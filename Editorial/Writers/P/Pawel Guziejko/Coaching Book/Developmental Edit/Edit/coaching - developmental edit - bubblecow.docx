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8B2C77" w:rsidR="00674859" w:rsidP="0BED9C9C" w:rsidRDefault="00674859" w14:paraId="633D4D3A" wp14:textId="77777777">
      <w:pPr>
        <w:spacing w:line="480" w:lineRule="auto"/>
        <w:ind w:right="-613"/>
        <w:jc w:val="center"/>
        <w:rPr>
          <w:rFonts w:ascii="Arial" w:hAnsi="Arial" w:cs="Arial"/>
          <w:b w:val="1"/>
          <w:bCs w:val="1"/>
          <w:sz w:val="24"/>
          <w:szCs w:val="24"/>
        </w:rPr>
        <w:pPrChange w:author="Gary Smailes" w:date="2024-02-07T10:51:56.34Z">
          <w:pPr>
            <w:spacing w:line="480" w:lineRule="auto"/>
            <w:ind w:right="-613"/>
          </w:pPr>
        </w:pPrChange>
      </w:pPr>
      <w:del w:author="Gary Smailes" w:date="2024-02-07T10:51:54.594Z" w:id="1946625495">
        <w:r w:rsidRPr="0BED9C9C" w:rsidDel="0BED9C9C">
          <w:rPr>
            <w:rFonts w:ascii="Arial" w:hAnsi="Arial" w:cs="Arial"/>
            <w:sz w:val="24"/>
            <w:szCs w:val="24"/>
          </w:rPr>
          <w:delText xml:space="preserve">                                                                  </w:delText>
        </w:r>
      </w:del>
      <w:r w:rsidRPr="0BED9C9C" w:rsidR="0BED9C9C">
        <w:rPr>
          <w:rFonts w:ascii="Arial" w:hAnsi="Arial" w:cs="Arial"/>
          <w:b w:val="1"/>
          <w:bCs w:val="1"/>
          <w:sz w:val="24"/>
          <w:szCs w:val="24"/>
        </w:rPr>
        <w:t>Introduction</w:t>
      </w:r>
    </w:p>
    <w:p xmlns:wp14="http://schemas.microsoft.com/office/word/2010/wordml" w:rsidRPr="008B2C77" w:rsidR="00F72ED5" w:rsidP="0BED9C9C" w:rsidRDefault="0080313A" w14:paraId="18480BE2" wp14:textId="3CBB9286">
      <w:pPr>
        <w:pStyle w:val="Normal"/>
        <w:spacing w:line="480" w:lineRule="auto"/>
        <w:ind w:right="-613"/>
        <w:jc w:val="both"/>
        <w:rPr>
          <w:ins w:author="Gary Smailes" w:date="2024-02-07T10:56:15.96Z" w:id="723772516"/>
          <w:rFonts w:ascii="Arial" w:hAnsi="Arial" w:cs="Arial"/>
          <w:sz w:val="24"/>
          <w:szCs w:val="24"/>
        </w:rPr>
      </w:pPr>
      <w:del w:author="Gary Smailes" w:date="2024-02-07T10:52:00.056Z" w:id="1587626552">
        <w:r w:rsidRPr="0BED9C9C" w:rsidDel="0BED9C9C">
          <w:rPr>
            <w:rFonts w:ascii="Arial" w:hAnsi="Arial" w:cs="Arial"/>
            <w:sz w:val="24"/>
            <w:szCs w:val="24"/>
          </w:rPr>
          <w:delText xml:space="preserve"> </w:delText>
        </w:r>
      </w:del>
      <w:del w:author="Gary Smailes" w:date="2024-02-07T10:51:59.107Z" w:id="452114170">
        <w:r w:rsidRPr="0BED9C9C" w:rsidDel="0BED9C9C">
          <w:rPr>
            <w:rFonts w:ascii="Arial" w:hAnsi="Arial" w:cs="Arial"/>
            <w:sz w:val="24"/>
            <w:szCs w:val="24"/>
          </w:rPr>
          <w:delText xml:space="preserve">    </w:delText>
        </w:r>
      </w:del>
      <w:commentRangeStart w:id="606621864"/>
      <w:r w:rsidRPr="0BED9C9C" w:rsidR="0BED9C9C">
        <w:rPr>
          <w:rFonts w:ascii="Arial" w:hAnsi="Arial" w:cs="Arial"/>
          <w:sz w:val="24"/>
          <w:szCs w:val="24"/>
        </w:rPr>
        <w:t>In his</w:t>
      </w:r>
      <w:commentRangeEnd w:id="606621864"/>
      <w:r>
        <w:rPr>
          <w:rStyle w:val="CommentReference"/>
        </w:rPr>
        <w:commentReference w:id="606621864"/>
      </w:r>
      <w:r w:rsidRPr="0BED9C9C" w:rsidR="0BED9C9C">
        <w:rPr>
          <w:rFonts w:ascii="Arial" w:hAnsi="Arial" w:cs="Arial"/>
          <w:sz w:val="24"/>
          <w:szCs w:val="24"/>
        </w:rPr>
        <w:t xml:space="preserve"> book "No Hunger in Paradise"</w:t>
      </w:r>
      <w:ins w:author="Gary Smailes" w:date="2024-02-07T10:55:04.668Z" w:id="813240611">
        <w:r w:rsidRPr="0BED9C9C" w:rsidR="0BED9C9C">
          <w:rPr>
            <w:rFonts w:ascii="Arial" w:hAnsi="Arial" w:cs="Arial"/>
            <w:sz w:val="24"/>
            <w:szCs w:val="24"/>
          </w:rPr>
          <w:t>,</w:t>
        </w:r>
      </w:ins>
      <w:r w:rsidRPr="0BED9C9C" w:rsidR="0BED9C9C">
        <w:rPr>
          <w:rFonts w:ascii="Arial" w:hAnsi="Arial" w:cs="Arial"/>
          <w:sz w:val="24"/>
          <w:szCs w:val="24"/>
        </w:rPr>
        <w:t xml:space="preserve"> Michael Calvin writes </w:t>
      </w:r>
      <w:del w:author="Gary Smailes" w:date="2024-02-07T10:56:03.035Z" w:id="56134077">
        <w:r w:rsidRPr="0BED9C9C" w:rsidDel="0BED9C9C">
          <w:rPr>
            <w:rFonts w:ascii="Arial" w:hAnsi="Arial" w:cs="Arial"/>
            <w:sz w:val="24"/>
            <w:szCs w:val="24"/>
          </w:rPr>
          <w:delText>that</w:delText>
        </w:r>
      </w:del>
      <w:del w:author="Gary Smailes" w:date="2024-02-07T10:55:52.586Z" w:id="120546857">
        <w:r w:rsidRPr="0BED9C9C" w:rsidDel="0BED9C9C">
          <w:rPr>
            <w:rFonts w:ascii="Arial" w:hAnsi="Arial" w:cs="Arial"/>
            <w:sz w:val="24"/>
            <w:szCs w:val="24"/>
          </w:rPr>
          <w:delText xml:space="preserve"> </w:delText>
        </w:r>
      </w:del>
      <w:ins w:author="Gary Smailes" w:date="2024-02-07T10:56:03.042Z" w:id="1443209702">
        <w:r w:rsidRPr="0BED9C9C" w:rsidR="0BED9C9C">
          <w:rPr>
            <w:rFonts w:ascii="Arial" w:hAnsi="Arial" w:cs="Arial"/>
            <w:sz w:val="24"/>
            <w:szCs w:val="24"/>
          </w:rPr>
          <w:t>that academies</w:t>
        </w:r>
      </w:ins>
      <w:ins w:author="Gary Smailes" w:date="2024-02-07T10:55:13.348Z" w:id="1762073785">
        <w:r w:rsidRPr="0BED9C9C" w:rsidR="0BED9C9C">
          <w:rPr>
            <w:rFonts w:ascii="Arial" w:hAnsi="Arial" w:cs="Arial"/>
            <w:sz w:val="24"/>
            <w:szCs w:val="24"/>
          </w:rPr>
          <w:t xml:space="preserve"> of professional football clubs, account</w:t>
        </w:r>
        <w:r w:rsidRPr="0BED9C9C" w:rsidR="0BED9C9C">
          <w:rPr>
            <w:rFonts w:ascii="Arial" w:hAnsi="Arial" w:cs="Arial"/>
            <w:sz w:val="24"/>
            <w:szCs w:val="24"/>
          </w:rPr>
          <w:t xml:space="preserve"> for</w:t>
        </w:r>
        <w:r w:rsidRPr="0BED9C9C" w:rsidR="0BED9C9C">
          <w:rPr>
            <w:rFonts w:ascii="Arial" w:hAnsi="Arial" w:cs="Arial"/>
            <w:sz w:val="24"/>
            <w:szCs w:val="24"/>
          </w:rPr>
          <w:t xml:space="preserve"> </w:t>
        </w:r>
      </w:ins>
      <w:r w:rsidRPr="0BED9C9C" w:rsidR="0BED9C9C">
        <w:rPr>
          <w:rFonts w:ascii="Arial" w:hAnsi="Arial" w:cs="Arial"/>
          <w:sz w:val="24"/>
          <w:szCs w:val="24"/>
        </w:rPr>
        <w:t xml:space="preserve">about 1.5 million children and adolescents </w:t>
      </w:r>
      <w:ins w:author="Gary Smailes" w:date="2024-02-07T10:54:23.195Z" w:id="1058010654">
        <w:r w:rsidRPr="0BED9C9C" w:rsidR="0BED9C9C">
          <w:rPr>
            <w:rFonts w:ascii="Arial" w:hAnsi="Arial" w:cs="Arial"/>
            <w:sz w:val="24"/>
            <w:szCs w:val="24"/>
          </w:rPr>
          <w:t xml:space="preserve">regularly </w:t>
        </w:r>
      </w:ins>
      <w:r w:rsidRPr="0BED9C9C" w:rsidR="0BED9C9C">
        <w:rPr>
          <w:rFonts w:ascii="Arial" w:hAnsi="Arial" w:cs="Arial"/>
          <w:sz w:val="24"/>
          <w:szCs w:val="24"/>
        </w:rPr>
        <w:t>play</w:t>
      </w:r>
      <w:ins w:author="Gary Smailes" w:date="2024-02-07T10:56:10.28Z" w:id="291409525">
        <w:r w:rsidRPr="0BED9C9C" w:rsidR="0BED9C9C">
          <w:rPr>
            <w:rFonts w:ascii="Arial" w:hAnsi="Arial" w:cs="Arial"/>
            <w:sz w:val="24"/>
            <w:szCs w:val="24"/>
          </w:rPr>
          <w:t>ing</w:t>
        </w:r>
      </w:ins>
      <w:r w:rsidRPr="0BED9C9C" w:rsidR="0BED9C9C">
        <w:rPr>
          <w:rFonts w:ascii="Arial" w:hAnsi="Arial" w:cs="Arial"/>
          <w:sz w:val="24"/>
          <w:szCs w:val="24"/>
        </w:rPr>
        <w:t xml:space="preserve"> football in England. </w:t>
      </w:r>
    </w:p>
    <w:p xmlns:wp14="http://schemas.microsoft.com/office/word/2010/wordml" w:rsidRPr="008B2C77" w:rsidR="00F72ED5" w:rsidP="3C9E8E1C" w:rsidRDefault="0080313A" w14:paraId="3AFB3C70" wp14:textId="63343365">
      <w:pPr>
        <w:pStyle w:val="Normal"/>
        <w:spacing w:line="480" w:lineRule="auto"/>
        <w:ind w:right="-613" w:firstLine="720"/>
        <w:jc w:val="both"/>
        <w:rPr>
          <w:ins w:author="Gary Smailes" w:date="2024-02-07T10:56:45.915Z" w:id="1424312118"/>
          <w:rFonts w:ascii="Arial" w:hAnsi="Arial" w:cs="Arial"/>
          <w:sz w:val="24"/>
          <w:szCs w:val="24"/>
        </w:rPr>
        <w:pPrChange w:author="Gary Smailes" w:date="2024-02-07T10:56:16.686Z">
          <w:pPr>
            <w:pStyle w:val="Normal"/>
            <w:spacing w:line="480" w:lineRule="auto"/>
            <w:ind w:right="-613"/>
            <w:jc w:val="both"/>
          </w:pPr>
        </w:pPrChange>
      </w:pPr>
      <w:del w:author="Gary Smailes" w:date="2024-02-07T10:56:14.389Z" w:id="1688504234">
        <w:r w:rsidRPr="3C9E8E1C" w:rsidDel="3C9E8E1C">
          <w:rPr>
            <w:rFonts w:ascii="Arial" w:hAnsi="Arial" w:cs="Arial"/>
            <w:sz w:val="24"/>
            <w:szCs w:val="24"/>
          </w:rPr>
          <w:delText xml:space="preserve">This figure refers to football organised in the academies of professional football clubs. </w:delText>
        </w:r>
      </w:del>
      <w:r w:rsidRPr="3C9E8E1C" w:rsidR="3C9E8E1C">
        <w:rPr>
          <w:rFonts w:ascii="Arial" w:hAnsi="Arial" w:cs="Arial"/>
          <w:sz w:val="24"/>
          <w:szCs w:val="24"/>
        </w:rPr>
        <w:t>An interesting</w:t>
      </w:r>
      <w:ins w:author="Gary Smailes" w:date="2024-02-07T10:56:20.419Z" w:id="844447684">
        <w:r w:rsidRPr="3C9E8E1C" w:rsidR="3C9E8E1C">
          <w:rPr>
            <w:rFonts w:ascii="Arial" w:hAnsi="Arial" w:cs="Arial"/>
            <w:sz w:val="24"/>
            <w:szCs w:val="24"/>
          </w:rPr>
          <w:t>,</w:t>
        </w:r>
      </w:ins>
      <w:r w:rsidRPr="3C9E8E1C" w:rsidR="3C9E8E1C">
        <w:rPr>
          <w:rFonts w:ascii="Arial" w:hAnsi="Arial" w:cs="Arial"/>
          <w:sz w:val="24"/>
          <w:szCs w:val="24"/>
        </w:rPr>
        <w:t xml:space="preserve"> and</w:t>
      </w:r>
      <w:del w:author="Gary Smailes" w:date="2024-02-07T13:22:46.332Z" w:id="79177967">
        <w:r w:rsidRPr="3C9E8E1C" w:rsidDel="3C9E8E1C">
          <w:rPr>
            <w:rFonts w:ascii="Arial" w:hAnsi="Arial" w:cs="Arial"/>
            <w:sz w:val="24"/>
            <w:szCs w:val="24"/>
          </w:rPr>
          <w:delText xml:space="preserve"> at the same time</w:delText>
        </w:r>
      </w:del>
      <w:r w:rsidRPr="3C9E8E1C" w:rsidR="3C9E8E1C">
        <w:rPr>
          <w:rFonts w:ascii="Arial" w:hAnsi="Arial" w:cs="Arial"/>
          <w:sz w:val="24"/>
          <w:szCs w:val="24"/>
        </w:rPr>
        <w:t xml:space="preserve"> rather shocking fact</w:t>
      </w:r>
      <w:ins w:author="Gary Smailes" w:date="2024-02-07T10:56:23.597Z" w:id="1202307986">
        <w:r w:rsidRPr="3C9E8E1C" w:rsidR="3C9E8E1C">
          <w:rPr>
            <w:rFonts w:ascii="Arial" w:hAnsi="Arial" w:cs="Arial"/>
            <w:sz w:val="24"/>
            <w:szCs w:val="24"/>
          </w:rPr>
          <w:t>,</w:t>
        </w:r>
      </w:ins>
      <w:r w:rsidRPr="3C9E8E1C" w:rsidR="3C9E8E1C">
        <w:rPr>
          <w:rFonts w:ascii="Arial" w:hAnsi="Arial" w:cs="Arial"/>
          <w:sz w:val="24"/>
          <w:szCs w:val="24"/>
        </w:rPr>
        <w:t xml:space="preserve"> is that only less than 0.5% of these young football trainees will ever have the chance to play p</w:t>
      </w:r>
      <w:commentRangeStart w:id="1102840720"/>
      <w:r w:rsidRPr="3C9E8E1C" w:rsidR="3C9E8E1C">
        <w:rPr>
          <w:rFonts w:ascii="Arial" w:hAnsi="Arial" w:cs="Arial"/>
          <w:sz w:val="24"/>
          <w:szCs w:val="24"/>
        </w:rPr>
        <w:t>rofessional level</w:t>
      </w:r>
      <w:commentRangeEnd w:id="1102840720"/>
      <w:r>
        <w:rPr>
          <w:rStyle w:val="CommentReference"/>
        </w:rPr>
        <w:commentReference w:id="1102840720"/>
      </w:r>
      <w:r w:rsidRPr="3C9E8E1C" w:rsidR="3C9E8E1C">
        <w:rPr>
          <w:rFonts w:ascii="Arial" w:hAnsi="Arial" w:cs="Arial"/>
          <w:sz w:val="24"/>
          <w:szCs w:val="24"/>
        </w:rPr>
        <w:t xml:space="preserve"> footbal</w:t>
      </w:r>
      <w:ins w:author="Gary Smailes" w:date="2024-02-07T10:56:37.302Z" w:id="1758042259">
        <w:r w:rsidRPr="3C9E8E1C" w:rsidR="3C9E8E1C">
          <w:rPr>
            <w:rFonts w:ascii="Arial" w:hAnsi="Arial" w:cs="Arial"/>
            <w:sz w:val="24"/>
            <w:szCs w:val="24"/>
          </w:rPr>
          <w:t>l.</w:t>
        </w:r>
      </w:ins>
    </w:p>
    <w:p xmlns:wp14="http://schemas.microsoft.com/office/word/2010/wordml" w:rsidRPr="008B2C77" w:rsidR="00F72ED5" w:rsidP="3C9E8E1C" w:rsidRDefault="0080313A" w14:paraId="4A4A873E" wp14:textId="7A1CE806">
      <w:pPr>
        <w:pStyle w:val="Normal"/>
        <w:spacing w:line="480" w:lineRule="auto"/>
        <w:ind w:right="-613" w:firstLine="720"/>
        <w:jc w:val="both"/>
        <w:rPr>
          <w:ins w:author="Gary Smailes" w:date="2024-02-07T13:23:03.611Z" w:id="1812522963"/>
          <w:rFonts w:ascii="Arial" w:hAnsi="Arial" w:cs="Arial"/>
          <w:sz w:val="24"/>
          <w:szCs w:val="24"/>
        </w:rPr>
      </w:pPr>
      <w:del w:author="Gary Smailes" w:date="2024-02-07T10:56:45.379Z" w:id="530778136">
        <w:r w:rsidRPr="3C9E8E1C" w:rsidDel="3C9E8E1C">
          <w:rPr>
            <w:rFonts w:ascii="Arial" w:hAnsi="Arial" w:cs="Arial"/>
            <w:sz w:val="24"/>
            <w:szCs w:val="24"/>
          </w:rPr>
          <w:delText xml:space="preserve">l! </w:delText>
        </w:r>
      </w:del>
      <w:r w:rsidRPr="3C9E8E1C" w:rsidR="3C9E8E1C">
        <w:rPr>
          <w:rFonts w:ascii="Arial" w:hAnsi="Arial" w:cs="Arial"/>
          <w:sz w:val="24"/>
          <w:szCs w:val="24"/>
        </w:rPr>
        <w:t>I've always asked myself the same question</w:t>
      </w:r>
      <w:ins w:author="Gary Smailes" w:date="2024-02-07T13:23:09.495Z" w:id="2053369850">
        <w:r w:rsidRPr="3C9E8E1C" w:rsidR="3C9E8E1C">
          <w:rPr>
            <w:rFonts w:ascii="Arial" w:hAnsi="Arial" w:cs="Arial"/>
            <w:sz w:val="24"/>
            <w:szCs w:val="24"/>
          </w:rPr>
          <w:t xml:space="preserve"> -</w:t>
        </w:r>
      </w:ins>
      <w:del w:author="Gary Smailes" w:date="2024-02-07T13:23:08.459Z" w:id="936673381">
        <w:r w:rsidRPr="3C9E8E1C" w:rsidDel="3C9E8E1C">
          <w:rPr>
            <w:rFonts w:ascii="Arial" w:hAnsi="Arial" w:cs="Arial"/>
            <w:sz w:val="24"/>
            <w:szCs w:val="24"/>
          </w:rPr>
          <w:delText>:</w:delText>
        </w:r>
      </w:del>
      <w:r w:rsidRPr="3C9E8E1C" w:rsidR="3C9E8E1C">
        <w:rPr>
          <w:rFonts w:ascii="Arial" w:hAnsi="Arial" w:cs="Arial"/>
          <w:sz w:val="24"/>
          <w:szCs w:val="24"/>
        </w:rPr>
        <w:t xml:space="preserve"> Why is that so? </w:t>
      </w:r>
    </w:p>
    <w:p xmlns:wp14="http://schemas.microsoft.com/office/word/2010/wordml" w:rsidRPr="008B2C77" w:rsidR="00F72ED5" w:rsidP="3C9E8E1C" w:rsidRDefault="0080313A" w14:paraId="141EACA3" wp14:textId="5FDEB1C1">
      <w:pPr>
        <w:pStyle w:val="Normal"/>
        <w:suppressLineNumbers w:val="0"/>
        <w:bidi w:val="0"/>
        <w:spacing w:before="0" w:beforeAutospacing="off" w:after="160" w:afterAutospacing="off" w:line="480" w:lineRule="auto"/>
        <w:ind w:left="0" w:right="-613" w:firstLine="720"/>
        <w:jc w:val="both"/>
        <w:rPr>
          <w:ins w:author="Gary Smailes" w:date="2024-02-07T13:24:23.014Z" w:id="1007480460"/>
          <w:rFonts w:ascii="Arial" w:hAnsi="Arial" w:cs="Arial"/>
          <w:sz w:val="24"/>
          <w:szCs w:val="24"/>
        </w:rPr>
      </w:pPr>
      <w:del w:author="Gary Smailes" w:date="2024-02-07T13:23:14.434Z" w:id="1161511644">
        <w:r w:rsidRPr="3C9E8E1C" w:rsidDel="3C9E8E1C">
          <w:rPr>
            <w:rFonts w:ascii="Arial" w:hAnsi="Arial" w:cs="Arial"/>
            <w:sz w:val="24"/>
            <w:szCs w:val="24"/>
          </w:rPr>
          <w:delText xml:space="preserve">What are the reasons for this </w:delText>
        </w:r>
        <w:r w:rsidRPr="3C9E8E1C" w:rsidDel="3C9E8E1C">
          <w:rPr>
            <w:rFonts w:ascii="Arial" w:hAnsi="Arial" w:cs="Arial"/>
            <w:sz w:val="24"/>
            <w:szCs w:val="24"/>
          </w:rPr>
          <w:delText>state of affairs</w:delText>
        </w:r>
        <w:r w:rsidRPr="3C9E8E1C" w:rsidDel="3C9E8E1C">
          <w:rPr>
            <w:rFonts w:ascii="Arial" w:hAnsi="Arial" w:cs="Arial"/>
            <w:sz w:val="24"/>
            <w:szCs w:val="24"/>
          </w:rPr>
          <w:delText xml:space="preserve">? </w:delText>
        </w:r>
      </w:del>
      <w:ins w:author="Gary Smailes" w:date="2024-02-07T13:23:59.564Z" w:id="596092864">
        <w:r w:rsidRPr="3C9E8E1C" w:rsidR="3C9E8E1C">
          <w:rPr>
            <w:rFonts w:ascii="Arial" w:hAnsi="Arial" w:cs="Arial"/>
            <w:sz w:val="24"/>
            <w:szCs w:val="24"/>
          </w:rPr>
          <w:t xml:space="preserve">You would think that with some many young </w:t>
        </w:r>
      </w:ins>
      <w:ins w:author="Gary Smailes" w:date="2024-02-07T13:24:22.139Z" w:id="898648895">
        <w:r w:rsidRPr="3C9E8E1C" w:rsidR="3C9E8E1C">
          <w:rPr>
            <w:rFonts w:ascii="Arial" w:hAnsi="Arial" w:cs="Arial"/>
            <w:sz w:val="24"/>
            <w:szCs w:val="24"/>
          </w:rPr>
          <w:t>people going through the academy systems, that a higher percentage would end up as professional footbal</w:t>
        </w:r>
        <w:r w:rsidRPr="3C9E8E1C" w:rsidR="3C9E8E1C">
          <w:rPr>
            <w:rFonts w:ascii="Arial" w:hAnsi="Arial" w:cs="Arial"/>
            <w:sz w:val="24"/>
            <w:szCs w:val="24"/>
          </w:rPr>
          <w:t xml:space="preserve">lers. </w:t>
        </w:r>
      </w:ins>
    </w:p>
    <w:p xmlns:wp14="http://schemas.microsoft.com/office/word/2010/wordml" w:rsidRPr="008B2C77" w:rsidR="00F72ED5" w:rsidP="3C9E8E1C" w:rsidRDefault="0080313A" w14:paraId="5123EB78" wp14:textId="32D83341">
      <w:pPr>
        <w:pStyle w:val="Normal"/>
        <w:suppressLineNumbers w:val="0"/>
        <w:bidi w:val="0"/>
        <w:spacing w:before="0" w:beforeAutospacing="off" w:after="160" w:afterAutospacing="off" w:line="480" w:lineRule="auto"/>
        <w:ind w:left="0" w:right="-613" w:firstLine="720"/>
        <w:jc w:val="both"/>
        <w:rPr>
          <w:ins w:author="Gary Smailes" w:date="2024-02-07T13:26:21.385Z" w:id="2058718622"/>
          <w:rFonts w:ascii="Arial" w:hAnsi="Arial" w:cs="Arial"/>
          <w:sz w:val="24"/>
          <w:szCs w:val="24"/>
        </w:rPr>
      </w:pPr>
      <w:r w:rsidRPr="3C9E8E1C" w:rsidR="3C9E8E1C">
        <w:rPr>
          <w:rFonts w:ascii="Arial" w:hAnsi="Arial" w:cs="Arial"/>
          <w:sz w:val="24"/>
          <w:szCs w:val="24"/>
        </w:rPr>
        <w:t xml:space="preserve">The statistics cited by Michael Calvin </w:t>
      </w:r>
      <w:del w:author="Gary Smailes" w:date="2024-02-07T13:26:30.03Z" w:id="488906031">
        <w:r w:rsidRPr="3C9E8E1C" w:rsidDel="3C9E8E1C">
          <w:rPr>
            <w:rFonts w:ascii="Arial" w:hAnsi="Arial" w:cs="Arial"/>
            <w:sz w:val="24"/>
            <w:szCs w:val="24"/>
          </w:rPr>
          <w:delText>may show</w:delText>
        </w:r>
      </w:del>
      <w:ins w:author="Gary Smailes" w:date="2024-02-07T13:26:49.366Z" w:id="1073131953">
        <w:r w:rsidRPr="3C9E8E1C" w:rsidR="3C9E8E1C">
          <w:rPr>
            <w:rFonts w:ascii="Arial" w:hAnsi="Arial" w:cs="Arial"/>
            <w:sz w:val="24"/>
            <w:szCs w:val="24"/>
          </w:rPr>
          <w:t>suggest that the problem may lie with the setup itself. T</w:t>
        </w:r>
      </w:ins>
      <w:del w:author="Gary Smailes" w:date="2024-02-07T13:26:48.135Z" w:id="1034326994">
        <w:r w:rsidRPr="3C9E8E1C" w:rsidDel="3C9E8E1C">
          <w:rPr>
            <w:rFonts w:ascii="Arial" w:hAnsi="Arial" w:cs="Arial"/>
            <w:sz w:val="24"/>
            <w:szCs w:val="24"/>
          </w:rPr>
          <w:delText xml:space="preserve"> that the problem lies in the structure and t</w:delText>
        </w:r>
      </w:del>
      <w:r w:rsidRPr="3C9E8E1C" w:rsidR="3C9E8E1C">
        <w:rPr>
          <w:rFonts w:ascii="Arial" w:hAnsi="Arial" w:cs="Arial"/>
          <w:sz w:val="24"/>
          <w:szCs w:val="24"/>
        </w:rPr>
        <w:t xml:space="preserve">he whole system of training. Starting from the recruitment of children as young as </w:t>
      </w:r>
      <w:ins w:author="Gary Smailes" w:date="2024-02-07T13:23:42.866Z" w:id="731013677">
        <w:r w:rsidRPr="3C9E8E1C" w:rsidR="3C9E8E1C">
          <w:rPr>
            <w:rFonts w:ascii="Arial" w:hAnsi="Arial" w:cs="Arial"/>
            <w:sz w:val="24"/>
            <w:szCs w:val="24"/>
          </w:rPr>
          <w:t>six</w:t>
        </w:r>
      </w:ins>
      <w:del w:author="Gary Smailes" w:date="2024-02-07T13:23:42.273Z" w:id="570006441">
        <w:r w:rsidRPr="3C9E8E1C" w:rsidDel="3C9E8E1C">
          <w:rPr>
            <w:rFonts w:ascii="Arial" w:hAnsi="Arial" w:cs="Arial"/>
            <w:sz w:val="24"/>
            <w:szCs w:val="24"/>
          </w:rPr>
          <w:delText>6</w:delText>
        </w:r>
      </w:del>
      <w:r w:rsidRPr="3C9E8E1C" w:rsidR="3C9E8E1C">
        <w:rPr>
          <w:rFonts w:ascii="Arial" w:hAnsi="Arial" w:cs="Arial"/>
          <w:sz w:val="24"/>
          <w:szCs w:val="24"/>
        </w:rPr>
        <w:t xml:space="preserve"> years old (pre-academy), through football training and education and ending, in the best cases, with the signing of a professional contract. </w:t>
      </w:r>
    </w:p>
    <w:p xmlns:wp14="http://schemas.microsoft.com/office/word/2010/wordml" w:rsidRPr="008B2C77" w:rsidR="00F72ED5" w:rsidP="3C9E8E1C" w:rsidRDefault="0080313A" w14:paraId="1A7D3677" wp14:textId="1A650184">
      <w:pPr>
        <w:pStyle w:val="Normal"/>
        <w:spacing w:line="480" w:lineRule="auto"/>
        <w:ind w:right="-613" w:firstLine="720"/>
        <w:jc w:val="both"/>
        <w:rPr>
          <w:ins w:author="Gary Smailes" w:date="2024-02-07T13:27:44.877Z" w:id="1174585912"/>
          <w:rFonts w:ascii="Arial" w:hAnsi="Arial" w:cs="Arial"/>
          <w:sz w:val="24"/>
          <w:szCs w:val="24"/>
        </w:rPr>
      </w:pPr>
      <w:del w:author="Gary Smailes" w:date="2024-02-07T13:27:22.751Z" w:id="1915596061">
        <w:r w:rsidRPr="3C9E8E1C" w:rsidDel="3C9E8E1C">
          <w:rPr>
            <w:rFonts w:ascii="Arial" w:hAnsi="Arial" w:cs="Arial"/>
            <w:sz w:val="24"/>
            <w:szCs w:val="24"/>
          </w:rPr>
          <w:delText xml:space="preserve">In this book, I aim to focus on precisely how professional academies go about the football training and education of children and adolescents. </w:delText>
        </w:r>
      </w:del>
      <w:r w:rsidRPr="3C9E8E1C" w:rsidR="3C9E8E1C">
        <w:rPr>
          <w:rFonts w:ascii="Arial" w:hAnsi="Arial" w:cs="Arial"/>
          <w:sz w:val="24"/>
          <w:szCs w:val="24"/>
        </w:rPr>
        <w:t xml:space="preserve">According to an article by the FSA (Football Supporters’ Association): "the Premier League will pay a proportion of core funding for each academy, according to its level. This will range from £775,000 per annum (one-third of the cost of a Category One Academy) down to £100,000 for a Category Four Academy (two-thirds of the running costs). These subsidies will increase gradually over the four-year period of the EPPP (Elite Player Performance Plan) agreement". </w:t>
      </w:r>
    </w:p>
    <w:p xmlns:wp14="http://schemas.microsoft.com/office/word/2010/wordml" w:rsidRPr="008B2C77" w:rsidR="00F72ED5" w:rsidP="3C9E8E1C" w:rsidRDefault="0080313A" w14:paraId="6A457602" wp14:textId="11B064C4">
      <w:pPr>
        <w:pStyle w:val="Normal"/>
        <w:spacing w:line="480" w:lineRule="auto"/>
        <w:ind w:right="-613" w:firstLine="720"/>
        <w:jc w:val="both"/>
        <w:rPr>
          <w:ins w:author="Gary Smailes" w:date="2024-02-07T13:29:28.344Z" w:id="1509121416"/>
          <w:rFonts w:ascii="Arial" w:hAnsi="Arial" w:cs="Arial"/>
          <w:sz w:val="24"/>
          <w:szCs w:val="24"/>
        </w:rPr>
      </w:pPr>
      <w:ins w:author="Gary Smailes" w:date="2024-02-07T13:27:57.072Z" w:id="1596426988">
        <w:r w:rsidRPr="3C9E8E1C" w:rsidR="3C9E8E1C">
          <w:rPr>
            <w:rFonts w:ascii="Arial" w:hAnsi="Arial" w:cs="Arial"/>
            <w:sz w:val="24"/>
            <w:szCs w:val="24"/>
          </w:rPr>
          <w:t>This means tha</w:t>
        </w:r>
      </w:ins>
      <w:commentRangeStart w:id="1951650942"/>
      <w:ins w:author="Gary Smailes" w:date="2024-02-07T13:27:57.072Z" w:id="522062776">
        <w:r w:rsidRPr="3C9E8E1C" w:rsidR="3C9E8E1C">
          <w:rPr>
            <w:rFonts w:ascii="Arial" w:hAnsi="Arial" w:cs="Arial"/>
            <w:sz w:val="24"/>
            <w:szCs w:val="24"/>
          </w:rPr>
          <w:t xml:space="preserve">t </w:t>
        </w:r>
      </w:ins>
      <w:r w:rsidRPr="3C9E8E1C" w:rsidR="3C9E8E1C">
        <w:rPr>
          <w:rFonts w:ascii="Arial" w:hAnsi="Arial" w:cs="Arial"/>
          <w:sz w:val="24"/>
          <w:szCs w:val="24"/>
        </w:rPr>
        <w:t>English academies rece</w:t>
      </w:r>
      <w:commentRangeEnd w:id="1951650942"/>
      <w:r>
        <w:rPr>
          <w:rStyle w:val="CommentReference"/>
        </w:rPr>
        <w:commentReference w:id="1951650942"/>
      </w:r>
      <w:r w:rsidRPr="3C9E8E1C" w:rsidR="3C9E8E1C">
        <w:rPr>
          <w:rFonts w:ascii="Arial" w:hAnsi="Arial" w:cs="Arial"/>
          <w:sz w:val="24"/>
          <w:szCs w:val="24"/>
        </w:rPr>
        <w:t xml:space="preserve">ive exorbitant amounts of money to help train as many players as possible to play professional level football. So why, with such </w:t>
      </w:r>
      <w:r w:rsidRPr="3C9E8E1C" w:rsidR="3C9E8E1C">
        <w:rPr>
          <w:rFonts w:ascii="Arial" w:hAnsi="Arial" w:cs="Arial"/>
          <w:sz w:val="24"/>
          <w:szCs w:val="24"/>
        </w:rPr>
        <w:t>a high level</w:t>
      </w:r>
      <w:r w:rsidRPr="3C9E8E1C" w:rsidR="3C9E8E1C">
        <w:rPr>
          <w:rFonts w:ascii="Arial" w:hAnsi="Arial" w:cs="Arial"/>
          <w:sz w:val="24"/>
          <w:szCs w:val="24"/>
        </w:rPr>
        <w:t xml:space="preserve"> of funding, good </w:t>
      </w:r>
      <w:r w:rsidRPr="3C9E8E1C" w:rsidR="3C9E8E1C">
        <w:rPr>
          <w:rFonts w:ascii="Arial" w:hAnsi="Arial" w:cs="Arial"/>
          <w:sz w:val="24"/>
          <w:szCs w:val="24"/>
        </w:rPr>
        <w:t>infrastructure</w:t>
      </w:r>
      <w:r w:rsidRPr="3C9E8E1C" w:rsidR="3C9E8E1C">
        <w:rPr>
          <w:rFonts w:ascii="Arial" w:hAnsi="Arial" w:cs="Arial"/>
          <w:sz w:val="24"/>
          <w:szCs w:val="24"/>
        </w:rPr>
        <w:t xml:space="preserve"> and a coaching staff, do such meagre numbers go on to become professional footballers?</w:t>
      </w:r>
      <w:r w:rsidR="3C9E8E1C">
        <w:rPr/>
        <w:t xml:space="preserve"> </w:t>
      </w:r>
    </w:p>
    <w:p xmlns:wp14="http://schemas.microsoft.com/office/word/2010/wordml" w:rsidRPr="008B2C77" w:rsidR="00F72ED5" w:rsidP="3C9E8E1C" w:rsidRDefault="0080313A" w14:paraId="7FA7B042" wp14:textId="757BCB53">
      <w:pPr>
        <w:pStyle w:val="Normal"/>
        <w:spacing w:line="480" w:lineRule="auto"/>
        <w:ind w:right="-613" w:firstLine="720"/>
        <w:jc w:val="both"/>
        <w:rPr>
          <w:ins w:author="Gary Smailes" w:date="2024-02-07T13:32:24.818Z" w:id="1199598203"/>
          <w:rFonts w:ascii="Arial" w:hAnsi="Arial" w:cs="Arial"/>
          <w:sz w:val="24"/>
          <w:szCs w:val="24"/>
        </w:rPr>
      </w:pPr>
      <w:r w:rsidRPr="3C9E8E1C" w:rsidR="3C9E8E1C">
        <w:rPr>
          <w:rFonts w:ascii="Arial" w:hAnsi="Arial" w:cs="Arial"/>
          <w:sz w:val="24"/>
          <w:szCs w:val="24"/>
        </w:rPr>
        <w:t>I</w:t>
      </w:r>
      <w:ins w:author="Gary Smailes" w:date="2024-02-07T13:29:58.664Z" w:id="1409796920">
        <w:r w:rsidRPr="3C9E8E1C" w:rsidR="3C9E8E1C">
          <w:rPr>
            <w:rFonts w:ascii="Arial" w:hAnsi="Arial" w:cs="Arial"/>
            <w:sz w:val="24"/>
            <w:szCs w:val="24"/>
          </w:rPr>
          <w:t>t is often suggested that</w:t>
        </w:r>
      </w:ins>
      <w:del w:author="Gary Smailes" w:date="2024-02-07T13:29:50.125Z" w:id="65651958">
        <w:r w:rsidRPr="3C9E8E1C" w:rsidDel="3C9E8E1C">
          <w:rPr>
            <w:rFonts w:ascii="Arial" w:hAnsi="Arial" w:cs="Arial"/>
            <w:sz w:val="24"/>
            <w:szCs w:val="24"/>
          </w:rPr>
          <w:delText xml:space="preserve"> often hear that in most cases,</w:delText>
        </w:r>
      </w:del>
      <w:r w:rsidRPr="3C9E8E1C" w:rsidR="3C9E8E1C">
        <w:rPr>
          <w:rFonts w:ascii="Arial" w:hAnsi="Arial" w:cs="Arial"/>
          <w:sz w:val="24"/>
          <w:szCs w:val="24"/>
        </w:rPr>
        <w:t xml:space="preserve"> </w:t>
      </w:r>
      <w:r w:rsidRPr="3C9E8E1C" w:rsidR="3C9E8E1C">
        <w:rPr>
          <w:rFonts w:ascii="Arial" w:hAnsi="Arial" w:cs="Arial"/>
          <w:sz w:val="24"/>
          <w:szCs w:val="24"/>
        </w:rPr>
        <w:t>it’s</w:t>
      </w:r>
      <w:r w:rsidRPr="3C9E8E1C" w:rsidR="3C9E8E1C">
        <w:rPr>
          <w:rFonts w:ascii="Arial" w:hAnsi="Arial" w:cs="Arial"/>
          <w:sz w:val="24"/>
          <w:szCs w:val="24"/>
        </w:rPr>
        <w:t xml:space="preserve"> the fault of the individual </w:t>
      </w:r>
      <w:del w:author="Gary Smailes" w:date="2024-02-07T13:29:40.156Z" w:id="1427989954">
        <w:r w:rsidRPr="3C9E8E1C" w:rsidDel="3C9E8E1C">
          <w:rPr>
            <w:rFonts w:ascii="Arial" w:hAnsi="Arial" w:cs="Arial"/>
            <w:sz w:val="24"/>
            <w:szCs w:val="24"/>
          </w:rPr>
          <w:delText xml:space="preserve">(i.e. the young </w:delText>
        </w:r>
      </w:del>
      <w:r w:rsidRPr="3C9E8E1C" w:rsidR="3C9E8E1C">
        <w:rPr>
          <w:rFonts w:ascii="Arial" w:hAnsi="Arial" w:cs="Arial"/>
          <w:sz w:val="24"/>
          <w:szCs w:val="24"/>
        </w:rPr>
        <w:t>player</w:t>
      </w:r>
      <w:del w:author="Gary Smailes" w:date="2024-02-07T13:29:45.634Z" w:id="157863346">
        <w:r w:rsidRPr="3C9E8E1C" w:rsidDel="3C9E8E1C">
          <w:rPr>
            <w:rFonts w:ascii="Arial" w:hAnsi="Arial" w:cs="Arial"/>
            <w:sz w:val="24"/>
            <w:szCs w:val="24"/>
          </w:rPr>
          <w:delText>)</w:delText>
        </w:r>
      </w:del>
      <w:r w:rsidRPr="3C9E8E1C" w:rsidR="3C9E8E1C">
        <w:rPr>
          <w:rFonts w:ascii="Arial" w:hAnsi="Arial" w:cs="Arial"/>
          <w:sz w:val="24"/>
          <w:szCs w:val="24"/>
        </w:rPr>
        <w:t xml:space="preserve">. </w:t>
      </w:r>
      <w:ins w:author="Gary Smailes" w:date="2024-02-07T13:30:59.923Z" w:id="560824245">
        <w:r w:rsidRPr="3C9E8E1C" w:rsidR="3C9E8E1C">
          <w:rPr>
            <w:rFonts w:ascii="Arial" w:hAnsi="Arial" w:cs="Arial"/>
            <w:sz w:val="24"/>
            <w:szCs w:val="24"/>
          </w:rPr>
          <w:t xml:space="preserve">That they </w:t>
        </w:r>
        <w:r w:rsidRPr="3C9E8E1C" w:rsidR="3C9E8E1C">
          <w:rPr>
            <w:rFonts w:ascii="Arial" w:hAnsi="Arial" w:cs="Arial"/>
            <w:sz w:val="24"/>
            <w:szCs w:val="24"/>
          </w:rPr>
          <w:t>fail to</w:t>
        </w:r>
        <w:r w:rsidRPr="3C9E8E1C" w:rsidR="3C9E8E1C">
          <w:rPr>
            <w:rFonts w:ascii="Arial" w:hAnsi="Arial" w:cs="Arial"/>
            <w:sz w:val="24"/>
            <w:szCs w:val="24"/>
          </w:rPr>
          <w:t xml:space="preserve"> capitalise on the opportunities presented to them. And this is true, there are examples of young players that lack the mind</w:t>
        </w:r>
      </w:ins>
      <w:ins w:author="Gary Smailes" w:date="2024-02-07T13:31:13.992Z" w:id="399186321">
        <w:r w:rsidRPr="3C9E8E1C" w:rsidR="3C9E8E1C">
          <w:rPr>
            <w:rFonts w:ascii="Arial" w:hAnsi="Arial" w:cs="Arial"/>
            <w:sz w:val="24"/>
            <w:szCs w:val="24"/>
          </w:rPr>
          <w:t xml:space="preserve">set </w:t>
        </w:r>
        <w:r w:rsidRPr="3C9E8E1C" w:rsidR="3C9E8E1C">
          <w:rPr>
            <w:rFonts w:ascii="Arial" w:hAnsi="Arial" w:cs="Arial"/>
            <w:sz w:val="24"/>
            <w:szCs w:val="24"/>
          </w:rPr>
          <w:t>required</w:t>
        </w:r>
        <w:r w:rsidRPr="3C9E8E1C" w:rsidR="3C9E8E1C">
          <w:rPr>
            <w:rFonts w:ascii="Arial" w:hAnsi="Arial" w:cs="Arial"/>
            <w:sz w:val="24"/>
            <w:szCs w:val="24"/>
          </w:rPr>
          <w:t xml:space="preserve"> to </w:t>
        </w:r>
        <w:r w:rsidRPr="3C9E8E1C" w:rsidR="3C9E8E1C">
          <w:rPr>
            <w:rFonts w:ascii="Arial" w:hAnsi="Arial" w:cs="Arial"/>
            <w:sz w:val="24"/>
            <w:szCs w:val="24"/>
          </w:rPr>
          <w:t>succussed</w:t>
        </w:r>
        <w:r w:rsidRPr="3C9E8E1C" w:rsidR="3C9E8E1C">
          <w:rPr>
            <w:rFonts w:ascii="Arial" w:hAnsi="Arial" w:cs="Arial"/>
            <w:sz w:val="24"/>
            <w:szCs w:val="24"/>
          </w:rPr>
          <w:t xml:space="preserve"> at </w:t>
        </w:r>
        <w:r w:rsidRPr="3C9E8E1C" w:rsidR="3C9E8E1C">
          <w:rPr>
            <w:rFonts w:ascii="Arial" w:hAnsi="Arial" w:cs="Arial"/>
            <w:sz w:val="24"/>
            <w:szCs w:val="24"/>
          </w:rPr>
          <w:t>t</w:t>
        </w:r>
        <w:r w:rsidRPr="3C9E8E1C" w:rsidR="3C9E8E1C">
          <w:rPr>
            <w:rFonts w:ascii="Arial" w:hAnsi="Arial" w:cs="Arial"/>
            <w:sz w:val="24"/>
            <w:szCs w:val="24"/>
          </w:rPr>
          <w:t>he</w:t>
        </w:r>
      </w:ins>
      <w:ins w:author="Gary Smailes" w:date="2024-02-07T13:31:37.573Z" w:id="2061499015">
        <w:r w:rsidRPr="3C9E8E1C" w:rsidR="3C9E8E1C">
          <w:rPr>
            <w:rFonts w:ascii="Arial" w:hAnsi="Arial" w:cs="Arial"/>
            <w:sz w:val="24"/>
            <w:szCs w:val="24"/>
          </w:rPr>
          <w:t xml:space="preserve"> highest level.</w:t>
        </w:r>
      </w:ins>
      <w:ins w:author="Gary Smailes" w:date="2024-02-07T13:31:59.708Z" w:id="689463424">
        <w:r w:rsidRPr="3C9E8E1C" w:rsidR="3C9E8E1C">
          <w:rPr>
            <w:rFonts w:ascii="Arial" w:hAnsi="Arial" w:cs="Arial"/>
            <w:sz w:val="24"/>
            <w:szCs w:val="24"/>
          </w:rPr>
          <w:t xml:space="preserve"> However, it is often the case that s</w:t>
        </w:r>
      </w:ins>
      <w:del w:author="Gary Smailes" w:date="2024-02-07T13:31:59.082Z" w:id="1938057838">
        <w:r w:rsidRPr="3C9E8E1C" w:rsidDel="3C9E8E1C">
          <w:rPr>
            <w:rFonts w:ascii="Arial" w:hAnsi="Arial" w:cs="Arial"/>
            <w:sz w:val="24"/>
            <w:szCs w:val="24"/>
          </w:rPr>
          <w:delText>S</w:delText>
        </w:r>
      </w:del>
      <w:r w:rsidRPr="3C9E8E1C" w:rsidR="3C9E8E1C">
        <w:rPr>
          <w:rFonts w:ascii="Arial" w:hAnsi="Arial" w:cs="Arial"/>
          <w:sz w:val="24"/>
          <w:szCs w:val="24"/>
        </w:rPr>
        <w:t>uch arguments are primarily propounded by coaches</w:t>
      </w:r>
      <w:del w:author="Gary Smailes" w:date="2024-02-07T13:32:13.339Z" w:id="129176033">
        <w:r w:rsidRPr="3C9E8E1C" w:rsidDel="3C9E8E1C">
          <w:rPr>
            <w:rFonts w:ascii="Arial" w:hAnsi="Arial" w:cs="Arial"/>
            <w:sz w:val="24"/>
            <w:szCs w:val="24"/>
          </w:rPr>
          <w:delText>, who either blame themselves only to a limited extent or not at all</w:delText>
        </w:r>
      </w:del>
      <w:r w:rsidRPr="3C9E8E1C" w:rsidR="3C9E8E1C">
        <w:rPr>
          <w:rFonts w:ascii="Arial" w:hAnsi="Arial" w:cs="Arial"/>
          <w:sz w:val="24"/>
          <w:szCs w:val="24"/>
        </w:rPr>
        <w:t xml:space="preserve">. </w:t>
      </w:r>
    </w:p>
    <w:p xmlns:wp14="http://schemas.microsoft.com/office/word/2010/wordml" w:rsidRPr="008B2C77" w:rsidR="00F72ED5" w:rsidP="3C9E8E1C" w:rsidRDefault="0080313A" w14:paraId="533E3C94" wp14:textId="65530176">
      <w:pPr>
        <w:pStyle w:val="Normal"/>
        <w:spacing w:line="480" w:lineRule="auto"/>
        <w:ind w:right="-613" w:firstLine="720"/>
        <w:jc w:val="both"/>
        <w:rPr>
          <w:ins w:author="Gary Smailes" w:date="2024-02-07T13:33:17.354Z" w:id="1808861393"/>
          <w:rFonts w:ascii="Arial" w:hAnsi="Arial" w:cs="Arial"/>
          <w:sz w:val="24"/>
          <w:szCs w:val="24"/>
        </w:rPr>
      </w:pPr>
      <w:r w:rsidRPr="3C9E8E1C" w:rsidR="3C9E8E1C">
        <w:rPr>
          <w:rFonts w:ascii="Arial" w:hAnsi="Arial" w:cs="Arial"/>
          <w:sz w:val="24"/>
          <w:szCs w:val="24"/>
        </w:rPr>
        <w:t>Let’s</w:t>
      </w:r>
      <w:r w:rsidRPr="3C9E8E1C" w:rsidR="3C9E8E1C">
        <w:rPr>
          <w:rFonts w:ascii="Arial" w:hAnsi="Arial" w:cs="Arial"/>
          <w:sz w:val="24"/>
          <w:szCs w:val="24"/>
        </w:rPr>
        <w:t xml:space="preserve"> imagine a situation where the Ministry of Education visits a school where </w:t>
      </w:r>
      <w:r w:rsidRPr="3C9E8E1C" w:rsidR="3C9E8E1C">
        <w:rPr>
          <w:rFonts w:ascii="Arial" w:hAnsi="Arial" w:cs="Arial"/>
          <w:sz w:val="24"/>
          <w:szCs w:val="24"/>
        </w:rPr>
        <w:t>the majority of</w:t>
      </w:r>
      <w:r w:rsidRPr="3C9E8E1C" w:rsidR="3C9E8E1C">
        <w:rPr>
          <w:rFonts w:ascii="Arial" w:hAnsi="Arial" w:cs="Arial"/>
          <w:sz w:val="24"/>
          <w:szCs w:val="24"/>
        </w:rPr>
        <w:t xml:space="preserve"> students have made no progress in their studies. What will the </w:t>
      </w:r>
      <w:ins w:author="Gary Smailes" w:date="2024-02-07T13:32:36.05Z" w:id="854305677">
        <w:r w:rsidRPr="3C9E8E1C" w:rsidR="3C9E8E1C">
          <w:rPr>
            <w:rFonts w:ascii="Arial" w:hAnsi="Arial" w:cs="Arial"/>
            <w:sz w:val="24"/>
            <w:szCs w:val="24"/>
          </w:rPr>
          <w:t>m</w:t>
        </w:r>
      </w:ins>
      <w:del w:author="Gary Smailes" w:date="2024-02-07T13:32:35.684Z" w:id="204760822">
        <w:r w:rsidRPr="3C9E8E1C" w:rsidDel="3C9E8E1C">
          <w:rPr>
            <w:rFonts w:ascii="Arial" w:hAnsi="Arial" w:cs="Arial"/>
            <w:sz w:val="24"/>
            <w:szCs w:val="24"/>
          </w:rPr>
          <w:delText>M</w:delText>
        </w:r>
      </w:del>
      <w:r w:rsidRPr="3C9E8E1C" w:rsidR="3C9E8E1C">
        <w:rPr>
          <w:rFonts w:ascii="Arial" w:hAnsi="Arial" w:cs="Arial"/>
          <w:sz w:val="24"/>
          <w:szCs w:val="24"/>
        </w:rPr>
        <w:t>inistry do in such a case? It will hand down a negative grade for the poor progress shown by most of the students. Will a teacher who helps only the best students get to university be rewarded? Never, because the question will always arise</w:t>
      </w:r>
      <w:ins w:author="Gary Smailes" w:date="2024-02-07T13:33:06.486Z" w:id="222214378">
        <w:r w:rsidRPr="3C9E8E1C" w:rsidR="3C9E8E1C">
          <w:rPr>
            <w:rFonts w:ascii="Arial" w:hAnsi="Arial" w:cs="Arial"/>
            <w:sz w:val="24"/>
            <w:szCs w:val="24"/>
          </w:rPr>
          <w:t xml:space="preserve"> -</w:t>
        </w:r>
      </w:ins>
      <w:del w:author="Gary Smailes" w:date="2024-02-07T13:33:05.871Z" w:id="1168560967">
        <w:r w:rsidRPr="3C9E8E1C" w:rsidDel="3C9E8E1C">
          <w:rPr>
            <w:rFonts w:ascii="Arial" w:hAnsi="Arial" w:cs="Arial"/>
            <w:sz w:val="24"/>
            <w:szCs w:val="24"/>
          </w:rPr>
          <w:delText>:</w:delText>
        </w:r>
      </w:del>
      <w:r w:rsidRPr="3C9E8E1C" w:rsidR="3C9E8E1C">
        <w:rPr>
          <w:rFonts w:ascii="Arial" w:hAnsi="Arial" w:cs="Arial"/>
          <w:sz w:val="24"/>
          <w:szCs w:val="24"/>
        </w:rPr>
        <w:t xml:space="preserve"> </w:t>
      </w:r>
      <w:ins w:author="Gary Smailes" w:date="2024-02-07T13:33:07.876Z" w:id="2142134875">
        <w:r w:rsidRPr="3C9E8E1C" w:rsidR="3C9E8E1C">
          <w:rPr>
            <w:rFonts w:ascii="Arial" w:hAnsi="Arial" w:cs="Arial"/>
            <w:sz w:val="24"/>
            <w:szCs w:val="24"/>
          </w:rPr>
          <w:t>w</w:t>
        </w:r>
      </w:ins>
      <w:del w:author="Gary Smailes" w:date="2024-02-07T13:33:07.528Z" w:id="32853553">
        <w:r w:rsidRPr="3C9E8E1C" w:rsidDel="3C9E8E1C">
          <w:rPr>
            <w:rFonts w:ascii="Arial" w:hAnsi="Arial" w:cs="Arial"/>
            <w:sz w:val="24"/>
            <w:szCs w:val="24"/>
          </w:rPr>
          <w:delText>W</w:delText>
        </w:r>
      </w:del>
      <w:r w:rsidRPr="3C9E8E1C" w:rsidR="3C9E8E1C">
        <w:rPr>
          <w:rFonts w:ascii="Arial" w:hAnsi="Arial" w:cs="Arial"/>
          <w:sz w:val="24"/>
          <w:szCs w:val="24"/>
        </w:rPr>
        <w:t xml:space="preserve">hat happened to the rest of the students? </w:t>
      </w:r>
    </w:p>
    <w:p xmlns:wp14="http://schemas.microsoft.com/office/word/2010/wordml" w:rsidRPr="008B2C77" w:rsidR="00F72ED5" w:rsidP="3C9E8E1C" w:rsidRDefault="0080313A" w14:paraId="013EF726" wp14:textId="49CE6949">
      <w:pPr>
        <w:pStyle w:val="Normal"/>
        <w:suppressLineNumbers w:val="0"/>
        <w:bidi w:val="0"/>
        <w:spacing w:before="0" w:beforeAutospacing="off" w:after="160" w:afterAutospacing="off" w:line="480" w:lineRule="auto"/>
        <w:ind w:left="0" w:right="-613" w:firstLine="720"/>
        <w:jc w:val="both"/>
        <w:rPr>
          <w:ins w:author="Gary Smailes" w:date="2024-02-07T13:35:05.428Z" w:id="673945632"/>
          <w:rFonts w:ascii="Arial" w:hAnsi="Arial" w:cs="Arial"/>
          <w:sz w:val="24"/>
          <w:szCs w:val="24"/>
        </w:rPr>
      </w:pPr>
      <w:r w:rsidRPr="3C9E8E1C" w:rsidR="3C9E8E1C">
        <w:rPr>
          <w:rFonts w:ascii="Arial" w:hAnsi="Arial" w:cs="Arial"/>
          <w:sz w:val="24"/>
          <w:szCs w:val="24"/>
        </w:rPr>
        <w:t xml:space="preserve">I have no idea why most people accept this </w:t>
      </w:r>
      <w:r w:rsidRPr="3C9E8E1C" w:rsidR="3C9E8E1C">
        <w:rPr>
          <w:rFonts w:ascii="Arial" w:hAnsi="Arial" w:cs="Arial"/>
          <w:sz w:val="24"/>
          <w:szCs w:val="24"/>
        </w:rPr>
        <w:t>state of affairs</w:t>
      </w:r>
      <w:r w:rsidRPr="3C9E8E1C" w:rsidR="3C9E8E1C">
        <w:rPr>
          <w:rFonts w:ascii="Arial" w:hAnsi="Arial" w:cs="Arial"/>
          <w:sz w:val="24"/>
          <w:szCs w:val="24"/>
        </w:rPr>
        <w:t xml:space="preserve"> in sports education, especially football. I</w:t>
      </w:r>
      <w:ins w:author="Gary Smailes" w:date="2024-02-07T13:33:56.597Z" w:id="376586119">
        <w:r w:rsidRPr="3C9E8E1C" w:rsidR="3C9E8E1C">
          <w:rPr>
            <w:rFonts w:ascii="Arial" w:hAnsi="Arial" w:cs="Arial"/>
            <w:sz w:val="24"/>
            <w:szCs w:val="24"/>
          </w:rPr>
          <w:t>t</w:t>
        </w:r>
      </w:ins>
      <w:del w:author="Gary Smailes" w:date="2024-02-07T13:33:54.776Z" w:id="272177719">
        <w:r w:rsidRPr="3C9E8E1C" w:rsidDel="3C9E8E1C">
          <w:rPr>
            <w:rFonts w:ascii="Arial" w:hAnsi="Arial" w:cs="Arial"/>
            <w:sz w:val="24"/>
            <w:szCs w:val="24"/>
          </w:rPr>
          <w:delText xml:space="preserve"> am one of the few who cannot accept this situation, because this</w:delText>
        </w:r>
      </w:del>
      <w:r w:rsidRPr="3C9E8E1C" w:rsidR="3C9E8E1C">
        <w:rPr>
          <w:rFonts w:ascii="Arial" w:hAnsi="Arial" w:cs="Arial"/>
          <w:sz w:val="24"/>
          <w:szCs w:val="24"/>
        </w:rPr>
        <w:t xml:space="preserve"> </w:t>
      </w:r>
      <w:r w:rsidRPr="3C9E8E1C" w:rsidR="3C9E8E1C">
        <w:rPr>
          <w:rFonts w:ascii="Arial" w:hAnsi="Arial" w:cs="Arial"/>
          <w:sz w:val="24"/>
          <w:szCs w:val="24"/>
        </w:rPr>
        <w:t>indicates</w:t>
      </w:r>
      <w:r w:rsidRPr="3C9E8E1C" w:rsidR="3C9E8E1C">
        <w:rPr>
          <w:rFonts w:ascii="Arial" w:hAnsi="Arial" w:cs="Arial"/>
          <w:sz w:val="24"/>
          <w:szCs w:val="24"/>
        </w:rPr>
        <w:t xml:space="preserve"> a serious failure of the whole system. </w:t>
      </w:r>
      <w:del w:author="Gary Smailes" w:date="2024-02-07T13:34:37.985Z" w:id="1776150802">
        <w:r w:rsidRPr="3C9E8E1C" w:rsidDel="3C9E8E1C">
          <w:rPr>
            <w:rFonts w:ascii="Arial" w:hAnsi="Arial" w:cs="Arial"/>
            <w:sz w:val="24"/>
            <w:szCs w:val="24"/>
          </w:rPr>
          <w:delText xml:space="preserve">That's </w:delText>
        </w:r>
      </w:del>
      <w:ins w:author="Gary Smailes" w:date="2024-02-07T13:34:40.058Z" w:id="1424072774">
        <w:r w:rsidRPr="3C9E8E1C" w:rsidR="3C9E8E1C">
          <w:rPr>
            <w:rFonts w:ascii="Arial" w:hAnsi="Arial" w:cs="Arial"/>
            <w:sz w:val="24"/>
            <w:szCs w:val="24"/>
          </w:rPr>
          <w:t xml:space="preserve">This is </w:t>
        </w:r>
      </w:ins>
      <w:r w:rsidRPr="3C9E8E1C" w:rsidR="3C9E8E1C">
        <w:rPr>
          <w:rFonts w:ascii="Arial" w:hAnsi="Arial" w:cs="Arial"/>
          <w:sz w:val="24"/>
          <w:szCs w:val="24"/>
        </w:rPr>
        <w:t xml:space="preserve">why I decided to </w:t>
      </w:r>
      <w:r w:rsidRPr="3C9E8E1C" w:rsidR="3C9E8E1C">
        <w:rPr>
          <w:rFonts w:ascii="Arial" w:hAnsi="Arial" w:cs="Arial"/>
          <w:sz w:val="24"/>
          <w:szCs w:val="24"/>
        </w:rPr>
        <w:t>write</w:t>
      </w:r>
      <w:r w:rsidRPr="3C9E8E1C" w:rsidR="3C9E8E1C">
        <w:rPr>
          <w:rFonts w:ascii="Arial" w:hAnsi="Arial" w:cs="Arial"/>
          <w:sz w:val="24"/>
          <w:szCs w:val="24"/>
        </w:rPr>
        <w:t xml:space="preserve"> a book that will not shy away from the basic problem. On the contrary, it will present solutions on how to develop, educate and more effectively manage the process of training children and adolescents. This is because </w:t>
      </w:r>
      <w:r w:rsidRPr="3C9E8E1C" w:rsidR="3C9E8E1C">
        <w:rPr>
          <w:rFonts w:ascii="Arial" w:hAnsi="Arial" w:cs="Arial"/>
          <w:sz w:val="24"/>
          <w:szCs w:val="24"/>
        </w:rPr>
        <w:t>I believe that the problem</w:t>
      </w:r>
      <w:r w:rsidRPr="3C9E8E1C" w:rsidR="3C9E8E1C">
        <w:rPr>
          <w:rFonts w:ascii="Arial" w:hAnsi="Arial" w:cs="Arial"/>
          <w:sz w:val="24"/>
          <w:szCs w:val="24"/>
        </w:rPr>
        <w:t xml:space="preserve"> lies in how we work with talented children </w:t>
      </w:r>
      <w:del w:author="Gary Smailes" w:date="2024-02-07T13:35:16.943Z" w:id="1932600697">
        <w:r w:rsidRPr="3C9E8E1C" w:rsidDel="3C9E8E1C">
          <w:rPr>
            <w:rFonts w:ascii="Arial" w:hAnsi="Arial" w:cs="Arial"/>
            <w:sz w:val="24"/>
            <w:szCs w:val="24"/>
          </w:rPr>
          <w:delText>in</w:delText>
        </w:r>
        <w:r w:rsidRPr="3C9E8E1C" w:rsidDel="3C9E8E1C">
          <w:rPr>
            <w:rFonts w:ascii="Arial" w:hAnsi="Arial" w:cs="Arial"/>
            <w:sz w:val="24"/>
            <w:szCs w:val="24"/>
          </w:rPr>
          <w:delText xml:space="preserve"> order to</w:delText>
        </w:r>
      </w:del>
      <w:ins w:author="Gary Smailes" w:date="2024-02-07T13:35:16.949Z" w:id="1799873875">
        <w:r w:rsidRPr="3C9E8E1C" w:rsidR="3C9E8E1C">
          <w:rPr>
            <w:rFonts w:ascii="Arial" w:hAnsi="Arial" w:cs="Arial"/>
            <w:sz w:val="24"/>
            <w:szCs w:val="24"/>
          </w:rPr>
          <w:t>to</w:t>
        </w:r>
      </w:ins>
      <w:r w:rsidRPr="3C9E8E1C" w:rsidR="3C9E8E1C">
        <w:rPr>
          <w:rFonts w:ascii="Arial" w:hAnsi="Arial" w:cs="Arial"/>
          <w:sz w:val="24"/>
          <w:szCs w:val="24"/>
        </w:rPr>
        <w:t xml:space="preserve"> develop their </w:t>
      </w:r>
      <w:r w:rsidRPr="3C9E8E1C" w:rsidR="3C9E8E1C">
        <w:rPr>
          <w:rFonts w:ascii="Arial" w:hAnsi="Arial" w:cs="Arial"/>
          <w:sz w:val="24"/>
          <w:szCs w:val="24"/>
        </w:rPr>
        <w:t>huge potential</w:t>
      </w:r>
      <w:r w:rsidRPr="3C9E8E1C" w:rsidR="3C9E8E1C">
        <w:rPr>
          <w:rFonts w:ascii="Arial" w:hAnsi="Arial" w:cs="Arial"/>
          <w:sz w:val="24"/>
          <w:szCs w:val="24"/>
        </w:rPr>
        <w:t xml:space="preserve">. </w:t>
      </w:r>
    </w:p>
    <w:p xmlns:wp14="http://schemas.microsoft.com/office/word/2010/wordml" w:rsidRPr="008B2C77" w:rsidR="00F72ED5" w:rsidP="3C9E8E1C" w:rsidRDefault="0080313A" w14:paraId="4BF040FB" wp14:textId="3499B4F3">
      <w:pPr>
        <w:pStyle w:val="Normal"/>
        <w:suppressLineNumbers w:val="0"/>
        <w:bidi w:val="0"/>
        <w:spacing w:before="0" w:beforeAutospacing="off" w:after="160" w:afterAutospacing="off" w:line="480" w:lineRule="auto"/>
        <w:ind w:left="0" w:right="-613" w:firstLine="720"/>
        <w:jc w:val="both"/>
        <w:rPr>
          <w:ins w:author="Gary Smailes" w:date="2024-02-07T13:36:02.9Z" w:id="1143791407"/>
          <w:rFonts w:ascii="Arial" w:hAnsi="Arial" w:cs="Arial"/>
          <w:sz w:val="24"/>
          <w:szCs w:val="24"/>
        </w:rPr>
      </w:pPr>
      <w:r w:rsidRPr="3C9E8E1C" w:rsidR="3C9E8E1C">
        <w:rPr>
          <w:rFonts w:ascii="Arial" w:hAnsi="Arial" w:cs="Arial"/>
          <w:sz w:val="24"/>
          <w:szCs w:val="24"/>
        </w:rPr>
        <w:t>We coaches are often limited by the framework of the system and the club's football curriculum</w:t>
      </w:r>
      <w:del w:author="Gary Smailes" w:date="2024-02-07T13:35:29.418Z" w:id="836183974">
        <w:r w:rsidRPr="3C9E8E1C" w:rsidDel="3C9E8E1C">
          <w:rPr>
            <w:rFonts w:ascii="Arial" w:hAnsi="Arial" w:cs="Arial"/>
            <w:sz w:val="24"/>
            <w:szCs w:val="24"/>
          </w:rPr>
          <w:delText xml:space="preserve"> imposed on us</w:delText>
        </w:r>
      </w:del>
      <w:r w:rsidRPr="3C9E8E1C" w:rsidR="3C9E8E1C">
        <w:rPr>
          <w:rFonts w:ascii="Arial" w:hAnsi="Arial" w:cs="Arial"/>
          <w:sz w:val="24"/>
          <w:szCs w:val="24"/>
        </w:rPr>
        <w:t xml:space="preserve">. The basic value enabling people to fulfil themselves is freedom. </w:t>
      </w:r>
      <w:r w:rsidRPr="3C9E8E1C" w:rsidR="3C9E8E1C">
        <w:rPr>
          <w:rFonts w:ascii="Arial" w:hAnsi="Arial" w:cs="Arial"/>
          <w:sz w:val="24"/>
          <w:szCs w:val="24"/>
        </w:rPr>
        <w:t>So</w:t>
      </w:r>
      <w:ins w:author="Gary Smailes" w:date="2024-02-07T13:35:47.013Z" w:id="1778835123">
        <w:r w:rsidRPr="3C9E8E1C" w:rsidR="3C9E8E1C">
          <w:rPr>
            <w:rFonts w:ascii="Arial" w:hAnsi="Arial" w:cs="Arial"/>
            <w:sz w:val="24"/>
            <w:szCs w:val="24"/>
          </w:rPr>
          <w:t>,</w:t>
        </w:r>
      </w:ins>
      <w:r w:rsidRPr="3C9E8E1C" w:rsidR="3C9E8E1C">
        <w:rPr>
          <w:rFonts w:ascii="Arial" w:hAnsi="Arial" w:cs="Arial"/>
          <w:sz w:val="24"/>
          <w:szCs w:val="24"/>
        </w:rPr>
        <w:t xml:space="preserve"> if we restrict that freedom in the strictly educational sense, then inevitably our potential for development will also be limited. </w:t>
      </w:r>
    </w:p>
    <w:p xmlns:wp14="http://schemas.microsoft.com/office/word/2010/wordml" w:rsidRPr="008B2C77" w:rsidR="00F72ED5" w:rsidP="3C9E8E1C" w:rsidRDefault="0080313A" w14:paraId="4BACD035" wp14:textId="0015DD23">
      <w:pPr>
        <w:pStyle w:val="Normal"/>
        <w:suppressLineNumbers w:val="0"/>
        <w:bidi w:val="0"/>
        <w:spacing w:before="0" w:beforeAutospacing="off" w:after="160" w:afterAutospacing="off" w:line="480" w:lineRule="auto"/>
        <w:ind w:left="0" w:right="-613" w:firstLine="720"/>
        <w:jc w:val="both"/>
        <w:rPr>
          <w:ins w:author="Gary Smailes" w:date="2024-02-07T13:36:32.83Z" w:id="1805852797"/>
          <w:rFonts w:ascii="Arial" w:hAnsi="Arial" w:cs="Arial"/>
          <w:sz w:val="24"/>
          <w:szCs w:val="24"/>
        </w:rPr>
      </w:pPr>
      <w:r w:rsidRPr="3C9E8E1C" w:rsidR="3C9E8E1C">
        <w:rPr>
          <w:rFonts w:ascii="Arial" w:hAnsi="Arial" w:cs="Arial"/>
          <w:sz w:val="24"/>
          <w:szCs w:val="24"/>
        </w:rPr>
        <w:t xml:space="preserve">Imposed from above on the coaches of professional academies is a training structure that is not always compatible with the development and learning potential of those under their care. All young players must also </w:t>
      </w:r>
      <w:r w:rsidRPr="3C9E8E1C" w:rsidR="3C9E8E1C">
        <w:rPr>
          <w:rFonts w:ascii="Arial" w:hAnsi="Arial" w:cs="Arial"/>
          <w:sz w:val="24"/>
          <w:szCs w:val="24"/>
        </w:rPr>
        <w:t>submit</w:t>
      </w:r>
      <w:r w:rsidRPr="3C9E8E1C" w:rsidR="3C9E8E1C">
        <w:rPr>
          <w:rFonts w:ascii="Arial" w:hAnsi="Arial" w:cs="Arial"/>
          <w:sz w:val="24"/>
          <w:szCs w:val="24"/>
        </w:rPr>
        <w:t xml:space="preserve"> to this training structure imposed on them</w:t>
      </w:r>
      <w:ins w:author="Gary Smailes" w:date="2024-02-07T13:36:23.248Z" w:id="412001946">
        <w:r w:rsidRPr="3C9E8E1C" w:rsidR="3C9E8E1C">
          <w:rPr>
            <w:rFonts w:ascii="Arial" w:hAnsi="Arial" w:cs="Arial"/>
            <w:sz w:val="24"/>
            <w:szCs w:val="24"/>
          </w:rPr>
          <w:t>;</w:t>
        </w:r>
      </w:ins>
      <w:del w:author="Gary Smailes" w:date="2024-02-07T13:36:22.839Z" w:id="521405241">
        <w:r w:rsidRPr="3C9E8E1C" w:rsidDel="3C9E8E1C">
          <w:rPr>
            <w:rFonts w:ascii="Arial" w:hAnsi="Arial" w:cs="Arial"/>
            <w:sz w:val="24"/>
            <w:szCs w:val="24"/>
          </w:rPr>
          <w:delText>.</w:delText>
        </w:r>
      </w:del>
      <w:r w:rsidRPr="3C9E8E1C" w:rsidR="3C9E8E1C">
        <w:rPr>
          <w:rFonts w:ascii="Arial" w:hAnsi="Arial" w:cs="Arial"/>
          <w:sz w:val="24"/>
          <w:szCs w:val="24"/>
        </w:rPr>
        <w:t xml:space="preserve"> </w:t>
      </w:r>
      <w:ins w:author="Gary Smailes" w:date="2024-02-07T13:36:25.197Z" w:id="1226132637">
        <w:r w:rsidRPr="3C9E8E1C" w:rsidR="3C9E8E1C">
          <w:rPr>
            <w:rFonts w:ascii="Arial" w:hAnsi="Arial" w:cs="Arial"/>
            <w:sz w:val="24"/>
            <w:szCs w:val="24"/>
          </w:rPr>
          <w:t>o</w:t>
        </w:r>
      </w:ins>
      <w:del w:author="Gary Smailes" w:date="2024-02-07T13:36:24.896Z" w:id="1894079605">
        <w:r w:rsidRPr="3C9E8E1C" w:rsidDel="3C9E8E1C">
          <w:rPr>
            <w:rFonts w:ascii="Arial" w:hAnsi="Arial" w:cs="Arial"/>
            <w:sz w:val="24"/>
            <w:szCs w:val="24"/>
          </w:rPr>
          <w:delText>O</w:delText>
        </w:r>
      </w:del>
      <w:r w:rsidRPr="3C9E8E1C" w:rsidR="3C9E8E1C">
        <w:rPr>
          <w:rFonts w:ascii="Arial" w:hAnsi="Arial" w:cs="Arial"/>
          <w:sz w:val="24"/>
          <w:szCs w:val="24"/>
        </w:rPr>
        <w:t xml:space="preserve">therwise, they will be passed over and rejected by their academy. </w:t>
      </w:r>
    </w:p>
    <w:p xmlns:wp14="http://schemas.microsoft.com/office/word/2010/wordml" w:rsidRPr="008B2C77" w:rsidR="00F72ED5" w:rsidP="3C9E8E1C" w:rsidRDefault="0080313A" w14:paraId="4D36A88E" wp14:textId="3EF294D6">
      <w:pPr>
        <w:pStyle w:val="Normal"/>
        <w:suppressLineNumbers w:val="0"/>
        <w:bidi w:val="0"/>
        <w:spacing w:before="0" w:beforeAutospacing="off" w:after="160" w:afterAutospacing="off" w:line="480" w:lineRule="auto"/>
        <w:ind w:left="0" w:right="-613" w:firstLine="720"/>
        <w:jc w:val="both"/>
        <w:rPr>
          <w:ins w:author="Gary Smailes" w:date="2024-02-07T13:36:29.946Z" w:id="219617504"/>
          <w:rFonts w:ascii="Arial" w:hAnsi="Arial" w:cs="Arial"/>
          <w:sz w:val="24"/>
          <w:szCs w:val="24"/>
        </w:rPr>
      </w:pPr>
      <w:ins w:author="Gary Smailes" w:date="2024-02-07T13:36:59.931Z" w:id="800348408">
        <w:r w:rsidRPr="3C9E8E1C" w:rsidR="3C9E8E1C">
          <w:rPr>
            <w:rFonts w:ascii="Arial" w:hAnsi="Arial" w:cs="Arial"/>
            <w:sz w:val="24"/>
            <w:szCs w:val="24"/>
          </w:rPr>
          <w:t xml:space="preserve">This means that young players are often more focused on meeting the </w:t>
        </w:r>
      </w:ins>
      <w:ins w:author="Gary Smailes" w:date="2024-02-07T13:37:07.874Z" w:id="309523213">
        <w:r w:rsidRPr="3C9E8E1C" w:rsidR="3C9E8E1C">
          <w:rPr>
            <w:rFonts w:ascii="Arial" w:hAnsi="Arial" w:cs="Arial"/>
            <w:sz w:val="24"/>
            <w:szCs w:val="24"/>
          </w:rPr>
          <w:t>arbitrary</w:t>
        </w:r>
      </w:ins>
      <w:ins w:author="Gary Smailes" w:date="2024-02-07T13:36:59.931Z" w:id="1632792575">
        <w:r w:rsidRPr="3C9E8E1C" w:rsidR="3C9E8E1C">
          <w:rPr>
            <w:rFonts w:ascii="Arial" w:hAnsi="Arial" w:cs="Arial"/>
            <w:sz w:val="24"/>
            <w:szCs w:val="24"/>
          </w:rPr>
          <w:t xml:space="preserve"> </w:t>
        </w:r>
      </w:ins>
      <w:ins w:author="Gary Smailes" w:date="2024-02-07T13:37:11.669Z" w:id="555491243">
        <w:r w:rsidRPr="3C9E8E1C" w:rsidR="3C9E8E1C">
          <w:rPr>
            <w:rFonts w:ascii="Arial" w:hAnsi="Arial" w:cs="Arial"/>
            <w:sz w:val="24"/>
            <w:szCs w:val="24"/>
          </w:rPr>
          <w:t>requirements</w:t>
        </w:r>
      </w:ins>
      <w:ins w:author="Gary Smailes" w:date="2024-02-07T13:36:59.931Z" w:id="338609867">
        <w:r w:rsidRPr="3C9E8E1C" w:rsidR="3C9E8E1C">
          <w:rPr>
            <w:rFonts w:ascii="Arial" w:hAnsi="Arial" w:cs="Arial"/>
            <w:sz w:val="24"/>
            <w:szCs w:val="24"/>
          </w:rPr>
          <w:t xml:space="preserve"> of the </w:t>
        </w:r>
      </w:ins>
      <w:ins w:author="Gary Smailes" w:date="2024-02-07T13:37:15.026Z" w:id="1769675453">
        <w:r w:rsidRPr="3C9E8E1C" w:rsidR="3C9E8E1C">
          <w:rPr>
            <w:rFonts w:ascii="Arial" w:hAnsi="Arial" w:cs="Arial"/>
            <w:sz w:val="24"/>
            <w:szCs w:val="24"/>
          </w:rPr>
          <w:t>academy</w:t>
        </w:r>
      </w:ins>
      <w:ins w:author="Gary Smailes" w:date="2024-02-07T13:36:59.931Z" w:id="1348693391">
        <w:r w:rsidRPr="3C9E8E1C" w:rsidR="3C9E8E1C">
          <w:rPr>
            <w:rFonts w:ascii="Arial" w:hAnsi="Arial" w:cs="Arial"/>
            <w:sz w:val="24"/>
            <w:szCs w:val="24"/>
          </w:rPr>
          <w:t xml:space="preserve">, than what is best for them to </w:t>
        </w:r>
      </w:ins>
      <w:ins w:author="Gary Smailes" w:date="2024-02-07T13:37:04.378Z" w:id="1378109001">
        <w:r w:rsidRPr="3C9E8E1C" w:rsidR="3C9E8E1C">
          <w:rPr>
            <w:rFonts w:ascii="Arial" w:hAnsi="Arial" w:cs="Arial"/>
            <w:sz w:val="24"/>
            <w:szCs w:val="24"/>
          </w:rPr>
          <w:t xml:space="preserve">develop into professional players. </w:t>
        </w:r>
      </w:ins>
    </w:p>
    <w:p xmlns:wp14="http://schemas.microsoft.com/office/word/2010/wordml" w:rsidRPr="008B2C77" w:rsidR="00F72ED5" w:rsidP="3C9E8E1C" w:rsidRDefault="0080313A" w14:paraId="1F9FD02A" wp14:textId="6A1CBB2F">
      <w:pPr>
        <w:pStyle w:val="Normal"/>
        <w:suppressLineNumbers w:val="0"/>
        <w:bidi w:val="0"/>
        <w:spacing w:before="0" w:beforeAutospacing="off" w:after="160" w:afterAutospacing="off" w:line="480" w:lineRule="auto"/>
        <w:ind w:left="0" w:right="-613" w:firstLine="720"/>
        <w:jc w:val="both"/>
        <w:rPr>
          <w:ins w:author="Gary Smailes" w:date="2024-02-07T13:38:14.576Z" w:id="782595174"/>
          <w:rFonts w:ascii="Arial" w:hAnsi="Arial" w:cs="Arial"/>
          <w:sz w:val="24"/>
          <w:szCs w:val="24"/>
        </w:rPr>
      </w:pPr>
      <w:r w:rsidRPr="3C9E8E1C" w:rsidR="3C9E8E1C">
        <w:rPr>
          <w:rFonts w:ascii="Arial" w:hAnsi="Arial" w:cs="Arial"/>
          <w:sz w:val="24"/>
          <w:szCs w:val="24"/>
        </w:rPr>
        <w:t xml:space="preserve">The best example of this is the training and game model. </w:t>
      </w:r>
      <w:del w:author="Gary Smailes" w:date="2024-02-07T13:37:22.651Z" w:id="1642872904">
        <w:r w:rsidRPr="3C9E8E1C" w:rsidDel="3C9E8E1C">
          <w:rPr>
            <w:rFonts w:ascii="Arial" w:hAnsi="Arial" w:cs="Arial"/>
            <w:sz w:val="24"/>
            <w:szCs w:val="24"/>
          </w:rPr>
          <w:delText xml:space="preserve">It </w:delText>
        </w:r>
      </w:del>
      <w:ins w:author="Gary Smailes" w:date="2024-02-07T13:37:23.1Z" w:id="396492810">
        <w:r w:rsidRPr="3C9E8E1C" w:rsidR="3C9E8E1C">
          <w:rPr>
            <w:rFonts w:ascii="Arial" w:hAnsi="Arial" w:cs="Arial"/>
            <w:sz w:val="24"/>
            <w:szCs w:val="24"/>
          </w:rPr>
          <w:t xml:space="preserve">This </w:t>
        </w:r>
      </w:ins>
      <w:r w:rsidRPr="3C9E8E1C" w:rsidR="3C9E8E1C">
        <w:rPr>
          <w:rFonts w:ascii="Arial" w:hAnsi="Arial" w:cs="Arial"/>
          <w:sz w:val="24"/>
          <w:szCs w:val="24"/>
        </w:rPr>
        <w:t>involves nothing more than lumping everyone together</w:t>
      </w:r>
      <w:ins w:author="Gary Smailes" w:date="2024-02-07T13:37:28.312Z" w:id="1118744733">
        <w:r w:rsidRPr="3C9E8E1C" w:rsidR="3C9E8E1C">
          <w:rPr>
            <w:rFonts w:ascii="Arial" w:hAnsi="Arial" w:cs="Arial"/>
            <w:sz w:val="24"/>
            <w:szCs w:val="24"/>
          </w:rPr>
          <w:t>,</w:t>
        </w:r>
      </w:ins>
      <w:r w:rsidRPr="3C9E8E1C" w:rsidR="3C9E8E1C">
        <w:rPr>
          <w:rFonts w:ascii="Arial" w:hAnsi="Arial" w:cs="Arial"/>
          <w:sz w:val="24"/>
          <w:szCs w:val="24"/>
        </w:rPr>
        <w:t xml:space="preserve"> while ignoring the obvious fact: every young person is different, has </w:t>
      </w:r>
      <w:r w:rsidRPr="3C9E8E1C" w:rsidR="3C9E8E1C">
        <w:rPr>
          <w:rFonts w:ascii="Arial" w:hAnsi="Arial" w:cs="Arial"/>
          <w:sz w:val="24"/>
          <w:szCs w:val="24"/>
        </w:rPr>
        <w:t>a different character</w:t>
      </w:r>
      <w:r w:rsidRPr="3C9E8E1C" w:rsidR="3C9E8E1C">
        <w:rPr>
          <w:rFonts w:ascii="Arial" w:hAnsi="Arial" w:cs="Arial"/>
          <w:sz w:val="24"/>
          <w:szCs w:val="24"/>
        </w:rPr>
        <w:t xml:space="preserve">, different qualities and learns differently! This approach </w:t>
      </w:r>
      <w:del w:author="Gary Smailes" w:date="2024-02-07T13:37:44.511Z" w:id="914709567">
        <w:r w:rsidRPr="3C9E8E1C" w:rsidDel="3C9E8E1C">
          <w:rPr>
            <w:rFonts w:ascii="Arial" w:hAnsi="Arial" w:cs="Arial"/>
            <w:sz w:val="24"/>
            <w:szCs w:val="24"/>
          </w:rPr>
          <w:delText>often negatively affects the process of training and learning of children. T</w:delText>
        </w:r>
      </w:del>
      <w:ins w:author="Gary Smailes" w:date="2024-02-07T13:37:46.347Z" w:id="1752517893">
        <w:r w:rsidRPr="3C9E8E1C" w:rsidR="3C9E8E1C">
          <w:rPr>
            <w:rFonts w:ascii="Arial" w:hAnsi="Arial" w:cs="Arial"/>
            <w:sz w:val="24"/>
            <w:szCs w:val="24"/>
          </w:rPr>
          <w:t>mean that t</w:t>
        </w:r>
      </w:ins>
      <w:r w:rsidRPr="3C9E8E1C" w:rsidR="3C9E8E1C">
        <w:rPr>
          <w:rFonts w:ascii="Arial" w:hAnsi="Arial" w:cs="Arial"/>
          <w:sz w:val="24"/>
          <w:szCs w:val="24"/>
        </w:rPr>
        <w:t xml:space="preserve">heir individual development is thus inhibited. This </w:t>
      </w:r>
      <w:r w:rsidRPr="3C9E8E1C" w:rsidR="3C9E8E1C">
        <w:rPr>
          <w:rFonts w:ascii="Arial" w:hAnsi="Arial" w:cs="Arial"/>
          <w:sz w:val="24"/>
          <w:szCs w:val="24"/>
        </w:rPr>
        <w:t>consequently</w:t>
      </w:r>
      <w:r w:rsidRPr="3C9E8E1C" w:rsidR="3C9E8E1C">
        <w:rPr>
          <w:rFonts w:ascii="Arial" w:hAnsi="Arial" w:cs="Arial"/>
          <w:sz w:val="24"/>
          <w:szCs w:val="24"/>
        </w:rPr>
        <w:t xml:space="preserve"> leads</w:t>
      </w:r>
      <w:ins w:author="Gary Smailes" w:date="2024-02-07T13:38:01.78Z" w:id="261625140">
        <w:r w:rsidRPr="3C9E8E1C" w:rsidR="3C9E8E1C">
          <w:rPr>
            <w:rFonts w:ascii="Arial" w:hAnsi="Arial" w:cs="Arial"/>
            <w:sz w:val="24"/>
            <w:szCs w:val="24"/>
          </w:rPr>
          <w:t>,</w:t>
        </w:r>
      </w:ins>
      <w:r w:rsidRPr="3C9E8E1C" w:rsidR="3C9E8E1C">
        <w:rPr>
          <w:rFonts w:ascii="Arial" w:hAnsi="Arial" w:cs="Arial"/>
          <w:sz w:val="24"/>
          <w:szCs w:val="24"/>
        </w:rPr>
        <w:t xml:space="preserve"> in many cases</w:t>
      </w:r>
      <w:ins w:author="Gary Smailes" w:date="2024-02-07T13:38:04.119Z" w:id="417285705">
        <w:r w:rsidRPr="3C9E8E1C" w:rsidR="3C9E8E1C">
          <w:rPr>
            <w:rFonts w:ascii="Arial" w:hAnsi="Arial" w:cs="Arial"/>
            <w:sz w:val="24"/>
            <w:szCs w:val="24"/>
          </w:rPr>
          <w:t>,</w:t>
        </w:r>
      </w:ins>
      <w:r w:rsidRPr="3C9E8E1C" w:rsidR="3C9E8E1C">
        <w:rPr>
          <w:rFonts w:ascii="Arial" w:hAnsi="Arial" w:cs="Arial"/>
          <w:sz w:val="24"/>
          <w:szCs w:val="24"/>
        </w:rPr>
        <w:t xml:space="preserve"> to the end of their adventure with football. </w:t>
      </w:r>
      <w:del w:author="Gary Smailes" w:date="2024-02-07T13:37:53.336Z" w:id="290154911">
        <w:r w:rsidRPr="3C9E8E1C" w:rsidDel="3C9E8E1C">
          <w:rPr>
            <w:rFonts w:ascii="Arial" w:hAnsi="Arial" w:cs="Arial"/>
            <w:sz w:val="24"/>
            <w:szCs w:val="24"/>
          </w:rPr>
          <w:delText>Unfortunately</w:delText>
        </w:r>
      </w:del>
      <w:ins w:author="Gary Smailes" w:date="2024-02-07T13:37:53.337Z" w:id="436984803">
        <w:r w:rsidRPr="3C9E8E1C" w:rsidR="3C9E8E1C">
          <w:rPr>
            <w:rFonts w:ascii="Arial" w:hAnsi="Arial" w:cs="Arial"/>
            <w:sz w:val="24"/>
            <w:szCs w:val="24"/>
          </w:rPr>
          <w:t>Unfortunately,</w:t>
        </w:r>
      </w:ins>
      <w:r w:rsidRPr="3C9E8E1C" w:rsidR="3C9E8E1C">
        <w:rPr>
          <w:rFonts w:ascii="Arial" w:hAnsi="Arial" w:cs="Arial"/>
          <w:sz w:val="24"/>
          <w:szCs w:val="24"/>
        </w:rPr>
        <w:t xml:space="preserve"> this is </w:t>
      </w:r>
      <w:r w:rsidRPr="3C9E8E1C" w:rsidR="3C9E8E1C">
        <w:rPr>
          <w:rFonts w:ascii="Arial" w:hAnsi="Arial" w:cs="Arial"/>
          <w:sz w:val="24"/>
          <w:szCs w:val="24"/>
        </w:rPr>
        <w:t>perhaps sad</w:t>
      </w:r>
      <w:r w:rsidRPr="3C9E8E1C" w:rsidR="3C9E8E1C">
        <w:rPr>
          <w:rFonts w:ascii="Arial" w:hAnsi="Arial" w:cs="Arial"/>
          <w:sz w:val="24"/>
          <w:szCs w:val="24"/>
        </w:rPr>
        <w:t xml:space="preserve">, but true and real. </w:t>
      </w:r>
    </w:p>
    <w:p xmlns:wp14="http://schemas.microsoft.com/office/word/2010/wordml" w:rsidRPr="008B2C77" w:rsidR="00F72ED5" w:rsidP="3C9E8E1C" w:rsidRDefault="0080313A" w14:paraId="468F94A6" wp14:textId="2DA82A84">
      <w:pPr>
        <w:pStyle w:val="Normal"/>
        <w:suppressLineNumbers w:val="0"/>
        <w:bidi w:val="0"/>
        <w:spacing w:before="0" w:beforeAutospacing="off" w:after="160" w:afterAutospacing="off" w:line="480" w:lineRule="auto"/>
        <w:ind w:left="0" w:right="-613" w:firstLine="720"/>
        <w:jc w:val="both"/>
        <w:rPr>
          <w:ins w:author="Gary Smailes" w:date="2024-02-07T13:38:38.545Z" w:id="1827941569"/>
          <w:rFonts w:ascii="Arial" w:hAnsi="Arial" w:cs="Arial"/>
          <w:sz w:val="24"/>
          <w:szCs w:val="24"/>
        </w:rPr>
      </w:pPr>
      <w:r w:rsidRPr="3C9E8E1C" w:rsidR="3C9E8E1C">
        <w:rPr>
          <w:rFonts w:ascii="Arial" w:hAnsi="Arial" w:cs="Arial"/>
          <w:sz w:val="24"/>
          <w:szCs w:val="24"/>
        </w:rPr>
        <w:t xml:space="preserve">This is just one of many examples that I will develop further in this book. I will take the time to describe this problem and show that it </w:t>
      </w:r>
      <w:r w:rsidRPr="3C9E8E1C" w:rsidR="3C9E8E1C">
        <w:rPr>
          <w:rFonts w:ascii="Arial" w:hAnsi="Arial" w:cs="Arial"/>
          <w:sz w:val="24"/>
          <w:szCs w:val="24"/>
        </w:rPr>
        <w:t>doesn’t</w:t>
      </w:r>
      <w:r w:rsidRPr="3C9E8E1C" w:rsidR="3C9E8E1C">
        <w:rPr>
          <w:rFonts w:ascii="Arial" w:hAnsi="Arial" w:cs="Arial"/>
          <w:sz w:val="24"/>
          <w:szCs w:val="24"/>
        </w:rPr>
        <w:t xml:space="preserve"> have to be this way. I will </w:t>
      </w:r>
      <w:r w:rsidRPr="3C9E8E1C" w:rsidR="3C9E8E1C">
        <w:rPr>
          <w:rFonts w:ascii="Arial" w:hAnsi="Arial" w:cs="Arial"/>
          <w:sz w:val="24"/>
          <w:szCs w:val="24"/>
        </w:rPr>
        <w:t>provide</w:t>
      </w:r>
      <w:r w:rsidRPr="3C9E8E1C" w:rsidR="3C9E8E1C">
        <w:rPr>
          <w:rFonts w:ascii="Arial" w:hAnsi="Arial" w:cs="Arial"/>
          <w:sz w:val="24"/>
          <w:szCs w:val="24"/>
        </w:rPr>
        <w:t xml:space="preserve"> solutions to the problem and show how we can develop the potential of talented young players as much as possible, the purpose being to ensure that many more of them get to play football professionally. </w:t>
      </w:r>
    </w:p>
    <w:p xmlns:wp14="http://schemas.microsoft.com/office/word/2010/wordml" w:rsidRPr="008B2C77" w:rsidR="00F72ED5" w:rsidP="3C9E8E1C" w:rsidRDefault="0080313A" w14:paraId="1CC0F586" wp14:textId="13546CA8">
      <w:pPr>
        <w:pStyle w:val="Normal"/>
        <w:suppressLineNumbers w:val="0"/>
        <w:bidi w:val="0"/>
        <w:spacing w:before="0" w:beforeAutospacing="off" w:after="160" w:afterAutospacing="off" w:line="480" w:lineRule="auto"/>
        <w:ind w:left="0" w:right="-613" w:firstLine="720"/>
        <w:jc w:val="both"/>
        <w:rPr>
          <w:ins w:author="Gary Smailes" w:date="2024-02-07T13:39:29.924Z" w:id="1220659559"/>
          <w:rFonts w:ascii="Arial" w:hAnsi="Arial" w:cs="Arial"/>
          <w:sz w:val="24"/>
          <w:szCs w:val="24"/>
        </w:rPr>
      </w:pPr>
      <w:r w:rsidRPr="3C9E8E1C" w:rsidR="3C9E8E1C">
        <w:rPr>
          <w:rFonts w:ascii="Arial" w:hAnsi="Arial" w:cs="Arial"/>
          <w:sz w:val="24"/>
          <w:szCs w:val="24"/>
        </w:rPr>
        <w:t xml:space="preserve">The reason behind my wanting to do so is because I </w:t>
      </w:r>
      <w:del w:author="Gary Smailes" w:date="2024-02-07T13:38:48.894Z" w:id="1488780373">
        <w:r w:rsidRPr="3C9E8E1C" w:rsidDel="3C9E8E1C">
          <w:rPr>
            <w:rFonts w:ascii="Arial" w:hAnsi="Arial" w:cs="Arial"/>
            <w:sz w:val="24"/>
            <w:szCs w:val="24"/>
          </w:rPr>
          <w:delText xml:space="preserve">myself </w:delText>
        </w:r>
      </w:del>
      <w:r w:rsidRPr="3C9E8E1C" w:rsidR="3C9E8E1C">
        <w:rPr>
          <w:rFonts w:ascii="Arial" w:hAnsi="Arial" w:cs="Arial"/>
          <w:sz w:val="24"/>
          <w:szCs w:val="24"/>
        </w:rPr>
        <w:t xml:space="preserve">am a professional coach with over </w:t>
      </w:r>
      <w:del w:author="Gary Smailes" w:date="2024-02-07T13:38:51.686Z" w:id="2131183023">
        <w:r w:rsidRPr="3C9E8E1C" w:rsidDel="3C9E8E1C">
          <w:rPr>
            <w:rFonts w:ascii="Arial" w:hAnsi="Arial" w:cs="Arial"/>
            <w:sz w:val="24"/>
            <w:szCs w:val="24"/>
          </w:rPr>
          <w:delText xml:space="preserve">20 </w:delText>
        </w:r>
      </w:del>
      <w:ins w:author="Gary Smailes" w:date="2024-02-07T13:38:52.888Z" w:id="1112523273">
        <w:r w:rsidRPr="3C9E8E1C" w:rsidR="3C9E8E1C">
          <w:rPr>
            <w:rFonts w:ascii="Arial" w:hAnsi="Arial" w:cs="Arial"/>
            <w:sz w:val="24"/>
            <w:szCs w:val="24"/>
          </w:rPr>
          <w:t xml:space="preserve">twenty </w:t>
        </w:r>
      </w:ins>
      <w:r w:rsidRPr="3C9E8E1C" w:rsidR="3C9E8E1C">
        <w:rPr>
          <w:rFonts w:ascii="Arial" w:hAnsi="Arial" w:cs="Arial"/>
          <w:sz w:val="24"/>
          <w:szCs w:val="24"/>
        </w:rPr>
        <w:t xml:space="preserve">years of experience and have worked in several countries around the world. I have spent over </w:t>
      </w:r>
      <w:ins w:author="Gary Smailes" w:date="2024-02-07T13:38:59.719Z" w:id="1940242523">
        <w:r w:rsidRPr="3C9E8E1C" w:rsidR="3C9E8E1C">
          <w:rPr>
            <w:rFonts w:ascii="Arial" w:hAnsi="Arial" w:cs="Arial"/>
            <w:sz w:val="24"/>
            <w:szCs w:val="24"/>
          </w:rPr>
          <w:t>e</w:t>
        </w:r>
      </w:ins>
      <w:ins w:author="Gary Smailes" w:date="2024-02-07T13:39:01.504Z" w:id="2089911977">
        <w:r w:rsidRPr="3C9E8E1C" w:rsidR="3C9E8E1C">
          <w:rPr>
            <w:rFonts w:ascii="Arial" w:hAnsi="Arial" w:cs="Arial"/>
            <w:sz w:val="24"/>
            <w:szCs w:val="24"/>
          </w:rPr>
          <w:t>ight</w:t>
        </w:r>
      </w:ins>
      <w:del w:author="Gary Smailes" w:date="2024-02-07T13:38:58.675Z" w:id="623724366">
        <w:r w:rsidRPr="3C9E8E1C" w:rsidDel="3C9E8E1C">
          <w:rPr>
            <w:rFonts w:ascii="Arial" w:hAnsi="Arial" w:cs="Arial"/>
            <w:sz w:val="24"/>
            <w:szCs w:val="24"/>
          </w:rPr>
          <w:delText>8</w:delText>
        </w:r>
      </w:del>
      <w:r w:rsidRPr="3C9E8E1C" w:rsidR="3C9E8E1C">
        <w:rPr>
          <w:rFonts w:ascii="Arial" w:hAnsi="Arial" w:cs="Arial"/>
          <w:sz w:val="24"/>
          <w:szCs w:val="24"/>
        </w:rPr>
        <w:t xml:space="preserve"> years as a coach in category 1 and 2 professional academies in England. For another</w:t>
      </w:r>
      <w:ins w:author="Gary Smailes" w:date="2024-02-07T13:39:11.982Z" w:id="1658931959">
        <w:r w:rsidRPr="3C9E8E1C" w:rsidR="3C9E8E1C">
          <w:rPr>
            <w:rFonts w:ascii="Arial" w:hAnsi="Arial" w:cs="Arial"/>
            <w:sz w:val="24"/>
            <w:szCs w:val="24"/>
          </w:rPr>
          <w:t>,</w:t>
        </w:r>
      </w:ins>
      <w:r w:rsidRPr="3C9E8E1C" w:rsidR="3C9E8E1C">
        <w:rPr>
          <w:rFonts w:ascii="Arial" w:hAnsi="Arial" w:cs="Arial"/>
          <w:sz w:val="24"/>
          <w:szCs w:val="24"/>
        </w:rPr>
        <w:t xml:space="preserve"> almost</w:t>
      </w:r>
      <w:ins w:author="Gary Smailes" w:date="2024-02-07T13:39:16.562Z" w:id="891341093">
        <w:r w:rsidRPr="3C9E8E1C" w:rsidR="3C9E8E1C">
          <w:rPr>
            <w:rFonts w:ascii="Arial" w:hAnsi="Arial" w:cs="Arial"/>
            <w:sz w:val="24"/>
            <w:szCs w:val="24"/>
          </w:rPr>
          <w:t>,</w:t>
        </w:r>
      </w:ins>
      <w:r w:rsidRPr="3C9E8E1C" w:rsidR="3C9E8E1C">
        <w:rPr>
          <w:rFonts w:ascii="Arial" w:hAnsi="Arial" w:cs="Arial"/>
          <w:sz w:val="24"/>
          <w:szCs w:val="24"/>
        </w:rPr>
        <w:t xml:space="preserve"> </w:t>
      </w:r>
      <w:del w:author="Gary Smailes" w:date="2024-02-07T13:39:07.052Z" w:id="1490350662">
        <w:r w:rsidRPr="3C9E8E1C" w:rsidDel="3C9E8E1C">
          <w:rPr>
            <w:rFonts w:ascii="Arial" w:hAnsi="Arial" w:cs="Arial"/>
            <w:sz w:val="24"/>
            <w:szCs w:val="24"/>
          </w:rPr>
          <w:delText xml:space="preserve">10 </w:delText>
        </w:r>
      </w:del>
      <w:ins w:author="Gary Smailes" w:date="2024-02-07T13:39:08.69Z" w:id="236143812">
        <w:r w:rsidRPr="3C9E8E1C" w:rsidR="3C9E8E1C">
          <w:rPr>
            <w:rFonts w:ascii="Arial" w:hAnsi="Arial" w:cs="Arial"/>
            <w:sz w:val="24"/>
            <w:szCs w:val="24"/>
          </w:rPr>
          <w:t xml:space="preserve">ten </w:t>
        </w:r>
      </w:ins>
      <w:r w:rsidRPr="3C9E8E1C" w:rsidR="3C9E8E1C">
        <w:rPr>
          <w:rFonts w:ascii="Arial" w:hAnsi="Arial" w:cs="Arial"/>
          <w:sz w:val="24"/>
          <w:szCs w:val="24"/>
        </w:rPr>
        <w:t xml:space="preserve">years I worked for the English Football Federation, where as a coach, educator and expert working with children in the 5-11 age bracket, I came to know all that body’s structural and training changes from the inside out. </w:t>
      </w:r>
    </w:p>
    <w:p xmlns:wp14="http://schemas.microsoft.com/office/word/2010/wordml" w:rsidRPr="008B2C77" w:rsidR="00F72ED5" w:rsidP="3C9E8E1C" w:rsidRDefault="0080313A" w14:paraId="38FC364A" wp14:textId="414EC722">
      <w:pPr>
        <w:pStyle w:val="Normal"/>
        <w:suppressLineNumbers w:val="0"/>
        <w:bidi w:val="0"/>
        <w:spacing w:before="0" w:beforeAutospacing="off" w:after="160" w:afterAutospacing="off" w:line="480" w:lineRule="auto"/>
        <w:ind w:left="0" w:right="-613" w:firstLine="720"/>
        <w:jc w:val="both"/>
        <w:rPr>
          <w:rFonts w:ascii="Arial" w:hAnsi="Arial" w:cs="Arial"/>
          <w:sz w:val="24"/>
          <w:szCs w:val="24"/>
        </w:rPr>
      </w:pPr>
      <w:r w:rsidRPr="3C9E8E1C" w:rsidR="3C9E8E1C">
        <w:rPr>
          <w:rFonts w:ascii="Arial" w:hAnsi="Arial" w:cs="Arial"/>
          <w:sz w:val="24"/>
          <w:szCs w:val="24"/>
        </w:rPr>
        <w:t>This book is undoubtedly an ambitious project. The knowledge I want to share will provide readers with a better understanding of adolescents and the learning process and thus will, I hope</w:t>
      </w:r>
      <w:ins w:author="Gary Smailes" w:date="2024-02-07T13:39:40.479Z" w:id="1593990830">
        <w:r w:rsidRPr="3C9E8E1C" w:rsidR="3C9E8E1C">
          <w:rPr>
            <w:rFonts w:ascii="Arial" w:hAnsi="Arial" w:cs="Arial"/>
            <w:sz w:val="24"/>
            <w:szCs w:val="24"/>
          </w:rPr>
          <w:t>,</w:t>
        </w:r>
      </w:ins>
      <w:r w:rsidRPr="3C9E8E1C" w:rsidR="3C9E8E1C">
        <w:rPr>
          <w:rFonts w:ascii="Arial" w:hAnsi="Arial" w:cs="Arial"/>
          <w:sz w:val="24"/>
          <w:szCs w:val="24"/>
        </w:rPr>
        <w:t xml:space="preserve"> </w:t>
      </w:r>
      <w:r w:rsidRPr="3C9E8E1C" w:rsidR="3C9E8E1C">
        <w:rPr>
          <w:rFonts w:ascii="Arial" w:hAnsi="Arial" w:cs="Arial"/>
          <w:sz w:val="24"/>
          <w:szCs w:val="24"/>
        </w:rPr>
        <w:t>address</w:t>
      </w:r>
      <w:r w:rsidRPr="3C9E8E1C" w:rsidR="3C9E8E1C">
        <w:rPr>
          <w:rFonts w:ascii="Arial" w:hAnsi="Arial" w:cs="Arial"/>
          <w:sz w:val="24"/>
          <w:szCs w:val="24"/>
        </w:rPr>
        <w:t xml:space="preserve"> the shortcomings I see in training methods and suggest solutions other than those that are currently applied. </w:t>
      </w:r>
    </w:p>
    <w:p xmlns:wp14="http://schemas.microsoft.com/office/word/2010/wordml" w:rsidRPr="008B2C77" w:rsidR="005A7414" w:rsidP="005055DF" w:rsidRDefault="00BF7F2D" w14:paraId="5919804E" wp14:textId="77777777">
      <w:pPr>
        <w:spacing w:line="480" w:lineRule="auto"/>
        <w:ind w:right="-613"/>
        <w:jc w:val="both"/>
        <w:rPr>
          <w:rFonts w:ascii="Arial" w:hAnsi="Arial" w:cs="Arial"/>
          <w:b/>
          <w:bCs/>
          <w:sz w:val="24"/>
          <w:szCs w:val="24"/>
        </w:rPr>
      </w:pPr>
      <w:r w:rsidRPr="008B2C77">
        <w:rPr>
          <w:rFonts w:ascii="Arial" w:hAnsi="Arial" w:cs="Arial"/>
          <w:b/>
          <w:sz w:val="24"/>
          <w:szCs w:val="24"/>
        </w:rPr>
        <w:t>The purpose of th</w:t>
      </w:r>
      <w:r w:rsidRPr="008B2C77" w:rsidR="002F79EB">
        <w:rPr>
          <w:rFonts w:ascii="Arial" w:hAnsi="Arial" w:cs="Arial"/>
          <w:b/>
          <w:sz w:val="24"/>
          <w:szCs w:val="24"/>
        </w:rPr>
        <w:t>is</w:t>
      </w:r>
      <w:r w:rsidRPr="008B2C77">
        <w:rPr>
          <w:rFonts w:ascii="Arial" w:hAnsi="Arial" w:cs="Arial"/>
          <w:b/>
          <w:sz w:val="24"/>
          <w:szCs w:val="24"/>
        </w:rPr>
        <w:t xml:space="preserve"> book and how can it help</w:t>
      </w:r>
    </w:p>
    <w:p xmlns:wp14="http://schemas.microsoft.com/office/word/2010/wordml" w:rsidRPr="008B2C77" w:rsidR="00DC3DDA" w:rsidP="3C9E8E1C" w:rsidRDefault="00DC3DDA" w14:paraId="25EC7AA2" wp14:textId="46DD54AC">
      <w:pPr>
        <w:pStyle w:val="Normal"/>
        <w:suppressLineNumbers w:val="0"/>
        <w:bidi w:val="0"/>
        <w:spacing w:before="0" w:beforeAutospacing="off" w:after="160" w:afterAutospacing="off" w:line="480" w:lineRule="auto"/>
        <w:ind w:left="0" w:right="-613"/>
        <w:jc w:val="both"/>
        <w:rPr>
          <w:ins w:author="Gary Smailes" w:date="2024-02-07T14:00:19.217Z" w:id="150376806"/>
          <w:rFonts w:ascii="Arial" w:hAnsi="Arial" w:cs="Arial"/>
          <w:sz w:val="24"/>
          <w:szCs w:val="24"/>
        </w:rPr>
      </w:pPr>
      <w:del w:author="Gary Smailes" w:date="2024-02-07T13:39:44.509Z" w:id="1559217619">
        <w:r w:rsidRPr="3C9E8E1C" w:rsidDel="3C9E8E1C">
          <w:rPr>
            <w:rFonts w:ascii="Arial" w:hAnsi="Arial" w:cs="Arial"/>
            <w:b w:val="1"/>
            <w:bCs w:val="1"/>
            <w:sz w:val="24"/>
            <w:szCs w:val="24"/>
          </w:rPr>
          <w:delText xml:space="preserve">     </w:delText>
        </w:r>
      </w:del>
      <w:ins w:author="Gary Smailes" w:date="2024-02-07T13:59:15.319Z" w:id="299209536">
        <w:r w:rsidRPr="3C9E8E1C" w:rsidR="3C9E8E1C">
          <w:rPr>
            <w:rFonts w:ascii="Arial" w:hAnsi="Arial" w:cs="Arial"/>
            <w:b w:val="0"/>
            <w:bCs w:val="0"/>
            <w:sz w:val="24"/>
            <w:szCs w:val="24"/>
            <w:rPrChange w:author="Gary Smailes" w:date="2024-02-07T13:59:21.303Z" w:id="25046674">
              <w:rPr>
                <w:rFonts w:ascii="Arial" w:hAnsi="Arial" w:cs="Arial"/>
                <w:b w:val="1"/>
                <w:bCs w:val="1"/>
                <w:sz w:val="24"/>
                <w:szCs w:val="24"/>
              </w:rPr>
            </w:rPrChange>
          </w:rPr>
          <w:t xml:space="preserve">In </w:t>
        </w:r>
      </w:ins>
      <w:ins w:author="Gary Smailes" w:date="2024-02-07T13:59:30.872Z" w:id="1443320278">
        <w:r w:rsidRPr="3C9E8E1C" w:rsidR="3C9E8E1C">
          <w:rPr>
            <w:rFonts w:ascii="Arial" w:hAnsi="Arial" w:cs="Arial"/>
            <w:b w:val="0"/>
            <w:bCs w:val="0"/>
            <w:sz w:val="24"/>
            <w:szCs w:val="24"/>
          </w:rPr>
          <w:t xml:space="preserve">December 2022, </w:t>
        </w:r>
      </w:ins>
      <w:r w:rsidRPr="3C9E8E1C" w:rsidR="3C9E8E1C">
        <w:rPr>
          <w:rFonts w:ascii="Arial" w:hAnsi="Arial" w:cs="Arial"/>
          <w:b w:val="0"/>
          <w:bCs w:val="0"/>
          <w:sz w:val="24"/>
          <w:szCs w:val="24"/>
        </w:rPr>
        <w:t xml:space="preserve">The </w:t>
      </w:r>
      <w:del w:author="Gary Smailes" w:date="2024-02-07T13:59:06.396Z" w:id="299418700">
        <w:r w:rsidRPr="3C9E8E1C" w:rsidDel="3C9E8E1C">
          <w:rPr>
            <w:rFonts w:ascii="Arial" w:hAnsi="Arial" w:cs="Arial"/>
            <w:sz w:val="24"/>
            <w:szCs w:val="24"/>
          </w:rPr>
          <w:delText xml:space="preserve">latest </w:delText>
        </w:r>
      </w:del>
      <w:r w:rsidRPr="3C9E8E1C" w:rsidR="3C9E8E1C">
        <w:rPr>
          <w:rFonts w:ascii="Arial" w:hAnsi="Arial" w:cs="Arial"/>
          <w:sz w:val="24"/>
          <w:szCs w:val="24"/>
        </w:rPr>
        <w:t>Premier League report</w:t>
      </w:r>
      <w:ins w:author="Gary Smailes" w:date="2024-02-07T13:59:59.937Z" w:id="1938190339">
        <w:r w:rsidRPr="3C9E8E1C" w:rsidR="3C9E8E1C">
          <w:rPr>
            <w:rFonts w:ascii="Arial" w:hAnsi="Arial" w:cs="Arial"/>
            <w:sz w:val="24"/>
            <w:szCs w:val="24"/>
          </w:rPr>
          <w:t>,</w:t>
        </w:r>
      </w:ins>
      <w:del w:author="Gary Smailes" w:date="2024-02-07T13:59:39.737Z" w:id="777354945">
        <w:r w:rsidRPr="3C9E8E1C" w:rsidDel="3C9E8E1C">
          <w:rPr>
            <w:rFonts w:ascii="Arial" w:hAnsi="Arial" w:cs="Arial"/>
            <w:sz w:val="24"/>
            <w:szCs w:val="24"/>
          </w:rPr>
          <w:delText xml:space="preserve"> of December 2022, as</w:delText>
        </w:r>
      </w:del>
      <w:r w:rsidRPr="3C9E8E1C" w:rsidR="3C9E8E1C">
        <w:rPr>
          <w:rFonts w:ascii="Arial" w:hAnsi="Arial" w:cs="Arial"/>
          <w:sz w:val="24"/>
          <w:szCs w:val="24"/>
        </w:rPr>
        <w:t xml:space="preserve"> described by 'Coaching Insights', shows how the EPPP plan (Elite Player Performance Plan) for elite young footballers has been successful over the last decade. It covers everything, from the success of England’s national youth teams, through education and welfare and finally the progress achieved by talented young players with the potential to play football at a professional level. </w:t>
      </w:r>
    </w:p>
    <w:p xmlns:wp14="http://schemas.microsoft.com/office/word/2010/wordml" w:rsidRPr="008B2C77" w:rsidR="00DC3DDA" w:rsidP="3C9E8E1C" w:rsidRDefault="00DC3DDA" w14:paraId="14C86DB0" wp14:textId="3093E1DF">
      <w:pPr>
        <w:pStyle w:val="Normal"/>
        <w:suppressLineNumbers w:val="0"/>
        <w:bidi w:val="0"/>
        <w:spacing w:before="0" w:beforeAutospacing="off" w:after="160" w:afterAutospacing="off" w:line="480" w:lineRule="auto"/>
        <w:ind w:left="0" w:right="-613" w:firstLine="720"/>
        <w:jc w:val="both"/>
        <w:rPr>
          <w:ins w:author="Gary Smailes" w:date="2024-02-07T14:02:33.61Z" w:id="1055196084"/>
          <w:rFonts w:ascii="Arial" w:hAnsi="Arial" w:cs="Arial"/>
          <w:sz w:val="24"/>
          <w:szCs w:val="24"/>
        </w:rPr>
        <w:pPrChange w:author="Gary Smailes" w:date="2024-02-07T14:00:21.339Z">
          <w:pPr>
            <w:pStyle w:val="Normal"/>
            <w:bidi w:val="0"/>
            <w:spacing w:before="0" w:beforeAutospacing="off" w:after="160" w:afterAutospacing="off" w:line="480" w:lineRule="auto"/>
            <w:ind w:left="0" w:right="-613"/>
            <w:jc w:val="both"/>
          </w:pPr>
        </w:pPrChange>
      </w:pPr>
      <w:r w:rsidRPr="3C9E8E1C" w:rsidR="3C9E8E1C">
        <w:rPr>
          <w:rFonts w:ascii="Arial" w:hAnsi="Arial" w:cs="Arial"/>
          <w:sz w:val="24"/>
          <w:szCs w:val="24"/>
        </w:rPr>
        <w:t xml:space="preserve">Richard Masters (CEO of </w:t>
      </w:r>
      <w:ins w:author="Gary Smailes" w:date="2024-02-07T14:00:28.992Z" w:id="84420438">
        <w:r w:rsidRPr="3C9E8E1C" w:rsidR="3C9E8E1C">
          <w:rPr>
            <w:rFonts w:ascii="Arial" w:hAnsi="Arial" w:cs="Arial"/>
            <w:sz w:val="24"/>
            <w:szCs w:val="24"/>
          </w:rPr>
          <w:t xml:space="preserve">the </w:t>
        </w:r>
      </w:ins>
      <w:r w:rsidRPr="3C9E8E1C" w:rsidR="3C9E8E1C">
        <w:rPr>
          <w:rFonts w:ascii="Arial" w:hAnsi="Arial" w:cs="Arial"/>
          <w:sz w:val="24"/>
          <w:szCs w:val="24"/>
        </w:rPr>
        <w:t xml:space="preserve">Premier League) says: "Our goal is that every young person who enters the </w:t>
      </w:r>
      <w:ins w:author="Gary Smailes" w:date="2024-02-07T14:00:41.12Z" w:id="251206701">
        <w:r w:rsidRPr="3C9E8E1C" w:rsidR="3C9E8E1C">
          <w:rPr>
            <w:rFonts w:ascii="Arial" w:hAnsi="Arial" w:cs="Arial"/>
            <w:sz w:val="24"/>
            <w:szCs w:val="24"/>
          </w:rPr>
          <w:t>a</w:t>
        </w:r>
      </w:ins>
      <w:del w:author="Gary Smailes" w:date="2024-02-07T14:00:40.735Z" w:id="657152180">
        <w:r w:rsidRPr="3C9E8E1C" w:rsidDel="3C9E8E1C">
          <w:rPr>
            <w:rFonts w:ascii="Arial" w:hAnsi="Arial" w:cs="Arial"/>
            <w:sz w:val="24"/>
            <w:szCs w:val="24"/>
          </w:rPr>
          <w:delText>A</w:delText>
        </w:r>
      </w:del>
      <w:r w:rsidRPr="3C9E8E1C" w:rsidR="3C9E8E1C">
        <w:rPr>
          <w:rFonts w:ascii="Arial" w:hAnsi="Arial" w:cs="Arial"/>
          <w:sz w:val="24"/>
          <w:szCs w:val="24"/>
        </w:rPr>
        <w:t>cademy system leaves as a better, more-rounded individual</w:t>
      </w:r>
      <w:ins w:author="Gary Smailes" w:date="2024-02-07T14:00:50.589Z" w:id="658008014">
        <w:r w:rsidRPr="3C9E8E1C" w:rsidR="3C9E8E1C">
          <w:rPr>
            <w:rFonts w:ascii="Arial" w:hAnsi="Arial" w:cs="Arial"/>
            <w:sz w:val="24"/>
            <w:szCs w:val="24"/>
          </w:rPr>
          <w:t>.</w:t>
        </w:r>
      </w:ins>
      <w:r w:rsidRPr="3C9E8E1C" w:rsidR="3C9E8E1C">
        <w:rPr>
          <w:rFonts w:ascii="Arial" w:hAnsi="Arial" w:cs="Arial"/>
          <w:sz w:val="24"/>
          <w:szCs w:val="24"/>
        </w:rPr>
        <w:t>" I understand that successes should be applauded, because undoubtedly academies have made a lot of progress in terms of education and, welfare</w:t>
      </w:r>
      <w:ins w:author="Gary Smailes" w:date="2024-02-07T14:01:08.495Z" w:id="1515697886">
        <w:r w:rsidRPr="3C9E8E1C" w:rsidR="3C9E8E1C">
          <w:rPr>
            <w:rFonts w:ascii="Arial" w:hAnsi="Arial" w:cs="Arial"/>
            <w:sz w:val="24"/>
            <w:szCs w:val="24"/>
          </w:rPr>
          <w:t>,</w:t>
        </w:r>
      </w:ins>
      <w:del w:author="Gary Smailes" w:date="2024-02-07T14:01:08.002Z" w:id="1555934515">
        <w:r w:rsidRPr="3C9E8E1C" w:rsidDel="3C9E8E1C">
          <w:rPr>
            <w:rFonts w:ascii="Arial" w:hAnsi="Arial" w:cs="Arial"/>
            <w:sz w:val="24"/>
            <w:szCs w:val="24"/>
          </w:rPr>
          <w:delText>.</w:delText>
        </w:r>
      </w:del>
      <w:r w:rsidRPr="3C9E8E1C" w:rsidR="3C9E8E1C">
        <w:rPr>
          <w:rFonts w:ascii="Arial" w:hAnsi="Arial" w:cs="Arial"/>
          <w:sz w:val="24"/>
          <w:szCs w:val="24"/>
        </w:rPr>
        <w:t xml:space="preserve"> </w:t>
      </w:r>
      <w:ins w:author="Gary Smailes" w:date="2024-02-07T14:01:12.339Z" w:id="937656342">
        <w:r w:rsidRPr="3C9E8E1C" w:rsidR="3C9E8E1C">
          <w:rPr>
            <w:rFonts w:ascii="Arial" w:hAnsi="Arial" w:cs="Arial"/>
            <w:sz w:val="24"/>
            <w:szCs w:val="24"/>
          </w:rPr>
          <w:t>b</w:t>
        </w:r>
      </w:ins>
      <w:del w:author="Gary Smailes" w:date="2024-02-07T14:01:11.98Z" w:id="1435680671">
        <w:r w:rsidRPr="3C9E8E1C" w:rsidDel="3C9E8E1C">
          <w:rPr>
            <w:rFonts w:ascii="Arial" w:hAnsi="Arial" w:cs="Arial"/>
            <w:sz w:val="24"/>
            <w:szCs w:val="24"/>
          </w:rPr>
          <w:delText>B</w:delText>
        </w:r>
      </w:del>
      <w:r w:rsidRPr="3C9E8E1C" w:rsidR="3C9E8E1C">
        <w:rPr>
          <w:rFonts w:ascii="Arial" w:hAnsi="Arial" w:cs="Arial"/>
          <w:sz w:val="24"/>
          <w:szCs w:val="24"/>
        </w:rPr>
        <w:t xml:space="preserve">ut what does the report say </w:t>
      </w:r>
      <w:r w:rsidRPr="3C9E8E1C" w:rsidR="3C9E8E1C">
        <w:rPr>
          <w:rFonts w:ascii="Arial" w:hAnsi="Arial" w:cs="Arial"/>
          <w:sz w:val="24"/>
          <w:szCs w:val="24"/>
        </w:rPr>
        <w:t>with regard to</w:t>
      </w:r>
      <w:r w:rsidRPr="3C9E8E1C" w:rsidR="3C9E8E1C">
        <w:rPr>
          <w:rFonts w:ascii="Arial" w:hAnsi="Arial" w:cs="Arial"/>
          <w:sz w:val="24"/>
          <w:szCs w:val="24"/>
        </w:rPr>
        <w:t xml:space="preserve"> training? It boasts that 762 young players</w:t>
      </w:r>
      <w:ins w:author="Gary Smailes" w:date="2024-02-07T14:01:22.378Z" w:id="17753234">
        <w:r w:rsidRPr="3C9E8E1C" w:rsidR="3C9E8E1C">
          <w:rPr>
            <w:rFonts w:ascii="Arial" w:hAnsi="Arial" w:cs="Arial"/>
            <w:sz w:val="24"/>
            <w:szCs w:val="24"/>
          </w:rPr>
          <w:t>,</w:t>
        </w:r>
      </w:ins>
      <w:r w:rsidRPr="3C9E8E1C" w:rsidR="3C9E8E1C">
        <w:rPr>
          <w:rFonts w:ascii="Arial" w:hAnsi="Arial" w:cs="Arial"/>
          <w:sz w:val="24"/>
          <w:szCs w:val="24"/>
        </w:rPr>
        <w:t xml:space="preserve"> who have passed through the </w:t>
      </w:r>
      <w:r w:rsidRPr="3C9E8E1C" w:rsidR="3C9E8E1C">
        <w:rPr>
          <w:rFonts w:ascii="Arial" w:hAnsi="Arial" w:cs="Arial"/>
          <w:sz w:val="24"/>
          <w:szCs w:val="24"/>
        </w:rPr>
        <w:t>s</w:t>
      </w:r>
      <w:ins w:author="Gary Smailes" w:date="2024-02-07T14:01:25.686Z" w:id="888760133">
        <w:r w:rsidRPr="3C9E8E1C" w:rsidR="3C9E8E1C">
          <w:rPr>
            <w:rFonts w:ascii="Arial" w:hAnsi="Arial" w:cs="Arial"/>
            <w:sz w:val="24"/>
            <w:szCs w:val="24"/>
          </w:rPr>
          <w:t>,</w:t>
        </w:r>
      </w:ins>
      <w:r w:rsidRPr="3C9E8E1C" w:rsidR="3C9E8E1C">
        <w:rPr>
          <w:rFonts w:ascii="Arial" w:hAnsi="Arial" w:cs="Arial"/>
          <w:sz w:val="24"/>
          <w:szCs w:val="24"/>
        </w:rPr>
        <w:t>ystem</w:t>
      </w:r>
      <w:r w:rsidRPr="3C9E8E1C" w:rsidR="3C9E8E1C">
        <w:rPr>
          <w:rFonts w:ascii="Arial" w:hAnsi="Arial" w:cs="Arial"/>
          <w:sz w:val="24"/>
          <w:szCs w:val="24"/>
        </w:rPr>
        <w:t xml:space="preserve"> have been offered professional contracts. </w:t>
      </w:r>
      <w:r w:rsidRPr="3C9E8E1C" w:rsidR="3C9E8E1C">
        <w:rPr>
          <w:rFonts w:ascii="Arial" w:hAnsi="Arial" w:cs="Arial"/>
          <w:sz w:val="24"/>
          <w:szCs w:val="24"/>
        </w:rPr>
        <w:t>What's</w:t>
      </w:r>
      <w:r w:rsidRPr="3C9E8E1C" w:rsidR="3C9E8E1C">
        <w:rPr>
          <w:rFonts w:ascii="Arial" w:hAnsi="Arial" w:cs="Arial"/>
          <w:sz w:val="24"/>
          <w:szCs w:val="24"/>
        </w:rPr>
        <w:t xml:space="preserve"> more, their number is higher than in the 2012-2013 season, when the EPPP plan was first implemented</w:t>
      </w:r>
      <w:ins w:author="Gary Smailes" w:date="2024-02-07T14:01:37.546Z" w:id="1276641929">
        <w:r w:rsidRPr="3C9E8E1C" w:rsidR="3C9E8E1C">
          <w:rPr>
            <w:rFonts w:ascii="Arial" w:hAnsi="Arial" w:cs="Arial"/>
            <w:sz w:val="24"/>
            <w:szCs w:val="24"/>
          </w:rPr>
          <w:t>.</w:t>
        </w:r>
      </w:ins>
      <w:del w:author="Gary Smailes" w:date="2024-02-07T14:01:36.96Z" w:id="942278404">
        <w:r w:rsidRPr="3C9E8E1C" w:rsidDel="3C9E8E1C">
          <w:rPr>
            <w:rFonts w:ascii="Arial" w:hAnsi="Arial" w:cs="Arial"/>
            <w:sz w:val="24"/>
            <w:szCs w:val="24"/>
          </w:rPr>
          <w:delText>!</w:delText>
        </w:r>
      </w:del>
      <w:r w:rsidRPr="3C9E8E1C" w:rsidR="3C9E8E1C">
        <w:rPr>
          <w:rFonts w:ascii="Arial" w:hAnsi="Arial" w:cs="Arial"/>
          <w:sz w:val="24"/>
          <w:szCs w:val="24"/>
        </w:rPr>
        <w:t xml:space="preserve"> Wow!</w:t>
      </w:r>
      <w:r w:rsidR="3C9E8E1C">
        <w:rPr/>
        <w:t xml:space="preserve"> </w:t>
      </w:r>
      <w:r w:rsidRPr="3C9E8E1C" w:rsidR="3C9E8E1C">
        <w:rPr>
          <w:rFonts w:ascii="Arial" w:hAnsi="Arial" w:cs="Arial"/>
          <w:sz w:val="24"/>
          <w:szCs w:val="24"/>
        </w:rPr>
        <w:t xml:space="preserve">Over the period of a decade, 762 out of the more than 1.5 million adolescents playing football at </w:t>
      </w:r>
      <w:r w:rsidRPr="3C9E8E1C" w:rsidR="3C9E8E1C">
        <w:rPr>
          <w:rFonts w:ascii="Arial" w:hAnsi="Arial" w:cs="Arial"/>
          <w:sz w:val="24"/>
          <w:szCs w:val="24"/>
        </w:rPr>
        <w:t xml:space="preserve">academy </w:t>
      </w:r>
      <w:ins w:author="Gary Smailes" w:date="2024-02-07T14:02:16.921Z" w:id="875033321">
        <w:r w:rsidRPr="3C9E8E1C" w:rsidR="3C9E8E1C">
          <w:rPr>
            <w:rFonts w:ascii="Arial" w:hAnsi="Arial" w:cs="Arial"/>
            <w:sz w:val="24"/>
            <w:szCs w:val="24"/>
          </w:rPr>
          <w:t xml:space="preserve"> have</w:t>
        </w:r>
        <w:r w:rsidRPr="3C9E8E1C" w:rsidR="3C9E8E1C">
          <w:rPr>
            <w:rFonts w:ascii="Arial" w:hAnsi="Arial" w:cs="Arial"/>
            <w:sz w:val="24"/>
            <w:szCs w:val="24"/>
          </w:rPr>
          <w:t xml:space="preserve"> turned professional. </w:t>
        </w:r>
      </w:ins>
      <w:del w:author="Gary Smailes" w:date="2024-02-07T14:02:20.953Z" w:id="1475760058">
        <w:r w:rsidRPr="3C9E8E1C" w:rsidDel="3C9E8E1C">
          <w:rPr>
            <w:rFonts w:ascii="Arial" w:hAnsi="Arial" w:cs="Arial"/>
            <w:sz w:val="24"/>
            <w:szCs w:val="24"/>
          </w:rPr>
          <w:delText xml:space="preserve">level? </w:delText>
        </w:r>
      </w:del>
      <w:r w:rsidRPr="3C9E8E1C" w:rsidR="3C9E8E1C">
        <w:rPr>
          <w:rFonts w:ascii="Arial" w:hAnsi="Arial" w:cs="Arial"/>
          <w:sz w:val="24"/>
          <w:szCs w:val="24"/>
        </w:rPr>
        <w:t xml:space="preserve">Is this to be considered a success or a huge failure? </w:t>
      </w:r>
      <w:r w:rsidRPr="3C9E8E1C" w:rsidR="3C9E8E1C">
        <w:rPr>
          <w:rFonts w:ascii="Arial" w:hAnsi="Arial" w:cs="Arial"/>
          <w:sz w:val="24"/>
          <w:szCs w:val="24"/>
        </w:rPr>
        <w:t>After all, this</w:t>
      </w:r>
      <w:r w:rsidRPr="3C9E8E1C" w:rsidR="3C9E8E1C">
        <w:rPr>
          <w:rFonts w:ascii="Arial" w:hAnsi="Arial" w:cs="Arial"/>
          <w:sz w:val="24"/>
          <w:szCs w:val="24"/>
        </w:rPr>
        <w:t xml:space="preserve"> number </w:t>
      </w:r>
      <w:r w:rsidRPr="3C9E8E1C" w:rsidR="3C9E8E1C">
        <w:rPr>
          <w:rFonts w:ascii="Arial" w:hAnsi="Arial" w:cs="Arial"/>
          <w:sz w:val="24"/>
          <w:szCs w:val="24"/>
        </w:rPr>
        <w:t>doesn’t</w:t>
      </w:r>
      <w:r w:rsidRPr="3C9E8E1C" w:rsidR="3C9E8E1C">
        <w:rPr>
          <w:rFonts w:ascii="Arial" w:hAnsi="Arial" w:cs="Arial"/>
          <w:sz w:val="24"/>
          <w:szCs w:val="24"/>
        </w:rPr>
        <w:t xml:space="preserve"> even reach a thousand. </w:t>
      </w:r>
    </w:p>
    <w:p xmlns:wp14="http://schemas.microsoft.com/office/word/2010/wordml" w:rsidRPr="008B2C77" w:rsidR="00DC3DDA" w:rsidP="3C9E8E1C" w:rsidRDefault="00DC3DDA" w14:paraId="6F5DAEF3" wp14:textId="7E1AF1AD">
      <w:pPr>
        <w:pStyle w:val="Normal"/>
        <w:suppressLineNumbers w:val="0"/>
        <w:bidi w:val="0"/>
        <w:spacing w:before="0" w:beforeAutospacing="off" w:after="160" w:afterAutospacing="off" w:line="480" w:lineRule="auto"/>
        <w:ind w:left="0" w:right="-613" w:firstLine="720"/>
        <w:jc w:val="both"/>
        <w:rPr>
          <w:ins w:author="Gary Smailes" w:date="2024-02-07T14:02:35.741Z" w:id="918758125"/>
          <w:rFonts w:ascii="Arial" w:hAnsi="Arial" w:cs="Arial"/>
          <w:sz w:val="24"/>
          <w:szCs w:val="24"/>
        </w:rPr>
      </w:pPr>
      <w:r w:rsidRPr="3C9E8E1C" w:rsidR="3C9E8E1C">
        <w:rPr>
          <w:rFonts w:ascii="Arial" w:hAnsi="Arial" w:cs="Arial"/>
          <w:sz w:val="24"/>
          <w:szCs w:val="24"/>
        </w:rPr>
        <w:t xml:space="preserve">But </w:t>
      </w:r>
      <w:r w:rsidRPr="3C9E8E1C" w:rsidR="3C9E8E1C">
        <w:rPr>
          <w:rFonts w:ascii="Arial" w:hAnsi="Arial" w:cs="Arial"/>
          <w:sz w:val="24"/>
          <w:szCs w:val="24"/>
        </w:rPr>
        <w:t>that's</w:t>
      </w:r>
      <w:r w:rsidRPr="3C9E8E1C" w:rsidR="3C9E8E1C">
        <w:rPr>
          <w:rFonts w:ascii="Arial" w:hAnsi="Arial" w:cs="Arial"/>
          <w:sz w:val="24"/>
          <w:szCs w:val="24"/>
        </w:rPr>
        <w:t xml:space="preserve"> not the point. </w:t>
      </w:r>
    </w:p>
    <w:p xmlns:wp14="http://schemas.microsoft.com/office/word/2010/wordml" w:rsidRPr="008B2C77" w:rsidR="00DC3DDA" w:rsidP="3C9E8E1C" w:rsidRDefault="00DC3DDA" w14:paraId="2F8ABF8A" wp14:textId="142C6D3B">
      <w:pPr>
        <w:pStyle w:val="Normal"/>
        <w:suppressLineNumbers w:val="0"/>
        <w:bidi w:val="0"/>
        <w:spacing w:before="0" w:beforeAutospacing="off" w:after="160" w:afterAutospacing="off" w:line="480" w:lineRule="auto"/>
        <w:ind w:left="0" w:right="-613" w:firstLine="720"/>
        <w:jc w:val="both"/>
        <w:rPr>
          <w:ins w:author="Gary Smailes" w:date="2024-02-07T14:02:54.933Z" w:id="1293747594"/>
          <w:rFonts w:ascii="Arial" w:hAnsi="Arial" w:cs="Arial"/>
          <w:sz w:val="24"/>
          <w:szCs w:val="24"/>
        </w:rPr>
      </w:pPr>
      <w:r w:rsidRPr="3C9E8E1C" w:rsidR="3C9E8E1C">
        <w:rPr>
          <w:rFonts w:ascii="Arial" w:hAnsi="Arial" w:cs="Arial"/>
          <w:sz w:val="24"/>
          <w:szCs w:val="24"/>
        </w:rPr>
        <w:t xml:space="preserve">This </w:t>
      </w:r>
      <w:r w:rsidRPr="3C9E8E1C" w:rsidR="3C9E8E1C">
        <w:rPr>
          <w:rFonts w:ascii="Arial" w:hAnsi="Arial" w:cs="Arial"/>
          <w:sz w:val="24"/>
          <w:szCs w:val="24"/>
        </w:rPr>
        <w:t>repre</w:t>
      </w:r>
      <w:commentRangeStart w:id="927901456"/>
      <w:r w:rsidRPr="3C9E8E1C" w:rsidR="3C9E8E1C">
        <w:rPr>
          <w:rFonts w:ascii="Arial" w:hAnsi="Arial" w:cs="Arial"/>
          <w:sz w:val="24"/>
          <w:szCs w:val="24"/>
        </w:rPr>
        <w:t>sents</w:t>
      </w:r>
      <w:r w:rsidRPr="3C9E8E1C" w:rsidR="3C9E8E1C">
        <w:rPr>
          <w:rFonts w:ascii="Arial" w:hAnsi="Arial" w:cs="Arial"/>
          <w:sz w:val="24"/>
          <w:szCs w:val="24"/>
        </w:rPr>
        <w:t xml:space="preserve"> a mere 0.00001%. What about the other 99% of the kids</w:t>
      </w:r>
      <w:ins w:author="Gary Smailes" w:date="2024-02-07T14:02:47.945Z" w:id="1363808891">
        <w:r w:rsidRPr="3C9E8E1C" w:rsidR="3C9E8E1C">
          <w:rPr>
            <w:rFonts w:ascii="Arial" w:hAnsi="Arial" w:cs="Arial"/>
            <w:sz w:val="24"/>
            <w:szCs w:val="24"/>
          </w:rPr>
          <w:t>,</w:t>
        </w:r>
      </w:ins>
      <w:r w:rsidRPr="3C9E8E1C" w:rsidR="3C9E8E1C">
        <w:rPr>
          <w:rFonts w:ascii="Arial" w:hAnsi="Arial" w:cs="Arial"/>
          <w:sz w:val="24"/>
          <w:szCs w:val="24"/>
        </w:rPr>
        <w:t xml:space="preserve"> who day in and day out spent so many hours in the academy system, often devoting all their time and childhood energy </w:t>
      </w:r>
      <w:r w:rsidRPr="3C9E8E1C" w:rsidR="3C9E8E1C">
        <w:rPr>
          <w:rFonts w:ascii="Arial" w:hAnsi="Arial" w:cs="Arial"/>
          <w:sz w:val="24"/>
          <w:szCs w:val="24"/>
        </w:rPr>
        <w:t>in order to</w:t>
      </w:r>
      <w:r w:rsidRPr="3C9E8E1C" w:rsidR="3C9E8E1C">
        <w:rPr>
          <w:rFonts w:ascii="Arial" w:hAnsi="Arial" w:cs="Arial"/>
          <w:sz w:val="24"/>
          <w:szCs w:val="24"/>
        </w:rPr>
        <w:t xml:space="preserve"> become professional footballers? </w:t>
      </w:r>
      <w:commentRangeEnd w:id="927901456"/>
      <w:r>
        <w:rPr>
          <w:rStyle w:val="CommentReference"/>
        </w:rPr>
        <w:commentReference w:id="927901456"/>
      </w:r>
    </w:p>
    <w:p xmlns:wp14="http://schemas.microsoft.com/office/word/2010/wordml" w:rsidRPr="008B2C77" w:rsidR="00DC3DDA" w:rsidP="3C9E8E1C" w:rsidRDefault="00DC3DDA" w14:paraId="3860ED30" wp14:textId="6F40940A">
      <w:pPr>
        <w:pStyle w:val="Normal"/>
        <w:suppressLineNumbers w:val="0"/>
        <w:bidi w:val="0"/>
        <w:spacing w:before="0" w:beforeAutospacing="off" w:after="160" w:afterAutospacing="off" w:line="480" w:lineRule="auto"/>
        <w:ind w:left="0" w:right="-613" w:firstLine="720"/>
        <w:jc w:val="both"/>
        <w:rPr>
          <w:ins w:author="Gary Smailes" w:date="2024-02-07T14:04:14.773Z" w:id="56731946"/>
          <w:rFonts w:ascii="Arial" w:hAnsi="Arial" w:cs="Arial"/>
          <w:sz w:val="24"/>
          <w:szCs w:val="24"/>
        </w:rPr>
      </w:pPr>
      <w:r w:rsidRPr="3C9E8E1C" w:rsidR="3C9E8E1C">
        <w:rPr>
          <w:rFonts w:ascii="Arial" w:hAnsi="Arial" w:cs="Arial"/>
          <w:sz w:val="24"/>
          <w:szCs w:val="24"/>
        </w:rPr>
        <w:t>Of course, I realize</w:t>
      </w:r>
      <w:ins w:author="Gary Smailes" w:date="2024-02-07T14:04:02.494Z" w:id="159393770">
        <w:r w:rsidRPr="3C9E8E1C" w:rsidR="3C9E8E1C">
          <w:rPr>
            <w:rFonts w:ascii="Arial" w:hAnsi="Arial" w:cs="Arial"/>
            <w:sz w:val="24"/>
            <w:szCs w:val="24"/>
          </w:rPr>
          <w:t>,</w:t>
        </w:r>
      </w:ins>
      <w:r w:rsidRPr="3C9E8E1C" w:rsidR="3C9E8E1C">
        <w:rPr>
          <w:rFonts w:ascii="Arial" w:hAnsi="Arial" w:cs="Arial"/>
          <w:sz w:val="24"/>
          <w:szCs w:val="24"/>
        </w:rPr>
        <w:t xml:space="preserve"> and understand perfectly well</w:t>
      </w:r>
      <w:ins w:author="Gary Smailes" w:date="2024-02-07T14:04:05.344Z" w:id="991888482">
        <w:r w:rsidRPr="3C9E8E1C" w:rsidR="3C9E8E1C">
          <w:rPr>
            <w:rFonts w:ascii="Arial" w:hAnsi="Arial" w:cs="Arial"/>
            <w:sz w:val="24"/>
            <w:szCs w:val="24"/>
          </w:rPr>
          <w:t>,</w:t>
        </w:r>
      </w:ins>
      <w:r w:rsidRPr="3C9E8E1C" w:rsidR="3C9E8E1C">
        <w:rPr>
          <w:rFonts w:ascii="Arial" w:hAnsi="Arial" w:cs="Arial"/>
          <w:sz w:val="24"/>
          <w:szCs w:val="24"/>
        </w:rPr>
        <w:t xml:space="preserve"> that not everyone gets to play professionally, but no one is going to tell me that such a small percentage should be acceptable. </w:t>
      </w:r>
    </w:p>
    <w:p xmlns:wp14="http://schemas.microsoft.com/office/word/2010/wordml" w:rsidRPr="008B2C77" w:rsidR="00DC3DDA" w:rsidP="3C9E8E1C" w:rsidRDefault="00DC3DDA" w14:paraId="051D74B7" wp14:textId="22252DAA">
      <w:pPr>
        <w:pStyle w:val="Normal"/>
        <w:suppressLineNumbers w:val="0"/>
        <w:bidi w:val="0"/>
        <w:spacing w:before="0" w:beforeAutospacing="off" w:after="160" w:afterAutospacing="off" w:line="480" w:lineRule="auto"/>
        <w:ind w:left="0" w:right="-613" w:firstLine="720"/>
        <w:jc w:val="both"/>
        <w:rPr>
          <w:ins w:author="Gary Smailes" w:date="2024-02-07T14:04:20.155Z" w:id="1835429564"/>
          <w:rFonts w:ascii="Arial" w:hAnsi="Arial" w:cs="Arial"/>
          <w:sz w:val="24"/>
          <w:szCs w:val="24"/>
        </w:rPr>
      </w:pPr>
      <w:r w:rsidRPr="3C9E8E1C" w:rsidR="3C9E8E1C">
        <w:rPr>
          <w:rFonts w:ascii="Arial" w:hAnsi="Arial" w:cs="Arial"/>
          <w:sz w:val="24"/>
          <w:szCs w:val="24"/>
        </w:rPr>
        <w:t xml:space="preserve">So where does the problem </w:t>
      </w:r>
      <w:r w:rsidRPr="3C9E8E1C" w:rsidR="3C9E8E1C">
        <w:rPr>
          <w:rFonts w:ascii="Arial" w:hAnsi="Arial" w:cs="Arial"/>
          <w:sz w:val="24"/>
          <w:szCs w:val="24"/>
        </w:rPr>
        <w:t>lie, because</w:t>
      </w:r>
      <w:r w:rsidRPr="3C9E8E1C" w:rsidR="3C9E8E1C">
        <w:rPr>
          <w:rFonts w:ascii="Arial" w:hAnsi="Arial" w:cs="Arial"/>
          <w:sz w:val="24"/>
          <w:szCs w:val="24"/>
        </w:rPr>
        <w:t xml:space="preserve"> there undoubtedly is a problem? </w:t>
      </w:r>
    </w:p>
    <w:p xmlns:wp14="http://schemas.microsoft.com/office/word/2010/wordml" w:rsidRPr="008B2C77" w:rsidR="00DC3DDA" w:rsidP="3C9E8E1C" w:rsidRDefault="00DC3DDA" w14:paraId="13D36177" wp14:textId="242D5B38">
      <w:pPr>
        <w:pStyle w:val="Normal"/>
        <w:suppressLineNumbers w:val="0"/>
        <w:bidi w:val="0"/>
        <w:spacing w:before="0" w:beforeAutospacing="off" w:after="160" w:afterAutospacing="off" w:line="480" w:lineRule="auto"/>
        <w:ind w:left="0" w:right="-613" w:firstLine="720"/>
        <w:jc w:val="both"/>
        <w:rPr>
          <w:ins w:author="Gary Smailes" w:date="2024-02-07T14:04:48.296Z" w:id="1193526681"/>
          <w:rFonts w:ascii="Arial" w:hAnsi="Arial" w:cs="Arial"/>
          <w:sz w:val="24"/>
          <w:szCs w:val="24"/>
        </w:rPr>
      </w:pPr>
      <w:del w:author="Gary Smailes" w:date="2024-02-07T14:04:24.66Z" w:id="1574511521">
        <w:r w:rsidRPr="3C9E8E1C" w:rsidDel="3C9E8E1C">
          <w:rPr>
            <w:rFonts w:ascii="Arial" w:hAnsi="Arial" w:cs="Arial"/>
            <w:sz w:val="24"/>
            <w:szCs w:val="24"/>
          </w:rPr>
          <w:delText xml:space="preserve">In this book I will try to answer that question. </w:delText>
        </w:r>
      </w:del>
      <w:r w:rsidRPr="3C9E8E1C" w:rsidR="3C9E8E1C">
        <w:rPr>
          <w:rFonts w:ascii="Arial" w:hAnsi="Arial" w:cs="Arial"/>
          <w:sz w:val="24"/>
          <w:szCs w:val="24"/>
        </w:rPr>
        <w:t xml:space="preserve">Why did 99% of those kids fail? Should they be blamed for this </w:t>
      </w:r>
      <w:r w:rsidRPr="3C9E8E1C" w:rsidR="3C9E8E1C">
        <w:rPr>
          <w:rFonts w:ascii="Arial" w:hAnsi="Arial" w:cs="Arial"/>
          <w:sz w:val="24"/>
          <w:szCs w:val="24"/>
        </w:rPr>
        <w:t>state of affairs</w:t>
      </w:r>
      <w:r w:rsidRPr="3C9E8E1C" w:rsidR="3C9E8E1C">
        <w:rPr>
          <w:rFonts w:ascii="Arial" w:hAnsi="Arial" w:cs="Arial"/>
          <w:sz w:val="24"/>
          <w:szCs w:val="24"/>
        </w:rPr>
        <w:t xml:space="preserve">? Or </w:t>
      </w:r>
      <w:r w:rsidRPr="3C9E8E1C" w:rsidR="3C9E8E1C">
        <w:rPr>
          <w:rFonts w:ascii="Arial" w:hAnsi="Arial" w:cs="Arial"/>
          <w:sz w:val="24"/>
          <w:szCs w:val="24"/>
        </w:rPr>
        <w:t>maybe their</w:t>
      </w:r>
      <w:r w:rsidRPr="3C9E8E1C" w:rsidR="3C9E8E1C">
        <w:rPr>
          <w:rFonts w:ascii="Arial" w:hAnsi="Arial" w:cs="Arial"/>
          <w:sz w:val="24"/>
          <w:szCs w:val="24"/>
        </w:rPr>
        <w:t xml:space="preserve"> parents? Is the system that offers youth football to children truly adapted and consistent with their needs, </w:t>
      </w:r>
      <w:r w:rsidRPr="3C9E8E1C" w:rsidR="3C9E8E1C">
        <w:rPr>
          <w:rFonts w:ascii="Arial" w:hAnsi="Arial" w:cs="Arial"/>
          <w:sz w:val="24"/>
          <w:szCs w:val="24"/>
        </w:rPr>
        <w:t>development</w:t>
      </w:r>
      <w:r w:rsidRPr="3C9E8E1C" w:rsidR="3C9E8E1C">
        <w:rPr>
          <w:rFonts w:ascii="Arial" w:hAnsi="Arial" w:cs="Arial"/>
          <w:sz w:val="24"/>
          <w:szCs w:val="24"/>
        </w:rPr>
        <w:t xml:space="preserve"> and cognitive-emotional abilities</w:t>
      </w:r>
      <w:del w:author="Gary Smailes" w:date="2024-02-07T14:04:44.329Z" w:id="640134392">
        <w:r w:rsidRPr="3C9E8E1C" w:rsidDel="3C9E8E1C">
          <w:rPr>
            <w:rFonts w:ascii="Arial" w:hAnsi="Arial" w:cs="Arial"/>
            <w:sz w:val="24"/>
            <w:szCs w:val="24"/>
          </w:rPr>
          <w:delText>?</w:delText>
        </w:r>
      </w:del>
      <w:r w:rsidRPr="3C9E8E1C" w:rsidR="3C9E8E1C">
        <w:rPr>
          <w:rFonts w:ascii="Arial" w:hAnsi="Arial" w:cs="Arial"/>
          <w:sz w:val="24"/>
          <w:szCs w:val="24"/>
        </w:rPr>
        <w:t xml:space="preserve"> </w:t>
      </w:r>
      <w:ins w:author="Gary Smailes" w:date="2024-02-07T14:04:45.699Z" w:id="1281065045">
        <w:r w:rsidRPr="3C9E8E1C" w:rsidR="3C9E8E1C">
          <w:rPr>
            <w:rFonts w:ascii="Arial" w:hAnsi="Arial" w:cs="Arial"/>
            <w:sz w:val="24"/>
            <w:szCs w:val="24"/>
          </w:rPr>
          <w:t>o</w:t>
        </w:r>
      </w:ins>
      <w:del w:author="Gary Smailes" w:date="2024-02-07T14:04:45.339Z" w:id="1725619445">
        <w:r w:rsidRPr="3C9E8E1C" w:rsidDel="3C9E8E1C">
          <w:rPr>
            <w:rFonts w:ascii="Arial" w:hAnsi="Arial" w:cs="Arial"/>
            <w:sz w:val="24"/>
            <w:szCs w:val="24"/>
          </w:rPr>
          <w:delText>O</w:delText>
        </w:r>
      </w:del>
      <w:r w:rsidRPr="3C9E8E1C" w:rsidR="3C9E8E1C">
        <w:rPr>
          <w:rFonts w:ascii="Arial" w:hAnsi="Arial" w:cs="Arial"/>
          <w:sz w:val="24"/>
          <w:szCs w:val="24"/>
        </w:rPr>
        <w:t xml:space="preserve">r is it merely there to satisfy the egos and needs of adults? </w:t>
      </w:r>
    </w:p>
    <w:p xmlns:wp14="http://schemas.microsoft.com/office/word/2010/wordml" w:rsidRPr="008B2C77" w:rsidR="00DC3DDA" w:rsidP="3C9E8E1C" w:rsidRDefault="00DC3DDA" w14:paraId="56924BDA" wp14:textId="49225881">
      <w:pPr>
        <w:pStyle w:val="Normal"/>
        <w:suppressLineNumbers w:val="0"/>
        <w:bidi w:val="0"/>
        <w:spacing w:before="0" w:beforeAutospacing="off" w:after="160" w:afterAutospacing="off" w:line="480" w:lineRule="auto"/>
        <w:ind w:left="0" w:right="-613" w:firstLine="720"/>
        <w:jc w:val="both"/>
        <w:rPr>
          <w:ins w:author="Gary Smailes" w:date="2024-02-07T14:07:48.16Z" w:id="2146280885"/>
          <w:rFonts w:ascii="Arial" w:hAnsi="Arial" w:cs="Arial"/>
          <w:sz w:val="24"/>
          <w:szCs w:val="24"/>
        </w:rPr>
      </w:pPr>
      <w:r w:rsidRPr="3C9E8E1C" w:rsidR="3C9E8E1C">
        <w:rPr>
          <w:rFonts w:ascii="Arial" w:hAnsi="Arial" w:cs="Arial"/>
          <w:sz w:val="24"/>
          <w:szCs w:val="24"/>
        </w:rPr>
        <w:t>This book is</w:t>
      </w:r>
      <w:ins w:author="Gary Smailes" w:date="2024-02-07T14:07:05.304Z" w:id="601590529">
        <w:r w:rsidRPr="3C9E8E1C" w:rsidR="3C9E8E1C">
          <w:rPr>
            <w:rFonts w:ascii="Arial" w:hAnsi="Arial" w:cs="Arial"/>
            <w:sz w:val="24"/>
            <w:szCs w:val="24"/>
          </w:rPr>
          <w:t>,</w:t>
        </w:r>
      </w:ins>
      <w:r w:rsidRPr="3C9E8E1C" w:rsidR="3C9E8E1C">
        <w:rPr>
          <w:rFonts w:ascii="Arial" w:hAnsi="Arial" w:cs="Arial"/>
          <w:sz w:val="24"/>
          <w:szCs w:val="24"/>
        </w:rPr>
        <w:t xml:space="preserve"> therefore</w:t>
      </w:r>
      <w:ins w:author="Gary Smailes" w:date="2024-02-07T14:07:07.853Z" w:id="1657710509">
        <w:r w:rsidRPr="3C9E8E1C" w:rsidR="3C9E8E1C">
          <w:rPr>
            <w:rFonts w:ascii="Arial" w:hAnsi="Arial" w:cs="Arial"/>
            <w:sz w:val="24"/>
            <w:szCs w:val="24"/>
          </w:rPr>
          <w:t>,</w:t>
        </w:r>
      </w:ins>
      <w:r w:rsidRPr="3C9E8E1C" w:rsidR="3C9E8E1C">
        <w:rPr>
          <w:rFonts w:ascii="Arial" w:hAnsi="Arial" w:cs="Arial"/>
          <w:sz w:val="24"/>
          <w:szCs w:val="24"/>
        </w:rPr>
        <w:t xml:space="preserve"> addressed to everyone who works at this level</w:t>
      </w:r>
      <w:ins w:author="Gary Smailes" w:date="2024-02-07T14:07:12.999Z" w:id="345626238">
        <w:r w:rsidRPr="3C9E8E1C" w:rsidR="3C9E8E1C">
          <w:rPr>
            <w:rFonts w:ascii="Arial" w:hAnsi="Arial" w:cs="Arial"/>
            <w:sz w:val="24"/>
            <w:szCs w:val="24"/>
          </w:rPr>
          <w:t>:</w:t>
        </w:r>
      </w:ins>
      <w:del w:author="Gary Smailes" w:date="2024-02-07T14:07:12.172Z" w:id="890758668">
        <w:r w:rsidRPr="3C9E8E1C" w:rsidDel="3C9E8E1C">
          <w:rPr>
            <w:rFonts w:ascii="Arial" w:hAnsi="Arial" w:cs="Arial"/>
            <w:sz w:val="24"/>
            <w:szCs w:val="24"/>
          </w:rPr>
          <w:delText>.</w:delText>
        </w:r>
      </w:del>
      <w:r w:rsidRPr="3C9E8E1C" w:rsidR="3C9E8E1C">
        <w:rPr>
          <w:rFonts w:ascii="Arial" w:hAnsi="Arial" w:cs="Arial"/>
          <w:sz w:val="24"/>
          <w:szCs w:val="24"/>
        </w:rPr>
        <w:t xml:space="preserve"> </w:t>
      </w:r>
      <w:ins w:author="Gary Smailes" w:date="2024-02-07T14:07:15.315Z" w:id="333803934">
        <w:r w:rsidRPr="3C9E8E1C" w:rsidR="3C9E8E1C">
          <w:rPr>
            <w:rFonts w:ascii="Arial" w:hAnsi="Arial" w:cs="Arial"/>
            <w:sz w:val="24"/>
            <w:szCs w:val="24"/>
          </w:rPr>
          <w:t>a</w:t>
        </w:r>
      </w:ins>
      <w:del w:author="Gary Smailes" w:date="2024-02-07T14:07:14.903Z" w:id="7639607">
        <w:r w:rsidRPr="3C9E8E1C" w:rsidDel="3C9E8E1C">
          <w:rPr>
            <w:rFonts w:ascii="Arial" w:hAnsi="Arial" w:cs="Arial"/>
            <w:sz w:val="24"/>
            <w:szCs w:val="24"/>
          </w:rPr>
          <w:delText>A</w:delText>
        </w:r>
      </w:del>
      <w:r w:rsidRPr="3C9E8E1C" w:rsidR="3C9E8E1C">
        <w:rPr>
          <w:rFonts w:ascii="Arial" w:hAnsi="Arial" w:cs="Arial"/>
          <w:sz w:val="24"/>
          <w:szCs w:val="24"/>
        </w:rPr>
        <w:t xml:space="preserve">cademy managers, coaches, parents, etc. Especially those in the clubs who </w:t>
      </w:r>
      <w:r w:rsidRPr="3C9E8E1C" w:rsidR="3C9E8E1C">
        <w:rPr>
          <w:rFonts w:ascii="Arial" w:hAnsi="Arial" w:cs="Arial"/>
          <w:sz w:val="24"/>
          <w:szCs w:val="24"/>
        </w:rPr>
        <w:t>are responsible for</w:t>
      </w:r>
      <w:r w:rsidRPr="3C9E8E1C" w:rsidR="3C9E8E1C">
        <w:rPr>
          <w:rFonts w:ascii="Arial" w:hAnsi="Arial" w:cs="Arial"/>
          <w:sz w:val="24"/>
          <w:szCs w:val="24"/>
        </w:rPr>
        <w:t xml:space="preserve"> the implementation of the training system and its effects.</w:t>
      </w:r>
      <w:ins w:author="Gary Smailes" w:date="2024-02-07T14:07:27.616Z" w:id="1111293440">
        <w:r w:rsidRPr="3C9E8E1C" w:rsidR="3C9E8E1C">
          <w:rPr>
            <w:rFonts w:ascii="Arial" w:hAnsi="Arial" w:cs="Arial"/>
            <w:sz w:val="24"/>
            <w:szCs w:val="24"/>
          </w:rPr>
          <w:t xml:space="preserve"> I</w:t>
        </w:r>
      </w:ins>
      <w:del w:author="Gary Smailes" w:date="2024-02-07T14:07:29.388Z" w:id="995911935">
        <w:r w:rsidRPr="3C9E8E1C" w:rsidDel="3C9E8E1C">
          <w:rPr>
            <w:rFonts w:ascii="Arial" w:hAnsi="Arial" w:cs="Arial"/>
            <w:sz w:val="24"/>
            <w:szCs w:val="24"/>
          </w:rPr>
          <w:delText xml:space="preserve"> So i</w:delText>
        </w:r>
      </w:del>
      <w:r w:rsidRPr="3C9E8E1C" w:rsidR="3C9E8E1C">
        <w:rPr>
          <w:rFonts w:ascii="Arial" w:hAnsi="Arial" w:cs="Arial"/>
          <w:sz w:val="24"/>
          <w:szCs w:val="24"/>
        </w:rPr>
        <w:t xml:space="preserve">f the main goal of the academy of a professional club is to develop, prepare and introduce as many kids as possible to professional football, then it is safe to say that the figure of 762 is a failure (we are talking here about a decade and over 1.5 million kids). </w:t>
      </w:r>
    </w:p>
    <w:p xmlns:wp14="http://schemas.microsoft.com/office/word/2010/wordml" w:rsidRPr="008B2C77" w:rsidR="00DC3DDA" w:rsidP="3C9E8E1C" w:rsidRDefault="00DC3DDA" w14:paraId="17CD3C4A" wp14:textId="73619F13">
      <w:pPr>
        <w:pStyle w:val="Normal"/>
        <w:suppressLineNumbers w:val="0"/>
        <w:bidi w:val="0"/>
        <w:spacing w:before="0" w:beforeAutospacing="off" w:after="160" w:afterAutospacing="off" w:line="480" w:lineRule="auto"/>
        <w:ind w:left="0" w:right="-613" w:firstLine="720"/>
        <w:jc w:val="both"/>
        <w:rPr>
          <w:rFonts w:ascii="Arial" w:hAnsi="Arial" w:cs="Arial"/>
          <w:sz w:val="24"/>
          <w:szCs w:val="24"/>
        </w:rPr>
      </w:pPr>
      <w:r w:rsidRPr="3C9E8E1C" w:rsidR="3C9E8E1C">
        <w:rPr>
          <w:rFonts w:ascii="Arial" w:hAnsi="Arial" w:cs="Arial"/>
          <w:sz w:val="24"/>
          <w:szCs w:val="24"/>
        </w:rPr>
        <w:t xml:space="preserve">We, the coaching community, must take responsibility for this </w:t>
      </w:r>
      <w:del w:author="Gary Smailes" w:date="2024-02-07T14:07:53.393Z" w:id="295783829">
        <w:r w:rsidRPr="3C9E8E1C" w:rsidDel="3C9E8E1C">
          <w:rPr>
            <w:rFonts w:ascii="Arial" w:hAnsi="Arial" w:cs="Arial"/>
            <w:sz w:val="24"/>
            <w:szCs w:val="24"/>
          </w:rPr>
          <w:delText>state of affairs</w:delText>
        </w:r>
      </w:del>
      <w:ins w:author="Gary Smailes" w:date="2024-02-07T14:07:53.397Z" w:id="1869642508">
        <w:r w:rsidRPr="3C9E8E1C" w:rsidR="3C9E8E1C">
          <w:rPr>
            <w:rFonts w:ascii="Arial" w:hAnsi="Arial" w:cs="Arial"/>
            <w:sz w:val="24"/>
            <w:szCs w:val="24"/>
          </w:rPr>
          <w:t>situation</w:t>
        </w:r>
      </w:ins>
      <w:r w:rsidRPr="3C9E8E1C" w:rsidR="3C9E8E1C">
        <w:rPr>
          <w:rFonts w:ascii="Arial" w:hAnsi="Arial" w:cs="Arial"/>
          <w:sz w:val="24"/>
          <w:szCs w:val="24"/>
        </w:rPr>
        <w:t xml:space="preserve"> and introduce new solutions</w:t>
      </w:r>
      <w:del w:author="Gary Smailes" w:date="2024-02-07T14:08:06.35Z" w:id="1379102328">
        <w:r w:rsidRPr="3C9E8E1C" w:rsidDel="3C9E8E1C">
          <w:rPr>
            <w:rFonts w:ascii="Arial" w:hAnsi="Arial" w:cs="Arial"/>
            <w:sz w:val="24"/>
            <w:szCs w:val="24"/>
          </w:rPr>
          <w:delText>, thanks to which this number will in future be much greater</w:delText>
        </w:r>
      </w:del>
      <w:r w:rsidRPr="3C9E8E1C" w:rsidR="3C9E8E1C">
        <w:rPr>
          <w:rFonts w:ascii="Arial" w:hAnsi="Arial" w:cs="Arial"/>
          <w:sz w:val="24"/>
          <w:szCs w:val="24"/>
        </w:rPr>
        <w:t xml:space="preserve">. This book will help by giving examples of what lies behind this </w:t>
      </w:r>
      <w:r w:rsidRPr="3C9E8E1C" w:rsidR="3C9E8E1C">
        <w:rPr>
          <w:rFonts w:ascii="Arial" w:hAnsi="Arial" w:cs="Arial"/>
          <w:sz w:val="24"/>
          <w:szCs w:val="24"/>
        </w:rPr>
        <w:t>state of affairs</w:t>
      </w:r>
      <w:r w:rsidRPr="3C9E8E1C" w:rsidR="3C9E8E1C">
        <w:rPr>
          <w:rFonts w:ascii="Arial" w:hAnsi="Arial" w:cs="Arial"/>
          <w:sz w:val="24"/>
          <w:szCs w:val="24"/>
        </w:rPr>
        <w:t xml:space="preserve"> (based on my own experience of working in academies). Furthermore, I will suggest ideas on how to better develop the individual learning abilities of young players </w:t>
      </w:r>
      <w:r w:rsidRPr="3C9E8E1C" w:rsidR="3C9E8E1C">
        <w:rPr>
          <w:rFonts w:ascii="Arial" w:hAnsi="Arial" w:cs="Arial"/>
          <w:sz w:val="24"/>
          <w:szCs w:val="24"/>
        </w:rPr>
        <w:t>so as to</w:t>
      </w:r>
      <w:r w:rsidRPr="3C9E8E1C" w:rsidR="3C9E8E1C">
        <w:rPr>
          <w:rFonts w:ascii="Arial" w:hAnsi="Arial" w:cs="Arial"/>
          <w:sz w:val="24"/>
          <w:szCs w:val="24"/>
        </w:rPr>
        <w:t xml:space="preserve"> maximize use of their potential. We start with the recruitment of children as young as </w:t>
      </w:r>
      <w:ins w:author="Gary Smailes" w:date="2024-02-07T14:08:32.724Z" w:id="1037484964">
        <w:r w:rsidRPr="3C9E8E1C" w:rsidR="3C9E8E1C">
          <w:rPr>
            <w:rFonts w:ascii="Arial" w:hAnsi="Arial" w:cs="Arial"/>
            <w:sz w:val="24"/>
            <w:szCs w:val="24"/>
          </w:rPr>
          <w:t>six</w:t>
        </w:r>
      </w:ins>
      <w:del w:author="Gary Smailes" w:date="2024-02-07T14:08:31.745Z" w:id="1178430018">
        <w:r w:rsidRPr="3C9E8E1C" w:rsidDel="3C9E8E1C">
          <w:rPr>
            <w:rFonts w:ascii="Arial" w:hAnsi="Arial" w:cs="Arial"/>
            <w:sz w:val="24"/>
            <w:szCs w:val="24"/>
          </w:rPr>
          <w:delText>6</w:delText>
        </w:r>
      </w:del>
      <w:r w:rsidRPr="3C9E8E1C" w:rsidR="3C9E8E1C">
        <w:rPr>
          <w:rFonts w:ascii="Arial" w:hAnsi="Arial" w:cs="Arial"/>
          <w:sz w:val="24"/>
          <w:szCs w:val="24"/>
        </w:rPr>
        <w:t xml:space="preserve"> years old (pre-academy), the disadvantages of such a procedure and the complete misconception of the learning process in children.</w:t>
      </w:r>
    </w:p>
    <w:p xmlns:wp14="http://schemas.microsoft.com/office/word/2010/wordml" w:rsidRPr="008B2C77" w:rsidR="00A00D8F" w:rsidP="005055DF" w:rsidRDefault="00A00D8F" w14:paraId="672A6659" wp14:textId="77777777">
      <w:pPr>
        <w:spacing w:line="480" w:lineRule="auto"/>
        <w:ind w:right="-613"/>
        <w:jc w:val="both"/>
        <w:rPr>
          <w:rFonts w:ascii="Arial" w:hAnsi="Arial" w:cs="Arial"/>
          <w:sz w:val="24"/>
          <w:szCs w:val="24"/>
        </w:rPr>
      </w:pPr>
    </w:p>
    <w:p w:rsidR="3C9E8E1C" w:rsidRDefault="3C9E8E1C" w14:paraId="4545538A" w14:textId="33A698E6">
      <w:r>
        <w:br w:type="page"/>
      </w:r>
    </w:p>
    <w:p xmlns:wp14="http://schemas.microsoft.com/office/word/2010/wordml" w:rsidRPr="008B2C77" w:rsidR="004A781C" w:rsidP="005055DF" w:rsidRDefault="001C3023" w14:paraId="5E675BD3" wp14:textId="77777777">
      <w:pPr>
        <w:spacing w:line="480" w:lineRule="auto"/>
        <w:ind w:right="-613"/>
        <w:jc w:val="both"/>
        <w:rPr>
          <w:rFonts w:ascii="Arial" w:hAnsi="Arial" w:cs="Arial"/>
          <w:b/>
          <w:bCs/>
          <w:sz w:val="24"/>
          <w:szCs w:val="24"/>
        </w:rPr>
      </w:pPr>
      <w:r w:rsidRPr="008B2C77">
        <w:rPr>
          <w:rFonts w:ascii="Arial" w:hAnsi="Arial" w:cs="Arial"/>
          <w:b/>
          <w:bCs/>
          <w:sz w:val="24"/>
          <w:szCs w:val="24"/>
        </w:rPr>
        <w:t>Chapter 1: Recruitment</w:t>
      </w:r>
    </w:p>
    <w:p xmlns:wp14="http://schemas.microsoft.com/office/word/2010/wordml" w:rsidRPr="008B2C77" w:rsidR="00AF3FD2" w:rsidP="005055DF" w:rsidRDefault="001C3023" w14:paraId="268DE726" wp14:textId="163EB99C">
      <w:pPr>
        <w:pStyle w:val="ListParagraph"/>
        <w:numPr>
          <w:ilvl w:val="1"/>
          <w:numId w:val="1"/>
        </w:numPr>
        <w:spacing w:line="480" w:lineRule="auto"/>
        <w:ind w:right="-613"/>
        <w:jc w:val="both"/>
        <w:rPr>
          <w:rFonts w:ascii="Arial" w:hAnsi="Arial" w:cs="Arial"/>
          <w:b w:val="1"/>
          <w:bCs w:val="1"/>
          <w:sz w:val="24"/>
          <w:szCs w:val="24"/>
        </w:rPr>
      </w:pPr>
      <w:r w:rsidR="3C9E8E1C">
        <w:rPr/>
        <w:t xml:space="preserve"> </w:t>
      </w:r>
      <w:r w:rsidRPr="3C9E8E1C" w:rsidR="3C9E8E1C">
        <w:rPr>
          <w:rFonts w:ascii="Arial" w:hAnsi="Arial" w:cs="Arial"/>
          <w:b w:val="1"/>
          <w:bCs w:val="1"/>
          <w:sz w:val="24"/>
          <w:szCs w:val="24"/>
        </w:rPr>
        <w:t>I’ve</w:t>
      </w:r>
      <w:r w:rsidRPr="3C9E8E1C" w:rsidR="3C9E8E1C">
        <w:rPr>
          <w:rFonts w:ascii="Arial" w:hAnsi="Arial" w:cs="Arial"/>
          <w:b w:val="1"/>
          <w:bCs w:val="1"/>
          <w:sz w:val="24"/>
          <w:szCs w:val="24"/>
        </w:rPr>
        <w:t xml:space="preserve"> found a talent! He has only just learnt to walk and </w:t>
      </w:r>
      <w:r w:rsidRPr="3C9E8E1C" w:rsidR="3C9E8E1C">
        <w:rPr>
          <w:rFonts w:ascii="Arial" w:hAnsi="Arial" w:cs="Arial"/>
          <w:b w:val="1"/>
          <w:bCs w:val="1"/>
          <w:sz w:val="24"/>
          <w:szCs w:val="24"/>
        </w:rPr>
        <w:t>can't</w:t>
      </w:r>
      <w:r w:rsidRPr="3C9E8E1C" w:rsidR="3C9E8E1C">
        <w:rPr>
          <w:rFonts w:ascii="Arial" w:hAnsi="Arial" w:cs="Arial"/>
          <w:b w:val="1"/>
          <w:bCs w:val="1"/>
          <w:sz w:val="24"/>
          <w:szCs w:val="24"/>
        </w:rPr>
        <w:t xml:space="preserve"> read yet</w:t>
      </w:r>
      <w:del w:author="Gary Smailes" w:date="2024-02-07T14:09:32.853Z" w:id="202324627">
        <w:r w:rsidRPr="3C9E8E1C" w:rsidDel="3C9E8E1C">
          <w:rPr>
            <w:rFonts w:ascii="Arial" w:hAnsi="Arial" w:cs="Arial"/>
            <w:b w:val="1"/>
            <w:bCs w:val="1"/>
            <w:sz w:val="24"/>
            <w:szCs w:val="24"/>
          </w:rPr>
          <w:delText>!</w:delText>
        </w:r>
      </w:del>
    </w:p>
    <w:p xmlns:wp14="http://schemas.microsoft.com/office/word/2010/wordml" w:rsidRPr="008B2C77" w:rsidR="004A781C" w:rsidP="3C9E8E1C" w:rsidRDefault="004A781C" w14:paraId="69A43FDB" wp14:textId="11E05458">
      <w:pPr>
        <w:pStyle w:val="Normal"/>
        <w:suppressLineNumbers w:val="0"/>
        <w:bidi w:val="0"/>
        <w:spacing w:before="0" w:beforeAutospacing="off" w:after="160" w:afterAutospacing="off" w:line="480" w:lineRule="auto"/>
        <w:ind w:left="360" w:right="-613"/>
        <w:jc w:val="both"/>
        <w:rPr>
          <w:rFonts w:ascii="Arial" w:hAnsi="Arial" w:cs="Arial"/>
          <w:sz w:val="24"/>
          <w:szCs w:val="24"/>
        </w:rPr>
      </w:pPr>
      <w:del w:author="Gary Smailes" w:date="2024-02-07T14:08:45.156Z" w:id="879731025">
        <w:r w:rsidRPr="3C9E8E1C" w:rsidDel="3C9E8E1C">
          <w:rPr>
            <w:rFonts w:ascii="Arial" w:hAnsi="Arial" w:cs="Arial"/>
            <w:sz w:val="24"/>
            <w:szCs w:val="24"/>
          </w:rPr>
          <w:delText xml:space="preserve">     </w:delText>
        </w:r>
      </w:del>
      <w:r w:rsidRPr="3C9E8E1C" w:rsidR="3C9E8E1C">
        <w:rPr>
          <w:rFonts w:ascii="Arial" w:hAnsi="Arial" w:cs="Arial"/>
          <w:sz w:val="24"/>
          <w:szCs w:val="24"/>
        </w:rPr>
        <w:t xml:space="preserve">Dear parents, do you realize who is </w:t>
      </w:r>
      <w:r w:rsidRPr="3C9E8E1C" w:rsidR="3C9E8E1C">
        <w:rPr>
          <w:rFonts w:ascii="Arial" w:hAnsi="Arial" w:cs="Arial"/>
          <w:sz w:val="24"/>
          <w:szCs w:val="24"/>
        </w:rPr>
        <w:t>observing</w:t>
      </w:r>
      <w:r w:rsidRPr="3C9E8E1C" w:rsidR="3C9E8E1C">
        <w:rPr>
          <w:rFonts w:ascii="Arial" w:hAnsi="Arial" w:cs="Arial"/>
          <w:sz w:val="24"/>
          <w:szCs w:val="24"/>
        </w:rPr>
        <w:t xml:space="preserve"> your child and recruiting </w:t>
      </w:r>
      <w:del w:author="Gary Smailes" w:date="2024-02-07T14:17:37.409Z" w:id="1219909983">
        <w:r w:rsidRPr="3C9E8E1C" w:rsidDel="3C9E8E1C">
          <w:rPr>
            <w:rFonts w:ascii="Arial" w:hAnsi="Arial" w:cs="Arial"/>
            <w:sz w:val="24"/>
            <w:szCs w:val="24"/>
          </w:rPr>
          <w:delText xml:space="preserve">him </w:delText>
        </w:r>
      </w:del>
      <w:ins w:author="Gary Smailes" w:date="2024-02-07T14:17:38.418Z" w:id="1511744067">
        <w:r w:rsidRPr="3C9E8E1C" w:rsidR="3C9E8E1C">
          <w:rPr>
            <w:rFonts w:ascii="Arial" w:hAnsi="Arial" w:cs="Arial"/>
            <w:sz w:val="24"/>
            <w:szCs w:val="24"/>
          </w:rPr>
          <w:t xml:space="preserve">them </w:t>
        </w:r>
      </w:ins>
      <w:r w:rsidRPr="3C9E8E1C" w:rsidR="3C9E8E1C">
        <w:rPr>
          <w:rFonts w:ascii="Arial" w:hAnsi="Arial" w:cs="Arial"/>
          <w:sz w:val="24"/>
          <w:szCs w:val="24"/>
        </w:rPr>
        <w:t xml:space="preserve">to the academy of a professional club? Why are you agreeing to this when </w:t>
      </w:r>
      <w:r w:rsidRPr="3C9E8E1C" w:rsidR="3C9E8E1C">
        <w:rPr>
          <w:rFonts w:ascii="Arial" w:hAnsi="Arial" w:cs="Arial"/>
          <w:sz w:val="24"/>
          <w:szCs w:val="24"/>
        </w:rPr>
        <w:t>after all,</w:t>
      </w:r>
      <w:r w:rsidRPr="3C9E8E1C" w:rsidR="3C9E8E1C">
        <w:rPr>
          <w:rFonts w:ascii="Arial" w:hAnsi="Arial" w:cs="Arial"/>
          <w:sz w:val="24"/>
          <w:szCs w:val="24"/>
        </w:rPr>
        <w:t xml:space="preserve"> your child has only just turned six? I understand (sorry, </w:t>
      </w:r>
      <w:r w:rsidRPr="3C9E8E1C" w:rsidR="3C9E8E1C">
        <w:rPr>
          <w:rFonts w:ascii="Arial" w:hAnsi="Arial" w:cs="Arial"/>
          <w:sz w:val="24"/>
          <w:szCs w:val="24"/>
        </w:rPr>
        <w:t>actually I</w:t>
      </w:r>
      <w:r w:rsidRPr="3C9E8E1C" w:rsidR="3C9E8E1C">
        <w:rPr>
          <w:rFonts w:ascii="Arial" w:hAnsi="Arial" w:cs="Arial"/>
          <w:sz w:val="24"/>
          <w:szCs w:val="24"/>
        </w:rPr>
        <w:t xml:space="preserve"> </w:t>
      </w:r>
      <w:r w:rsidRPr="3C9E8E1C" w:rsidR="3C9E8E1C">
        <w:rPr>
          <w:rFonts w:ascii="Arial" w:hAnsi="Arial" w:cs="Arial"/>
          <w:sz w:val="24"/>
          <w:szCs w:val="24"/>
        </w:rPr>
        <w:t>don’t</w:t>
      </w:r>
      <w:r w:rsidRPr="3C9E8E1C" w:rsidR="3C9E8E1C">
        <w:rPr>
          <w:rFonts w:ascii="Arial" w:hAnsi="Arial" w:cs="Arial"/>
          <w:sz w:val="24"/>
          <w:szCs w:val="24"/>
        </w:rPr>
        <w:t xml:space="preserve"> understand) that you already see your toddler in a beautiful stadium, filled to the brim with fans. You can already imagine his wonderful, rich lifestyle, lots of money, good cars, fame, etc... Well,</w:t>
      </w:r>
      <w:ins w:author="Gary Smailes" w:date="2024-02-07T14:18:11.853Z" w:id="1524752511">
        <w:r w:rsidRPr="3C9E8E1C" w:rsidR="3C9E8E1C">
          <w:rPr>
            <w:rFonts w:ascii="Arial" w:hAnsi="Arial" w:cs="Arial"/>
            <w:sz w:val="24"/>
            <w:szCs w:val="24"/>
          </w:rPr>
          <w:t xml:space="preserve"> the reality is that</w:t>
        </w:r>
      </w:ins>
      <w:del w:author="Gary Smailes" w:date="2024-02-07T14:18:17.708Z" w:id="1971930344">
        <w:r w:rsidRPr="3C9E8E1C" w:rsidDel="3C9E8E1C">
          <w:rPr>
            <w:rFonts w:ascii="Arial" w:hAnsi="Arial" w:cs="Arial"/>
            <w:sz w:val="24"/>
            <w:szCs w:val="24"/>
          </w:rPr>
          <w:delText xml:space="preserve"> usually </w:delText>
        </w:r>
      </w:del>
      <w:r w:rsidRPr="3C9E8E1C" w:rsidR="3C9E8E1C">
        <w:rPr>
          <w:rFonts w:ascii="Arial" w:hAnsi="Arial" w:cs="Arial"/>
          <w:sz w:val="24"/>
          <w:szCs w:val="24"/>
        </w:rPr>
        <w:t>the</w:t>
      </w:r>
      <w:ins w:author="Gary Smailes" w:date="2024-02-07T14:18:19.171Z" w:id="778262572">
        <w:r w:rsidRPr="3C9E8E1C" w:rsidR="3C9E8E1C">
          <w:rPr>
            <w:rFonts w:ascii="Arial" w:hAnsi="Arial" w:cs="Arial"/>
            <w:sz w:val="24"/>
            <w:szCs w:val="24"/>
          </w:rPr>
          <w:t xml:space="preserve"> </w:t>
        </w:r>
      </w:ins>
      <w:r w:rsidRPr="3C9E8E1C" w:rsidR="3C9E8E1C">
        <w:rPr>
          <w:rFonts w:ascii="Arial" w:hAnsi="Arial" w:cs="Arial"/>
          <w:sz w:val="24"/>
          <w:szCs w:val="24"/>
        </w:rPr>
        <w:t xml:space="preserve">se expectations </w:t>
      </w:r>
      <w:ins w:author="Gary Smailes" w:date="2024-02-07T14:18:21.782Z" w:id="1173348399">
        <w:r w:rsidRPr="3C9E8E1C" w:rsidR="3C9E8E1C">
          <w:rPr>
            <w:rFonts w:ascii="Arial" w:hAnsi="Arial" w:cs="Arial"/>
            <w:sz w:val="24"/>
            <w:szCs w:val="24"/>
          </w:rPr>
          <w:t xml:space="preserve">will </w:t>
        </w:r>
      </w:ins>
      <w:r w:rsidRPr="3C9E8E1C" w:rsidR="3C9E8E1C">
        <w:rPr>
          <w:rFonts w:ascii="Arial" w:hAnsi="Arial" w:cs="Arial"/>
          <w:sz w:val="24"/>
          <w:szCs w:val="24"/>
        </w:rPr>
        <w:t xml:space="preserve">burst like a soap bubble, when your toddler is discharged from the academy. What then? Does your child, who has constantly been told by everyone that he will grow up to be a footballer, know any other existence and will he be able cope in normal everyday life? This is not the way to </w:t>
      </w:r>
      <w:r w:rsidRPr="3C9E8E1C" w:rsidR="3C9E8E1C">
        <w:rPr>
          <w:rFonts w:ascii="Arial" w:hAnsi="Arial" w:cs="Arial"/>
          <w:sz w:val="24"/>
          <w:szCs w:val="24"/>
        </w:rPr>
        <w:t>go</w:t>
      </w:r>
      <w:r w:rsidRPr="3C9E8E1C" w:rsidR="3C9E8E1C">
        <w:rPr>
          <w:rFonts w:ascii="Arial" w:hAnsi="Arial" w:cs="Arial"/>
          <w:sz w:val="24"/>
          <w:szCs w:val="24"/>
        </w:rPr>
        <w:t xml:space="preserve"> and things really can be done differently.</w:t>
      </w:r>
    </w:p>
    <w:p xmlns:wp14="http://schemas.microsoft.com/office/word/2010/wordml" w:rsidRPr="008B2C77" w:rsidR="00123091" w:rsidP="3C9E8E1C" w:rsidRDefault="00123091" w14:paraId="074C4E03" wp14:textId="77BC8EA8">
      <w:pPr>
        <w:spacing w:line="480" w:lineRule="auto"/>
        <w:ind w:left="360" w:right="-613" w:firstLine="720"/>
        <w:jc w:val="both"/>
        <w:rPr>
          <w:ins w:author="Gary Smailes" w:date="2024-02-07T14:19:54.563Z" w:id="1082113597"/>
          <w:rFonts w:ascii="Arial" w:hAnsi="Arial" w:cs="Arial"/>
          <w:sz w:val="24"/>
          <w:szCs w:val="24"/>
        </w:rPr>
        <w:pPrChange w:author="Gary Smailes" w:date="2024-02-07T14:18:55.313Z">
          <w:pPr>
            <w:spacing w:line="480" w:lineRule="auto"/>
            <w:ind w:left="360" w:right="-613"/>
            <w:jc w:val="both"/>
          </w:pPr>
        </w:pPrChange>
      </w:pPr>
      <w:del w:author="Gary Smailes" w:date="2024-02-07T14:18:53.667Z" w:id="154615626">
        <w:r w:rsidRPr="3C9E8E1C" w:rsidDel="3C9E8E1C">
          <w:rPr>
            <w:rFonts w:ascii="Arial" w:hAnsi="Arial" w:cs="Arial"/>
            <w:sz w:val="24"/>
            <w:szCs w:val="24"/>
          </w:rPr>
          <w:delText xml:space="preserve">      </w:delText>
        </w:r>
      </w:del>
      <w:r w:rsidRPr="3C9E8E1C" w:rsidR="3C9E8E1C">
        <w:rPr>
          <w:rFonts w:ascii="Arial" w:hAnsi="Arial" w:cs="Arial"/>
          <w:sz w:val="24"/>
          <w:szCs w:val="24"/>
        </w:rPr>
        <w:t xml:space="preserve">I have never been able to understand the role of so-called 'scouts' at children's football level. </w:t>
      </w:r>
      <w:r w:rsidRPr="3C9E8E1C" w:rsidR="3C9E8E1C">
        <w:rPr>
          <w:rFonts w:ascii="Arial" w:hAnsi="Arial" w:cs="Arial"/>
          <w:sz w:val="24"/>
          <w:szCs w:val="24"/>
        </w:rPr>
        <w:t>I’ve</w:t>
      </w:r>
      <w:r w:rsidRPr="3C9E8E1C" w:rsidR="3C9E8E1C">
        <w:rPr>
          <w:rFonts w:ascii="Arial" w:hAnsi="Arial" w:cs="Arial"/>
          <w:sz w:val="24"/>
          <w:szCs w:val="24"/>
        </w:rPr>
        <w:t xml:space="preserve"> always wondered what they were looking for in children aged </w:t>
      </w:r>
      <w:ins w:author="Gary Smailes" w:date="2024-02-07T14:19:26.66Z" w:id="969206263">
        <w:r w:rsidRPr="3C9E8E1C" w:rsidR="3C9E8E1C">
          <w:rPr>
            <w:rFonts w:ascii="Arial" w:hAnsi="Arial" w:cs="Arial"/>
            <w:sz w:val="24"/>
            <w:szCs w:val="24"/>
          </w:rPr>
          <w:t>six to twelve.</w:t>
        </w:r>
      </w:ins>
      <w:del w:author="Gary Smailes" w:date="2024-02-07T14:19:22.515Z" w:id="1515250530">
        <w:r w:rsidRPr="3C9E8E1C" w:rsidDel="3C9E8E1C">
          <w:rPr>
            <w:rFonts w:ascii="Arial" w:hAnsi="Arial" w:cs="Arial"/>
            <w:sz w:val="24"/>
            <w:szCs w:val="24"/>
          </w:rPr>
          <w:delText>6-12!</w:delText>
        </w:r>
      </w:del>
      <w:r w:rsidRPr="3C9E8E1C" w:rsidR="3C9E8E1C">
        <w:rPr>
          <w:rFonts w:ascii="Arial" w:hAnsi="Arial" w:cs="Arial"/>
          <w:sz w:val="24"/>
          <w:szCs w:val="24"/>
        </w:rPr>
        <w:t xml:space="preserve"> Has no one explained to them that what they are doing makes no sense? </w:t>
      </w:r>
      <w:r w:rsidRPr="3C9E8E1C" w:rsidR="3C9E8E1C">
        <w:rPr>
          <w:rFonts w:ascii="Arial" w:hAnsi="Arial" w:cs="Arial"/>
          <w:sz w:val="24"/>
          <w:szCs w:val="24"/>
        </w:rPr>
        <w:t>After all, you</w:t>
      </w:r>
      <w:r w:rsidRPr="3C9E8E1C" w:rsidR="3C9E8E1C">
        <w:rPr>
          <w:rFonts w:ascii="Arial" w:hAnsi="Arial" w:cs="Arial"/>
          <w:sz w:val="24"/>
          <w:szCs w:val="24"/>
        </w:rPr>
        <w:t xml:space="preserve"> </w:t>
      </w:r>
      <w:r w:rsidRPr="3C9E8E1C" w:rsidR="3C9E8E1C">
        <w:rPr>
          <w:rFonts w:ascii="Arial" w:hAnsi="Arial" w:cs="Arial"/>
          <w:sz w:val="24"/>
          <w:szCs w:val="24"/>
        </w:rPr>
        <w:t>can’t</w:t>
      </w:r>
      <w:r w:rsidRPr="3C9E8E1C" w:rsidR="3C9E8E1C">
        <w:rPr>
          <w:rFonts w:ascii="Arial" w:hAnsi="Arial" w:cs="Arial"/>
          <w:sz w:val="24"/>
          <w:szCs w:val="24"/>
        </w:rPr>
        <w:t xml:space="preserve"> objectively assess that </w:t>
      </w:r>
      <w:r w:rsidRPr="3C9E8E1C" w:rsidR="3C9E8E1C">
        <w:rPr>
          <w:rFonts w:ascii="Arial" w:hAnsi="Arial" w:cs="Arial"/>
          <w:sz w:val="24"/>
          <w:szCs w:val="24"/>
        </w:rPr>
        <w:t>you’ve</w:t>
      </w:r>
      <w:r w:rsidRPr="3C9E8E1C" w:rsidR="3C9E8E1C">
        <w:rPr>
          <w:rFonts w:ascii="Arial" w:hAnsi="Arial" w:cs="Arial"/>
          <w:sz w:val="24"/>
          <w:szCs w:val="24"/>
        </w:rPr>
        <w:t xml:space="preserve"> found a talent at the age of </w:t>
      </w:r>
      <w:ins w:author="Gary Smailes" w:date="2024-02-07T14:19:47.004Z" w:id="1913552445">
        <w:r w:rsidRPr="3C9E8E1C" w:rsidR="3C9E8E1C">
          <w:rPr>
            <w:rFonts w:ascii="Arial" w:hAnsi="Arial" w:cs="Arial"/>
            <w:sz w:val="24"/>
            <w:szCs w:val="24"/>
          </w:rPr>
          <w:t>six</w:t>
        </w:r>
      </w:ins>
      <w:del w:author="Gary Smailes" w:date="2024-02-07T14:19:48.118Z" w:id="835625666">
        <w:r w:rsidRPr="3C9E8E1C" w:rsidDel="3C9E8E1C">
          <w:rPr>
            <w:rFonts w:ascii="Arial" w:hAnsi="Arial" w:cs="Arial"/>
            <w:sz w:val="24"/>
            <w:szCs w:val="24"/>
          </w:rPr>
          <w:delText>6</w:delText>
        </w:r>
      </w:del>
      <w:r w:rsidRPr="3C9E8E1C" w:rsidR="3C9E8E1C">
        <w:rPr>
          <w:rFonts w:ascii="Arial" w:hAnsi="Arial" w:cs="Arial"/>
          <w:sz w:val="24"/>
          <w:szCs w:val="24"/>
        </w:rPr>
        <w:t xml:space="preserve"> and be convinced that he will play professional level football. This is just complete nonsense! </w:t>
      </w:r>
    </w:p>
    <w:p xmlns:wp14="http://schemas.microsoft.com/office/word/2010/wordml" w:rsidRPr="008B2C77" w:rsidR="00123091" w:rsidP="3C9E8E1C" w:rsidRDefault="00123091" w14:paraId="161BADF6" wp14:textId="3F58CF50">
      <w:pPr>
        <w:spacing w:line="480" w:lineRule="auto"/>
        <w:ind w:left="360" w:right="-613" w:firstLine="720"/>
        <w:jc w:val="both"/>
        <w:rPr>
          <w:ins w:author="Gary Smailes" w:date="2024-02-07T14:21:25.821Z" w:id="1539645735"/>
          <w:rFonts w:ascii="Arial" w:hAnsi="Arial" w:cs="Arial"/>
          <w:sz w:val="24"/>
          <w:szCs w:val="24"/>
        </w:rPr>
      </w:pPr>
      <w:r w:rsidRPr="3C9E8E1C" w:rsidR="3C9E8E1C">
        <w:rPr>
          <w:rFonts w:ascii="Arial" w:hAnsi="Arial" w:cs="Arial"/>
          <w:sz w:val="24"/>
          <w:szCs w:val="24"/>
        </w:rPr>
        <w:t>Another thing is the preparation and qualifications of the people involved</w:t>
      </w:r>
      <w:ins w:author="Gary Smailes" w:date="2024-02-07T14:20:05.202Z" w:id="522822395">
        <w:r w:rsidRPr="3C9E8E1C" w:rsidR="3C9E8E1C">
          <w:rPr>
            <w:rFonts w:ascii="Arial" w:hAnsi="Arial" w:cs="Arial"/>
            <w:sz w:val="24"/>
            <w:szCs w:val="24"/>
          </w:rPr>
          <w:t>.</w:t>
        </w:r>
      </w:ins>
      <w:del w:author="Gary Smailes" w:date="2024-02-07T14:20:01.159Z" w:id="1247670354">
        <w:r w:rsidRPr="3C9E8E1C" w:rsidDel="3C9E8E1C">
          <w:rPr>
            <w:rFonts w:ascii="Arial" w:hAnsi="Arial" w:cs="Arial"/>
            <w:sz w:val="24"/>
            <w:szCs w:val="24"/>
          </w:rPr>
          <w:delText>!</w:delText>
        </w:r>
      </w:del>
      <w:r w:rsidRPr="3C9E8E1C" w:rsidR="3C9E8E1C">
        <w:rPr>
          <w:rFonts w:ascii="Arial" w:hAnsi="Arial" w:cs="Arial"/>
          <w:sz w:val="24"/>
          <w:szCs w:val="24"/>
        </w:rPr>
        <w:t xml:space="preserve"> Often</w:t>
      </w:r>
      <w:ins w:author="Gary Smailes" w:date="2024-02-07T14:20:08.494Z" w:id="317167596">
        <w:r w:rsidRPr="3C9E8E1C" w:rsidR="3C9E8E1C">
          <w:rPr>
            <w:rFonts w:ascii="Arial" w:hAnsi="Arial" w:cs="Arial"/>
            <w:sz w:val="24"/>
            <w:szCs w:val="24"/>
          </w:rPr>
          <w:t>,</w:t>
        </w:r>
      </w:ins>
      <w:r w:rsidRPr="3C9E8E1C" w:rsidR="3C9E8E1C">
        <w:rPr>
          <w:rFonts w:ascii="Arial" w:hAnsi="Arial" w:cs="Arial"/>
          <w:sz w:val="24"/>
          <w:szCs w:val="24"/>
        </w:rPr>
        <w:t xml:space="preserve"> </w:t>
      </w:r>
      <w:r w:rsidRPr="3C9E8E1C" w:rsidR="3C9E8E1C">
        <w:rPr>
          <w:rFonts w:ascii="Arial" w:hAnsi="Arial" w:cs="Arial"/>
          <w:sz w:val="24"/>
          <w:szCs w:val="24"/>
        </w:rPr>
        <w:t>it’s</w:t>
      </w:r>
      <w:r w:rsidRPr="3C9E8E1C" w:rsidR="3C9E8E1C">
        <w:rPr>
          <w:rFonts w:ascii="Arial" w:hAnsi="Arial" w:cs="Arial"/>
          <w:sz w:val="24"/>
          <w:szCs w:val="24"/>
        </w:rPr>
        <w:t xml:space="preserve"> just a hobby, or a very poorly paid job. </w:t>
      </w:r>
      <w:r w:rsidRPr="3C9E8E1C" w:rsidR="3C9E8E1C">
        <w:rPr>
          <w:rFonts w:ascii="Arial" w:hAnsi="Arial" w:cs="Arial"/>
          <w:sz w:val="24"/>
          <w:szCs w:val="24"/>
        </w:rPr>
        <w:t>Generally, you</w:t>
      </w:r>
      <w:r w:rsidRPr="3C9E8E1C" w:rsidR="3C9E8E1C">
        <w:rPr>
          <w:rFonts w:ascii="Arial" w:hAnsi="Arial" w:cs="Arial"/>
          <w:sz w:val="24"/>
          <w:szCs w:val="24"/>
        </w:rPr>
        <w:t xml:space="preserve"> get paid a percentage if, following your recommendation, a professional club enrols a </w:t>
      </w:r>
      <w:ins w:author="Gary Smailes" w:date="2024-02-07T14:20:32.674Z" w:id="120190052">
        <w:r w:rsidRPr="3C9E8E1C" w:rsidR="3C9E8E1C">
          <w:rPr>
            <w:rFonts w:ascii="Arial" w:hAnsi="Arial" w:cs="Arial"/>
            <w:sz w:val="24"/>
            <w:szCs w:val="24"/>
          </w:rPr>
          <w:t>six</w:t>
        </w:r>
      </w:ins>
      <w:del w:author="Gary Smailes" w:date="2024-02-07T14:20:32.062Z" w:id="151754163">
        <w:r w:rsidRPr="3C9E8E1C" w:rsidDel="3C9E8E1C">
          <w:rPr>
            <w:rFonts w:ascii="Arial" w:hAnsi="Arial" w:cs="Arial"/>
            <w:sz w:val="24"/>
            <w:szCs w:val="24"/>
          </w:rPr>
          <w:delText>6</w:delText>
        </w:r>
      </w:del>
      <w:r w:rsidRPr="3C9E8E1C" w:rsidR="3C9E8E1C">
        <w:rPr>
          <w:rFonts w:ascii="Arial" w:hAnsi="Arial" w:cs="Arial"/>
          <w:sz w:val="24"/>
          <w:szCs w:val="24"/>
        </w:rPr>
        <w:t>-year-old to its pre-academy</w:t>
      </w:r>
      <w:ins w:author="Gary Smailes" w:date="2024-02-07T14:20:38.456Z" w:id="1018182653">
        <w:r w:rsidRPr="3C9E8E1C" w:rsidR="3C9E8E1C">
          <w:rPr>
            <w:rFonts w:ascii="Arial" w:hAnsi="Arial" w:cs="Arial"/>
            <w:sz w:val="24"/>
            <w:szCs w:val="24"/>
          </w:rPr>
          <w:t>.</w:t>
        </w:r>
      </w:ins>
      <w:del w:author="Gary Smailes" w:date="2024-02-07T14:20:38.091Z" w:id="2143460194">
        <w:r w:rsidRPr="3C9E8E1C" w:rsidDel="3C9E8E1C">
          <w:rPr>
            <w:rFonts w:ascii="Arial" w:hAnsi="Arial" w:cs="Arial"/>
            <w:sz w:val="24"/>
            <w:szCs w:val="24"/>
          </w:rPr>
          <w:delText>!</w:delText>
        </w:r>
      </w:del>
      <w:r w:rsidRPr="3C9E8E1C" w:rsidR="3C9E8E1C">
        <w:rPr>
          <w:rFonts w:ascii="Arial" w:hAnsi="Arial" w:cs="Arial"/>
          <w:sz w:val="24"/>
          <w:szCs w:val="24"/>
        </w:rPr>
        <w:t xml:space="preserve"> Yes, a</w:t>
      </w:r>
      <w:ins w:author="Gary Smailes" w:date="2024-02-07T14:20:44.265Z" w:id="1862561787">
        <w:r w:rsidRPr="3C9E8E1C" w:rsidR="3C9E8E1C">
          <w:rPr>
            <w:rFonts w:ascii="Arial" w:hAnsi="Arial" w:cs="Arial"/>
            <w:sz w:val="24"/>
            <w:szCs w:val="24"/>
          </w:rPr>
          <w:t xml:space="preserve"> six</w:t>
        </w:r>
      </w:ins>
      <w:del w:author="Gary Smailes" w:date="2024-02-07T14:20:43.692Z" w:id="2073055194">
        <w:r w:rsidRPr="3C9E8E1C" w:rsidDel="3C9E8E1C">
          <w:rPr>
            <w:rFonts w:ascii="Arial" w:hAnsi="Arial" w:cs="Arial"/>
            <w:sz w:val="24"/>
            <w:szCs w:val="24"/>
          </w:rPr>
          <w:delText xml:space="preserve"> 6</w:delText>
        </w:r>
      </w:del>
      <w:r w:rsidRPr="3C9E8E1C" w:rsidR="3C9E8E1C">
        <w:rPr>
          <w:rFonts w:ascii="Arial" w:hAnsi="Arial" w:cs="Arial"/>
          <w:sz w:val="24"/>
          <w:szCs w:val="24"/>
        </w:rPr>
        <w:t>-year-old</w:t>
      </w:r>
      <w:del w:author="Gary Smailes" w:date="2024-02-07T14:20:49.318Z" w:id="57934708">
        <w:r w:rsidRPr="3C9E8E1C" w:rsidDel="3C9E8E1C">
          <w:rPr>
            <w:rFonts w:ascii="Arial" w:hAnsi="Arial" w:cs="Arial"/>
            <w:sz w:val="24"/>
            <w:szCs w:val="24"/>
          </w:rPr>
          <w:delText>; this is quite abnormal</w:delText>
        </w:r>
      </w:del>
      <w:r w:rsidRPr="3C9E8E1C" w:rsidR="3C9E8E1C">
        <w:rPr>
          <w:rFonts w:ascii="Arial" w:hAnsi="Arial" w:cs="Arial"/>
          <w:sz w:val="24"/>
          <w:szCs w:val="24"/>
        </w:rPr>
        <w:t xml:space="preserve">. This so-called 'scout' gets a club jacket and is proud that he will be able to 'hook young talents'. He usually </w:t>
      </w:r>
      <w:r w:rsidRPr="3C9E8E1C" w:rsidR="3C9E8E1C">
        <w:rPr>
          <w:rFonts w:ascii="Arial" w:hAnsi="Arial" w:cs="Arial"/>
          <w:sz w:val="24"/>
          <w:szCs w:val="24"/>
        </w:rPr>
        <w:t>doesn't</w:t>
      </w:r>
      <w:r w:rsidRPr="3C9E8E1C" w:rsidR="3C9E8E1C">
        <w:rPr>
          <w:rFonts w:ascii="Arial" w:hAnsi="Arial" w:cs="Arial"/>
          <w:sz w:val="24"/>
          <w:szCs w:val="24"/>
        </w:rPr>
        <w:t xml:space="preserve"> understand who </w:t>
      </w:r>
      <w:r w:rsidRPr="3C9E8E1C" w:rsidR="3C9E8E1C">
        <w:rPr>
          <w:rFonts w:ascii="Arial" w:hAnsi="Arial" w:cs="Arial"/>
          <w:sz w:val="24"/>
          <w:szCs w:val="24"/>
        </w:rPr>
        <w:t>he's</w:t>
      </w:r>
      <w:r w:rsidRPr="3C9E8E1C" w:rsidR="3C9E8E1C">
        <w:rPr>
          <w:rFonts w:ascii="Arial" w:hAnsi="Arial" w:cs="Arial"/>
          <w:sz w:val="24"/>
          <w:szCs w:val="24"/>
        </w:rPr>
        <w:t xml:space="preserve"> hooking or why. In most cases, such a fellow has only completed the level 1 Talent ID Scouting course and on top of that, did so online</w:t>
      </w:r>
      <w:ins w:author="Gary Smailes" w:date="2024-02-07T14:21:18.817Z" w:id="182454154">
        <w:r w:rsidRPr="3C9E8E1C" w:rsidR="3C9E8E1C">
          <w:rPr>
            <w:rFonts w:ascii="Arial" w:hAnsi="Arial" w:cs="Arial"/>
            <w:sz w:val="24"/>
            <w:szCs w:val="24"/>
          </w:rPr>
          <w:t>.</w:t>
        </w:r>
      </w:ins>
      <w:del w:author="Gary Smailes" w:date="2024-02-07T14:21:18.492Z" w:id="1328427763">
        <w:r w:rsidRPr="3C9E8E1C" w:rsidDel="3C9E8E1C">
          <w:rPr>
            <w:rFonts w:ascii="Arial" w:hAnsi="Arial" w:cs="Arial"/>
            <w:sz w:val="24"/>
            <w:szCs w:val="24"/>
          </w:rPr>
          <w:delText>!</w:delText>
        </w:r>
      </w:del>
      <w:r w:rsidRPr="3C9E8E1C" w:rsidR="3C9E8E1C">
        <w:rPr>
          <w:rFonts w:ascii="Arial" w:hAnsi="Arial" w:cs="Arial"/>
          <w:sz w:val="24"/>
          <w:szCs w:val="24"/>
        </w:rPr>
        <w:t xml:space="preserve"> </w:t>
      </w:r>
    </w:p>
    <w:p xmlns:wp14="http://schemas.microsoft.com/office/word/2010/wordml" w:rsidRPr="008B2C77" w:rsidR="00123091" w:rsidP="3C9E8E1C" w:rsidRDefault="00123091" w14:paraId="4C418612" wp14:textId="1E6C4148">
      <w:pPr>
        <w:spacing w:line="480" w:lineRule="auto"/>
        <w:ind w:left="360" w:right="-613" w:firstLine="720"/>
        <w:jc w:val="both"/>
        <w:rPr>
          <w:ins w:author="Gary Smailes" w:date="2024-02-07T14:25:20.319Z" w:id="706416327"/>
          <w:rFonts w:ascii="Arial" w:hAnsi="Arial" w:cs="Arial"/>
          <w:sz w:val="24"/>
          <w:szCs w:val="24"/>
        </w:rPr>
      </w:pPr>
      <w:r w:rsidRPr="3C9E8E1C" w:rsidR="3C9E8E1C">
        <w:rPr>
          <w:rFonts w:ascii="Arial" w:hAnsi="Arial" w:cs="Arial"/>
          <w:sz w:val="24"/>
          <w:szCs w:val="24"/>
        </w:rPr>
        <w:t xml:space="preserve">But whatever, </w:t>
      </w:r>
      <w:r w:rsidRPr="3C9E8E1C" w:rsidR="3C9E8E1C">
        <w:rPr>
          <w:rFonts w:ascii="Arial" w:hAnsi="Arial" w:cs="Arial"/>
          <w:sz w:val="24"/>
          <w:szCs w:val="24"/>
        </w:rPr>
        <w:t>after all it's</w:t>
      </w:r>
      <w:r w:rsidRPr="3C9E8E1C" w:rsidR="3C9E8E1C">
        <w:rPr>
          <w:rFonts w:ascii="Arial" w:hAnsi="Arial" w:cs="Arial"/>
          <w:sz w:val="24"/>
          <w:szCs w:val="24"/>
        </w:rPr>
        <w:t xml:space="preserve"> only and exclusively all about looking for talent among children! Nobody in a professional club is interested in whether such people are properly prepared. </w:t>
      </w:r>
      <w:r w:rsidRPr="3C9E8E1C" w:rsidR="3C9E8E1C">
        <w:rPr>
          <w:rFonts w:ascii="Arial" w:hAnsi="Arial" w:cs="Arial"/>
          <w:sz w:val="24"/>
          <w:szCs w:val="24"/>
        </w:rPr>
        <w:t>I'm</w:t>
      </w:r>
      <w:r w:rsidRPr="3C9E8E1C" w:rsidR="3C9E8E1C">
        <w:rPr>
          <w:rFonts w:ascii="Arial" w:hAnsi="Arial" w:cs="Arial"/>
          <w:sz w:val="24"/>
          <w:szCs w:val="24"/>
        </w:rPr>
        <w:t xml:space="preserve"> talking about understanding children's personal development, their cognitive, </w:t>
      </w:r>
      <w:r w:rsidRPr="3C9E8E1C" w:rsidR="3C9E8E1C">
        <w:rPr>
          <w:rFonts w:ascii="Arial" w:hAnsi="Arial" w:cs="Arial"/>
          <w:sz w:val="24"/>
          <w:szCs w:val="24"/>
        </w:rPr>
        <w:t>emotional</w:t>
      </w:r>
      <w:r w:rsidRPr="3C9E8E1C" w:rsidR="3C9E8E1C">
        <w:rPr>
          <w:rFonts w:ascii="Arial" w:hAnsi="Arial" w:cs="Arial"/>
          <w:sz w:val="24"/>
          <w:szCs w:val="24"/>
        </w:rPr>
        <w:t xml:space="preserve"> and physical development. Moreover, </w:t>
      </w:r>
      <w:r w:rsidRPr="3C9E8E1C" w:rsidR="3C9E8E1C">
        <w:rPr>
          <w:rFonts w:ascii="Arial" w:hAnsi="Arial" w:cs="Arial"/>
          <w:sz w:val="24"/>
          <w:szCs w:val="24"/>
        </w:rPr>
        <w:t>it’s</w:t>
      </w:r>
      <w:r w:rsidRPr="3C9E8E1C" w:rsidR="3C9E8E1C">
        <w:rPr>
          <w:rFonts w:ascii="Arial" w:hAnsi="Arial" w:cs="Arial"/>
          <w:sz w:val="24"/>
          <w:szCs w:val="24"/>
        </w:rPr>
        <w:t xml:space="preserve"> a question of how they learn, what the learning process looks like and the process of children's developing behaviour in various situations. Finally, what individual needs particular children have and how we are to recognize them. </w:t>
      </w:r>
    </w:p>
    <w:p xmlns:wp14="http://schemas.microsoft.com/office/word/2010/wordml" w:rsidRPr="008B2C77" w:rsidR="00123091" w:rsidP="3C9E8E1C" w:rsidRDefault="00123091" w14:paraId="610A1444" wp14:textId="6C554F1C">
      <w:pPr>
        <w:pStyle w:val="Normal"/>
        <w:suppressLineNumbers w:val="0"/>
        <w:bidi w:val="0"/>
        <w:spacing w:before="0" w:beforeAutospacing="off" w:after="160" w:afterAutospacing="off" w:line="480" w:lineRule="auto"/>
        <w:ind w:left="360" w:right="-613" w:firstLine="720"/>
        <w:jc w:val="both"/>
        <w:rPr>
          <w:ins w:author="Gary Smailes" w:date="2024-02-07T14:28:01.667Z" w:id="1124689870"/>
          <w:rFonts w:ascii="Arial" w:hAnsi="Arial" w:cs="Arial"/>
          <w:sz w:val="24"/>
          <w:szCs w:val="24"/>
        </w:rPr>
      </w:pPr>
      <w:r w:rsidRPr="3C9E8E1C" w:rsidR="3C9E8E1C">
        <w:rPr>
          <w:rFonts w:ascii="Arial" w:hAnsi="Arial" w:cs="Arial"/>
          <w:sz w:val="24"/>
          <w:szCs w:val="24"/>
        </w:rPr>
        <w:t xml:space="preserve">So, dear parents, the recruitment of your children is carried out by random people, who </w:t>
      </w:r>
      <w:r w:rsidRPr="3C9E8E1C" w:rsidR="3C9E8E1C">
        <w:rPr>
          <w:rFonts w:ascii="Arial" w:hAnsi="Arial" w:cs="Arial"/>
          <w:sz w:val="24"/>
          <w:szCs w:val="24"/>
        </w:rPr>
        <w:t>don’t</w:t>
      </w:r>
      <w:r w:rsidRPr="3C9E8E1C" w:rsidR="3C9E8E1C">
        <w:rPr>
          <w:rFonts w:ascii="Arial" w:hAnsi="Arial" w:cs="Arial"/>
          <w:sz w:val="24"/>
          <w:szCs w:val="24"/>
        </w:rPr>
        <w:t xml:space="preserve"> have any qualifications predisposing them to this type of activit</w:t>
      </w:r>
      <w:ins w:author="Gary Smailes" w:date="2024-02-07T14:25:46.708Z" w:id="213875378">
        <w:r w:rsidRPr="3C9E8E1C" w:rsidR="3C9E8E1C">
          <w:rPr>
            <w:rFonts w:ascii="Arial" w:hAnsi="Arial" w:cs="Arial"/>
            <w:sz w:val="24"/>
            <w:szCs w:val="24"/>
          </w:rPr>
          <w:t xml:space="preserve">y. </w:t>
        </w:r>
      </w:ins>
      <w:del w:author="Gary Smailes" w:date="2024-02-07T14:25:45.327Z" w:id="521179541">
        <w:r w:rsidRPr="3C9E8E1C" w:rsidDel="3C9E8E1C">
          <w:rPr>
            <w:rFonts w:ascii="Arial" w:hAnsi="Arial" w:cs="Arial"/>
            <w:sz w:val="24"/>
            <w:szCs w:val="24"/>
          </w:rPr>
          <w:delText xml:space="preserve">y. And it’s they who are telling you that your child has a talent for playing football. It's irrelevant that the child is only 6 years old! </w:delText>
        </w:r>
      </w:del>
      <w:r w:rsidRPr="3C9E8E1C" w:rsidR="3C9E8E1C">
        <w:rPr>
          <w:rFonts w:ascii="Arial" w:hAnsi="Arial" w:cs="Arial"/>
          <w:sz w:val="24"/>
          <w:szCs w:val="24"/>
        </w:rPr>
        <w:t xml:space="preserve">But </w:t>
      </w:r>
      <w:r w:rsidRPr="3C9E8E1C" w:rsidR="3C9E8E1C">
        <w:rPr>
          <w:rFonts w:ascii="Arial" w:hAnsi="Arial" w:cs="Arial"/>
          <w:sz w:val="24"/>
          <w:szCs w:val="24"/>
        </w:rPr>
        <w:t>it's</w:t>
      </w:r>
      <w:r w:rsidRPr="3C9E8E1C" w:rsidR="3C9E8E1C">
        <w:rPr>
          <w:rFonts w:ascii="Arial" w:hAnsi="Arial" w:cs="Arial"/>
          <w:sz w:val="24"/>
          <w:szCs w:val="24"/>
        </w:rPr>
        <w:t xml:space="preserve"> not just about the qualifications of these people. The rat race and rivalry between </w:t>
      </w:r>
      <w:r w:rsidRPr="3C9E8E1C" w:rsidR="3C9E8E1C">
        <w:rPr>
          <w:rFonts w:ascii="Arial" w:hAnsi="Arial" w:cs="Arial"/>
          <w:sz w:val="24"/>
          <w:szCs w:val="24"/>
        </w:rPr>
        <w:t>particular professional</w:t>
      </w:r>
      <w:r w:rsidRPr="3C9E8E1C" w:rsidR="3C9E8E1C">
        <w:rPr>
          <w:rFonts w:ascii="Arial" w:hAnsi="Arial" w:cs="Arial"/>
          <w:sz w:val="24"/>
          <w:szCs w:val="24"/>
        </w:rPr>
        <w:t xml:space="preserve"> academies </w:t>
      </w:r>
      <w:del w:author="Gary Smailes" w:date="2024-02-07T14:26:51.757Z" w:id="274476982">
        <w:r w:rsidRPr="3C9E8E1C" w:rsidDel="3C9E8E1C">
          <w:rPr>
            <w:rFonts w:ascii="Arial" w:hAnsi="Arial" w:cs="Arial"/>
            <w:sz w:val="24"/>
            <w:szCs w:val="24"/>
          </w:rPr>
          <w:delText>must continue</w:delText>
        </w:r>
      </w:del>
      <w:ins w:author="Gary Smailes" w:date="2024-02-07T14:26:53.358Z" w:id="595813623">
        <w:r w:rsidRPr="3C9E8E1C" w:rsidR="3C9E8E1C">
          <w:rPr>
            <w:rFonts w:ascii="Arial" w:hAnsi="Arial" w:cs="Arial"/>
            <w:sz w:val="24"/>
            <w:szCs w:val="24"/>
          </w:rPr>
          <w:t>is intense</w:t>
        </w:r>
      </w:ins>
      <w:r w:rsidRPr="3C9E8E1C" w:rsidR="3C9E8E1C">
        <w:rPr>
          <w:rFonts w:ascii="Arial" w:hAnsi="Arial" w:cs="Arial"/>
          <w:sz w:val="24"/>
          <w:szCs w:val="24"/>
        </w:rPr>
        <w:t xml:space="preserve">. </w:t>
      </w:r>
      <w:ins w:author="Gary Smailes" w:date="2024-02-07T14:27:41.418Z" w:id="415264109">
        <w:r w:rsidRPr="3C9E8E1C" w:rsidR="3C9E8E1C">
          <w:rPr>
            <w:rFonts w:ascii="Arial" w:hAnsi="Arial" w:cs="Arial"/>
            <w:sz w:val="24"/>
            <w:szCs w:val="24"/>
          </w:rPr>
          <w:t>After all, finding</w:t>
        </w:r>
        <w:r w:rsidRPr="3C9E8E1C" w:rsidR="3C9E8E1C">
          <w:rPr>
            <w:rFonts w:ascii="Arial" w:hAnsi="Arial" w:cs="Arial"/>
            <w:sz w:val="24"/>
            <w:szCs w:val="24"/>
          </w:rPr>
          <w:t xml:space="preserve"> that one child that grows to become a </w:t>
        </w:r>
        <w:r w:rsidRPr="3C9E8E1C" w:rsidR="3C9E8E1C">
          <w:rPr>
            <w:rFonts w:ascii="Arial" w:hAnsi="Arial" w:cs="Arial"/>
            <w:sz w:val="24"/>
            <w:szCs w:val="24"/>
          </w:rPr>
          <w:t>top-level</w:t>
        </w:r>
        <w:r w:rsidRPr="3C9E8E1C" w:rsidR="3C9E8E1C">
          <w:rPr>
            <w:rFonts w:ascii="Arial" w:hAnsi="Arial" w:cs="Arial"/>
            <w:sz w:val="24"/>
            <w:szCs w:val="24"/>
          </w:rPr>
          <w:t xml:space="preserve"> professional can bring millions into a club. </w:t>
        </w:r>
      </w:ins>
    </w:p>
    <w:p xmlns:wp14="http://schemas.microsoft.com/office/word/2010/wordml" w:rsidRPr="008B2C77" w:rsidR="00123091" w:rsidP="3C9E8E1C" w:rsidRDefault="00123091" w14:paraId="26E35B38" wp14:textId="5917095D">
      <w:pPr>
        <w:pStyle w:val="Normal"/>
        <w:suppressLineNumbers w:val="0"/>
        <w:bidi w:val="0"/>
        <w:spacing w:before="0" w:beforeAutospacing="off" w:after="160" w:afterAutospacing="off" w:line="480" w:lineRule="auto"/>
        <w:ind w:left="360" w:right="-613" w:firstLine="720"/>
        <w:jc w:val="both"/>
        <w:rPr>
          <w:ins w:author="Gary Smailes" w:date="2024-02-07T14:28:40.316Z" w:id="1920445081"/>
          <w:rFonts w:ascii="Arial" w:hAnsi="Arial" w:cs="Arial"/>
          <w:sz w:val="24"/>
          <w:szCs w:val="24"/>
        </w:rPr>
      </w:pPr>
      <w:r w:rsidRPr="3C9E8E1C" w:rsidR="3C9E8E1C">
        <w:rPr>
          <w:rFonts w:ascii="Arial" w:hAnsi="Arial" w:cs="Arial"/>
          <w:sz w:val="24"/>
          <w:szCs w:val="24"/>
        </w:rPr>
        <w:t xml:space="preserve">But </w:t>
      </w:r>
      <w:ins w:author="Gary Smailes" w:date="2024-02-07T14:28:08.801Z" w:id="1628145052">
        <w:r w:rsidRPr="3C9E8E1C" w:rsidR="3C9E8E1C">
          <w:rPr>
            <w:rFonts w:ascii="Arial" w:hAnsi="Arial" w:cs="Arial"/>
            <w:sz w:val="24"/>
            <w:szCs w:val="24"/>
          </w:rPr>
          <w:t xml:space="preserve">even though this is the case, </w:t>
        </w:r>
      </w:ins>
      <w:r w:rsidRPr="3C9E8E1C" w:rsidR="3C9E8E1C">
        <w:rPr>
          <w:rFonts w:ascii="Arial" w:hAnsi="Arial" w:cs="Arial"/>
          <w:sz w:val="24"/>
          <w:szCs w:val="24"/>
        </w:rPr>
        <w:t xml:space="preserve">why </w:t>
      </w:r>
      <w:ins w:author="Gary Smailes" w:date="2024-02-07T14:28:16.314Z" w:id="1395315542">
        <w:r w:rsidRPr="3C9E8E1C" w:rsidR="3C9E8E1C">
          <w:rPr>
            <w:rFonts w:ascii="Arial" w:hAnsi="Arial" w:cs="Arial"/>
            <w:sz w:val="24"/>
            <w:szCs w:val="24"/>
          </w:rPr>
          <w:t xml:space="preserve">is it done </w:t>
        </w:r>
      </w:ins>
      <w:r w:rsidRPr="3C9E8E1C" w:rsidR="3C9E8E1C">
        <w:rPr>
          <w:rFonts w:ascii="Arial" w:hAnsi="Arial" w:cs="Arial"/>
          <w:sz w:val="24"/>
          <w:szCs w:val="24"/>
        </w:rPr>
        <w:t xml:space="preserve">at </w:t>
      </w:r>
      <w:ins w:author="Gary Smailes" w:date="2024-02-07T14:28:25.306Z" w:id="1423795221">
        <w:r w:rsidRPr="3C9E8E1C" w:rsidR="3C9E8E1C">
          <w:rPr>
            <w:rFonts w:ascii="Arial" w:hAnsi="Arial" w:cs="Arial"/>
            <w:sz w:val="24"/>
            <w:szCs w:val="24"/>
          </w:rPr>
          <w:t>such a cost</w:t>
        </w:r>
      </w:ins>
      <w:del w:author="Gary Smailes" w:date="2024-02-07T14:28:19.963Z" w:id="787528911">
        <w:r w:rsidRPr="3C9E8E1C" w:rsidDel="3C9E8E1C">
          <w:rPr>
            <w:rFonts w:ascii="Arial" w:hAnsi="Arial" w:cs="Arial"/>
            <w:sz w:val="24"/>
            <w:szCs w:val="24"/>
          </w:rPr>
          <w:delText>the expense</w:delText>
        </w:r>
      </w:del>
      <w:r w:rsidRPr="3C9E8E1C" w:rsidR="3C9E8E1C">
        <w:rPr>
          <w:rFonts w:ascii="Arial" w:hAnsi="Arial" w:cs="Arial"/>
          <w:sz w:val="24"/>
          <w:szCs w:val="24"/>
        </w:rPr>
        <w:t xml:space="preserve"> of these youngsters, who are only at the stage of exploring the world and falling in love with this beautiful sport. </w:t>
      </w:r>
      <w:r w:rsidRPr="3C9E8E1C" w:rsidR="3C9E8E1C">
        <w:rPr>
          <w:rFonts w:ascii="Arial" w:hAnsi="Arial" w:cs="Arial"/>
          <w:sz w:val="24"/>
          <w:szCs w:val="24"/>
        </w:rPr>
        <w:t>That’s</w:t>
      </w:r>
      <w:r w:rsidRPr="3C9E8E1C" w:rsidR="3C9E8E1C">
        <w:rPr>
          <w:rFonts w:ascii="Arial" w:hAnsi="Arial" w:cs="Arial"/>
          <w:sz w:val="24"/>
          <w:szCs w:val="24"/>
        </w:rPr>
        <w:t xml:space="preserve"> why I and many others consider the recruitment of children at such </w:t>
      </w:r>
      <w:r w:rsidRPr="3C9E8E1C" w:rsidR="3C9E8E1C">
        <w:rPr>
          <w:rFonts w:ascii="Arial" w:hAnsi="Arial" w:cs="Arial"/>
          <w:sz w:val="24"/>
          <w:szCs w:val="24"/>
        </w:rPr>
        <w:t>a young age</w:t>
      </w:r>
      <w:r w:rsidRPr="3C9E8E1C" w:rsidR="3C9E8E1C">
        <w:rPr>
          <w:rFonts w:ascii="Arial" w:hAnsi="Arial" w:cs="Arial"/>
          <w:sz w:val="24"/>
          <w:szCs w:val="24"/>
        </w:rPr>
        <w:t xml:space="preserve"> to be the first </w:t>
      </w:r>
      <w:r w:rsidRPr="3C9E8E1C" w:rsidR="3C9E8E1C">
        <w:rPr>
          <w:rFonts w:ascii="Arial" w:hAnsi="Arial" w:cs="Arial"/>
          <w:sz w:val="24"/>
          <w:szCs w:val="24"/>
        </w:rPr>
        <w:t>reason why</w:t>
      </w:r>
      <w:r w:rsidRPr="3C9E8E1C" w:rsidR="3C9E8E1C">
        <w:rPr>
          <w:rFonts w:ascii="Arial" w:hAnsi="Arial" w:cs="Arial"/>
          <w:sz w:val="24"/>
          <w:szCs w:val="24"/>
        </w:rPr>
        <w:t xml:space="preserve"> only a small percentage of the 1.5 million football students will go on to play professional football. </w:t>
      </w:r>
    </w:p>
    <w:p xmlns:wp14="http://schemas.microsoft.com/office/word/2010/wordml" w:rsidRPr="008B2C77" w:rsidR="00123091" w:rsidP="3C9E8E1C" w:rsidRDefault="00123091" w14:paraId="57E4AA69" wp14:textId="47899D60">
      <w:pPr>
        <w:pStyle w:val="Normal"/>
        <w:suppressLineNumbers w:val="0"/>
        <w:bidi w:val="0"/>
        <w:spacing w:before="0" w:beforeAutospacing="off" w:after="160" w:afterAutospacing="off" w:line="480" w:lineRule="auto"/>
        <w:ind w:left="360" w:right="-613" w:firstLine="720"/>
        <w:jc w:val="both"/>
        <w:rPr>
          <w:ins w:author="Gary Smailes" w:date="2024-02-07T14:30:13.264Z" w:id="1177371852"/>
          <w:rFonts w:ascii="Arial" w:hAnsi="Arial" w:cs="Arial"/>
          <w:sz w:val="24"/>
          <w:szCs w:val="24"/>
        </w:rPr>
      </w:pPr>
      <w:r w:rsidRPr="3C9E8E1C" w:rsidR="3C9E8E1C">
        <w:rPr>
          <w:rFonts w:ascii="Arial" w:hAnsi="Arial" w:cs="Arial"/>
          <w:sz w:val="24"/>
          <w:szCs w:val="24"/>
        </w:rPr>
        <w:t>In the first place, the child ceases to be a child and loses his identity of being simply a person. From now on, the only identity he has is that of a young footballer</w:t>
      </w:r>
      <w:ins w:author="Gary Smailes" w:date="2024-02-07T14:29:19.343Z" w:id="1058239966">
        <w:r w:rsidRPr="3C9E8E1C" w:rsidR="3C9E8E1C">
          <w:rPr>
            <w:rFonts w:ascii="Arial" w:hAnsi="Arial" w:cs="Arial"/>
            <w:sz w:val="24"/>
            <w:szCs w:val="24"/>
          </w:rPr>
          <w:t xml:space="preserve"> – the potential next Messi</w:t>
        </w:r>
      </w:ins>
      <w:r w:rsidRPr="3C9E8E1C" w:rsidR="3C9E8E1C">
        <w:rPr>
          <w:rFonts w:ascii="Arial" w:hAnsi="Arial" w:cs="Arial"/>
          <w:sz w:val="24"/>
          <w:szCs w:val="24"/>
        </w:rPr>
        <w:t xml:space="preserve">. Parents, grandparents, uncles, colleagues, teachers, etc... start repeating at every turn that 'Joey' is a professional academy player. Then there’s social media, where </w:t>
      </w:r>
      <w:r w:rsidRPr="3C9E8E1C" w:rsidR="3C9E8E1C">
        <w:rPr>
          <w:rFonts w:ascii="Arial" w:hAnsi="Arial" w:cs="Arial"/>
          <w:sz w:val="24"/>
          <w:szCs w:val="24"/>
        </w:rPr>
        <w:t>it’s</w:t>
      </w:r>
      <w:r w:rsidRPr="3C9E8E1C" w:rsidR="3C9E8E1C">
        <w:rPr>
          <w:rFonts w:ascii="Arial" w:hAnsi="Arial" w:cs="Arial"/>
          <w:sz w:val="24"/>
          <w:szCs w:val="24"/>
        </w:rPr>
        <w:t xml:space="preserve"> announced with great fanfare that the </w:t>
      </w:r>
      <w:ins w:author="Gary Smailes" w:date="2024-02-07T14:29:33.406Z" w:id="1997396188">
        <w:r w:rsidRPr="3C9E8E1C" w:rsidR="3C9E8E1C">
          <w:rPr>
            <w:rFonts w:ascii="Arial" w:hAnsi="Arial" w:cs="Arial"/>
            <w:sz w:val="24"/>
            <w:szCs w:val="24"/>
          </w:rPr>
          <w:t>nine</w:t>
        </w:r>
      </w:ins>
      <w:del w:author="Gary Smailes" w:date="2024-02-07T14:29:32.724Z" w:id="487246487">
        <w:r w:rsidRPr="3C9E8E1C" w:rsidDel="3C9E8E1C">
          <w:rPr>
            <w:rFonts w:ascii="Arial" w:hAnsi="Arial" w:cs="Arial"/>
            <w:sz w:val="24"/>
            <w:szCs w:val="24"/>
          </w:rPr>
          <w:delText>9</w:delText>
        </w:r>
      </w:del>
      <w:r w:rsidRPr="3C9E8E1C" w:rsidR="3C9E8E1C">
        <w:rPr>
          <w:rFonts w:ascii="Arial" w:hAnsi="Arial" w:cs="Arial"/>
          <w:sz w:val="24"/>
          <w:szCs w:val="24"/>
        </w:rPr>
        <w:t>-year-old has just been recruited by club 'X' and has signed a contract! A contract?</w:t>
      </w:r>
      <w:del w:author="Gary Smailes" w:date="2024-02-07T14:29:39.37Z" w:id="1329289913">
        <w:r w:rsidRPr="3C9E8E1C" w:rsidDel="3C9E8E1C">
          <w:rPr>
            <w:rFonts w:ascii="Arial" w:hAnsi="Arial" w:cs="Arial"/>
            <w:sz w:val="24"/>
            <w:szCs w:val="24"/>
          </w:rPr>
          <w:delText>?</w:delText>
        </w:r>
      </w:del>
      <w:r w:rsidRPr="3C9E8E1C" w:rsidR="3C9E8E1C">
        <w:rPr>
          <w:rFonts w:ascii="Arial" w:hAnsi="Arial" w:cs="Arial"/>
          <w:sz w:val="24"/>
          <w:szCs w:val="24"/>
        </w:rPr>
        <w:t xml:space="preserve"> Sad but unfortunately true. Most clubs, parents and coaches tolerate such practices, without thinking</w:t>
      </w:r>
      <w:del w:author="Gary Smailes" w:date="2024-02-07T14:30:02.117Z" w:id="277082157">
        <w:r w:rsidRPr="3C9E8E1C" w:rsidDel="3C9E8E1C">
          <w:rPr>
            <w:rFonts w:ascii="Arial" w:hAnsi="Arial" w:cs="Arial"/>
            <w:sz w:val="24"/>
            <w:szCs w:val="24"/>
          </w:rPr>
          <w:delText xml:space="preserve"> at all</w:delText>
        </w:r>
      </w:del>
      <w:r w:rsidRPr="3C9E8E1C" w:rsidR="3C9E8E1C">
        <w:rPr>
          <w:rFonts w:ascii="Arial" w:hAnsi="Arial" w:cs="Arial"/>
          <w:sz w:val="24"/>
          <w:szCs w:val="24"/>
        </w:rPr>
        <w:t xml:space="preserve"> about how this will affect the child, not only now but also in the future (which will be discussed in another section of the book). </w:t>
      </w:r>
    </w:p>
    <w:p xmlns:wp14="http://schemas.microsoft.com/office/word/2010/wordml" w:rsidRPr="008B2C77" w:rsidR="00123091" w:rsidP="3C9E8E1C" w:rsidRDefault="00123091" w14:paraId="49B29D48" wp14:textId="5842077F">
      <w:pPr>
        <w:pStyle w:val="Normal"/>
        <w:suppressLineNumbers w:val="0"/>
        <w:bidi w:val="0"/>
        <w:spacing w:before="0" w:beforeAutospacing="off" w:after="160" w:afterAutospacing="off" w:line="480" w:lineRule="auto"/>
        <w:ind w:left="360" w:right="-613" w:firstLine="720"/>
        <w:jc w:val="both"/>
        <w:rPr>
          <w:ins w:author="Gary Smailes" w:date="2024-02-07T14:32:13.047Z" w:id="781623134"/>
          <w:rFonts w:ascii="Arial" w:hAnsi="Arial" w:cs="Arial"/>
          <w:sz w:val="24"/>
          <w:szCs w:val="24"/>
        </w:rPr>
      </w:pPr>
      <w:r w:rsidRPr="3C9E8E1C" w:rsidR="3C9E8E1C">
        <w:rPr>
          <w:rFonts w:ascii="Arial" w:hAnsi="Arial" w:cs="Arial"/>
          <w:sz w:val="24"/>
          <w:szCs w:val="24"/>
        </w:rPr>
        <w:t xml:space="preserve">The next step is to label such a child one of the </w:t>
      </w:r>
      <w:r w:rsidRPr="3C9E8E1C" w:rsidR="3C9E8E1C">
        <w:rPr>
          <w:rFonts w:ascii="Arial" w:hAnsi="Arial" w:cs="Arial"/>
          <w:sz w:val="24"/>
          <w:szCs w:val="24"/>
        </w:rPr>
        <w:t>'elite'</w:t>
      </w:r>
      <w:ins w:author="Gary Smailes" w:date="2024-02-07T14:30:29.642Z" w:id="1161975275">
        <w:r w:rsidRPr="3C9E8E1C" w:rsidR="3C9E8E1C">
          <w:rPr>
            <w:rFonts w:ascii="Arial" w:hAnsi="Arial" w:cs="Arial"/>
            <w:sz w:val="24"/>
            <w:szCs w:val="24"/>
          </w:rPr>
          <w:t>.</w:t>
        </w:r>
      </w:ins>
      <w:del w:author="Gary Smailes" w:date="2024-02-07T14:30:29.214Z" w:id="497003112">
        <w:r w:rsidRPr="3C9E8E1C" w:rsidDel="3C9E8E1C">
          <w:rPr>
            <w:rFonts w:ascii="Arial" w:hAnsi="Arial" w:cs="Arial"/>
            <w:sz w:val="24"/>
            <w:szCs w:val="24"/>
          </w:rPr>
          <w:delText>!</w:delText>
        </w:r>
      </w:del>
      <w:r w:rsidRPr="3C9E8E1C" w:rsidR="3C9E8E1C">
        <w:rPr>
          <w:rFonts w:ascii="Arial" w:hAnsi="Arial" w:cs="Arial"/>
          <w:sz w:val="24"/>
          <w:szCs w:val="24"/>
        </w:rPr>
        <w:t xml:space="preserve"> How does that even sound? Well, </w:t>
      </w:r>
      <w:r w:rsidRPr="3C9E8E1C" w:rsidR="3C9E8E1C">
        <w:rPr>
          <w:rFonts w:ascii="Arial" w:hAnsi="Arial" w:cs="Arial"/>
          <w:sz w:val="24"/>
          <w:szCs w:val="24"/>
        </w:rPr>
        <w:t>let's</w:t>
      </w:r>
      <w:r w:rsidRPr="3C9E8E1C" w:rsidR="3C9E8E1C">
        <w:rPr>
          <w:rFonts w:ascii="Arial" w:hAnsi="Arial" w:cs="Arial"/>
          <w:sz w:val="24"/>
          <w:szCs w:val="24"/>
        </w:rPr>
        <w:t xml:space="preserve"> say that an </w:t>
      </w:r>
      <w:ins w:author="Gary Smailes" w:date="2024-02-07T14:30:35.138Z" w:id="643502581">
        <w:r w:rsidRPr="3C9E8E1C" w:rsidR="3C9E8E1C">
          <w:rPr>
            <w:rFonts w:ascii="Arial" w:hAnsi="Arial" w:cs="Arial"/>
            <w:sz w:val="24"/>
            <w:szCs w:val="24"/>
          </w:rPr>
          <w:t>eight</w:t>
        </w:r>
      </w:ins>
      <w:del w:author="Gary Smailes" w:date="2024-02-07T14:30:34.123Z" w:id="1588084805">
        <w:r w:rsidRPr="3C9E8E1C" w:rsidDel="3C9E8E1C">
          <w:rPr>
            <w:rFonts w:ascii="Arial" w:hAnsi="Arial" w:cs="Arial"/>
            <w:sz w:val="24"/>
            <w:szCs w:val="24"/>
          </w:rPr>
          <w:delText>8</w:delText>
        </w:r>
      </w:del>
      <w:r w:rsidRPr="3C9E8E1C" w:rsidR="3C9E8E1C">
        <w:rPr>
          <w:rFonts w:ascii="Arial" w:hAnsi="Arial" w:cs="Arial"/>
          <w:sz w:val="24"/>
          <w:szCs w:val="24"/>
        </w:rPr>
        <w:t xml:space="preserve">-year-old is an elite young player. To clarify, I feel obliged to quote </w:t>
      </w:r>
      <w:del w:author="Gary Smailes" w:date="2024-02-07T14:30:41.837Z" w:id="40366977">
        <w:r w:rsidRPr="3C9E8E1C" w:rsidDel="3C9E8E1C">
          <w:rPr>
            <w:rFonts w:ascii="Arial" w:hAnsi="Arial" w:cs="Arial"/>
            <w:sz w:val="24"/>
            <w:szCs w:val="24"/>
          </w:rPr>
          <w:delText xml:space="preserve">below </w:delText>
        </w:r>
      </w:del>
      <w:r w:rsidRPr="3C9E8E1C" w:rsidR="3C9E8E1C">
        <w:rPr>
          <w:rFonts w:ascii="Arial" w:hAnsi="Arial" w:cs="Arial"/>
          <w:sz w:val="24"/>
          <w:szCs w:val="24"/>
        </w:rPr>
        <w:t xml:space="preserve">what the word 'elite' means according to the Collins </w:t>
      </w:r>
      <w:r w:rsidRPr="3C9E8E1C" w:rsidR="3C9E8E1C">
        <w:rPr>
          <w:rFonts w:ascii="Arial" w:hAnsi="Arial" w:cs="Arial"/>
          <w:sz w:val="24"/>
          <w:szCs w:val="24"/>
        </w:rPr>
        <w:t>Cobuild</w:t>
      </w:r>
      <w:r w:rsidRPr="3C9E8E1C" w:rsidR="3C9E8E1C">
        <w:rPr>
          <w:rFonts w:ascii="Arial" w:hAnsi="Arial" w:cs="Arial"/>
          <w:sz w:val="24"/>
          <w:szCs w:val="24"/>
        </w:rPr>
        <w:t xml:space="preserve"> Advanced Learner Dictionary: "people or organizations that are considered to be the best of their kind". Applying this definition</w:t>
      </w:r>
      <w:ins w:author="Gary Smailes" w:date="2024-02-07T14:30:52.888Z" w:id="2043435619">
        <w:r w:rsidRPr="3C9E8E1C" w:rsidR="3C9E8E1C">
          <w:rPr>
            <w:rFonts w:ascii="Arial" w:hAnsi="Arial" w:cs="Arial"/>
            <w:sz w:val="24"/>
            <w:szCs w:val="24"/>
          </w:rPr>
          <w:t xml:space="preserve"> </w:t>
        </w:r>
      </w:ins>
      <w:del w:author="Gary Smailes" w:date="2024-02-07T14:30:56.774Z" w:id="122980484">
        <w:r w:rsidRPr="3C9E8E1C" w:rsidDel="3C9E8E1C">
          <w:rPr>
            <w:rFonts w:ascii="Arial" w:hAnsi="Arial" w:cs="Arial"/>
            <w:sz w:val="24"/>
            <w:szCs w:val="24"/>
          </w:rPr>
          <w:delText>, can we say that, for example,</w:delText>
        </w:r>
      </w:del>
      <w:ins w:author="Gary Smailes" w:date="2024-02-07T14:30:56.915Z" w:id="1577044175">
        <w:r w:rsidRPr="3C9E8E1C" w:rsidR="3C9E8E1C">
          <w:rPr>
            <w:rFonts w:ascii="Arial" w:hAnsi="Arial" w:cs="Arial"/>
            <w:sz w:val="24"/>
            <w:szCs w:val="24"/>
          </w:rPr>
          <w:t>to</w:t>
        </w:r>
      </w:ins>
      <w:r w:rsidRPr="3C9E8E1C" w:rsidR="3C9E8E1C">
        <w:rPr>
          <w:rFonts w:ascii="Arial" w:hAnsi="Arial" w:cs="Arial"/>
          <w:sz w:val="24"/>
          <w:szCs w:val="24"/>
        </w:rPr>
        <w:t xml:space="preserve"> an </w:t>
      </w:r>
      <w:ins w:author="Gary Smailes" w:date="2024-02-07T14:30:59.882Z" w:id="1502789056">
        <w:r w:rsidRPr="3C9E8E1C" w:rsidR="3C9E8E1C">
          <w:rPr>
            <w:rFonts w:ascii="Arial" w:hAnsi="Arial" w:cs="Arial"/>
            <w:sz w:val="24"/>
            <w:szCs w:val="24"/>
          </w:rPr>
          <w:t>ei</w:t>
        </w:r>
      </w:ins>
      <w:ins w:author="Gary Smailes" w:date="2024-02-07T14:31:00.198Z" w:id="51980599">
        <w:r w:rsidRPr="3C9E8E1C" w:rsidR="3C9E8E1C">
          <w:rPr>
            <w:rFonts w:ascii="Arial" w:hAnsi="Arial" w:cs="Arial"/>
            <w:sz w:val="24"/>
            <w:szCs w:val="24"/>
          </w:rPr>
          <w:t>ght</w:t>
        </w:r>
      </w:ins>
      <w:del w:author="Gary Smailes" w:date="2024-02-07T14:30:59.373Z" w:id="298730182">
        <w:r w:rsidRPr="3C9E8E1C" w:rsidDel="3C9E8E1C">
          <w:rPr>
            <w:rFonts w:ascii="Arial" w:hAnsi="Arial" w:cs="Arial"/>
            <w:sz w:val="24"/>
            <w:szCs w:val="24"/>
          </w:rPr>
          <w:delText>8</w:delText>
        </w:r>
      </w:del>
      <w:r w:rsidRPr="3C9E8E1C" w:rsidR="3C9E8E1C">
        <w:rPr>
          <w:rFonts w:ascii="Arial" w:hAnsi="Arial" w:cs="Arial"/>
          <w:sz w:val="24"/>
          <w:szCs w:val="24"/>
        </w:rPr>
        <w:t xml:space="preserve">-year-old is </w:t>
      </w:r>
      <w:ins w:author="Gary Smailes" w:date="2024-02-07T14:31:13.808Z" w:id="808834203">
        <w:r w:rsidRPr="3C9E8E1C" w:rsidR="3C9E8E1C">
          <w:rPr>
            <w:rFonts w:ascii="Arial" w:hAnsi="Arial" w:cs="Arial"/>
            <w:sz w:val="24"/>
            <w:szCs w:val="24"/>
          </w:rPr>
          <w:t xml:space="preserve">crazy, is he really </w:t>
        </w:r>
      </w:ins>
      <w:r w:rsidRPr="3C9E8E1C" w:rsidR="3C9E8E1C">
        <w:rPr>
          <w:rFonts w:ascii="Arial" w:hAnsi="Arial" w:cs="Arial"/>
          <w:sz w:val="24"/>
          <w:szCs w:val="24"/>
        </w:rPr>
        <w:t>the best at what he does?</w:t>
      </w:r>
      <w:del w:author="Gary Smailes" w:date="2024-02-07T14:31:22.459Z" w:id="515315142">
        <w:r w:rsidRPr="3C9E8E1C" w:rsidDel="3C9E8E1C">
          <w:rPr>
            <w:rFonts w:ascii="Arial" w:hAnsi="Arial" w:cs="Arial"/>
            <w:sz w:val="24"/>
            <w:szCs w:val="24"/>
          </w:rPr>
          <w:delText xml:space="preserve"> That he belongs to an elite? Why, that’s complete nonsense.</w:delText>
        </w:r>
      </w:del>
      <w:r w:rsidRPr="3C9E8E1C" w:rsidR="3C9E8E1C">
        <w:rPr>
          <w:rFonts w:ascii="Arial" w:hAnsi="Arial" w:cs="Arial"/>
          <w:sz w:val="24"/>
          <w:szCs w:val="24"/>
        </w:rPr>
        <w:t xml:space="preserve"> We can never say</w:t>
      </w:r>
      <w:ins w:author="Gary Smailes" w:date="2024-02-07T14:31:26.554Z" w:id="397815901">
        <w:r w:rsidRPr="3C9E8E1C" w:rsidR="3C9E8E1C">
          <w:rPr>
            <w:rFonts w:ascii="Arial" w:hAnsi="Arial" w:cs="Arial"/>
            <w:sz w:val="24"/>
            <w:szCs w:val="24"/>
          </w:rPr>
          <w:t>,</w:t>
        </w:r>
      </w:ins>
      <w:r w:rsidRPr="3C9E8E1C" w:rsidR="3C9E8E1C">
        <w:rPr>
          <w:rFonts w:ascii="Arial" w:hAnsi="Arial" w:cs="Arial"/>
          <w:sz w:val="24"/>
          <w:szCs w:val="24"/>
        </w:rPr>
        <w:t xml:space="preserve"> or try to convince</w:t>
      </w:r>
      <w:ins w:author="Gary Smailes" w:date="2024-02-07T14:31:28.736Z" w:id="508610286">
        <w:r w:rsidRPr="3C9E8E1C" w:rsidR="3C9E8E1C">
          <w:rPr>
            <w:rFonts w:ascii="Arial" w:hAnsi="Arial" w:cs="Arial"/>
            <w:sz w:val="24"/>
            <w:szCs w:val="24"/>
          </w:rPr>
          <w:t>,</w:t>
        </w:r>
      </w:ins>
      <w:r w:rsidRPr="3C9E8E1C" w:rsidR="3C9E8E1C">
        <w:rPr>
          <w:rFonts w:ascii="Arial" w:hAnsi="Arial" w:cs="Arial"/>
          <w:sz w:val="24"/>
          <w:szCs w:val="24"/>
        </w:rPr>
        <w:t xml:space="preserve"> someone that children are or will become elite football players. The process is too complicated and difficult. </w:t>
      </w:r>
      <w:ins w:author="Gary Smailes" w:date="2024-02-07T14:31:56.758Z" w:id="486299974">
        <w:r w:rsidRPr="3C9E8E1C" w:rsidR="3C9E8E1C">
          <w:rPr>
            <w:rFonts w:ascii="Arial" w:hAnsi="Arial" w:cs="Arial"/>
            <w:sz w:val="24"/>
            <w:szCs w:val="24"/>
          </w:rPr>
          <w:t xml:space="preserve">There are so many factors to consider that any kind of </w:t>
        </w:r>
      </w:ins>
      <w:ins w:author="Gary Smailes" w:date="2024-02-07T14:32:02.023Z" w:id="1673738214">
        <w:r w:rsidRPr="3C9E8E1C" w:rsidR="3C9E8E1C">
          <w:rPr>
            <w:rFonts w:ascii="Arial" w:hAnsi="Arial" w:cs="Arial"/>
            <w:sz w:val="24"/>
            <w:szCs w:val="24"/>
          </w:rPr>
          <w:t>prediction</w:t>
        </w:r>
      </w:ins>
      <w:ins w:author="Gary Smailes" w:date="2024-02-07T14:31:56.758Z" w:id="1090199662">
        <w:r w:rsidRPr="3C9E8E1C" w:rsidR="3C9E8E1C">
          <w:rPr>
            <w:rFonts w:ascii="Arial" w:hAnsi="Arial" w:cs="Arial"/>
            <w:sz w:val="24"/>
            <w:szCs w:val="24"/>
          </w:rPr>
          <w:t xml:space="preserve"> is nothing more tha</w:t>
        </w:r>
      </w:ins>
      <w:ins w:author="Gary Smailes" w:date="2024-02-07T14:32:05.269Z" w:id="595308092">
        <w:r w:rsidRPr="3C9E8E1C" w:rsidR="3C9E8E1C">
          <w:rPr>
            <w:rFonts w:ascii="Arial" w:hAnsi="Arial" w:cs="Arial"/>
            <w:sz w:val="24"/>
            <w:szCs w:val="24"/>
          </w:rPr>
          <w:t xml:space="preserve">n </w:t>
        </w:r>
      </w:ins>
      <w:ins w:author="Gary Smailes" w:date="2024-02-07T14:31:56.758Z" w:id="1829873173">
        <w:r w:rsidRPr="3C9E8E1C" w:rsidR="3C9E8E1C">
          <w:rPr>
            <w:rFonts w:ascii="Arial" w:hAnsi="Arial" w:cs="Arial"/>
            <w:sz w:val="24"/>
            <w:szCs w:val="24"/>
          </w:rPr>
          <w:t xml:space="preserve">a guess. </w:t>
        </w:r>
      </w:ins>
      <w:r w:rsidRPr="3C9E8E1C" w:rsidR="3C9E8E1C">
        <w:rPr>
          <w:rFonts w:ascii="Arial" w:hAnsi="Arial" w:cs="Arial"/>
          <w:sz w:val="24"/>
          <w:szCs w:val="24"/>
        </w:rPr>
        <w:t xml:space="preserve">Each young child learns differently, develops differently and this is sufficient argument for their not being labelled 'elite'. </w:t>
      </w:r>
    </w:p>
    <w:p xmlns:wp14="http://schemas.microsoft.com/office/word/2010/wordml" w:rsidRPr="008B2C77" w:rsidR="00123091" w:rsidP="3C9E8E1C" w:rsidRDefault="00123091" w14:paraId="28230C8A" wp14:textId="51E1E2F3">
      <w:pPr>
        <w:pStyle w:val="Normal"/>
        <w:suppressLineNumbers w:val="0"/>
        <w:bidi w:val="0"/>
        <w:spacing w:before="0" w:beforeAutospacing="off" w:after="160" w:afterAutospacing="off" w:line="480" w:lineRule="auto"/>
        <w:ind w:left="360" w:right="-613" w:firstLine="720"/>
        <w:jc w:val="both"/>
        <w:rPr>
          <w:rFonts w:ascii="Arial" w:hAnsi="Arial" w:cs="Arial"/>
          <w:sz w:val="24"/>
          <w:szCs w:val="24"/>
        </w:rPr>
      </w:pPr>
      <w:r w:rsidRPr="3C9E8E1C" w:rsidR="3C9E8E1C">
        <w:rPr>
          <w:rFonts w:ascii="Arial" w:hAnsi="Arial" w:cs="Arial"/>
          <w:sz w:val="24"/>
          <w:szCs w:val="24"/>
        </w:rPr>
        <w:t xml:space="preserve">Instead, we should competently change the narrative as a society and our </w:t>
      </w:r>
      <w:r w:rsidRPr="3C9E8E1C" w:rsidR="3C9E8E1C">
        <w:rPr>
          <w:rFonts w:ascii="Arial" w:hAnsi="Arial" w:cs="Arial"/>
          <w:sz w:val="24"/>
          <w:szCs w:val="24"/>
        </w:rPr>
        <w:t>perception</w:t>
      </w:r>
      <w:r w:rsidRPr="3C9E8E1C" w:rsidR="3C9E8E1C">
        <w:rPr>
          <w:rFonts w:ascii="Arial" w:hAnsi="Arial" w:cs="Arial"/>
          <w:sz w:val="24"/>
          <w:szCs w:val="24"/>
        </w:rPr>
        <w:t xml:space="preserve"> of the </w:t>
      </w:r>
      <w:r w:rsidRPr="3C9E8E1C" w:rsidR="3C9E8E1C">
        <w:rPr>
          <w:rFonts w:ascii="Arial" w:hAnsi="Arial" w:cs="Arial"/>
          <w:sz w:val="24"/>
          <w:szCs w:val="24"/>
        </w:rPr>
        <w:t>very young</w:t>
      </w:r>
      <w:r w:rsidRPr="3C9E8E1C" w:rsidR="3C9E8E1C">
        <w:rPr>
          <w:rFonts w:ascii="Arial" w:hAnsi="Arial" w:cs="Arial"/>
          <w:sz w:val="24"/>
          <w:szCs w:val="24"/>
        </w:rPr>
        <w:t xml:space="preserve"> who simply like to play </w:t>
      </w:r>
      <w:del w:author="Gary Smailes" w:date="2024-02-07T14:32:21.617Z" w:id="1214892339">
        <w:r w:rsidRPr="3C9E8E1C" w:rsidDel="3C9E8E1C">
          <w:rPr>
            <w:rFonts w:ascii="Arial" w:hAnsi="Arial" w:cs="Arial"/>
            <w:sz w:val="24"/>
            <w:szCs w:val="24"/>
          </w:rPr>
          <w:delText>football, bu</w:delText>
        </w:r>
        <w:r w:rsidRPr="3C9E8E1C" w:rsidDel="3C9E8E1C">
          <w:rPr>
            <w:rFonts w:ascii="Arial" w:hAnsi="Arial" w:cs="Arial"/>
            <w:sz w:val="24"/>
            <w:szCs w:val="24"/>
          </w:rPr>
          <w:delText>t</w:delText>
        </w:r>
      </w:del>
      <w:ins w:author="Gary Smailes" w:date="2024-02-07T14:32:21.621Z" w:id="540898852">
        <w:r w:rsidRPr="3C9E8E1C" w:rsidR="3C9E8E1C">
          <w:rPr>
            <w:rFonts w:ascii="Arial" w:hAnsi="Arial" w:cs="Arial"/>
            <w:sz w:val="24"/>
            <w:szCs w:val="24"/>
          </w:rPr>
          <w:t>football but</w:t>
        </w:r>
      </w:ins>
      <w:r w:rsidRPr="3C9E8E1C" w:rsidR="3C9E8E1C">
        <w:rPr>
          <w:rFonts w:ascii="Arial" w:hAnsi="Arial" w:cs="Arial"/>
          <w:sz w:val="24"/>
          <w:szCs w:val="24"/>
        </w:rPr>
        <w:t xml:space="preserve"> are not in any way 'elite'. Such a narrative only creates artificial divisions, introduces unhealthy rivalry, </w:t>
      </w:r>
      <w:r w:rsidRPr="3C9E8E1C" w:rsidR="3C9E8E1C">
        <w:rPr>
          <w:rFonts w:ascii="Arial" w:hAnsi="Arial" w:cs="Arial"/>
          <w:sz w:val="24"/>
          <w:szCs w:val="24"/>
        </w:rPr>
        <w:t>fails to</w:t>
      </w:r>
      <w:r w:rsidRPr="3C9E8E1C" w:rsidR="3C9E8E1C">
        <w:rPr>
          <w:rFonts w:ascii="Arial" w:hAnsi="Arial" w:cs="Arial"/>
          <w:sz w:val="24"/>
          <w:szCs w:val="24"/>
        </w:rPr>
        <w:t xml:space="preserve"> teach respect for others and is </w:t>
      </w:r>
      <w:r w:rsidRPr="3C9E8E1C" w:rsidR="3C9E8E1C">
        <w:rPr>
          <w:rFonts w:ascii="Arial" w:hAnsi="Arial" w:cs="Arial"/>
          <w:sz w:val="24"/>
          <w:szCs w:val="24"/>
        </w:rPr>
        <w:t>generally bad</w:t>
      </w:r>
      <w:r w:rsidRPr="3C9E8E1C" w:rsidR="3C9E8E1C">
        <w:rPr>
          <w:rFonts w:ascii="Arial" w:hAnsi="Arial" w:cs="Arial"/>
          <w:sz w:val="24"/>
          <w:szCs w:val="24"/>
        </w:rPr>
        <w:t xml:space="preserve"> for the development of children and adolescents and their being raised to be competent adults. It should be remembered that one may </w:t>
      </w:r>
      <w:r w:rsidRPr="3C9E8E1C" w:rsidR="3C9E8E1C">
        <w:rPr>
          <w:rFonts w:ascii="Arial" w:hAnsi="Arial" w:cs="Arial"/>
          <w:sz w:val="24"/>
          <w:szCs w:val="24"/>
        </w:rPr>
        <w:t>perhaps be</w:t>
      </w:r>
      <w:r w:rsidRPr="3C9E8E1C" w:rsidR="3C9E8E1C">
        <w:rPr>
          <w:rFonts w:ascii="Arial" w:hAnsi="Arial" w:cs="Arial"/>
          <w:sz w:val="24"/>
          <w:szCs w:val="24"/>
        </w:rPr>
        <w:t xml:space="preserve"> a footballer, but one is always a citizen of a given country and a human being!</w:t>
      </w:r>
    </w:p>
    <w:p xmlns:wp14="http://schemas.microsoft.com/office/word/2010/wordml" w:rsidRPr="008B2C77" w:rsidR="00311C20" w:rsidP="3C9E8E1C" w:rsidRDefault="00311C20" w14:paraId="3686A229" wp14:textId="30F50AA5">
      <w:pPr>
        <w:spacing w:line="480" w:lineRule="auto"/>
        <w:ind w:left="360" w:right="-613" w:firstLine="720"/>
        <w:jc w:val="both"/>
        <w:rPr>
          <w:ins w:author="Gary Smailes" w:date="2024-02-07T14:34:14.161Z" w:id="2098046925"/>
          <w:rFonts w:ascii="Arial" w:hAnsi="Arial" w:cs="Arial"/>
          <w:b w:val="1"/>
          <w:bCs w:val="1"/>
          <w:sz w:val="24"/>
          <w:szCs w:val="24"/>
        </w:rPr>
        <w:pPrChange w:author="Gary Smailes" w:date="2024-02-07T14:32:36.06Z">
          <w:pPr>
            <w:spacing w:line="480" w:lineRule="auto"/>
            <w:ind w:left="360" w:right="-613"/>
            <w:jc w:val="both"/>
          </w:pPr>
        </w:pPrChange>
      </w:pPr>
      <w:del w:author="Gary Smailes" w:date="2024-02-07T14:32:37.15Z" w:id="1191878708">
        <w:r w:rsidRPr="3C9E8E1C" w:rsidDel="3C9E8E1C">
          <w:rPr>
            <w:rFonts w:ascii="Arial" w:hAnsi="Arial" w:cs="Arial"/>
            <w:sz w:val="24"/>
            <w:szCs w:val="24"/>
          </w:rPr>
          <w:delText xml:space="preserve">       </w:delText>
        </w:r>
      </w:del>
      <w:r w:rsidRPr="3C9E8E1C" w:rsidR="3C9E8E1C">
        <w:rPr>
          <w:rFonts w:ascii="Arial" w:hAnsi="Arial" w:cs="Arial"/>
          <w:sz w:val="24"/>
          <w:szCs w:val="24"/>
        </w:rPr>
        <w:t xml:space="preserve">Another problem is </w:t>
      </w:r>
      <w:r w:rsidRPr="3C9E8E1C" w:rsidR="3C9E8E1C">
        <w:rPr>
          <w:rFonts w:ascii="Arial" w:hAnsi="Arial" w:cs="Arial"/>
          <w:sz w:val="24"/>
          <w:szCs w:val="24"/>
        </w:rPr>
        <w:t>very early</w:t>
      </w:r>
      <w:r w:rsidRPr="3C9E8E1C" w:rsidR="3C9E8E1C">
        <w:rPr>
          <w:rFonts w:ascii="Arial" w:hAnsi="Arial" w:cs="Arial"/>
          <w:sz w:val="24"/>
          <w:szCs w:val="24"/>
        </w:rPr>
        <w:t xml:space="preserve"> specialization, which begins with the recruitment of such young children. Scouts, parents, </w:t>
      </w:r>
      <w:r w:rsidRPr="3C9E8E1C" w:rsidR="3C9E8E1C">
        <w:rPr>
          <w:rFonts w:ascii="Arial" w:hAnsi="Arial" w:cs="Arial"/>
          <w:sz w:val="24"/>
          <w:szCs w:val="24"/>
        </w:rPr>
        <w:t>coaches</w:t>
      </w:r>
      <w:r w:rsidRPr="3C9E8E1C" w:rsidR="3C9E8E1C">
        <w:rPr>
          <w:rFonts w:ascii="Arial" w:hAnsi="Arial" w:cs="Arial"/>
          <w:sz w:val="24"/>
          <w:szCs w:val="24"/>
        </w:rPr>
        <w:t xml:space="preserve"> and clubs set professional standards, creating a highly specialized and structured environment, completely </w:t>
      </w:r>
      <w:r w:rsidRPr="3C9E8E1C" w:rsidR="3C9E8E1C">
        <w:rPr>
          <w:rFonts w:ascii="Arial" w:hAnsi="Arial" w:cs="Arial"/>
          <w:sz w:val="24"/>
          <w:szCs w:val="24"/>
        </w:rPr>
        <w:t>unadapted</w:t>
      </w:r>
      <w:r w:rsidRPr="3C9E8E1C" w:rsidR="3C9E8E1C">
        <w:rPr>
          <w:rFonts w:ascii="Arial" w:hAnsi="Arial" w:cs="Arial"/>
          <w:sz w:val="24"/>
          <w:szCs w:val="24"/>
        </w:rPr>
        <w:t xml:space="preserve"> to the needs and development of children at this age. </w:t>
      </w:r>
    </w:p>
    <w:p xmlns:wp14="http://schemas.microsoft.com/office/word/2010/wordml" w:rsidRPr="008B2C77" w:rsidR="00311C20" w:rsidP="3C9E8E1C" w:rsidRDefault="00311C20" w14:paraId="7968619B" wp14:textId="5DF1A910">
      <w:pPr>
        <w:spacing w:line="480" w:lineRule="auto"/>
        <w:ind w:left="360" w:right="-613" w:firstLine="720"/>
        <w:jc w:val="both"/>
        <w:rPr>
          <w:ins w:author="Gary Smailes" w:date="2024-02-07T14:34:33.841Z" w:id="1936239347"/>
          <w:rFonts w:ascii="Arial" w:hAnsi="Arial" w:cs="Arial"/>
          <w:b w:val="1"/>
          <w:bCs w:val="1"/>
          <w:sz w:val="24"/>
          <w:szCs w:val="24"/>
        </w:rPr>
      </w:pPr>
      <w:r w:rsidRPr="3C9E8E1C" w:rsidR="3C9E8E1C">
        <w:rPr>
          <w:rFonts w:ascii="Arial" w:hAnsi="Arial" w:cs="Arial"/>
          <w:sz w:val="24"/>
          <w:szCs w:val="24"/>
        </w:rPr>
        <w:t>Under the guise of excellent (i.e. serious and professional) training conditions, kids are deprived of th</w:t>
      </w:r>
      <w:commentRangeStart w:id="17037268"/>
      <w:r w:rsidRPr="3C9E8E1C" w:rsidR="3C9E8E1C">
        <w:rPr>
          <w:rFonts w:ascii="Arial" w:hAnsi="Arial" w:cs="Arial"/>
          <w:sz w:val="24"/>
          <w:szCs w:val="24"/>
        </w:rPr>
        <w:t xml:space="preserve">e possibility of falling in love with sport, forming a passion for it, understanding and the pure pleasure and fun of simply playing with their friends. Early specialization </w:t>
      </w:r>
      <w:r w:rsidRPr="3C9E8E1C" w:rsidR="3C9E8E1C">
        <w:rPr>
          <w:rFonts w:ascii="Arial" w:hAnsi="Arial" w:cs="Arial"/>
          <w:sz w:val="24"/>
          <w:szCs w:val="24"/>
        </w:rPr>
        <w:t>doesn’t</w:t>
      </w:r>
      <w:r w:rsidRPr="3C9E8E1C" w:rsidR="3C9E8E1C">
        <w:rPr>
          <w:rFonts w:ascii="Arial" w:hAnsi="Arial" w:cs="Arial"/>
          <w:sz w:val="24"/>
          <w:szCs w:val="24"/>
        </w:rPr>
        <w:t xml:space="preserve"> mak</w:t>
      </w:r>
      <w:commentRangeEnd w:id="17037268"/>
      <w:r>
        <w:rPr>
          <w:rStyle w:val="CommentReference"/>
        </w:rPr>
        <w:commentReference w:id="17037268"/>
      </w:r>
      <w:r w:rsidRPr="3C9E8E1C" w:rsidR="3C9E8E1C">
        <w:rPr>
          <w:rFonts w:ascii="Arial" w:hAnsi="Arial" w:cs="Arial"/>
          <w:sz w:val="24"/>
          <w:szCs w:val="24"/>
        </w:rPr>
        <w:t xml:space="preserve">e much sense, as it limits the possibility of trying out other sports and meeting friends. </w:t>
      </w:r>
    </w:p>
    <w:p xmlns:wp14="http://schemas.microsoft.com/office/word/2010/wordml" w:rsidRPr="008B2C77" w:rsidR="00311C20" w:rsidP="3C9E8E1C" w:rsidRDefault="00311C20" w14:paraId="29EE8D4A" wp14:textId="56B3CD68">
      <w:pPr>
        <w:spacing w:line="480" w:lineRule="auto"/>
        <w:ind w:left="360" w:right="-613" w:firstLine="720"/>
        <w:jc w:val="both"/>
        <w:rPr>
          <w:ins w:author="Gary Smailes" w:date="2024-02-07T14:37:56.482Z" w:id="1423308898"/>
          <w:rFonts w:ascii="Arial" w:hAnsi="Arial" w:cs="Arial"/>
          <w:b w:val="1"/>
          <w:bCs w:val="1"/>
          <w:sz w:val="24"/>
          <w:szCs w:val="24"/>
        </w:rPr>
      </w:pPr>
      <w:r w:rsidRPr="3C9E8E1C" w:rsidR="3C9E8E1C">
        <w:rPr>
          <w:rFonts w:ascii="Arial" w:hAnsi="Arial" w:cs="Arial"/>
          <w:sz w:val="24"/>
          <w:szCs w:val="24"/>
        </w:rPr>
        <w:t xml:space="preserve">Other sports also have a significant impact on development and can help in better preparation and the </w:t>
      </w:r>
      <w:r w:rsidRPr="3C9E8E1C" w:rsidR="3C9E8E1C">
        <w:rPr>
          <w:rFonts w:ascii="Arial" w:hAnsi="Arial" w:cs="Arial"/>
          <w:sz w:val="24"/>
          <w:szCs w:val="24"/>
        </w:rPr>
        <w:t>selection</w:t>
      </w:r>
      <w:r w:rsidRPr="3C9E8E1C" w:rsidR="3C9E8E1C">
        <w:rPr>
          <w:rFonts w:ascii="Arial" w:hAnsi="Arial" w:cs="Arial"/>
          <w:sz w:val="24"/>
          <w:szCs w:val="24"/>
        </w:rPr>
        <w:t xml:space="preserve"> of one sport over another at a much later age. There are many sources and documented studies confirming that early specialisation leads to many negative effects among adolescents. One of them is burnout and total aversion to any sport, even those that are purely recreational. </w:t>
      </w:r>
    </w:p>
    <w:p xmlns:wp14="http://schemas.microsoft.com/office/word/2010/wordml" w:rsidRPr="008B2C77" w:rsidR="00311C20" w:rsidP="3C9E8E1C" w:rsidRDefault="00311C20" w14:paraId="6B518837" wp14:textId="455EFA3A">
      <w:pPr>
        <w:spacing w:line="480" w:lineRule="auto"/>
        <w:ind w:left="360" w:right="-613" w:firstLine="720"/>
        <w:jc w:val="both"/>
        <w:rPr>
          <w:ins w:author="Gary Smailes" w:date="2024-02-07T14:38:07.398Z" w:id="1948527029"/>
          <w:rFonts w:ascii="Arial" w:hAnsi="Arial" w:cs="Arial"/>
          <w:b w:val="1"/>
          <w:bCs w:val="1"/>
          <w:sz w:val="24"/>
          <w:szCs w:val="24"/>
        </w:rPr>
      </w:pPr>
      <w:r w:rsidRPr="3C9E8E1C" w:rsidR="3C9E8E1C">
        <w:rPr>
          <w:rFonts w:ascii="Arial" w:hAnsi="Arial" w:cs="Arial"/>
          <w:sz w:val="24"/>
          <w:szCs w:val="24"/>
        </w:rPr>
        <w:t xml:space="preserve">So why do </w:t>
      </w:r>
      <w:r w:rsidRPr="3C9E8E1C" w:rsidR="3C9E8E1C">
        <w:rPr>
          <w:rFonts w:ascii="Arial" w:hAnsi="Arial" w:cs="Arial"/>
          <w:sz w:val="24"/>
          <w:szCs w:val="24"/>
        </w:rPr>
        <w:t>mainly parents</w:t>
      </w:r>
      <w:r w:rsidRPr="3C9E8E1C" w:rsidR="3C9E8E1C">
        <w:rPr>
          <w:rFonts w:ascii="Arial" w:hAnsi="Arial" w:cs="Arial"/>
          <w:sz w:val="24"/>
          <w:szCs w:val="24"/>
        </w:rPr>
        <w:t xml:space="preserve"> (</w:t>
      </w:r>
      <w:r w:rsidRPr="3C9E8E1C" w:rsidR="3C9E8E1C">
        <w:rPr>
          <w:rFonts w:ascii="Arial" w:hAnsi="Arial" w:cs="Arial"/>
          <w:sz w:val="24"/>
          <w:szCs w:val="24"/>
        </w:rPr>
        <w:t>generally due</w:t>
      </w:r>
      <w:r w:rsidRPr="3C9E8E1C" w:rsidR="3C9E8E1C">
        <w:rPr>
          <w:rFonts w:ascii="Arial" w:hAnsi="Arial" w:cs="Arial"/>
          <w:sz w:val="24"/>
          <w:szCs w:val="24"/>
        </w:rPr>
        <w:t xml:space="preserve"> to a lack of basic knowledge)</w:t>
      </w:r>
      <w:ins w:author="Gary Smailes" w:date="2024-02-07T14:38:02.71Z" w:id="378525010">
        <w:r w:rsidRPr="3C9E8E1C" w:rsidR="3C9E8E1C">
          <w:rPr>
            <w:rFonts w:ascii="Arial" w:hAnsi="Arial" w:cs="Arial"/>
            <w:sz w:val="24"/>
            <w:szCs w:val="24"/>
          </w:rPr>
          <w:t>,</w:t>
        </w:r>
      </w:ins>
      <w:r w:rsidRPr="3C9E8E1C" w:rsidR="3C9E8E1C">
        <w:rPr>
          <w:rFonts w:ascii="Arial" w:hAnsi="Arial" w:cs="Arial"/>
          <w:sz w:val="24"/>
          <w:szCs w:val="24"/>
        </w:rPr>
        <w:t xml:space="preserve"> and most coaches</w:t>
      </w:r>
      <w:ins w:author="Gary Smailes" w:date="2024-02-07T14:38:05.42Z" w:id="712526649">
        <w:r w:rsidRPr="3C9E8E1C" w:rsidR="3C9E8E1C">
          <w:rPr>
            <w:rFonts w:ascii="Arial" w:hAnsi="Arial" w:cs="Arial"/>
            <w:sz w:val="24"/>
            <w:szCs w:val="24"/>
          </w:rPr>
          <w:t>,</w:t>
        </w:r>
      </w:ins>
      <w:r w:rsidRPr="3C9E8E1C" w:rsidR="3C9E8E1C">
        <w:rPr>
          <w:rFonts w:ascii="Arial" w:hAnsi="Arial" w:cs="Arial"/>
          <w:sz w:val="24"/>
          <w:szCs w:val="24"/>
        </w:rPr>
        <w:t xml:space="preserve"> push children in only one direction? </w:t>
      </w:r>
    </w:p>
    <w:p xmlns:wp14="http://schemas.microsoft.com/office/word/2010/wordml" w:rsidRPr="008B2C77" w:rsidR="00311C20" w:rsidP="3C9E8E1C" w:rsidRDefault="00311C20" w14:paraId="327259E0" wp14:textId="234841F1">
      <w:pPr>
        <w:spacing w:line="480" w:lineRule="auto"/>
        <w:ind w:left="360" w:right="-613" w:firstLine="720"/>
        <w:jc w:val="both"/>
        <w:rPr>
          <w:rFonts w:ascii="Arial" w:hAnsi="Arial" w:cs="Arial"/>
          <w:b w:val="1"/>
          <w:bCs w:val="1"/>
          <w:sz w:val="24"/>
          <w:szCs w:val="24"/>
        </w:rPr>
      </w:pPr>
      <w:del w:author="Gary Smailes" w:date="2024-02-07T14:38:17.888Z" w:id="819310849">
        <w:r w:rsidRPr="3C9E8E1C" w:rsidDel="3C9E8E1C">
          <w:rPr>
            <w:rFonts w:ascii="Arial" w:hAnsi="Arial" w:cs="Arial"/>
            <w:sz w:val="24"/>
            <w:szCs w:val="24"/>
          </w:rPr>
          <w:delText xml:space="preserve">Such attempts make early specialisation one of the activities leading to only 0.00001% of the 1.5 million kids that play football ending up playing the sport professionally! </w:delText>
        </w:r>
      </w:del>
      <w:r w:rsidRPr="3C9E8E1C" w:rsidR="3C9E8E1C">
        <w:rPr>
          <w:rFonts w:ascii="Arial" w:hAnsi="Arial" w:cs="Arial"/>
          <w:sz w:val="24"/>
          <w:szCs w:val="24"/>
        </w:rPr>
        <w:t xml:space="preserve">Tom Green, in his May 2019 article "Early Sport Specialisation" for </w:t>
      </w:r>
      <w:r w:rsidRPr="3C9E8E1C" w:rsidR="3C9E8E1C">
        <w:rPr>
          <w:rFonts w:ascii="Arial" w:hAnsi="Arial" w:cs="Arial"/>
          <w:i w:val="1"/>
          <w:iCs w:val="1"/>
          <w:sz w:val="24"/>
          <w:szCs w:val="24"/>
        </w:rPr>
        <w:t>Science for Sport</w:t>
      </w:r>
      <w:r w:rsidRPr="3C9E8E1C" w:rsidR="3C9E8E1C">
        <w:rPr>
          <w:rFonts w:ascii="Arial" w:hAnsi="Arial" w:cs="Arial"/>
          <w:sz w:val="24"/>
          <w:szCs w:val="24"/>
        </w:rPr>
        <w:t xml:space="preserve">, writes that: </w:t>
      </w:r>
      <w:r w:rsidRPr="3C9E8E1C" w:rsidR="3C9E8E1C">
        <w:rPr>
          <w:rFonts w:ascii="Arial" w:hAnsi="Arial" w:cs="Arial"/>
          <w:b w:val="1"/>
          <w:bCs w:val="1"/>
          <w:sz w:val="24"/>
          <w:szCs w:val="24"/>
        </w:rPr>
        <w:t xml:space="preserve">"This is driven by the belief that selecting one sport and excluding others will increase the likelihood of athletic success. There </w:t>
      </w:r>
      <w:r w:rsidRPr="3C9E8E1C" w:rsidR="3C9E8E1C">
        <w:rPr>
          <w:rFonts w:ascii="Arial" w:hAnsi="Arial" w:cs="Arial"/>
          <w:b w:val="1"/>
          <w:bCs w:val="1"/>
          <w:sz w:val="24"/>
          <w:szCs w:val="24"/>
        </w:rPr>
        <w:t>remains</w:t>
      </w:r>
      <w:r w:rsidRPr="3C9E8E1C" w:rsidR="3C9E8E1C">
        <w:rPr>
          <w:rFonts w:ascii="Arial" w:hAnsi="Arial" w:cs="Arial"/>
          <w:b w:val="1"/>
          <w:bCs w:val="1"/>
          <w:sz w:val="24"/>
          <w:szCs w:val="24"/>
        </w:rPr>
        <w:t xml:space="preserve"> concern that engaging in a year-round, concentrated program in a single sport can negatively </w:t>
      </w:r>
      <w:r w:rsidRPr="3C9E8E1C" w:rsidR="3C9E8E1C">
        <w:rPr>
          <w:rFonts w:ascii="Arial" w:hAnsi="Arial" w:cs="Arial"/>
          <w:b w:val="1"/>
          <w:bCs w:val="1"/>
          <w:sz w:val="24"/>
          <w:szCs w:val="24"/>
        </w:rPr>
        <w:t>impact</w:t>
      </w:r>
      <w:r w:rsidRPr="3C9E8E1C" w:rsidR="3C9E8E1C">
        <w:rPr>
          <w:rFonts w:ascii="Arial" w:hAnsi="Arial" w:cs="Arial"/>
          <w:b w:val="1"/>
          <w:bCs w:val="1"/>
          <w:sz w:val="24"/>
          <w:szCs w:val="24"/>
        </w:rPr>
        <w:t xml:space="preserve"> both physical and psychological health. This is driven by society’s increased regard for successful athletes, who can experience social recognition, scholarships, sponsorships, and financial reward for competing at </w:t>
      </w:r>
      <w:r w:rsidRPr="3C9E8E1C" w:rsidR="3C9E8E1C">
        <w:rPr>
          <w:rFonts w:ascii="Arial" w:hAnsi="Arial" w:cs="Arial"/>
          <w:b w:val="1"/>
          <w:bCs w:val="1"/>
          <w:sz w:val="24"/>
          <w:szCs w:val="24"/>
        </w:rPr>
        <w:t>a high level</w:t>
      </w:r>
      <w:r w:rsidRPr="3C9E8E1C" w:rsidR="3C9E8E1C">
        <w:rPr>
          <w:rFonts w:ascii="Arial" w:hAnsi="Arial" w:cs="Arial"/>
          <w:b w:val="1"/>
          <w:bCs w:val="1"/>
          <w:sz w:val="24"/>
          <w:szCs w:val="24"/>
        </w:rPr>
        <w:t xml:space="preserve">. Whilst the definition of early sports specialisation </w:t>
      </w:r>
      <w:r w:rsidRPr="3C9E8E1C" w:rsidR="3C9E8E1C">
        <w:rPr>
          <w:rFonts w:ascii="Arial" w:hAnsi="Arial" w:cs="Arial"/>
          <w:b w:val="1"/>
          <w:bCs w:val="1"/>
          <w:sz w:val="24"/>
          <w:szCs w:val="24"/>
        </w:rPr>
        <w:t>remains</w:t>
      </w:r>
      <w:r w:rsidRPr="3C9E8E1C" w:rsidR="3C9E8E1C">
        <w:rPr>
          <w:rFonts w:ascii="Arial" w:hAnsi="Arial" w:cs="Arial"/>
          <w:b w:val="1"/>
          <w:bCs w:val="1"/>
          <w:sz w:val="24"/>
          <w:szCs w:val="24"/>
        </w:rPr>
        <w:t xml:space="preserve"> uncertain, the </w:t>
      </w:r>
      <w:r w:rsidRPr="3C9E8E1C" w:rsidR="3C9E8E1C">
        <w:rPr>
          <w:rFonts w:ascii="Arial" w:hAnsi="Arial" w:cs="Arial"/>
          <w:b w:val="1"/>
          <w:bCs w:val="1"/>
          <w:sz w:val="24"/>
          <w:szCs w:val="24"/>
        </w:rPr>
        <w:t>general consensus</w:t>
      </w:r>
      <w:r w:rsidRPr="3C9E8E1C" w:rsidR="3C9E8E1C">
        <w:rPr>
          <w:rFonts w:ascii="Arial" w:hAnsi="Arial" w:cs="Arial"/>
          <w:b w:val="1"/>
          <w:bCs w:val="1"/>
          <w:sz w:val="24"/>
          <w:szCs w:val="24"/>
        </w:rPr>
        <w:t xml:space="preserve"> suggests that intense and selective participation in one sport could lead to several issues associated with overuse and burnout"</w:t>
      </w:r>
    </w:p>
    <w:p xmlns:wp14="http://schemas.microsoft.com/office/word/2010/wordml" w:rsidRPr="008B2C77" w:rsidR="00311C20" w:rsidP="3C9E8E1C" w:rsidRDefault="00311C20" w14:paraId="1D06CB9D" wp14:textId="0F85E362">
      <w:pPr>
        <w:spacing w:line="480" w:lineRule="auto"/>
        <w:ind w:left="360" w:right="-613" w:firstLine="720"/>
        <w:jc w:val="both"/>
        <w:rPr>
          <w:ins w:author="Gary Smailes" w:date="2024-02-07T14:38:55.254Z" w:id="1569711721"/>
          <w:rFonts w:ascii="Arial" w:hAnsi="Arial" w:cs="Arial"/>
          <w:color w:val="000000" w:themeColor="text1" w:themeTint="FF" w:themeShade="FF"/>
          <w:sz w:val="24"/>
          <w:szCs w:val="24"/>
        </w:rPr>
        <w:pPrChange w:author="Gary Smailes" w:date="2024-02-07T14:38:32.773Z">
          <w:pPr>
            <w:spacing w:line="480" w:lineRule="auto"/>
            <w:ind w:left="360" w:right="-613"/>
            <w:jc w:val="both"/>
          </w:pPr>
        </w:pPrChange>
      </w:pPr>
      <w:del w:author="Gary Smailes" w:date="2024-02-07T14:38:33.986Z" w:id="915184935">
        <w:r w:rsidRPr="3C9E8E1C" w:rsidDel="3C9E8E1C">
          <w:rPr>
            <w:rFonts w:ascii="Arial" w:hAnsi="Arial" w:cs="Arial"/>
            <w:b w:val="1"/>
            <w:bCs w:val="1"/>
            <w:sz w:val="24"/>
            <w:szCs w:val="24"/>
          </w:rPr>
          <w:delText xml:space="preserve">      </w:delText>
        </w:r>
      </w:del>
      <w:r w:rsidRPr="008B2C77" w:rsidR="005C179D">
        <w:rPr>
          <w:rFonts w:ascii="Arial" w:hAnsi="Arial" w:cs="Arial"/>
          <w:sz w:val="24"/>
          <w:szCs w:val="24"/>
        </w:rPr>
        <w:t>Early</w:t>
      </w:r>
      <w:r w:rsidRPr="008B2C77" w:rsidR="001C3023">
        <w:rPr>
          <w:rFonts w:ascii="Arial" w:hAnsi="Arial" w:cs="Arial"/>
          <w:sz w:val="24"/>
          <w:szCs w:val="24"/>
        </w:rPr>
        <w:t xml:space="preserve"> </w:t>
      </w:r>
      <w:r w:rsidRPr="008B2C77" w:rsidR="005C179D">
        <w:rPr>
          <w:rFonts w:ascii="Arial" w:hAnsi="Arial" w:cs="Arial"/>
          <w:sz w:val="24"/>
          <w:szCs w:val="24"/>
        </w:rPr>
        <w:t xml:space="preserve">specialization in </w:t>
      </w:r>
      <w:r w:rsidRPr="008B2C77" w:rsidR="001C3023">
        <w:rPr>
          <w:rFonts w:ascii="Arial" w:hAnsi="Arial" w:cs="Arial"/>
          <w:sz w:val="24"/>
          <w:szCs w:val="24"/>
        </w:rPr>
        <w:t>children lead</w:t>
      </w:r>
      <w:r w:rsidRPr="008B2C77" w:rsidR="005C179D">
        <w:rPr>
          <w:rFonts w:ascii="Arial" w:hAnsi="Arial" w:cs="Arial"/>
          <w:sz w:val="24"/>
          <w:szCs w:val="24"/>
        </w:rPr>
        <w:t>s</w:t>
      </w:r>
      <w:r w:rsidRPr="008B2C77" w:rsidR="001C3023">
        <w:rPr>
          <w:rFonts w:ascii="Arial" w:hAnsi="Arial" w:cs="Arial"/>
          <w:sz w:val="24"/>
          <w:szCs w:val="24"/>
        </w:rPr>
        <w:t xml:space="preserve"> to many problems. The consequence of such action is </w:t>
      </w:r>
      <w:r w:rsidRPr="008B2C77" w:rsidR="005C179D">
        <w:rPr>
          <w:rFonts w:ascii="Arial" w:hAnsi="Arial" w:cs="Arial"/>
          <w:sz w:val="24"/>
          <w:szCs w:val="24"/>
        </w:rPr>
        <w:t>a</w:t>
      </w:r>
      <w:r w:rsidRPr="008B2C77" w:rsidR="001C3023">
        <w:rPr>
          <w:rFonts w:ascii="Arial" w:hAnsi="Arial" w:cs="Arial"/>
          <w:sz w:val="24"/>
          <w:szCs w:val="24"/>
        </w:rPr>
        <w:t xml:space="preserve"> lack of willingness and motivation to play sports</w:t>
      </w:r>
      <w:r w:rsidRPr="008B2C77" w:rsidR="005C179D">
        <w:rPr>
          <w:rFonts w:ascii="Arial" w:hAnsi="Arial" w:cs="Arial"/>
          <w:sz w:val="24"/>
          <w:szCs w:val="24"/>
        </w:rPr>
        <w:t xml:space="preserve">, </w:t>
      </w:r>
      <w:r w:rsidRPr="008B2C77" w:rsidR="00C139DB">
        <w:rPr>
          <w:rFonts w:ascii="Arial" w:hAnsi="Arial" w:cs="Arial"/>
          <w:sz w:val="24"/>
          <w:szCs w:val="24"/>
        </w:rPr>
        <w:t>along</w:t>
      </w:r>
      <w:r w:rsidRPr="008B2C77" w:rsidR="005C179D">
        <w:rPr>
          <w:rFonts w:ascii="Arial" w:hAnsi="Arial" w:cs="Arial"/>
          <w:sz w:val="24"/>
          <w:szCs w:val="24"/>
        </w:rPr>
        <w:t xml:space="preserve"> with p</w:t>
      </w:r>
      <w:r w:rsidRPr="008B2C77" w:rsidR="001C3023">
        <w:rPr>
          <w:rFonts w:ascii="Arial" w:hAnsi="Arial" w:cs="Arial"/>
          <w:sz w:val="24"/>
          <w:szCs w:val="24"/>
        </w:rPr>
        <w:t xml:space="preserve">sychological and physical stress </w:t>
      </w:r>
      <w:r w:rsidRPr="008B2C77" w:rsidR="005C179D">
        <w:rPr>
          <w:rFonts w:ascii="Arial" w:hAnsi="Arial" w:cs="Arial"/>
          <w:sz w:val="24"/>
          <w:szCs w:val="24"/>
        </w:rPr>
        <w:t xml:space="preserve">caused by </w:t>
      </w:r>
      <w:r w:rsidRPr="008B2C77" w:rsidR="001C3023">
        <w:rPr>
          <w:rFonts w:ascii="Arial" w:hAnsi="Arial" w:cs="Arial"/>
          <w:sz w:val="24"/>
          <w:szCs w:val="24"/>
        </w:rPr>
        <w:t xml:space="preserve">the expectations of parents, </w:t>
      </w:r>
      <w:r w:rsidRPr="008B2C77" w:rsidR="001C3023">
        <w:rPr>
          <w:rFonts w:ascii="Arial" w:hAnsi="Arial" w:cs="Arial"/>
          <w:sz w:val="24"/>
          <w:szCs w:val="24"/>
        </w:rPr>
        <w:t>coaches</w:t>
      </w:r>
      <w:r w:rsidRPr="008B2C77" w:rsidR="005C179D">
        <w:rPr>
          <w:rFonts w:ascii="Arial" w:hAnsi="Arial" w:cs="Arial"/>
          <w:sz w:val="24"/>
          <w:szCs w:val="24"/>
        </w:rPr>
        <w:t xml:space="preserve"> and the </w:t>
      </w:r>
      <w:r w:rsidRPr="008B2C77" w:rsidR="001C3023">
        <w:rPr>
          <w:rFonts w:ascii="Arial" w:hAnsi="Arial" w:cs="Arial"/>
          <w:sz w:val="24"/>
          <w:szCs w:val="24"/>
        </w:rPr>
        <w:t xml:space="preserve">environment. Intrinsic motivation is very necessary </w:t>
      </w:r>
      <w:r w:rsidRPr="008B2C77" w:rsidR="00203842">
        <w:rPr>
          <w:rFonts w:ascii="Arial" w:hAnsi="Arial" w:cs="Arial"/>
          <w:sz w:val="24"/>
          <w:szCs w:val="24"/>
        </w:rPr>
        <w:t xml:space="preserve">for a young person </w:t>
      </w:r>
      <w:r w:rsidRPr="008B2C77" w:rsidR="001C3023">
        <w:rPr>
          <w:rFonts w:ascii="Arial" w:hAnsi="Arial" w:cs="Arial"/>
          <w:sz w:val="24"/>
          <w:szCs w:val="24"/>
        </w:rPr>
        <w:t xml:space="preserve">in overcoming obstacles </w:t>
      </w:r>
      <w:r w:rsidRPr="008B2C77" w:rsidR="00203842">
        <w:rPr>
          <w:rFonts w:ascii="Arial" w:hAnsi="Arial" w:cs="Arial"/>
          <w:sz w:val="24"/>
          <w:szCs w:val="24"/>
        </w:rPr>
        <w:t xml:space="preserve">and </w:t>
      </w:r>
      <w:r w:rsidRPr="008B2C77" w:rsidR="001C3023">
        <w:rPr>
          <w:rFonts w:ascii="Arial" w:hAnsi="Arial" w:cs="Arial"/>
          <w:sz w:val="24"/>
          <w:szCs w:val="24"/>
        </w:rPr>
        <w:t>becom</w:t>
      </w:r>
      <w:r w:rsidRPr="008B2C77" w:rsidR="00203842">
        <w:rPr>
          <w:rFonts w:ascii="Arial" w:hAnsi="Arial" w:cs="Arial"/>
          <w:sz w:val="24"/>
          <w:szCs w:val="24"/>
        </w:rPr>
        <w:t xml:space="preserve">ing </w:t>
      </w:r>
      <w:r w:rsidRPr="008B2C77" w:rsidR="001C3023">
        <w:rPr>
          <w:rFonts w:ascii="Arial" w:hAnsi="Arial" w:cs="Arial"/>
          <w:sz w:val="24"/>
          <w:szCs w:val="24"/>
        </w:rPr>
        <w:t xml:space="preserve">a professional footballer. It helps in learning and </w:t>
      </w:r>
      <w:r w:rsidRPr="008B2C77" w:rsidR="00203842">
        <w:rPr>
          <w:rFonts w:ascii="Arial" w:hAnsi="Arial" w:cs="Arial"/>
          <w:sz w:val="24"/>
          <w:szCs w:val="24"/>
        </w:rPr>
        <w:t xml:space="preserve">ensures </w:t>
      </w:r>
      <w:r w:rsidRPr="008B2C77" w:rsidR="001C3023">
        <w:rPr>
          <w:rFonts w:ascii="Arial" w:hAnsi="Arial" w:cs="Arial"/>
          <w:sz w:val="24"/>
          <w:szCs w:val="24"/>
        </w:rPr>
        <w:t xml:space="preserve">long-term development. Early specialization </w:t>
      </w:r>
      <w:r w:rsidRPr="008B2C77" w:rsidR="00203842">
        <w:rPr>
          <w:rFonts w:ascii="Arial" w:hAnsi="Arial" w:cs="Arial"/>
          <w:sz w:val="24"/>
          <w:szCs w:val="24"/>
        </w:rPr>
        <w:t xml:space="preserve">gradually depletes a </w:t>
      </w:r>
      <w:r w:rsidRPr="008B2C77" w:rsidR="001C3023">
        <w:rPr>
          <w:rFonts w:ascii="Arial" w:hAnsi="Arial" w:cs="Arial"/>
          <w:sz w:val="24"/>
          <w:szCs w:val="24"/>
        </w:rPr>
        <w:t xml:space="preserve">child's intrinsic motivation. </w:t>
      </w:r>
      <w:r w:rsidRPr="008B2C77" w:rsidR="001C3023">
        <w:rPr>
          <w:rFonts w:ascii="Arial" w:hAnsi="Arial" w:cs="Arial"/>
          <w:sz w:val="24"/>
          <w:szCs w:val="24"/>
        </w:rPr>
        <w:t xml:space="preserve">Ultimately, it</w:t>
      </w:r>
      <w:r w:rsidRPr="008B2C77" w:rsidR="001C3023">
        <w:rPr>
          <w:rFonts w:ascii="Arial" w:hAnsi="Arial" w:cs="Arial"/>
          <w:sz w:val="24"/>
          <w:szCs w:val="24"/>
        </w:rPr>
        <w:t xml:space="preserve"> leads to burnout of "talent". </w:t>
      </w:r>
    </w:p>
    <w:p xmlns:wp14="http://schemas.microsoft.com/office/word/2010/wordml" w:rsidRPr="008B2C77" w:rsidR="00311C20" w:rsidP="3C9E8E1C" w:rsidRDefault="00311C20" w14:paraId="2C9BE4A0" wp14:textId="3B0169E1">
      <w:pPr>
        <w:spacing w:line="480" w:lineRule="auto"/>
        <w:ind w:left="360" w:right="-613" w:firstLine="720"/>
        <w:jc w:val="both"/>
        <w:rPr>
          <w:ins w:author="Gary Smailes" w:date="2024-02-07T14:39:16.316Z" w:id="1046645329"/>
          <w:rFonts w:ascii="Arial" w:hAnsi="Arial" w:cs="Arial"/>
          <w:color w:val="000000" w:themeColor="text1" w:themeTint="FF" w:themeShade="FF"/>
          <w:sz w:val="24"/>
          <w:szCs w:val="24"/>
        </w:rPr>
      </w:pPr>
      <w:r w:rsidRPr="008B2C77" w:rsidR="001C3023">
        <w:rPr>
          <w:rFonts w:ascii="Arial" w:hAnsi="Arial" w:cs="Arial"/>
          <w:sz w:val="24"/>
          <w:szCs w:val="24"/>
        </w:rPr>
        <w:t xml:space="preserve">A lot of gifted children</w:t>
      </w:r>
      <w:ins w:author="Gary Smailes" w:date="2024-02-07T14:38:59.486Z" w:id="466626640">
        <w:r w:rsidRPr="008B2C77" w:rsidR="001C3023">
          <w:rPr>
            <w:rFonts w:ascii="Arial" w:hAnsi="Arial" w:cs="Arial"/>
            <w:sz w:val="24"/>
            <w:szCs w:val="24"/>
          </w:rPr>
          <w:t xml:space="preserve">,</w:t>
        </w:r>
      </w:ins>
      <w:r w:rsidRPr="008B2C77" w:rsidR="001C3023">
        <w:rPr>
          <w:rFonts w:ascii="Arial" w:hAnsi="Arial" w:cs="Arial"/>
          <w:sz w:val="24"/>
          <w:szCs w:val="24"/>
        </w:rPr>
        <w:t xml:space="preserve"> who have a predisposition to play at </w:t>
      </w:r>
      <w:r w:rsidRPr="008B2C77" w:rsidR="001C3023">
        <w:rPr>
          <w:rFonts w:ascii="Arial" w:hAnsi="Arial" w:cs="Arial"/>
          <w:sz w:val="24"/>
          <w:szCs w:val="24"/>
        </w:rPr>
        <w:t xml:space="preserve">a high level</w:t>
      </w:r>
      <w:ins w:author="Gary Smailes" w:date="2024-02-07T14:39:03.366Z" w:id="1375850440">
        <w:r w:rsidRPr="008B2C77" w:rsidR="001C3023">
          <w:rPr>
            <w:rFonts w:ascii="Arial" w:hAnsi="Arial" w:cs="Arial"/>
            <w:sz w:val="24"/>
            <w:szCs w:val="24"/>
          </w:rPr>
          <w:t xml:space="preserve">,</w:t>
        </w:r>
      </w:ins>
      <w:r w:rsidRPr="008B2C77" w:rsidR="001C3023">
        <w:rPr>
          <w:rFonts w:ascii="Arial" w:hAnsi="Arial" w:cs="Arial"/>
          <w:sz w:val="24"/>
          <w:szCs w:val="24"/>
        </w:rPr>
        <w:t xml:space="preserve"> </w:t>
      </w:r>
      <w:r w:rsidRPr="008B2C77" w:rsidR="00203842">
        <w:rPr>
          <w:rFonts w:ascii="Arial" w:hAnsi="Arial" w:cs="Arial"/>
          <w:sz w:val="24"/>
          <w:szCs w:val="24"/>
        </w:rPr>
        <w:t xml:space="preserve">suffer arrested </w:t>
      </w:r>
      <w:r w:rsidRPr="008B2C77" w:rsidR="001C3023">
        <w:rPr>
          <w:rFonts w:ascii="Arial" w:hAnsi="Arial" w:cs="Arial"/>
          <w:sz w:val="24"/>
          <w:szCs w:val="24"/>
        </w:rPr>
        <w:t xml:space="preserve">development </w:t>
      </w:r>
      <w:r w:rsidRPr="008B2C77" w:rsidR="00203842">
        <w:rPr>
          <w:rFonts w:ascii="Arial" w:hAnsi="Arial" w:cs="Arial"/>
          <w:sz w:val="24"/>
          <w:szCs w:val="24"/>
        </w:rPr>
        <w:t xml:space="preserve">of their skills </w:t>
      </w:r>
      <w:r w:rsidRPr="008B2C77" w:rsidR="001C3023">
        <w:rPr>
          <w:rFonts w:ascii="Arial" w:hAnsi="Arial" w:cs="Arial"/>
          <w:sz w:val="24"/>
          <w:szCs w:val="24"/>
        </w:rPr>
        <w:t xml:space="preserve">and </w:t>
      </w:r>
      <w:r w:rsidRPr="008B2C77" w:rsidR="001C3023">
        <w:rPr>
          <w:rFonts w:ascii="Arial" w:hAnsi="Arial" w:cs="Arial"/>
          <w:sz w:val="24"/>
          <w:szCs w:val="24"/>
        </w:rPr>
        <w:t>consequently</w:t>
      </w:r>
      <w:r w:rsidRPr="008B2C77" w:rsidR="001C3023">
        <w:rPr>
          <w:rFonts w:ascii="Arial" w:hAnsi="Arial" w:cs="Arial"/>
          <w:sz w:val="24"/>
          <w:szCs w:val="24"/>
        </w:rPr>
        <w:t xml:space="preserve"> give up football</w:t>
      </w:r>
      <w:r w:rsidRPr="008B2C77" w:rsidR="00203842">
        <w:rPr>
          <w:rFonts w:ascii="Arial" w:hAnsi="Arial" w:cs="Arial"/>
          <w:sz w:val="24"/>
          <w:szCs w:val="24"/>
        </w:rPr>
        <w:t>.</w:t>
      </w:r>
      <w:r w:rsidRPr="008B2C77" w:rsidR="00FC480C">
        <w:rPr>
          <w:rFonts w:ascii="Arial" w:hAnsi="Arial" w:cs="Arial"/>
          <w:sz w:val="24"/>
          <w:szCs w:val="24"/>
        </w:rPr>
        <w:t xml:space="preserve"> </w:t>
      </w:r>
      <w:r w:rsidRPr="008B2C77" w:rsidR="00203842">
        <w:rPr>
          <w:rFonts w:ascii="Arial" w:hAnsi="Arial" w:cs="Arial"/>
          <w:color w:val="000000"/>
          <w:spacing w:val="6"/>
          <w:sz w:val="24"/>
          <w:szCs w:val="24"/>
          <w:shd w:val="clear" w:color="auto" w:fill="FFFFFF"/>
        </w:rPr>
        <w:t>We lose a lot of "talent" d</w:t>
      </w:r>
      <w:r w:rsidRPr="008B2C77" w:rsidR="001C3023">
        <w:rPr>
          <w:rFonts w:ascii="Arial" w:hAnsi="Arial" w:cs="Arial"/>
          <w:color w:val="000000"/>
          <w:spacing w:val="6"/>
          <w:sz w:val="24"/>
          <w:szCs w:val="24"/>
          <w:shd w:val="clear" w:color="auto" w:fill="FFFFFF"/>
        </w:rPr>
        <w:t xml:space="preserve">ue to the inflated ego of </w:t>
      </w:r>
      <w:r w:rsidRPr="008B2C77" w:rsidR="001C3023">
        <w:rPr>
          <w:rFonts w:ascii="Arial" w:hAnsi="Arial" w:cs="Arial"/>
          <w:color w:val="000000"/>
          <w:spacing w:val="6"/>
          <w:sz w:val="24"/>
          <w:szCs w:val="24"/>
          <w:shd w:val="clear" w:color="auto" w:fill="FFFFFF"/>
        </w:rPr>
        <w:t xml:space="preserve">coaches, unrealistic expectations </w:t>
      </w:r>
      <w:r w:rsidRPr="008B2C77" w:rsidR="00203842">
        <w:rPr>
          <w:rFonts w:ascii="Arial" w:hAnsi="Arial" w:cs="Arial"/>
          <w:color w:val="000000"/>
          <w:spacing w:val="6"/>
          <w:sz w:val="24"/>
          <w:szCs w:val="24"/>
          <w:shd w:val="clear" w:color="auto" w:fill="FFFFFF"/>
        </w:rPr>
        <w:t xml:space="preserve">on the part of </w:t>
      </w:r>
      <w:r w:rsidRPr="008B2C77" w:rsidR="001C3023">
        <w:rPr>
          <w:rFonts w:ascii="Arial" w:hAnsi="Arial" w:cs="Arial"/>
          <w:color w:val="000000"/>
          <w:spacing w:val="6"/>
          <w:sz w:val="24"/>
          <w:szCs w:val="24"/>
          <w:shd w:val="clear" w:color="auto" w:fill="FFFFFF"/>
        </w:rPr>
        <w:t>parents</w:t>
      </w:r>
      <w:r w:rsidRPr="008B2C77" w:rsidR="00203842">
        <w:rPr>
          <w:rFonts w:ascii="Arial" w:hAnsi="Arial" w:cs="Arial"/>
          <w:color w:val="000000"/>
          <w:spacing w:val="6"/>
          <w:sz w:val="24"/>
          <w:szCs w:val="24"/>
          <w:shd w:val="clear" w:color="auto" w:fill="FFFFFF"/>
        </w:rPr>
        <w:t xml:space="preserve"> and </w:t>
      </w:r>
      <w:r w:rsidRPr="008B2C77" w:rsidR="001C3023">
        <w:rPr>
          <w:rFonts w:ascii="Arial" w:hAnsi="Arial" w:cs="Arial"/>
          <w:color w:val="000000"/>
          <w:spacing w:val="6"/>
          <w:sz w:val="24"/>
          <w:szCs w:val="24"/>
          <w:shd w:val="clear" w:color="auto" w:fill="FFFFFF"/>
        </w:rPr>
        <w:t xml:space="preserve">pressure </w:t>
      </w:r>
      <w:r w:rsidRPr="008B2C77" w:rsidR="00203842">
        <w:rPr>
          <w:rFonts w:ascii="Arial" w:hAnsi="Arial" w:cs="Arial"/>
          <w:color w:val="000000"/>
          <w:spacing w:val="6"/>
          <w:sz w:val="24"/>
          <w:szCs w:val="24"/>
          <w:shd w:val="clear" w:color="auto" w:fill="FFFFFF"/>
        </w:rPr>
        <w:t xml:space="preserve">from </w:t>
      </w:r>
      <w:r w:rsidRPr="008B2C77" w:rsidR="001C3023">
        <w:rPr>
          <w:rFonts w:ascii="Arial" w:hAnsi="Arial" w:cs="Arial"/>
          <w:color w:val="000000"/>
          <w:spacing w:val="6"/>
          <w:sz w:val="24"/>
          <w:szCs w:val="24"/>
          <w:shd w:val="clear" w:color="auto" w:fill="FFFFFF"/>
        </w:rPr>
        <w:t xml:space="preserve">the environment to play as much </w:t>
      </w:r>
      <w:r w:rsidRPr="008B2C77" w:rsidR="00203842">
        <w:rPr>
          <w:rFonts w:ascii="Arial" w:hAnsi="Arial" w:cs="Arial"/>
          <w:color w:val="000000"/>
          <w:spacing w:val="6"/>
          <w:sz w:val="24"/>
          <w:szCs w:val="24"/>
          <w:shd w:val="clear" w:color="auto" w:fill="FFFFFF"/>
        </w:rPr>
        <w:t xml:space="preserve">and as well </w:t>
      </w:r>
      <w:r w:rsidRPr="008B2C77" w:rsidR="001C3023">
        <w:rPr>
          <w:rFonts w:ascii="Arial" w:hAnsi="Arial" w:cs="Arial"/>
          <w:color w:val="000000"/>
          <w:spacing w:val="6"/>
          <w:sz w:val="24"/>
          <w:szCs w:val="24"/>
          <w:shd w:val="clear" w:color="auto" w:fill="FFFFFF"/>
        </w:rPr>
        <w:t xml:space="preserve">as possible, preferably at </w:t>
      </w:r>
      <w:r w:rsidRPr="008B2C77" w:rsidR="001C3023">
        <w:rPr>
          <w:rFonts w:ascii="Arial" w:hAnsi="Arial" w:cs="Arial"/>
          <w:color w:val="000000"/>
          <w:spacing w:val="6"/>
          <w:sz w:val="24"/>
          <w:szCs w:val="24"/>
          <w:shd w:val="clear" w:color="auto" w:fill="FFFFFF"/>
        </w:rPr>
        <w:t>a very young</w:t>
      </w:r>
      <w:r w:rsidRPr="008B2C77" w:rsidR="001C3023">
        <w:rPr>
          <w:rFonts w:ascii="Arial" w:hAnsi="Arial" w:cs="Arial"/>
          <w:color w:val="000000"/>
          <w:spacing w:val="6"/>
          <w:sz w:val="24"/>
          <w:szCs w:val="24"/>
          <w:shd w:val="clear" w:color="auto" w:fill="FFFFFF"/>
        </w:rPr>
        <w:t xml:space="preserve"> age. </w:t>
      </w:r>
    </w:p>
    <w:p xmlns:wp14="http://schemas.microsoft.com/office/word/2010/wordml" w:rsidRPr="008B2C77" w:rsidR="00311C20" w:rsidP="3C9E8E1C" w:rsidRDefault="00311C20" w14:paraId="4EEA8D42" wp14:textId="304FC684">
      <w:pPr>
        <w:spacing w:line="480" w:lineRule="auto"/>
        <w:ind w:left="360" w:right="-613" w:firstLine="720"/>
        <w:jc w:val="both"/>
        <w:rPr>
          <w:ins w:author="Gary Smailes" w:date="2024-02-07T14:39:18.22Z" w:id="327778227"/>
          <w:rFonts w:ascii="Arial" w:hAnsi="Arial" w:cs="Arial"/>
          <w:color w:val="000000" w:themeColor="text1" w:themeTint="FF" w:themeShade="FF"/>
          <w:sz w:val="24"/>
          <w:szCs w:val="24"/>
        </w:rPr>
      </w:pPr>
      <w:r w:rsidRPr="008B2C77" w:rsidR="001C3023">
        <w:rPr>
          <w:rFonts w:ascii="Arial" w:hAnsi="Arial" w:cs="Arial"/>
          <w:color w:val="000000"/>
          <w:spacing w:val="6"/>
          <w:sz w:val="24"/>
          <w:szCs w:val="24"/>
          <w:shd w:val="clear" w:color="auto" w:fill="FFFFFF"/>
        </w:rPr>
        <w:t>How much</w:t>
      </w:r>
      <w:r w:rsidRPr="008B2C77" w:rsidR="00203842">
        <w:rPr>
          <w:rFonts w:ascii="Arial" w:hAnsi="Arial" w:cs="Arial"/>
          <w:color w:val="000000"/>
          <w:spacing w:val="6"/>
          <w:sz w:val="24"/>
          <w:szCs w:val="24"/>
          <w:shd w:val="clear" w:color="auto" w:fill="FFFFFF"/>
        </w:rPr>
        <w:t xml:space="preserve"> talent is lost this way</w:t>
      </w:r>
      <w:r w:rsidRPr="008B2C77" w:rsidR="001C3023">
        <w:rPr>
          <w:rFonts w:ascii="Arial" w:hAnsi="Arial" w:cs="Arial"/>
          <w:color w:val="000000"/>
          <w:spacing w:val="6"/>
          <w:sz w:val="24"/>
          <w:szCs w:val="24"/>
          <w:shd w:val="clear" w:color="auto" w:fill="FFFFFF"/>
        </w:rPr>
        <w:t xml:space="preserve">? </w:t>
      </w:r>
    </w:p>
    <w:p xmlns:wp14="http://schemas.microsoft.com/office/word/2010/wordml" w:rsidRPr="008B2C77" w:rsidR="00311C20" w:rsidP="3C9E8E1C" w:rsidRDefault="00311C20" w14:paraId="278CFB6E" wp14:textId="494136AB">
      <w:pPr>
        <w:spacing w:line="480" w:lineRule="auto"/>
        <w:ind w:left="360" w:right="-613" w:firstLine="720"/>
        <w:jc w:val="both"/>
        <w:rPr>
          <w:ins w:author="Gary Smailes" w:date="2024-02-07T14:39:43.692Z" w:id="1957843521"/>
          <w:rFonts w:ascii="Arial" w:hAnsi="Arial" w:cs="Arial"/>
          <w:color w:val="000000" w:themeColor="text1" w:themeTint="FF" w:themeShade="FF"/>
          <w:sz w:val="24"/>
          <w:szCs w:val="24"/>
        </w:rPr>
      </w:pPr>
      <w:r w:rsidRPr="008B2C77" w:rsidR="001C3023">
        <w:rPr>
          <w:rFonts w:ascii="Arial" w:hAnsi="Arial" w:cs="Arial"/>
          <w:color w:val="000000"/>
          <w:spacing w:val="6"/>
          <w:sz w:val="24"/>
          <w:szCs w:val="24"/>
          <w:shd w:val="clear" w:color="auto" w:fill="FFFFFF"/>
        </w:rPr>
        <w:t xml:space="preserve">In </w:t>
      </w:r>
      <w:r w:rsidRPr="008B2C77" w:rsidR="00203842">
        <w:rPr>
          <w:rFonts w:ascii="Arial" w:hAnsi="Arial" w:cs="Arial"/>
          <w:color w:val="000000"/>
          <w:spacing w:val="6"/>
          <w:sz w:val="24"/>
          <w:szCs w:val="24"/>
          <w:shd w:val="clear" w:color="auto" w:fill="FFFFFF"/>
        </w:rPr>
        <w:t>an</w:t>
      </w:r>
      <w:r w:rsidRPr="008B2C77" w:rsidR="001C3023">
        <w:rPr>
          <w:rFonts w:ascii="Arial" w:hAnsi="Arial" w:cs="Arial"/>
          <w:color w:val="000000"/>
          <w:spacing w:val="6"/>
          <w:sz w:val="24"/>
          <w:szCs w:val="24"/>
          <w:shd w:val="clear" w:color="auto" w:fill="FFFFFF"/>
        </w:rPr>
        <w:t xml:space="preserve"> article</w:t>
      </w:r>
      <w:r w:rsidRPr="008B2C77" w:rsidR="00203842">
        <w:rPr>
          <w:rFonts w:ascii="Arial" w:hAnsi="Arial" w:cs="Arial"/>
          <w:color w:val="000000"/>
          <w:spacing w:val="6"/>
          <w:sz w:val="24"/>
          <w:szCs w:val="24"/>
          <w:shd w:val="clear" w:color="auto" w:fill="FFFFFF"/>
        </w:rPr>
        <w:t xml:space="preserve"> entitled </w:t>
      </w:r>
      <w:r w:rsidRPr="008B2C77" w:rsidR="001C3023">
        <w:rPr>
          <w:rFonts w:ascii="Arial" w:hAnsi="Arial" w:cs="Arial"/>
          <w:color w:val="000000"/>
          <w:spacing w:val="6"/>
          <w:sz w:val="24"/>
          <w:szCs w:val="24"/>
          <w:shd w:val="clear" w:color="auto" w:fill="FFFFFF"/>
        </w:rPr>
        <w:t xml:space="preserve">"How to make your kid hate sports" </w:t>
      </w:r>
      <w:r w:rsidRPr="008B2C77" w:rsidR="00203842">
        <w:rPr>
          <w:rFonts w:ascii="Arial" w:hAnsi="Arial" w:cs="Arial"/>
          <w:color w:val="000000"/>
          <w:spacing w:val="6"/>
          <w:sz w:val="24"/>
          <w:szCs w:val="24"/>
          <w:shd w:val="clear" w:color="auto" w:fill="FFFFFF"/>
        </w:rPr>
        <w:t xml:space="preserve">Kelly Wallace </w:t>
      </w:r>
      <w:r w:rsidRPr="008B2C77" w:rsidR="001C3023">
        <w:rPr>
          <w:rFonts w:ascii="Arial" w:hAnsi="Arial" w:cs="Arial"/>
          <w:color w:val="000000"/>
          <w:spacing w:val="6"/>
          <w:sz w:val="24"/>
          <w:szCs w:val="24"/>
          <w:shd w:val="clear" w:color="auto" w:fill="FFFFFF"/>
        </w:rPr>
        <w:t>writes: "The actual science and evidence that we look at though shows that except in sports like female gymnastics where kids hit their peak when they're 14- (and) 15-years-old</w:t>
      </w:r>
      <w:r w:rsidRPr="008B2C77" w:rsidR="00F53E05">
        <w:rPr>
          <w:rFonts w:ascii="Arial" w:hAnsi="Arial" w:cs="Arial"/>
          <w:color w:val="000000"/>
          <w:spacing w:val="6"/>
          <w:sz w:val="24"/>
          <w:szCs w:val="24"/>
          <w:shd w:val="clear" w:color="auto" w:fill="FFFFFF"/>
        </w:rPr>
        <w:t>s</w:t>
      </w:r>
      <w:r w:rsidRPr="008B2C77" w:rsidR="001C3023">
        <w:rPr>
          <w:rFonts w:ascii="Arial" w:hAnsi="Arial" w:cs="Arial"/>
          <w:color w:val="000000"/>
          <w:spacing w:val="6"/>
          <w:sz w:val="24"/>
          <w:szCs w:val="24"/>
          <w:shd w:val="clear" w:color="auto" w:fill="FFFFFF"/>
        </w:rPr>
        <w:t>, specializing in one sport before the age of 12 is going to be a far less likely path to actually elite level performance"</w:t>
      </w:r>
      <w:r w:rsidRPr="008B2C77" w:rsidR="00203842">
        <w:rPr>
          <w:rFonts w:ascii="Arial" w:hAnsi="Arial" w:cs="Arial"/>
          <w:color w:val="000000"/>
          <w:spacing w:val="6"/>
          <w:sz w:val="24"/>
          <w:szCs w:val="24"/>
          <w:shd w:val="clear" w:color="auto" w:fill="FFFFFF"/>
        </w:rPr>
        <w:t>.</w:t>
      </w:r>
      <w:r w:rsidRPr="008B2C77" w:rsidR="001C3023">
        <w:rPr>
          <w:rFonts w:ascii="Arial" w:hAnsi="Arial" w:cs="Arial"/>
          <w:color w:val="000000"/>
          <w:spacing w:val="6"/>
          <w:sz w:val="24"/>
          <w:szCs w:val="24"/>
          <w:shd w:val="clear" w:color="auto" w:fill="FFFFFF"/>
        </w:rPr>
        <w:t xml:space="preserve"> He </w:t>
      </w:r>
      <w:r w:rsidRPr="008B2C77" w:rsidR="00096754">
        <w:rPr>
          <w:rFonts w:ascii="Arial" w:hAnsi="Arial" w:cs="Arial"/>
          <w:color w:val="000000"/>
          <w:spacing w:val="6"/>
          <w:sz w:val="24"/>
          <w:szCs w:val="24"/>
          <w:shd w:val="clear" w:color="auto" w:fill="FFFFFF"/>
        </w:rPr>
        <w:t>doesn’t</w:t>
      </w:r>
      <w:r w:rsidRPr="008B2C77" w:rsidR="00096754">
        <w:rPr>
          <w:rFonts w:ascii="Arial" w:hAnsi="Arial" w:cs="Arial"/>
          <w:color w:val="000000"/>
          <w:spacing w:val="6"/>
          <w:sz w:val="24"/>
          <w:szCs w:val="24"/>
          <w:shd w:val="clear" w:color="auto" w:fill="FFFFFF"/>
        </w:rPr>
        <w:t xml:space="preserve"> </w:t>
      </w:r>
      <w:r w:rsidRPr="008B2C77" w:rsidR="00203842">
        <w:rPr>
          <w:rFonts w:ascii="Arial" w:hAnsi="Arial" w:cs="Arial"/>
          <w:color w:val="000000"/>
          <w:spacing w:val="6"/>
          <w:sz w:val="24"/>
          <w:szCs w:val="24"/>
          <w:shd w:val="clear" w:color="auto" w:fill="FFFFFF"/>
        </w:rPr>
        <w:t xml:space="preserve">cite </w:t>
      </w:r>
      <w:r w:rsidRPr="008B2C77" w:rsidR="001C3023">
        <w:rPr>
          <w:rFonts w:ascii="Arial" w:hAnsi="Arial" w:cs="Arial"/>
          <w:color w:val="000000"/>
          <w:spacing w:val="6"/>
          <w:sz w:val="24"/>
          <w:szCs w:val="24"/>
          <w:shd w:val="clear" w:color="auto" w:fill="FFFFFF"/>
        </w:rPr>
        <w:t xml:space="preserve">a specific </w:t>
      </w:r>
      <w:del w:author="Gary Smailes" w:date="2024-02-07T14:39:28.252Z" w:id="380352141">
        <w:r w:rsidRPr="3C9E8E1C" w:rsidDel="3C9E8E1C">
          <w:rPr>
            <w:rFonts w:ascii="Arial" w:hAnsi="Arial" w:cs="Arial"/>
            <w:color w:val="000000" w:themeColor="text1" w:themeTint="FF" w:themeShade="FF"/>
            <w:sz w:val="24"/>
            <w:szCs w:val="24"/>
          </w:rPr>
          <w:delText>number, bu</w:delText>
        </w:r>
        <w:r w:rsidRPr="3C9E8E1C" w:rsidDel="3C9E8E1C">
          <w:rPr>
            <w:rFonts w:ascii="Arial" w:hAnsi="Arial" w:cs="Arial"/>
            <w:color w:val="000000" w:themeColor="text1" w:themeTint="FF" w:themeShade="FF"/>
            <w:sz w:val="24"/>
            <w:szCs w:val="24"/>
          </w:rPr>
          <w:delText>t</w:delText>
        </w:r>
      </w:del>
      <w:ins w:author="Gary Smailes" w:date="2024-02-07T14:39:28.257Z" w:id="276419826">
        <w:r w:rsidRPr="008B2C77" w:rsidR="001C3023">
          <w:rPr>
            <w:rFonts w:ascii="Arial" w:hAnsi="Arial" w:cs="Arial"/>
            <w:color w:val="000000"/>
            <w:spacing w:val="6"/>
            <w:sz w:val="24"/>
            <w:szCs w:val="24"/>
            <w:shd w:val="clear" w:color="auto" w:fill="FFFFFF"/>
          </w:rPr>
          <w:t xml:space="preserve">number but</w:t>
        </w:r>
      </w:ins>
      <w:r w:rsidRPr="008B2C77" w:rsidR="001C3023">
        <w:rPr>
          <w:rFonts w:ascii="Arial" w:hAnsi="Arial" w:cs="Arial"/>
          <w:color w:val="000000"/>
          <w:spacing w:val="6"/>
          <w:sz w:val="24"/>
          <w:szCs w:val="24"/>
          <w:shd w:val="clear" w:color="auto" w:fill="FFFFFF"/>
        </w:rPr>
        <w:t xml:space="preserve"> agrees with the </w:t>
      </w:r>
      <w:r w:rsidRPr="008B2C77" w:rsidR="00203842">
        <w:rPr>
          <w:rFonts w:ascii="Arial" w:hAnsi="Arial" w:cs="Arial"/>
          <w:color w:val="000000"/>
          <w:spacing w:val="6"/>
          <w:sz w:val="24"/>
          <w:szCs w:val="24"/>
          <w:shd w:val="clear" w:color="auto" w:fill="FFFFFF"/>
        </w:rPr>
        <w:t xml:space="preserve">conviction </w:t>
      </w:r>
      <w:r w:rsidRPr="008B2C77" w:rsidR="001C3023">
        <w:rPr>
          <w:rFonts w:ascii="Arial" w:hAnsi="Arial" w:cs="Arial"/>
          <w:color w:val="000000"/>
          <w:spacing w:val="6"/>
          <w:sz w:val="24"/>
          <w:szCs w:val="24"/>
          <w:shd w:val="clear" w:color="auto" w:fill="FFFFFF"/>
        </w:rPr>
        <w:t xml:space="preserve">that early specialization is not conducive to the development of potential at </w:t>
      </w:r>
      <w:r w:rsidRPr="008B2C77" w:rsidR="001C3023">
        <w:rPr>
          <w:rFonts w:ascii="Arial" w:hAnsi="Arial" w:cs="Arial"/>
          <w:color w:val="000000"/>
          <w:spacing w:val="6"/>
          <w:sz w:val="24"/>
          <w:szCs w:val="24"/>
          <w:shd w:val="clear" w:color="auto" w:fill="FFFFFF"/>
        </w:rPr>
        <w:t xml:space="preserve">a high level</w:t>
      </w:r>
      <w:r w:rsidRPr="008B2C77" w:rsidR="001C3023">
        <w:rPr>
          <w:rFonts w:ascii="Arial" w:hAnsi="Arial" w:cs="Arial"/>
          <w:color w:val="000000"/>
          <w:spacing w:val="6"/>
          <w:sz w:val="24"/>
          <w:szCs w:val="24"/>
          <w:shd w:val="clear" w:color="auto" w:fill="FFFFFF"/>
        </w:rPr>
        <w:t xml:space="preserve">. It should be added that the article refers to </w:t>
      </w:r>
      <w:r w:rsidRPr="008B2C77" w:rsidR="00DD4732">
        <w:rPr>
          <w:rFonts w:ascii="Arial" w:hAnsi="Arial" w:cs="Arial"/>
          <w:color w:val="000000"/>
          <w:spacing w:val="6"/>
          <w:sz w:val="24"/>
          <w:szCs w:val="24"/>
          <w:shd w:val="clear" w:color="auto" w:fill="FFFFFF"/>
        </w:rPr>
        <w:t>adolescent</w:t>
      </w:r>
      <w:r w:rsidRPr="008B2C77" w:rsidR="001C3023">
        <w:rPr>
          <w:rFonts w:ascii="Arial" w:hAnsi="Arial" w:cs="Arial"/>
          <w:color w:val="000000"/>
          <w:spacing w:val="6"/>
          <w:sz w:val="24"/>
          <w:szCs w:val="24"/>
          <w:shd w:val="clear" w:color="auto" w:fill="FFFFFF"/>
        </w:rPr>
        <w:t xml:space="preserve"> sport in general, and not only to football. </w:t>
      </w:r>
    </w:p>
    <w:p xmlns:wp14="http://schemas.microsoft.com/office/word/2010/wordml" w:rsidRPr="008B2C77" w:rsidR="00311C20" w:rsidP="3C9E8E1C" w:rsidRDefault="00311C20" w14:paraId="1EADABB5" wp14:textId="03AED00D">
      <w:pPr>
        <w:spacing w:line="480" w:lineRule="auto"/>
        <w:ind w:left="360" w:right="-613" w:firstLine="720"/>
        <w:jc w:val="both"/>
        <w:rPr>
          <w:rFonts w:ascii="Arial" w:hAnsi="Arial" w:cs="Arial"/>
          <w:color w:val="000000"/>
          <w:spacing w:val="6"/>
          <w:sz w:val="24"/>
          <w:szCs w:val="24"/>
          <w:shd w:val="clear" w:color="auto" w:fill="FFFFFF"/>
        </w:rPr>
      </w:pPr>
      <w:r w:rsidRPr="008B2C77" w:rsidR="00203842">
        <w:rPr>
          <w:rFonts w:ascii="Arial" w:hAnsi="Arial" w:cs="Arial"/>
          <w:color w:val="000000"/>
          <w:spacing w:val="6"/>
          <w:sz w:val="24"/>
          <w:szCs w:val="24"/>
          <w:shd w:val="clear" w:color="auto" w:fill="FFFFFF"/>
        </w:rPr>
        <w:t xml:space="preserve">Further on in </w:t>
      </w:r>
      <w:r w:rsidRPr="008B2C77" w:rsidR="001C3023">
        <w:rPr>
          <w:rFonts w:ascii="Arial" w:hAnsi="Arial" w:cs="Arial"/>
          <w:color w:val="000000"/>
          <w:spacing w:val="6"/>
          <w:sz w:val="24"/>
          <w:szCs w:val="24"/>
          <w:shd w:val="clear" w:color="auto" w:fill="FFFFFF"/>
        </w:rPr>
        <w:t xml:space="preserve">the article, he </w:t>
      </w:r>
      <w:r w:rsidRPr="008B2C77" w:rsidR="001A624A">
        <w:rPr>
          <w:rFonts w:ascii="Arial" w:hAnsi="Arial" w:cs="Arial"/>
          <w:color w:val="000000"/>
          <w:spacing w:val="6"/>
          <w:sz w:val="24"/>
          <w:szCs w:val="24"/>
          <w:shd w:val="clear" w:color="auto" w:fill="FFFFFF"/>
        </w:rPr>
        <w:t xml:space="preserve">provides</w:t>
      </w:r>
      <w:r w:rsidRPr="008B2C77" w:rsidR="001A624A">
        <w:rPr>
          <w:rFonts w:ascii="Arial" w:hAnsi="Arial" w:cs="Arial"/>
          <w:color w:val="000000"/>
          <w:spacing w:val="6"/>
          <w:sz w:val="24"/>
          <w:szCs w:val="24"/>
          <w:shd w:val="clear" w:color="auto" w:fill="FFFFFF"/>
        </w:rPr>
        <w:t xml:space="preserve"> </w:t>
      </w:r>
      <w:r w:rsidRPr="008B2C77" w:rsidR="001C3023">
        <w:rPr>
          <w:rFonts w:ascii="Arial" w:hAnsi="Arial" w:cs="Arial"/>
          <w:color w:val="000000"/>
          <w:spacing w:val="6"/>
          <w:sz w:val="24"/>
          <w:szCs w:val="24"/>
          <w:shd w:val="clear" w:color="auto" w:fill="FFFFFF"/>
        </w:rPr>
        <w:t xml:space="preserve">data on </w:t>
      </w:r>
      <w:r w:rsidRPr="008B2C77" w:rsidR="001A624A">
        <w:rPr>
          <w:rFonts w:ascii="Arial" w:hAnsi="Arial" w:cs="Arial"/>
          <w:color w:val="000000"/>
          <w:spacing w:val="6"/>
          <w:sz w:val="24"/>
          <w:szCs w:val="24"/>
          <w:shd w:val="clear" w:color="auto" w:fill="FFFFFF"/>
        </w:rPr>
        <w:t xml:space="preserve">concussion </w:t>
      </w:r>
      <w:r w:rsidRPr="008B2C77" w:rsidR="001C3023">
        <w:rPr>
          <w:rFonts w:ascii="Arial" w:hAnsi="Arial" w:cs="Arial"/>
          <w:color w:val="000000"/>
          <w:spacing w:val="6"/>
          <w:sz w:val="24"/>
          <w:szCs w:val="24"/>
          <w:shd w:val="clear" w:color="auto" w:fill="FFFFFF"/>
        </w:rPr>
        <w:t xml:space="preserve">and </w:t>
      </w:r>
      <w:r w:rsidRPr="008B2C77" w:rsidR="001A624A">
        <w:rPr>
          <w:rFonts w:ascii="Arial" w:hAnsi="Arial" w:cs="Arial"/>
          <w:color w:val="000000"/>
          <w:spacing w:val="6"/>
          <w:sz w:val="24"/>
          <w:szCs w:val="24"/>
          <w:shd w:val="clear" w:color="auto" w:fill="FFFFFF"/>
        </w:rPr>
        <w:t xml:space="preserve">other </w:t>
      </w:r>
      <w:r w:rsidRPr="008B2C77" w:rsidR="001C3023">
        <w:rPr>
          <w:rFonts w:ascii="Arial" w:hAnsi="Arial" w:cs="Arial"/>
          <w:color w:val="000000"/>
          <w:spacing w:val="6"/>
          <w:sz w:val="24"/>
          <w:szCs w:val="24"/>
          <w:shd w:val="clear" w:color="auto" w:fill="FFFFFF"/>
        </w:rPr>
        <w:t>injuries caused by early and uncontrolled specialization.</w:t>
      </w:r>
      <w:r w:rsidRPr="008B2C77" w:rsidR="005B70BE">
        <w:rPr>
          <w:rFonts w:ascii="Arial" w:hAnsi="Arial" w:cs="Arial"/>
          <w:color w:val="000000"/>
          <w:spacing w:val="6"/>
          <w:sz w:val="24"/>
          <w:szCs w:val="24"/>
          <w:shd w:val="clear" w:color="auto" w:fill="FFFFFF"/>
        </w:rPr>
        <w:t xml:space="preserve"> </w:t>
      </w:r>
      <w:r w:rsidRPr="008B2C77" w:rsidR="001C3023">
        <w:rPr>
          <w:rFonts w:ascii="Arial" w:hAnsi="Arial" w:cs="Arial"/>
          <w:color w:val="000000"/>
          <w:spacing w:val="6"/>
          <w:sz w:val="24"/>
          <w:szCs w:val="24"/>
          <w:shd w:val="clear" w:color="auto" w:fill="FFFFFF"/>
        </w:rPr>
        <w:t xml:space="preserve">The data supported by research </w:t>
      </w:r>
      <w:r w:rsidRPr="008B2C77" w:rsidR="001A624A">
        <w:rPr>
          <w:rFonts w:ascii="Arial" w:hAnsi="Arial" w:cs="Arial"/>
          <w:color w:val="000000"/>
          <w:spacing w:val="6"/>
          <w:sz w:val="24"/>
          <w:szCs w:val="24"/>
          <w:shd w:val="clear" w:color="auto" w:fill="FFFFFF"/>
        </w:rPr>
        <w:t>is</w:t>
      </w:r>
      <w:r w:rsidRPr="008B2C77" w:rsidR="001C3023">
        <w:rPr>
          <w:rFonts w:ascii="Arial" w:hAnsi="Arial" w:cs="Arial"/>
          <w:color w:val="000000"/>
          <w:spacing w:val="6"/>
          <w:sz w:val="24"/>
          <w:szCs w:val="24"/>
          <w:shd w:val="clear" w:color="auto" w:fill="FFFFFF"/>
        </w:rPr>
        <w:t xml:space="preserve"> frightening: "Every year, more than 3.5 million children under the age </w:t>
      </w:r>
      <w:r w:rsidRPr="008B2C77" w:rsidR="001A624A">
        <w:rPr>
          <w:rFonts w:ascii="Arial" w:hAnsi="Arial" w:cs="Arial"/>
          <w:color w:val="000000"/>
          <w:spacing w:val="6"/>
          <w:sz w:val="24"/>
          <w:szCs w:val="24"/>
          <w:shd w:val="clear" w:color="auto" w:fill="FFFFFF"/>
        </w:rPr>
        <w:t xml:space="preserve">of </w:t>
      </w:r>
      <w:r w:rsidRPr="008B2C77" w:rsidR="001C3023">
        <w:rPr>
          <w:rFonts w:ascii="Arial" w:hAnsi="Arial" w:cs="Arial"/>
          <w:color w:val="000000"/>
          <w:spacing w:val="6"/>
          <w:sz w:val="24"/>
          <w:szCs w:val="24"/>
          <w:shd w:val="clear" w:color="auto" w:fill="FFFFFF"/>
        </w:rPr>
        <w:t xml:space="preserve">14 need treatment for sports injuries, with nearly half of all sports injuries for middle and high school students caused by overuse". It is safe to say that injuries at such </w:t>
      </w:r>
      <w:r w:rsidRPr="008B2C77" w:rsidR="001C3023">
        <w:rPr>
          <w:rFonts w:ascii="Arial" w:hAnsi="Arial" w:cs="Arial"/>
          <w:color w:val="000000"/>
          <w:spacing w:val="6"/>
          <w:sz w:val="24"/>
          <w:szCs w:val="24"/>
          <w:shd w:val="clear" w:color="auto" w:fill="FFFFFF"/>
        </w:rPr>
        <w:t xml:space="preserve">a young age</w:t>
      </w:r>
      <w:r w:rsidRPr="008B2C77" w:rsidR="001C3023">
        <w:rPr>
          <w:rFonts w:ascii="Arial" w:hAnsi="Arial" w:cs="Arial"/>
          <w:color w:val="000000"/>
          <w:spacing w:val="6"/>
          <w:sz w:val="24"/>
          <w:szCs w:val="24"/>
          <w:shd w:val="clear" w:color="auto" w:fill="FFFFFF"/>
        </w:rPr>
        <w:t xml:space="preserve"> hinder </w:t>
      </w:r>
      <w:r w:rsidRPr="008B2C77" w:rsidR="001A624A">
        <w:rPr>
          <w:rFonts w:ascii="Arial" w:hAnsi="Arial" w:cs="Arial"/>
          <w:color w:val="000000"/>
          <w:spacing w:val="6"/>
          <w:sz w:val="24"/>
          <w:szCs w:val="24"/>
          <w:shd w:val="clear" w:color="auto" w:fill="FFFFFF"/>
        </w:rPr>
        <w:t>a</w:t>
      </w:r>
      <w:r w:rsidRPr="008B2C77" w:rsidR="001C3023">
        <w:rPr>
          <w:rFonts w:ascii="Arial" w:hAnsi="Arial" w:cs="Arial"/>
          <w:color w:val="000000"/>
          <w:spacing w:val="6"/>
          <w:sz w:val="24"/>
          <w:szCs w:val="24"/>
          <w:shd w:val="clear" w:color="auto" w:fill="FFFFFF"/>
        </w:rPr>
        <w:t xml:space="preserve"> </w:t>
      </w:r>
      <w:r w:rsidRPr="008B2C77" w:rsidR="001A624A">
        <w:rPr>
          <w:rFonts w:ascii="Arial" w:hAnsi="Arial" w:cs="Arial"/>
          <w:color w:val="000000"/>
          <w:spacing w:val="6"/>
          <w:sz w:val="24"/>
          <w:szCs w:val="24"/>
          <w:shd w:val="clear" w:color="auto" w:fill="FFFFFF"/>
        </w:rPr>
        <w:t xml:space="preserve">child’s </w:t>
      </w:r>
      <w:r w:rsidRPr="008B2C77" w:rsidR="001C3023">
        <w:rPr>
          <w:rFonts w:ascii="Arial" w:hAnsi="Arial" w:cs="Arial"/>
          <w:color w:val="000000"/>
          <w:spacing w:val="6"/>
          <w:sz w:val="24"/>
          <w:szCs w:val="24"/>
          <w:shd w:val="clear" w:color="auto" w:fill="FFFFFF"/>
        </w:rPr>
        <w:t xml:space="preserve">potential </w:t>
      </w:r>
      <w:r w:rsidRPr="008B2C77" w:rsidR="00625D58">
        <w:rPr>
          <w:rFonts w:ascii="Arial" w:hAnsi="Arial" w:cs="Arial"/>
          <w:color w:val="000000"/>
          <w:spacing w:val="6"/>
          <w:sz w:val="24"/>
          <w:szCs w:val="24"/>
          <w:shd w:val="clear" w:color="auto" w:fill="FFFFFF"/>
        </w:rPr>
        <w:t>for</w:t>
      </w:r>
      <w:r w:rsidRPr="008B2C77" w:rsidR="001A624A">
        <w:rPr>
          <w:rFonts w:ascii="Arial" w:hAnsi="Arial" w:cs="Arial"/>
          <w:color w:val="000000"/>
          <w:spacing w:val="6"/>
          <w:sz w:val="24"/>
          <w:szCs w:val="24"/>
          <w:shd w:val="clear" w:color="auto" w:fill="FFFFFF"/>
        </w:rPr>
        <w:t xml:space="preserve"> </w:t>
      </w:r>
      <w:r w:rsidRPr="008B2C77" w:rsidR="001C3023">
        <w:rPr>
          <w:rFonts w:ascii="Arial" w:hAnsi="Arial" w:cs="Arial"/>
          <w:color w:val="000000"/>
          <w:spacing w:val="6"/>
          <w:sz w:val="24"/>
          <w:szCs w:val="24"/>
          <w:shd w:val="clear" w:color="auto" w:fill="FFFFFF"/>
        </w:rPr>
        <w:t>grow</w:t>
      </w:r>
      <w:r w:rsidRPr="008B2C77" w:rsidR="001A624A">
        <w:rPr>
          <w:rFonts w:ascii="Arial" w:hAnsi="Arial" w:cs="Arial"/>
          <w:color w:val="000000"/>
          <w:spacing w:val="6"/>
          <w:sz w:val="24"/>
          <w:szCs w:val="24"/>
          <w:shd w:val="clear" w:color="auto" w:fill="FFFFFF"/>
        </w:rPr>
        <w:t>ing</w:t>
      </w:r>
      <w:del w:author="Gary Smailes" w:date="2024-02-07T14:50:51.906Z" w:id="447252623">
        <w:r w:rsidRPr="3C9E8E1C" w:rsidDel="3C9E8E1C">
          <w:rPr>
            <w:rFonts w:ascii="Arial" w:hAnsi="Arial" w:cs="Arial"/>
            <w:color w:val="000000" w:themeColor="text1" w:themeTint="FF" w:themeShade="FF"/>
            <w:sz w:val="24"/>
            <w:szCs w:val="24"/>
          </w:rPr>
          <w:delText xml:space="preserve"> all the time</w:delText>
        </w:r>
      </w:del>
      <w:r w:rsidRPr="008B2C77" w:rsidR="001C3023">
        <w:rPr>
          <w:rFonts w:ascii="Arial" w:hAnsi="Arial" w:cs="Arial"/>
          <w:color w:val="000000"/>
          <w:spacing w:val="6"/>
          <w:sz w:val="24"/>
          <w:szCs w:val="24"/>
          <w:shd w:val="clear" w:color="auto" w:fill="FFFFFF"/>
        </w:rPr>
        <w:t xml:space="preserve">. In this way, we reduce the talent to play </w:t>
      </w:r>
      <w:r w:rsidRPr="008B2C77" w:rsidR="00CE72A2">
        <w:rPr>
          <w:rFonts w:ascii="Arial" w:hAnsi="Arial" w:cs="Arial"/>
          <w:color w:val="000000"/>
          <w:spacing w:val="6"/>
          <w:sz w:val="24"/>
          <w:szCs w:val="24"/>
          <w:shd w:val="clear" w:color="auto" w:fill="FFFFFF"/>
        </w:rPr>
        <w:t xml:space="preserve">professional level </w:t>
      </w:r>
      <w:r w:rsidRPr="008B2C77" w:rsidR="001C3023">
        <w:rPr>
          <w:rFonts w:ascii="Arial" w:hAnsi="Arial" w:cs="Arial"/>
          <w:color w:val="000000"/>
          <w:spacing w:val="6"/>
          <w:sz w:val="24"/>
          <w:szCs w:val="24"/>
          <w:shd w:val="clear" w:color="auto" w:fill="FFFFFF"/>
        </w:rPr>
        <w:t xml:space="preserve">football, instead of developing and increasing it. We can only imagine how many potential young </w:t>
      </w:r>
      <w:r w:rsidRPr="008B2C77" w:rsidR="00022674">
        <w:rPr>
          <w:rFonts w:ascii="Arial" w:hAnsi="Arial" w:cs="Arial"/>
          <w:color w:val="000000"/>
          <w:spacing w:val="6"/>
          <w:sz w:val="24"/>
          <w:szCs w:val="24"/>
          <w:shd w:val="clear" w:color="auto" w:fill="FFFFFF"/>
        </w:rPr>
        <w:t>trainee</w:t>
      </w:r>
      <w:r w:rsidRPr="008B2C77" w:rsidR="001C3023">
        <w:rPr>
          <w:rFonts w:ascii="Arial" w:hAnsi="Arial" w:cs="Arial"/>
          <w:color w:val="000000"/>
          <w:spacing w:val="6"/>
          <w:sz w:val="24"/>
          <w:szCs w:val="24"/>
          <w:shd w:val="clear" w:color="auto" w:fill="FFFFFF"/>
        </w:rPr>
        <w:t xml:space="preserve">s</w:t>
      </w:r>
      <w:ins w:author="Gary Smailes" w:date="2024-02-07T14:51:07.512Z" w:id="6476752">
        <w:r w:rsidRPr="008B2C77" w:rsidR="001C3023">
          <w:rPr>
            <w:rFonts w:ascii="Arial" w:hAnsi="Arial" w:cs="Arial"/>
            <w:color w:val="000000"/>
            <w:spacing w:val="6"/>
            <w:sz w:val="24"/>
            <w:szCs w:val="24"/>
            <w:shd w:val="clear" w:color="auto" w:fill="FFFFFF"/>
          </w:rPr>
          <w:t xml:space="preserve">,</w:t>
        </w:r>
      </w:ins>
      <w:r w:rsidRPr="008B2C77" w:rsidR="001C3023">
        <w:rPr>
          <w:rFonts w:ascii="Arial" w:hAnsi="Arial" w:cs="Arial"/>
          <w:color w:val="000000"/>
          <w:spacing w:val="6"/>
          <w:sz w:val="24"/>
          <w:szCs w:val="24"/>
          <w:shd w:val="clear" w:color="auto" w:fill="FFFFFF"/>
        </w:rPr>
        <w:t xml:space="preserve"> </w:t>
      </w:r>
      <w:r w:rsidRPr="008B2C77" w:rsidR="001A624A">
        <w:rPr>
          <w:rFonts w:ascii="Arial" w:hAnsi="Arial" w:cs="Arial"/>
          <w:color w:val="000000"/>
          <w:spacing w:val="6"/>
          <w:sz w:val="24"/>
          <w:szCs w:val="24"/>
          <w:shd w:val="clear" w:color="auto" w:fill="FFFFFF"/>
        </w:rPr>
        <w:t xml:space="preserve">sufficiently talented to play football professionally</w:t>
      </w:r>
      <w:ins w:author="Gary Smailes" w:date="2024-02-07T14:51:19.4Z" w:id="1007585538">
        <w:r w:rsidRPr="008B2C77" w:rsidR="001A624A">
          <w:rPr>
            <w:rFonts w:ascii="Arial" w:hAnsi="Arial" w:cs="Arial"/>
            <w:color w:val="000000"/>
            <w:spacing w:val="6"/>
            <w:sz w:val="24"/>
            <w:szCs w:val="24"/>
            <w:shd w:val="clear" w:color="auto" w:fill="FFFFFF"/>
          </w:rPr>
          <w:t xml:space="preserve">,</w:t>
        </w:r>
      </w:ins>
      <w:del w:author="Gary Smailes" w:date="2024-02-07T14:51:17.742Z" w:id="1624024821">
        <w:r w:rsidRPr="3C9E8E1C" w:rsidDel="3C9E8E1C">
          <w:rPr>
            <w:rFonts w:ascii="Arial" w:hAnsi="Arial" w:cs="Arial"/>
            <w:color w:val="000000" w:themeColor="text1" w:themeTint="FF" w:themeShade="FF"/>
            <w:sz w:val="24"/>
            <w:szCs w:val="24"/>
          </w:rPr>
          <w:delText xml:space="preserve"> among that </w:delText>
        </w:r>
        <w:r w:rsidRPr="3C9E8E1C" w:rsidDel="3C9E8E1C">
          <w:rPr>
            <w:rFonts w:ascii="Arial" w:hAnsi="Arial" w:cs="Arial"/>
            <w:color w:val="000000" w:themeColor="text1" w:themeTint="FF" w:themeShade="FF"/>
            <w:sz w:val="24"/>
            <w:szCs w:val="24"/>
          </w:rPr>
          <w:delText>1.5 million</w:delText>
        </w:r>
      </w:del>
      <w:r w:rsidRPr="008B2C77" w:rsidR="001C3023">
        <w:rPr>
          <w:rFonts w:ascii="Arial" w:hAnsi="Arial" w:cs="Arial"/>
          <w:color w:val="000000"/>
          <w:spacing w:val="6"/>
          <w:sz w:val="24"/>
          <w:szCs w:val="24"/>
          <w:shd w:val="clear" w:color="auto" w:fill="FFFFFF"/>
        </w:rPr>
        <w:t xml:space="preserve"> </w:t>
      </w:r>
      <w:r w:rsidRPr="008B2C77" w:rsidR="001A624A">
        <w:rPr>
          <w:rFonts w:ascii="Arial" w:hAnsi="Arial" w:cs="Arial"/>
          <w:color w:val="000000"/>
          <w:spacing w:val="6"/>
          <w:sz w:val="24"/>
          <w:szCs w:val="24"/>
          <w:shd w:val="clear" w:color="auto" w:fill="FFFFFF"/>
        </w:rPr>
        <w:t xml:space="preserve">are lost by </w:t>
      </w:r>
      <w:r w:rsidRPr="008B2C77" w:rsidR="001C3023">
        <w:rPr>
          <w:rFonts w:ascii="Arial" w:hAnsi="Arial" w:cs="Arial"/>
          <w:color w:val="000000"/>
          <w:spacing w:val="6"/>
          <w:sz w:val="24"/>
          <w:szCs w:val="24"/>
          <w:shd w:val="clear" w:color="auto" w:fill="FFFFFF"/>
        </w:rPr>
        <w:t xml:space="preserve">the system </w:t>
      </w:r>
      <w:r w:rsidRPr="008B2C77" w:rsidR="001A624A">
        <w:rPr>
          <w:rFonts w:ascii="Arial" w:hAnsi="Arial" w:cs="Arial"/>
          <w:color w:val="000000"/>
          <w:spacing w:val="6"/>
          <w:sz w:val="24"/>
          <w:szCs w:val="24"/>
          <w:shd w:val="clear" w:color="auto" w:fill="FFFFFF"/>
        </w:rPr>
        <w:t>every year</w:t>
      </w:r>
      <w:r w:rsidRPr="008B2C77" w:rsidR="001C3023">
        <w:rPr>
          <w:rFonts w:ascii="Arial" w:hAnsi="Arial" w:cs="Arial"/>
          <w:color w:val="000000"/>
          <w:spacing w:val="6"/>
          <w:sz w:val="24"/>
          <w:szCs w:val="24"/>
          <w:shd w:val="clear" w:color="auto" w:fill="FFFFFF"/>
        </w:rPr>
        <w:t xml:space="preserve">. </w:t>
      </w:r>
      <w:r w:rsidRPr="008B2C77" w:rsidR="001A624A">
        <w:rPr>
          <w:rFonts w:ascii="Arial" w:hAnsi="Arial" w:cs="Arial"/>
          <w:color w:val="000000"/>
          <w:spacing w:val="6"/>
          <w:sz w:val="24"/>
          <w:szCs w:val="24"/>
          <w:shd w:val="clear" w:color="auto" w:fill="FFFFFF"/>
        </w:rPr>
        <w:t xml:space="preserve">Insufficient </w:t>
      </w:r>
      <w:r w:rsidRPr="008B2C77" w:rsidR="001C3023">
        <w:rPr>
          <w:rFonts w:ascii="Arial" w:hAnsi="Arial" w:cs="Arial"/>
          <w:color w:val="000000"/>
          <w:spacing w:val="6"/>
          <w:sz w:val="24"/>
          <w:szCs w:val="24"/>
          <w:shd w:val="clear" w:color="auto" w:fill="FFFFFF"/>
        </w:rPr>
        <w:t xml:space="preserve">knowledge in this </w:t>
      </w:r>
      <w:r w:rsidRPr="008B2C77" w:rsidR="001A624A">
        <w:rPr>
          <w:rFonts w:ascii="Arial" w:hAnsi="Arial" w:cs="Arial"/>
          <w:color w:val="000000"/>
          <w:spacing w:val="6"/>
          <w:sz w:val="24"/>
          <w:szCs w:val="24"/>
          <w:shd w:val="clear" w:color="auto" w:fill="FFFFFF"/>
        </w:rPr>
        <w:t>area</w:t>
      </w:r>
      <w:r w:rsidRPr="008B2C77" w:rsidR="001C3023">
        <w:rPr>
          <w:rFonts w:ascii="Arial" w:hAnsi="Arial" w:cs="Arial"/>
          <w:color w:val="000000"/>
          <w:spacing w:val="6"/>
          <w:sz w:val="24"/>
          <w:szCs w:val="24"/>
          <w:shd w:val="clear" w:color="auto" w:fill="FFFFFF"/>
        </w:rPr>
        <w:t xml:space="preserve">, </w:t>
      </w:r>
      <w:r w:rsidRPr="008B2C77" w:rsidR="001A624A">
        <w:rPr>
          <w:rFonts w:ascii="Arial" w:hAnsi="Arial" w:cs="Arial"/>
          <w:color w:val="000000"/>
          <w:spacing w:val="6"/>
          <w:sz w:val="24"/>
          <w:szCs w:val="24"/>
          <w:shd w:val="clear" w:color="auto" w:fill="FFFFFF"/>
        </w:rPr>
        <w:t>the ir</w:t>
      </w:r>
      <w:r w:rsidRPr="008B2C77" w:rsidR="001C3023">
        <w:rPr>
          <w:rFonts w:ascii="Arial" w:hAnsi="Arial" w:cs="Arial"/>
          <w:color w:val="000000"/>
          <w:spacing w:val="6"/>
          <w:sz w:val="24"/>
          <w:szCs w:val="24"/>
          <w:shd w:val="clear" w:color="auto" w:fill="FFFFFF"/>
        </w:rPr>
        <w:t xml:space="preserve">responsibility of parents, </w:t>
      </w:r>
      <w:r w:rsidRPr="008B2C77" w:rsidR="001A624A">
        <w:rPr>
          <w:rFonts w:ascii="Arial" w:hAnsi="Arial" w:cs="Arial"/>
          <w:color w:val="000000"/>
          <w:spacing w:val="6"/>
          <w:sz w:val="24"/>
          <w:szCs w:val="24"/>
          <w:shd w:val="clear" w:color="auto" w:fill="FFFFFF"/>
        </w:rPr>
        <w:t xml:space="preserve">and the </w:t>
      </w:r>
      <w:r w:rsidRPr="008B2C77" w:rsidR="001C3023">
        <w:rPr>
          <w:rFonts w:ascii="Arial" w:hAnsi="Arial" w:cs="Arial"/>
          <w:color w:val="000000"/>
          <w:spacing w:val="6"/>
          <w:sz w:val="24"/>
          <w:szCs w:val="24"/>
          <w:shd w:val="clear" w:color="auto" w:fill="FFFFFF"/>
        </w:rPr>
        <w:t xml:space="preserve">recruitment of even </w:t>
      </w:r>
      <w:ins w:author="Gary Smailes" w:date="2024-02-07T14:51:29.07Z" w:id="2099814064">
        <w:r w:rsidRPr="008B2C77" w:rsidR="001C3023">
          <w:rPr>
            <w:rFonts w:ascii="Arial" w:hAnsi="Arial" w:cs="Arial"/>
            <w:color w:val="000000"/>
            <w:spacing w:val="6"/>
            <w:sz w:val="24"/>
            <w:szCs w:val="24"/>
            <w:shd w:val="clear" w:color="auto" w:fill="FFFFFF"/>
          </w:rPr>
          <w:t>five</w:t>
        </w:r>
      </w:ins>
      <w:del w:author="Gary Smailes" w:date="2024-02-07T14:51:28.331Z" w:id="1884982514">
        <w:r w:rsidRPr="3C9E8E1C" w:rsidDel="3C9E8E1C">
          <w:rPr>
            <w:rFonts w:ascii="Arial" w:hAnsi="Arial" w:cs="Arial"/>
            <w:color w:val="000000" w:themeColor="text1" w:themeTint="FF" w:themeShade="FF"/>
            <w:sz w:val="24"/>
            <w:szCs w:val="24"/>
          </w:rPr>
          <w:delText>5</w:delText>
        </w:r>
      </w:del>
      <w:r w:rsidRPr="008B2C77" w:rsidR="001C3023">
        <w:rPr>
          <w:rFonts w:ascii="Arial" w:hAnsi="Arial" w:cs="Arial"/>
          <w:color w:val="000000"/>
          <w:spacing w:val="6"/>
          <w:sz w:val="24"/>
          <w:szCs w:val="24"/>
          <w:shd w:val="clear" w:color="auto" w:fill="FFFFFF"/>
        </w:rPr>
        <w:t>-year-old</w:t>
      </w:r>
      <w:r w:rsidRPr="008B2C77" w:rsidR="001A624A">
        <w:rPr>
          <w:rFonts w:ascii="Arial" w:hAnsi="Arial" w:cs="Arial"/>
          <w:color w:val="000000"/>
          <w:spacing w:val="6"/>
          <w:sz w:val="24"/>
          <w:szCs w:val="24"/>
          <w:shd w:val="clear" w:color="auto" w:fill="FFFFFF"/>
        </w:rPr>
        <w:t>s</w:t>
      </w:r>
      <w:r w:rsidRPr="008B2C77" w:rsidR="001C3023">
        <w:rPr>
          <w:rFonts w:ascii="Arial" w:hAnsi="Arial" w:cs="Arial"/>
          <w:color w:val="000000"/>
          <w:spacing w:val="6"/>
          <w:sz w:val="24"/>
          <w:szCs w:val="24"/>
          <w:shd w:val="clear" w:color="auto" w:fill="FFFFFF"/>
        </w:rPr>
        <w:t xml:space="preserve"> means that </w:t>
      </w:r>
      <w:r w:rsidRPr="008B2C77" w:rsidR="001A624A">
        <w:rPr>
          <w:rFonts w:ascii="Arial" w:hAnsi="Arial" w:cs="Arial"/>
          <w:color w:val="000000"/>
          <w:spacing w:val="6"/>
          <w:sz w:val="24"/>
          <w:szCs w:val="24"/>
          <w:shd w:val="clear" w:color="auto" w:fill="FFFFFF"/>
        </w:rPr>
        <w:t xml:space="preserve">we (sometimes unconsciously) lose thousands of </w:t>
      </w:r>
      <w:r w:rsidRPr="008B2C77" w:rsidR="00625D58">
        <w:rPr>
          <w:rFonts w:ascii="Arial" w:hAnsi="Arial" w:cs="Arial"/>
          <w:color w:val="000000"/>
          <w:spacing w:val="6"/>
          <w:sz w:val="24"/>
          <w:szCs w:val="24"/>
          <w:shd w:val="clear" w:color="auto" w:fill="FFFFFF"/>
        </w:rPr>
        <w:t>youngsters</w:t>
      </w:r>
      <w:r w:rsidRPr="008B2C77" w:rsidR="001A624A">
        <w:rPr>
          <w:rFonts w:ascii="Arial" w:hAnsi="Arial" w:cs="Arial"/>
          <w:color w:val="000000"/>
          <w:spacing w:val="6"/>
          <w:sz w:val="24"/>
          <w:szCs w:val="24"/>
          <w:shd w:val="clear" w:color="auto" w:fill="FFFFFF"/>
        </w:rPr>
        <w:t xml:space="preserve"> </w:t>
      </w:r>
      <w:r w:rsidRPr="008B2C77" w:rsidR="001C3023">
        <w:rPr>
          <w:rFonts w:ascii="Arial" w:hAnsi="Arial" w:cs="Arial"/>
          <w:color w:val="000000"/>
          <w:spacing w:val="6"/>
          <w:sz w:val="24"/>
          <w:szCs w:val="24"/>
          <w:shd w:val="clear" w:color="auto" w:fill="FFFFFF"/>
        </w:rPr>
        <w:t xml:space="preserve">at the </w:t>
      </w:r>
      <w:r w:rsidRPr="008B2C77" w:rsidR="001A624A">
        <w:rPr>
          <w:rFonts w:ascii="Arial" w:hAnsi="Arial" w:cs="Arial"/>
          <w:color w:val="000000"/>
          <w:spacing w:val="6"/>
          <w:sz w:val="24"/>
          <w:szCs w:val="24"/>
          <w:shd w:val="clear" w:color="auto" w:fill="FFFFFF"/>
        </w:rPr>
        <w:t>very start</w:t>
      </w:r>
      <w:r w:rsidRPr="008B2C77" w:rsidR="001C3023">
        <w:rPr>
          <w:rFonts w:ascii="Arial" w:hAnsi="Arial" w:cs="Arial"/>
          <w:color w:val="000000"/>
          <w:spacing w:val="6"/>
          <w:sz w:val="24"/>
          <w:szCs w:val="24"/>
          <w:shd w:val="clear" w:color="auto" w:fill="FFFFFF"/>
        </w:rPr>
        <w:t>!</w:t>
      </w:r>
    </w:p>
    <w:p xmlns:wp14="http://schemas.microsoft.com/office/word/2010/wordml" w:rsidRPr="008B2C77" w:rsidR="004B5256" w:rsidP="3C9E8E1C" w:rsidRDefault="004B5256" w14:paraId="409AF5D5" wp14:textId="4068F759">
      <w:pPr>
        <w:spacing w:line="480" w:lineRule="auto"/>
        <w:ind w:left="360" w:right="-613" w:firstLine="720"/>
        <w:jc w:val="both"/>
        <w:rPr>
          <w:ins w:author="Gary Smailes" w:date="2024-02-07T14:52:01.914Z" w:id="501079670"/>
          <w:rFonts w:ascii="Arial" w:hAnsi="Arial" w:cs="Arial"/>
          <w:sz w:val="24"/>
          <w:szCs w:val="24"/>
        </w:rPr>
        <w:pPrChange w:author="Gary Smailes" w:date="2024-02-07T14:51:34.75Z">
          <w:pPr>
            <w:spacing w:line="480" w:lineRule="auto"/>
            <w:ind w:left="360" w:right="-613"/>
            <w:jc w:val="both"/>
          </w:pPr>
        </w:pPrChange>
      </w:pPr>
      <w:del w:author="Gary Smailes" w:date="2024-02-07T14:51:35.908Z" w:id="619326152">
        <w:r w:rsidRPr="3C9E8E1C" w:rsidDel="3C9E8E1C">
          <w:rPr>
            <w:rFonts w:ascii="Arial" w:hAnsi="Arial" w:cs="Arial"/>
            <w:sz w:val="24"/>
            <w:szCs w:val="24"/>
          </w:rPr>
          <w:delText xml:space="preserve">      </w:delText>
        </w:r>
      </w:del>
      <w:r w:rsidRPr="3C9E8E1C" w:rsidR="3C9E8E1C">
        <w:rPr>
          <w:rFonts w:ascii="Arial" w:hAnsi="Arial" w:cs="Arial"/>
          <w:sz w:val="24"/>
          <w:szCs w:val="24"/>
        </w:rPr>
        <w:t xml:space="preserve">According to a study by Fransen et al. (2012), boys who play or practice more than one sport are physically better prepared, and have better coordination than their peers, who focus on only one sport and that at </w:t>
      </w:r>
      <w:r w:rsidRPr="3C9E8E1C" w:rsidR="3C9E8E1C">
        <w:rPr>
          <w:rFonts w:ascii="Arial" w:hAnsi="Arial" w:cs="Arial"/>
          <w:sz w:val="24"/>
          <w:szCs w:val="24"/>
        </w:rPr>
        <w:t>a very early</w:t>
      </w:r>
      <w:r w:rsidRPr="3C9E8E1C" w:rsidR="3C9E8E1C">
        <w:rPr>
          <w:rFonts w:ascii="Arial" w:hAnsi="Arial" w:cs="Arial"/>
          <w:sz w:val="24"/>
          <w:szCs w:val="24"/>
        </w:rPr>
        <w:t xml:space="preserve"> age. </w:t>
      </w:r>
      <w:del w:author="Gary Smailes" w:date="2024-02-07T14:51:48.673Z" w:id="1209559795">
        <w:r w:rsidRPr="3C9E8E1C" w:rsidDel="3C9E8E1C">
          <w:rPr>
            <w:rFonts w:ascii="Arial" w:hAnsi="Arial" w:cs="Arial"/>
            <w:sz w:val="24"/>
            <w:szCs w:val="24"/>
          </w:rPr>
          <w:delText>Thus</w:delText>
        </w:r>
      </w:del>
      <w:ins w:author="Gary Smailes" w:date="2024-02-07T14:51:48.676Z" w:id="1827608066">
        <w:r w:rsidRPr="3C9E8E1C" w:rsidR="3C9E8E1C">
          <w:rPr>
            <w:rFonts w:ascii="Arial" w:hAnsi="Arial" w:cs="Arial"/>
            <w:sz w:val="24"/>
            <w:szCs w:val="24"/>
          </w:rPr>
          <w:t>T</w:t>
        </w:r>
        <w:r w:rsidRPr="3C9E8E1C" w:rsidR="3C9E8E1C">
          <w:rPr>
            <w:rFonts w:ascii="Arial" w:hAnsi="Arial" w:cs="Arial"/>
            <w:sz w:val="24"/>
            <w:szCs w:val="24"/>
          </w:rPr>
          <w:t>hus,</w:t>
        </w:r>
      </w:ins>
      <w:r w:rsidRPr="3C9E8E1C" w:rsidR="3C9E8E1C">
        <w:rPr>
          <w:rFonts w:ascii="Arial" w:hAnsi="Arial" w:cs="Arial"/>
          <w:sz w:val="24"/>
          <w:szCs w:val="24"/>
        </w:rPr>
        <w:t xml:space="preserve"> it can be said that plenty of practice in many sports at </w:t>
      </w:r>
      <w:r w:rsidRPr="3C9E8E1C" w:rsidR="3C9E8E1C">
        <w:rPr>
          <w:rFonts w:ascii="Arial" w:hAnsi="Arial" w:cs="Arial"/>
          <w:sz w:val="24"/>
          <w:szCs w:val="24"/>
        </w:rPr>
        <w:t>a young age</w:t>
      </w:r>
      <w:r w:rsidRPr="3C9E8E1C" w:rsidR="3C9E8E1C">
        <w:rPr>
          <w:rFonts w:ascii="Arial" w:hAnsi="Arial" w:cs="Arial"/>
          <w:sz w:val="24"/>
          <w:szCs w:val="24"/>
        </w:rPr>
        <w:t xml:space="preserve"> increases versatility and develops all aspects: physical, psychological, </w:t>
      </w:r>
      <w:r w:rsidRPr="3C9E8E1C" w:rsidR="3C9E8E1C">
        <w:rPr>
          <w:rFonts w:ascii="Arial" w:hAnsi="Arial" w:cs="Arial"/>
          <w:sz w:val="24"/>
          <w:szCs w:val="24"/>
        </w:rPr>
        <w:t>social</w:t>
      </w:r>
      <w:r w:rsidRPr="3C9E8E1C" w:rsidR="3C9E8E1C">
        <w:rPr>
          <w:rFonts w:ascii="Arial" w:hAnsi="Arial" w:cs="Arial"/>
          <w:sz w:val="24"/>
          <w:szCs w:val="24"/>
        </w:rPr>
        <w:t xml:space="preserve"> and technical. </w:t>
      </w:r>
    </w:p>
    <w:p xmlns:wp14="http://schemas.microsoft.com/office/word/2010/wordml" w:rsidRPr="008B2C77" w:rsidR="004B5256" w:rsidP="3C9E8E1C" w:rsidRDefault="004B5256" w14:paraId="1B6760B6" wp14:textId="6ADC6F67">
      <w:pPr>
        <w:spacing w:line="480" w:lineRule="auto"/>
        <w:ind w:left="360" w:right="-613" w:firstLine="720"/>
        <w:jc w:val="both"/>
        <w:rPr>
          <w:ins w:author="Gary Smailes" w:date="2024-02-07T14:52:26.142Z" w:id="239669915"/>
          <w:rFonts w:ascii="Arial" w:hAnsi="Arial" w:cs="Arial"/>
          <w:sz w:val="24"/>
          <w:szCs w:val="24"/>
        </w:rPr>
      </w:pPr>
      <w:r w:rsidRPr="3C9E8E1C" w:rsidR="3C9E8E1C">
        <w:rPr>
          <w:rFonts w:ascii="Arial" w:hAnsi="Arial" w:cs="Arial"/>
          <w:sz w:val="24"/>
          <w:szCs w:val="24"/>
        </w:rPr>
        <w:t>This means a child’s sports potential increases evenly, as opposed to one-dimensionally</w:t>
      </w:r>
      <w:ins w:author="Gary Smailes" w:date="2024-02-07T14:52:10.279Z" w:id="1843487940">
        <w:r w:rsidRPr="3C9E8E1C" w:rsidR="3C9E8E1C">
          <w:rPr>
            <w:rFonts w:ascii="Arial" w:hAnsi="Arial" w:cs="Arial"/>
            <w:sz w:val="24"/>
            <w:szCs w:val="24"/>
          </w:rPr>
          <w:t>,</w:t>
        </w:r>
      </w:ins>
      <w:r w:rsidRPr="3C9E8E1C" w:rsidR="3C9E8E1C">
        <w:rPr>
          <w:rFonts w:ascii="Arial" w:hAnsi="Arial" w:cs="Arial"/>
          <w:sz w:val="24"/>
          <w:szCs w:val="24"/>
        </w:rPr>
        <w:t xml:space="preserve"> when focusing on only one sport. Children who have talent (a high degree of learning to play football)</w:t>
      </w:r>
      <w:ins w:author="Gary Smailes" w:date="2024-02-07T14:52:17.333Z" w:id="1827723658">
        <w:r w:rsidRPr="3C9E8E1C" w:rsidR="3C9E8E1C">
          <w:rPr>
            <w:rFonts w:ascii="Arial" w:hAnsi="Arial" w:cs="Arial"/>
            <w:sz w:val="24"/>
            <w:szCs w:val="24"/>
          </w:rPr>
          <w:t>,</w:t>
        </w:r>
      </w:ins>
      <w:r w:rsidRPr="3C9E8E1C" w:rsidR="3C9E8E1C">
        <w:rPr>
          <w:rFonts w:ascii="Arial" w:hAnsi="Arial" w:cs="Arial"/>
          <w:sz w:val="24"/>
          <w:szCs w:val="24"/>
        </w:rPr>
        <w:t xml:space="preserve"> and try many sports at </w:t>
      </w:r>
      <w:r w:rsidRPr="3C9E8E1C" w:rsidR="3C9E8E1C">
        <w:rPr>
          <w:rFonts w:ascii="Arial" w:hAnsi="Arial" w:cs="Arial"/>
          <w:sz w:val="24"/>
          <w:szCs w:val="24"/>
        </w:rPr>
        <w:t>a young age</w:t>
      </w:r>
      <w:r w:rsidRPr="3C9E8E1C" w:rsidR="3C9E8E1C">
        <w:rPr>
          <w:rFonts w:ascii="Arial" w:hAnsi="Arial" w:cs="Arial"/>
          <w:sz w:val="24"/>
          <w:szCs w:val="24"/>
        </w:rPr>
        <w:t xml:space="preserve">, increase their chances of becoming a professional footballer. Their basic motor coordination, skill in adapting to various training conditions, ability to overcome obstacles and </w:t>
      </w:r>
      <w:r w:rsidRPr="3C9E8E1C" w:rsidR="3C9E8E1C">
        <w:rPr>
          <w:rFonts w:ascii="Arial" w:hAnsi="Arial" w:cs="Arial"/>
          <w:sz w:val="24"/>
          <w:szCs w:val="24"/>
        </w:rPr>
        <w:t>operate</w:t>
      </w:r>
      <w:r w:rsidRPr="3C9E8E1C" w:rsidR="3C9E8E1C">
        <w:rPr>
          <w:rFonts w:ascii="Arial" w:hAnsi="Arial" w:cs="Arial"/>
          <w:sz w:val="24"/>
          <w:szCs w:val="24"/>
        </w:rPr>
        <w:t xml:space="preserve"> outside their psychological comfort zone all helps develop </w:t>
      </w:r>
      <w:r w:rsidRPr="3C9E8E1C" w:rsidR="3C9E8E1C">
        <w:rPr>
          <w:rFonts w:ascii="Arial" w:hAnsi="Arial" w:cs="Arial"/>
          <w:sz w:val="24"/>
          <w:szCs w:val="24"/>
        </w:rPr>
        <w:t>a high level</w:t>
      </w:r>
      <w:r w:rsidRPr="3C9E8E1C" w:rsidR="3C9E8E1C">
        <w:rPr>
          <w:rFonts w:ascii="Arial" w:hAnsi="Arial" w:cs="Arial"/>
          <w:sz w:val="24"/>
          <w:szCs w:val="24"/>
        </w:rPr>
        <w:t xml:space="preserve"> of learning potential in sport. </w:t>
      </w:r>
    </w:p>
    <w:p xmlns:wp14="http://schemas.microsoft.com/office/word/2010/wordml" w:rsidRPr="008B2C77" w:rsidR="004B5256" w:rsidP="3C9E8E1C" w:rsidRDefault="004B5256" w14:paraId="4ADDA441" wp14:textId="777DA707">
      <w:pPr>
        <w:spacing w:line="480" w:lineRule="auto"/>
        <w:ind w:left="360" w:right="-613" w:firstLine="720"/>
        <w:jc w:val="both"/>
        <w:rPr>
          <w:ins w:author="Gary Smailes" w:date="2024-02-07T14:52:45.347Z" w:id="1503594357"/>
          <w:rFonts w:ascii="Arial" w:hAnsi="Arial" w:cs="Arial"/>
          <w:sz w:val="24"/>
          <w:szCs w:val="24"/>
        </w:rPr>
      </w:pPr>
      <w:r w:rsidRPr="3C9E8E1C" w:rsidR="3C9E8E1C">
        <w:rPr>
          <w:rFonts w:ascii="Arial" w:hAnsi="Arial" w:cs="Arial"/>
          <w:sz w:val="24"/>
          <w:szCs w:val="24"/>
        </w:rPr>
        <w:t xml:space="preserve">Thus, </w:t>
      </w:r>
      <w:r w:rsidRPr="3C9E8E1C" w:rsidR="3C9E8E1C">
        <w:rPr>
          <w:rFonts w:ascii="Arial" w:hAnsi="Arial" w:cs="Arial"/>
          <w:sz w:val="24"/>
          <w:szCs w:val="24"/>
        </w:rPr>
        <w:t>in order for</w:t>
      </w:r>
      <w:r w:rsidRPr="3C9E8E1C" w:rsidR="3C9E8E1C">
        <w:rPr>
          <w:rFonts w:ascii="Arial" w:hAnsi="Arial" w:cs="Arial"/>
          <w:sz w:val="24"/>
          <w:szCs w:val="24"/>
        </w:rPr>
        <w:t xml:space="preserve"> the potential of talented children to increase, we need remember that early recruitment</w:t>
      </w:r>
      <w:ins w:author="Gary Smailes" w:date="2024-02-07T14:52:38.31Z" w:id="936438882">
        <w:r w:rsidRPr="3C9E8E1C" w:rsidR="3C9E8E1C">
          <w:rPr>
            <w:rFonts w:ascii="Arial" w:hAnsi="Arial" w:cs="Arial"/>
            <w:sz w:val="24"/>
            <w:szCs w:val="24"/>
          </w:rPr>
          <w:t>,</w:t>
        </w:r>
      </w:ins>
      <w:r w:rsidRPr="3C9E8E1C" w:rsidR="3C9E8E1C">
        <w:rPr>
          <w:rFonts w:ascii="Arial" w:hAnsi="Arial" w:cs="Arial"/>
          <w:sz w:val="24"/>
          <w:szCs w:val="24"/>
        </w:rPr>
        <w:t xml:space="preserve"> and closely related early specialization</w:t>
      </w:r>
      <w:ins w:author="Gary Smailes" w:date="2024-02-07T14:52:40.753Z" w:id="1029685664">
        <w:r w:rsidRPr="3C9E8E1C" w:rsidR="3C9E8E1C">
          <w:rPr>
            <w:rFonts w:ascii="Arial" w:hAnsi="Arial" w:cs="Arial"/>
            <w:sz w:val="24"/>
            <w:szCs w:val="24"/>
          </w:rPr>
          <w:t>,</w:t>
        </w:r>
      </w:ins>
      <w:r w:rsidRPr="3C9E8E1C" w:rsidR="3C9E8E1C">
        <w:rPr>
          <w:rFonts w:ascii="Arial" w:hAnsi="Arial" w:cs="Arial"/>
          <w:sz w:val="24"/>
          <w:szCs w:val="24"/>
        </w:rPr>
        <w:t xml:space="preserve"> </w:t>
      </w:r>
      <w:r w:rsidRPr="3C9E8E1C" w:rsidR="3C9E8E1C">
        <w:rPr>
          <w:rFonts w:ascii="Arial" w:hAnsi="Arial" w:cs="Arial"/>
          <w:sz w:val="24"/>
          <w:szCs w:val="24"/>
        </w:rPr>
        <w:t>doesn’t</w:t>
      </w:r>
      <w:r w:rsidRPr="3C9E8E1C" w:rsidR="3C9E8E1C">
        <w:rPr>
          <w:rFonts w:ascii="Arial" w:hAnsi="Arial" w:cs="Arial"/>
          <w:sz w:val="24"/>
          <w:szCs w:val="24"/>
        </w:rPr>
        <w:t xml:space="preserve"> favour the process, rather it slows down or even inhibits it. </w:t>
      </w:r>
    </w:p>
    <w:p xmlns:wp14="http://schemas.microsoft.com/office/word/2010/wordml" w:rsidRPr="008B2C77" w:rsidR="004B5256" w:rsidP="3C9E8E1C" w:rsidRDefault="004B5256" w14:paraId="67587B97" wp14:textId="48F75887">
      <w:pPr>
        <w:spacing w:line="480" w:lineRule="auto"/>
        <w:ind w:left="360" w:right="-613" w:firstLine="720"/>
        <w:jc w:val="both"/>
        <w:rPr>
          <w:rFonts w:ascii="Arial" w:hAnsi="Arial" w:cs="Arial"/>
          <w:sz w:val="24"/>
          <w:szCs w:val="24"/>
        </w:rPr>
      </w:pPr>
      <w:r w:rsidRPr="3C9E8E1C" w:rsidR="3C9E8E1C">
        <w:rPr>
          <w:rFonts w:ascii="Arial" w:hAnsi="Arial" w:cs="Arial"/>
          <w:sz w:val="24"/>
          <w:szCs w:val="24"/>
        </w:rPr>
        <w:t xml:space="preserve">If parents allow a medal with the word 'elite' to be hung around the neck of a </w:t>
      </w:r>
      <w:ins w:author="Gary Smailes" w:date="2024-02-07T14:52:53.442Z" w:id="1051401596">
        <w:r w:rsidRPr="3C9E8E1C" w:rsidR="3C9E8E1C">
          <w:rPr>
            <w:rFonts w:ascii="Arial" w:hAnsi="Arial" w:cs="Arial"/>
            <w:sz w:val="24"/>
            <w:szCs w:val="24"/>
          </w:rPr>
          <w:t>seven</w:t>
        </w:r>
      </w:ins>
      <w:del w:author="Gary Smailes" w:date="2024-02-07T14:52:52.705Z" w:id="1890629823">
        <w:r w:rsidRPr="3C9E8E1C" w:rsidDel="3C9E8E1C">
          <w:rPr>
            <w:rFonts w:ascii="Arial" w:hAnsi="Arial" w:cs="Arial"/>
            <w:sz w:val="24"/>
            <w:szCs w:val="24"/>
          </w:rPr>
          <w:delText>7</w:delText>
        </w:r>
      </w:del>
      <w:r w:rsidRPr="3C9E8E1C" w:rsidR="3C9E8E1C">
        <w:rPr>
          <w:rFonts w:ascii="Arial" w:hAnsi="Arial" w:cs="Arial"/>
          <w:sz w:val="24"/>
          <w:szCs w:val="24"/>
        </w:rPr>
        <w:t xml:space="preserve">-year-old, they must also accept the fact that their child’s potential is being reduced right at the beginning of his adventure with sports. One usually </w:t>
      </w:r>
      <w:r w:rsidRPr="3C9E8E1C" w:rsidR="3C9E8E1C">
        <w:rPr>
          <w:rFonts w:ascii="Arial" w:hAnsi="Arial" w:cs="Arial"/>
          <w:sz w:val="24"/>
          <w:szCs w:val="24"/>
        </w:rPr>
        <w:t>has to</w:t>
      </w:r>
      <w:r w:rsidRPr="3C9E8E1C" w:rsidR="3C9E8E1C">
        <w:rPr>
          <w:rFonts w:ascii="Arial" w:hAnsi="Arial" w:cs="Arial"/>
          <w:sz w:val="24"/>
          <w:szCs w:val="24"/>
        </w:rPr>
        <w:t xml:space="preserve"> wait several years to see the serious effects of such action, when most of these young football trainees are rejected by their academies at a later age. Who do their parents then blame? What happens to a child who has strutted around, labelled an 'elite' young footballer? Usually, he has long since lost his identity as a child and as a person. His childhood has passed him by, because everything was subordinated to the fact that in the </w:t>
      </w:r>
      <w:r w:rsidRPr="3C9E8E1C" w:rsidR="3C9E8E1C">
        <w:rPr>
          <w:rFonts w:ascii="Arial" w:hAnsi="Arial" w:cs="Arial"/>
          <w:sz w:val="24"/>
          <w:szCs w:val="24"/>
        </w:rPr>
        <w:t>future</w:t>
      </w:r>
      <w:r w:rsidRPr="3C9E8E1C" w:rsidR="3C9E8E1C">
        <w:rPr>
          <w:rFonts w:ascii="Arial" w:hAnsi="Arial" w:cs="Arial"/>
          <w:sz w:val="24"/>
          <w:szCs w:val="24"/>
        </w:rPr>
        <w:t xml:space="preserve"> he would be a professional footballer. Unfortunately, that balloon burst with a bang, and another 'talent' from among the 1.5 million has </w:t>
      </w:r>
      <w:r w:rsidRPr="3C9E8E1C" w:rsidR="3C9E8E1C">
        <w:rPr>
          <w:rFonts w:ascii="Arial" w:hAnsi="Arial" w:cs="Arial"/>
          <w:sz w:val="24"/>
          <w:szCs w:val="24"/>
        </w:rPr>
        <w:t>probably been</w:t>
      </w:r>
      <w:r w:rsidRPr="3C9E8E1C" w:rsidR="3C9E8E1C">
        <w:rPr>
          <w:rFonts w:ascii="Arial" w:hAnsi="Arial" w:cs="Arial"/>
          <w:sz w:val="24"/>
          <w:szCs w:val="24"/>
        </w:rPr>
        <w:t xml:space="preserve"> simply wasted!</w:t>
      </w:r>
    </w:p>
    <w:p xmlns:wp14="http://schemas.microsoft.com/office/word/2010/wordml" w:rsidRPr="008B2C77" w:rsidR="008376AA" w:rsidP="3C9E8E1C" w:rsidRDefault="008376AA" w14:paraId="30CE877C" wp14:textId="1CFB3268">
      <w:pPr>
        <w:spacing w:line="480" w:lineRule="auto"/>
        <w:ind w:left="360" w:right="-613" w:firstLine="720"/>
        <w:jc w:val="both"/>
        <w:rPr>
          <w:ins w:author="Gary Smailes" w:date="2024-02-07T14:53:47.14Z" w:id="1922556878"/>
          <w:rFonts w:ascii="Arial" w:hAnsi="Arial" w:cs="Arial"/>
          <w:color w:val="444444"/>
          <w:sz w:val="24"/>
          <w:szCs w:val="24"/>
        </w:rPr>
        <w:pPrChange w:author="Gary Smailes" w:date="2024-02-07T14:53:17.093Z">
          <w:pPr>
            <w:spacing w:line="480" w:lineRule="auto"/>
            <w:ind w:left="360" w:right="-613"/>
            <w:jc w:val="both"/>
          </w:pPr>
        </w:pPrChange>
      </w:pPr>
      <w:del w:author="Gary Smailes" w:date="2024-02-07T14:53:17.933Z" w:id="1608461120">
        <w:r w:rsidRPr="3C9E8E1C" w:rsidDel="3C9E8E1C">
          <w:rPr>
            <w:rFonts w:ascii="Arial" w:hAnsi="Arial" w:cs="Arial"/>
            <w:sz w:val="24"/>
            <w:szCs w:val="24"/>
          </w:rPr>
          <w:delText xml:space="preserve">     </w:delText>
        </w:r>
      </w:del>
      <w:r w:rsidRPr="008B2C77" w:rsidR="00F03AFA">
        <w:rPr>
          <w:rFonts w:ascii="Arial" w:hAnsi="Arial" w:cs="Arial"/>
          <w:sz w:val="24"/>
          <w:szCs w:val="24"/>
        </w:rPr>
        <w:t>In</w:t>
      </w:r>
      <w:r w:rsidRPr="008B2C77" w:rsidR="001C3023">
        <w:rPr>
          <w:rFonts w:ascii="Arial" w:hAnsi="Arial" w:cs="Arial"/>
          <w:sz w:val="24"/>
          <w:szCs w:val="24"/>
        </w:rPr>
        <w:t xml:space="preserve"> an excellent </w:t>
      </w:r>
      <w:r w:rsidRPr="008B2C77" w:rsidR="00181466">
        <w:rPr>
          <w:rFonts w:ascii="Arial" w:hAnsi="Arial" w:cs="Arial"/>
          <w:sz w:val="24"/>
          <w:szCs w:val="24"/>
        </w:rPr>
        <w:t xml:space="preserve">(</w:t>
      </w:r>
      <w:del w:author="Gary Smailes" w:date="2024-02-07T14:53:31.839Z" w:id="1888161465">
        <w:r w:rsidRPr="3C9E8E1C" w:rsidDel="3C9E8E1C">
          <w:rPr>
            <w:rFonts w:ascii="Arial" w:hAnsi="Arial" w:cs="Arial"/>
            <w:sz w:val="24"/>
            <w:szCs w:val="24"/>
          </w:rPr>
          <w:delText>March 24th</w:delText>
        </w:r>
        <w:r w:rsidRPr="3C9E8E1C" w:rsidDel="3C9E8E1C">
          <w:rPr>
            <w:rFonts w:ascii="Arial" w:hAnsi="Arial" w:cs="Arial"/>
            <w:sz w:val="24"/>
            <w:szCs w:val="24"/>
          </w:rPr>
          <w:delText xml:space="preserve"> </w:delText>
        </w:r>
      </w:del>
      <w:r w:rsidRPr="008B2C77" w:rsidR="00181466">
        <w:rPr>
          <w:rFonts w:ascii="Arial" w:hAnsi="Arial" w:cs="Arial"/>
          <w:sz w:val="24"/>
          <w:szCs w:val="24"/>
        </w:rPr>
        <w:t xml:space="preserve">2014</w:t>
      </w:r>
      <w:r w:rsidRPr="008B2C77" w:rsidR="00181466">
        <w:rPr>
          <w:rFonts w:ascii="Arial" w:hAnsi="Arial" w:cs="Arial"/>
          <w:sz w:val="24"/>
          <w:szCs w:val="24"/>
        </w:rPr>
        <w:t xml:space="preserve">) </w:t>
      </w:r>
      <w:r w:rsidRPr="008B2C77" w:rsidR="001C3023">
        <w:rPr>
          <w:rFonts w:ascii="Arial" w:hAnsi="Arial" w:cs="Arial"/>
          <w:sz w:val="24"/>
          <w:szCs w:val="24"/>
        </w:rPr>
        <w:t xml:space="preserve">interview for </w:t>
      </w:r>
      <w:r w:rsidRPr="3C9E8E1C" w:rsidR="00F03AFA">
        <w:rPr>
          <w:rFonts w:ascii="Arial" w:hAnsi="Arial" w:cs="Arial"/>
          <w:i w:val="1"/>
          <w:iCs w:val="1"/>
          <w:sz w:val="24"/>
          <w:szCs w:val="24"/>
        </w:rPr>
        <w:t>Footblogball</w:t>
      </w:r>
      <w:r w:rsidRPr="3C9E8E1C" w:rsidR="00181466">
        <w:rPr>
          <w:rFonts w:ascii="Arial" w:hAnsi="Arial" w:cs="Arial"/>
          <w:i w:val="1"/>
          <w:iCs w:val="1"/>
          <w:sz w:val="24"/>
          <w:szCs w:val="24"/>
        </w:rPr>
        <w:t>,</w:t>
      </w:r>
      <w:r w:rsidRPr="008B2C77" w:rsidR="001C3023">
        <w:rPr>
          <w:rFonts w:ascii="Arial" w:hAnsi="Arial" w:cs="Arial"/>
          <w:sz w:val="24"/>
          <w:szCs w:val="24"/>
        </w:rPr>
        <w:t xml:space="preserve"> </w:t>
      </w:r>
      <w:r w:rsidRPr="008B2C77" w:rsidR="00F03AFA">
        <w:rPr>
          <w:rFonts w:ascii="Arial" w:hAnsi="Arial" w:cs="Arial"/>
          <w:sz w:val="24"/>
          <w:szCs w:val="24"/>
        </w:rPr>
        <w:t xml:space="preserve">Dr.</w:t>
      </w:r>
      <w:r w:rsidRPr="008B2C77" w:rsidR="00F03AFA">
        <w:rPr>
          <w:rFonts w:ascii="Arial" w:hAnsi="Arial" w:cs="Arial"/>
          <w:sz w:val="24"/>
          <w:szCs w:val="24"/>
        </w:rPr>
        <w:t xml:space="preserve"> Martin Toms </w:t>
      </w:r>
      <w:r w:rsidRPr="008B2C77" w:rsidR="001C3023">
        <w:rPr>
          <w:rFonts w:ascii="Arial" w:hAnsi="Arial" w:cs="Arial"/>
          <w:sz w:val="24"/>
          <w:szCs w:val="24"/>
        </w:rPr>
        <w:t>also addresses the issue of early specialization</w:t>
      </w:r>
      <w:r w:rsidRPr="008B2C77" w:rsidR="00181466">
        <w:rPr>
          <w:rFonts w:ascii="Arial" w:hAnsi="Arial" w:cs="Arial"/>
          <w:sz w:val="24"/>
          <w:szCs w:val="24"/>
        </w:rPr>
        <w:t>,</w:t>
      </w:r>
      <w:r w:rsidRPr="008B2C77" w:rsidR="001C3023">
        <w:rPr>
          <w:rFonts w:ascii="Arial" w:hAnsi="Arial" w:cs="Arial"/>
          <w:sz w:val="24"/>
          <w:szCs w:val="24"/>
        </w:rPr>
        <w:t xml:space="preserve"> talking about its n</w:t>
      </w:r>
      <w:r w:rsidRPr="008B2C77" w:rsidR="00181466">
        <w:rPr>
          <w:rFonts w:ascii="Arial" w:hAnsi="Arial" w:cs="Arial"/>
          <w:sz w:val="24"/>
          <w:szCs w:val="24"/>
        </w:rPr>
        <w:t xml:space="preserve">egative </w:t>
      </w:r>
      <w:r w:rsidRPr="008B2C77" w:rsidR="001C3023">
        <w:rPr>
          <w:rFonts w:ascii="Arial" w:hAnsi="Arial" w:cs="Arial"/>
          <w:sz w:val="24"/>
          <w:szCs w:val="24"/>
        </w:rPr>
        <w:t xml:space="preserve">influence. I quote </w:t>
      </w:r>
      <w:r w:rsidRPr="008B2C77" w:rsidR="00181466">
        <w:rPr>
          <w:rFonts w:ascii="Arial" w:hAnsi="Arial" w:cs="Arial"/>
          <w:sz w:val="24"/>
          <w:szCs w:val="24"/>
        </w:rPr>
        <w:t xml:space="preserve">here </w:t>
      </w:r>
      <w:r w:rsidRPr="008B2C77" w:rsidR="001C3023">
        <w:rPr>
          <w:rFonts w:ascii="Arial" w:hAnsi="Arial" w:cs="Arial"/>
          <w:sz w:val="24"/>
          <w:szCs w:val="24"/>
        </w:rPr>
        <w:t xml:space="preserve">his </w:t>
      </w:r>
      <w:r w:rsidRPr="008B2C77" w:rsidR="00181466">
        <w:rPr>
          <w:rFonts w:ascii="Arial" w:hAnsi="Arial" w:cs="Arial"/>
          <w:sz w:val="24"/>
          <w:szCs w:val="24"/>
        </w:rPr>
        <w:t>remarks</w:t>
      </w:r>
      <w:r w:rsidRPr="008B2C77" w:rsidR="00BF0E81">
        <w:rPr>
          <w:rFonts w:ascii="Arial" w:hAnsi="Arial" w:cs="Arial"/>
          <w:sz w:val="24"/>
          <w:szCs w:val="24"/>
        </w:rPr>
        <w:t xml:space="preserve">: </w:t>
      </w:r>
      <w:r w:rsidRPr="3C9E8E1C" w:rsidR="00181466">
        <w:rPr>
          <w:rFonts w:ascii="Arial" w:hAnsi="Arial" w:cs="Arial"/>
          <w:b w:val="1"/>
          <w:bCs w:val="1"/>
          <w:sz w:val="24"/>
          <w:szCs w:val="24"/>
        </w:rPr>
        <w:t>"</w:t>
      </w:r>
      <w:r w:rsidRPr="008B2C77" w:rsidR="00BF0E81">
        <w:rPr>
          <w:rFonts w:ascii="Arial" w:hAnsi="Arial" w:cs="Arial"/>
          <w:b w:val="1"/>
          <w:bCs w:val="1"/>
          <w:color w:val="444444"/>
          <w:sz w:val="24"/>
          <w:szCs w:val="24"/>
          <w:shd w:val="clear" w:color="auto" w:fill="FFFFFF"/>
        </w:rPr>
        <w:t xml:space="preserve">The whole issue of specialisation is inherently fraught with problems – when you are in a system that requires specialisation </w:t>
      </w:r>
      <w:r w:rsidRPr="008B2C77" w:rsidR="00BF0E81">
        <w:rPr>
          <w:rFonts w:ascii="Arial" w:hAnsi="Arial" w:cs="Arial"/>
          <w:b w:val="1"/>
          <w:bCs w:val="1"/>
          <w:color w:val="444444"/>
          <w:sz w:val="24"/>
          <w:szCs w:val="24"/>
          <w:shd w:val="clear" w:color="auto" w:fill="FFFFFF"/>
        </w:rPr>
        <w:t>in order for</w:t>
      </w:r>
      <w:r w:rsidRPr="008B2C77" w:rsidR="00BF0E81">
        <w:rPr>
          <w:rFonts w:ascii="Arial" w:hAnsi="Arial" w:cs="Arial"/>
          <w:b w:val="1"/>
          <w:bCs w:val="1"/>
          <w:color w:val="444444"/>
          <w:sz w:val="24"/>
          <w:szCs w:val="24"/>
          <w:shd w:val="clear" w:color="auto" w:fill="FFFFFF"/>
        </w:rPr>
        <w:t xml:space="preserve"> you </w:t>
      </w:r>
      <w:r w:rsidRPr="008B2C77" w:rsidR="00BF0E81">
        <w:rPr>
          <w:rFonts w:ascii="Arial" w:hAnsi="Arial" w:cs="Arial"/>
          <w:b w:val="1"/>
          <w:bCs w:val="1"/>
          <w:color w:val="444444"/>
          <w:sz w:val="24"/>
          <w:szCs w:val="24"/>
          <w:shd w:val="clear" w:color="auto" w:fill="FFFFFF"/>
        </w:rPr>
        <w:t>to ‘fit</w:t>
      </w:r>
      <w:r w:rsidRPr="008B2C77" w:rsidR="00BF0E81">
        <w:rPr>
          <w:rFonts w:ascii="Arial" w:hAnsi="Arial" w:cs="Arial"/>
          <w:b w:val="1"/>
          <w:bCs w:val="1"/>
          <w:color w:val="444444"/>
          <w:sz w:val="24"/>
          <w:szCs w:val="24"/>
          <w:shd w:val="clear" w:color="auto" w:fill="FFFFFF"/>
        </w:rPr>
        <w:t>’,</w:t>
      </w:r>
      <w:r w:rsidRPr="008B2C77" w:rsidR="00BF0E81">
        <w:rPr>
          <w:rFonts w:ascii="Arial" w:hAnsi="Arial" w:cs="Arial"/>
          <w:b w:val="1"/>
          <w:bCs w:val="1"/>
          <w:color w:val="444444"/>
          <w:sz w:val="24"/>
          <w:szCs w:val="24"/>
          <w:shd w:val="clear" w:color="auto" w:fill="FFFFFF"/>
        </w:rPr>
        <w:t xml:space="preserve"> then no wonder people say look at </w:t>
      </w:r>
      <w:r w:rsidRPr="008B2C77" w:rsidR="00BF0E81">
        <w:rPr>
          <w:rFonts w:ascii="Arial" w:hAnsi="Arial" w:cs="Arial"/>
          <w:b w:val="1"/>
          <w:bCs w:val="1"/>
          <w:color w:val="444444"/>
          <w:sz w:val="24"/>
          <w:szCs w:val="24"/>
          <w:shd w:val="clear" w:color="auto" w:fill="FFFFFF"/>
        </w:rPr>
        <w:t>xxxxx</w:t>
      </w:r>
      <w:r w:rsidRPr="008B2C77" w:rsidR="00181466">
        <w:rPr>
          <w:rFonts w:ascii="Arial" w:hAnsi="Arial" w:cs="Arial"/>
          <w:b w:val="1"/>
          <w:bCs w:val="1"/>
          <w:color w:val="444444"/>
          <w:sz w:val="24"/>
          <w:szCs w:val="24"/>
          <w:shd w:val="clear" w:color="auto" w:fill="FFFFFF"/>
        </w:rPr>
        <w:t xml:space="preserve"> – </w:t>
      </w:r>
      <w:r w:rsidRPr="008B2C77" w:rsidR="00BF0E81">
        <w:rPr>
          <w:rFonts w:ascii="Arial" w:hAnsi="Arial" w:cs="Arial"/>
          <w:b w:val="1"/>
          <w:bCs w:val="1"/>
          <w:color w:val="444444"/>
          <w:sz w:val="24"/>
          <w:szCs w:val="24"/>
          <w:shd w:val="clear" w:color="auto" w:fill="FFFFFF"/>
        </w:rPr>
        <w:t xml:space="preserve">they specialised early. What they forget are the number of kids who were forced out of the system because they did other things or chose to opt for another sport. The problem with that? Obviously, we miss people who could become top class because we ensure there is exclusion criteria applied to them. We need to remember that talent is not achieved until peak ability is </w:t>
      </w:r>
      <w:r w:rsidRPr="008B2C77" w:rsidR="00BF0E81">
        <w:rPr>
          <w:rFonts w:ascii="Arial" w:hAnsi="Arial" w:cs="Arial"/>
          <w:b w:val="1"/>
          <w:bCs w:val="1"/>
          <w:color w:val="444444"/>
          <w:sz w:val="24"/>
          <w:szCs w:val="24"/>
          <w:shd w:val="clear" w:color="auto" w:fill="FFFFFF"/>
        </w:rPr>
        <w:t xml:space="preserve">attained</w:t>
      </w:r>
      <w:r w:rsidRPr="008B2C77" w:rsidR="00BF0E81">
        <w:rPr>
          <w:rFonts w:ascii="Arial" w:hAnsi="Arial" w:cs="Arial"/>
          <w:b w:val="1"/>
          <w:bCs w:val="1"/>
          <w:color w:val="444444"/>
          <w:sz w:val="24"/>
          <w:szCs w:val="24"/>
          <w:shd w:val="clear" w:color="auto" w:fill="FFFFFF"/>
        </w:rPr>
        <w:t xml:space="preserve"> – and that </w:t>
      </w:r>
      <w:r w:rsidRPr="008B2C77" w:rsidR="00096754">
        <w:rPr>
          <w:rFonts w:ascii="Arial" w:hAnsi="Arial" w:cs="Arial"/>
          <w:b w:val="1"/>
          <w:bCs w:val="1"/>
          <w:color w:val="444444"/>
          <w:sz w:val="24"/>
          <w:szCs w:val="24"/>
          <w:shd w:val="clear" w:color="auto" w:fill="FFFFFF"/>
        </w:rPr>
        <w:t>doesn’t</w:t>
      </w:r>
      <w:r w:rsidRPr="008B2C77" w:rsidR="00096754">
        <w:rPr>
          <w:rFonts w:ascii="Arial" w:hAnsi="Arial" w:cs="Arial"/>
          <w:b w:val="1"/>
          <w:bCs w:val="1"/>
          <w:color w:val="444444"/>
          <w:sz w:val="24"/>
          <w:szCs w:val="24"/>
          <w:shd w:val="clear" w:color="auto" w:fill="FFFFFF"/>
        </w:rPr>
        <w:t xml:space="preserve"> </w:t>
      </w:r>
      <w:r w:rsidRPr="008B2C77" w:rsidR="00BF0E81">
        <w:rPr>
          <w:rFonts w:ascii="Arial" w:hAnsi="Arial" w:cs="Arial"/>
          <w:b w:val="1"/>
          <w:bCs w:val="1"/>
          <w:color w:val="444444"/>
          <w:sz w:val="24"/>
          <w:szCs w:val="24"/>
          <w:shd w:val="clear" w:color="auto" w:fill="FFFFFF"/>
        </w:rPr>
        <w:t xml:space="preserve">happen until we stop growing, psychological maturity is </w:t>
      </w:r>
      <w:r w:rsidRPr="008B2C77" w:rsidR="00BF0E81">
        <w:rPr>
          <w:rFonts w:ascii="Arial" w:hAnsi="Arial" w:cs="Arial"/>
          <w:b w:val="1"/>
          <w:bCs w:val="1"/>
          <w:color w:val="444444"/>
          <w:sz w:val="24"/>
          <w:szCs w:val="24"/>
          <w:shd w:val="clear" w:color="auto" w:fill="FFFFFF"/>
        </w:rPr>
        <w:t>reached</w:t>
      </w:r>
      <w:r w:rsidRPr="008B2C77" w:rsidR="00BF0E81">
        <w:rPr>
          <w:rFonts w:ascii="Arial" w:hAnsi="Arial" w:cs="Arial"/>
          <w:b w:val="1"/>
          <w:bCs w:val="1"/>
          <w:color w:val="444444"/>
          <w:sz w:val="24"/>
          <w:szCs w:val="24"/>
          <w:shd w:val="clear" w:color="auto" w:fill="FFFFFF"/>
        </w:rPr>
        <w:t xml:space="preserve"> and we have stable support systems. </w:t>
      </w:r>
      <w:r w:rsidRPr="008B2C77" w:rsidR="00BF0E81">
        <w:rPr>
          <w:rFonts w:ascii="Arial" w:hAnsi="Arial" w:cs="Arial"/>
          <w:b w:val="1"/>
          <w:bCs w:val="1"/>
          <w:color w:val="444444"/>
          <w:sz w:val="24"/>
          <w:szCs w:val="24"/>
          <w:shd w:val="clear" w:color="auto" w:fill="FFFFFF"/>
        </w:rPr>
        <w:t>Roughly at</w:t>
      </w:r>
      <w:r w:rsidRPr="008B2C77" w:rsidR="00BF0E81">
        <w:rPr>
          <w:rFonts w:ascii="Arial" w:hAnsi="Arial" w:cs="Arial"/>
          <w:b w:val="1"/>
          <w:bCs w:val="1"/>
          <w:color w:val="444444"/>
          <w:sz w:val="24"/>
          <w:szCs w:val="24"/>
          <w:shd w:val="clear" w:color="auto" w:fill="FFFFFF"/>
        </w:rPr>
        <w:t xml:space="preserve"> the ages of 16-18, so if you were a small child, a late developer or only took up the game later – since you were not in the system at </w:t>
      </w:r>
      <w:r w:rsidRPr="008B2C77" w:rsidR="00BF0E81">
        <w:rPr>
          <w:rFonts w:ascii="Arial" w:hAnsi="Arial" w:cs="Arial"/>
          <w:b w:val="1"/>
          <w:bCs w:val="1"/>
          <w:color w:val="444444"/>
          <w:sz w:val="24"/>
          <w:szCs w:val="24"/>
          <w:shd w:val="clear" w:color="auto" w:fill="FFFFFF"/>
        </w:rPr>
        <w:t>a young age</w:t>
      </w:r>
      <w:r w:rsidRPr="008B2C77" w:rsidR="00BF0E81">
        <w:rPr>
          <w:rFonts w:ascii="Arial" w:hAnsi="Arial" w:cs="Arial"/>
          <w:b w:val="1"/>
          <w:bCs w:val="1"/>
          <w:color w:val="444444"/>
          <w:sz w:val="24"/>
          <w:szCs w:val="24"/>
          <w:shd w:val="clear" w:color="auto" w:fill="FFFFFF"/>
        </w:rPr>
        <w:t>, you will never get in</w:t>
      </w:r>
      <w:r w:rsidRPr="3C9E8E1C" w:rsidR="00181466">
        <w:rPr>
          <w:rFonts w:ascii="Arial" w:hAnsi="Arial" w:cs="Arial"/>
          <w:b w:val="1"/>
          <w:bCs w:val="1"/>
          <w:sz w:val="24"/>
          <w:szCs w:val="24"/>
        </w:rPr>
        <w:t>"</w:t>
      </w:r>
      <w:r w:rsidRPr="008B2C77" w:rsidR="00BF0E81">
        <w:rPr>
          <w:rFonts w:ascii="Arial" w:hAnsi="Arial" w:cs="Arial"/>
          <w:b w:val="1"/>
          <w:bCs w:val="1"/>
          <w:color w:val="444444"/>
          <w:sz w:val="24"/>
          <w:szCs w:val="24"/>
          <w:shd w:val="clear" w:color="auto" w:fill="FFFFFF"/>
        </w:rPr>
        <w:t xml:space="preserve">. </w:t>
      </w:r>
    </w:p>
    <w:p xmlns:wp14="http://schemas.microsoft.com/office/word/2010/wordml" w:rsidRPr="008B2C77" w:rsidR="008376AA" w:rsidP="3C9E8E1C" w:rsidRDefault="008376AA" w14:paraId="6C0292DD" wp14:textId="5CA56FB0">
      <w:pPr>
        <w:spacing w:line="480" w:lineRule="auto"/>
        <w:ind w:left="360" w:right="-613" w:firstLine="720"/>
        <w:jc w:val="both"/>
        <w:rPr>
          <w:ins w:author="Gary Smailes" w:date="2024-02-07T14:54:52.465Z" w:id="133660429"/>
          <w:rFonts w:ascii="Arial" w:hAnsi="Arial" w:cs="Arial"/>
          <w:color w:val="444444"/>
          <w:sz w:val="24"/>
          <w:szCs w:val="24"/>
        </w:rPr>
      </w:pPr>
      <w:r w:rsidRPr="008B2C77" w:rsidR="001C3023">
        <w:rPr>
          <w:rFonts w:ascii="Arial" w:hAnsi="Arial" w:cs="Arial"/>
          <w:color w:val="444444"/>
          <w:sz w:val="24"/>
          <w:szCs w:val="24"/>
          <w:shd w:val="clear" w:color="auto" w:fill="FFFFFF"/>
        </w:rPr>
        <w:t xml:space="preserve">The </w:t>
      </w:r>
      <w:r w:rsidRPr="008B2C77" w:rsidR="00625D58">
        <w:rPr>
          <w:rFonts w:ascii="Arial" w:hAnsi="Arial" w:cs="Arial"/>
          <w:color w:val="444444"/>
          <w:sz w:val="24"/>
          <w:szCs w:val="24"/>
          <w:shd w:val="clear" w:color="auto" w:fill="FFFFFF"/>
        </w:rPr>
        <w:t>argument</w:t>
      </w:r>
      <w:r w:rsidRPr="008B2C77" w:rsidR="001C3023">
        <w:rPr>
          <w:rFonts w:ascii="Arial" w:hAnsi="Arial" w:cs="Arial"/>
          <w:color w:val="444444"/>
          <w:sz w:val="24"/>
          <w:szCs w:val="24"/>
          <w:shd w:val="clear" w:color="auto" w:fill="FFFFFF"/>
        </w:rPr>
        <w:t xml:space="preserve"> </w:t>
      </w:r>
      <w:r w:rsidRPr="008B2C77" w:rsidR="00181466">
        <w:rPr>
          <w:rFonts w:ascii="Arial" w:hAnsi="Arial" w:cs="Arial"/>
          <w:color w:val="444444"/>
          <w:sz w:val="24"/>
          <w:szCs w:val="24"/>
          <w:shd w:val="clear" w:color="auto" w:fill="FFFFFF"/>
        </w:rPr>
        <w:t xml:space="preserve">propounded in this answer </w:t>
      </w:r>
      <w:r w:rsidRPr="008B2C77" w:rsidR="001C3023">
        <w:rPr>
          <w:rFonts w:ascii="Arial" w:hAnsi="Arial" w:cs="Arial"/>
          <w:color w:val="444444"/>
          <w:sz w:val="24"/>
          <w:szCs w:val="24"/>
          <w:shd w:val="clear" w:color="auto" w:fill="FFFFFF"/>
        </w:rPr>
        <w:t>is simple and clear. First</w:t>
      </w:r>
      <w:r w:rsidRPr="008B2C77" w:rsidR="00181466">
        <w:rPr>
          <w:rFonts w:ascii="Arial" w:hAnsi="Arial" w:cs="Arial"/>
          <w:color w:val="444444"/>
          <w:sz w:val="24"/>
          <w:szCs w:val="24"/>
          <w:shd w:val="clear" w:color="auto" w:fill="FFFFFF"/>
        </w:rPr>
        <w:t>ly</w:t>
      </w:r>
      <w:r w:rsidRPr="008B2C77" w:rsidR="001C3023">
        <w:rPr>
          <w:rFonts w:ascii="Arial" w:hAnsi="Arial" w:cs="Arial"/>
          <w:color w:val="444444"/>
          <w:sz w:val="24"/>
          <w:szCs w:val="24"/>
          <w:shd w:val="clear" w:color="auto" w:fill="FFFFFF"/>
        </w:rPr>
        <w:t xml:space="preserve">, football is a sport </w:t>
      </w:r>
      <w:r w:rsidRPr="008B2C77" w:rsidR="00181466">
        <w:rPr>
          <w:rFonts w:ascii="Arial" w:hAnsi="Arial" w:cs="Arial"/>
          <w:color w:val="444444"/>
          <w:sz w:val="24"/>
          <w:szCs w:val="24"/>
          <w:shd w:val="clear" w:color="auto" w:fill="FFFFFF"/>
        </w:rPr>
        <w:t xml:space="preserve">involving </w:t>
      </w:r>
      <w:r w:rsidRPr="008B2C77" w:rsidR="001C3023">
        <w:rPr>
          <w:rFonts w:ascii="Arial" w:hAnsi="Arial" w:cs="Arial"/>
          <w:color w:val="444444"/>
          <w:sz w:val="24"/>
          <w:szCs w:val="24"/>
          <w:shd w:val="clear" w:color="auto" w:fill="FFFFFF"/>
        </w:rPr>
        <w:t xml:space="preserve">late specialization. Neither you</w:t>
      </w:r>
      <w:ins w:author="Gary Smailes" w:date="2024-02-07T14:54:03.622Z" w:id="902166775">
        <w:r w:rsidRPr="008B2C77" w:rsidR="001C3023">
          <w:rPr>
            <w:rFonts w:ascii="Arial" w:hAnsi="Arial" w:cs="Arial"/>
            <w:color w:val="444444"/>
            <w:sz w:val="24"/>
            <w:szCs w:val="24"/>
            <w:shd w:val="clear" w:color="auto" w:fill="FFFFFF"/>
          </w:rPr>
          <w:t xml:space="preserve">,</w:t>
        </w:r>
      </w:ins>
      <w:r w:rsidRPr="008B2C77" w:rsidR="001C3023">
        <w:rPr>
          <w:rFonts w:ascii="Arial" w:hAnsi="Arial" w:cs="Arial"/>
          <w:color w:val="444444"/>
          <w:sz w:val="24"/>
          <w:szCs w:val="24"/>
          <w:shd w:val="clear" w:color="auto" w:fill="FFFFFF"/>
        </w:rPr>
        <w:t xml:space="preserve"> nor your child</w:t>
      </w:r>
      <w:ins w:author="Gary Smailes" w:date="2024-02-07T14:54:05.706Z" w:id="1762907709">
        <w:r w:rsidRPr="008B2C77" w:rsidR="001C3023">
          <w:rPr>
            <w:rFonts w:ascii="Arial" w:hAnsi="Arial" w:cs="Arial"/>
            <w:color w:val="444444"/>
            <w:sz w:val="24"/>
            <w:szCs w:val="24"/>
            <w:shd w:val="clear" w:color="auto" w:fill="FFFFFF"/>
          </w:rPr>
          <w:t xml:space="preserve">,</w:t>
        </w:r>
      </w:ins>
      <w:r w:rsidRPr="008B2C77" w:rsidR="001C3023">
        <w:rPr>
          <w:rFonts w:ascii="Arial" w:hAnsi="Arial" w:cs="Arial"/>
          <w:color w:val="444444"/>
          <w:sz w:val="24"/>
          <w:szCs w:val="24"/>
          <w:shd w:val="clear" w:color="auto" w:fill="FFFFFF"/>
        </w:rPr>
        <w:t xml:space="preserve"> </w:t>
      </w:r>
      <w:r w:rsidRPr="008B2C77" w:rsidR="00181466">
        <w:rPr>
          <w:rFonts w:ascii="Arial" w:hAnsi="Arial" w:cs="Arial"/>
          <w:color w:val="444444"/>
          <w:sz w:val="24"/>
          <w:szCs w:val="24"/>
          <w:shd w:val="clear" w:color="auto" w:fill="FFFFFF"/>
        </w:rPr>
        <w:t xml:space="preserve">needs </w:t>
      </w:r>
      <w:r w:rsidRPr="008B2C77" w:rsidR="001C3023">
        <w:rPr>
          <w:rFonts w:ascii="Arial" w:hAnsi="Arial" w:cs="Arial"/>
          <w:color w:val="444444"/>
          <w:sz w:val="24"/>
          <w:szCs w:val="24"/>
          <w:shd w:val="clear" w:color="auto" w:fill="FFFFFF"/>
        </w:rPr>
        <w:t xml:space="preserve">to adapt to what this inefficient system expects. </w:t>
      </w:r>
      <w:r w:rsidRPr="008B2C77" w:rsidR="00181466">
        <w:rPr>
          <w:rFonts w:ascii="Arial" w:hAnsi="Arial" w:cs="Arial"/>
          <w:color w:val="444444"/>
          <w:sz w:val="24"/>
          <w:szCs w:val="24"/>
          <w:shd w:val="clear" w:color="auto" w:fill="FFFFFF"/>
        </w:rPr>
        <w:t>C</w:t>
      </w:r>
      <w:r w:rsidRPr="008B2C77" w:rsidR="001C3023">
        <w:rPr>
          <w:rFonts w:ascii="Arial" w:hAnsi="Arial" w:cs="Arial"/>
          <w:color w:val="444444"/>
          <w:sz w:val="24"/>
          <w:szCs w:val="24"/>
          <w:shd w:val="clear" w:color="auto" w:fill="FFFFFF"/>
        </w:rPr>
        <w:t xml:space="preserve">hildren should </w:t>
      </w:r>
      <w:r w:rsidRPr="008B2C77" w:rsidR="00181466">
        <w:rPr>
          <w:rFonts w:ascii="Arial" w:hAnsi="Arial" w:cs="Arial"/>
          <w:color w:val="444444"/>
          <w:sz w:val="24"/>
          <w:szCs w:val="24"/>
          <w:shd w:val="clear" w:color="auto" w:fill="FFFFFF"/>
        </w:rPr>
        <w:t xml:space="preserve">simply </w:t>
      </w:r>
      <w:r w:rsidRPr="008B2C77" w:rsidR="001C3023">
        <w:rPr>
          <w:rFonts w:ascii="Arial" w:hAnsi="Arial" w:cs="Arial"/>
          <w:color w:val="444444"/>
          <w:sz w:val="24"/>
          <w:szCs w:val="24"/>
          <w:shd w:val="clear" w:color="auto" w:fill="FFFFFF"/>
        </w:rPr>
        <w:t xml:space="preserve">play and take an active part in many sports. Secondly, </w:t>
      </w:r>
      <w:r w:rsidRPr="008B2C77" w:rsidR="00625D58">
        <w:rPr>
          <w:rFonts w:ascii="Arial" w:hAnsi="Arial" w:cs="Arial"/>
          <w:color w:val="444444"/>
          <w:sz w:val="24"/>
          <w:szCs w:val="24"/>
          <w:shd w:val="clear" w:color="auto" w:fill="FFFFFF"/>
        </w:rPr>
        <w:t>youngsters</w:t>
      </w:r>
      <w:r w:rsidRPr="008B2C77" w:rsidR="001C3023">
        <w:rPr>
          <w:rFonts w:ascii="Arial" w:hAnsi="Arial" w:cs="Arial"/>
          <w:color w:val="444444"/>
          <w:sz w:val="24"/>
          <w:szCs w:val="24"/>
          <w:shd w:val="clear" w:color="auto" w:fill="FFFFFF"/>
        </w:rPr>
        <w:t xml:space="preserve"> have time for their potential to develop comprehensively and </w:t>
      </w:r>
      <w:r w:rsidRPr="008B2C77" w:rsidR="00181466">
        <w:rPr>
          <w:rFonts w:ascii="Arial" w:hAnsi="Arial" w:cs="Arial"/>
          <w:color w:val="444444"/>
          <w:sz w:val="24"/>
          <w:szCs w:val="24"/>
          <w:shd w:val="clear" w:color="auto" w:fill="FFFFFF"/>
        </w:rPr>
        <w:t xml:space="preserve">according to </w:t>
      </w:r>
      <w:r w:rsidRPr="008B2C77" w:rsidR="001C3023">
        <w:rPr>
          <w:rFonts w:ascii="Arial" w:hAnsi="Arial" w:cs="Arial"/>
          <w:color w:val="444444"/>
          <w:sz w:val="24"/>
          <w:szCs w:val="24"/>
          <w:shd w:val="clear" w:color="auto" w:fill="FFFFFF"/>
        </w:rPr>
        <w:t xml:space="preserve">their principles and their own level of learning. Thirdly, there are many professional footballers</w:t>
      </w:r>
      <w:ins w:author="Gary Smailes" w:date="2024-02-07T14:54:35.102Z" w:id="940941491">
        <w:r w:rsidRPr="008B2C77" w:rsidR="001C3023">
          <w:rPr>
            <w:rFonts w:ascii="Arial" w:hAnsi="Arial" w:cs="Arial"/>
            <w:color w:val="444444"/>
            <w:sz w:val="24"/>
            <w:szCs w:val="24"/>
            <w:shd w:val="clear" w:color="auto" w:fill="FFFFFF"/>
          </w:rPr>
          <w:t xml:space="preserve">,</w:t>
        </w:r>
      </w:ins>
      <w:r w:rsidRPr="008B2C77" w:rsidR="001C3023">
        <w:rPr>
          <w:rFonts w:ascii="Arial" w:hAnsi="Arial" w:cs="Arial"/>
          <w:color w:val="444444"/>
          <w:sz w:val="24"/>
          <w:szCs w:val="24"/>
          <w:shd w:val="clear" w:color="auto" w:fill="FFFFFF"/>
        </w:rPr>
        <w:t xml:space="preserve"> who had nothing to do </w:t>
      </w:r>
      <w:r w:rsidRPr="008B2C77" w:rsidR="00181466">
        <w:rPr>
          <w:rFonts w:ascii="Arial" w:hAnsi="Arial" w:cs="Arial"/>
          <w:color w:val="444444"/>
          <w:sz w:val="24"/>
          <w:szCs w:val="24"/>
          <w:shd w:val="clear" w:color="auto" w:fill="FFFFFF"/>
        </w:rPr>
        <w:t xml:space="preserve">either </w:t>
      </w:r>
      <w:r w:rsidRPr="008B2C77" w:rsidR="001C3023">
        <w:rPr>
          <w:rFonts w:ascii="Arial" w:hAnsi="Arial" w:cs="Arial"/>
          <w:color w:val="444444"/>
          <w:sz w:val="24"/>
          <w:szCs w:val="24"/>
          <w:shd w:val="clear" w:color="auto" w:fill="FFFFFF"/>
        </w:rPr>
        <w:t xml:space="preserve">with scouts at the age of </w:t>
      </w:r>
      <w:ins w:author="Gary Smailes" w:date="2024-02-07T14:54:30.918Z" w:id="866980432">
        <w:r w:rsidRPr="008B2C77" w:rsidR="001C3023">
          <w:rPr>
            <w:rFonts w:ascii="Arial" w:hAnsi="Arial" w:cs="Arial"/>
            <w:color w:val="444444"/>
            <w:sz w:val="24"/>
            <w:szCs w:val="24"/>
            <w:shd w:val="clear" w:color="auto" w:fill="FFFFFF"/>
          </w:rPr>
          <w:t xml:space="preserve">six</w:t>
        </w:r>
      </w:ins>
      <w:del w:author="Gary Smailes" w:date="2024-02-07T14:54:30.369Z" w:id="550247018">
        <w:r w:rsidRPr="3C9E8E1C" w:rsidDel="3C9E8E1C">
          <w:rPr>
            <w:rFonts w:ascii="Arial" w:hAnsi="Arial" w:cs="Arial"/>
            <w:color w:val="444444"/>
            <w:sz w:val="24"/>
            <w:szCs w:val="24"/>
          </w:rPr>
          <w:delText>6</w:delText>
        </w:r>
      </w:del>
      <w:r w:rsidRPr="008B2C77" w:rsidR="001C3023">
        <w:rPr>
          <w:rFonts w:ascii="Arial" w:hAnsi="Arial" w:cs="Arial"/>
          <w:color w:val="444444"/>
          <w:sz w:val="24"/>
          <w:szCs w:val="24"/>
          <w:shd w:val="clear" w:color="auto" w:fill="FFFFFF"/>
        </w:rPr>
        <w:t xml:space="preserve"> </w:t>
      </w:r>
      <w:r w:rsidRPr="008B2C77" w:rsidR="00181466">
        <w:rPr>
          <w:rFonts w:ascii="Arial" w:hAnsi="Arial" w:cs="Arial"/>
          <w:color w:val="444444"/>
          <w:sz w:val="24"/>
          <w:szCs w:val="24"/>
          <w:shd w:val="clear" w:color="auto" w:fill="FFFFFF"/>
        </w:rPr>
        <w:t xml:space="preserve">or </w:t>
      </w:r>
      <w:r w:rsidRPr="008B2C77" w:rsidR="001C3023">
        <w:rPr>
          <w:rFonts w:ascii="Arial" w:hAnsi="Arial" w:cs="Arial"/>
          <w:color w:val="444444"/>
          <w:sz w:val="24"/>
          <w:szCs w:val="24"/>
          <w:shd w:val="clear" w:color="auto" w:fill="FFFFFF"/>
        </w:rPr>
        <w:t xml:space="preserve">early specialization. Erling Halland played golf, </w:t>
      </w:r>
      <w:r w:rsidRPr="008B2C77" w:rsidR="00181466">
        <w:rPr>
          <w:rFonts w:ascii="Arial" w:hAnsi="Arial" w:cs="Arial"/>
          <w:color w:val="444444"/>
          <w:sz w:val="24"/>
          <w:szCs w:val="24"/>
          <w:shd w:val="clear" w:color="auto" w:fill="FFFFFF"/>
        </w:rPr>
        <w:t>volley</w:t>
      </w:r>
      <w:r w:rsidRPr="008B2C77" w:rsidR="001C3023">
        <w:rPr>
          <w:rFonts w:ascii="Arial" w:hAnsi="Arial" w:cs="Arial"/>
          <w:color w:val="444444"/>
          <w:sz w:val="24"/>
          <w:szCs w:val="24"/>
          <w:shd w:val="clear" w:color="auto" w:fill="FFFFFF"/>
        </w:rPr>
        <w:t>ball</w:t>
      </w:r>
      <w:r w:rsidRPr="008B2C77" w:rsidR="001C3023">
        <w:rPr>
          <w:rFonts w:ascii="Arial" w:hAnsi="Arial" w:cs="Arial"/>
          <w:color w:val="444444"/>
          <w:sz w:val="24"/>
          <w:szCs w:val="24"/>
          <w:shd w:val="clear" w:color="auto" w:fill="FFFFFF"/>
        </w:rPr>
        <w:t xml:space="preserve"> and athletics. Robert Lewandowski played basketball, </w:t>
      </w:r>
      <w:r w:rsidRPr="008B2C77" w:rsidR="00181466">
        <w:rPr>
          <w:rFonts w:ascii="Arial" w:hAnsi="Arial" w:cs="Arial"/>
          <w:color w:val="444444"/>
          <w:sz w:val="24"/>
          <w:szCs w:val="24"/>
          <w:shd w:val="clear" w:color="auto" w:fill="FFFFFF"/>
        </w:rPr>
        <w:t>volleyball</w:t>
      </w:r>
      <w:r w:rsidRPr="008B2C77" w:rsidR="001C3023">
        <w:rPr>
          <w:rFonts w:ascii="Arial" w:hAnsi="Arial" w:cs="Arial"/>
          <w:color w:val="444444"/>
          <w:sz w:val="24"/>
          <w:szCs w:val="24"/>
          <w:shd w:val="clear" w:color="auto" w:fill="FFFFFF"/>
        </w:rPr>
        <w:t xml:space="preserve"> </w:t>
      </w:r>
      <w:r w:rsidRPr="008B2C77" w:rsidR="001C3023">
        <w:rPr>
          <w:rFonts w:ascii="Arial" w:hAnsi="Arial" w:cs="Arial"/>
          <w:color w:val="444444"/>
          <w:sz w:val="24"/>
          <w:szCs w:val="24"/>
          <w:shd w:val="clear" w:color="auto" w:fill="FFFFFF"/>
        </w:rPr>
        <w:t>and also</w:t>
      </w:r>
      <w:r w:rsidRPr="008B2C77" w:rsidR="001C3023">
        <w:rPr>
          <w:rFonts w:ascii="Arial" w:hAnsi="Arial" w:cs="Arial"/>
          <w:color w:val="444444"/>
          <w:sz w:val="24"/>
          <w:szCs w:val="24"/>
          <w:shd w:val="clear" w:color="auto" w:fill="FFFFFF"/>
        </w:rPr>
        <w:t xml:space="preserve"> practiced athletics. </w:t>
      </w:r>
      <w:r w:rsidRPr="008B2C77" w:rsidR="00181466">
        <w:rPr>
          <w:rFonts w:ascii="Arial" w:hAnsi="Arial" w:cs="Arial"/>
          <w:color w:val="444444"/>
          <w:sz w:val="24"/>
          <w:szCs w:val="24"/>
          <w:shd w:val="clear" w:color="auto" w:fill="FFFFFF"/>
        </w:rPr>
        <w:t>T</w:t>
      </w:r>
      <w:r w:rsidRPr="008B2C77" w:rsidR="001C3023">
        <w:rPr>
          <w:rFonts w:ascii="Arial" w:hAnsi="Arial" w:cs="Arial"/>
          <w:color w:val="444444"/>
          <w:sz w:val="24"/>
          <w:szCs w:val="24"/>
          <w:shd w:val="clear" w:color="auto" w:fill="FFFFFF"/>
        </w:rPr>
        <w:t>h</w:t>
      </w:r>
      <w:r w:rsidRPr="008B2C77" w:rsidR="00181466">
        <w:rPr>
          <w:rFonts w:ascii="Arial" w:hAnsi="Arial" w:cs="Arial"/>
          <w:color w:val="444444"/>
          <w:sz w:val="24"/>
          <w:szCs w:val="24"/>
          <w:shd w:val="clear" w:color="auto" w:fill="FFFFFF"/>
        </w:rPr>
        <w:t>o</w:t>
      </w:r>
      <w:r w:rsidRPr="008B2C77" w:rsidR="001C3023">
        <w:rPr>
          <w:rFonts w:ascii="Arial" w:hAnsi="Arial" w:cs="Arial"/>
          <w:color w:val="444444"/>
          <w:sz w:val="24"/>
          <w:szCs w:val="24"/>
          <w:shd w:val="clear" w:color="auto" w:fill="FFFFFF"/>
        </w:rPr>
        <w:t>se two examples</w:t>
      </w:r>
      <w:r w:rsidRPr="008B2C77" w:rsidR="00181466">
        <w:rPr>
          <w:rFonts w:ascii="Arial" w:hAnsi="Arial" w:cs="Arial"/>
          <w:color w:val="444444"/>
          <w:sz w:val="24"/>
          <w:szCs w:val="24"/>
          <w:shd w:val="clear" w:color="auto" w:fill="FFFFFF"/>
        </w:rPr>
        <w:t xml:space="preserve"> alone</w:t>
      </w:r>
      <w:r w:rsidRPr="008B2C77" w:rsidR="001C3023">
        <w:rPr>
          <w:rFonts w:ascii="Arial" w:hAnsi="Arial" w:cs="Arial"/>
          <w:color w:val="444444"/>
          <w:sz w:val="24"/>
          <w:szCs w:val="24"/>
          <w:shd w:val="clear" w:color="auto" w:fill="FFFFFF"/>
        </w:rPr>
        <w:t xml:space="preserve"> show that the road to professional football </w:t>
      </w:r>
      <w:r w:rsidRPr="008B2C77" w:rsidR="00096754">
        <w:rPr>
          <w:rFonts w:ascii="Arial" w:hAnsi="Arial" w:cs="Arial"/>
          <w:color w:val="444444"/>
          <w:sz w:val="24"/>
          <w:szCs w:val="24"/>
          <w:shd w:val="clear" w:color="auto" w:fill="FFFFFF"/>
        </w:rPr>
        <w:t>doesn’t</w:t>
      </w:r>
      <w:r w:rsidRPr="008B2C77" w:rsidR="00096754">
        <w:rPr>
          <w:rFonts w:ascii="Arial" w:hAnsi="Arial" w:cs="Arial"/>
          <w:color w:val="444444"/>
          <w:sz w:val="24"/>
          <w:szCs w:val="24"/>
          <w:shd w:val="clear" w:color="auto" w:fill="FFFFFF"/>
        </w:rPr>
        <w:t xml:space="preserve"> </w:t>
      </w:r>
      <w:r w:rsidRPr="008B2C77" w:rsidR="00181466">
        <w:rPr>
          <w:rFonts w:ascii="Arial" w:hAnsi="Arial" w:cs="Arial"/>
          <w:color w:val="444444"/>
          <w:sz w:val="24"/>
          <w:szCs w:val="24"/>
          <w:shd w:val="clear" w:color="auto" w:fill="FFFFFF"/>
        </w:rPr>
        <w:t xml:space="preserve">involve (only and exclusively) </w:t>
      </w:r>
      <w:r w:rsidRPr="008B2C77" w:rsidR="001C3023">
        <w:rPr>
          <w:rFonts w:ascii="Arial" w:hAnsi="Arial" w:cs="Arial"/>
          <w:color w:val="444444"/>
          <w:sz w:val="24"/>
          <w:szCs w:val="24"/>
          <w:shd w:val="clear" w:color="auto" w:fill="FFFFFF"/>
        </w:rPr>
        <w:t>early specialization.</w:t>
      </w:r>
      <w:r w:rsidRPr="008B2C77" w:rsidR="00821FCF">
        <w:rPr>
          <w:rFonts w:ascii="Arial" w:hAnsi="Arial" w:cs="Arial"/>
          <w:color w:val="444444"/>
          <w:sz w:val="24"/>
          <w:szCs w:val="24"/>
          <w:shd w:val="clear" w:color="auto" w:fill="FFFFFF"/>
        </w:rPr>
        <w:t xml:space="preserve"> </w:t>
      </w:r>
    </w:p>
    <w:p xmlns:wp14="http://schemas.microsoft.com/office/word/2010/wordml" w:rsidRPr="008B2C77" w:rsidR="008376AA" w:rsidP="3C9E8E1C" w:rsidRDefault="008376AA" w14:paraId="47510B0C" wp14:textId="04532EEC">
      <w:pPr>
        <w:spacing w:line="480" w:lineRule="auto"/>
        <w:ind w:left="360" w:right="-613" w:firstLine="720"/>
        <w:jc w:val="both"/>
        <w:rPr>
          <w:rFonts w:ascii="Arial" w:hAnsi="Arial" w:cs="Arial"/>
          <w:color w:val="444444"/>
          <w:sz w:val="24"/>
          <w:szCs w:val="24"/>
          <w:shd w:val="clear" w:color="auto" w:fill="FFFFFF"/>
        </w:rPr>
      </w:pPr>
      <w:r w:rsidRPr="008B2C77" w:rsidR="001C3023">
        <w:rPr>
          <w:rFonts w:ascii="Arial" w:hAnsi="Arial" w:cs="Arial"/>
          <w:color w:val="444444"/>
          <w:sz w:val="24"/>
          <w:szCs w:val="24"/>
          <w:shd w:val="clear" w:color="auto" w:fill="FFFFFF"/>
        </w:rPr>
        <w:t>The example of th</w:t>
      </w:r>
      <w:r w:rsidRPr="008B2C77" w:rsidR="00CE5D89">
        <w:rPr>
          <w:rFonts w:ascii="Arial" w:hAnsi="Arial" w:cs="Arial"/>
          <w:color w:val="444444"/>
          <w:sz w:val="24"/>
          <w:szCs w:val="24"/>
          <w:shd w:val="clear" w:color="auto" w:fill="FFFFFF"/>
        </w:rPr>
        <w:t>o</w:t>
      </w:r>
      <w:r w:rsidRPr="008B2C77" w:rsidR="001C3023">
        <w:rPr>
          <w:rFonts w:ascii="Arial" w:hAnsi="Arial" w:cs="Arial"/>
          <w:color w:val="444444"/>
          <w:sz w:val="24"/>
          <w:szCs w:val="24"/>
          <w:shd w:val="clear" w:color="auto" w:fill="FFFFFF"/>
        </w:rPr>
        <w:t xml:space="preserve">se two excellent strikers also testifies to the fact that </w:t>
      </w:r>
      <w:r w:rsidRPr="008B2C77" w:rsidR="00CE5D89">
        <w:rPr>
          <w:rFonts w:ascii="Arial" w:hAnsi="Arial" w:cs="Arial"/>
          <w:color w:val="444444"/>
          <w:sz w:val="24"/>
          <w:szCs w:val="24"/>
          <w:shd w:val="clear" w:color="auto" w:fill="FFFFFF"/>
        </w:rPr>
        <w:t xml:space="preserve">one </w:t>
      </w:r>
      <w:r w:rsidRPr="008B2C77" w:rsidR="001C3023">
        <w:rPr>
          <w:rFonts w:ascii="Arial" w:hAnsi="Arial" w:cs="Arial"/>
          <w:color w:val="444444"/>
          <w:sz w:val="24"/>
          <w:szCs w:val="24"/>
          <w:shd w:val="clear" w:color="auto" w:fill="FFFFFF"/>
        </w:rPr>
        <w:t xml:space="preserve">can become one of the best in the world</w:t>
      </w:r>
      <w:ins w:author="Gary Smailes" w:date="2024-02-07T14:55:02.532Z" w:id="1832212854">
        <w:r w:rsidRPr="008B2C77" w:rsidR="001C3023">
          <w:rPr>
            <w:rFonts w:ascii="Arial" w:hAnsi="Arial" w:cs="Arial"/>
            <w:color w:val="444444"/>
            <w:sz w:val="24"/>
            <w:szCs w:val="24"/>
            <w:shd w:val="clear" w:color="auto" w:fill="FFFFFF"/>
          </w:rPr>
          <w:t xml:space="preserve">.</w:t>
        </w:r>
      </w:ins>
      <w:del w:author="Gary Smailes" w:date="2024-02-07T14:55:02.013Z" w:id="786502221">
        <w:r w:rsidRPr="3C9E8E1C" w:rsidDel="3C9E8E1C">
          <w:rPr>
            <w:rFonts w:ascii="Arial" w:hAnsi="Arial" w:cs="Arial"/>
            <w:color w:val="444444"/>
            <w:sz w:val="24"/>
            <w:szCs w:val="24"/>
          </w:rPr>
          <w:delText>!</w:delText>
        </w:r>
      </w:del>
      <w:r w:rsidRPr="008B2C77" w:rsidR="001C3023">
        <w:rPr>
          <w:rFonts w:ascii="Arial" w:hAnsi="Arial" w:cs="Arial"/>
          <w:color w:val="444444"/>
          <w:sz w:val="24"/>
          <w:szCs w:val="24"/>
          <w:shd w:val="clear" w:color="auto" w:fill="FFFFFF"/>
        </w:rPr>
        <w:t xml:space="preserve"> </w:t>
      </w:r>
      <w:ins w:author="Gary Smailes" w:date="2024-02-07T14:55:11.441Z" w:id="142780285">
        <w:r w:rsidRPr="008B2C77" w:rsidR="001C3023">
          <w:rPr>
            <w:rFonts w:ascii="Arial" w:hAnsi="Arial" w:cs="Arial"/>
            <w:color w:val="444444"/>
            <w:sz w:val="24"/>
            <w:szCs w:val="24"/>
            <w:shd w:val="clear" w:color="auto" w:fill="FFFFFF"/>
          </w:rPr>
          <w:t xml:space="preserve">Today, b</w:t>
        </w:r>
      </w:ins>
      <w:del w:author="Gary Smailes" w:date="2024-02-07T14:55:09.714Z" w:id="969286165">
        <w:r w:rsidRPr="3C9E8E1C" w:rsidDel="3C9E8E1C">
          <w:rPr>
            <w:rFonts w:ascii="Arial" w:hAnsi="Arial" w:cs="Arial"/>
            <w:color w:val="444444"/>
            <w:sz w:val="24"/>
            <w:szCs w:val="24"/>
          </w:rPr>
          <w:delText>B</w:delText>
        </w:r>
      </w:del>
      <w:r w:rsidRPr="008B2C77" w:rsidR="001C3023">
        <w:rPr>
          <w:rFonts w:ascii="Arial" w:hAnsi="Arial" w:cs="Arial"/>
          <w:color w:val="444444"/>
          <w:sz w:val="24"/>
          <w:szCs w:val="24"/>
          <w:shd w:val="clear" w:color="auto" w:fill="FFFFFF"/>
        </w:rPr>
        <w:t xml:space="preserve">oth </w:t>
      </w:r>
      <w:r w:rsidRPr="008B2C77" w:rsidR="00CE5D89">
        <w:rPr>
          <w:rFonts w:ascii="Arial" w:hAnsi="Arial" w:cs="Arial"/>
          <w:color w:val="444444"/>
          <w:sz w:val="24"/>
          <w:szCs w:val="24"/>
          <w:shd w:val="clear" w:color="auto" w:fill="FFFFFF"/>
        </w:rPr>
        <w:t xml:space="preserve">are </w:t>
      </w:r>
      <w:del w:author="Gary Smailes" w:date="2024-02-07T14:55:14.34Z" w:id="881066924">
        <w:r w:rsidRPr="3C9E8E1C" w:rsidDel="3C9E8E1C">
          <w:rPr>
            <w:rFonts w:ascii="Arial" w:hAnsi="Arial" w:cs="Arial"/>
            <w:color w:val="444444"/>
            <w:sz w:val="24"/>
            <w:szCs w:val="24"/>
          </w:rPr>
          <w:delText xml:space="preserve">today </w:delText>
        </w:r>
      </w:del>
      <w:r w:rsidRPr="008B2C77" w:rsidR="001C3023">
        <w:rPr>
          <w:rFonts w:ascii="Arial" w:hAnsi="Arial" w:cs="Arial"/>
          <w:color w:val="444444"/>
          <w:sz w:val="24"/>
          <w:szCs w:val="24"/>
          <w:shd w:val="clear" w:color="auto" w:fill="FFFFFF"/>
        </w:rPr>
        <w:t>excellent athlet</w:t>
      </w:r>
      <w:r w:rsidRPr="008B2C77" w:rsidR="00CE5D89">
        <w:rPr>
          <w:rFonts w:ascii="Arial" w:hAnsi="Arial" w:cs="Arial"/>
          <w:color w:val="444444"/>
          <w:sz w:val="24"/>
          <w:szCs w:val="24"/>
          <w:shd w:val="clear" w:color="auto" w:fill="FFFFFF"/>
        </w:rPr>
        <w:t>es</w:t>
      </w:r>
      <w:del w:author="Gary Smailes" w:date="2024-02-07T14:55:20.226Z" w:id="1984569181">
        <w:r w:rsidRPr="3C9E8E1C" w:rsidDel="3C9E8E1C">
          <w:rPr>
            <w:rFonts w:ascii="Arial" w:hAnsi="Arial" w:cs="Arial"/>
            <w:color w:val="444444"/>
            <w:sz w:val="24"/>
            <w:szCs w:val="24"/>
          </w:rPr>
          <w:delText xml:space="preserve"> (both practiced athletics at </w:delText>
        </w:r>
        <w:r w:rsidRPr="3C9E8E1C" w:rsidDel="3C9E8E1C">
          <w:rPr>
            <w:rFonts w:ascii="Arial" w:hAnsi="Arial" w:cs="Arial"/>
            <w:color w:val="444444"/>
            <w:sz w:val="24"/>
            <w:szCs w:val="24"/>
          </w:rPr>
          <w:delText>a young age</w:delText>
        </w:r>
        <w:r w:rsidRPr="3C9E8E1C" w:rsidDel="3C9E8E1C">
          <w:rPr>
            <w:rFonts w:ascii="Arial" w:hAnsi="Arial" w:cs="Arial"/>
            <w:color w:val="444444"/>
            <w:sz w:val="24"/>
            <w:szCs w:val="24"/>
          </w:rPr>
          <w:delText>)</w:delText>
        </w:r>
      </w:del>
      <w:r w:rsidRPr="008B2C77" w:rsidR="001C3023">
        <w:rPr>
          <w:rFonts w:ascii="Arial" w:hAnsi="Arial" w:cs="Arial"/>
          <w:color w:val="444444"/>
          <w:sz w:val="24"/>
          <w:szCs w:val="24"/>
          <w:shd w:val="clear" w:color="auto" w:fill="FFFFFF"/>
        </w:rPr>
        <w:t xml:space="preserve">, excell</w:t>
      </w:r>
      <w:r w:rsidRPr="008B2C77" w:rsidR="00CE5D89">
        <w:rPr>
          <w:rFonts w:ascii="Arial" w:hAnsi="Arial" w:cs="Arial"/>
          <w:color w:val="444444"/>
          <w:sz w:val="24"/>
          <w:szCs w:val="24"/>
          <w:shd w:val="clear" w:color="auto" w:fill="FFFFFF"/>
        </w:rPr>
        <w:t xml:space="preserve">ing in </w:t>
      </w:r>
      <w:r w:rsidRPr="008B2C77" w:rsidR="001C3023">
        <w:rPr>
          <w:rFonts w:ascii="Arial" w:hAnsi="Arial" w:cs="Arial"/>
          <w:color w:val="444444"/>
          <w:sz w:val="24"/>
          <w:szCs w:val="24"/>
          <w:shd w:val="clear" w:color="auto" w:fill="FFFFFF"/>
        </w:rPr>
        <w:t>mov</w:t>
      </w:r>
      <w:r w:rsidRPr="008B2C77" w:rsidR="00CE5D89">
        <w:rPr>
          <w:rFonts w:ascii="Arial" w:hAnsi="Arial" w:cs="Arial"/>
          <w:color w:val="444444"/>
          <w:sz w:val="24"/>
          <w:szCs w:val="24"/>
          <w:shd w:val="clear" w:color="auto" w:fill="FFFFFF"/>
        </w:rPr>
        <w:t xml:space="preserve">ing about </w:t>
      </w:r>
      <w:r w:rsidRPr="008B2C77" w:rsidR="001C3023">
        <w:rPr>
          <w:rFonts w:ascii="Arial" w:hAnsi="Arial" w:cs="Arial"/>
          <w:color w:val="444444"/>
          <w:sz w:val="24"/>
          <w:szCs w:val="24"/>
          <w:shd w:val="clear" w:color="auto" w:fill="FFFFFF"/>
        </w:rPr>
        <w:t xml:space="preserve">in </w:t>
      </w:r>
      <w:r w:rsidRPr="008B2C77" w:rsidR="00CE5D89">
        <w:rPr>
          <w:rFonts w:ascii="Arial" w:hAnsi="Arial" w:cs="Arial"/>
          <w:color w:val="444444"/>
          <w:sz w:val="24"/>
          <w:szCs w:val="24"/>
          <w:shd w:val="clear" w:color="auto" w:fill="FFFFFF"/>
        </w:rPr>
        <w:t xml:space="preserve">tight </w:t>
      </w:r>
      <w:r w:rsidRPr="008B2C77" w:rsidR="001C3023">
        <w:rPr>
          <w:rFonts w:ascii="Arial" w:hAnsi="Arial" w:cs="Arial"/>
          <w:color w:val="444444"/>
          <w:sz w:val="24"/>
          <w:szCs w:val="24"/>
          <w:shd w:val="clear" w:color="auto" w:fill="FFFFFF"/>
        </w:rPr>
        <w:t xml:space="preserve">spaces, under </w:t>
      </w:r>
      <w:r w:rsidRPr="008B2C77" w:rsidR="001C3023">
        <w:rPr>
          <w:rFonts w:ascii="Arial" w:hAnsi="Arial" w:cs="Arial"/>
          <w:color w:val="444444"/>
          <w:sz w:val="24"/>
          <w:szCs w:val="24"/>
          <w:shd w:val="clear" w:color="auto" w:fill="FFFFFF"/>
        </w:rPr>
        <w:t xml:space="preserve">very high</w:t>
      </w:r>
      <w:r w:rsidRPr="008B2C77" w:rsidR="001C3023">
        <w:rPr>
          <w:rFonts w:ascii="Arial" w:hAnsi="Arial" w:cs="Arial"/>
          <w:color w:val="444444"/>
          <w:sz w:val="24"/>
          <w:szCs w:val="24"/>
          <w:shd w:val="clear" w:color="auto" w:fill="FFFFFF"/>
        </w:rPr>
        <w:t xml:space="preserve"> pressure </w:t>
      </w:r>
      <w:r w:rsidRPr="008B2C77" w:rsidR="00CE5D89">
        <w:rPr>
          <w:rFonts w:ascii="Arial" w:hAnsi="Arial" w:cs="Arial"/>
          <w:color w:val="444444"/>
          <w:sz w:val="24"/>
          <w:szCs w:val="24"/>
          <w:shd w:val="clear" w:color="auto" w:fill="FFFFFF"/>
        </w:rPr>
        <w:t xml:space="preserve">from </w:t>
      </w:r>
      <w:r w:rsidRPr="008B2C77" w:rsidR="001C3023">
        <w:rPr>
          <w:rFonts w:ascii="Arial" w:hAnsi="Arial" w:cs="Arial"/>
          <w:color w:val="444444"/>
          <w:sz w:val="24"/>
          <w:szCs w:val="24"/>
          <w:shd w:val="clear" w:color="auto" w:fill="FFFFFF"/>
        </w:rPr>
        <w:t>rival</w:t>
      </w:r>
      <w:r w:rsidRPr="008B2C77" w:rsidR="00CE5D89">
        <w:rPr>
          <w:rFonts w:ascii="Arial" w:hAnsi="Arial" w:cs="Arial"/>
          <w:color w:val="444444"/>
          <w:sz w:val="24"/>
          <w:szCs w:val="24"/>
          <w:shd w:val="clear" w:color="auto" w:fill="FFFFFF"/>
        </w:rPr>
        <w:t>s</w:t>
      </w:r>
      <w:r w:rsidRPr="008B2C77" w:rsidR="001C3023">
        <w:rPr>
          <w:rFonts w:ascii="Arial" w:hAnsi="Arial" w:cs="Arial"/>
          <w:color w:val="444444"/>
          <w:sz w:val="24"/>
          <w:szCs w:val="24"/>
          <w:shd w:val="clear" w:color="auto" w:fill="FFFFFF"/>
        </w:rPr>
        <w:t xml:space="preserve"> and</w:t>
      </w:r>
      <w:r w:rsidRPr="008B2C77" w:rsidR="00CE5D89">
        <w:rPr>
          <w:rFonts w:ascii="Arial" w:hAnsi="Arial" w:cs="Arial"/>
          <w:color w:val="444444"/>
          <w:sz w:val="24"/>
          <w:szCs w:val="24"/>
          <w:shd w:val="clear" w:color="auto" w:fill="FFFFFF"/>
        </w:rPr>
        <w:t xml:space="preserve"> in terms of </w:t>
      </w:r>
      <w:r w:rsidRPr="008B2C77" w:rsidR="001C3023">
        <w:rPr>
          <w:rFonts w:ascii="Arial" w:hAnsi="Arial" w:cs="Arial"/>
          <w:color w:val="444444"/>
          <w:sz w:val="24"/>
          <w:szCs w:val="24"/>
          <w:shd w:val="clear" w:color="auto" w:fill="FFFFFF"/>
        </w:rPr>
        <w:t>tim</w:t>
      </w:r>
      <w:r w:rsidRPr="008B2C77" w:rsidR="00CE5D89">
        <w:rPr>
          <w:rFonts w:ascii="Arial" w:hAnsi="Arial" w:cs="Arial"/>
          <w:color w:val="444444"/>
          <w:sz w:val="24"/>
          <w:szCs w:val="24"/>
          <w:shd w:val="clear" w:color="auto" w:fill="FFFFFF"/>
        </w:rPr>
        <w:t>ing</w:t>
      </w:r>
      <w:r w:rsidRPr="008B2C77" w:rsidR="001C3023">
        <w:rPr>
          <w:rFonts w:ascii="Arial" w:hAnsi="Arial" w:cs="Arial"/>
          <w:color w:val="444444"/>
          <w:sz w:val="24"/>
          <w:szCs w:val="24"/>
          <w:shd w:val="clear" w:color="auto" w:fill="FFFFFF"/>
        </w:rPr>
        <w:t xml:space="preserve"> (basketball, </w:t>
      </w:r>
      <w:r w:rsidRPr="008B2C77" w:rsidR="00CE5D89">
        <w:rPr>
          <w:rFonts w:ascii="Arial" w:hAnsi="Arial" w:cs="Arial"/>
          <w:color w:val="444444"/>
          <w:sz w:val="24"/>
          <w:szCs w:val="24"/>
          <w:shd w:val="clear" w:color="auto" w:fill="FFFFFF"/>
        </w:rPr>
        <w:t>volley</w:t>
      </w:r>
      <w:r w:rsidRPr="008B2C77" w:rsidR="001C3023">
        <w:rPr>
          <w:rFonts w:ascii="Arial" w:hAnsi="Arial" w:cs="Arial"/>
          <w:color w:val="444444"/>
          <w:sz w:val="24"/>
          <w:szCs w:val="24"/>
          <w:shd w:val="clear" w:color="auto" w:fill="FFFFFF"/>
        </w:rPr>
        <w:t xml:space="preserve">ball). Other sports helped them build the foundations and develop the versatility needed today in </w:t>
      </w:r>
      <w:r w:rsidRPr="008B2C77" w:rsidR="00CE72A2">
        <w:rPr>
          <w:rFonts w:ascii="Arial" w:hAnsi="Arial" w:cs="Arial"/>
          <w:color w:val="444444"/>
          <w:sz w:val="24"/>
          <w:szCs w:val="24"/>
          <w:shd w:val="clear" w:color="auto" w:fill="FFFFFF"/>
        </w:rPr>
        <w:t xml:space="preserve">professional level </w:t>
      </w:r>
      <w:r w:rsidRPr="008B2C77" w:rsidR="001C3023">
        <w:rPr>
          <w:rFonts w:ascii="Arial" w:hAnsi="Arial" w:cs="Arial"/>
          <w:color w:val="444444"/>
          <w:sz w:val="24"/>
          <w:szCs w:val="24"/>
          <w:shd w:val="clear" w:color="auto" w:fill="FFFFFF"/>
        </w:rPr>
        <w:t xml:space="preserve">football. Another example is the ability to adapt to conditions, the type of training, the environment, etc. Adaptation </w:t>
      </w:r>
      <w:r w:rsidRPr="008B2C77" w:rsidR="001C3023">
        <w:rPr>
          <w:rFonts w:ascii="Arial" w:hAnsi="Arial" w:cs="Arial"/>
          <w:color w:val="444444"/>
          <w:sz w:val="24"/>
          <w:szCs w:val="24"/>
          <w:shd w:val="clear" w:color="auto" w:fill="FFFFFF"/>
        </w:rPr>
        <w:t xml:space="preserve">is </w:t>
      </w:r>
      <w:r w:rsidRPr="008B2C77" w:rsidR="001C3023">
        <w:rPr>
          <w:rFonts w:ascii="Arial" w:hAnsi="Arial" w:cs="Arial"/>
          <w:color w:val="444444"/>
          <w:sz w:val="24"/>
          <w:szCs w:val="24"/>
          <w:shd w:val="clear" w:color="auto" w:fill="FFFFFF"/>
        </w:rPr>
        <w:t xml:space="preserve">a very important</w:t>
      </w:r>
      <w:r w:rsidRPr="008B2C77" w:rsidR="001C3023">
        <w:rPr>
          <w:rFonts w:ascii="Arial" w:hAnsi="Arial" w:cs="Arial"/>
          <w:color w:val="444444"/>
          <w:sz w:val="24"/>
          <w:szCs w:val="24"/>
          <w:shd w:val="clear" w:color="auto" w:fill="FFFFFF"/>
        </w:rPr>
        <w:t xml:space="preserve"> </w:t>
      </w:r>
      <w:r w:rsidRPr="008B2C77" w:rsidR="00CE5D89">
        <w:rPr>
          <w:rFonts w:ascii="Arial" w:hAnsi="Arial" w:cs="Arial"/>
          <w:color w:val="444444"/>
          <w:sz w:val="24"/>
          <w:szCs w:val="24"/>
          <w:shd w:val="clear" w:color="auto" w:fill="FFFFFF"/>
        </w:rPr>
        <w:t xml:space="preserve">trait </w:t>
      </w:r>
      <w:r w:rsidRPr="008B2C77" w:rsidR="001C3023">
        <w:rPr>
          <w:rFonts w:ascii="Arial" w:hAnsi="Arial" w:cs="Arial"/>
          <w:color w:val="444444"/>
          <w:sz w:val="24"/>
          <w:szCs w:val="24"/>
          <w:shd w:val="clear" w:color="auto" w:fill="FFFFFF"/>
        </w:rPr>
        <w:t xml:space="preserve">that develops the potential of children and adolescents. It prepares them for </w:t>
      </w:r>
      <w:r w:rsidRPr="008B2C77" w:rsidR="00CE5D89">
        <w:rPr>
          <w:rFonts w:ascii="Arial" w:hAnsi="Arial" w:cs="Arial"/>
          <w:color w:val="444444"/>
          <w:sz w:val="24"/>
          <w:szCs w:val="24"/>
          <w:shd w:val="clear" w:color="auto" w:fill="FFFFFF"/>
        </w:rPr>
        <w:t xml:space="preserve">playing </w:t>
      </w:r>
      <w:r w:rsidRPr="008B2C77" w:rsidR="001C3023">
        <w:rPr>
          <w:rFonts w:ascii="Arial" w:hAnsi="Arial" w:cs="Arial"/>
          <w:color w:val="444444"/>
          <w:sz w:val="24"/>
          <w:szCs w:val="24"/>
          <w:shd w:val="clear" w:color="auto" w:fill="FFFFFF"/>
        </w:rPr>
        <w:t>professional</w:t>
      </w:r>
      <w:r w:rsidRPr="008B2C77" w:rsidR="00CE5D89">
        <w:rPr>
          <w:rFonts w:ascii="Arial" w:hAnsi="Arial" w:cs="Arial"/>
          <w:color w:val="444444"/>
          <w:sz w:val="24"/>
          <w:szCs w:val="24"/>
          <w:shd w:val="clear" w:color="auto" w:fill="FFFFFF"/>
        </w:rPr>
        <w:t>ly</w:t>
      </w:r>
      <w:r w:rsidRPr="008B2C77" w:rsidR="001C3023">
        <w:rPr>
          <w:rFonts w:ascii="Arial" w:hAnsi="Arial" w:cs="Arial"/>
          <w:color w:val="444444"/>
          <w:sz w:val="24"/>
          <w:szCs w:val="24"/>
          <w:shd w:val="clear" w:color="auto" w:fill="FFFFFF"/>
        </w:rPr>
        <w:t>.</w:t>
      </w:r>
    </w:p>
    <w:p xmlns:wp14="http://schemas.microsoft.com/office/word/2010/wordml" w:rsidRPr="008B2C77" w:rsidR="00B9724C" w:rsidP="3C9E8E1C" w:rsidRDefault="00C21B23" w14:paraId="1AEAD429" wp14:textId="39D51A2A">
      <w:pPr>
        <w:spacing w:line="480" w:lineRule="auto"/>
        <w:ind w:right="-613" w:firstLine="360"/>
        <w:jc w:val="both"/>
        <w:rPr>
          <w:ins w:author="Gary Smailes" w:date="2024-02-07T15:04:23.396Z" w:id="1183362662"/>
          <w:rFonts w:ascii="Arial" w:hAnsi="Arial" w:cs="Arial"/>
          <w:color w:val="14171A"/>
          <w:sz w:val="24"/>
          <w:szCs w:val="24"/>
        </w:rPr>
        <w:pPrChange w:author="Gary Smailes" w:date="2024-02-07T14:55:34.18Z">
          <w:pPr>
            <w:spacing w:line="480" w:lineRule="auto"/>
            <w:ind w:right="-613"/>
            <w:jc w:val="both"/>
          </w:pPr>
        </w:pPrChange>
      </w:pPr>
      <w:del w:author="Gary Smailes" w:date="2024-02-07T14:55:34.527Z" w:id="596179815">
        <w:r w:rsidRPr="3C9E8E1C" w:rsidDel="3C9E8E1C">
          <w:rPr>
            <w:rFonts w:ascii="Arial" w:hAnsi="Arial" w:cs="Arial"/>
            <w:sz w:val="24"/>
            <w:szCs w:val="24"/>
          </w:rPr>
          <w:delText xml:space="preserve">       </w:delText>
        </w:r>
      </w:del>
      <w:r w:rsidRPr="008B2C77" w:rsidR="002F005E">
        <w:rPr>
          <w:rFonts w:ascii="Arial" w:hAnsi="Arial" w:cs="Arial"/>
          <w:sz w:val="24"/>
          <w:szCs w:val="24"/>
        </w:rPr>
        <w:t xml:space="preserve">How </w:t>
      </w:r>
      <w:r w:rsidRPr="008B2C77" w:rsidR="00CE5D89">
        <w:rPr>
          <w:rFonts w:ascii="Arial" w:hAnsi="Arial" w:cs="Arial"/>
          <w:sz w:val="24"/>
          <w:szCs w:val="24"/>
        </w:rPr>
        <w:t xml:space="preserve">is </w:t>
      </w:r>
      <w:r w:rsidRPr="008B2C77" w:rsidR="002F005E">
        <w:rPr>
          <w:rFonts w:ascii="Arial" w:hAnsi="Arial" w:cs="Arial"/>
          <w:sz w:val="24"/>
          <w:szCs w:val="24"/>
        </w:rPr>
        <w:t xml:space="preserve">the problem of early specialization and recruitment of </w:t>
      </w:r>
      <w:ins w:author="Gary Smailes" w:date="2024-02-07T15:02:49.644Z" w:id="966052417">
        <w:r w:rsidRPr="008B2C77" w:rsidR="002F005E">
          <w:rPr>
            <w:rFonts w:ascii="Arial" w:hAnsi="Arial" w:cs="Arial"/>
            <w:sz w:val="24"/>
            <w:szCs w:val="24"/>
          </w:rPr>
          <w:t>five</w:t>
        </w:r>
      </w:ins>
      <w:del w:author="Gary Smailes" w:date="2024-02-07T15:02:48.44Z" w:id="513913942">
        <w:r w:rsidRPr="3C9E8E1C" w:rsidDel="3C9E8E1C">
          <w:rPr>
            <w:rFonts w:ascii="Arial" w:hAnsi="Arial" w:cs="Arial"/>
            <w:sz w:val="24"/>
            <w:szCs w:val="24"/>
          </w:rPr>
          <w:delText>5</w:delText>
        </w:r>
      </w:del>
      <w:r w:rsidRPr="008B2C77" w:rsidR="002F005E">
        <w:rPr>
          <w:rFonts w:ascii="Arial" w:hAnsi="Arial" w:cs="Arial"/>
          <w:sz w:val="24"/>
          <w:szCs w:val="24"/>
        </w:rPr>
        <w:t>-year-olds</w:t>
      </w:r>
      <w:r w:rsidRPr="008B2C77" w:rsidR="00CE5D89">
        <w:rPr>
          <w:rFonts w:ascii="Arial" w:hAnsi="Arial" w:cs="Arial"/>
          <w:sz w:val="24"/>
          <w:szCs w:val="24"/>
        </w:rPr>
        <w:t xml:space="preserve"> to be solved</w:t>
      </w:r>
      <w:r w:rsidRPr="008B2C77" w:rsidR="002F005E">
        <w:rPr>
          <w:rFonts w:ascii="Arial" w:hAnsi="Arial" w:cs="Arial"/>
          <w:sz w:val="24"/>
          <w:szCs w:val="24"/>
        </w:rPr>
        <w:t xml:space="preserve">? </w:t>
      </w:r>
    </w:p>
    <w:p xmlns:wp14="http://schemas.microsoft.com/office/word/2010/wordml" w:rsidRPr="008B2C77" w:rsidR="00B9724C" w:rsidP="3C9E8E1C" w:rsidRDefault="00C21B23" w14:paraId="60D60BED" wp14:textId="5078B003">
      <w:pPr>
        <w:spacing w:line="480" w:lineRule="auto"/>
        <w:ind w:right="-613" w:firstLine="360"/>
        <w:jc w:val="both"/>
        <w:rPr>
          <w:ins w:author="Gary Smailes" w:date="2024-02-07T15:04:57.78Z" w:id="1191557270"/>
          <w:rFonts w:ascii="Arial" w:hAnsi="Arial" w:cs="Arial"/>
          <w:color w:val="14171A"/>
          <w:sz w:val="24"/>
          <w:szCs w:val="24"/>
        </w:rPr>
      </w:pPr>
      <w:r w:rsidRPr="008B2C77" w:rsidR="002F005E">
        <w:rPr>
          <w:rFonts w:ascii="Arial" w:hAnsi="Arial" w:cs="Arial"/>
          <w:sz w:val="24"/>
          <w:szCs w:val="24"/>
        </w:rPr>
        <w:t xml:space="preserve">The alternative seems quite simple – namely, practicing various sports should be the </w:t>
      </w:r>
      <w:r w:rsidRPr="008B2C77" w:rsidR="00CE5D89">
        <w:rPr>
          <w:rFonts w:ascii="Arial" w:hAnsi="Arial" w:cs="Arial"/>
          <w:sz w:val="24"/>
          <w:szCs w:val="24"/>
        </w:rPr>
        <w:t xml:space="preserve">universal </w:t>
      </w:r>
      <w:r w:rsidRPr="008B2C77" w:rsidR="002F005E">
        <w:rPr>
          <w:rFonts w:ascii="Arial" w:hAnsi="Arial" w:cs="Arial"/>
          <w:sz w:val="24"/>
          <w:szCs w:val="24"/>
        </w:rPr>
        <w:t xml:space="preserve">norm and not the exception, especially when it comes to children starting to play football </w:t>
      </w:r>
      <w:r w:rsidRPr="008B2C77" w:rsidR="00CE5D89">
        <w:rPr>
          <w:rFonts w:ascii="Arial" w:hAnsi="Arial" w:cs="Arial"/>
          <w:sz w:val="24"/>
          <w:szCs w:val="24"/>
        </w:rPr>
        <w:t xml:space="preserve">at </w:t>
      </w:r>
      <w:r w:rsidRPr="008B2C77" w:rsidR="00CE5D89">
        <w:rPr>
          <w:rFonts w:ascii="Arial" w:hAnsi="Arial" w:cs="Arial"/>
          <w:sz w:val="24"/>
          <w:szCs w:val="24"/>
        </w:rPr>
        <w:t xml:space="preserve">a </w:t>
      </w:r>
      <w:r w:rsidRPr="008B2C77" w:rsidR="002F005E">
        <w:rPr>
          <w:rFonts w:ascii="Arial" w:hAnsi="Arial" w:cs="Arial"/>
          <w:sz w:val="24"/>
          <w:szCs w:val="24"/>
        </w:rPr>
        <w:t>very early</w:t>
      </w:r>
      <w:r w:rsidRPr="008B2C77" w:rsidR="00CE5D89">
        <w:rPr>
          <w:rFonts w:ascii="Arial" w:hAnsi="Arial" w:cs="Arial"/>
          <w:sz w:val="24"/>
          <w:szCs w:val="24"/>
        </w:rPr>
        <w:t xml:space="preserve"> age</w:t>
      </w:r>
      <w:r w:rsidRPr="008B2C77" w:rsidR="002F005E">
        <w:rPr>
          <w:rFonts w:ascii="Arial" w:hAnsi="Arial" w:cs="Arial"/>
          <w:sz w:val="24"/>
          <w:szCs w:val="24"/>
        </w:rPr>
        <w:t xml:space="preserve">. The second alternative is a greater amount of time spent with peers in </w:t>
      </w:r>
      <w:r w:rsidRPr="008B2C77" w:rsidR="00CE5D89">
        <w:rPr>
          <w:rFonts w:ascii="Arial" w:hAnsi="Arial" w:cs="Arial"/>
          <w:sz w:val="24"/>
          <w:szCs w:val="24"/>
        </w:rPr>
        <w:t xml:space="preserve">an </w:t>
      </w:r>
      <w:r w:rsidRPr="008B2C77" w:rsidR="002F005E">
        <w:rPr>
          <w:rFonts w:ascii="Arial" w:hAnsi="Arial" w:cs="Arial"/>
          <w:sz w:val="24"/>
          <w:szCs w:val="24"/>
        </w:rPr>
        <w:t xml:space="preserve">ordinary </w:t>
      </w:r>
      <w:r w:rsidRPr="008B2C77" w:rsidR="00CE5D89">
        <w:rPr>
          <w:rFonts w:ascii="Arial" w:hAnsi="Arial" w:cs="Arial"/>
          <w:sz w:val="24"/>
          <w:szCs w:val="24"/>
        </w:rPr>
        <w:t>back</w:t>
      </w:r>
      <w:r w:rsidRPr="008B2C77" w:rsidR="002F005E">
        <w:rPr>
          <w:rFonts w:ascii="Arial" w:hAnsi="Arial" w:cs="Arial"/>
          <w:sz w:val="24"/>
          <w:szCs w:val="24"/>
        </w:rPr>
        <w:t xml:space="preserve">yard, where </w:t>
      </w:r>
      <w:r w:rsidRPr="008B2C77" w:rsidR="002F005E">
        <w:rPr>
          <w:rFonts w:ascii="Arial" w:hAnsi="Arial" w:cs="Arial"/>
          <w:sz w:val="24"/>
          <w:szCs w:val="24"/>
        </w:rPr>
        <w:t xml:space="preserve">numerous</w:t>
      </w:r>
      <w:r w:rsidRPr="008B2C77" w:rsidR="002F005E">
        <w:rPr>
          <w:rFonts w:ascii="Arial" w:hAnsi="Arial" w:cs="Arial"/>
          <w:sz w:val="24"/>
          <w:szCs w:val="24"/>
        </w:rPr>
        <w:t xml:space="preserve"> street games and </w:t>
      </w:r>
      <w:r w:rsidRPr="008B2C77" w:rsidR="00CE5D89">
        <w:rPr>
          <w:rFonts w:ascii="Arial" w:hAnsi="Arial" w:cs="Arial"/>
          <w:sz w:val="24"/>
          <w:szCs w:val="24"/>
        </w:rPr>
        <w:t xml:space="preserve">lots of </w:t>
      </w:r>
      <w:r w:rsidRPr="008B2C77" w:rsidR="002F005E">
        <w:rPr>
          <w:rFonts w:ascii="Arial" w:hAnsi="Arial" w:cs="Arial"/>
          <w:sz w:val="24"/>
          <w:szCs w:val="24"/>
        </w:rPr>
        <w:t xml:space="preserve">fun compensate for time spent only on football training. </w:t>
      </w:r>
    </w:p>
    <w:p xmlns:wp14="http://schemas.microsoft.com/office/word/2010/wordml" w:rsidRPr="008B2C77" w:rsidR="00B9724C" w:rsidP="3C9E8E1C" w:rsidRDefault="00C21B23" w14:paraId="534A23D7" wp14:textId="2926BD3D">
      <w:pPr>
        <w:spacing w:line="480" w:lineRule="auto"/>
        <w:ind w:right="-613" w:firstLine="360"/>
        <w:jc w:val="both"/>
        <w:rPr>
          <w:ins w:author="Gary Smailes" w:date="2024-02-07T15:05:55.353Z" w:id="1880878645"/>
          <w:rFonts w:ascii="Arial" w:hAnsi="Arial" w:cs="Arial"/>
          <w:color w:val="14171A"/>
          <w:sz w:val="24"/>
          <w:szCs w:val="24"/>
        </w:rPr>
      </w:pPr>
      <w:r w:rsidRPr="008B2C77" w:rsidR="00CE5D89">
        <w:rPr>
          <w:rFonts w:ascii="Arial" w:hAnsi="Arial" w:cs="Arial"/>
          <w:sz w:val="24"/>
          <w:szCs w:val="24"/>
        </w:rPr>
        <w:t>P</w:t>
      </w:r>
      <w:r w:rsidRPr="008B2C77" w:rsidR="002F005E">
        <w:rPr>
          <w:rFonts w:ascii="Arial" w:hAnsi="Arial" w:cs="Arial"/>
          <w:sz w:val="24"/>
          <w:szCs w:val="24"/>
        </w:rPr>
        <w:t>arents</w:t>
      </w:r>
      <w:r w:rsidRPr="008B2C77" w:rsidR="00CE5D89">
        <w:rPr>
          <w:rFonts w:ascii="Arial" w:hAnsi="Arial" w:cs="Arial"/>
          <w:sz w:val="24"/>
          <w:szCs w:val="24"/>
        </w:rPr>
        <w:t xml:space="preserve"> and</w:t>
      </w:r>
      <w:r w:rsidRPr="008B2C77" w:rsidR="002F005E">
        <w:rPr>
          <w:rFonts w:ascii="Arial" w:hAnsi="Arial" w:cs="Arial"/>
          <w:sz w:val="24"/>
          <w:szCs w:val="24"/>
        </w:rPr>
        <w:t xml:space="preserve"> coaches</w:t>
      </w:r>
      <w:r w:rsidRPr="008B2C77" w:rsidR="00CE5D89">
        <w:rPr>
          <w:rFonts w:ascii="Arial" w:hAnsi="Arial" w:cs="Arial"/>
          <w:sz w:val="24"/>
          <w:szCs w:val="24"/>
        </w:rPr>
        <w:t xml:space="preserve"> need to be educated </w:t>
      </w:r>
      <w:r w:rsidRPr="008B2C77" w:rsidR="002F005E">
        <w:rPr>
          <w:rFonts w:ascii="Arial" w:hAnsi="Arial" w:cs="Arial"/>
          <w:sz w:val="24"/>
          <w:szCs w:val="24"/>
        </w:rPr>
        <w:t xml:space="preserve">about the risks posed by focusing attention on only one sport and how it affects the development of sports potential </w:t>
      </w:r>
      <w:r w:rsidRPr="008B2C77" w:rsidR="00D2782F">
        <w:rPr>
          <w:rFonts w:ascii="Arial" w:hAnsi="Arial" w:cs="Arial"/>
          <w:sz w:val="24"/>
          <w:szCs w:val="24"/>
        </w:rPr>
        <w:t xml:space="preserve">in </w:t>
      </w:r>
      <w:r w:rsidRPr="008B2C77" w:rsidR="002F005E">
        <w:rPr>
          <w:rFonts w:ascii="Arial" w:hAnsi="Arial" w:cs="Arial"/>
          <w:sz w:val="24"/>
          <w:szCs w:val="24"/>
        </w:rPr>
        <w:t>late adolescence. The role of educatin</w:t>
      </w:r>
      <w:r w:rsidRPr="008B2C77" w:rsidR="00D2782F">
        <w:rPr>
          <w:rFonts w:ascii="Arial" w:hAnsi="Arial" w:cs="Arial"/>
          <w:sz w:val="24"/>
          <w:szCs w:val="24"/>
        </w:rPr>
        <w:t>g them</w:t>
      </w:r>
      <w:r w:rsidRPr="008B2C77" w:rsidR="00C139DB">
        <w:rPr>
          <w:rFonts w:ascii="Arial" w:hAnsi="Arial" w:cs="Arial"/>
          <w:sz w:val="24"/>
          <w:szCs w:val="24"/>
        </w:rPr>
        <w:t xml:space="preserve"> on</w:t>
      </w:r>
      <w:r w:rsidRPr="008B2C77" w:rsidR="00D2782F">
        <w:rPr>
          <w:rFonts w:ascii="Arial" w:hAnsi="Arial" w:cs="Arial"/>
          <w:sz w:val="24"/>
          <w:szCs w:val="24"/>
        </w:rPr>
        <w:t xml:space="preserve"> these issue</w:t>
      </w:r>
      <w:r w:rsidRPr="008B2C77" w:rsidR="00C139DB">
        <w:rPr>
          <w:rFonts w:ascii="Arial" w:hAnsi="Arial" w:cs="Arial"/>
          <w:sz w:val="24"/>
          <w:szCs w:val="24"/>
        </w:rPr>
        <w:t>s</w:t>
      </w:r>
      <w:r w:rsidRPr="008B2C77" w:rsidR="00D2782F">
        <w:rPr>
          <w:rFonts w:ascii="Arial" w:hAnsi="Arial" w:cs="Arial"/>
          <w:sz w:val="24"/>
          <w:szCs w:val="24"/>
        </w:rPr>
        <w:t xml:space="preserve"> </w:t>
      </w:r>
      <w:r w:rsidRPr="008B2C77" w:rsidR="002F005E">
        <w:rPr>
          <w:rFonts w:ascii="Arial" w:hAnsi="Arial" w:cs="Arial"/>
          <w:sz w:val="24"/>
          <w:szCs w:val="24"/>
        </w:rPr>
        <w:t xml:space="preserve">should be taken over by the academies of professional clubs themselves (some </w:t>
      </w:r>
      <w:r w:rsidRPr="008B2C77" w:rsidR="00D2782F">
        <w:rPr>
          <w:rFonts w:ascii="Arial" w:hAnsi="Arial" w:cs="Arial"/>
          <w:sz w:val="24"/>
          <w:szCs w:val="24"/>
        </w:rPr>
        <w:t xml:space="preserve">are </w:t>
      </w:r>
      <w:r w:rsidRPr="008B2C77" w:rsidR="002F005E">
        <w:rPr>
          <w:rFonts w:ascii="Arial" w:hAnsi="Arial" w:cs="Arial"/>
          <w:sz w:val="24"/>
          <w:szCs w:val="24"/>
        </w:rPr>
        <w:t>already do</w:t>
      </w:r>
      <w:r w:rsidRPr="008B2C77" w:rsidR="00D2782F">
        <w:rPr>
          <w:rFonts w:ascii="Arial" w:hAnsi="Arial" w:cs="Arial"/>
          <w:sz w:val="24"/>
          <w:szCs w:val="24"/>
        </w:rPr>
        <w:t>ing so</w:t>
      </w:r>
      <w:r w:rsidRPr="008B2C77" w:rsidR="002F005E">
        <w:rPr>
          <w:rFonts w:ascii="Arial" w:hAnsi="Arial" w:cs="Arial"/>
          <w:sz w:val="24"/>
          <w:szCs w:val="24"/>
        </w:rPr>
        <w:t>)</w:t>
      </w:r>
      <w:r w:rsidRPr="008B2C77" w:rsidR="00D2782F">
        <w:rPr>
          <w:rFonts w:ascii="Arial" w:hAnsi="Arial" w:cs="Arial"/>
          <w:sz w:val="24"/>
          <w:szCs w:val="24"/>
        </w:rPr>
        <w:t xml:space="preserve">, </w:t>
      </w:r>
      <w:r w:rsidRPr="008B2C77" w:rsidR="00C139DB">
        <w:rPr>
          <w:rFonts w:ascii="Arial" w:hAnsi="Arial" w:cs="Arial"/>
          <w:sz w:val="24"/>
          <w:szCs w:val="24"/>
        </w:rPr>
        <w:t>in order</w:t>
      </w:r>
      <w:r w:rsidRPr="008B2C77" w:rsidR="00D2782F">
        <w:rPr>
          <w:rFonts w:ascii="Arial" w:hAnsi="Arial" w:cs="Arial"/>
          <w:sz w:val="24"/>
          <w:szCs w:val="24"/>
        </w:rPr>
        <w:t xml:space="preserve"> </w:t>
      </w:r>
      <w:r w:rsidRPr="008B2C77" w:rsidR="002F005E">
        <w:rPr>
          <w:rFonts w:ascii="Arial" w:hAnsi="Arial" w:cs="Arial"/>
          <w:sz w:val="24"/>
          <w:szCs w:val="24"/>
        </w:rPr>
        <w:t xml:space="preserve">to</w:t>
      </w:r>
      <w:r w:rsidRPr="008B2C77" w:rsidR="002F005E">
        <w:rPr>
          <w:rFonts w:ascii="Arial" w:hAnsi="Arial" w:cs="Arial"/>
          <w:sz w:val="24"/>
          <w:szCs w:val="24"/>
        </w:rPr>
        <w:t xml:space="preserve"> make parents aware that </w:t>
      </w:r>
      <w:r w:rsidRPr="008B2C77" w:rsidR="00D2782F">
        <w:rPr>
          <w:rFonts w:ascii="Arial" w:hAnsi="Arial" w:cs="Arial"/>
          <w:sz w:val="24"/>
          <w:szCs w:val="24"/>
        </w:rPr>
        <w:t xml:space="preserve">it is good for children </w:t>
      </w:r>
      <w:r w:rsidRPr="008B2C77" w:rsidR="002F005E">
        <w:rPr>
          <w:rFonts w:ascii="Arial" w:hAnsi="Arial" w:cs="Arial"/>
          <w:sz w:val="24"/>
          <w:szCs w:val="24"/>
        </w:rPr>
        <w:t xml:space="preserve">at </w:t>
      </w:r>
      <w:r w:rsidRPr="008B2C77" w:rsidR="002F005E">
        <w:rPr>
          <w:rFonts w:ascii="Arial" w:hAnsi="Arial" w:cs="Arial"/>
          <w:sz w:val="24"/>
          <w:szCs w:val="24"/>
        </w:rPr>
        <w:t>a very young</w:t>
      </w:r>
      <w:r w:rsidRPr="008B2C77" w:rsidR="002F005E">
        <w:rPr>
          <w:rFonts w:ascii="Arial" w:hAnsi="Arial" w:cs="Arial"/>
          <w:sz w:val="24"/>
          <w:szCs w:val="24"/>
        </w:rPr>
        <w:t xml:space="preserve"> age to enjoy sport</w:t>
      </w:r>
      <w:r w:rsidRPr="008B2C77" w:rsidR="00D2782F">
        <w:rPr>
          <w:rFonts w:ascii="Arial" w:hAnsi="Arial" w:cs="Arial"/>
          <w:sz w:val="24"/>
          <w:szCs w:val="24"/>
        </w:rPr>
        <w:t>s</w:t>
      </w:r>
      <w:r w:rsidRPr="008B2C77" w:rsidR="002F005E">
        <w:rPr>
          <w:rFonts w:ascii="Arial" w:hAnsi="Arial" w:cs="Arial"/>
          <w:sz w:val="24"/>
          <w:szCs w:val="24"/>
        </w:rPr>
        <w:t xml:space="preserve"> and the </w:t>
      </w:r>
      <w:r w:rsidRPr="008B2C77" w:rsidR="00D2782F">
        <w:rPr>
          <w:rFonts w:ascii="Arial" w:hAnsi="Arial" w:cs="Arial"/>
          <w:sz w:val="24"/>
          <w:szCs w:val="24"/>
        </w:rPr>
        <w:t xml:space="preserve">ensuing </w:t>
      </w:r>
      <w:r w:rsidRPr="008B2C77" w:rsidR="002F005E">
        <w:rPr>
          <w:rFonts w:ascii="Arial" w:hAnsi="Arial" w:cs="Arial"/>
          <w:sz w:val="24"/>
          <w:szCs w:val="24"/>
        </w:rPr>
        <w:t>benefits</w:t>
      </w:r>
      <w:r w:rsidRPr="008B2C77" w:rsidR="00D2782F">
        <w:rPr>
          <w:rFonts w:ascii="Arial" w:hAnsi="Arial" w:cs="Arial"/>
          <w:sz w:val="24"/>
          <w:szCs w:val="24"/>
        </w:rPr>
        <w:t>.</w:t>
      </w:r>
      <w:r w:rsidRPr="008B2C77" w:rsidR="002F005E">
        <w:rPr>
          <w:rFonts w:ascii="Arial" w:hAnsi="Arial" w:cs="Arial"/>
          <w:sz w:val="24"/>
          <w:szCs w:val="24"/>
        </w:rPr>
        <w:t xml:space="preserve"> </w:t>
      </w:r>
    </w:p>
    <w:p xmlns:wp14="http://schemas.microsoft.com/office/word/2010/wordml" w:rsidRPr="008B2C77" w:rsidR="00B9724C" w:rsidP="3C9E8E1C" w:rsidRDefault="00C21B23" w14:paraId="49FAA742" wp14:textId="2B39165B">
      <w:pPr>
        <w:spacing w:line="480" w:lineRule="auto"/>
        <w:ind w:right="-613" w:firstLine="360"/>
        <w:jc w:val="both"/>
        <w:rPr>
          <w:ins w:author="Gary Smailes" w:date="2024-02-07T15:06:40.29Z" w:id="1511091165"/>
          <w:rFonts w:ascii="Arial" w:hAnsi="Arial" w:cs="Arial"/>
          <w:color w:val="14171A"/>
          <w:sz w:val="24"/>
          <w:szCs w:val="24"/>
        </w:rPr>
      </w:pPr>
      <w:r w:rsidRPr="008B2C77" w:rsidR="002F005E">
        <w:rPr>
          <w:rFonts w:ascii="Arial" w:hAnsi="Arial" w:cs="Arial"/>
          <w:sz w:val="24"/>
          <w:szCs w:val="24"/>
        </w:rPr>
        <w:t xml:space="preserve">All these solutions will </w:t>
      </w:r>
      <w:r w:rsidRPr="008B2C77" w:rsidR="00D2782F">
        <w:rPr>
          <w:rFonts w:ascii="Arial" w:hAnsi="Arial" w:cs="Arial"/>
          <w:sz w:val="24"/>
          <w:szCs w:val="24"/>
        </w:rPr>
        <w:t xml:space="preserve">ensure </w:t>
      </w:r>
      <w:r w:rsidRPr="008B2C77" w:rsidR="002F005E">
        <w:rPr>
          <w:rFonts w:ascii="Arial" w:hAnsi="Arial" w:cs="Arial"/>
          <w:sz w:val="24"/>
          <w:szCs w:val="24"/>
        </w:rPr>
        <w:t xml:space="preserve">the </w:t>
      </w:r>
      <w:r w:rsidRPr="008B2C77" w:rsidR="002F005E">
        <w:rPr>
          <w:rFonts w:ascii="Arial" w:hAnsi="Arial" w:cs="Arial"/>
          <w:sz w:val="24"/>
          <w:szCs w:val="24"/>
        </w:rPr>
        <w:t xml:space="preserve">optimal</w:t>
      </w:r>
      <w:r w:rsidRPr="008B2C77" w:rsidR="002F005E">
        <w:rPr>
          <w:rFonts w:ascii="Arial" w:hAnsi="Arial" w:cs="Arial"/>
          <w:sz w:val="24"/>
          <w:szCs w:val="24"/>
        </w:rPr>
        <w:t xml:space="preserve"> development of children's potential and can help in preparing the body for professional football in the future. The question to ask </w:t>
      </w:r>
      <w:r w:rsidRPr="008B2C77" w:rsidR="00D2782F">
        <w:rPr>
          <w:rFonts w:ascii="Arial" w:hAnsi="Arial" w:cs="Arial"/>
          <w:sz w:val="24"/>
          <w:szCs w:val="24"/>
        </w:rPr>
        <w:t>one</w:t>
      </w:r>
      <w:r w:rsidRPr="008B2C77" w:rsidR="002F005E">
        <w:rPr>
          <w:rFonts w:ascii="Arial" w:hAnsi="Arial" w:cs="Arial"/>
          <w:sz w:val="24"/>
          <w:szCs w:val="24"/>
        </w:rPr>
        <w:t>self is</w:t>
      </w:r>
      <w:ins w:author="Gary Smailes" w:date="2024-02-07T15:06:16.15Z" w:id="276521394">
        <w:r w:rsidRPr="008B2C77" w:rsidR="002F005E">
          <w:rPr>
            <w:rFonts w:ascii="Arial" w:hAnsi="Arial" w:cs="Arial"/>
            <w:sz w:val="24"/>
            <w:szCs w:val="24"/>
          </w:rPr>
          <w:t xml:space="preserve"> simply,</w:t>
        </w:r>
      </w:ins>
      <w:del w:author="Gary Smailes" w:date="2024-02-07T15:06:12.59Z" w:id="946787316">
        <w:r w:rsidRPr="3C9E8E1C" w:rsidDel="3C9E8E1C">
          <w:rPr>
            <w:rFonts w:ascii="Arial" w:hAnsi="Arial" w:cs="Arial"/>
            <w:sz w:val="24"/>
            <w:szCs w:val="24"/>
          </w:rPr>
          <w:delText>:</w:delText>
        </w:r>
      </w:del>
      <w:r w:rsidRPr="008B2C77" w:rsidR="002F005E">
        <w:rPr>
          <w:rFonts w:ascii="Arial" w:hAnsi="Arial" w:cs="Arial"/>
          <w:sz w:val="24"/>
          <w:szCs w:val="24"/>
        </w:rPr>
        <w:t xml:space="preserve"> </w:t>
      </w:r>
      <w:r w:rsidRPr="008B2C77" w:rsidR="00D2782F">
        <w:rPr>
          <w:rFonts w:ascii="Arial" w:hAnsi="Arial" w:cs="Arial"/>
          <w:sz w:val="24"/>
          <w:szCs w:val="24"/>
        </w:rPr>
        <w:t>a</w:t>
      </w:r>
      <w:r w:rsidRPr="008B2C77" w:rsidR="002F005E">
        <w:rPr>
          <w:rFonts w:ascii="Arial" w:hAnsi="Arial" w:cs="Arial"/>
          <w:sz w:val="24"/>
          <w:szCs w:val="24"/>
        </w:rPr>
        <w:t xml:space="preserve">re parents, coaches and professional academies </w:t>
      </w:r>
      <w:r w:rsidRPr="008B2C77" w:rsidR="00D2782F">
        <w:rPr>
          <w:rFonts w:ascii="Arial" w:hAnsi="Arial" w:cs="Arial"/>
          <w:sz w:val="24"/>
          <w:szCs w:val="24"/>
        </w:rPr>
        <w:t xml:space="preserve">prepared </w:t>
      </w:r>
      <w:r w:rsidRPr="008B2C77" w:rsidR="002F005E">
        <w:rPr>
          <w:rFonts w:ascii="Arial" w:hAnsi="Arial" w:cs="Arial"/>
          <w:sz w:val="24"/>
          <w:szCs w:val="24"/>
        </w:rPr>
        <w:t xml:space="preserve">to put </w:t>
      </w:r>
      <w:r w:rsidRPr="008B2C77" w:rsidR="00D2782F">
        <w:rPr>
          <w:rFonts w:ascii="Arial" w:hAnsi="Arial" w:cs="Arial"/>
          <w:sz w:val="24"/>
          <w:szCs w:val="24"/>
        </w:rPr>
        <w:t xml:space="preserve">aside </w:t>
      </w:r>
      <w:r w:rsidRPr="008B2C77" w:rsidR="002F005E">
        <w:rPr>
          <w:rFonts w:ascii="Arial" w:hAnsi="Arial" w:cs="Arial"/>
          <w:sz w:val="24"/>
          <w:szCs w:val="24"/>
        </w:rPr>
        <w:t>their expectations, ego</w:t>
      </w:r>
      <w:r w:rsidRPr="008B2C77" w:rsidR="00D2782F">
        <w:rPr>
          <w:rFonts w:ascii="Arial" w:hAnsi="Arial" w:cs="Arial"/>
          <w:sz w:val="24"/>
          <w:szCs w:val="24"/>
        </w:rPr>
        <w:t>s and</w:t>
      </w:r>
      <w:r w:rsidRPr="008B2C77" w:rsidR="002F005E">
        <w:rPr>
          <w:rFonts w:ascii="Arial" w:hAnsi="Arial" w:cs="Arial"/>
          <w:sz w:val="24"/>
          <w:szCs w:val="24"/>
        </w:rPr>
        <w:t xml:space="preserve"> highly structured program</w:t>
      </w:r>
      <w:r w:rsidRPr="008B2C77" w:rsidR="00D2782F">
        <w:rPr>
          <w:rFonts w:ascii="Arial" w:hAnsi="Arial" w:cs="Arial"/>
          <w:sz w:val="24"/>
          <w:szCs w:val="24"/>
        </w:rPr>
        <w:t>s</w:t>
      </w:r>
      <w:r w:rsidRPr="008B2C77" w:rsidR="002F005E">
        <w:rPr>
          <w:rFonts w:ascii="Arial" w:hAnsi="Arial" w:cs="Arial"/>
          <w:sz w:val="24"/>
          <w:szCs w:val="24"/>
        </w:rPr>
        <w:t xml:space="preserve"> focused on performance and winning in childhood? </w:t>
      </w:r>
      <w:r w:rsidRPr="008B2C77" w:rsidR="00D2782F">
        <w:rPr>
          <w:rFonts w:ascii="Arial" w:hAnsi="Arial" w:cs="Arial"/>
          <w:sz w:val="24"/>
          <w:szCs w:val="24"/>
        </w:rPr>
        <w:t>Because t</w:t>
      </w:r>
      <w:r w:rsidRPr="008B2C77" w:rsidR="002F005E">
        <w:rPr>
          <w:rFonts w:ascii="Arial" w:hAnsi="Arial" w:cs="Arial"/>
          <w:sz w:val="24"/>
          <w:szCs w:val="24"/>
        </w:rPr>
        <w:t>oday, as Richard Bailey says</w:t>
      </w:r>
      <w:r w:rsidRPr="008B2C77" w:rsidR="00D72761">
        <w:rPr>
          <w:rFonts w:ascii="Arial" w:hAnsi="Arial" w:cs="Arial"/>
          <w:sz w:val="24"/>
          <w:szCs w:val="24"/>
        </w:rPr>
        <w:t>:</w:t>
      </w:r>
      <w:r w:rsidRPr="008B2C77" w:rsidR="00D72761">
        <w:rPr>
          <w:rFonts w:ascii="Arial" w:hAnsi="Arial" w:cs="Arial"/>
          <w:color w:val="14171A"/>
          <w:sz w:val="29"/>
          <w:szCs w:val="29"/>
          <w:shd w:val="clear" w:color="auto" w:fill="FFFFFF"/>
        </w:rPr>
        <w:t xml:space="preserve"> </w:t>
      </w:r>
      <w:r w:rsidRPr="008B2C77" w:rsidR="00D72761">
        <w:rPr>
          <w:rFonts w:ascii="Arial" w:hAnsi="Arial" w:cs="Arial"/>
          <w:b w:val="1"/>
          <w:bCs w:val="1"/>
          <w:color w:val="14171A"/>
          <w:sz w:val="24"/>
          <w:szCs w:val="24"/>
          <w:shd w:val="clear" w:color="auto" w:fill="FFFFFF"/>
        </w:rPr>
        <w:t xml:space="preserve">“There is a significant conflict between how children learn and how elite </w:t>
      </w:r>
      <w:r w:rsidRPr="008B2C77" w:rsidR="005F3E01">
        <w:rPr>
          <w:rFonts w:ascii="Arial" w:hAnsi="Arial" w:cs="Arial"/>
          <w:b w:val="1"/>
          <w:bCs w:val="1"/>
          <w:color w:val="14171A"/>
          <w:sz w:val="24"/>
          <w:szCs w:val="24"/>
          <w:shd w:val="clear" w:color="auto" w:fill="FFFFFF"/>
        </w:rPr>
        <w:t>program</w:t>
      </w:r>
      <w:r w:rsidRPr="008B2C77" w:rsidR="00D72761">
        <w:rPr>
          <w:rFonts w:ascii="Arial" w:hAnsi="Arial" w:cs="Arial"/>
          <w:b w:val="1"/>
          <w:bCs w:val="1"/>
          <w:color w:val="14171A"/>
          <w:sz w:val="24"/>
          <w:szCs w:val="24"/>
          <w:shd w:val="clear" w:color="auto" w:fill="FFFFFF"/>
        </w:rPr>
        <w:t xml:space="preserve">s work. Until very recently, talent development </w:t>
      </w:r>
      <w:r w:rsidRPr="008B2C77" w:rsidR="005F3E01">
        <w:rPr>
          <w:rFonts w:ascii="Arial" w:hAnsi="Arial" w:cs="Arial"/>
          <w:b w:val="1"/>
          <w:bCs w:val="1"/>
          <w:color w:val="14171A"/>
          <w:sz w:val="24"/>
          <w:szCs w:val="24"/>
          <w:shd w:val="clear" w:color="auto" w:fill="FFFFFF"/>
        </w:rPr>
        <w:t>program</w:t>
      </w:r>
      <w:r w:rsidRPr="008B2C77" w:rsidR="00D72761">
        <w:rPr>
          <w:rFonts w:ascii="Arial" w:hAnsi="Arial" w:cs="Arial"/>
          <w:b w:val="1"/>
          <w:bCs w:val="1"/>
          <w:color w:val="14171A"/>
          <w:sz w:val="24"/>
          <w:szCs w:val="24"/>
          <w:shd w:val="clear" w:color="auto" w:fill="FFFFFF"/>
        </w:rPr>
        <w:t xml:space="preserve">s were designed without any reference </w:t>
      </w:r>
      <w:r w:rsidRPr="008B2C77" w:rsidR="00430939">
        <w:rPr>
          <w:rFonts w:ascii="Arial" w:hAnsi="Arial" w:cs="Arial"/>
          <w:b w:val="1"/>
          <w:bCs w:val="1"/>
          <w:color w:val="14171A"/>
          <w:sz w:val="24"/>
          <w:szCs w:val="24"/>
          <w:shd w:val="clear" w:color="auto" w:fill="FFFFFF"/>
        </w:rPr>
        <w:t xml:space="preserve">to </w:t>
      </w:r>
      <w:r w:rsidRPr="008B2C77" w:rsidR="00D72761">
        <w:rPr>
          <w:rFonts w:ascii="Arial" w:hAnsi="Arial" w:cs="Arial"/>
          <w:b w:val="1"/>
          <w:bCs w:val="1"/>
          <w:color w:val="14171A"/>
          <w:sz w:val="24"/>
          <w:szCs w:val="24"/>
          <w:shd w:val="clear" w:color="auto" w:fill="FFFFFF"/>
        </w:rPr>
        <w:t xml:space="preserve">or consideration </w:t>
      </w:r>
      <w:r w:rsidRPr="008B2C77" w:rsidR="00430939">
        <w:rPr>
          <w:rFonts w:ascii="Arial" w:hAnsi="Arial" w:cs="Arial"/>
          <w:b w:val="1"/>
          <w:bCs w:val="1"/>
          <w:color w:val="14171A"/>
          <w:sz w:val="24"/>
          <w:szCs w:val="24"/>
          <w:shd w:val="clear" w:color="auto" w:fill="FFFFFF"/>
        </w:rPr>
        <w:t xml:space="preserve">for </w:t>
      </w:r>
      <w:r w:rsidRPr="008B2C77" w:rsidR="00D72761">
        <w:rPr>
          <w:rFonts w:ascii="Arial" w:hAnsi="Arial" w:cs="Arial"/>
          <w:b w:val="1"/>
          <w:bCs w:val="1"/>
          <w:color w:val="14171A"/>
          <w:sz w:val="24"/>
          <w:szCs w:val="24"/>
          <w:shd w:val="clear" w:color="auto" w:fill="FFFFFF"/>
        </w:rPr>
        <w:t xml:space="preserve">health</w:t>
      </w:r>
      <w:r w:rsidRPr="008B2C77" w:rsidR="00D72761">
        <w:rPr>
          <w:rFonts w:ascii="Arial" w:hAnsi="Arial" w:cs="Arial"/>
          <w:b w:val="1"/>
          <w:bCs w:val="1"/>
          <w:color w:val="14171A"/>
          <w:sz w:val="24"/>
          <w:szCs w:val="24"/>
          <w:shd w:val="clear" w:color="auto" w:fill="FFFFFF"/>
        </w:rPr>
        <w:t xml:space="preserve">y </w:t>
      </w:r>
      <w:r w:rsidRPr="008B2C77" w:rsidR="00D72761">
        <w:rPr>
          <w:rFonts w:ascii="Arial" w:hAnsi="Arial" w:cs="Arial"/>
          <w:b w:val="1"/>
          <w:bCs w:val="1"/>
          <w:color w:val="14171A"/>
          <w:sz w:val="24"/>
          <w:szCs w:val="24"/>
          <w:shd w:val="clear" w:color="auto" w:fill="FFFFFF"/>
        </w:rPr>
        <w:t xml:space="preserve">development, a</w:t>
      </w:r>
      <w:r w:rsidRPr="008B2C77" w:rsidR="00D72761">
        <w:rPr>
          <w:rFonts w:ascii="Arial" w:hAnsi="Arial" w:cs="Arial"/>
          <w:b w:val="1"/>
          <w:bCs w:val="1"/>
          <w:color w:val="14171A"/>
          <w:sz w:val="24"/>
          <w:szCs w:val="24"/>
          <w:shd w:val="clear" w:color="auto" w:fill="FFFFFF"/>
        </w:rPr>
        <w:t xml:space="preserve">nd</w:t>
      </w:r>
      <w:r w:rsidRPr="008B2C77" w:rsidR="00D72761">
        <w:rPr>
          <w:rFonts w:ascii="Arial" w:hAnsi="Arial" w:cs="Arial"/>
          <w:b w:val="1"/>
          <w:bCs w:val="1"/>
          <w:color w:val="14171A"/>
          <w:sz w:val="24"/>
          <w:szCs w:val="24"/>
          <w:shd w:val="clear" w:color="auto" w:fill="FFFFFF"/>
        </w:rPr>
        <w:t xml:space="preserve"> treated children like mini adults</w:t>
      </w:r>
      <w:r w:rsidRPr="008B2C77" w:rsidR="00D72761">
        <w:rPr>
          <w:rFonts w:ascii="Arial" w:hAnsi="Arial" w:cs="Arial"/>
          <w:b w:val="1"/>
          <w:bCs w:val="1"/>
          <w:color w:val="14171A"/>
          <w:sz w:val="24"/>
          <w:szCs w:val="24"/>
          <w:shd w:val="clear" w:color="auto" w:fill="FFFFFF"/>
        </w:rPr>
        <w:t xml:space="preserve">. </w:t>
      </w:r>
      <w:r w:rsidRPr="008B2C77" w:rsidR="00D72761">
        <w:rPr>
          <w:rFonts w:ascii="Arial" w:hAnsi="Arial" w:cs="Arial"/>
          <w:b w:val="1"/>
          <w:bCs w:val="1"/>
          <w:color w:val="14171A"/>
          <w:sz w:val="24"/>
          <w:szCs w:val="24"/>
          <w:shd w:val="clear" w:color="auto" w:fill="FFFFFF"/>
        </w:rPr>
        <w:t>Let</w:t>
      </w:r>
      <w:r w:rsidRPr="008B2C77" w:rsidR="00D72761">
        <w:rPr>
          <w:rFonts w:ascii="Arial" w:hAnsi="Arial" w:cs="Arial"/>
          <w:b w:val="1"/>
          <w:bCs w:val="1"/>
          <w:color w:val="14171A"/>
          <w:sz w:val="24"/>
          <w:szCs w:val="24"/>
          <w:shd w:val="clear" w:color="auto" w:fill="FFFFFF"/>
        </w:rPr>
        <w:t>’s</w:t>
      </w:r>
      <w:r w:rsidRPr="008B2C77" w:rsidR="00D72761">
        <w:rPr>
          <w:rFonts w:ascii="Arial" w:hAnsi="Arial" w:cs="Arial"/>
          <w:b w:val="1"/>
          <w:bCs w:val="1"/>
          <w:color w:val="14171A"/>
          <w:sz w:val="24"/>
          <w:szCs w:val="24"/>
          <w:shd w:val="clear" w:color="auto" w:fill="FFFFFF"/>
        </w:rPr>
        <w:t xml:space="preserve"> be honest, though, most elite sports </w:t>
      </w:r>
      <w:r w:rsidRPr="008B2C77" w:rsidR="005F3E01">
        <w:rPr>
          <w:rFonts w:ascii="Arial" w:hAnsi="Arial" w:cs="Arial"/>
          <w:b w:val="1"/>
          <w:bCs w:val="1"/>
          <w:color w:val="14171A"/>
          <w:sz w:val="24"/>
          <w:szCs w:val="24"/>
          <w:shd w:val="clear" w:color="auto" w:fill="FFFFFF"/>
        </w:rPr>
        <w:t>program</w:t>
      </w:r>
      <w:r w:rsidRPr="008B2C77" w:rsidR="00D72761">
        <w:rPr>
          <w:rFonts w:ascii="Arial" w:hAnsi="Arial" w:cs="Arial"/>
          <w:b w:val="1"/>
          <w:bCs w:val="1"/>
          <w:color w:val="14171A"/>
          <w:sz w:val="24"/>
          <w:szCs w:val="24"/>
          <w:shd w:val="clear" w:color="auto" w:fill="FFFFFF"/>
        </w:rPr>
        <w:t>s are not designed to meet children’s needs; they are designed entirely for adult ambitions”</w:t>
      </w:r>
      <w:r w:rsidRPr="008B2C77" w:rsidR="008076CF">
        <w:rPr>
          <w:rFonts w:ascii="Arial" w:hAnsi="Arial" w:cs="Arial"/>
          <w:b w:val="1"/>
          <w:bCs w:val="1"/>
          <w:color w:val="14171A"/>
          <w:sz w:val="24"/>
          <w:szCs w:val="24"/>
          <w:shd w:val="clear" w:color="auto" w:fill="FFFFFF"/>
        </w:rPr>
        <w:t xml:space="preserve"> </w:t>
      </w:r>
    </w:p>
    <w:p xmlns:wp14="http://schemas.microsoft.com/office/word/2010/wordml" w:rsidRPr="008B2C77" w:rsidR="00B9724C" w:rsidP="3C9E8E1C" w:rsidRDefault="00C21B23" w14:paraId="555FF135" wp14:textId="1E10DC21">
      <w:pPr>
        <w:spacing w:line="480" w:lineRule="auto"/>
        <w:ind w:right="-613" w:firstLine="360"/>
        <w:jc w:val="both"/>
        <w:rPr>
          <w:ins w:author="Gary Smailes" w:date="2024-02-07T15:08:05.139Z" w:id="976507508"/>
          <w:rFonts w:ascii="Arial" w:hAnsi="Arial" w:cs="Arial"/>
          <w:color w:val="14171A"/>
          <w:sz w:val="24"/>
          <w:szCs w:val="24"/>
        </w:rPr>
      </w:pPr>
      <w:r w:rsidRPr="008B2C77" w:rsidR="002F005E">
        <w:rPr>
          <w:rFonts w:ascii="Arial" w:hAnsi="Arial" w:cs="Arial"/>
          <w:color w:val="14171A"/>
          <w:sz w:val="24"/>
          <w:szCs w:val="24"/>
          <w:shd w:val="clear" w:color="auto" w:fill="FFFFFF"/>
        </w:rPr>
        <w:t xml:space="preserve">Unfortunately, this is the norm and not the exception to the rule. Academy directors, coaches and, finally, </w:t>
      </w:r>
      <w:r w:rsidRPr="008B2C77" w:rsidR="00D2782F">
        <w:rPr>
          <w:rFonts w:ascii="Arial" w:hAnsi="Arial" w:cs="Arial"/>
          <w:color w:val="14171A"/>
          <w:sz w:val="24"/>
          <w:szCs w:val="24"/>
          <w:shd w:val="clear" w:color="auto" w:fill="FFFFFF"/>
        </w:rPr>
        <w:t xml:space="preserve">most </w:t>
      </w:r>
      <w:r w:rsidRPr="008B2C77" w:rsidR="002F005E">
        <w:rPr>
          <w:rFonts w:ascii="Arial" w:hAnsi="Arial" w:cs="Arial"/>
          <w:color w:val="14171A"/>
          <w:sz w:val="24"/>
          <w:szCs w:val="24"/>
          <w:shd w:val="clear" w:color="auto" w:fill="FFFFFF"/>
        </w:rPr>
        <w:t xml:space="preserve">parents accept this </w:t>
      </w:r>
      <w:r w:rsidRPr="008B2C77" w:rsidR="002F005E">
        <w:rPr>
          <w:rFonts w:ascii="Arial" w:hAnsi="Arial" w:cs="Arial"/>
          <w:color w:val="14171A"/>
          <w:sz w:val="24"/>
          <w:szCs w:val="24"/>
          <w:shd w:val="clear" w:color="auto" w:fill="FFFFFF"/>
        </w:rPr>
        <w:t>state of affairs</w:t>
      </w:r>
      <w:r w:rsidRPr="008B2C77" w:rsidR="002F005E">
        <w:rPr>
          <w:rFonts w:ascii="Arial" w:hAnsi="Arial" w:cs="Arial"/>
          <w:color w:val="14171A"/>
          <w:sz w:val="24"/>
          <w:szCs w:val="24"/>
          <w:shd w:val="clear" w:color="auto" w:fill="FFFFFF"/>
        </w:rPr>
        <w:t xml:space="preserve">. </w:t>
      </w:r>
      <w:ins w:author="Gary Smailes" w:date="2024-02-07T15:06:55.615Z" w:id="1659578065">
        <w:r w:rsidRPr="008B2C77" w:rsidR="002F005E">
          <w:rPr>
            <w:rFonts w:ascii="Arial" w:hAnsi="Arial" w:cs="Arial"/>
            <w:color w:val="14171A"/>
            <w:sz w:val="24"/>
            <w:szCs w:val="24"/>
            <w:shd w:val="clear" w:color="auto" w:fill="FFFFFF"/>
          </w:rPr>
          <w:t xml:space="preserve">T</w:t>
        </w:r>
      </w:ins>
      <w:del w:author="Gary Smailes" w:date="2024-02-07T15:06:54.606Z" w:id="885655608">
        <w:r w:rsidRPr="3C9E8E1C" w:rsidDel="3C9E8E1C">
          <w:rPr>
            <w:rFonts w:ascii="Arial" w:hAnsi="Arial" w:cs="Arial"/>
            <w:color w:val="14171A"/>
            <w:sz w:val="24"/>
            <w:szCs w:val="24"/>
          </w:rPr>
          <w:delText>Because t</w:delText>
        </w:r>
      </w:del>
      <w:r w:rsidRPr="008B2C77" w:rsidR="002F005E">
        <w:rPr>
          <w:rFonts w:ascii="Arial" w:hAnsi="Arial" w:cs="Arial"/>
          <w:color w:val="14171A"/>
          <w:sz w:val="24"/>
          <w:szCs w:val="24"/>
          <w:shd w:val="clear" w:color="auto" w:fill="FFFFFF"/>
        </w:rPr>
        <w:t xml:space="preserve">hey still blindly believe that their beloved son will become a professional footballer. </w:t>
      </w:r>
      <w:ins w:author="Gary Smailes" w:date="2024-02-07T15:07:27.383Z" w:id="573157200">
        <w:r w:rsidRPr="008B2C77" w:rsidR="002F005E">
          <w:rPr>
            <w:rFonts w:ascii="Arial" w:hAnsi="Arial" w:cs="Arial"/>
            <w:color w:val="14171A"/>
            <w:sz w:val="24"/>
            <w:szCs w:val="24"/>
            <w:shd w:val="clear" w:color="auto" w:fill="FFFFFF"/>
          </w:rPr>
          <w:t xml:space="preserve">They either chose to ignore, or are unaware, of the fact, that the odds are stacked heavily against them. </w:t>
        </w:r>
      </w:ins>
      <w:r w:rsidRPr="008B2C77" w:rsidR="002F005E">
        <w:rPr>
          <w:rFonts w:ascii="Arial" w:hAnsi="Arial" w:cs="Arial"/>
          <w:color w:val="14171A"/>
          <w:sz w:val="24"/>
          <w:szCs w:val="24"/>
          <w:shd w:val="clear" w:color="auto" w:fill="FFFFFF"/>
        </w:rPr>
        <w:t xml:space="preserve">Therefore, </w:t>
      </w:r>
      <w:r w:rsidRPr="008B2C77" w:rsidR="00D2782F">
        <w:rPr>
          <w:rFonts w:ascii="Arial" w:hAnsi="Arial" w:cs="Arial"/>
          <w:color w:val="14171A"/>
          <w:sz w:val="24"/>
          <w:szCs w:val="24"/>
          <w:shd w:val="clear" w:color="auto" w:fill="FFFFFF"/>
        </w:rPr>
        <w:t>he</w:t>
      </w:r>
      <w:r w:rsidRPr="008B2C77" w:rsidR="002F005E">
        <w:rPr>
          <w:rFonts w:ascii="Arial" w:hAnsi="Arial" w:cs="Arial"/>
          <w:color w:val="14171A"/>
          <w:sz w:val="24"/>
          <w:szCs w:val="24"/>
          <w:shd w:val="clear" w:color="auto" w:fill="FFFFFF"/>
        </w:rPr>
        <w:t xml:space="preserve"> must adapt to the prevailing rules and principles imposed by the current training system. In a way, this is </w:t>
      </w:r>
      <w:r w:rsidRPr="008B2C77" w:rsidR="00D2782F">
        <w:rPr>
          <w:rFonts w:ascii="Arial" w:hAnsi="Arial" w:cs="Arial"/>
          <w:color w:val="14171A"/>
          <w:sz w:val="24"/>
          <w:szCs w:val="24"/>
          <w:shd w:val="clear" w:color="auto" w:fill="FFFFFF"/>
        </w:rPr>
        <w:t xml:space="preserve">imposed </w:t>
      </w:r>
      <w:r w:rsidRPr="008B2C77" w:rsidR="002F005E">
        <w:rPr>
          <w:rFonts w:ascii="Arial" w:hAnsi="Arial" w:cs="Arial"/>
          <w:color w:val="14171A"/>
          <w:sz w:val="24"/>
          <w:szCs w:val="24"/>
          <w:shd w:val="clear" w:color="auto" w:fill="FFFFFF"/>
        </w:rPr>
        <w:t xml:space="preserve">on them by </w:t>
      </w:r>
      <w:r w:rsidRPr="008B2C77" w:rsidR="00D2782F">
        <w:rPr>
          <w:rFonts w:ascii="Arial" w:hAnsi="Arial" w:cs="Arial"/>
          <w:color w:val="14171A"/>
          <w:sz w:val="24"/>
          <w:szCs w:val="24"/>
          <w:shd w:val="clear" w:color="auto" w:fill="FFFFFF"/>
        </w:rPr>
        <w:t xml:space="preserve">the </w:t>
      </w:r>
      <w:r w:rsidRPr="008B2C77" w:rsidR="002F005E">
        <w:rPr>
          <w:rFonts w:ascii="Arial" w:hAnsi="Arial" w:cs="Arial"/>
          <w:color w:val="14171A"/>
          <w:sz w:val="24"/>
          <w:szCs w:val="24"/>
          <w:shd w:val="clear" w:color="auto" w:fill="FFFFFF"/>
        </w:rPr>
        <w:t xml:space="preserve">culture of </w:t>
      </w:r>
      <w:r w:rsidRPr="008B2C77" w:rsidR="00D2782F">
        <w:rPr>
          <w:rFonts w:ascii="Arial" w:hAnsi="Arial" w:cs="Arial"/>
          <w:color w:val="14171A"/>
          <w:sz w:val="24"/>
          <w:szCs w:val="24"/>
          <w:shd w:val="clear" w:color="auto" w:fill="FFFFFF"/>
        </w:rPr>
        <w:t xml:space="preserve">our </w:t>
      </w:r>
      <w:r w:rsidRPr="008B2C77" w:rsidR="00430939">
        <w:rPr>
          <w:rFonts w:ascii="Arial" w:hAnsi="Arial" w:cs="Arial"/>
          <w:color w:val="14171A"/>
          <w:sz w:val="24"/>
          <w:szCs w:val="24"/>
          <w:shd w:val="clear" w:color="auto" w:fill="FFFFFF"/>
        </w:rPr>
        <w:t xml:space="preserve">modern </w:t>
      </w:r>
      <w:r w:rsidRPr="008B2C77" w:rsidR="002F005E">
        <w:rPr>
          <w:rFonts w:ascii="Arial" w:hAnsi="Arial" w:cs="Arial"/>
          <w:color w:val="14171A"/>
          <w:sz w:val="24"/>
          <w:szCs w:val="24"/>
          <w:shd w:val="clear" w:color="auto" w:fill="FFFFFF"/>
        </w:rPr>
        <w:t>society</w:t>
      </w:r>
      <w:r w:rsidRPr="008B2C77" w:rsidR="00D2782F">
        <w:rPr>
          <w:rFonts w:ascii="Arial" w:hAnsi="Arial" w:cs="Arial"/>
          <w:color w:val="14171A"/>
          <w:sz w:val="24"/>
          <w:szCs w:val="24"/>
          <w:shd w:val="clear" w:color="auto" w:fill="FFFFFF"/>
        </w:rPr>
        <w:t>,</w:t>
      </w:r>
      <w:r w:rsidRPr="008B2C77" w:rsidR="002F005E">
        <w:rPr>
          <w:rFonts w:ascii="Arial" w:hAnsi="Arial" w:cs="Arial"/>
          <w:color w:val="14171A"/>
          <w:sz w:val="24"/>
          <w:szCs w:val="24"/>
          <w:shd w:val="clear" w:color="auto" w:fill="FFFFFF"/>
        </w:rPr>
        <w:t xml:space="preserve"> in which they </w:t>
      </w:r>
      <w:r w:rsidRPr="008B2C77" w:rsidR="00D2782F">
        <w:rPr>
          <w:rFonts w:ascii="Arial" w:hAnsi="Arial" w:cs="Arial"/>
          <w:color w:val="14171A"/>
          <w:sz w:val="24"/>
          <w:szCs w:val="24"/>
          <w:shd w:val="clear" w:color="auto" w:fill="FFFFFF"/>
        </w:rPr>
        <w:t xml:space="preserve">were brought </w:t>
      </w:r>
      <w:r w:rsidRPr="008B2C77" w:rsidR="002F005E">
        <w:rPr>
          <w:rFonts w:ascii="Arial" w:hAnsi="Arial" w:cs="Arial"/>
          <w:color w:val="14171A"/>
          <w:sz w:val="24"/>
          <w:szCs w:val="24"/>
          <w:shd w:val="clear" w:color="auto" w:fill="FFFFFF"/>
        </w:rPr>
        <w:t xml:space="preserve">up and grew up. </w:t>
      </w:r>
    </w:p>
    <w:p xmlns:wp14="http://schemas.microsoft.com/office/word/2010/wordml" w:rsidRPr="008B2C77" w:rsidR="00B9724C" w:rsidP="3C9E8E1C" w:rsidRDefault="00C21B23" w14:paraId="713DDF87" wp14:textId="2F478C99">
      <w:pPr>
        <w:spacing w:line="480" w:lineRule="auto"/>
        <w:ind w:right="-613" w:firstLine="360"/>
        <w:jc w:val="both"/>
        <w:rPr>
          <w:ins w:author="Gary Smailes" w:date="2024-02-07T15:08:12.043Z" w:id="106009486"/>
          <w:rFonts w:ascii="Arial" w:hAnsi="Arial" w:cs="Arial"/>
          <w:color w:val="14171A"/>
          <w:sz w:val="24"/>
          <w:szCs w:val="24"/>
        </w:rPr>
      </w:pPr>
      <w:r w:rsidRPr="008B2C77" w:rsidR="002F005E">
        <w:rPr>
          <w:rFonts w:ascii="Arial" w:hAnsi="Arial" w:cs="Arial"/>
          <w:color w:val="14171A"/>
          <w:sz w:val="24"/>
          <w:szCs w:val="24"/>
          <w:shd w:val="clear" w:color="auto" w:fill="FFFFFF"/>
        </w:rPr>
        <w:t>Dr.</w:t>
      </w:r>
      <w:r w:rsidRPr="008B2C77" w:rsidR="002F005E">
        <w:rPr>
          <w:rFonts w:ascii="Arial" w:hAnsi="Arial" w:cs="Arial"/>
          <w:color w:val="14171A"/>
          <w:sz w:val="24"/>
          <w:szCs w:val="24"/>
          <w:shd w:val="clear" w:color="auto" w:fill="FFFFFF"/>
        </w:rPr>
        <w:t xml:space="preserve"> Martin Toms put it perfectly</w:t>
      </w:r>
      <w:r w:rsidRPr="008B2C77" w:rsidR="00D417B3">
        <w:rPr>
          <w:rFonts w:ascii="Arial" w:hAnsi="Arial" w:cs="Arial"/>
          <w:color w:val="14171A"/>
          <w:sz w:val="24"/>
          <w:szCs w:val="24"/>
          <w:shd w:val="clear" w:color="auto" w:fill="FFFFFF"/>
        </w:rPr>
        <w:t xml:space="preserve">, and I </w:t>
      </w:r>
      <w:r w:rsidRPr="008B2C77" w:rsidR="002F005E">
        <w:rPr>
          <w:rFonts w:ascii="Arial" w:hAnsi="Arial" w:cs="Arial"/>
          <w:color w:val="14171A"/>
          <w:sz w:val="24"/>
          <w:szCs w:val="24"/>
          <w:shd w:val="clear" w:color="auto" w:fill="FFFFFF"/>
        </w:rPr>
        <w:t xml:space="preserve">quote: </w:t>
      </w:r>
      <w:r w:rsidRPr="008B2C77" w:rsidR="001C5E55">
        <w:rPr>
          <w:rFonts w:ascii="Arial" w:hAnsi="Arial" w:cs="Arial"/>
          <w:b w:val="1"/>
          <w:bCs w:val="1"/>
          <w:color w:val="14171A"/>
          <w:sz w:val="24"/>
          <w:szCs w:val="24"/>
          <w:shd w:val="clear" w:color="auto" w:fill="FFFFFF"/>
        </w:rPr>
        <w:t>“</w:t>
      </w:r>
      <w:r w:rsidRPr="008B2C77" w:rsidR="004759D2">
        <w:rPr>
          <w:rFonts w:ascii="Arial" w:hAnsi="Arial" w:cs="Arial"/>
          <w:b w:val="1"/>
          <w:bCs w:val="1"/>
          <w:color w:val="444444"/>
          <w:sz w:val="24"/>
          <w:szCs w:val="24"/>
          <w:shd w:val="clear" w:color="auto" w:fill="FFFFFF"/>
        </w:rPr>
        <w:t xml:space="preserve">In </w:t>
      </w:r>
      <w:r w:rsidRPr="008B2C77" w:rsidR="004759D2">
        <w:rPr>
          <w:rFonts w:ascii="Arial" w:hAnsi="Arial" w:cs="Arial"/>
          <w:b w:val="1"/>
          <w:bCs w:val="1"/>
          <w:color w:val="444444"/>
          <w:sz w:val="24"/>
          <w:szCs w:val="24"/>
          <w:shd w:val="clear" w:color="auto" w:fill="FFFFFF"/>
        </w:rPr>
        <w:t xml:space="preserve">almost all</w:t>
      </w:r>
      <w:r w:rsidRPr="008B2C77" w:rsidR="004759D2">
        <w:rPr>
          <w:rFonts w:ascii="Arial" w:hAnsi="Arial" w:cs="Arial"/>
          <w:b w:val="1"/>
          <w:bCs w:val="1"/>
          <w:color w:val="444444"/>
          <w:sz w:val="24"/>
          <w:szCs w:val="24"/>
          <w:shd w:val="clear" w:color="auto" w:fill="FFFFFF"/>
        </w:rPr>
        <w:t xml:space="preserve"> sports we have lost the ‘talented’ as anyone who </w:t>
      </w:r>
      <w:r w:rsidRPr="008B2C77" w:rsidR="00096754">
        <w:rPr>
          <w:rFonts w:ascii="Arial" w:hAnsi="Arial" w:cs="Arial"/>
          <w:b w:val="1"/>
          <w:bCs w:val="1"/>
          <w:color w:val="444444"/>
          <w:sz w:val="24"/>
          <w:szCs w:val="24"/>
          <w:shd w:val="clear" w:color="auto" w:fill="FFFFFF"/>
        </w:rPr>
        <w:t>doesn’t</w:t>
      </w:r>
      <w:r w:rsidRPr="008B2C77" w:rsidR="00096754">
        <w:rPr>
          <w:rFonts w:ascii="Arial" w:hAnsi="Arial" w:cs="Arial"/>
          <w:b w:val="1"/>
          <w:bCs w:val="1"/>
          <w:color w:val="444444"/>
          <w:sz w:val="24"/>
          <w:szCs w:val="24"/>
          <w:shd w:val="clear" w:color="auto" w:fill="FFFFFF"/>
        </w:rPr>
        <w:t xml:space="preserve"> </w:t>
      </w:r>
      <w:r w:rsidRPr="008B2C77" w:rsidR="004759D2">
        <w:rPr>
          <w:rFonts w:ascii="Arial" w:hAnsi="Arial" w:cs="Arial"/>
          <w:b w:val="1"/>
          <w:bCs w:val="1"/>
          <w:color w:val="444444"/>
          <w:sz w:val="24"/>
          <w:szCs w:val="24"/>
          <w:shd w:val="clear" w:color="auto" w:fill="FFFFFF"/>
        </w:rPr>
        <w:t>fit the norm is rejected or has that flair coached out of them (or is criticised for it). This is especially a problem in the UK because of our obsession with controlling sport and coaching</w:t>
      </w:r>
      <w:r w:rsidRPr="008B2C77" w:rsidR="00D417B3">
        <w:rPr>
          <w:rFonts w:ascii="Arial" w:hAnsi="Arial" w:cs="Arial"/>
          <w:b w:val="1"/>
          <w:bCs w:val="1"/>
          <w:color w:val="14171A"/>
          <w:sz w:val="24"/>
          <w:szCs w:val="24"/>
          <w:shd w:val="clear" w:color="auto" w:fill="FFFFFF"/>
        </w:rPr>
        <w:t>”</w:t>
      </w:r>
      <w:r w:rsidRPr="008B2C77" w:rsidR="004759D2">
        <w:rPr>
          <w:rFonts w:ascii="Arial" w:hAnsi="Arial" w:cs="Arial"/>
          <w:b w:val="1"/>
          <w:bCs w:val="1"/>
          <w:color w:val="444444"/>
          <w:sz w:val="24"/>
          <w:szCs w:val="24"/>
          <w:shd w:val="clear" w:color="auto" w:fill="FFFFFF"/>
        </w:rPr>
        <w:t>.</w:t>
      </w:r>
      <w:r w:rsidRPr="008B2C77" w:rsidR="002F005E">
        <w:rPr>
          <w:rFonts w:ascii="Arial" w:hAnsi="Arial" w:cs="Arial"/>
          <w:b w:val="1"/>
          <w:bCs w:val="1"/>
          <w:color w:val="444444"/>
          <w:sz w:val="24"/>
          <w:szCs w:val="24"/>
          <w:shd w:val="clear" w:color="auto" w:fill="FFFFFF"/>
        </w:rPr>
        <w:t xml:space="preserve"> </w:t>
      </w:r>
    </w:p>
    <w:p xmlns:wp14="http://schemas.microsoft.com/office/word/2010/wordml" w:rsidRPr="008B2C77" w:rsidR="00B9724C" w:rsidP="3C9E8E1C" w:rsidRDefault="00C21B23" w14:paraId="7B3B3080" wp14:textId="5473E9BB">
      <w:pPr>
        <w:spacing w:line="480" w:lineRule="auto"/>
        <w:ind w:right="-613" w:firstLine="360"/>
        <w:jc w:val="both"/>
        <w:rPr>
          <w:ins w:author="Gary Smailes" w:date="2024-02-07T15:09:28.959Z" w:id="1705248763"/>
          <w:rFonts w:ascii="Arial" w:hAnsi="Arial" w:cs="Arial"/>
          <w:color w:val="14171A"/>
          <w:sz w:val="24"/>
          <w:szCs w:val="24"/>
        </w:rPr>
      </w:pPr>
      <w:r w:rsidRPr="008B2C77" w:rsidR="002F005E">
        <w:rPr>
          <w:rFonts w:ascii="Arial" w:hAnsi="Arial" w:cs="Arial"/>
          <w:color w:val="14171A"/>
          <w:sz w:val="24"/>
          <w:szCs w:val="24"/>
          <w:shd w:val="clear" w:color="auto" w:fill="FFFFFF"/>
        </w:rPr>
        <w:t>So</w:t>
      </w:r>
      <w:ins w:author="Gary Smailes" w:date="2024-02-07T15:08:13.736Z" w:id="793658597">
        <w:r w:rsidRPr="008B2C77" w:rsidR="002F005E">
          <w:rPr>
            <w:rFonts w:ascii="Arial" w:hAnsi="Arial" w:cs="Arial"/>
            <w:color w:val="14171A"/>
            <w:sz w:val="24"/>
            <w:szCs w:val="24"/>
            <w:shd w:val="clear" w:color="auto" w:fill="FFFFFF"/>
          </w:rPr>
          <w:t>,</w:t>
        </w:r>
      </w:ins>
      <w:r w:rsidRPr="008B2C77" w:rsidR="002F005E">
        <w:rPr>
          <w:rFonts w:ascii="Arial" w:hAnsi="Arial" w:cs="Arial"/>
          <w:color w:val="14171A"/>
          <w:sz w:val="24"/>
          <w:szCs w:val="24"/>
          <w:shd w:val="clear" w:color="auto" w:fill="FFFFFF"/>
        </w:rPr>
        <w:t xml:space="preserve"> </w:t>
      </w:r>
      <w:r w:rsidRPr="008B2C77" w:rsidR="002F005E">
        <w:rPr>
          <w:rFonts w:ascii="Arial" w:hAnsi="Arial" w:cs="Arial"/>
          <w:color w:val="14171A"/>
          <w:sz w:val="24"/>
          <w:szCs w:val="24"/>
          <w:shd w:val="clear" w:color="auto" w:fill="FFFFFF"/>
        </w:rPr>
        <w:t xml:space="preserve">it's</w:t>
      </w:r>
      <w:r w:rsidRPr="008B2C77" w:rsidR="002F005E">
        <w:rPr>
          <w:rFonts w:ascii="Arial" w:hAnsi="Arial" w:cs="Arial"/>
          <w:color w:val="14171A"/>
          <w:sz w:val="24"/>
          <w:szCs w:val="24"/>
          <w:shd w:val="clear" w:color="auto" w:fill="FFFFFF"/>
        </w:rPr>
        <w:t xml:space="preserve"> worth considering what is the price</w:t>
      </w:r>
      <w:del w:author="Gary Smailes" w:date="2024-02-07T15:08:33.423Z" w:id="1214316062">
        <w:r w:rsidRPr="3C9E8E1C" w:rsidDel="3C9E8E1C">
          <w:rPr>
            <w:rFonts w:ascii="Arial" w:hAnsi="Arial" w:cs="Arial"/>
            <w:color w:val="14171A"/>
            <w:sz w:val="24"/>
            <w:szCs w:val="24"/>
          </w:rPr>
          <w:delText xml:space="preserve"> </w:delText>
        </w:r>
        <w:r w:rsidRPr="3C9E8E1C" w:rsidDel="3C9E8E1C">
          <w:rPr>
            <w:rFonts w:ascii="Arial" w:hAnsi="Arial" w:cs="Arial"/>
            <w:color w:val="14171A"/>
            <w:sz w:val="24"/>
            <w:szCs w:val="24"/>
          </w:rPr>
          <w:delText xml:space="preserve">for </w:delText>
        </w:r>
        <w:r w:rsidRPr="3C9E8E1C" w:rsidDel="3C9E8E1C">
          <w:rPr>
            <w:rFonts w:ascii="Arial" w:hAnsi="Arial" w:cs="Arial"/>
            <w:color w:val="14171A"/>
            <w:sz w:val="24"/>
            <w:szCs w:val="24"/>
          </w:rPr>
          <w:delText>this</w:delText>
        </w:r>
      </w:del>
      <w:r w:rsidRPr="008B2C77" w:rsidR="002F005E">
        <w:rPr>
          <w:rFonts w:ascii="Arial" w:hAnsi="Arial" w:cs="Arial"/>
          <w:color w:val="14171A"/>
          <w:sz w:val="24"/>
          <w:szCs w:val="24"/>
          <w:shd w:val="clear" w:color="auto" w:fill="FFFFFF"/>
        </w:rPr>
        <w:t xml:space="preserve"> </w:t>
      </w:r>
      <w:r w:rsidRPr="008B2C77" w:rsidR="00D417B3">
        <w:rPr>
          <w:rFonts w:ascii="Arial" w:hAnsi="Arial" w:cs="Arial"/>
          <w:color w:val="14171A"/>
          <w:sz w:val="24"/>
          <w:szCs w:val="24"/>
          <w:shd w:val="clear" w:color="auto" w:fill="FFFFFF"/>
        </w:rPr>
        <w:t xml:space="preserve">paid by </w:t>
      </w:r>
      <w:r w:rsidRPr="008B2C77" w:rsidR="002F005E">
        <w:rPr>
          <w:rFonts w:ascii="Arial" w:hAnsi="Arial" w:cs="Arial"/>
          <w:color w:val="14171A"/>
          <w:sz w:val="24"/>
          <w:szCs w:val="24"/>
          <w:shd w:val="clear" w:color="auto" w:fill="FFFFFF"/>
        </w:rPr>
        <w:t xml:space="preserve">children </w:t>
      </w:r>
      <w:r w:rsidRPr="008B2C77" w:rsidR="00D417B3">
        <w:rPr>
          <w:rFonts w:ascii="Arial" w:hAnsi="Arial" w:cs="Arial"/>
          <w:color w:val="14171A"/>
          <w:sz w:val="24"/>
          <w:szCs w:val="24"/>
          <w:shd w:val="clear" w:color="auto" w:fill="FFFFFF"/>
        </w:rPr>
        <w:t xml:space="preserve">so young that they are </w:t>
      </w:r>
      <w:r w:rsidRPr="008B2C77" w:rsidR="002F005E">
        <w:rPr>
          <w:rFonts w:ascii="Arial" w:hAnsi="Arial" w:cs="Arial"/>
          <w:color w:val="14171A"/>
          <w:sz w:val="24"/>
          <w:szCs w:val="24"/>
          <w:shd w:val="clear" w:color="auto" w:fill="FFFFFF"/>
        </w:rPr>
        <w:t>still find</w:t>
      </w:r>
      <w:r w:rsidRPr="008B2C77" w:rsidR="00D417B3">
        <w:rPr>
          <w:rFonts w:ascii="Arial" w:hAnsi="Arial" w:cs="Arial"/>
          <w:color w:val="14171A"/>
          <w:sz w:val="24"/>
          <w:szCs w:val="24"/>
          <w:shd w:val="clear" w:color="auto" w:fill="FFFFFF"/>
        </w:rPr>
        <w:t>ing</w:t>
      </w:r>
      <w:r w:rsidRPr="008B2C77" w:rsidR="002F005E">
        <w:rPr>
          <w:rFonts w:ascii="Arial" w:hAnsi="Arial" w:cs="Arial"/>
          <w:color w:val="14171A"/>
          <w:sz w:val="24"/>
          <w:szCs w:val="24"/>
          <w:shd w:val="clear" w:color="auto" w:fill="FFFFFF"/>
        </w:rPr>
        <w:t xml:space="preserve"> it difficult to</w:t>
      </w:r>
      <w:r w:rsidRPr="008B2C77" w:rsidR="00D417B3">
        <w:rPr>
          <w:rFonts w:ascii="Arial" w:hAnsi="Arial" w:cs="Arial"/>
          <w:color w:val="14171A"/>
          <w:sz w:val="24"/>
          <w:szCs w:val="24"/>
          <w:shd w:val="clear" w:color="auto" w:fill="FFFFFF"/>
        </w:rPr>
        <w:t xml:space="preserve"> read and </w:t>
      </w:r>
      <w:r w:rsidRPr="008B2C77" w:rsidR="002F005E">
        <w:rPr>
          <w:rFonts w:ascii="Arial" w:hAnsi="Arial" w:cs="Arial"/>
          <w:color w:val="14171A"/>
          <w:sz w:val="24"/>
          <w:szCs w:val="24"/>
          <w:shd w:val="clear" w:color="auto" w:fill="FFFFFF"/>
        </w:rPr>
        <w:t xml:space="preserve">write, and take their </w:t>
      </w:r>
      <w:r w:rsidRPr="008B2C77" w:rsidR="00C139DB">
        <w:rPr>
          <w:rFonts w:ascii="Arial" w:hAnsi="Arial" w:cs="Arial"/>
          <w:color w:val="14171A"/>
          <w:sz w:val="24"/>
          <w:szCs w:val="24"/>
          <w:shd w:val="clear" w:color="auto" w:fill="FFFFFF"/>
        </w:rPr>
        <w:t>favourite</w:t>
      </w:r>
      <w:r w:rsidRPr="008B2C77" w:rsidR="002F005E">
        <w:rPr>
          <w:rFonts w:ascii="Arial" w:hAnsi="Arial" w:cs="Arial"/>
          <w:color w:val="14171A"/>
          <w:sz w:val="24"/>
          <w:szCs w:val="24"/>
          <w:shd w:val="clear" w:color="auto" w:fill="FFFFFF"/>
        </w:rPr>
        <w:t xml:space="preserve"> </w:t>
      </w:r>
      <w:r w:rsidRPr="008B2C77" w:rsidR="00D417B3">
        <w:rPr>
          <w:rFonts w:ascii="Arial" w:hAnsi="Arial" w:cs="Arial"/>
          <w:color w:val="14171A"/>
          <w:sz w:val="24"/>
          <w:szCs w:val="24"/>
          <w:shd w:val="clear" w:color="auto" w:fill="FFFFFF"/>
        </w:rPr>
        <w:t xml:space="preserve">toy with them </w:t>
      </w:r>
      <w:r w:rsidRPr="008B2C77" w:rsidR="002F005E">
        <w:rPr>
          <w:rFonts w:ascii="Arial" w:hAnsi="Arial" w:cs="Arial"/>
          <w:color w:val="14171A"/>
          <w:sz w:val="24"/>
          <w:szCs w:val="24"/>
          <w:shd w:val="clear" w:color="auto" w:fill="FFFFFF"/>
        </w:rPr>
        <w:t>to bed?</w:t>
      </w:r>
      <w:del w:author="Gary Smailes" w:date="2024-02-07T15:08:44.685Z" w:id="1778369693">
        <w:r w:rsidRPr="3C9E8E1C" w:rsidDel="3C9E8E1C">
          <w:rPr>
            <w:rFonts w:ascii="Arial" w:hAnsi="Arial" w:cs="Arial"/>
            <w:color w:val="14171A"/>
            <w:sz w:val="24"/>
            <w:szCs w:val="24"/>
          </w:rPr>
          <w:delText xml:space="preserve"> What is the price if you</w:delText>
        </w:r>
        <w:r w:rsidRPr="3C9E8E1C" w:rsidDel="3C9E8E1C">
          <w:rPr>
            <w:rFonts w:ascii="Arial" w:hAnsi="Arial" w:cs="Arial"/>
            <w:color w:val="14171A"/>
            <w:sz w:val="24"/>
            <w:szCs w:val="24"/>
          </w:rPr>
          <w:delText xml:space="preserve"> </w:delText>
        </w:r>
        <w:r w:rsidRPr="3C9E8E1C" w:rsidDel="3C9E8E1C">
          <w:rPr>
            <w:rFonts w:ascii="Arial" w:hAnsi="Arial" w:cs="Arial"/>
            <w:color w:val="14171A"/>
            <w:sz w:val="24"/>
            <w:szCs w:val="24"/>
          </w:rPr>
          <w:delText>don’t</w:delText>
        </w:r>
        <w:r w:rsidRPr="3C9E8E1C" w:rsidDel="3C9E8E1C">
          <w:rPr>
            <w:rFonts w:ascii="Arial" w:hAnsi="Arial" w:cs="Arial"/>
            <w:color w:val="14171A"/>
            <w:sz w:val="24"/>
            <w:szCs w:val="24"/>
          </w:rPr>
          <w:delText xml:space="preserve"> </w:delText>
        </w:r>
        <w:r w:rsidRPr="3C9E8E1C" w:rsidDel="3C9E8E1C">
          <w:rPr>
            <w:rFonts w:ascii="Arial" w:hAnsi="Arial" w:cs="Arial"/>
            <w:color w:val="14171A"/>
            <w:sz w:val="24"/>
            <w:szCs w:val="24"/>
          </w:rPr>
          <w:delText>fit  the</w:delText>
        </w:r>
        <w:r w:rsidRPr="3C9E8E1C" w:rsidDel="3C9E8E1C">
          <w:rPr>
            <w:rFonts w:ascii="Arial" w:hAnsi="Arial" w:cs="Arial"/>
            <w:color w:val="14171A"/>
            <w:sz w:val="24"/>
            <w:szCs w:val="24"/>
          </w:rPr>
          <w:delText xml:space="preserve"> current standards?</w:delText>
        </w:r>
      </w:del>
      <w:r w:rsidRPr="008B2C77" w:rsidR="002F005E">
        <w:rPr>
          <w:rFonts w:ascii="Arial" w:hAnsi="Arial" w:cs="Arial"/>
          <w:color w:val="14171A"/>
          <w:sz w:val="24"/>
          <w:szCs w:val="24"/>
          <w:shd w:val="clear" w:color="auto" w:fill="FFFFFF"/>
        </w:rPr>
        <w:t xml:space="preserve"> </w:t>
      </w:r>
      <w:r w:rsidRPr="008B2C77" w:rsidR="00D417B3">
        <w:rPr>
          <w:rFonts w:ascii="Arial" w:hAnsi="Arial" w:cs="Arial"/>
          <w:color w:val="14171A"/>
          <w:sz w:val="24"/>
          <w:szCs w:val="24"/>
          <w:shd w:val="clear" w:color="auto" w:fill="FFFFFF"/>
        </w:rPr>
        <w:t xml:space="preserve">The answer is </w:t>
      </w:r>
      <w:r w:rsidRPr="008B2C77" w:rsidR="002F005E">
        <w:rPr>
          <w:rFonts w:ascii="Arial" w:hAnsi="Arial" w:cs="Arial"/>
          <w:color w:val="14171A"/>
          <w:sz w:val="24"/>
          <w:szCs w:val="24"/>
          <w:shd w:val="clear" w:color="auto" w:fill="FFFFFF"/>
        </w:rPr>
        <w:t xml:space="preserve">that your child is left </w:t>
      </w:r>
      <w:r w:rsidRPr="008B2C77" w:rsidR="00D417B3">
        <w:rPr>
          <w:rFonts w:ascii="Arial" w:hAnsi="Arial" w:cs="Arial"/>
          <w:color w:val="14171A"/>
          <w:sz w:val="24"/>
          <w:szCs w:val="24"/>
          <w:shd w:val="clear" w:color="auto" w:fill="FFFFFF"/>
        </w:rPr>
        <w:t xml:space="preserve">among those </w:t>
      </w:r>
      <w:r w:rsidRPr="008B2C77" w:rsidR="002F005E">
        <w:rPr>
          <w:rFonts w:ascii="Arial" w:hAnsi="Arial" w:cs="Arial"/>
          <w:color w:val="14171A"/>
          <w:sz w:val="24"/>
          <w:szCs w:val="24"/>
          <w:shd w:val="clear" w:color="auto" w:fill="FFFFFF"/>
        </w:rPr>
        <w:t xml:space="preserve">1.5 million who failed and </w:t>
      </w:r>
      <w:r w:rsidRPr="008B2C77" w:rsidR="00D417B3">
        <w:rPr>
          <w:rFonts w:ascii="Arial" w:hAnsi="Arial" w:cs="Arial"/>
          <w:color w:val="14171A"/>
          <w:sz w:val="24"/>
          <w:szCs w:val="24"/>
          <w:shd w:val="clear" w:color="auto" w:fill="FFFFFF"/>
        </w:rPr>
        <w:t xml:space="preserve">were either </w:t>
      </w:r>
      <w:r w:rsidRPr="008B2C77" w:rsidR="002F005E">
        <w:rPr>
          <w:rFonts w:ascii="Arial" w:hAnsi="Arial" w:cs="Arial"/>
          <w:color w:val="14171A"/>
          <w:sz w:val="24"/>
          <w:szCs w:val="24"/>
          <w:shd w:val="clear" w:color="auto" w:fill="FFFFFF"/>
        </w:rPr>
        <w:t xml:space="preserve">not admitted </w:t>
      </w:r>
      <w:r w:rsidRPr="008B2C77" w:rsidR="00D417B3">
        <w:rPr>
          <w:rFonts w:ascii="Arial" w:hAnsi="Arial" w:cs="Arial"/>
          <w:color w:val="14171A"/>
          <w:sz w:val="24"/>
          <w:szCs w:val="24"/>
          <w:shd w:val="clear" w:color="auto" w:fill="FFFFFF"/>
        </w:rPr>
        <w:t xml:space="preserve">to </w:t>
      </w:r>
      <w:r w:rsidRPr="008B2C77" w:rsidR="002F005E">
        <w:rPr>
          <w:rFonts w:ascii="Arial" w:hAnsi="Arial" w:cs="Arial"/>
          <w:color w:val="14171A"/>
          <w:sz w:val="24"/>
          <w:szCs w:val="24"/>
          <w:shd w:val="clear" w:color="auto" w:fill="FFFFFF"/>
        </w:rPr>
        <w:t xml:space="preserve">or expelled from </w:t>
      </w:r>
      <w:r w:rsidRPr="008B2C77" w:rsidR="00D417B3">
        <w:rPr>
          <w:rFonts w:ascii="Arial" w:hAnsi="Arial" w:cs="Arial"/>
          <w:color w:val="14171A"/>
          <w:sz w:val="24"/>
          <w:szCs w:val="24"/>
          <w:shd w:val="clear" w:color="auto" w:fill="FFFFFF"/>
        </w:rPr>
        <w:t>an</w:t>
      </w:r>
      <w:r w:rsidRPr="008B2C77" w:rsidR="002F005E">
        <w:rPr>
          <w:rFonts w:ascii="Arial" w:hAnsi="Arial" w:cs="Arial"/>
          <w:color w:val="14171A"/>
          <w:sz w:val="24"/>
          <w:szCs w:val="24"/>
          <w:shd w:val="clear" w:color="auto" w:fill="FFFFFF"/>
        </w:rPr>
        <w:t xml:space="preserve"> academy. </w:t>
      </w:r>
      <w:r w:rsidRPr="008B2C77" w:rsidR="00D417B3">
        <w:rPr>
          <w:rFonts w:ascii="Arial" w:hAnsi="Arial" w:cs="Arial"/>
          <w:color w:val="14171A"/>
          <w:sz w:val="24"/>
          <w:szCs w:val="24"/>
          <w:shd w:val="clear" w:color="auto" w:fill="FFFFFF"/>
        </w:rPr>
        <w:t xml:space="preserve">But </w:t>
      </w:r>
      <w:del w:author="Gary Smailes" w:date="2024-02-07T15:09:04.351Z" w:id="2028245783">
        <w:r w:rsidRPr="3C9E8E1C" w:rsidDel="3C9E8E1C">
          <w:rPr>
            <w:rFonts w:ascii="Arial" w:hAnsi="Arial" w:cs="Arial"/>
            <w:color w:val="14171A"/>
            <w:sz w:val="24"/>
            <w:szCs w:val="24"/>
          </w:rPr>
          <w:delText>t</w:delText>
        </w:r>
        <w:r w:rsidRPr="3C9E8E1C" w:rsidDel="3C9E8E1C">
          <w:rPr>
            <w:rFonts w:ascii="Arial" w:hAnsi="Arial" w:cs="Arial"/>
            <w:color w:val="14171A"/>
            <w:sz w:val="24"/>
            <w:szCs w:val="24"/>
          </w:rPr>
          <w:delText xml:space="preserve">he </w:delText>
        </w:r>
      </w:del>
      <w:ins w:author="Gary Smailes" w:date="2024-02-07T15:09:05.363Z" w:id="243183443">
        <w:r w:rsidRPr="3C9E8E1C" w:rsidR="3C9E8E1C">
          <w:rPr>
            <w:rFonts w:ascii="Arial" w:hAnsi="Arial" w:cs="Arial"/>
            <w:color w:val="14171A"/>
            <w:sz w:val="24"/>
            <w:szCs w:val="24"/>
          </w:rPr>
          <w:t xml:space="preserve">there is a </w:t>
        </w:r>
      </w:ins>
      <w:r w:rsidRPr="008B2C77" w:rsidR="002F005E">
        <w:rPr>
          <w:rFonts w:ascii="Arial" w:hAnsi="Arial" w:cs="Arial"/>
          <w:color w:val="14171A"/>
          <w:sz w:val="24"/>
          <w:szCs w:val="24"/>
          <w:shd w:val="clear" w:color="auto" w:fill="FFFFFF"/>
        </w:rPr>
        <w:t>highe</w:t>
      </w:r>
      <w:ins w:author="Gary Smailes" w:date="2024-02-07T15:09:09.346Z" w:id="994225750">
        <w:r w:rsidRPr="008B2C77" w:rsidR="002F005E">
          <w:rPr>
            <w:rFonts w:ascii="Arial" w:hAnsi="Arial" w:cs="Arial"/>
            <w:color w:val="14171A"/>
            <w:sz w:val="24"/>
            <w:szCs w:val="24"/>
            <w:shd w:val="clear" w:color="auto" w:fill="FFFFFF"/>
          </w:rPr>
          <w:t>r</w:t>
        </w:r>
      </w:ins>
      <w:del w:author="Gary Smailes" w:date="2024-02-07T15:09:07.614Z" w:id="1896867868">
        <w:r w:rsidRPr="3C9E8E1C" w:rsidDel="3C9E8E1C">
          <w:rPr>
            <w:rFonts w:ascii="Arial" w:hAnsi="Arial" w:cs="Arial"/>
            <w:color w:val="14171A"/>
            <w:sz w:val="24"/>
            <w:szCs w:val="24"/>
          </w:rPr>
          <w:delText>st</w:delText>
        </w:r>
      </w:del>
      <w:r w:rsidRPr="008B2C77" w:rsidR="002F005E">
        <w:rPr>
          <w:rFonts w:ascii="Arial" w:hAnsi="Arial" w:cs="Arial"/>
          <w:color w:val="14171A"/>
          <w:sz w:val="24"/>
          <w:szCs w:val="24"/>
          <w:shd w:val="clear" w:color="auto" w:fill="FFFFFF"/>
        </w:rPr>
        <w:t xml:space="preserve"> price i</w:t>
      </w:r>
      <w:ins w:author="Gary Smailes" w:date="2024-02-07T15:09:18.747Z" w:id="622527433">
        <w:r w:rsidRPr="008B2C77" w:rsidR="002F005E">
          <w:rPr>
            <w:rFonts w:ascii="Arial" w:hAnsi="Arial" w:cs="Arial"/>
            <w:color w:val="14171A"/>
            <w:sz w:val="24"/>
            <w:szCs w:val="24"/>
            <w:shd w:val="clear" w:color="auto" w:fill="FFFFFF"/>
          </w:rPr>
          <w:t>n</w:t>
        </w:r>
      </w:ins>
      <w:del w:author="Gary Smailes" w:date="2024-02-07T15:09:17.728Z" w:id="270760725">
        <w:r w:rsidRPr="3C9E8E1C" w:rsidDel="3C9E8E1C">
          <w:rPr>
            <w:rFonts w:ascii="Arial" w:hAnsi="Arial" w:cs="Arial"/>
            <w:color w:val="14171A"/>
            <w:sz w:val="24"/>
            <w:szCs w:val="24"/>
          </w:rPr>
          <w:delText>s</w:delText>
        </w:r>
      </w:del>
      <w:r w:rsidRPr="008B2C77" w:rsidR="002F005E">
        <w:rPr>
          <w:rFonts w:ascii="Arial" w:hAnsi="Arial" w:cs="Arial"/>
          <w:color w:val="14171A"/>
          <w:sz w:val="24"/>
          <w:szCs w:val="24"/>
          <w:shd w:val="clear" w:color="auto" w:fill="FFFFFF"/>
        </w:rPr>
        <w:t xml:space="preserve"> devot</w:t>
      </w:r>
      <w:r w:rsidRPr="008B2C77" w:rsidR="00D417B3">
        <w:rPr>
          <w:rFonts w:ascii="Arial" w:hAnsi="Arial" w:cs="Arial"/>
          <w:color w:val="14171A"/>
          <w:sz w:val="24"/>
          <w:szCs w:val="24"/>
          <w:shd w:val="clear" w:color="auto" w:fill="FFFFFF"/>
        </w:rPr>
        <w:t>ing one’s</w:t>
      </w:r>
      <w:r w:rsidRPr="008B2C77" w:rsidR="002F005E">
        <w:rPr>
          <w:rFonts w:ascii="Arial" w:hAnsi="Arial" w:cs="Arial"/>
          <w:color w:val="14171A"/>
          <w:sz w:val="24"/>
          <w:szCs w:val="24"/>
          <w:shd w:val="clear" w:color="auto" w:fill="FFFFFF"/>
        </w:rPr>
        <w:t xml:space="preserve"> entire childhood to football. Those thousands of hours spent on the </w:t>
      </w:r>
      <w:r w:rsidRPr="008B2C77" w:rsidR="004E18D3">
        <w:rPr>
          <w:rFonts w:ascii="Arial" w:hAnsi="Arial" w:cs="Arial"/>
          <w:color w:val="14171A"/>
          <w:sz w:val="24"/>
          <w:szCs w:val="24"/>
          <w:shd w:val="clear" w:color="auto" w:fill="FFFFFF"/>
        </w:rPr>
        <w:t>pitch</w:t>
      </w:r>
      <w:r w:rsidRPr="008B2C77" w:rsidR="002F005E">
        <w:rPr>
          <w:rFonts w:ascii="Arial" w:hAnsi="Arial" w:cs="Arial"/>
          <w:color w:val="14171A"/>
          <w:sz w:val="24"/>
          <w:szCs w:val="24"/>
          <w:shd w:val="clear" w:color="auto" w:fill="FFFFFF"/>
        </w:rPr>
        <w:t xml:space="preserve"> instead of with friends</w:t>
      </w:r>
      <w:r w:rsidRPr="008B2C77" w:rsidR="00D417B3">
        <w:rPr>
          <w:rFonts w:ascii="Arial" w:hAnsi="Arial" w:cs="Arial"/>
          <w:color w:val="14171A"/>
          <w:sz w:val="24"/>
          <w:szCs w:val="24"/>
          <w:shd w:val="clear" w:color="auto" w:fill="FFFFFF"/>
        </w:rPr>
        <w:t xml:space="preserve"> and</w:t>
      </w:r>
      <w:r w:rsidRPr="008B2C77" w:rsidR="002F005E">
        <w:rPr>
          <w:rFonts w:ascii="Arial" w:hAnsi="Arial" w:cs="Arial"/>
          <w:color w:val="14171A"/>
          <w:sz w:val="24"/>
          <w:szCs w:val="24"/>
          <w:shd w:val="clear" w:color="auto" w:fill="FFFFFF"/>
        </w:rPr>
        <w:t xml:space="preserve"> colleagues </w:t>
      </w:r>
      <w:r w:rsidRPr="008B2C77" w:rsidR="00D417B3">
        <w:rPr>
          <w:rFonts w:ascii="Arial" w:hAnsi="Arial" w:cs="Arial"/>
          <w:color w:val="14171A"/>
          <w:sz w:val="24"/>
          <w:szCs w:val="24"/>
          <w:shd w:val="clear" w:color="auto" w:fill="FFFFFF"/>
        </w:rPr>
        <w:t xml:space="preserve">can </w:t>
      </w:r>
      <w:r w:rsidRPr="008B2C77" w:rsidR="002F005E">
        <w:rPr>
          <w:rFonts w:ascii="Arial" w:hAnsi="Arial" w:cs="Arial"/>
          <w:color w:val="14171A"/>
          <w:sz w:val="24"/>
          <w:szCs w:val="24"/>
          <w:shd w:val="clear" w:color="auto" w:fill="FFFFFF"/>
        </w:rPr>
        <w:t xml:space="preserve">never be regained. </w:t>
      </w:r>
    </w:p>
    <w:p xmlns:wp14="http://schemas.microsoft.com/office/word/2010/wordml" w:rsidRPr="008B2C77" w:rsidR="00B9724C" w:rsidP="3C9E8E1C" w:rsidRDefault="00C21B23" w14:paraId="276006F0" wp14:textId="32B6CDE3">
      <w:pPr>
        <w:pStyle w:val="Normal"/>
        <w:suppressLineNumbers w:val="0"/>
        <w:bidi w:val="0"/>
        <w:spacing w:before="0" w:beforeAutospacing="off" w:after="160" w:afterAutospacing="off" w:line="480" w:lineRule="auto"/>
        <w:ind w:left="0" w:right="-613" w:firstLine="360"/>
        <w:jc w:val="both"/>
        <w:rPr>
          <w:ins w:author="Gary Smailes" w:date="2024-02-07T15:09:57.98Z" w:id="1343476616"/>
          <w:rFonts w:ascii="Arial" w:hAnsi="Arial" w:cs="Arial"/>
          <w:color w:val="14171A"/>
          <w:sz w:val="24"/>
          <w:szCs w:val="24"/>
        </w:rPr>
      </w:pPr>
      <w:r w:rsidRPr="008B2C77" w:rsidR="002F005E">
        <w:rPr>
          <w:rFonts w:ascii="Arial" w:hAnsi="Arial" w:cs="Arial"/>
          <w:color w:val="14171A"/>
          <w:sz w:val="24"/>
          <w:szCs w:val="24"/>
          <w:shd w:val="clear" w:color="auto" w:fill="FFFFFF"/>
        </w:rPr>
        <w:t xml:space="preserve">Despite this, the environment and the system will still have little to reproach itself </w:t>
      </w:r>
      <w:r w:rsidRPr="008B2C77" w:rsidR="00D417B3">
        <w:rPr>
          <w:rFonts w:ascii="Arial" w:hAnsi="Arial" w:cs="Arial"/>
          <w:color w:val="14171A"/>
          <w:sz w:val="24"/>
          <w:szCs w:val="24"/>
          <w:shd w:val="clear" w:color="auto" w:fill="FFFFFF"/>
        </w:rPr>
        <w:t xml:space="preserve">for, </w:t>
      </w:r>
      <w:r w:rsidRPr="008B2C77" w:rsidR="002F005E">
        <w:rPr>
          <w:rFonts w:ascii="Arial" w:hAnsi="Arial" w:cs="Arial"/>
          <w:color w:val="14171A"/>
          <w:sz w:val="24"/>
          <w:szCs w:val="24"/>
          <w:shd w:val="clear" w:color="auto" w:fill="FFFFFF"/>
        </w:rPr>
        <w:t xml:space="preserve">because 0.000001% of </w:t>
      </w:r>
      <w:r w:rsidRPr="008B2C77" w:rsidR="00D417B3">
        <w:rPr>
          <w:rFonts w:ascii="Arial" w:hAnsi="Arial" w:cs="Arial"/>
          <w:color w:val="14171A"/>
          <w:sz w:val="24"/>
          <w:szCs w:val="24"/>
          <w:shd w:val="clear" w:color="auto" w:fill="FFFFFF"/>
        </w:rPr>
        <w:t xml:space="preserve">those </w:t>
      </w:r>
      <w:r w:rsidRPr="008B2C77" w:rsidR="002F005E">
        <w:rPr>
          <w:rFonts w:ascii="Arial" w:hAnsi="Arial" w:cs="Arial"/>
          <w:color w:val="14171A"/>
          <w:sz w:val="24"/>
          <w:szCs w:val="24"/>
          <w:shd w:val="clear" w:color="auto" w:fill="FFFFFF"/>
        </w:rPr>
        <w:t xml:space="preserve">1.5 million </w:t>
      </w:r>
      <w:r w:rsidRPr="008B2C77" w:rsidR="00D417B3">
        <w:rPr>
          <w:rFonts w:ascii="Arial" w:hAnsi="Arial" w:cs="Arial"/>
          <w:color w:val="14171A"/>
          <w:sz w:val="24"/>
          <w:szCs w:val="24"/>
          <w:shd w:val="clear" w:color="auto" w:fill="FFFFFF"/>
        </w:rPr>
        <w:t xml:space="preserve">made it </w:t>
      </w:r>
      <w:r w:rsidRPr="008B2C77" w:rsidR="002F005E">
        <w:rPr>
          <w:rFonts w:ascii="Arial" w:hAnsi="Arial" w:cs="Arial"/>
          <w:color w:val="14171A"/>
          <w:sz w:val="24"/>
          <w:szCs w:val="24"/>
          <w:shd w:val="clear" w:color="auto" w:fill="FFFFFF"/>
        </w:rPr>
        <w:t xml:space="preserve">and fulfilled </w:t>
      </w:r>
      <w:r w:rsidRPr="008B2C77" w:rsidR="00D417B3">
        <w:rPr>
          <w:rFonts w:ascii="Arial" w:hAnsi="Arial" w:cs="Arial"/>
          <w:color w:val="14171A"/>
          <w:sz w:val="24"/>
          <w:szCs w:val="24"/>
          <w:shd w:val="clear" w:color="auto" w:fill="FFFFFF"/>
        </w:rPr>
        <w:t xml:space="preserve">their </w:t>
      </w:r>
      <w:r w:rsidRPr="008B2C77" w:rsidR="002F005E">
        <w:rPr>
          <w:rFonts w:ascii="Arial" w:hAnsi="Arial" w:cs="Arial"/>
          <w:color w:val="14171A"/>
          <w:sz w:val="24"/>
          <w:szCs w:val="24"/>
          <w:shd w:val="clear" w:color="auto" w:fill="FFFFFF"/>
        </w:rPr>
        <w:t xml:space="preserve">dreams! But no one is talking about the </w:t>
      </w:r>
      <w:r w:rsidRPr="008B2C77" w:rsidR="00D417B3">
        <w:rPr>
          <w:rFonts w:ascii="Arial" w:hAnsi="Arial" w:cs="Arial"/>
          <w:color w:val="14171A"/>
          <w:sz w:val="24"/>
          <w:szCs w:val="24"/>
          <w:shd w:val="clear" w:color="auto" w:fill="FFFFFF"/>
        </w:rPr>
        <w:t xml:space="preserve">multitude </w:t>
      </w:r>
      <w:r w:rsidRPr="008B2C77" w:rsidR="002F005E">
        <w:rPr>
          <w:rFonts w:ascii="Arial" w:hAnsi="Arial" w:cs="Arial"/>
          <w:color w:val="14171A"/>
          <w:sz w:val="24"/>
          <w:szCs w:val="24"/>
          <w:shd w:val="clear" w:color="auto" w:fill="FFFFFF"/>
        </w:rPr>
        <w:t xml:space="preserve">of equally talented children, whose potential never developed on </w:t>
      </w:r>
      <w:r w:rsidRPr="008B2C77" w:rsidR="00C139DB">
        <w:rPr>
          <w:rFonts w:ascii="Arial" w:hAnsi="Arial" w:cs="Arial"/>
          <w:color w:val="14171A"/>
          <w:sz w:val="24"/>
          <w:szCs w:val="24"/>
          <w:shd w:val="clear" w:color="auto" w:fill="FFFFFF"/>
        </w:rPr>
        <w:t>the same</w:t>
      </w:r>
      <w:r w:rsidRPr="008B2C77" w:rsidR="00D417B3">
        <w:rPr>
          <w:rFonts w:ascii="Arial" w:hAnsi="Arial" w:cs="Arial"/>
          <w:color w:val="14171A"/>
          <w:sz w:val="24"/>
          <w:szCs w:val="24"/>
          <w:shd w:val="clear" w:color="auto" w:fill="FFFFFF"/>
        </w:rPr>
        <w:t xml:space="preserve"> </w:t>
      </w:r>
      <w:r w:rsidRPr="008B2C77" w:rsidR="002F005E">
        <w:rPr>
          <w:rFonts w:ascii="Arial" w:hAnsi="Arial" w:cs="Arial"/>
          <w:color w:val="14171A"/>
          <w:sz w:val="24"/>
          <w:szCs w:val="24"/>
          <w:shd w:val="clear" w:color="auto" w:fill="FFFFFF"/>
        </w:rPr>
        <w:t xml:space="preserve">scale </w:t>
      </w:r>
      <w:r w:rsidRPr="008B2C77" w:rsidR="00D417B3">
        <w:rPr>
          <w:rFonts w:ascii="Arial" w:hAnsi="Arial" w:cs="Arial"/>
          <w:color w:val="14171A"/>
          <w:sz w:val="24"/>
          <w:szCs w:val="24"/>
          <w:shd w:val="clear" w:color="auto" w:fill="FFFFFF"/>
        </w:rPr>
        <w:t>as</w:t>
      </w:r>
      <w:r w:rsidRPr="008B2C77" w:rsidR="002F005E">
        <w:rPr>
          <w:rFonts w:ascii="Arial" w:hAnsi="Arial" w:cs="Arial"/>
          <w:color w:val="14171A"/>
          <w:sz w:val="24"/>
          <w:szCs w:val="24"/>
          <w:shd w:val="clear" w:color="auto" w:fill="FFFFFF"/>
        </w:rPr>
        <w:t xml:space="preserve"> the talent they had. Not because they </w:t>
      </w:r>
      <w:r w:rsidRPr="008B2C77" w:rsidR="002F005E">
        <w:rPr>
          <w:rFonts w:ascii="Arial" w:hAnsi="Arial" w:cs="Arial"/>
          <w:color w:val="14171A"/>
          <w:sz w:val="24"/>
          <w:szCs w:val="24"/>
          <w:shd w:val="clear" w:color="auto" w:fill="FFFFFF"/>
        </w:rPr>
        <w:t>didn't</w:t>
      </w:r>
      <w:r w:rsidRPr="008B2C77" w:rsidR="002F005E">
        <w:rPr>
          <w:rFonts w:ascii="Arial" w:hAnsi="Arial" w:cs="Arial"/>
          <w:color w:val="14171A"/>
          <w:sz w:val="24"/>
          <w:szCs w:val="24"/>
          <w:shd w:val="clear" w:color="auto" w:fill="FFFFFF"/>
        </w:rPr>
        <w:t xml:space="preserve"> have it, but because early specialization and recruitment at such </w:t>
      </w:r>
      <w:r w:rsidRPr="008B2C77" w:rsidR="002F005E">
        <w:rPr>
          <w:rFonts w:ascii="Arial" w:hAnsi="Arial" w:cs="Arial"/>
          <w:color w:val="14171A"/>
          <w:sz w:val="24"/>
          <w:szCs w:val="24"/>
          <w:shd w:val="clear" w:color="auto" w:fill="FFFFFF"/>
        </w:rPr>
        <w:t xml:space="preserve">a young age</w:t>
      </w:r>
      <w:r w:rsidRPr="008B2C77" w:rsidR="002F005E">
        <w:rPr>
          <w:rFonts w:ascii="Arial" w:hAnsi="Arial" w:cs="Arial"/>
          <w:color w:val="14171A"/>
          <w:sz w:val="24"/>
          <w:szCs w:val="24"/>
          <w:shd w:val="clear" w:color="auto" w:fill="FFFFFF"/>
        </w:rPr>
        <w:t xml:space="preserve"> </w:t>
      </w:r>
      <w:r w:rsidRPr="008B2C77" w:rsidR="00D417B3">
        <w:rPr>
          <w:rFonts w:ascii="Arial" w:hAnsi="Arial" w:cs="Arial"/>
          <w:color w:val="14171A"/>
          <w:sz w:val="24"/>
          <w:szCs w:val="24"/>
          <w:shd w:val="clear" w:color="auto" w:fill="FFFFFF"/>
        </w:rPr>
        <w:t xml:space="preserve">significantly </w:t>
      </w:r>
      <w:r w:rsidRPr="008B2C77" w:rsidR="002F005E">
        <w:rPr>
          <w:rFonts w:ascii="Arial" w:hAnsi="Arial" w:cs="Arial"/>
          <w:color w:val="14171A"/>
          <w:sz w:val="24"/>
          <w:szCs w:val="24"/>
          <w:shd w:val="clear" w:color="auto" w:fill="FFFFFF"/>
        </w:rPr>
        <w:t>neutralize</w:t>
      </w:r>
      <w:r w:rsidRPr="008B2C77" w:rsidR="00D417B3">
        <w:rPr>
          <w:rFonts w:ascii="Arial" w:hAnsi="Arial" w:cs="Arial"/>
          <w:color w:val="14171A"/>
          <w:sz w:val="24"/>
          <w:szCs w:val="24"/>
          <w:shd w:val="clear" w:color="auto" w:fill="FFFFFF"/>
        </w:rPr>
        <w:t>d</w:t>
      </w:r>
      <w:r w:rsidRPr="008B2C77" w:rsidR="002F005E">
        <w:rPr>
          <w:rFonts w:ascii="Arial" w:hAnsi="Arial" w:cs="Arial"/>
          <w:color w:val="14171A"/>
          <w:sz w:val="24"/>
          <w:szCs w:val="24"/>
          <w:shd w:val="clear" w:color="auto" w:fill="FFFFFF"/>
        </w:rPr>
        <w:t xml:space="preserve"> it</w:t>
      </w:r>
      <w:r w:rsidRPr="008B2C77" w:rsidR="00A72CBC">
        <w:rPr>
          <w:rFonts w:ascii="Arial" w:hAnsi="Arial" w:cs="Arial"/>
          <w:color w:val="14171A"/>
          <w:sz w:val="24"/>
          <w:szCs w:val="24"/>
          <w:shd w:val="clear" w:color="auto" w:fill="FFFFFF"/>
        </w:rPr>
        <w:t>.</w:t>
      </w:r>
      <w:r w:rsidRPr="008B2C77" w:rsidR="006E260A">
        <w:rPr>
          <w:rFonts w:ascii="Arial" w:hAnsi="Arial" w:cs="Arial"/>
          <w:color w:val="14171A"/>
          <w:sz w:val="24"/>
          <w:szCs w:val="24"/>
          <w:shd w:val="clear" w:color="auto" w:fill="FFFFFF"/>
        </w:rPr>
        <w:t xml:space="preserve"> </w:t>
      </w:r>
    </w:p>
    <w:p xmlns:wp14="http://schemas.microsoft.com/office/word/2010/wordml" w:rsidRPr="008B2C77" w:rsidR="00B9724C" w:rsidP="3C9E8E1C" w:rsidRDefault="00C21B23" w14:paraId="7D80DAEA" wp14:textId="25E8A785">
      <w:pPr>
        <w:pStyle w:val="Normal"/>
        <w:suppressLineNumbers w:val="0"/>
        <w:bidi w:val="0"/>
        <w:spacing w:before="0" w:beforeAutospacing="off" w:after="160" w:afterAutospacing="off" w:line="480" w:lineRule="auto"/>
        <w:ind w:left="0" w:right="-613" w:firstLine="360"/>
        <w:jc w:val="both"/>
        <w:rPr>
          <w:rFonts w:ascii="Arial" w:hAnsi="Arial" w:cs="Arial"/>
          <w:color w:val="14171A"/>
          <w:sz w:val="24"/>
          <w:szCs w:val="24"/>
        </w:rPr>
      </w:pPr>
      <w:r w:rsidRPr="008B2C77" w:rsidR="002F005E">
        <w:rPr>
          <w:rFonts w:ascii="Arial" w:hAnsi="Arial" w:cs="Arial"/>
          <w:color w:val="14171A"/>
          <w:sz w:val="24"/>
          <w:szCs w:val="24"/>
          <w:shd w:val="clear" w:color="auto" w:fill="FFFFFF"/>
        </w:rPr>
        <w:t xml:space="preserve">This was influenced by the </w:t>
      </w:r>
      <w:r w:rsidRPr="008B2C77" w:rsidR="00D417B3">
        <w:rPr>
          <w:rFonts w:ascii="Arial" w:hAnsi="Arial" w:cs="Arial"/>
          <w:color w:val="14171A"/>
          <w:sz w:val="24"/>
          <w:szCs w:val="24"/>
          <w:shd w:val="clear" w:color="auto" w:fill="FFFFFF"/>
        </w:rPr>
        <w:t xml:space="preserve">mad </w:t>
      </w:r>
      <w:r w:rsidRPr="008B2C77" w:rsidR="002F005E">
        <w:rPr>
          <w:rFonts w:ascii="Arial" w:hAnsi="Arial" w:cs="Arial"/>
          <w:color w:val="14171A"/>
          <w:sz w:val="24"/>
          <w:szCs w:val="24"/>
          <w:shd w:val="clear" w:color="auto" w:fill="FFFFFF"/>
        </w:rPr>
        <w:t>rush of coaches, academies</w:t>
      </w:r>
      <w:r w:rsidRPr="008B2C77" w:rsidR="00D417B3">
        <w:rPr>
          <w:rFonts w:ascii="Arial" w:hAnsi="Arial" w:cs="Arial"/>
          <w:color w:val="14171A"/>
          <w:sz w:val="24"/>
          <w:szCs w:val="24"/>
          <w:shd w:val="clear" w:color="auto" w:fill="FFFFFF"/>
        </w:rPr>
        <w:t xml:space="preserve"> and</w:t>
      </w:r>
      <w:r w:rsidRPr="008B2C77" w:rsidR="002F005E">
        <w:rPr>
          <w:rFonts w:ascii="Arial" w:hAnsi="Arial" w:cs="Arial"/>
          <w:color w:val="14171A"/>
          <w:sz w:val="24"/>
          <w:szCs w:val="24"/>
          <w:shd w:val="clear" w:color="auto" w:fill="FFFFFF"/>
        </w:rPr>
        <w:t xml:space="preserve"> parents to early specialization, and </w:t>
      </w:r>
      <w:r w:rsidRPr="008B2C77" w:rsidR="00B9724C">
        <w:rPr>
          <w:rFonts w:ascii="Arial" w:hAnsi="Arial" w:cs="Arial"/>
          <w:color w:val="14171A"/>
          <w:sz w:val="24"/>
          <w:szCs w:val="24"/>
          <w:shd w:val="clear" w:color="auto" w:fill="FFFFFF"/>
        </w:rPr>
        <w:t xml:space="preserve">the expectations of the </w:t>
      </w:r>
      <w:r w:rsidRPr="008B2C77" w:rsidR="002F005E">
        <w:rPr>
          <w:rFonts w:ascii="Arial" w:hAnsi="Arial" w:cs="Arial"/>
          <w:color w:val="14171A"/>
          <w:sz w:val="24"/>
          <w:szCs w:val="24"/>
          <w:shd w:val="clear" w:color="auto" w:fill="FFFFFF"/>
        </w:rPr>
        <w:t>scout</w:t>
      </w:r>
      <w:ins w:author="Gary Smailes" w:date="2024-02-07T15:10:08.52Z" w:id="1745141649">
        <w:r w:rsidRPr="008B2C77" w:rsidR="002F005E">
          <w:rPr>
            <w:rFonts w:ascii="Arial" w:hAnsi="Arial" w:cs="Arial"/>
            <w:color w:val="14171A"/>
            <w:sz w:val="24"/>
            <w:szCs w:val="24"/>
            <w:shd w:val="clear" w:color="auto" w:fill="FFFFFF"/>
          </w:rPr>
          <w:t>,</w:t>
        </w:r>
      </w:ins>
      <w:r w:rsidRPr="008B2C77" w:rsidR="002F005E">
        <w:rPr>
          <w:rFonts w:ascii="Arial" w:hAnsi="Arial" w:cs="Arial"/>
          <w:color w:val="14171A"/>
          <w:sz w:val="24"/>
          <w:szCs w:val="24"/>
          <w:shd w:val="clear" w:color="auto" w:fill="FFFFFF"/>
        </w:rPr>
        <w:t xml:space="preserve"> who recommend</w:t>
      </w:r>
      <w:r w:rsidRPr="008B2C77" w:rsidR="00B9724C">
        <w:rPr>
          <w:rFonts w:ascii="Arial" w:hAnsi="Arial" w:cs="Arial"/>
          <w:color w:val="14171A"/>
          <w:sz w:val="24"/>
          <w:szCs w:val="24"/>
          <w:shd w:val="clear" w:color="auto" w:fill="FFFFFF"/>
        </w:rPr>
        <w:t>s</w:t>
      </w:r>
      <w:r w:rsidRPr="008B2C77" w:rsidR="002F005E">
        <w:rPr>
          <w:rFonts w:ascii="Arial" w:hAnsi="Arial" w:cs="Arial"/>
          <w:color w:val="14171A"/>
          <w:sz w:val="24"/>
          <w:szCs w:val="24"/>
          <w:shd w:val="clear" w:color="auto" w:fill="FFFFFF"/>
        </w:rPr>
        <w:t xml:space="preserve"> a child to a professional academy. A scout who, as already </w:t>
      </w:r>
      <w:r w:rsidRPr="008B2C77" w:rsidR="00430939">
        <w:rPr>
          <w:rFonts w:ascii="Arial" w:hAnsi="Arial" w:cs="Arial"/>
          <w:color w:val="14171A"/>
          <w:sz w:val="24"/>
          <w:szCs w:val="24"/>
          <w:shd w:val="clear" w:color="auto" w:fill="FFFFFF"/>
        </w:rPr>
        <w:t>mentioned</w:t>
      </w:r>
      <w:r w:rsidRPr="008B2C77" w:rsidR="002F005E">
        <w:rPr>
          <w:rFonts w:ascii="Arial" w:hAnsi="Arial" w:cs="Arial"/>
          <w:color w:val="14171A"/>
          <w:sz w:val="24"/>
          <w:szCs w:val="24"/>
          <w:shd w:val="clear" w:color="auto" w:fill="FFFFFF"/>
        </w:rPr>
        <w:t xml:space="preserve">, has no qualifications or knowledge </w:t>
      </w:r>
      <w:del w:author="Gary Smailes" w:date="2024-02-07T15:10:16.333Z" w:id="36814003">
        <w:r w:rsidRPr="3C9E8E1C" w:rsidDel="3C9E8E1C">
          <w:rPr>
            <w:rFonts w:ascii="Arial" w:hAnsi="Arial" w:cs="Arial"/>
            <w:color w:val="14171A"/>
            <w:sz w:val="24"/>
            <w:szCs w:val="24"/>
          </w:rPr>
          <w:delText>concerning</w:delText>
        </w:r>
        <w:r w:rsidRPr="3C9E8E1C" w:rsidDel="3C9E8E1C">
          <w:rPr>
            <w:rFonts w:ascii="Arial" w:hAnsi="Arial" w:cs="Arial"/>
            <w:color w:val="14171A"/>
            <w:sz w:val="24"/>
            <w:szCs w:val="24"/>
          </w:rPr>
          <w:delText>:</w:delText>
        </w:r>
      </w:del>
      <w:ins w:author="Gary Smailes" w:date="2024-02-07T15:10:16.336Z" w:id="1605678647">
        <w:r w:rsidRPr="008B2C77" w:rsidR="002F005E">
          <w:rPr>
            <w:rFonts w:ascii="Arial" w:hAnsi="Arial" w:cs="Arial"/>
            <w:color w:val="14171A"/>
            <w:sz w:val="24"/>
            <w:szCs w:val="24"/>
            <w:shd w:val="clear" w:color="auto" w:fill="FFFFFF"/>
          </w:rPr>
          <w:t>concerning</w:t>
        </w:r>
      </w:ins>
      <w:r w:rsidRPr="008B2C77" w:rsidR="002F005E">
        <w:rPr>
          <w:rFonts w:ascii="Arial" w:hAnsi="Arial" w:cs="Arial"/>
          <w:color w:val="14171A"/>
          <w:sz w:val="24"/>
          <w:szCs w:val="24"/>
          <w:shd w:val="clear" w:color="auto" w:fill="FFFFFF"/>
        </w:rPr>
        <w:t xml:space="preserve"> child psychology, child development and how the</w:t>
      </w:r>
      <w:r w:rsidRPr="008B2C77" w:rsidR="00B9724C">
        <w:rPr>
          <w:rFonts w:ascii="Arial" w:hAnsi="Arial" w:cs="Arial"/>
          <w:color w:val="14171A"/>
          <w:sz w:val="24"/>
          <w:szCs w:val="24"/>
          <w:shd w:val="clear" w:color="auto" w:fill="FFFFFF"/>
        </w:rPr>
        <w:t xml:space="preserve"> young </w:t>
      </w:r>
      <w:r w:rsidRPr="008B2C77" w:rsidR="002F005E">
        <w:rPr>
          <w:rFonts w:ascii="Arial" w:hAnsi="Arial" w:cs="Arial"/>
          <w:color w:val="14171A"/>
          <w:sz w:val="24"/>
          <w:szCs w:val="24"/>
          <w:shd w:val="clear" w:color="auto" w:fill="FFFFFF"/>
        </w:rPr>
        <w:t xml:space="preserve">learn. Answer the question yourself: is this the right person to recognize potential in such young children? Is this even possible? </w:t>
      </w:r>
    </w:p>
    <w:p xmlns:wp14="http://schemas.microsoft.com/office/word/2010/wordml" w:rsidRPr="008B2C77" w:rsidR="00D72761" w:rsidP="3C9E8E1C" w:rsidRDefault="002F005E" w14:paraId="5FC9DD56" wp14:textId="77777777">
      <w:pPr>
        <w:spacing w:line="480" w:lineRule="auto"/>
        <w:ind w:right="-613"/>
        <w:jc w:val="both"/>
        <w:rPr>
          <w:rFonts w:ascii="Arial" w:hAnsi="Arial" w:cs="Arial"/>
          <w:b w:val="1"/>
          <w:bCs w:val="1"/>
          <w:color w:val="14171A"/>
          <w:sz w:val="24"/>
          <w:szCs w:val="24"/>
          <w:shd w:val="clear" w:color="auto" w:fill="FFFFFF"/>
        </w:rPr>
      </w:pPr>
      <w:r w:rsidRPr="3C9E8E1C">
        <w:rPr>
          <w:rFonts w:ascii="Arial" w:hAnsi="Arial" w:cs="Arial"/>
          <w:b w:val="1"/>
          <w:bCs w:val="1"/>
          <w:color w:val="14171A"/>
          <w:sz w:val="24"/>
          <w:szCs w:val="24"/>
          <w:shd w:val="clear" w:color="auto" w:fill="FFFFFF"/>
        </w:rPr>
        <w:t>Summary</w:t>
      </w:r>
      <w:del w:author="Gary Smailes" w:date="2024-02-07T15:10:26.535Z" w:id="1387925408">
        <w:r w:rsidRPr="3C9E8E1C" w:rsidDel="3C9E8E1C">
          <w:rPr>
            <w:rFonts w:ascii="Arial" w:hAnsi="Arial" w:cs="Arial"/>
            <w:b w:val="1"/>
            <w:bCs w:val="1"/>
            <w:color w:val="14171A"/>
            <w:sz w:val="24"/>
            <w:szCs w:val="24"/>
          </w:rPr>
          <w:delText>:</w:delText>
        </w:r>
      </w:del>
    </w:p>
    <w:p xmlns:wp14="http://schemas.microsoft.com/office/word/2010/wordml" w:rsidRPr="008B2C77" w:rsidR="00132139" w:rsidP="005055DF" w:rsidRDefault="00132139" w14:paraId="34A800EC" wp14:textId="7D2C69B0">
      <w:pPr>
        <w:spacing w:line="480" w:lineRule="auto"/>
        <w:ind w:right="-613"/>
        <w:jc w:val="both"/>
        <w:rPr>
          <w:rFonts w:ascii="Arial" w:hAnsi="Arial" w:cs="Arial"/>
          <w:color w:val="14171A"/>
          <w:sz w:val="24"/>
          <w:szCs w:val="24"/>
          <w:shd w:val="clear" w:color="auto" w:fill="FFFFFF"/>
        </w:rPr>
      </w:pPr>
      <w:del w:author="Gary Smailes" w:date="2024-02-07T15:10:25.117Z" w:id="273346118">
        <w:r w:rsidRPr="3C9E8E1C" w:rsidDel="3C9E8E1C">
          <w:rPr>
            <w:rFonts w:ascii="Arial" w:hAnsi="Arial" w:cs="Arial"/>
            <w:color w:val="14171A"/>
            <w:sz w:val="24"/>
            <w:szCs w:val="24"/>
          </w:rPr>
          <w:delText xml:space="preserve">      </w:delText>
        </w:r>
      </w:del>
      <w:r w:rsidRPr="008B2C77" w:rsidR="002F005E">
        <w:rPr>
          <w:rFonts w:ascii="Arial" w:hAnsi="Arial" w:cs="Arial"/>
          <w:color w:val="14171A"/>
          <w:sz w:val="24"/>
          <w:szCs w:val="24"/>
          <w:shd w:val="clear" w:color="auto" w:fill="FFFFFF"/>
        </w:rPr>
        <w:t xml:space="preserve">Early specialization and recruitment of children even at the age of </w:t>
      </w:r>
      <w:ins w:author="Gary Smailes" w:date="2024-02-07T15:19:11.55Z" w:id="914850042">
        <w:r w:rsidRPr="008B2C77" w:rsidR="002F005E">
          <w:rPr>
            <w:rFonts w:ascii="Arial" w:hAnsi="Arial" w:cs="Arial"/>
            <w:color w:val="14171A"/>
            <w:sz w:val="24"/>
            <w:szCs w:val="24"/>
            <w:shd w:val="clear" w:color="auto" w:fill="FFFFFF"/>
          </w:rPr>
          <w:t xml:space="preserve">five</w:t>
        </w:r>
      </w:ins>
      <w:del w:author="Gary Smailes" w:date="2024-02-07T15:19:10.866Z" w:id="2137028556">
        <w:r w:rsidRPr="3C9E8E1C" w:rsidDel="3C9E8E1C">
          <w:rPr>
            <w:rFonts w:ascii="Arial" w:hAnsi="Arial" w:cs="Arial"/>
            <w:color w:val="14171A"/>
            <w:sz w:val="24"/>
            <w:szCs w:val="24"/>
          </w:rPr>
          <w:delText>5</w:delText>
        </w:r>
      </w:del>
      <w:r w:rsidRPr="008B2C77" w:rsidR="002F005E">
        <w:rPr>
          <w:rFonts w:ascii="Arial" w:hAnsi="Arial" w:cs="Arial"/>
          <w:color w:val="14171A"/>
          <w:sz w:val="24"/>
          <w:szCs w:val="24"/>
          <w:shd w:val="clear" w:color="auto" w:fill="FFFFFF"/>
        </w:rPr>
        <w:t xml:space="preserve"> not only </w:t>
      </w:r>
      <w:r w:rsidRPr="008B2C77" w:rsidR="00430939">
        <w:rPr>
          <w:rFonts w:ascii="Arial" w:hAnsi="Arial" w:cs="Arial"/>
          <w:color w:val="14171A"/>
          <w:sz w:val="24"/>
          <w:szCs w:val="24"/>
          <w:shd w:val="clear" w:color="auto" w:fill="FFFFFF"/>
        </w:rPr>
        <w:t xml:space="preserve">gives </w:t>
      </w:r>
      <w:r w:rsidRPr="008B2C77" w:rsidR="00B9724C">
        <w:rPr>
          <w:rFonts w:ascii="Arial" w:hAnsi="Arial" w:cs="Arial"/>
          <w:color w:val="14171A"/>
          <w:sz w:val="24"/>
          <w:szCs w:val="24"/>
          <w:shd w:val="clear" w:color="auto" w:fill="FFFFFF"/>
        </w:rPr>
        <w:t xml:space="preserve">no </w:t>
      </w:r>
      <w:r w:rsidRPr="008B2C77" w:rsidR="002F005E">
        <w:rPr>
          <w:rFonts w:ascii="Arial" w:hAnsi="Arial" w:cs="Arial"/>
          <w:color w:val="14171A"/>
          <w:sz w:val="24"/>
          <w:szCs w:val="24"/>
          <w:shd w:val="clear" w:color="auto" w:fill="FFFFFF"/>
        </w:rPr>
        <w:t xml:space="preserve">guarantee </w:t>
      </w:r>
      <w:r w:rsidRPr="008B2C77" w:rsidR="00B9724C">
        <w:rPr>
          <w:rFonts w:ascii="Arial" w:hAnsi="Arial" w:cs="Arial"/>
          <w:color w:val="14171A"/>
          <w:sz w:val="24"/>
          <w:szCs w:val="24"/>
          <w:shd w:val="clear" w:color="auto" w:fill="FFFFFF"/>
        </w:rPr>
        <w:t xml:space="preserve">of </w:t>
      </w:r>
      <w:r w:rsidRPr="008B2C77" w:rsidR="002F005E">
        <w:rPr>
          <w:rFonts w:ascii="Arial" w:hAnsi="Arial" w:cs="Arial"/>
          <w:color w:val="14171A"/>
          <w:sz w:val="24"/>
          <w:szCs w:val="24"/>
          <w:shd w:val="clear" w:color="auto" w:fill="FFFFFF"/>
        </w:rPr>
        <w:t xml:space="preserve">success in the form of signing a professional contract, but significantly limits the sports potential of talented </w:t>
      </w:r>
      <w:r w:rsidRPr="008B2C77" w:rsidR="00C139DB">
        <w:rPr>
          <w:rFonts w:ascii="Arial" w:hAnsi="Arial" w:cs="Arial"/>
          <w:color w:val="14171A"/>
          <w:sz w:val="24"/>
          <w:szCs w:val="24"/>
          <w:shd w:val="clear" w:color="auto" w:fill="FFFFFF"/>
        </w:rPr>
        <w:t>children</w:t>
      </w:r>
      <w:r w:rsidRPr="008B2C77" w:rsidR="002F005E">
        <w:rPr>
          <w:rFonts w:ascii="Arial" w:hAnsi="Arial" w:cs="Arial"/>
          <w:color w:val="14171A"/>
          <w:sz w:val="24"/>
          <w:szCs w:val="24"/>
          <w:shd w:val="clear" w:color="auto" w:fill="FFFFFF"/>
        </w:rPr>
        <w:t xml:space="preserve">. To put it bluntly, </w:t>
      </w:r>
      <w:r w:rsidRPr="008B2C77" w:rsidR="00B9724C">
        <w:rPr>
          <w:rFonts w:ascii="Arial" w:hAnsi="Arial" w:cs="Arial"/>
          <w:color w:val="14171A"/>
          <w:sz w:val="24"/>
          <w:szCs w:val="24"/>
          <w:shd w:val="clear" w:color="auto" w:fill="FFFFFF"/>
        </w:rPr>
        <w:t xml:space="preserve">this </w:t>
      </w:r>
      <w:r w:rsidRPr="008B2C77" w:rsidR="002F005E">
        <w:rPr>
          <w:rFonts w:ascii="Arial" w:hAnsi="Arial" w:cs="Arial"/>
          <w:color w:val="14171A"/>
          <w:sz w:val="24"/>
          <w:szCs w:val="24"/>
          <w:shd w:val="clear" w:color="auto" w:fill="FFFFFF"/>
        </w:rPr>
        <w:t xml:space="preserve">is not so much incomprehensible as simply sick! Promoting comprehensive development among children and </w:t>
      </w:r>
      <w:r w:rsidRPr="008B2C77" w:rsidR="00DD4732">
        <w:rPr>
          <w:rFonts w:ascii="Arial" w:hAnsi="Arial" w:cs="Arial"/>
          <w:color w:val="14171A"/>
          <w:sz w:val="24"/>
          <w:szCs w:val="24"/>
          <w:shd w:val="clear" w:color="auto" w:fill="FFFFFF"/>
        </w:rPr>
        <w:t>adolescents</w:t>
      </w:r>
      <w:r w:rsidRPr="008B2C77" w:rsidR="002F005E">
        <w:rPr>
          <w:rFonts w:ascii="Arial" w:hAnsi="Arial" w:cs="Arial"/>
          <w:color w:val="14171A"/>
          <w:sz w:val="24"/>
          <w:szCs w:val="24"/>
          <w:shd w:val="clear" w:color="auto" w:fill="FFFFFF"/>
        </w:rPr>
        <w:t xml:space="preserve">, </w:t>
      </w:r>
      <w:r w:rsidRPr="008B2C77" w:rsidR="00B9724C">
        <w:rPr>
          <w:rFonts w:ascii="Arial" w:hAnsi="Arial" w:cs="Arial"/>
          <w:color w:val="14171A"/>
          <w:sz w:val="24"/>
          <w:szCs w:val="24"/>
          <w:shd w:val="clear" w:color="auto" w:fill="FFFFFF"/>
        </w:rPr>
        <w:t xml:space="preserve">and their </w:t>
      </w:r>
      <w:r w:rsidRPr="008B2C77" w:rsidR="002F005E">
        <w:rPr>
          <w:rFonts w:ascii="Arial" w:hAnsi="Arial" w:cs="Arial"/>
          <w:color w:val="14171A"/>
          <w:sz w:val="24"/>
          <w:szCs w:val="24"/>
          <w:shd w:val="clear" w:color="auto" w:fill="FFFFFF"/>
        </w:rPr>
        <w:t xml:space="preserve">trying </w:t>
      </w:r>
      <w:r w:rsidRPr="008B2C77" w:rsidR="00B9724C">
        <w:rPr>
          <w:rFonts w:ascii="Arial" w:hAnsi="Arial" w:cs="Arial"/>
          <w:color w:val="14171A"/>
          <w:sz w:val="24"/>
          <w:szCs w:val="24"/>
          <w:shd w:val="clear" w:color="auto" w:fill="FFFFFF"/>
        </w:rPr>
        <w:t xml:space="preserve">out </w:t>
      </w:r>
      <w:r w:rsidRPr="008B2C77" w:rsidR="002F005E">
        <w:rPr>
          <w:rFonts w:ascii="Arial" w:hAnsi="Arial" w:cs="Arial"/>
          <w:color w:val="14171A"/>
          <w:sz w:val="24"/>
          <w:szCs w:val="24"/>
          <w:shd w:val="clear" w:color="auto" w:fill="FFFFFF"/>
        </w:rPr>
        <w:t>various sports will have a positive impact on their overall development and shape basic physical abilities that will later be useful in professional football.</w:t>
      </w:r>
    </w:p>
    <w:p xmlns:wp14="http://schemas.microsoft.com/office/word/2010/wordml" w:rsidRPr="008B2C77" w:rsidR="00132139" w:rsidP="005055DF" w:rsidRDefault="00132139" w14:paraId="0A37501D" wp14:textId="77777777">
      <w:pPr>
        <w:spacing w:line="480" w:lineRule="auto"/>
        <w:ind w:right="-613"/>
        <w:jc w:val="both"/>
        <w:rPr>
          <w:del w:author="Gary Smailes" w:date="2024-02-07T15:19:33.616Z" w:id="2086119504"/>
          <w:rFonts w:ascii="Arial" w:hAnsi="Arial" w:cs="Arial"/>
          <w:color w:val="14171A"/>
          <w:sz w:val="24"/>
          <w:szCs w:val="24"/>
          <w:shd w:val="clear" w:color="auto" w:fill="FFFFFF"/>
        </w:rPr>
      </w:pPr>
    </w:p>
    <w:p xmlns:wp14="http://schemas.microsoft.com/office/word/2010/wordml" w:rsidRPr="008B2C77" w:rsidR="00132139" w:rsidP="005055DF" w:rsidRDefault="00132139" w14:paraId="5DAB6C7B" wp14:textId="77777777">
      <w:pPr>
        <w:spacing w:line="480" w:lineRule="auto"/>
        <w:ind w:right="-613"/>
        <w:jc w:val="both"/>
        <w:rPr>
          <w:del w:author="Gary Smailes" w:date="2024-02-07T15:19:33.616Z" w:id="1222911251"/>
          <w:rFonts w:ascii="Arial" w:hAnsi="Arial" w:cs="Arial"/>
          <w:color w:val="14171A"/>
          <w:sz w:val="24"/>
          <w:szCs w:val="24"/>
          <w:shd w:val="clear" w:color="auto" w:fill="FFFFFF"/>
        </w:rPr>
      </w:pPr>
    </w:p>
    <w:p xmlns:wp14="http://schemas.microsoft.com/office/word/2010/wordml" w:rsidRPr="008B2C77" w:rsidR="00132139" w:rsidP="005055DF" w:rsidRDefault="00132139" w14:paraId="02EB378F" wp14:textId="77777777">
      <w:pPr>
        <w:spacing w:line="480" w:lineRule="auto"/>
        <w:ind w:right="-613"/>
        <w:jc w:val="both"/>
        <w:rPr>
          <w:del w:author="Gary Smailes" w:date="2024-02-07T15:19:33.615Z" w:id="881091292"/>
          <w:rFonts w:ascii="Arial" w:hAnsi="Arial" w:cs="Arial"/>
          <w:color w:val="14171A"/>
          <w:sz w:val="24"/>
          <w:szCs w:val="24"/>
          <w:shd w:val="clear" w:color="auto" w:fill="FFFFFF"/>
        </w:rPr>
      </w:pPr>
    </w:p>
    <w:p xmlns:wp14="http://schemas.microsoft.com/office/word/2010/wordml" w:rsidRPr="008B2C77" w:rsidR="00132139" w:rsidP="005055DF" w:rsidRDefault="00132139" w14:paraId="6A05A809" wp14:textId="77777777">
      <w:pPr>
        <w:spacing w:line="480" w:lineRule="auto"/>
        <w:ind w:right="-613"/>
        <w:jc w:val="both"/>
        <w:rPr>
          <w:del w:author="Gary Smailes" w:date="2024-02-07T15:19:33.615Z" w:id="2121175921"/>
          <w:rFonts w:ascii="Arial" w:hAnsi="Arial" w:cs="Arial"/>
          <w:color w:val="14171A"/>
          <w:sz w:val="24"/>
          <w:szCs w:val="24"/>
          <w:shd w:val="clear" w:color="auto" w:fill="FFFFFF"/>
        </w:rPr>
      </w:pPr>
    </w:p>
    <w:p xmlns:wp14="http://schemas.microsoft.com/office/word/2010/wordml" w:rsidRPr="008B2C77" w:rsidR="00132139" w:rsidP="005055DF" w:rsidRDefault="00132139" w14:paraId="5A39BBE3" wp14:textId="77777777">
      <w:pPr>
        <w:spacing w:line="480" w:lineRule="auto"/>
        <w:ind w:right="-613"/>
        <w:jc w:val="both"/>
        <w:rPr>
          <w:del w:author="Gary Smailes" w:date="2024-02-07T15:19:33.615Z" w:id="1951331430"/>
          <w:rFonts w:ascii="Arial" w:hAnsi="Arial" w:cs="Arial"/>
          <w:color w:val="14171A"/>
          <w:sz w:val="24"/>
          <w:szCs w:val="24"/>
          <w:shd w:val="clear" w:color="auto" w:fill="FFFFFF"/>
        </w:rPr>
      </w:pPr>
    </w:p>
    <w:p xmlns:wp14="http://schemas.microsoft.com/office/word/2010/wordml" w:rsidRPr="008B2C77" w:rsidR="00132139" w:rsidP="005055DF" w:rsidRDefault="00132139" w14:paraId="41C8F396" wp14:textId="77777777">
      <w:pPr>
        <w:spacing w:line="480" w:lineRule="auto"/>
        <w:ind w:right="-613"/>
        <w:jc w:val="both"/>
        <w:rPr>
          <w:del w:author="Gary Smailes" w:date="2024-02-07T15:19:33.614Z" w:id="645635348"/>
          <w:rFonts w:ascii="Arial" w:hAnsi="Arial" w:cs="Arial"/>
          <w:color w:val="14171A"/>
          <w:sz w:val="24"/>
          <w:szCs w:val="24"/>
          <w:shd w:val="clear" w:color="auto" w:fill="FFFFFF"/>
        </w:rPr>
      </w:pPr>
    </w:p>
    <w:p xmlns:wp14="http://schemas.microsoft.com/office/word/2010/wordml" w:rsidRPr="008B2C77" w:rsidR="00132139" w:rsidP="005055DF" w:rsidRDefault="00132139" w14:paraId="72A3D3EC" wp14:textId="77777777">
      <w:pPr>
        <w:spacing w:line="480" w:lineRule="auto"/>
        <w:ind w:right="-613"/>
        <w:jc w:val="both"/>
        <w:rPr>
          <w:del w:author="Gary Smailes" w:date="2024-02-07T15:19:36.244Z" w:id="1146260187"/>
          <w:rFonts w:ascii="Arial" w:hAnsi="Arial" w:cs="Arial"/>
          <w:color w:val="14171A"/>
          <w:sz w:val="24"/>
          <w:szCs w:val="24"/>
          <w:shd w:val="clear" w:color="auto" w:fill="FFFFFF"/>
        </w:rPr>
      </w:pPr>
    </w:p>
    <w:p xmlns:wp14="http://schemas.microsoft.com/office/word/2010/wordml" w:rsidRPr="008B2C77" w:rsidR="00132139" w:rsidP="005055DF" w:rsidRDefault="00132139" w14:paraId="0D0B940D" wp14:textId="77777777">
      <w:pPr>
        <w:spacing w:line="480" w:lineRule="auto"/>
        <w:ind w:right="-613"/>
        <w:jc w:val="both"/>
        <w:rPr>
          <w:del w:author="Gary Smailes" w:date="2024-02-07T15:19:36.244Z" w:id="932113504"/>
          <w:rFonts w:ascii="Arial" w:hAnsi="Arial" w:cs="Arial"/>
          <w:color w:val="14171A"/>
          <w:sz w:val="24"/>
          <w:szCs w:val="24"/>
          <w:shd w:val="clear" w:color="auto" w:fill="FFFFFF"/>
        </w:rPr>
      </w:pPr>
    </w:p>
    <w:p xmlns:wp14="http://schemas.microsoft.com/office/word/2010/wordml" w:rsidRPr="008B2C77" w:rsidR="00132139" w:rsidP="005055DF" w:rsidRDefault="00132139" w14:paraId="0E27B00A" wp14:textId="77777777">
      <w:pPr>
        <w:spacing w:line="480" w:lineRule="auto"/>
        <w:ind w:right="-613"/>
        <w:jc w:val="both"/>
        <w:rPr>
          <w:del w:author="Gary Smailes" w:date="2024-02-07T15:19:36.244Z" w:id="692395064"/>
          <w:rFonts w:ascii="Arial" w:hAnsi="Arial" w:cs="Arial"/>
          <w:color w:val="14171A"/>
          <w:sz w:val="24"/>
          <w:szCs w:val="24"/>
          <w:shd w:val="clear" w:color="auto" w:fill="FFFFFF"/>
        </w:rPr>
      </w:pPr>
    </w:p>
    <w:p xmlns:wp14="http://schemas.microsoft.com/office/word/2010/wordml" w:rsidRPr="008B2C77" w:rsidR="00132139" w:rsidP="005055DF" w:rsidRDefault="00132139" w14:paraId="60061E4C" wp14:textId="77777777">
      <w:pPr>
        <w:spacing w:line="480" w:lineRule="auto"/>
        <w:ind w:right="-613"/>
        <w:jc w:val="both"/>
        <w:rPr>
          <w:rFonts w:ascii="Arial" w:hAnsi="Arial" w:cs="Arial"/>
          <w:color w:val="14171A"/>
          <w:sz w:val="24"/>
          <w:szCs w:val="24"/>
          <w:shd w:val="clear" w:color="auto" w:fill="FFFFFF"/>
        </w:rPr>
      </w:pPr>
    </w:p>
    <w:p xmlns:wp14="http://schemas.microsoft.com/office/word/2010/wordml" w:rsidRPr="008B2C77" w:rsidR="00132139" w:rsidP="005055DF" w:rsidRDefault="00132139" w14:paraId="2C127D40" wp14:textId="77777777">
      <w:pPr>
        <w:spacing w:line="480" w:lineRule="auto"/>
        <w:ind w:right="-613"/>
        <w:jc w:val="both"/>
        <w:rPr>
          <w:rFonts w:ascii="Arial" w:hAnsi="Arial" w:cs="Arial"/>
          <w:b/>
          <w:bCs/>
          <w:color w:val="14171A"/>
          <w:sz w:val="24"/>
          <w:szCs w:val="24"/>
          <w:shd w:val="clear" w:color="auto" w:fill="FFFFFF"/>
        </w:rPr>
      </w:pPr>
      <w:r w:rsidRPr="008B2C77">
        <w:rPr>
          <w:rFonts w:ascii="Arial" w:hAnsi="Arial" w:cs="Arial"/>
          <w:b/>
          <w:bCs/>
          <w:color w:val="14171A"/>
          <w:sz w:val="24"/>
          <w:szCs w:val="24"/>
          <w:shd w:val="clear" w:color="auto" w:fill="FFFFFF"/>
        </w:rPr>
        <w:t xml:space="preserve">1.2. </w:t>
      </w:r>
      <w:r w:rsidRPr="008B2C77" w:rsidR="005A1514">
        <w:rPr>
          <w:rFonts w:ascii="Arial" w:hAnsi="Arial" w:cs="Arial"/>
          <w:b/>
          <w:bCs/>
          <w:color w:val="14171A"/>
          <w:sz w:val="24"/>
          <w:szCs w:val="24"/>
          <w:shd w:val="clear" w:color="auto" w:fill="FFFFFF"/>
        </w:rPr>
        <w:t>How does an inefficient 'talent</w:t>
      </w:r>
      <w:r w:rsidRPr="008B2C77" w:rsidR="00B9724C">
        <w:rPr>
          <w:rFonts w:ascii="Arial" w:hAnsi="Arial" w:cs="Arial"/>
          <w:b/>
          <w:bCs/>
          <w:color w:val="14171A"/>
          <w:sz w:val="24"/>
          <w:szCs w:val="24"/>
          <w:shd w:val="clear" w:color="auto" w:fill="FFFFFF"/>
        </w:rPr>
        <w:t>s</w:t>
      </w:r>
      <w:r w:rsidRPr="008B2C77" w:rsidR="005A1514">
        <w:rPr>
          <w:rFonts w:ascii="Arial" w:hAnsi="Arial" w:cs="Arial"/>
          <w:b/>
          <w:bCs/>
          <w:color w:val="14171A"/>
          <w:sz w:val="24"/>
          <w:szCs w:val="24"/>
          <w:shd w:val="clear" w:color="auto" w:fill="FFFFFF"/>
        </w:rPr>
        <w:t xml:space="preserve">' </w:t>
      </w:r>
      <w:r w:rsidRPr="008B2C77" w:rsidR="00E10F0E">
        <w:rPr>
          <w:rFonts w:ascii="Arial" w:hAnsi="Arial" w:cs="Arial"/>
          <w:b/>
          <w:bCs/>
          <w:color w:val="14171A"/>
          <w:sz w:val="24"/>
          <w:szCs w:val="24"/>
          <w:shd w:val="clear" w:color="auto" w:fill="FFFFFF"/>
        </w:rPr>
        <w:t xml:space="preserve">recruitment model </w:t>
      </w:r>
      <w:r w:rsidRPr="008B2C77" w:rsidR="005A1514">
        <w:rPr>
          <w:rFonts w:ascii="Arial" w:hAnsi="Arial" w:cs="Arial"/>
          <w:b/>
          <w:bCs/>
          <w:color w:val="14171A"/>
          <w:sz w:val="24"/>
          <w:szCs w:val="24"/>
          <w:shd w:val="clear" w:color="auto" w:fill="FFFFFF"/>
        </w:rPr>
        <w:t>reduce children's potential to play high-level football?</w:t>
      </w:r>
    </w:p>
    <w:p xmlns:wp14="http://schemas.microsoft.com/office/word/2010/wordml" w:rsidRPr="008B2C77" w:rsidR="002675A1" w:rsidP="3C9E8E1C" w:rsidRDefault="002675A1" w14:paraId="2155E64B" wp14:textId="5CC48D9F">
      <w:pPr>
        <w:pStyle w:val="Normal"/>
        <w:suppressLineNumbers w:val="0"/>
        <w:bidi w:val="0"/>
        <w:spacing w:before="0" w:beforeAutospacing="off" w:after="160" w:afterAutospacing="off" w:line="480" w:lineRule="auto"/>
        <w:ind w:left="0" w:right="-613"/>
        <w:jc w:val="both"/>
        <w:rPr>
          <w:ins w:author="Gary Smailes" w:date="2024-02-07T15:49:12.881Z" w:id="155215089"/>
          <w:rFonts w:ascii="Arial" w:hAnsi="Arial" w:cs="Arial"/>
          <w:color w:val="14171A"/>
          <w:sz w:val="24"/>
          <w:szCs w:val="24"/>
        </w:rPr>
      </w:pPr>
      <w:del w:author="Gary Smailes" w:date="2024-02-07T15:19:38.949Z" w:id="2122771419">
        <w:r w:rsidRPr="3C9E8E1C" w:rsidDel="3C9E8E1C">
          <w:rPr>
            <w:rFonts w:ascii="Arial" w:hAnsi="Arial" w:cs="Arial"/>
            <w:b w:val="1"/>
            <w:bCs w:val="1"/>
            <w:color w:val="14171A"/>
            <w:sz w:val="24"/>
            <w:szCs w:val="24"/>
          </w:rPr>
          <w:delText xml:space="preserve">     </w:delText>
        </w:r>
      </w:del>
      <w:r w:rsidRPr="008B2C77" w:rsidR="009E5946">
        <w:rPr>
          <w:rFonts w:ascii="Arial" w:hAnsi="Arial" w:cs="Arial"/>
          <w:color w:val="14171A"/>
          <w:sz w:val="24"/>
          <w:szCs w:val="24"/>
          <w:shd w:val="clear" w:color="auto" w:fill="FFFFFF"/>
        </w:rPr>
        <w:t xml:space="preserve">No doubt </w:t>
      </w:r>
      <w:r w:rsidRPr="008B2C77" w:rsidR="005A1514">
        <w:rPr>
          <w:rFonts w:ascii="Arial" w:hAnsi="Arial" w:cs="Arial"/>
          <w:color w:val="14171A"/>
          <w:sz w:val="24"/>
          <w:szCs w:val="24"/>
          <w:shd w:val="clear" w:color="auto" w:fill="FFFFFF"/>
        </w:rPr>
        <w:t xml:space="preserve">you have encountered </w:t>
      </w:r>
      <w:r w:rsidRPr="008B2C77" w:rsidR="009E5946">
        <w:rPr>
          <w:rFonts w:ascii="Arial" w:hAnsi="Arial" w:cs="Arial"/>
          <w:color w:val="14171A"/>
          <w:sz w:val="24"/>
          <w:szCs w:val="24"/>
          <w:shd w:val="clear" w:color="auto" w:fill="FFFFFF"/>
        </w:rPr>
        <w:t xml:space="preserve">the </w:t>
      </w:r>
      <w:r w:rsidRPr="008B2C77" w:rsidR="005A1514">
        <w:rPr>
          <w:rFonts w:ascii="Arial" w:hAnsi="Arial" w:cs="Arial"/>
          <w:color w:val="14171A"/>
          <w:sz w:val="24"/>
          <w:szCs w:val="24"/>
          <w:shd w:val="clear" w:color="auto" w:fill="FFFFFF"/>
        </w:rPr>
        <w:t xml:space="preserve">situation </w:t>
      </w:r>
      <w:r w:rsidRPr="008B2C77" w:rsidR="009E5946">
        <w:rPr>
          <w:rFonts w:ascii="Arial" w:hAnsi="Arial" w:cs="Arial"/>
          <w:color w:val="14171A"/>
          <w:sz w:val="24"/>
          <w:szCs w:val="24"/>
          <w:shd w:val="clear" w:color="auto" w:fill="FFFFFF"/>
        </w:rPr>
        <w:t xml:space="preserve">where </w:t>
      </w:r>
      <w:r w:rsidRPr="008B2C77" w:rsidR="00E10F0E">
        <w:rPr>
          <w:rFonts w:ascii="Arial" w:hAnsi="Arial" w:cs="Arial"/>
          <w:color w:val="14171A"/>
          <w:sz w:val="24"/>
          <w:szCs w:val="24"/>
          <w:shd w:val="clear" w:color="auto" w:fill="FFFFFF"/>
        </w:rPr>
        <w:t>a</w:t>
      </w:r>
      <w:r w:rsidRPr="008B2C77" w:rsidR="009E5946">
        <w:rPr>
          <w:rFonts w:ascii="Arial" w:hAnsi="Arial" w:cs="Arial"/>
          <w:color w:val="14171A"/>
          <w:sz w:val="24"/>
          <w:szCs w:val="24"/>
          <w:shd w:val="clear" w:color="auto" w:fill="FFFFFF"/>
        </w:rPr>
        <w:t xml:space="preserve"> </w:t>
      </w:r>
      <w:r w:rsidRPr="008B2C77" w:rsidR="005A1514">
        <w:rPr>
          <w:rFonts w:ascii="Arial" w:hAnsi="Arial" w:cs="Arial"/>
          <w:color w:val="14171A"/>
          <w:sz w:val="24"/>
          <w:szCs w:val="24"/>
          <w:shd w:val="clear" w:color="auto" w:fill="FFFFFF"/>
        </w:rPr>
        <w:t xml:space="preserve">scout </w:t>
      </w:r>
      <w:r w:rsidRPr="008B2C77" w:rsidR="009E5946">
        <w:rPr>
          <w:rFonts w:ascii="Arial" w:hAnsi="Arial" w:cs="Arial"/>
          <w:color w:val="14171A"/>
          <w:sz w:val="24"/>
          <w:szCs w:val="24"/>
          <w:shd w:val="clear" w:color="auto" w:fill="FFFFFF"/>
        </w:rPr>
        <w:t xml:space="preserve">from </w:t>
      </w:r>
      <w:r w:rsidRPr="008B2C77" w:rsidR="005A1514">
        <w:rPr>
          <w:rFonts w:ascii="Arial" w:hAnsi="Arial" w:cs="Arial"/>
          <w:color w:val="14171A"/>
          <w:sz w:val="24"/>
          <w:szCs w:val="24"/>
          <w:shd w:val="clear" w:color="auto" w:fill="FFFFFF"/>
        </w:rPr>
        <w:t>a professional club says that your child is talented, that he has th</w:t>
      </w:r>
      <w:r w:rsidRPr="008B2C77" w:rsidR="009E5946">
        <w:rPr>
          <w:rFonts w:ascii="Arial" w:hAnsi="Arial" w:cs="Arial"/>
          <w:color w:val="14171A"/>
          <w:sz w:val="24"/>
          <w:szCs w:val="24"/>
          <w:shd w:val="clear" w:color="auto" w:fill="FFFFFF"/>
        </w:rPr>
        <w:t xml:space="preserve">at certain </w:t>
      </w:r>
      <w:r w:rsidRPr="008B2C77" w:rsidR="005A1514">
        <w:rPr>
          <w:rFonts w:ascii="Arial" w:hAnsi="Arial" w:cs="Arial"/>
          <w:color w:val="14171A"/>
          <w:sz w:val="24"/>
          <w:szCs w:val="24"/>
          <w:shd w:val="clear" w:color="auto" w:fill="FFFFFF"/>
        </w:rPr>
        <w:t xml:space="preserve">something. The next step is a recommendation to the academy of a professional club</w:t>
      </w:r>
      <w:del w:author="Gary Smailes" w:date="2024-02-07T15:48:42.076Z" w:id="552243598">
        <w:r w:rsidRPr="3C9E8E1C" w:rsidDel="3C9E8E1C">
          <w:rPr>
            <w:rFonts w:ascii="Arial" w:hAnsi="Arial" w:cs="Arial"/>
            <w:color w:val="14171A"/>
            <w:sz w:val="24"/>
            <w:szCs w:val="24"/>
          </w:rPr>
          <w:delText xml:space="preserve">, where </w:delText>
        </w:r>
        <w:r w:rsidRPr="3C9E8E1C" w:rsidDel="3C9E8E1C">
          <w:rPr>
            <w:rFonts w:ascii="Arial" w:hAnsi="Arial" w:cs="Arial"/>
            <w:color w:val="14171A"/>
            <w:sz w:val="24"/>
            <w:szCs w:val="24"/>
          </w:rPr>
          <w:delText xml:space="preserve">the </w:delText>
        </w:r>
        <w:r w:rsidRPr="3C9E8E1C" w:rsidDel="3C9E8E1C">
          <w:rPr>
            <w:rFonts w:ascii="Arial" w:hAnsi="Arial" w:cs="Arial"/>
            <w:color w:val="14171A"/>
            <w:sz w:val="24"/>
            <w:szCs w:val="24"/>
          </w:rPr>
          <w:delText xml:space="preserve">very young boy will </w:delText>
        </w:r>
        <w:r w:rsidRPr="3C9E8E1C" w:rsidDel="3C9E8E1C">
          <w:rPr>
            <w:rFonts w:ascii="Arial" w:hAnsi="Arial" w:cs="Arial"/>
            <w:color w:val="14171A"/>
            <w:sz w:val="24"/>
            <w:szCs w:val="24"/>
          </w:rPr>
          <w:delText xml:space="preserve">end </w:delText>
        </w:r>
        <w:r w:rsidRPr="3C9E8E1C" w:rsidDel="3C9E8E1C">
          <w:rPr>
            <w:rFonts w:ascii="Arial" w:hAnsi="Arial" w:cs="Arial"/>
            <w:color w:val="14171A"/>
            <w:sz w:val="24"/>
            <w:szCs w:val="24"/>
          </w:rPr>
          <w:delText>up</w:delText>
        </w:r>
      </w:del>
      <w:r w:rsidRPr="008B2C77" w:rsidR="005A1514">
        <w:rPr>
          <w:rFonts w:ascii="Arial" w:hAnsi="Arial" w:cs="Arial"/>
          <w:color w:val="14171A"/>
          <w:sz w:val="24"/>
          <w:szCs w:val="24"/>
          <w:shd w:val="clear" w:color="auto" w:fill="FFFFFF"/>
        </w:rPr>
        <w:t xml:space="preserve">. </w:t>
      </w:r>
      <w:r w:rsidRPr="008B2C77" w:rsidR="009E5946">
        <w:rPr>
          <w:rFonts w:ascii="Arial" w:hAnsi="Arial" w:cs="Arial"/>
          <w:color w:val="14171A"/>
          <w:sz w:val="24"/>
          <w:szCs w:val="24"/>
          <w:shd w:val="clear" w:color="auto" w:fill="FFFFFF"/>
        </w:rPr>
        <w:t xml:space="preserve">To </w:t>
      </w:r>
      <w:r w:rsidRPr="008B2C77" w:rsidR="005A1514">
        <w:rPr>
          <w:rFonts w:ascii="Arial" w:hAnsi="Arial" w:cs="Arial"/>
          <w:color w:val="14171A"/>
          <w:sz w:val="24"/>
          <w:szCs w:val="24"/>
          <w:shd w:val="clear" w:color="auto" w:fill="FFFFFF"/>
        </w:rPr>
        <w:t>begin</w:t>
      </w:r>
      <w:r w:rsidRPr="008B2C77" w:rsidR="009E5946">
        <w:rPr>
          <w:rFonts w:ascii="Arial" w:hAnsi="Arial" w:cs="Arial"/>
          <w:color w:val="14171A"/>
          <w:sz w:val="24"/>
          <w:szCs w:val="24"/>
          <w:shd w:val="clear" w:color="auto" w:fill="FFFFFF"/>
        </w:rPr>
        <w:t xml:space="preserve"> with, to </w:t>
      </w:r>
      <w:r w:rsidRPr="008B2C77" w:rsidR="005A1514">
        <w:rPr>
          <w:rFonts w:ascii="Arial" w:hAnsi="Arial" w:cs="Arial"/>
          <w:color w:val="14171A"/>
          <w:sz w:val="24"/>
          <w:szCs w:val="24"/>
          <w:shd w:val="clear" w:color="auto" w:fill="FFFFFF"/>
        </w:rPr>
        <w:t>the pre-academy (</w:t>
      </w:r>
      <w:r w:rsidRPr="008B2C77" w:rsidR="009E5946">
        <w:rPr>
          <w:rFonts w:ascii="Arial" w:hAnsi="Arial" w:cs="Arial"/>
          <w:color w:val="14171A"/>
          <w:sz w:val="24"/>
          <w:szCs w:val="24"/>
          <w:shd w:val="clear" w:color="auto" w:fill="FFFFFF"/>
        </w:rPr>
        <w:t xml:space="preserve">between the age of </w:t>
      </w:r>
      <w:del w:author="Gary Smailes" w:date="2024-02-07T15:48:49.227Z" w:id="889324946">
        <w:r w:rsidRPr="3C9E8E1C" w:rsidDel="3C9E8E1C">
          <w:rPr>
            <w:rFonts w:ascii="Arial" w:hAnsi="Arial" w:cs="Arial"/>
            <w:b w:val="0"/>
            <w:bCs w:val="0"/>
            <w:color w:val="14171A"/>
            <w:sz w:val="24"/>
            <w:szCs w:val="24"/>
            <w:rPrChange w:author="Gary Smailes" w:date="2024-02-07T15:48:54.442Z" w:id="932564139">
              <w:rPr>
                <w:rFonts w:ascii="Arial" w:hAnsi="Arial" w:cs="Arial"/>
                <w:color w:val="14171A"/>
                <w:sz w:val="24"/>
                <w:szCs w:val="24"/>
              </w:rPr>
            </w:rPrChange>
          </w:rPr>
          <w:delText>6-8</w:delText>
        </w:r>
      </w:del>
      <w:ins w:author="Gary Smailes" w:date="2024-02-07T15:48:50.675Z" w:id="1954844735">
        <w:r w:rsidRPr="3C9E8E1C" w:rsidR="3C9E8E1C">
          <w:rPr>
            <w:rFonts w:ascii="Arial" w:hAnsi="Arial" w:cs="Arial"/>
            <w:b w:val="0"/>
            <w:bCs w:val="0"/>
            <w:color w:val="14171A"/>
            <w:sz w:val="24"/>
            <w:szCs w:val="24"/>
            <w:rPrChange w:author="Gary Smailes" w:date="2024-02-07T15:48:55.609Z" w:id="723880857">
              <w:rPr>
                <w:rFonts w:ascii="Arial" w:hAnsi="Arial" w:cs="Arial"/>
                <w:b w:val="1"/>
                <w:bCs w:val="1"/>
                <w:color w:val="14171A"/>
                <w:sz w:val="24"/>
                <w:szCs w:val="24"/>
              </w:rPr>
            </w:rPrChange>
          </w:rPr>
          <w:t>six to eight</w:t>
        </w:r>
      </w:ins>
      <w:r w:rsidRPr="008B2C77" w:rsidR="005A1514">
        <w:rPr>
          <w:rFonts w:ascii="Arial" w:hAnsi="Arial" w:cs="Arial"/>
          <w:color w:val="14171A"/>
          <w:sz w:val="24"/>
          <w:szCs w:val="24"/>
          <w:shd w:val="clear" w:color="auto" w:fill="FFFFFF"/>
        </w:rPr>
        <w:t xml:space="preserve">). If </w:t>
      </w:r>
      <w:r w:rsidRPr="008B2C77" w:rsidR="005A1514">
        <w:rPr>
          <w:rFonts w:ascii="Arial" w:hAnsi="Arial" w:cs="Arial"/>
          <w:color w:val="14171A"/>
          <w:sz w:val="24"/>
          <w:szCs w:val="24"/>
          <w:shd w:val="clear" w:color="auto" w:fill="FFFFFF"/>
        </w:rPr>
        <w:t>he</w:t>
      </w:r>
      <w:r w:rsidRPr="008B2C77" w:rsidR="009E5946">
        <w:rPr>
          <w:rFonts w:ascii="Arial" w:hAnsi="Arial" w:cs="Arial"/>
          <w:color w:val="14171A"/>
          <w:sz w:val="24"/>
          <w:szCs w:val="24"/>
          <w:shd w:val="clear" w:color="auto" w:fill="FFFFFF"/>
        </w:rPr>
        <w:t>’s</w:t>
      </w:r>
      <w:r w:rsidRPr="008B2C77" w:rsidR="009E5946">
        <w:rPr>
          <w:rFonts w:ascii="Arial" w:hAnsi="Arial" w:cs="Arial"/>
          <w:color w:val="14171A"/>
          <w:sz w:val="24"/>
          <w:szCs w:val="24"/>
          <w:shd w:val="clear" w:color="auto" w:fill="FFFFFF"/>
        </w:rPr>
        <w:t xml:space="preserve"> at least </w:t>
      </w:r>
      <w:ins w:author="Gary Smailes" w:date="2024-02-07T15:48:58.653Z" w:id="705746783">
        <w:r w:rsidRPr="008B2C77" w:rsidR="009E5946">
          <w:rPr>
            <w:rFonts w:ascii="Arial" w:hAnsi="Arial" w:cs="Arial"/>
            <w:color w:val="14171A"/>
            <w:sz w:val="24"/>
            <w:szCs w:val="24"/>
            <w:shd w:val="clear" w:color="auto" w:fill="FFFFFF"/>
          </w:rPr>
          <w:t xml:space="preserve">nine</w:t>
        </w:r>
      </w:ins>
      <w:del w:author="Gary Smailes" w:date="2024-02-07T15:48:57.995Z" w:id="689105454">
        <w:r w:rsidRPr="3C9E8E1C" w:rsidDel="3C9E8E1C">
          <w:rPr>
            <w:rFonts w:ascii="Arial" w:hAnsi="Arial" w:cs="Arial"/>
            <w:color w:val="14171A"/>
            <w:sz w:val="24"/>
            <w:szCs w:val="24"/>
          </w:rPr>
          <w:delText>9</w:delText>
        </w:r>
      </w:del>
      <w:r w:rsidRPr="008B2C77" w:rsidR="005A1514">
        <w:rPr>
          <w:rFonts w:ascii="Arial" w:hAnsi="Arial" w:cs="Arial"/>
          <w:color w:val="14171A"/>
          <w:sz w:val="24"/>
          <w:szCs w:val="24"/>
          <w:shd w:val="clear" w:color="auto" w:fill="FFFFFF"/>
        </w:rPr>
        <w:t xml:space="preserve"> years old, then </w:t>
      </w:r>
      <w:r w:rsidRPr="008B2C77" w:rsidR="009E5946">
        <w:rPr>
          <w:rFonts w:ascii="Arial" w:hAnsi="Arial" w:cs="Arial"/>
          <w:color w:val="14171A"/>
          <w:sz w:val="24"/>
          <w:szCs w:val="24"/>
          <w:shd w:val="clear" w:color="auto" w:fill="FFFFFF"/>
        </w:rPr>
        <w:t xml:space="preserve">he spends </w:t>
      </w:r>
      <w:r w:rsidRPr="008B2C77" w:rsidR="005A1514">
        <w:rPr>
          <w:rFonts w:ascii="Arial" w:hAnsi="Arial" w:cs="Arial"/>
          <w:color w:val="14171A"/>
          <w:sz w:val="24"/>
          <w:szCs w:val="24"/>
          <w:shd w:val="clear" w:color="auto" w:fill="FFFFFF"/>
        </w:rPr>
        <w:t xml:space="preserve">a minimum of </w:t>
      </w:r>
      <w:ins w:author="Gary Smailes" w:date="2024-02-07T15:49:05.381Z" w:id="123080649">
        <w:r w:rsidRPr="008B2C77" w:rsidR="005A1514">
          <w:rPr>
            <w:rFonts w:ascii="Arial" w:hAnsi="Arial" w:cs="Arial"/>
            <w:color w:val="14171A"/>
            <w:sz w:val="24"/>
            <w:szCs w:val="24"/>
            <w:shd w:val="clear" w:color="auto" w:fill="FFFFFF"/>
          </w:rPr>
          <w:t xml:space="preserve">six</w:t>
        </w:r>
      </w:ins>
      <w:del w:author="Gary Smailes" w:date="2024-02-07T15:49:02.971Z" w:id="1744241395">
        <w:r w:rsidRPr="3C9E8E1C" w:rsidDel="3C9E8E1C">
          <w:rPr>
            <w:rFonts w:ascii="Arial" w:hAnsi="Arial" w:cs="Arial"/>
            <w:color w:val="14171A"/>
            <w:sz w:val="24"/>
            <w:szCs w:val="24"/>
          </w:rPr>
          <w:delText>6</w:delText>
        </w:r>
      </w:del>
      <w:r w:rsidRPr="008B2C77" w:rsidR="005A1514">
        <w:rPr>
          <w:rFonts w:ascii="Arial" w:hAnsi="Arial" w:cs="Arial"/>
          <w:color w:val="14171A"/>
          <w:sz w:val="24"/>
          <w:szCs w:val="24"/>
          <w:shd w:val="clear" w:color="auto" w:fill="FFFFFF"/>
        </w:rPr>
        <w:t xml:space="preserve"> weeks </w:t>
      </w:r>
      <w:r w:rsidRPr="008B2C77" w:rsidR="009E5946">
        <w:rPr>
          <w:rFonts w:ascii="Arial" w:hAnsi="Arial" w:cs="Arial"/>
          <w:color w:val="14171A"/>
          <w:sz w:val="24"/>
          <w:szCs w:val="24"/>
          <w:shd w:val="clear" w:color="auto" w:fill="FFFFFF"/>
        </w:rPr>
        <w:t xml:space="preserve">at the </w:t>
      </w:r>
      <w:r w:rsidRPr="008B2C77" w:rsidR="005A1514">
        <w:rPr>
          <w:rFonts w:ascii="Arial" w:hAnsi="Arial" w:cs="Arial"/>
          <w:color w:val="14171A"/>
          <w:sz w:val="24"/>
          <w:szCs w:val="24"/>
          <w:shd w:val="clear" w:color="auto" w:fill="FFFFFF"/>
        </w:rPr>
        <w:t>academ</w:t>
      </w:r>
      <w:r w:rsidRPr="008B2C77" w:rsidR="009E5946">
        <w:rPr>
          <w:rFonts w:ascii="Arial" w:hAnsi="Arial" w:cs="Arial"/>
          <w:color w:val="14171A"/>
          <w:sz w:val="24"/>
          <w:szCs w:val="24"/>
          <w:shd w:val="clear" w:color="auto" w:fill="FFFFFF"/>
        </w:rPr>
        <w:t xml:space="preserve">y </w:t>
      </w:r>
      <w:r w:rsidRPr="008B2C77" w:rsidR="005A1514">
        <w:rPr>
          <w:rFonts w:ascii="Arial" w:hAnsi="Arial" w:cs="Arial"/>
          <w:color w:val="14171A"/>
          <w:sz w:val="24"/>
          <w:szCs w:val="24"/>
          <w:shd w:val="clear" w:color="auto" w:fill="FFFFFF"/>
        </w:rPr>
        <w:t>(</w:t>
      </w:r>
      <w:r w:rsidRPr="008B2C77" w:rsidR="009E5946">
        <w:rPr>
          <w:rFonts w:ascii="Arial" w:hAnsi="Arial" w:cs="Arial"/>
          <w:color w:val="14171A"/>
          <w:sz w:val="24"/>
          <w:szCs w:val="24"/>
          <w:shd w:val="clear" w:color="auto" w:fill="FFFFFF"/>
        </w:rPr>
        <w:t xml:space="preserve">I will return later </w:t>
      </w:r>
      <w:r w:rsidRPr="008B2C77" w:rsidR="005A1514">
        <w:rPr>
          <w:rFonts w:ascii="Arial" w:hAnsi="Arial" w:cs="Arial"/>
          <w:color w:val="14171A"/>
          <w:sz w:val="24"/>
          <w:szCs w:val="24"/>
          <w:shd w:val="clear" w:color="auto" w:fill="FFFFFF"/>
        </w:rPr>
        <w:t xml:space="preserve">to </w:t>
      </w:r>
      <w:r w:rsidRPr="008B2C77" w:rsidR="009E5946">
        <w:rPr>
          <w:rFonts w:ascii="Arial" w:hAnsi="Arial" w:cs="Arial"/>
          <w:color w:val="14171A"/>
          <w:sz w:val="24"/>
          <w:szCs w:val="24"/>
          <w:shd w:val="clear" w:color="auto" w:fill="FFFFFF"/>
        </w:rPr>
        <w:t xml:space="preserve">those </w:t>
      </w:r>
      <w:ins w:author="Gary Smailes" w:date="2024-02-07T15:49:08.841Z" w:id="1017512969">
        <w:r w:rsidRPr="008B2C77" w:rsidR="009E5946">
          <w:rPr>
            <w:rFonts w:ascii="Arial" w:hAnsi="Arial" w:cs="Arial"/>
            <w:color w:val="14171A"/>
            <w:sz w:val="24"/>
            <w:szCs w:val="24"/>
            <w:shd w:val="clear" w:color="auto" w:fill="FFFFFF"/>
          </w:rPr>
          <w:t xml:space="preserve">six</w:t>
        </w:r>
      </w:ins>
      <w:del w:author="Gary Smailes" w:date="2024-02-07T15:49:08.363Z" w:id="1505023575">
        <w:r w:rsidRPr="3C9E8E1C" w:rsidDel="3C9E8E1C">
          <w:rPr>
            <w:rFonts w:ascii="Arial" w:hAnsi="Arial" w:cs="Arial"/>
            <w:color w:val="14171A"/>
            <w:sz w:val="24"/>
            <w:szCs w:val="24"/>
          </w:rPr>
          <w:delText>6</w:delText>
        </w:r>
      </w:del>
      <w:r w:rsidRPr="008B2C77" w:rsidR="005A1514">
        <w:rPr>
          <w:rFonts w:ascii="Arial" w:hAnsi="Arial" w:cs="Arial"/>
          <w:color w:val="14171A"/>
          <w:sz w:val="24"/>
          <w:szCs w:val="24"/>
          <w:shd w:val="clear" w:color="auto" w:fill="FFFFFF"/>
        </w:rPr>
        <w:t xml:space="preserve"> weeks). </w:t>
      </w:r>
    </w:p>
    <w:p xmlns:wp14="http://schemas.microsoft.com/office/word/2010/wordml" w:rsidRPr="008B2C77" w:rsidR="002675A1" w:rsidP="3C9E8E1C" w:rsidRDefault="002675A1" w14:paraId="13D0946F" wp14:textId="3E573D83">
      <w:pPr>
        <w:pStyle w:val="Normal"/>
        <w:suppressLineNumbers w:val="0"/>
        <w:bidi w:val="0"/>
        <w:spacing w:before="0" w:beforeAutospacing="off" w:after="160" w:afterAutospacing="off" w:line="480" w:lineRule="auto"/>
        <w:ind w:left="0" w:right="-613" w:firstLine="720"/>
        <w:jc w:val="both"/>
        <w:rPr>
          <w:ins w:author="Gary Smailes" w:date="2024-02-07T15:50:11.232Z" w:id="695530344"/>
          <w:rFonts w:ascii="Arial" w:hAnsi="Arial" w:cs="Arial"/>
          <w:color w:val="14171A"/>
          <w:sz w:val="24"/>
          <w:szCs w:val="24"/>
        </w:rPr>
        <w:pPrChange w:author="Gary Smailes" w:date="2024-02-07T15:49:41.491Z">
          <w:pPr>
            <w:pStyle w:val="Normal"/>
            <w:bidi w:val="0"/>
            <w:spacing w:before="0" w:beforeAutospacing="off" w:after="160" w:afterAutospacing="off" w:line="480" w:lineRule="auto"/>
            <w:ind w:left="0" w:right="-613"/>
            <w:jc w:val="both"/>
          </w:pPr>
        </w:pPrChange>
      </w:pPr>
      <w:r w:rsidRPr="008B2C77" w:rsidR="005A1514">
        <w:rPr>
          <w:rFonts w:ascii="Arial" w:hAnsi="Arial" w:cs="Arial"/>
          <w:color w:val="14171A"/>
          <w:sz w:val="24"/>
          <w:szCs w:val="24"/>
          <w:shd w:val="clear" w:color="auto" w:fill="FFFFFF"/>
        </w:rPr>
        <w:t xml:space="preserve">As parents, you are</w:t>
      </w:r>
      <w:ins w:author="Gary Smailes" w:date="2024-02-07T15:49:17.34Z" w:id="1800499741">
        <w:r w:rsidRPr="008B2C77" w:rsidR="005A1514">
          <w:rPr>
            <w:rFonts w:ascii="Arial" w:hAnsi="Arial" w:cs="Arial"/>
            <w:color w:val="14171A"/>
            <w:sz w:val="24"/>
            <w:szCs w:val="24"/>
            <w:shd w:val="clear" w:color="auto" w:fill="FFFFFF"/>
          </w:rPr>
          <w:t xml:space="preserve">,</w:t>
        </w:r>
      </w:ins>
      <w:r w:rsidRPr="008B2C77" w:rsidR="005A1514">
        <w:rPr>
          <w:rFonts w:ascii="Arial" w:hAnsi="Arial" w:cs="Arial"/>
          <w:color w:val="14171A"/>
          <w:sz w:val="24"/>
          <w:szCs w:val="24"/>
          <w:shd w:val="clear" w:color="auto" w:fill="FFFFFF"/>
        </w:rPr>
        <w:t xml:space="preserve"> of course</w:t>
      </w:r>
      <w:ins w:author="Gary Smailes" w:date="2024-02-07T15:49:20.541Z" w:id="1905025329">
        <w:r w:rsidRPr="008B2C77" w:rsidR="005A1514">
          <w:rPr>
            <w:rFonts w:ascii="Arial" w:hAnsi="Arial" w:cs="Arial"/>
            <w:color w:val="14171A"/>
            <w:sz w:val="24"/>
            <w:szCs w:val="24"/>
            <w:shd w:val="clear" w:color="auto" w:fill="FFFFFF"/>
          </w:rPr>
          <w:t xml:space="preserve">,</w:t>
        </w:r>
      </w:ins>
      <w:r w:rsidRPr="008B2C77" w:rsidR="005A1514">
        <w:rPr>
          <w:rFonts w:ascii="Arial" w:hAnsi="Arial" w:cs="Arial"/>
          <w:color w:val="14171A"/>
          <w:sz w:val="24"/>
          <w:szCs w:val="24"/>
          <w:shd w:val="clear" w:color="auto" w:fill="FFFFFF"/>
        </w:rPr>
        <w:t xml:space="preserve"> proud that </w:t>
      </w:r>
      <w:r w:rsidRPr="008B2C77" w:rsidR="009E5946">
        <w:rPr>
          <w:rFonts w:ascii="Arial" w:hAnsi="Arial" w:cs="Arial"/>
          <w:color w:val="14171A"/>
          <w:sz w:val="24"/>
          <w:szCs w:val="24"/>
          <w:shd w:val="clear" w:color="auto" w:fill="FFFFFF"/>
        </w:rPr>
        <w:t xml:space="preserve">it was your </w:t>
      </w:r>
      <w:r w:rsidRPr="008B2C77" w:rsidR="005A1514">
        <w:rPr>
          <w:rFonts w:ascii="Arial" w:hAnsi="Arial" w:cs="Arial"/>
          <w:color w:val="14171A"/>
          <w:sz w:val="24"/>
          <w:szCs w:val="24"/>
          <w:shd w:val="clear" w:color="auto" w:fill="FFFFFF"/>
        </w:rPr>
        <w:t xml:space="preserve">child who </w:t>
      </w:r>
      <w:r w:rsidRPr="008B2C77" w:rsidR="00E10F0E">
        <w:rPr>
          <w:rFonts w:ascii="Arial" w:hAnsi="Arial" w:cs="Arial"/>
          <w:color w:val="14171A"/>
          <w:sz w:val="24"/>
          <w:szCs w:val="24"/>
          <w:shd w:val="clear" w:color="auto" w:fill="FFFFFF"/>
        </w:rPr>
        <w:t>drew their attention</w:t>
      </w:r>
      <w:r w:rsidRPr="008B2C77" w:rsidR="005A1514">
        <w:rPr>
          <w:rFonts w:ascii="Arial" w:hAnsi="Arial" w:cs="Arial"/>
          <w:color w:val="14171A"/>
          <w:sz w:val="24"/>
          <w:szCs w:val="24"/>
          <w:shd w:val="clear" w:color="auto" w:fill="FFFFFF"/>
        </w:rPr>
        <w:t xml:space="preserve">. However, you </w:t>
      </w:r>
      <w:r w:rsidRPr="008B2C77" w:rsidR="005A1514">
        <w:rPr>
          <w:rFonts w:ascii="Arial" w:hAnsi="Arial" w:cs="Arial"/>
          <w:color w:val="14171A"/>
          <w:sz w:val="24"/>
          <w:szCs w:val="24"/>
          <w:shd w:val="clear" w:color="auto" w:fill="FFFFFF"/>
        </w:rPr>
        <w:t>have to</w:t>
      </w:r>
      <w:r w:rsidRPr="008B2C77" w:rsidR="005A1514">
        <w:rPr>
          <w:rFonts w:ascii="Arial" w:hAnsi="Arial" w:cs="Arial"/>
          <w:color w:val="14171A"/>
          <w:sz w:val="24"/>
          <w:szCs w:val="24"/>
          <w:shd w:val="clear" w:color="auto" w:fill="FFFFFF"/>
        </w:rPr>
        <w:t xml:space="preserve"> ask yourself whether </w:t>
      </w:r>
      <w:r w:rsidRPr="008B2C77" w:rsidR="009E5946">
        <w:rPr>
          <w:rFonts w:ascii="Arial" w:hAnsi="Arial" w:cs="Arial"/>
          <w:color w:val="14171A"/>
          <w:sz w:val="24"/>
          <w:szCs w:val="24"/>
          <w:shd w:val="clear" w:color="auto" w:fill="FFFFFF"/>
        </w:rPr>
        <w:t xml:space="preserve">this is </w:t>
      </w:r>
      <w:r w:rsidRPr="008B2C77" w:rsidR="005A1514">
        <w:rPr>
          <w:rFonts w:ascii="Arial" w:hAnsi="Arial" w:cs="Arial"/>
          <w:color w:val="14171A"/>
          <w:sz w:val="24"/>
          <w:szCs w:val="24"/>
          <w:shd w:val="clear" w:color="auto" w:fill="FFFFFF"/>
        </w:rPr>
        <w:t>good for develop</w:t>
      </w:r>
      <w:r w:rsidRPr="008B2C77" w:rsidR="009E5946">
        <w:rPr>
          <w:rFonts w:ascii="Arial" w:hAnsi="Arial" w:cs="Arial"/>
          <w:color w:val="14171A"/>
          <w:sz w:val="24"/>
          <w:szCs w:val="24"/>
          <w:shd w:val="clear" w:color="auto" w:fill="FFFFFF"/>
        </w:rPr>
        <w:t xml:space="preserve">ing </w:t>
      </w:r>
      <w:r w:rsidRPr="008B2C77" w:rsidR="005A1514">
        <w:rPr>
          <w:rFonts w:ascii="Arial" w:hAnsi="Arial" w:cs="Arial"/>
          <w:color w:val="14171A"/>
          <w:sz w:val="24"/>
          <w:szCs w:val="24"/>
          <w:shd w:val="clear" w:color="auto" w:fill="FFFFFF"/>
        </w:rPr>
        <w:t>the potential of this little</w:t>
      </w:r>
      <w:r w:rsidRPr="008B2C77" w:rsidR="009E5946">
        <w:rPr>
          <w:rFonts w:ascii="Arial" w:hAnsi="Arial" w:cs="Arial"/>
          <w:color w:val="14171A"/>
          <w:sz w:val="24"/>
          <w:szCs w:val="24"/>
          <w:shd w:val="clear" w:color="auto" w:fill="FFFFFF"/>
        </w:rPr>
        <w:t xml:space="preserve"> fellow, </w:t>
      </w:r>
      <w:r w:rsidRPr="008B2C77" w:rsidR="005A1514">
        <w:rPr>
          <w:rFonts w:ascii="Arial" w:hAnsi="Arial" w:cs="Arial"/>
          <w:color w:val="14171A"/>
          <w:sz w:val="24"/>
          <w:szCs w:val="24"/>
          <w:shd w:val="clear" w:color="auto" w:fill="FFFFFF"/>
        </w:rPr>
        <w:t>who is just getting to know sport</w:t>
      </w:r>
      <w:r w:rsidRPr="008B2C77" w:rsidR="009E5946">
        <w:rPr>
          <w:rFonts w:ascii="Arial" w:hAnsi="Arial" w:cs="Arial"/>
          <w:color w:val="14171A"/>
          <w:sz w:val="24"/>
          <w:szCs w:val="24"/>
          <w:shd w:val="clear" w:color="auto" w:fill="FFFFFF"/>
        </w:rPr>
        <w:t>s</w:t>
      </w:r>
      <w:del w:author="Gary Smailes" w:date="2024-02-07T15:49:36.197Z" w:id="1901400980">
        <w:r w:rsidRPr="3C9E8E1C" w:rsidDel="3C9E8E1C">
          <w:rPr>
            <w:rFonts w:ascii="Arial" w:hAnsi="Arial" w:cs="Arial"/>
            <w:color w:val="14171A"/>
            <w:sz w:val="24"/>
            <w:szCs w:val="24"/>
          </w:rPr>
          <w:delText xml:space="preserve"> and begin</w:delText>
        </w:r>
        <w:r w:rsidRPr="3C9E8E1C" w:rsidDel="3C9E8E1C">
          <w:rPr>
            <w:rFonts w:ascii="Arial" w:hAnsi="Arial" w:cs="Arial"/>
            <w:color w:val="14171A"/>
            <w:sz w:val="24"/>
            <w:szCs w:val="24"/>
          </w:rPr>
          <w:delText xml:space="preserve">ning </w:delText>
        </w:r>
        <w:r w:rsidRPr="3C9E8E1C" w:rsidDel="3C9E8E1C">
          <w:rPr>
            <w:rFonts w:ascii="Arial" w:hAnsi="Arial" w:cs="Arial"/>
            <w:color w:val="14171A"/>
            <w:sz w:val="24"/>
            <w:szCs w:val="24"/>
          </w:rPr>
          <w:delText xml:space="preserve">to like </w:delText>
        </w:r>
        <w:r w:rsidRPr="3C9E8E1C" w:rsidDel="3C9E8E1C">
          <w:rPr>
            <w:rFonts w:ascii="Arial" w:hAnsi="Arial" w:cs="Arial"/>
            <w:color w:val="14171A"/>
            <w:sz w:val="24"/>
            <w:szCs w:val="24"/>
          </w:rPr>
          <w:delText>them</w:delText>
        </w:r>
      </w:del>
      <w:r w:rsidRPr="008B2C77" w:rsidR="009E5946">
        <w:rPr>
          <w:rFonts w:ascii="Arial" w:hAnsi="Arial" w:cs="Arial"/>
          <w:color w:val="14171A"/>
          <w:sz w:val="24"/>
          <w:szCs w:val="24"/>
          <w:shd w:val="clear" w:color="auto" w:fill="FFFFFF"/>
        </w:rPr>
        <w:t>.</w:t>
      </w:r>
      <w:r w:rsidRPr="008B2C77" w:rsidR="005A1514">
        <w:rPr>
          <w:rFonts w:ascii="Arial" w:hAnsi="Arial" w:cs="Arial"/>
          <w:color w:val="14171A"/>
          <w:sz w:val="24"/>
          <w:szCs w:val="24"/>
          <w:shd w:val="clear" w:color="auto" w:fill="FFFFFF"/>
        </w:rPr>
        <w:t xml:space="preserve"> </w:t>
      </w:r>
      <w:del w:author="Gary Smailes" w:date="2024-02-07T15:49:41.382Z" w:id="598881462">
        <w:r w:rsidRPr="3C9E8E1C" w:rsidDel="3C9E8E1C">
          <w:rPr>
            <w:rFonts w:ascii="Arial" w:hAnsi="Arial" w:cs="Arial"/>
            <w:color w:val="14171A"/>
            <w:sz w:val="24"/>
            <w:szCs w:val="24"/>
          </w:rPr>
          <w:delText>Well, t</w:delText>
        </w:r>
      </w:del>
      <w:ins w:author="Gary Smailes" w:date="2024-02-07T15:49:41.478Z" w:id="1699536348">
        <w:r w:rsidRPr="3C9E8E1C" w:rsidR="3C9E8E1C">
          <w:rPr>
            <w:rFonts w:ascii="Arial" w:hAnsi="Arial" w:cs="Arial"/>
            <w:color w:val="14171A"/>
            <w:sz w:val="24"/>
            <w:szCs w:val="24"/>
          </w:rPr>
          <w:t>T</w:t>
        </w:r>
      </w:ins>
      <w:r w:rsidRPr="008B2C77" w:rsidR="005A1514">
        <w:rPr>
          <w:rFonts w:ascii="Arial" w:hAnsi="Arial" w:cs="Arial"/>
          <w:color w:val="14171A"/>
          <w:sz w:val="24"/>
          <w:szCs w:val="24"/>
          <w:shd w:val="clear" w:color="auto" w:fill="FFFFFF"/>
        </w:rPr>
        <w:t xml:space="preserve">he problem with recruiting such young children is that we know </w:t>
      </w:r>
      <w:r w:rsidRPr="008B2C77" w:rsidR="005A1514">
        <w:rPr>
          <w:rFonts w:ascii="Arial" w:hAnsi="Arial" w:cs="Arial"/>
          <w:color w:val="14171A"/>
          <w:sz w:val="24"/>
          <w:szCs w:val="24"/>
          <w:shd w:val="clear" w:color="auto" w:fill="FFFFFF"/>
        </w:rPr>
        <w:t xml:space="preserve">very little</w:t>
      </w:r>
      <w:r w:rsidRPr="008B2C77" w:rsidR="005A1514">
        <w:rPr>
          <w:rFonts w:ascii="Arial" w:hAnsi="Arial" w:cs="Arial"/>
          <w:color w:val="14171A"/>
          <w:sz w:val="24"/>
          <w:szCs w:val="24"/>
          <w:shd w:val="clear" w:color="auto" w:fill="FFFFFF"/>
        </w:rPr>
        <w:t xml:space="preserve"> about </w:t>
      </w:r>
      <w:r w:rsidRPr="008B2C77" w:rsidR="00E10F0E">
        <w:rPr>
          <w:rFonts w:ascii="Arial" w:hAnsi="Arial" w:cs="Arial"/>
          <w:color w:val="14171A"/>
          <w:sz w:val="24"/>
          <w:szCs w:val="24"/>
          <w:shd w:val="clear" w:color="auto" w:fill="FFFFFF"/>
        </w:rPr>
        <w:t xml:space="preserve">their </w:t>
      </w:r>
      <w:r w:rsidRPr="008B2C77" w:rsidR="005A1514">
        <w:rPr>
          <w:rFonts w:ascii="Arial" w:hAnsi="Arial" w:cs="Arial"/>
          <w:color w:val="14171A"/>
          <w:sz w:val="24"/>
          <w:szCs w:val="24"/>
          <w:shd w:val="clear" w:color="auto" w:fill="FFFFFF"/>
        </w:rPr>
        <w:t>poten</w:t>
      </w:r>
      <w:r w:rsidRPr="008B2C77" w:rsidR="009E5946">
        <w:rPr>
          <w:rFonts w:ascii="Arial" w:hAnsi="Arial" w:cs="Arial"/>
          <w:color w:val="14171A"/>
          <w:sz w:val="24"/>
          <w:szCs w:val="24"/>
          <w:shd w:val="clear" w:color="auto" w:fill="FFFFFF"/>
        </w:rPr>
        <w:t xml:space="preserve">tial</w:t>
      </w:r>
      <w:del w:author="Gary Smailes" w:date="2024-02-07T15:49:53.013Z" w:id="623630297">
        <w:r w:rsidRPr="3C9E8E1C" w:rsidDel="3C9E8E1C">
          <w:rPr>
            <w:rFonts w:ascii="Arial" w:hAnsi="Arial" w:cs="Arial"/>
            <w:color w:val="14171A"/>
            <w:sz w:val="24"/>
            <w:szCs w:val="24"/>
          </w:rPr>
          <w:delText xml:space="preserve"> </w:delText>
        </w:r>
        <w:r w:rsidRPr="3C9E8E1C" w:rsidDel="3C9E8E1C">
          <w:rPr>
            <w:rFonts w:ascii="Arial" w:hAnsi="Arial" w:cs="Arial"/>
            <w:color w:val="14171A"/>
            <w:sz w:val="24"/>
            <w:szCs w:val="24"/>
          </w:rPr>
          <w:delText>at such a young age</w:delText>
        </w:r>
      </w:del>
      <w:r w:rsidRPr="008B2C77" w:rsidR="005A1514">
        <w:rPr>
          <w:rFonts w:ascii="Arial" w:hAnsi="Arial" w:cs="Arial"/>
          <w:color w:val="14171A"/>
          <w:sz w:val="24"/>
          <w:szCs w:val="24"/>
          <w:shd w:val="clear" w:color="auto" w:fill="FFFFFF"/>
        </w:rPr>
        <w:t xml:space="preserve">. The reality is that scouts, </w:t>
      </w:r>
      <w:r w:rsidRPr="008B2C77" w:rsidR="005A1514">
        <w:rPr>
          <w:rFonts w:ascii="Arial" w:hAnsi="Arial" w:cs="Arial"/>
          <w:color w:val="14171A"/>
          <w:sz w:val="24"/>
          <w:szCs w:val="24"/>
          <w:shd w:val="clear" w:color="auto" w:fill="FFFFFF"/>
        </w:rPr>
        <w:t>coaches</w:t>
      </w:r>
      <w:r w:rsidRPr="008B2C77" w:rsidR="005A1514">
        <w:rPr>
          <w:rFonts w:ascii="Arial" w:hAnsi="Arial" w:cs="Arial"/>
          <w:color w:val="14171A"/>
          <w:sz w:val="24"/>
          <w:szCs w:val="24"/>
          <w:shd w:val="clear" w:color="auto" w:fill="FFFFFF"/>
        </w:rPr>
        <w:t xml:space="preserve"> and </w:t>
      </w:r>
      <w:r w:rsidRPr="008B2C77" w:rsidR="009E5946">
        <w:rPr>
          <w:rFonts w:ascii="Arial" w:hAnsi="Arial" w:cs="Arial"/>
          <w:color w:val="14171A"/>
          <w:sz w:val="24"/>
          <w:szCs w:val="24"/>
          <w:shd w:val="clear" w:color="auto" w:fill="FFFFFF"/>
        </w:rPr>
        <w:t xml:space="preserve">academy heads </w:t>
      </w:r>
      <w:r w:rsidRPr="008B2C77" w:rsidR="005A1514">
        <w:rPr>
          <w:rFonts w:ascii="Arial" w:hAnsi="Arial" w:cs="Arial"/>
          <w:color w:val="14171A"/>
          <w:sz w:val="24"/>
          <w:szCs w:val="24"/>
          <w:shd w:val="clear" w:color="auto" w:fill="FFFFFF"/>
        </w:rPr>
        <w:t xml:space="preserve">have </w:t>
      </w:r>
      <w:r w:rsidRPr="008B2C77" w:rsidR="005A1514">
        <w:rPr>
          <w:rFonts w:ascii="Arial" w:hAnsi="Arial" w:cs="Arial"/>
          <w:color w:val="14171A"/>
          <w:sz w:val="24"/>
          <w:szCs w:val="24"/>
          <w:shd w:val="clear" w:color="auto" w:fill="FFFFFF"/>
        </w:rPr>
        <w:t xml:space="preserve">very little</w:t>
      </w:r>
      <w:ins w:author="Gary Smailes" w:date="2024-02-07T15:50:00.247Z" w:id="297068451">
        <w:r w:rsidRPr="008B2C77" w:rsidR="005A1514">
          <w:rPr>
            <w:rFonts w:ascii="Arial" w:hAnsi="Arial" w:cs="Arial"/>
            <w:color w:val="14171A"/>
            <w:sz w:val="24"/>
            <w:szCs w:val="24"/>
            <w:shd w:val="clear" w:color="auto" w:fill="FFFFFF"/>
          </w:rPr>
          <w:t xml:space="preserve">,</w:t>
        </w:r>
      </w:ins>
      <w:r w:rsidRPr="008B2C77" w:rsidR="005A1514">
        <w:rPr>
          <w:rFonts w:ascii="Arial" w:hAnsi="Arial" w:cs="Arial"/>
          <w:color w:val="14171A"/>
          <w:sz w:val="24"/>
          <w:szCs w:val="24"/>
          <w:shd w:val="clear" w:color="auto" w:fill="FFFFFF"/>
        </w:rPr>
        <w:t xml:space="preserve"> or no</w:t>
      </w:r>
      <w:ins w:author="Gary Smailes" w:date="2024-02-07T15:50:01.669Z" w:id="825377379">
        <w:r w:rsidRPr="008B2C77" w:rsidR="005A1514">
          <w:rPr>
            <w:rFonts w:ascii="Arial" w:hAnsi="Arial" w:cs="Arial"/>
            <w:color w:val="14171A"/>
            <w:sz w:val="24"/>
            <w:szCs w:val="24"/>
            <w:shd w:val="clear" w:color="auto" w:fill="FFFFFF"/>
          </w:rPr>
          <w:t xml:space="preserve">,</w:t>
        </w:r>
      </w:ins>
      <w:r w:rsidRPr="008B2C77" w:rsidR="005A1514">
        <w:rPr>
          <w:rFonts w:ascii="Arial" w:hAnsi="Arial" w:cs="Arial"/>
          <w:color w:val="14171A"/>
          <w:sz w:val="24"/>
          <w:szCs w:val="24"/>
          <w:shd w:val="clear" w:color="auto" w:fill="FFFFFF"/>
        </w:rPr>
        <w:t xml:space="preserve"> knowledge </w:t>
      </w:r>
      <w:r w:rsidRPr="008B2C77" w:rsidR="009E5946">
        <w:rPr>
          <w:rFonts w:ascii="Arial" w:hAnsi="Arial" w:cs="Arial"/>
          <w:color w:val="14171A"/>
          <w:sz w:val="24"/>
          <w:szCs w:val="24"/>
          <w:shd w:val="clear" w:color="auto" w:fill="FFFFFF"/>
        </w:rPr>
        <w:t xml:space="preserve">about </w:t>
      </w:r>
      <w:r w:rsidRPr="008B2C77" w:rsidR="005A1514">
        <w:rPr>
          <w:rFonts w:ascii="Arial" w:hAnsi="Arial" w:cs="Arial"/>
          <w:color w:val="14171A"/>
          <w:sz w:val="24"/>
          <w:szCs w:val="24"/>
          <w:shd w:val="clear" w:color="auto" w:fill="FFFFFF"/>
        </w:rPr>
        <w:t xml:space="preserve">how to recognize or </w:t>
      </w:r>
      <w:r w:rsidRPr="008B2C77" w:rsidR="005A1514">
        <w:rPr>
          <w:rFonts w:ascii="Arial" w:hAnsi="Arial" w:cs="Arial"/>
          <w:color w:val="14171A"/>
          <w:sz w:val="24"/>
          <w:szCs w:val="24"/>
          <w:shd w:val="clear" w:color="auto" w:fill="FFFFFF"/>
        </w:rPr>
        <w:t xml:space="preserve">identify</w:t>
      </w:r>
      <w:r w:rsidRPr="008B2C77" w:rsidR="005A1514">
        <w:rPr>
          <w:rFonts w:ascii="Arial" w:hAnsi="Arial" w:cs="Arial"/>
          <w:color w:val="14171A"/>
          <w:sz w:val="24"/>
          <w:szCs w:val="24"/>
          <w:shd w:val="clear" w:color="auto" w:fill="FFFFFF"/>
        </w:rPr>
        <w:t xml:space="preserve"> a child with </w:t>
      </w:r>
      <w:r w:rsidRPr="008B2C77" w:rsidR="009E5946">
        <w:rPr>
          <w:rFonts w:ascii="Arial" w:hAnsi="Arial" w:cs="Arial"/>
          <w:color w:val="14171A"/>
          <w:sz w:val="24"/>
          <w:szCs w:val="24"/>
          <w:shd w:val="clear" w:color="auto" w:fill="FFFFFF"/>
        </w:rPr>
        <w:t xml:space="preserve">considerable </w:t>
      </w:r>
      <w:r w:rsidRPr="008B2C77" w:rsidR="005A1514">
        <w:rPr>
          <w:rFonts w:ascii="Arial" w:hAnsi="Arial" w:cs="Arial"/>
          <w:color w:val="14171A"/>
          <w:sz w:val="24"/>
          <w:szCs w:val="24"/>
          <w:shd w:val="clear" w:color="auto" w:fill="FFFFFF"/>
        </w:rPr>
        <w:t>potential to play high-level football</w:t>
      </w:r>
      <w:r w:rsidRPr="008B2C77" w:rsidR="00A72CBC">
        <w:rPr>
          <w:rFonts w:ascii="Arial" w:hAnsi="Arial" w:cs="Arial"/>
          <w:color w:val="14171A"/>
          <w:sz w:val="24"/>
          <w:szCs w:val="24"/>
          <w:shd w:val="clear" w:color="auto" w:fill="FFFFFF"/>
        </w:rPr>
        <w:t>.</w:t>
      </w:r>
      <w:r w:rsidRPr="008B2C77" w:rsidR="005A1514">
        <w:rPr/>
        <w:t xml:space="preserve"> </w:t>
      </w:r>
    </w:p>
    <w:p xmlns:wp14="http://schemas.microsoft.com/office/word/2010/wordml" w:rsidRPr="008B2C77" w:rsidR="002675A1" w:rsidP="3C9E8E1C" w:rsidRDefault="002675A1" w14:paraId="1DB35307" wp14:textId="57B63914">
      <w:pPr>
        <w:pStyle w:val="Normal"/>
        <w:suppressLineNumbers w:val="0"/>
        <w:bidi w:val="0"/>
        <w:spacing w:before="0" w:beforeAutospacing="off" w:after="160" w:afterAutospacing="off" w:line="480" w:lineRule="auto"/>
        <w:ind w:left="0" w:right="-613" w:firstLine="720"/>
        <w:jc w:val="both"/>
        <w:rPr>
          <w:ins w:author="Gary Smailes" w:date="2024-02-07T15:51:32.159Z" w:id="1288095420"/>
          <w:rFonts w:ascii="Arial" w:hAnsi="Arial" w:cs="Arial"/>
          <w:color w:val="14171A"/>
          <w:sz w:val="24"/>
          <w:szCs w:val="24"/>
        </w:rPr>
      </w:pPr>
      <w:r w:rsidRPr="008B2C77" w:rsidR="005A1514">
        <w:rPr>
          <w:rFonts w:ascii="Arial" w:hAnsi="Arial" w:cs="Arial"/>
          <w:color w:val="14171A"/>
          <w:sz w:val="24"/>
          <w:szCs w:val="24"/>
          <w:shd w:val="clear" w:color="auto" w:fill="FFFFFF"/>
        </w:rPr>
        <w:t xml:space="preserve">Even </w:t>
      </w:r>
      <w:r w:rsidRPr="008B2C77" w:rsidR="009E5946">
        <w:rPr>
          <w:rFonts w:ascii="Arial" w:hAnsi="Arial" w:cs="Arial"/>
          <w:color w:val="14171A"/>
          <w:sz w:val="24"/>
          <w:szCs w:val="24"/>
          <w:shd w:val="clear" w:color="auto" w:fill="FFFFFF"/>
        </w:rPr>
        <w:t xml:space="preserve">at </w:t>
      </w:r>
      <w:r w:rsidRPr="008B2C77" w:rsidR="005A1514">
        <w:rPr>
          <w:rFonts w:ascii="Arial" w:hAnsi="Arial" w:cs="Arial"/>
          <w:color w:val="14171A"/>
          <w:sz w:val="24"/>
          <w:szCs w:val="24"/>
          <w:shd w:val="clear" w:color="auto" w:fill="FFFFFF"/>
        </w:rPr>
        <w:t xml:space="preserve">a slightly later </w:t>
      </w:r>
      <w:r w:rsidRPr="008B2C77" w:rsidR="009E5946">
        <w:rPr>
          <w:rFonts w:ascii="Arial" w:hAnsi="Arial" w:cs="Arial"/>
          <w:color w:val="14171A"/>
          <w:sz w:val="24"/>
          <w:szCs w:val="24"/>
          <w:shd w:val="clear" w:color="auto" w:fill="FFFFFF"/>
        </w:rPr>
        <w:t xml:space="preserve">stage </w:t>
      </w:r>
      <w:r w:rsidRPr="008B2C77" w:rsidR="005A1514">
        <w:rPr>
          <w:rFonts w:ascii="Arial" w:hAnsi="Arial" w:cs="Arial"/>
          <w:color w:val="14171A"/>
          <w:sz w:val="24"/>
          <w:szCs w:val="24"/>
          <w:shd w:val="clear" w:color="auto" w:fill="FFFFFF"/>
        </w:rPr>
        <w:t>of adolescen</w:t>
      </w:r>
      <w:r w:rsidRPr="008B2C77" w:rsidR="009E5946">
        <w:rPr>
          <w:rFonts w:ascii="Arial" w:hAnsi="Arial" w:cs="Arial"/>
          <w:color w:val="14171A"/>
          <w:sz w:val="24"/>
          <w:szCs w:val="24"/>
          <w:shd w:val="clear" w:color="auto" w:fill="FFFFFF"/>
        </w:rPr>
        <w:t>ce</w:t>
      </w:r>
      <w:r w:rsidRPr="008B2C77" w:rsidR="005A1514">
        <w:rPr>
          <w:rFonts w:ascii="Arial" w:hAnsi="Arial" w:cs="Arial"/>
          <w:color w:val="14171A"/>
          <w:sz w:val="24"/>
          <w:szCs w:val="24"/>
          <w:shd w:val="clear" w:color="auto" w:fill="FFFFFF"/>
        </w:rPr>
        <w:t xml:space="preserve">, </w:t>
      </w:r>
      <w:r w:rsidRPr="008B2C77" w:rsidR="005A1514">
        <w:rPr>
          <w:rFonts w:ascii="Arial" w:hAnsi="Arial" w:cs="Arial"/>
          <w:color w:val="14171A"/>
          <w:sz w:val="24"/>
          <w:szCs w:val="24"/>
          <w:shd w:val="clear" w:color="auto" w:fill="FFFFFF"/>
        </w:rPr>
        <w:t>it</w:t>
      </w:r>
      <w:r w:rsidRPr="008B2C77" w:rsidR="009E5946">
        <w:rPr>
          <w:rFonts w:ascii="Arial" w:hAnsi="Arial" w:cs="Arial"/>
          <w:color w:val="14171A"/>
          <w:sz w:val="24"/>
          <w:szCs w:val="24"/>
          <w:shd w:val="clear" w:color="auto" w:fill="FFFFFF"/>
        </w:rPr>
        <w:t>’s</w:t>
      </w:r>
      <w:r w:rsidRPr="008B2C77" w:rsidR="005A1514">
        <w:rPr>
          <w:rFonts w:ascii="Arial" w:hAnsi="Arial" w:cs="Arial"/>
          <w:color w:val="14171A"/>
          <w:sz w:val="24"/>
          <w:szCs w:val="24"/>
          <w:shd w:val="clear" w:color="auto" w:fill="FFFFFF"/>
        </w:rPr>
        <w:t xml:space="preserve"> </w:t>
      </w:r>
      <w:r w:rsidRPr="008B2C77" w:rsidR="005A1514">
        <w:rPr>
          <w:rFonts w:ascii="Arial" w:hAnsi="Arial" w:cs="Arial"/>
          <w:color w:val="14171A"/>
          <w:sz w:val="24"/>
          <w:szCs w:val="24"/>
          <w:shd w:val="clear" w:color="auto" w:fill="FFFFFF"/>
        </w:rPr>
        <w:t xml:space="preserve">very difficult</w:t>
      </w:r>
      <w:r w:rsidRPr="008B2C77" w:rsidR="005A1514">
        <w:rPr>
          <w:rFonts w:ascii="Arial" w:hAnsi="Arial" w:cs="Arial"/>
          <w:color w:val="14171A"/>
          <w:sz w:val="24"/>
          <w:szCs w:val="24"/>
          <w:shd w:val="clear" w:color="auto" w:fill="FFFFFF"/>
        </w:rPr>
        <w:t xml:space="preserve"> </w:t>
      </w:r>
      <w:ins w:author="Gary Smailes" w:date="2024-02-07T15:50:34.496Z" w:id="465985030">
        <w:r w:rsidRPr="008B2C77" w:rsidR="005A1514">
          <w:rPr>
            <w:rFonts w:ascii="Arial" w:hAnsi="Arial" w:cs="Arial"/>
            <w:color w:val="14171A"/>
            <w:sz w:val="24"/>
            <w:szCs w:val="24"/>
            <w:shd w:val="clear" w:color="auto" w:fill="FFFFFF"/>
          </w:rPr>
          <w:t xml:space="preserve">to correctly </w:t>
        </w:r>
        <w:r w:rsidRPr="008B2C77" w:rsidR="005A1514">
          <w:rPr>
            <w:rFonts w:ascii="Arial" w:hAnsi="Arial" w:cs="Arial"/>
            <w:color w:val="14171A"/>
            <w:sz w:val="24"/>
            <w:szCs w:val="24"/>
            <w:shd w:val="clear" w:color="auto" w:fill="FFFFFF"/>
          </w:rPr>
          <w:t xml:space="preserve">identify</w:t>
        </w:r>
        <w:r w:rsidRPr="008B2C77" w:rsidR="005A1514">
          <w:rPr>
            <w:rFonts w:ascii="Arial" w:hAnsi="Arial" w:cs="Arial"/>
            <w:color w:val="14171A"/>
            <w:sz w:val="24"/>
            <w:szCs w:val="24"/>
            <w:shd w:val="clear" w:color="auto" w:fill="FFFFFF"/>
          </w:rPr>
          <w:t xml:space="preserve"> this talent</w:t>
        </w:r>
      </w:ins>
      <w:del w:author="Gary Smailes" w:date="2024-02-07T15:50:25.815Z" w:id="235565851">
        <w:r w:rsidRPr="3C9E8E1C" w:rsidDel="3C9E8E1C">
          <w:rPr>
            <w:rFonts w:ascii="Arial" w:hAnsi="Arial" w:cs="Arial"/>
            <w:color w:val="14171A"/>
            <w:sz w:val="24"/>
            <w:szCs w:val="24"/>
          </w:rPr>
          <w:delText>and complicated</w:delText>
        </w:r>
      </w:del>
      <w:r w:rsidRPr="008B2C77" w:rsidR="005A1514">
        <w:rPr>
          <w:rFonts w:ascii="Arial" w:hAnsi="Arial" w:cs="Arial"/>
          <w:color w:val="14171A"/>
          <w:sz w:val="24"/>
          <w:szCs w:val="24"/>
          <w:shd w:val="clear" w:color="auto" w:fill="FFFFFF"/>
        </w:rPr>
        <w:t xml:space="preserve">. </w:t>
      </w:r>
      <w:r w:rsidRPr="008B2C77" w:rsidR="005A1514">
        <w:rPr>
          <w:rFonts w:ascii="Arial" w:hAnsi="Arial" w:cs="Arial"/>
          <w:color w:val="14171A"/>
          <w:sz w:val="24"/>
          <w:szCs w:val="24"/>
          <w:shd w:val="clear" w:color="auto" w:fill="FFFFFF"/>
        </w:rPr>
        <w:t xml:space="preserve">Perhaps</w:t>
      </w:r>
      <w:ins w:author="Gary Smailes" w:date="2024-02-07T15:50:39.418Z" w:id="1068606535">
        <w:r w:rsidRPr="008B2C77" w:rsidR="005A1514">
          <w:rPr>
            <w:rFonts w:ascii="Arial" w:hAnsi="Arial" w:cs="Arial"/>
            <w:color w:val="14171A"/>
            <w:sz w:val="24"/>
            <w:szCs w:val="24"/>
            <w:shd w:val="clear" w:color="auto" w:fill="FFFFFF"/>
          </w:rPr>
          <w:t xml:space="preserve">,</w:t>
        </w:r>
      </w:ins>
      <w:r w:rsidRPr="008B2C77" w:rsidR="005A1514">
        <w:rPr>
          <w:rFonts w:ascii="Arial" w:hAnsi="Arial" w:cs="Arial"/>
          <w:color w:val="14171A"/>
          <w:sz w:val="24"/>
          <w:szCs w:val="24"/>
          <w:shd w:val="clear" w:color="auto" w:fill="FFFFFF"/>
        </w:rPr>
        <w:t xml:space="preserve"> that</w:t>
      </w:r>
      <w:r w:rsidRPr="008B2C77" w:rsidR="005A1514">
        <w:rPr>
          <w:rFonts w:ascii="Arial" w:hAnsi="Arial" w:cs="Arial"/>
          <w:color w:val="14171A"/>
          <w:sz w:val="24"/>
          <w:szCs w:val="24"/>
          <w:shd w:val="clear" w:color="auto" w:fill="FFFFFF"/>
        </w:rPr>
        <w:t xml:space="preserve"> is why out of 1.5 million children</w:t>
      </w:r>
      <w:ins w:author="Gary Smailes" w:date="2024-02-07T15:50:53.162Z" w:id="1929120203">
        <w:r w:rsidRPr="008B2C77" w:rsidR="005A1514">
          <w:rPr>
            <w:rFonts w:ascii="Arial" w:hAnsi="Arial" w:cs="Arial"/>
            <w:color w:val="14171A"/>
            <w:sz w:val="24"/>
            <w:szCs w:val="24"/>
            <w:shd w:val="clear" w:color="auto" w:fill="FFFFFF"/>
          </w:rPr>
          <w:t xml:space="preserve"> </w:t>
        </w:r>
      </w:ins>
      <w:del w:author="Gary Smailes" w:date="2024-02-07T15:50:50.596Z" w:id="808784417">
        <w:r w:rsidRPr="3C9E8E1C" w:rsidDel="3C9E8E1C">
          <w:rPr>
            <w:rFonts w:ascii="Arial" w:hAnsi="Arial" w:cs="Arial"/>
            <w:color w:val="14171A"/>
            <w:sz w:val="24"/>
            <w:szCs w:val="24"/>
          </w:rPr>
          <w:delText xml:space="preserve"> who practice this </w:delText>
        </w:r>
        <w:r w:rsidRPr="3C9E8E1C" w:rsidDel="3C9E8E1C">
          <w:rPr>
            <w:rFonts w:ascii="Arial" w:hAnsi="Arial" w:cs="Arial"/>
            <w:color w:val="14171A"/>
            <w:sz w:val="24"/>
            <w:szCs w:val="24"/>
          </w:rPr>
          <w:delText xml:space="preserve">wonderful </w:delText>
        </w:r>
        <w:r w:rsidRPr="3C9E8E1C" w:rsidDel="3C9E8E1C">
          <w:rPr>
            <w:rFonts w:ascii="Arial" w:hAnsi="Arial" w:cs="Arial"/>
            <w:color w:val="14171A"/>
            <w:sz w:val="24"/>
            <w:szCs w:val="24"/>
          </w:rPr>
          <w:delText xml:space="preserve">sport, </w:delText>
        </w:r>
      </w:del>
      <w:r w:rsidRPr="008B2C77" w:rsidR="005A1514">
        <w:rPr>
          <w:rFonts w:ascii="Arial" w:hAnsi="Arial" w:cs="Arial"/>
          <w:color w:val="14171A"/>
          <w:sz w:val="24"/>
          <w:szCs w:val="24"/>
          <w:shd w:val="clear" w:color="auto" w:fill="FFFFFF"/>
        </w:rPr>
        <w:t xml:space="preserve">only 0.00001% will </w:t>
      </w:r>
      <w:r w:rsidRPr="008B2C77" w:rsidR="009E5946">
        <w:rPr>
          <w:rFonts w:ascii="Arial" w:hAnsi="Arial" w:cs="Arial"/>
          <w:color w:val="14171A"/>
          <w:sz w:val="24"/>
          <w:szCs w:val="24"/>
          <w:shd w:val="clear" w:color="auto" w:fill="FFFFFF"/>
        </w:rPr>
        <w:t>make it</w:t>
      </w:r>
      <w:r w:rsidRPr="008B2C77" w:rsidR="005A1514">
        <w:rPr>
          <w:rFonts w:ascii="Arial" w:hAnsi="Arial" w:cs="Arial"/>
          <w:color w:val="14171A"/>
          <w:sz w:val="24"/>
          <w:szCs w:val="24"/>
          <w:shd w:val="clear" w:color="auto" w:fill="FFFFFF"/>
        </w:rPr>
        <w:t xml:space="preserve">. </w:t>
      </w:r>
      <w:ins w:author="Gary Smailes" w:date="2024-02-07T15:50:59.897Z" w:id="670667653">
        <w:r w:rsidRPr="008B2C77" w:rsidR="005A1514">
          <w:rPr>
            <w:rFonts w:ascii="Arial" w:hAnsi="Arial" w:cs="Arial"/>
            <w:color w:val="14171A"/>
            <w:sz w:val="24"/>
            <w:szCs w:val="24"/>
            <w:shd w:val="clear" w:color="auto" w:fill="FFFFFF"/>
          </w:rPr>
          <w:t xml:space="preserve">It is a number</w:t>
        </w:r>
      </w:ins>
      <w:ins w:author="Gary Smailes" w:date="2024-02-07T15:51:01.906Z" w:id="777564061">
        <w:r w:rsidRPr="008B2C77" w:rsidR="005A1514">
          <w:rPr>
            <w:rFonts w:ascii="Arial" w:hAnsi="Arial" w:cs="Arial"/>
            <w:color w:val="14171A"/>
            <w:sz w:val="24"/>
            <w:szCs w:val="24"/>
            <w:shd w:val="clear" w:color="auto" w:fill="FFFFFF"/>
          </w:rPr>
          <w:t xml:space="preserve">s game. </w:t>
        </w:r>
      </w:ins>
      <w:r w:rsidRPr="008B2C77" w:rsidR="005A1514">
        <w:rPr>
          <w:rFonts w:ascii="Arial" w:hAnsi="Arial" w:cs="Arial"/>
          <w:color w:val="14171A"/>
          <w:sz w:val="24"/>
          <w:szCs w:val="24"/>
          <w:shd w:val="clear" w:color="auto" w:fill="FFFFFF"/>
        </w:rPr>
        <w:t xml:space="preserve">But first things first. If we </w:t>
      </w:r>
      <w:r w:rsidRPr="008B2C77" w:rsidR="005A1514">
        <w:rPr>
          <w:rFonts w:ascii="Arial" w:hAnsi="Arial" w:cs="Arial"/>
          <w:color w:val="14171A"/>
          <w:sz w:val="24"/>
          <w:szCs w:val="24"/>
          <w:shd w:val="clear" w:color="auto" w:fill="FFFFFF"/>
        </w:rPr>
        <w:t>don't</w:t>
      </w:r>
      <w:r w:rsidRPr="008B2C77" w:rsidR="005A1514">
        <w:rPr>
          <w:rFonts w:ascii="Arial" w:hAnsi="Arial" w:cs="Arial"/>
          <w:color w:val="14171A"/>
          <w:sz w:val="24"/>
          <w:szCs w:val="24"/>
          <w:shd w:val="clear" w:color="auto" w:fill="FFFFFF"/>
        </w:rPr>
        <w:t xml:space="preserve"> know what talent looks like in childhood</w:t>
      </w:r>
      <w:del w:author="Gary Smailes" w:date="2024-02-07T15:51:14.009Z" w:id="1262225976">
        <w:r w:rsidRPr="3C9E8E1C" w:rsidDel="3C9E8E1C">
          <w:rPr>
            <w:rFonts w:ascii="Arial" w:hAnsi="Arial" w:cs="Arial"/>
            <w:color w:val="14171A"/>
            <w:sz w:val="24"/>
            <w:szCs w:val="24"/>
          </w:rPr>
          <w:delText xml:space="preserve"> (because how would we know?)</w:delText>
        </w:r>
      </w:del>
      <w:r w:rsidRPr="008B2C77" w:rsidR="005A1514">
        <w:rPr>
          <w:rFonts w:ascii="Arial" w:hAnsi="Arial" w:cs="Arial"/>
          <w:color w:val="14171A"/>
          <w:sz w:val="24"/>
          <w:szCs w:val="24"/>
          <w:shd w:val="clear" w:color="auto" w:fill="FFFFFF"/>
        </w:rPr>
        <w:t xml:space="preserve">, why are academies constantly recruiting at such </w:t>
      </w:r>
      <w:r w:rsidRPr="008B2C77" w:rsidR="005A1514">
        <w:rPr>
          <w:rFonts w:ascii="Arial" w:hAnsi="Arial" w:cs="Arial"/>
          <w:color w:val="14171A"/>
          <w:sz w:val="24"/>
          <w:szCs w:val="24"/>
          <w:shd w:val="clear" w:color="auto" w:fill="FFFFFF"/>
        </w:rPr>
        <w:t xml:space="preserve">a young age</w:t>
      </w:r>
      <w:r w:rsidRPr="008B2C77" w:rsidR="005A1514">
        <w:rPr>
          <w:rFonts w:ascii="Arial" w:hAnsi="Arial" w:cs="Arial"/>
          <w:color w:val="14171A"/>
          <w:sz w:val="24"/>
          <w:szCs w:val="24"/>
          <w:shd w:val="clear" w:color="auto" w:fill="FFFFFF"/>
        </w:rPr>
        <w:t xml:space="preserve">? </w:t>
      </w:r>
    </w:p>
    <w:p xmlns:wp14="http://schemas.microsoft.com/office/word/2010/wordml" w:rsidRPr="008B2C77" w:rsidR="002675A1" w:rsidP="3C9E8E1C" w:rsidRDefault="002675A1" w14:paraId="1056BFAC" wp14:textId="71EFF198">
      <w:pPr>
        <w:pStyle w:val="Normal"/>
        <w:suppressLineNumbers w:val="0"/>
        <w:bidi w:val="0"/>
        <w:spacing w:before="0" w:beforeAutospacing="off" w:after="160" w:afterAutospacing="off" w:line="480" w:lineRule="auto"/>
        <w:ind w:left="0" w:right="-613" w:firstLine="720"/>
        <w:jc w:val="both"/>
        <w:rPr>
          <w:ins w:author="Gary Smailes" w:date="2024-02-07T15:53:07.319Z" w:id="1481012931"/>
          <w:rFonts w:ascii="Arial" w:hAnsi="Arial" w:cs="Arial"/>
          <w:color w:val="14171A"/>
          <w:sz w:val="24"/>
          <w:szCs w:val="24"/>
        </w:rPr>
      </w:pPr>
      <w:r w:rsidRPr="008B2C77" w:rsidR="005A1514">
        <w:rPr>
          <w:rFonts w:ascii="Arial" w:hAnsi="Arial" w:cs="Arial"/>
          <w:color w:val="14171A"/>
          <w:sz w:val="24"/>
          <w:szCs w:val="24"/>
          <w:shd w:val="clear" w:color="auto" w:fill="FFFFFF"/>
        </w:rPr>
        <w:t xml:space="preserve">One of the reasons is the competition </w:t>
      </w:r>
      <w:r w:rsidRPr="008B2C77" w:rsidR="00233F6D">
        <w:rPr>
          <w:rFonts w:ascii="Arial" w:hAnsi="Arial" w:cs="Arial"/>
          <w:color w:val="14171A"/>
          <w:sz w:val="24"/>
          <w:szCs w:val="24"/>
          <w:shd w:val="clear" w:color="auto" w:fill="FFFFFF"/>
        </w:rPr>
        <w:t xml:space="preserve">between </w:t>
      </w:r>
      <w:r w:rsidRPr="008B2C77" w:rsidR="005A1514">
        <w:rPr>
          <w:rFonts w:ascii="Arial" w:hAnsi="Arial" w:cs="Arial"/>
          <w:color w:val="14171A"/>
          <w:sz w:val="24"/>
          <w:szCs w:val="24"/>
          <w:shd w:val="clear" w:color="auto" w:fill="FFFFFF"/>
        </w:rPr>
        <w:t xml:space="preserve">clubs to </w:t>
      </w:r>
      <w:r w:rsidRPr="008B2C77" w:rsidR="00233F6D">
        <w:rPr>
          <w:rFonts w:ascii="Arial" w:hAnsi="Arial" w:cs="Arial"/>
          <w:color w:val="14171A"/>
          <w:sz w:val="24"/>
          <w:szCs w:val="24"/>
          <w:shd w:val="clear" w:color="auto" w:fill="FFFFFF"/>
        </w:rPr>
        <w:t xml:space="preserve">recruit to their academy </w:t>
      </w:r>
      <w:r w:rsidRPr="008B2C77" w:rsidR="005A1514">
        <w:rPr>
          <w:rFonts w:ascii="Arial" w:hAnsi="Arial" w:cs="Arial"/>
          <w:color w:val="14171A"/>
          <w:sz w:val="24"/>
          <w:szCs w:val="24"/>
          <w:shd w:val="clear" w:color="auto" w:fill="FFFFFF"/>
        </w:rPr>
        <w:t xml:space="preserve">a </w:t>
      </w:r>
      <w:ins w:author="Gary Smailes" w:date="2024-02-07T15:51:36.349Z" w:id="422379330">
        <w:r w:rsidRPr="008B2C77" w:rsidR="005A1514">
          <w:rPr>
            <w:rFonts w:ascii="Arial" w:hAnsi="Arial" w:cs="Arial"/>
            <w:color w:val="14171A"/>
            <w:sz w:val="24"/>
            <w:szCs w:val="24"/>
            <w:shd w:val="clear" w:color="auto" w:fill="FFFFFF"/>
          </w:rPr>
          <w:t>nine</w:t>
        </w:r>
      </w:ins>
      <w:del w:author="Gary Smailes" w:date="2024-02-07T15:51:35.602Z" w:id="408678332">
        <w:r w:rsidRPr="3C9E8E1C" w:rsidDel="3C9E8E1C">
          <w:rPr>
            <w:rFonts w:ascii="Arial" w:hAnsi="Arial" w:cs="Arial"/>
            <w:color w:val="14171A"/>
            <w:sz w:val="24"/>
            <w:szCs w:val="24"/>
          </w:rPr>
          <w:delText>9</w:delText>
        </w:r>
      </w:del>
      <w:r w:rsidRPr="008B2C77" w:rsidR="005A1514">
        <w:rPr>
          <w:rFonts w:ascii="Arial" w:hAnsi="Arial" w:cs="Arial"/>
          <w:color w:val="14171A"/>
          <w:sz w:val="24"/>
          <w:szCs w:val="24"/>
          <w:shd w:val="clear" w:color="auto" w:fill="FFFFFF"/>
        </w:rPr>
        <w:t>-year-old</w:t>
      </w:r>
      <w:ins w:author="Gary Smailes" w:date="2024-02-07T15:51:53.369Z" w:id="391641392">
        <w:r w:rsidRPr="008B2C77" w:rsidR="005A1514">
          <w:rPr>
            <w:rFonts w:ascii="Arial" w:hAnsi="Arial" w:cs="Arial"/>
            <w:color w:val="14171A"/>
            <w:sz w:val="24"/>
            <w:szCs w:val="24"/>
            <w:shd w:val="clear" w:color="auto" w:fill="FFFFFF"/>
          </w:rPr>
          <w:t>,</w:t>
        </w:r>
      </w:ins>
      <w:r w:rsidRPr="008B2C77" w:rsidR="005A1514">
        <w:rPr>
          <w:rFonts w:ascii="Arial" w:hAnsi="Arial" w:cs="Arial"/>
          <w:color w:val="14171A"/>
          <w:sz w:val="24"/>
          <w:szCs w:val="24"/>
          <w:shd w:val="clear" w:color="auto" w:fill="FFFFFF"/>
        </w:rPr>
        <w:t xml:space="preserve"> who</w:t>
      </w:r>
      <w:r w:rsidRPr="008B2C77" w:rsidR="002C0200">
        <w:rPr>
          <w:rFonts w:ascii="Arial" w:hAnsi="Arial" w:cs="Arial"/>
          <w:color w:val="14171A"/>
          <w:sz w:val="24"/>
          <w:szCs w:val="24"/>
          <w:shd w:val="clear" w:color="auto" w:fill="FFFFFF"/>
        </w:rPr>
        <w:t xml:space="preserve"> has</w:t>
      </w:r>
      <w:ins w:author="Gary Smailes" w:date="2024-02-07T15:51:56.286Z" w:id="776898415">
        <w:r w:rsidRPr="008B2C77" w:rsidR="002C0200">
          <w:rPr>
            <w:rFonts w:ascii="Arial" w:hAnsi="Arial" w:cs="Arial"/>
            <w:color w:val="14171A"/>
            <w:sz w:val="24"/>
            <w:szCs w:val="24"/>
            <w:shd w:val="clear" w:color="auto" w:fill="FFFFFF"/>
          </w:rPr>
          <w:t xml:space="preserve">,</w:t>
        </w:r>
      </w:ins>
      <w:r w:rsidRPr="008B2C77" w:rsidR="005A1514">
        <w:rPr>
          <w:rFonts w:ascii="Arial" w:hAnsi="Arial" w:cs="Arial"/>
          <w:color w:val="14171A"/>
          <w:sz w:val="24"/>
          <w:szCs w:val="24"/>
          <w:shd w:val="clear" w:color="auto" w:fill="FFFFFF"/>
        </w:rPr>
        <w:t xml:space="preserve"> for example, good ball control skills. </w:t>
      </w:r>
      <w:ins w:author="Gary Smailes" w:date="2024-02-07T15:52:23.315Z" w:id="1854283886">
        <w:r w:rsidRPr="008B2C77" w:rsidR="005A1514">
          <w:rPr>
            <w:rFonts w:ascii="Arial" w:hAnsi="Arial" w:cs="Arial"/>
            <w:color w:val="14171A"/>
            <w:sz w:val="24"/>
            <w:szCs w:val="24"/>
            <w:shd w:val="clear" w:color="auto" w:fill="FFFFFF"/>
          </w:rPr>
          <w:t xml:space="preserve">In addition to the obvious talents, </w:t>
        </w:r>
      </w:ins>
      <w:del w:author="Gary Smailes" w:date="2024-02-07T15:52:28.039Z" w:id="1445186917">
        <w:r w:rsidRPr="3C9E8E1C" w:rsidDel="3C9E8E1C">
          <w:rPr>
            <w:rFonts w:ascii="Arial" w:hAnsi="Arial" w:cs="Arial"/>
            <w:color w:val="14171A"/>
            <w:sz w:val="24"/>
            <w:szCs w:val="24"/>
          </w:rPr>
          <w:delText>Club</w:delText>
        </w:r>
        <w:r w:rsidRPr="3C9E8E1C" w:rsidDel="3C9E8E1C">
          <w:rPr>
            <w:rFonts w:ascii="Arial" w:hAnsi="Arial" w:cs="Arial"/>
            <w:color w:val="14171A"/>
            <w:sz w:val="24"/>
            <w:szCs w:val="24"/>
          </w:rPr>
          <w:delText>s’</w:delText>
        </w:r>
        <w:r w:rsidRPr="3C9E8E1C" w:rsidDel="3C9E8E1C">
          <w:rPr>
            <w:rFonts w:ascii="Arial" w:hAnsi="Arial" w:cs="Arial"/>
            <w:color w:val="14171A"/>
            <w:sz w:val="24"/>
            <w:szCs w:val="24"/>
          </w:rPr>
          <w:delText xml:space="preserve"> </w:delText>
        </w:r>
      </w:del>
      <w:r w:rsidRPr="008B2C77" w:rsidR="005A1514">
        <w:rPr>
          <w:rFonts w:ascii="Arial" w:hAnsi="Arial" w:cs="Arial"/>
          <w:color w:val="14171A"/>
          <w:sz w:val="24"/>
          <w:szCs w:val="24"/>
          <w:shd w:val="clear" w:color="auto" w:fill="FFFFFF"/>
        </w:rPr>
        <w:t xml:space="preserve">academies also have their own player profile </w:t>
      </w:r>
      <w:del w:author="Gary Smailes" w:date="2024-02-07T15:52:40.012Z" w:id="1789671133">
        <w:r w:rsidRPr="3C9E8E1C" w:rsidDel="3C9E8E1C">
          <w:rPr>
            <w:rFonts w:ascii="Arial" w:hAnsi="Arial" w:cs="Arial"/>
            <w:color w:val="14171A"/>
            <w:sz w:val="24"/>
            <w:szCs w:val="24"/>
          </w:rPr>
          <w:delText>on the basis of</w:delText>
        </w:r>
        <w:r w:rsidRPr="3C9E8E1C" w:rsidDel="3C9E8E1C">
          <w:rPr>
            <w:rFonts w:ascii="Arial" w:hAnsi="Arial" w:cs="Arial"/>
            <w:color w:val="14171A"/>
            <w:sz w:val="24"/>
            <w:szCs w:val="24"/>
          </w:rPr>
          <w:delText xml:space="preserve"> which</w:delText>
        </w:r>
      </w:del>
      <w:ins w:author="Gary Smailes" w:date="2024-02-07T15:52:40.265Z" w:id="1039378970">
        <w:r w:rsidRPr="3C9E8E1C" w:rsidR="3C9E8E1C">
          <w:rPr>
            <w:rFonts w:ascii="Arial" w:hAnsi="Arial" w:cs="Arial"/>
            <w:color w:val="14171A"/>
            <w:sz w:val="24"/>
            <w:szCs w:val="24"/>
          </w:rPr>
          <w:t>for</w:t>
        </w:r>
      </w:ins>
      <w:r w:rsidRPr="008B2C77" w:rsidR="00233F6D">
        <w:rPr>
          <w:rFonts w:ascii="Arial" w:hAnsi="Arial" w:cs="Arial"/>
          <w:color w:val="14171A"/>
          <w:sz w:val="24"/>
          <w:szCs w:val="24"/>
          <w:shd w:val="clear" w:color="auto" w:fill="FFFFFF"/>
        </w:rPr>
        <w:t xml:space="preserve"> </w:t>
      </w:r>
      <w:r w:rsidRPr="008B2C77" w:rsidR="005A1514">
        <w:rPr>
          <w:rFonts w:ascii="Arial" w:hAnsi="Arial" w:cs="Arial"/>
          <w:color w:val="14171A"/>
          <w:sz w:val="24"/>
          <w:szCs w:val="24"/>
          <w:shd w:val="clear" w:color="auto" w:fill="FFFFFF"/>
        </w:rPr>
        <w:t xml:space="preserve">recruitment</w:t>
      </w:r>
      <w:ins w:author="Gary Smailes" w:date="2024-02-07T15:52:45.926Z" w:id="489480952">
        <w:r w:rsidRPr="008B2C77" w:rsidR="005A1514">
          <w:rPr>
            <w:rFonts w:ascii="Arial" w:hAnsi="Arial" w:cs="Arial"/>
            <w:color w:val="14171A"/>
            <w:sz w:val="24"/>
            <w:szCs w:val="24"/>
            <w:shd w:val="clear" w:color="auto" w:fill="FFFFFF"/>
          </w:rPr>
          <w:t xml:space="preserve">.</w:t>
        </w:r>
      </w:ins>
      <w:del w:author="Gary Smailes" w:date="2024-02-07T15:52:43.648Z" w:id="46643979">
        <w:r w:rsidRPr="3C9E8E1C" w:rsidDel="3C9E8E1C">
          <w:rPr>
            <w:rFonts w:ascii="Arial" w:hAnsi="Arial" w:cs="Arial"/>
            <w:color w:val="14171A"/>
            <w:sz w:val="24"/>
            <w:szCs w:val="24"/>
          </w:rPr>
          <w:delText xml:space="preserve"> takes place.</w:delText>
        </w:r>
      </w:del>
      <w:r w:rsidRPr="008B2C77" w:rsidR="005A1514">
        <w:rPr>
          <w:rFonts w:ascii="Arial" w:hAnsi="Arial" w:cs="Arial"/>
          <w:color w:val="14171A"/>
          <w:sz w:val="24"/>
          <w:szCs w:val="24"/>
          <w:shd w:val="clear" w:color="auto" w:fill="FFFFFF"/>
        </w:rPr>
        <w:t xml:space="preserve"> Such a profile </w:t>
      </w:r>
      <w:r w:rsidRPr="008B2C77" w:rsidR="00233F6D">
        <w:rPr>
          <w:rFonts w:ascii="Arial" w:hAnsi="Arial" w:cs="Arial"/>
          <w:color w:val="14171A"/>
          <w:sz w:val="24"/>
          <w:szCs w:val="24"/>
          <w:shd w:val="clear" w:color="auto" w:fill="FFFFFF"/>
        </w:rPr>
        <w:t xml:space="preserve">includes</w:t>
      </w:r>
      <w:ins w:author="Gary Smailes" w:date="2024-02-07T15:52:51.707Z" w:id="255308387">
        <w:r w:rsidRPr="008B2C77" w:rsidR="00233F6D">
          <w:rPr>
            <w:rFonts w:ascii="Arial" w:hAnsi="Arial" w:cs="Arial"/>
            <w:color w:val="14171A"/>
            <w:sz w:val="24"/>
            <w:szCs w:val="24"/>
            <w:shd w:val="clear" w:color="auto" w:fill="FFFFFF"/>
          </w:rPr>
          <w:t xml:space="preserve">:</w:t>
        </w:r>
      </w:ins>
      <w:r w:rsidRPr="008B2C77" w:rsidR="00233F6D">
        <w:rPr>
          <w:rFonts w:ascii="Arial" w:hAnsi="Arial" w:cs="Arial"/>
          <w:color w:val="14171A"/>
          <w:sz w:val="24"/>
          <w:szCs w:val="24"/>
          <w:shd w:val="clear" w:color="auto" w:fill="FFFFFF"/>
        </w:rPr>
        <w:t xml:space="preserve"> </w:t>
      </w:r>
      <w:r w:rsidRPr="008B2C77" w:rsidR="005A1514">
        <w:rPr>
          <w:rFonts w:ascii="Arial" w:hAnsi="Arial" w:cs="Arial"/>
          <w:color w:val="14171A"/>
          <w:sz w:val="24"/>
          <w:szCs w:val="24"/>
          <w:shd w:val="clear" w:color="auto" w:fill="FFFFFF"/>
        </w:rPr>
        <w:t xml:space="preserve">technical-tactical, psychological, </w:t>
      </w:r>
      <w:r w:rsidRPr="008B2C77" w:rsidR="005A1514">
        <w:rPr>
          <w:rFonts w:ascii="Arial" w:hAnsi="Arial" w:cs="Arial"/>
          <w:color w:val="14171A"/>
          <w:sz w:val="24"/>
          <w:szCs w:val="24"/>
          <w:shd w:val="clear" w:color="auto" w:fill="FFFFFF"/>
        </w:rPr>
        <w:t>physical</w:t>
      </w:r>
      <w:r w:rsidRPr="008B2C77" w:rsidR="00233F6D">
        <w:rPr>
          <w:rFonts w:ascii="Arial" w:hAnsi="Arial" w:cs="Arial"/>
          <w:color w:val="14171A"/>
          <w:sz w:val="24"/>
          <w:szCs w:val="24"/>
          <w:shd w:val="clear" w:color="auto" w:fill="FFFFFF"/>
        </w:rPr>
        <w:t xml:space="preserve"> and</w:t>
      </w:r>
      <w:r w:rsidRPr="008B2C77" w:rsidR="005A1514">
        <w:rPr>
          <w:rFonts w:ascii="Arial" w:hAnsi="Arial" w:cs="Arial"/>
          <w:color w:val="14171A"/>
          <w:sz w:val="24"/>
          <w:szCs w:val="24"/>
          <w:shd w:val="clear" w:color="auto" w:fill="FFFFFF"/>
        </w:rPr>
        <w:t xml:space="preserve"> social information on wh</w:t>
      </w:r>
      <w:r w:rsidRPr="008B2C77" w:rsidR="00233F6D">
        <w:rPr>
          <w:rFonts w:ascii="Arial" w:hAnsi="Arial" w:cs="Arial"/>
          <w:color w:val="14171A"/>
          <w:sz w:val="24"/>
          <w:szCs w:val="24"/>
          <w:shd w:val="clear" w:color="auto" w:fill="FFFFFF"/>
        </w:rPr>
        <w:t xml:space="preserve">at kind of </w:t>
      </w:r>
      <w:r w:rsidRPr="008B2C77" w:rsidR="005A1514">
        <w:rPr>
          <w:rFonts w:ascii="Arial" w:hAnsi="Arial" w:cs="Arial"/>
          <w:color w:val="14171A"/>
          <w:sz w:val="24"/>
          <w:szCs w:val="24"/>
          <w:shd w:val="clear" w:color="auto" w:fill="FFFFFF"/>
        </w:rPr>
        <w:t>players the academy needs</w:t>
      </w:r>
      <w:r w:rsidRPr="008B2C77" w:rsidR="004E7BF7">
        <w:rPr>
          <w:rFonts w:ascii="Arial" w:hAnsi="Arial" w:cs="Arial"/>
          <w:color w:val="14171A"/>
          <w:sz w:val="24"/>
          <w:szCs w:val="24"/>
          <w:shd w:val="clear" w:color="auto" w:fill="FFFFFF"/>
        </w:rPr>
        <w:t>.</w:t>
      </w:r>
      <w:r w:rsidRPr="008B2C77" w:rsidR="00DC44D6">
        <w:rPr>
          <w:rFonts w:ascii="Arial" w:hAnsi="Arial" w:cs="Arial"/>
          <w:color w:val="14171A"/>
          <w:sz w:val="24"/>
          <w:szCs w:val="24"/>
          <w:shd w:val="clear" w:color="auto" w:fill="FFFFFF"/>
        </w:rPr>
        <w:t xml:space="preserve"> </w:t>
      </w:r>
      <w:r w:rsidRPr="008B2C77" w:rsidR="005A1514">
        <w:rPr>
          <w:rFonts w:ascii="Arial" w:hAnsi="Arial" w:cs="Arial"/>
          <w:color w:val="14171A"/>
          <w:sz w:val="24"/>
          <w:szCs w:val="24"/>
          <w:shd w:val="clear" w:color="auto" w:fill="FFFFFF"/>
        </w:rPr>
        <w:t xml:space="preserve">Such a profile is needed and has its raison d'être in adult, professional football, where we </w:t>
      </w:r>
      <w:r w:rsidRPr="008B2C77" w:rsidR="00233F6D">
        <w:rPr>
          <w:rFonts w:ascii="Arial" w:hAnsi="Arial" w:cs="Arial"/>
          <w:color w:val="14171A"/>
          <w:sz w:val="24"/>
          <w:szCs w:val="24"/>
          <w:shd w:val="clear" w:color="auto" w:fill="FFFFFF"/>
        </w:rPr>
        <w:t xml:space="preserve">are dealing, in most cases, with fully </w:t>
      </w:r>
      <w:r w:rsidRPr="008B2C77" w:rsidR="005A1514">
        <w:rPr>
          <w:rFonts w:ascii="Arial" w:hAnsi="Arial" w:cs="Arial"/>
          <w:color w:val="14171A"/>
          <w:sz w:val="24"/>
          <w:szCs w:val="24"/>
          <w:shd w:val="clear" w:color="auto" w:fill="FFFFFF"/>
        </w:rPr>
        <w:t xml:space="preserve">formed adults. </w:t>
      </w:r>
    </w:p>
    <w:p xmlns:wp14="http://schemas.microsoft.com/office/word/2010/wordml" w:rsidRPr="008B2C77" w:rsidR="002675A1" w:rsidP="3C9E8E1C" w:rsidRDefault="002675A1" w14:paraId="5132F394" wp14:textId="1EB4FD2C">
      <w:pPr>
        <w:pStyle w:val="Normal"/>
        <w:suppressLineNumbers w:val="0"/>
        <w:bidi w:val="0"/>
        <w:spacing w:before="0" w:beforeAutospacing="off" w:after="160" w:afterAutospacing="off" w:line="480" w:lineRule="auto"/>
        <w:ind w:left="0" w:right="-613" w:firstLine="720"/>
        <w:jc w:val="both"/>
        <w:rPr>
          <w:ins w:author="Gary Smailes" w:date="2024-02-07T15:53:38.512Z" w:id="1669284070"/>
          <w:rFonts w:ascii="Arial" w:hAnsi="Arial" w:cs="Arial"/>
          <w:color w:val="14171A"/>
          <w:sz w:val="24"/>
          <w:szCs w:val="24"/>
        </w:rPr>
      </w:pPr>
      <w:r w:rsidRPr="008B2C77" w:rsidR="005A1514">
        <w:rPr>
          <w:rFonts w:ascii="Arial" w:hAnsi="Arial" w:cs="Arial"/>
          <w:color w:val="14171A"/>
          <w:sz w:val="24"/>
          <w:szCs w:val="24"/>
          <w:shd w:val="clear" w:color="auto" w:fill="FFFFFF"/>
        </w:rPr>
        <w:t xml:space="preserve">It can also be useful in the </w:t>
      </w:r>
      <w:r w:rsidRPr="008B2C77" w:rsidR="005A1514">
        <w:rPr>
          <w:rFonts w:ascii="Arial" w:hAnsi="Arial" w:cs="Arial"/>
          <w:color w:val="14171A"/>
          <w:sz w:val="24"/>
          <w:szCs w:val="24"/>
          <w:shd w:val="clear" w:color="auto" w:fill="FFFFFF"/>
        </w:rPr>
        <w:t xml:space="preserve">selection</w:t>
      </w:r>
      <w:r w:rsidRPr="008B2C77" w:rsidR="005A1514">
        <w:rPr>
          <w:rFonts w:ascii="Arial" w:hAnsi="Arial" w:cs="Arial"/>
          <w:color w:val="14171A"/>
          <w:sz w:val="24"/>
          <w:szCs w:val="24"/>
          <w:shd w:val="clear" w:color="auto" w:fill="FFFFFF"/>
        </w:rPr>
        <w:t xml:space="preserve"> of adolescents </w:t>
      </w:r>
      <w:r w:rsidRPr="008B2C77" w:rsidR="00233F6D">
        <w:rPr>
          <w:rFonts w:ascii="Arial" w:hAnsi="Arial" w:cs="Arial"/>
          <w:color w:val="14171A"/>
          <w:sz w:val="24"/>
          <w:szCs w:val="24"/>
          <w:shd w:val="clear" w:color="auto" w:fill="FFFFFF"/>
        </w:rPr>
        <w:t xml:space="preserve">aged </w:t>
      </w:r>
      <w:ins w:author="Gary Smailes" w:date="2024-02-07T15:53:19.399Z" w:id="2141058757">
        <w:r w:rsidRPr="008B2C77" w:rsidR="00233F6D">
          <w:rPr>
            <w:rFonts w:ascii="Arial" w:hAnsi="Arial" w:cs="Arial"/>
            <w:color w:val="14171A"/>
            <w:sz w:val="24"/>
            <w:szCs w:val="24"/>
            <w:shd w:val="clear" w:color="auto" w:fill="FFFFFF"/>
          </w:rPr>
          <w:t xml:space="preserve">s</w:t>
        </w:r>
      </w:ins>
      <w:del w:author="Gary Smailes" w:date="2024-02-07T15:53:18.967Z" w:id="1039038545">
        <w:r w:rsidRPr="3C9E8E1C" w:rsidDel="3C9E8E1C">
          <w:rPr>
            <w:rFonts w:ascii="Arial" w:hAnsi="Arial" w:cs="Arial"/>
            <w:color w:val="14171A"/>
            <w:sz w:val="24"/>
            <w:szCs w:val="24"/>
          </w:rPr>
          <w:delText>16 -</w:delText>
        </w:r>
      </w:del>
      <w:del w:author="Gary Smailes" w:date="2024-02-07T15:53:17.547Z" w:id="1648766013">
        <w:r w:rsidRPr="3C9E8E1C" w:rsidDel="3C9E8E1C">
          <w:rPr>
            <w:rFonts w:ascii="Arial" w:hAnsi="Arial" w:cs="Arial"/>
            <w:color w:val="14171A"/>
            <w:sz w:val="24"/>
            <w:szCs w:val="24"/>
          </w:rPr>
          <w:delText>18</w:delText>
        </w:r>
      </w:del>
      <w:ins w:author="Gary Smailes" w:date="2024-02-07T15:53:15.624Z" w:id="1076413987">
        <w:r w:rsidRPr="3C9E8E1C" w:rsidR="3C9E8E1C">
          <w:rPr>
            <w:rFonts w:ascii="Arial" w:hAnsi="Arial" w:cs="Arial"/>
            <w:color w:val="14171A"/>
            <w:sz w:val="24"/>
            <w:szCs w:val="24"/>
          </w:rPr>
          <w:t>ixteen to eighteen</w:t>
        </w:r>
      </w:ins>
      <w:r w:rsidRPr="008B2C77" w:rsidR="005A1514">
        <w:rPr>
          <w:rFonts w:ascii="Arial" w:hAnsi="Arial" w:cs="Arial"/>
          <w:color w:val="14171A"/>
          <w:sz w:val="24"/>
          <w:szCs w:val="24"/>
          <w:shd w:val="clear" w:color="auto" w:fill="FFFFFF"/>
        </w:rPr>
        <w:t xml:space="preserve">. Such a profile has no raison d'être when it comes to recruiting children and </w:t>
      </w:r>
      <w:r w:rsidRPr="008B2C77" w:rsidR="00233F6D">
        <w:rPr>
          <w:rFonts w:ascii="Arial" w:hAnsi="Arial" w:cs="Arial"/>
          <w:color w:val="14171A"/>
          <w:sz w:val="24"/>
          <w:szCs w:val="24"/>
          <w:shd w:val="clear" w:color="auto" w:fill="FFFFFF"/>
        </w:rPr>
        <w:t xml:space="preserve">young </w:t>
      </w:r>
      <w:r w:rsidRPr="008B2C77" w:rsidR="00DD4732">
        <w:rPr>
          <w:rFonts w:ascii="Arial" w:hAnsi="Arial" w:cs="Arial"/>
          <w:color w:val="14171A"/>
          <w:sz w:val="24"/>
          <w:szCs w:val="24"/>
          <w:shd w:val="clear" w:color="auto" w:fill="FFFFFF"/>
        </w:rPr>
        <w:t>adolescents</w:t>
      </w:r>
      <w:r w:rsidRPr="008B2C77" w:rsidR="005A1514">
        <w:rPr>
          <w:rFonts w:ascii="Arial" w:hAnsi="Arial" w:cs="Arial"/>
          <w:color w:val="14171A"/>
          <w:sz w:val="24"/>
          <w:szCs w:val="24"/>
          <w:shd w:val="clear" w:color="auto" w:fill="FFFFFF"/>
        </w:rPr>
        <w:t xml:space="preserve">. Because children and adolescents are just developing, especially physically, </w:t>
      </w:r>
      <w:r w:rsidRPr="008B2C77" w:rsidR="005A1514">
        <w:rPr>
          <w:rFonts w:ascii="Arial" w:hAnsi="Arial" w:cs="Arial"/>
          <w:color w:val="14171A"/>
          <w:sz w:val="24"/>
          <w:szCs w:val="24"/>
          <w:shd w:val="clear" w:color="auto" w:fill="FFFFFF"/>
        </w:rPr>
        <w:t>emotionally</w:t>
      </w:r>
      <w:r w:rsidRPr="008B2C77" w:rsidR="005A1514">
        <w:rPr>
          <w:rFonts w:ascii="Arial" w:hAnsi="Arial" w:cs="Arial"/>
          <w:color w:val="14171A"/>
          <w:sz w:val="24"/>
          <w:szCs w:val="24"/>
          <w:shd w:val="clear" w:color="auto" w:fill="FFFFFF"/>
        </w:rPr>
        <w:t xml:space="preserve"> and psychologically-cognitively. They are just learning to </w:t>
      </w:r>
      <w:r w:rsidRPr="008B2C77" w:rsidR="00233F6D">
        <w:rPr>
          <w:rFonts w:ascii="Arial" w:hAnsi="Arial" w:cs="Arial"/>
          <w:color w:val="14171A"/>
          <w:sz w:val="24"/>
          <w:szCs w:val="24"/>
          <w:shd w:val="clear" w:color="auto" w:fill="FFFFFF"/>
        </w:rPr>
        <w:t xml:space="preserve">understand </w:t>
      </w:r>
      <w:r w:rsidRPr="008B2C77" w:rsidR="005A1514">
        <w:rPr>
          <w:rFonts w:ascii="Arial" w:hAnsi="Arial" w:cs="Arial"/>
          <w:color w:val="14171A"/>
          <w:sz w:val="24"/>
          <w:szCs w:val="24"/>
          <w:shd w:val="clear" w:color="auto" w:fill="FFFFFF"/>
        </w:rPr>
        <w:t xml:space="preserve">new things. They have little </w:t>
      </w:r>
      <w:r w:rsidRPr="008B2C77" w:rsidR="005A1514">
        <w:rPr>
          <w:rFonts w:ascii="Arial" w:hAnsi="Arial" w:cs="Arial"/>
          <w:color w:val="14171A"/>
          <w:sz w:val="24"/>
          <w:szCs w:val="24"/>
          <w:shd w:val="clear" w:color="auto" w:fill="FFFFFF"/>
        </w:rPr>
        <w:t>experience</w:t>
      </w:r>
      <w:r w:rsidRPr="008B2C77" w:rsidR="002C0200">
        <w:rPr>
          <w:rFonts w:ascii="Arial" w:hAnsi="Arial" w:cs="Arial"/>
          <w:color w:val="14171A"/>
          <w:sz w:val="24"/>
          <w:szCs w:val="24"/>
          <w:shd w:val="clear" w:color="auto" w:fill="FFFFFF"/>
        </w:rPr>
        <w:t>,</w:t>
      </w:r>
      <w:r w:rsidRPr="008B2C77" w:rsidR="002C0200">
        <w:rPr>
          <w:rFonts w:ascii="Arial" w:hAnsi="Arial" w:cs="Arial"/>
          <w:color w:val="14171A"/>
          <w:sz w:val="24"/>
          <w:szCs w:val="24"/>
          <w:shd w:val="clear" w:color="auto" w:fill="FFFFFF"/>
        </w:rPr>
        <w:t xml:space="preserve"> due to the meagre </w:t>
      </w:r>
      <w:r w:rsidRPr="008B2C77" w:rsidR="005A1514">
        <w:rPr>
          <w:rFonts w:ascii="Arial" w:hAnsi="Arial" w:cs="Arial"/>
          <w:color w:val="14171A"/>
          <w:sz w:val="24"/>
          <w:szCs w:val="24"/>
          <w:shd w:val="clear" w:color="auto" w:fill="FFFFFF"/>
        </w:rPr>
        <w:t xml:space="preserve">number of years </w:t>
      </w:r>
      <w:r w:rsidRPr="008B2C77" w:rsidR="00233F6D">
        <w:rPr>
          <w:rFonts w:ascii="Arial" w:hAnsi="Arial" w:cs="Arial"/>
          <w:color w:val="14171A"/>
          <w:sz w:val="24"/>
          <w:szCs w:val="24"/>
          <w:shd w:val="clear" w:color="auto" w:fill="FFFFFF"/>
        </w:rPr>
        <w:t xml:space="preserve">they have been </w:t>
      </w:r>
      <w:r w:rsidRPr="008B2C77" w:rsidR="005A1514">
        <w:rPr>
          <w:rFonts w:ascii="Arial" w:hAnsi="Arial" w:cs="Arial"/>
          <w:color w:val="14171A"/>
          <w:sz w:val="24"/>
          <w:szCs w:val="24"/>
          <w:shd w:val="clear" w:color="auto" w:fill="FFFFFF"/>
        </w:rPr>
        <w:t xml:space="preserve">playing football. </w:t>
      </w:r>
    </w:p>
    <w:p xmlns:wp14="http://schemas.microsoft.com/office/word/2010/wordml" w:rsidRPr="008B2C77" w:rsidR="002675A1" w:rsidP="3C9E8E1C" w:rsidRDefault="002675A1" w14:paraId="263D649A" wp14:textId="51AFBF36">
      <w:pPr>
        <w:pStyle w:val="Normal"/>
        <w:suppressLineNumbers w:val="0"/>
        <w:bidi w:val="0"/>
        <w:spacing w:before="0" w:beforeAutospacing="off" w:after="160" w:afterAutospacing="off" w:line="480" w:lineRule="auto"/>
        <w:ind w:left="0" w:right="-613" w:firstLine="720"/>
        <w:jc w:val="both"/>
        <w:rPr>
          <w:ins w:author="Gary Smailes" w:date="2024-02-07T15:54:35.928Z" w:id="890751931"/>
          <w:rFonts w:ascii="Arial" w:hAnsi="Arial" w:cs="Arial"/>
          <w:color w:val="14171A"/>
          <w:sz w:val="24"/>
          <w:szCs w:val="24"/>
        </w:rPr>
      </w:pPr>
      <w:r w:rsidRPr="008B2C77" w:rsidR="00233F6D">
        <w:rPr>
          <w:rFonts w:ascii="Arial" w:hAnsi="Arial" w:cs="Arial"/>
          <w:color w:val="14171A"/>
          <w:sz w:val="24"/>
          <w:szCs w:val="24"/>
          <w:shd w:val="clear" w:color="auto" w:fill="FFFFFF"/>
        </w:rPr>
        <w:t>For a</w:t>
      </w:r>
      <w:r w:rsidRPr="008B2C77" w:rsidR="005A1514">
        <w:rPr>
          <w:rFonts w:ascii="Arial" w:hAnsi="Arial" w:cs="Arial"/>
          <w:color w:val="14171A"/>
          <w:sz w:val="24"/>
          <w:szCs w:val="24"/>
          <w:shd w:val="clear" w:color="auto" w:fill="FFFFFF"/>
        </w:rPr>
        <w:t>ll th</w:t>
      </w:r>
      <w:r w:rsidRPr="008B2C77" w:rsidR="00233F6D">
        <w:rPr>
          <w:rFonts w:ascii="Arial" w:hAnsi="Arial" w:cs="Arial"/>
          <w:color w:val="14171A"/>
          <w:sz w:val="24"/>
          <w:szCs w:val="24"/>
          <w:shd w:val="clear" w:color="auto" w:fill="FFFFFF"/>
        </w:rPr>
        <w:t xml:space="preserve">ese reasons such profiling </w:t>
      </w:r>
      <w:r w:rsidRPr="008B2C77" w:rsidR="005A1514">
        <w:rPr>
          <w:rFonts w:ascii="Arial" w:hAnsi="Arial" w:cs="Arial"/>
          <w:color w:val="14171A"/>
          <w:sz w:val="24"/>
          <w:szCs w:val="24"/>
          <w:shd w:val="clear" w:color="auto" w:fill="FFFFFF"/>
        </w:rPr>
        <w:t>make</w:t>
      </w:r>
      <w:r w:rsidRPr="008B2C77" w:rsidR="00233F6D">
        <w:rPr>
          <w:rFonts w:ascii="Arial" w:hAnsi="Arial" w:cs="Arial"/>
          <w:color w:val="14171A"/>
          <w:sz w:val="24"/>
          <w:szCs w:val="24"/>
          <w:shd w:val="clear" w:color="auto" w:fill="FFFFFF"/>
        </w:rPr>
        <w:t>s</w:t>
      </w:r>
      <w:r w:rsidRPr="008B2C77" w:rsidR="005A1514">
        <w:rPr>
          <w:rFonts w:ascii="Arial" w:hAnsi="Arial" w:cs="Arial"/>
          <w:color w:val="14171A"/>
          <w:sz w:val="24"/>
          <w:szCs w:val="24"/>
          <w:shd w:val="clear" w:color="auto" w:fill="FFFFFF"/>
        </w:rPr>
        <w:t xml:space="preserve"> </w:t>
      </w:r>
      <w:r w:rsidRPr="008B2C77" w:rsidR="00233F6D">
        <w:rPr>
          <w:rFonts w:ascii="Arial" w:hAnsi="Arial" w:cs="Arial"/>
          <w:color w:val="14171A"/>
          <w:sz w:val="24"/>
          <w:szCs w:val="24"/>
          <w:shd w:val="clear" w:color="auto" w:fill="FFFFFF"/>
        </w:rPr>
        <w:t>no</w:t>
      </w:r>
      <w:r w:rsidRPr="008B2C77" w:rsidR="005A1514">
        <w:rPr>
          <w:rFonts w:ascii="Arial" w:hAnsi="Arial" w:cs="Arial"/>
          <w:color w:val="14171A"/>
          <w:sz w:val="24"/>
          <w:szCs w:val="24"/>
          <w:shd w:val="clear" w:color="auto" w:fill="FFFFFF"/>
        </w:rPr>
        <w:t xml:space="preserve"> sense. It does more harm than good to these young football players</w:t>
      </w:r>
      <w:r w:rsidRPr="008B2C77" w:rsidR="00A72CBC">
        <w:rPr>
          <w:rFonts w:ascii="Arial" w:hAnsi="Arial" w:cs="Arial"/>
          <w:color w:val="14171A"/>
          <w:sz w:val="24"/>
          <w:szCs w:val="24"/>
          <w:shd w:val="clear" w:color="auto" w:fill="FFFFFF"/>
        </w:rPr>
        <w:t>.</w:t>
      </w:r>
      <w:r w:rsidRPr="008B2C77" w:rsidR="00ED2316">
        <w:rPr>
          <w:rFonts w:ascii="Arial" w:hAnsi="Arial" w:cs="Arial"/>
          <w:color w:val="14171A"/>
          <w:sz w:val="24"/>
          <w:szCs w:val="24"/>
          <w:shd w:val="clear" w:color="auto" w:fill="FFFFFF"/>
        </w:rPr>
        <w:t xml:space="preserve"> </w:t>
      </w:r>
      <w:r w:rsidRPr="008B2C77" w:rsidR="009C1380">
        <w:rPr>
          <w:rFonts w:ascii="Arial" w:hAnsi="Arial" w:cs="Arial"/>
          <w:color w:val="14171A"/>
          <w:sz w:val="24"/>
          <w:szCs w:val="24"/>
          <w:shd w:val="clear" w:color="auto" w:fill="FFFFFF"/>
        </w:rPr>
        <w:t xml:space="preserve">These young players are determined to develop their </w:t>
      </w:r>
      <w:r w:rsidRPr="008B2C77" w:rsidR="009C1380">
        <w:rPr>
          <w:rFonts w:ascii="Arial" w:hAnsi="Arial" w:cs="Arial"/>
          <w:color w:val="14171A"/>
          <w:sz w:val="24"/>
          <w:szCs w:val="24"/>
          <w:shd w:val="clear" w:color="auto" w:fill="FFFFFF"/>
        </w:rPr>
        <w:t xml:space="preserve">learning potential. They should</w:t>
      </w:r>
      <w:ins w:author="Gary Smailes" w:date="2024-02-07T15:54:22.275Z" w:id="768007458">
        <w:r w:rsidRPr="008B2C77" w:rsidR="009C1380">
          <w:rPr>
            <w:rFonts w:ascii="Arial" w:hAnsi="Arial" w:cs="Arial"/>
            <w:color w:val="14171A"/>
            <w:sz w:val="24"/>
            <w:szCs w:val="24"/>
            <w:shd w:val="clear" w:color="auto" w:fill="FFFFFF"/>
          </w:rPr>
          <w:t xml:space="preserve">,</w:t>
        </w:r>
      </w:ins>
      <w:r w:rsidRPr="008B2C77" w:rsidR="009C1380">
        <w:rPr>
          <w:rFonts w:ascii="Arial" w:hAnsi="Arial" w:cs="Arial"/>
          <w:color w:val="14171A"/>
          <w:sz w:val="24"/>
          <w:szCs w:val="24"/>
          <w:shd w:val="clear" w:color="auto" w:fill="FFFFFF"/>
        </w:rPr>
        <w:t xml:space="preserve"> </w:t>
      </w:r>
      <w:r w:rsidRPr="008B2C77" w:rsidR="009C1380">
        <w:rPr>
          <w:rFonts w:ascii="Arial" w:hAnsi="Arial" w:cs="Arial"/>
          <w:color w:val="14171A"/>
          <w:sz w:val="24"/>
          <w:szCs w:val="24"/>
          <w:shd w:val="clear" w:color="auto" w:fill="FFFFFF"/>
        </w:rPr>
        <w:t xml:space="preserve">therefore</w:t>
      </w:r>
      <w:ins w:author="Gary Smailes" w:date="2024-02-07T15:54:26.01Z" w:id="1022935680">
        <w:r w:rsidRPr="008B2C77" w:rsidR="009C1380">
          <w:rPr>
            <w:rFonts w:ascii="Arial" w:hAnsi="Arial" w:cs="Arial"/>
            <w:color w:val="14171A"/>
            <w:sz w:val="24"/>
            <w:szCs w:val="24"/>
            <w:shd w:val="clear" w:color="auto" w:fill="FFFFFF"/>
          </w:rPr>
          <w:t xml:space="preserve">,</w:t>
        </w:r>
      </w:ins>
      <w:r w:rsidRPr="008B2C77" w:rsidR="009C1380">
        <w:rPr>
          <w:rFonts w:ascii="Arial" w:hAnsi="Arial" w:cs="Arial"/>
          <w:color w:val="14171A"/>
          <w:sz w:val="24"/>
          <w:szCs w:val="24"/>
          <w:shd w:val="clear" w:color="auto" w:fill="FFFFFF"/>
        </w:rPr>
        <w:t xml:space="preserve"> remain in an environment conducive to their</w:t>
      </w:r>
      <w:r w:rsidRPr="008B2C77" w:rsidR="009C1380">
        <w:rPr>
          <w:rFonts w:ascii="Arial" w:hAnsi="Arial" w:cs="Arial"/>
          <w:color w:val="14171A"/>
          <w:sz w:val="24"/>
          <w:szCs w:val="24"/>
          <w:shd w:val="clear" w:color="auto" w:fill="FFFFFF"/>
        </w:rPr>
        <w:t xml:space="preserve"> </w:t>
      </w:r>
      <w:r w:rsidRPr="008B2C77" w:rsidR="009C1380">
        <w:rPr>
          <w:rFonts w:ascii="Arial" w:hAnsi="Arial" w:cs="Arial"/>
          <w:color w:val="14171A"/>
          <w:sz w:val="24"/>
          <w:szCs w:val="24"/>
          <w:shd w:val="clear" w:color="auto" w:fill="FFFFFF"/>
        </w:rPr>
        <w:t>particular learnin</w:t>
      </w:r>
      <w:r w:rsidRPr="008B2C77" w:rsidR="009C1380">
        <w:rPr>
          <w:rFonts w:ascii="Arial" w:hAnsi="Arial" w:cs="Arial"/>
          <w:color w:val="14171A"/>
          <w:sz w:val="24"/>
          <w:szCs w:val="24"/>
          <w:shd w:val="clear" w:color="auto" w:fill="FFFFFF"/>
        </w:rPr>
        <w:t>g</w:t>
      </w:r>
      <w:r w:rsidRPr="008B2C77" w:rsidR="009C1380">
        <w:rPr>
          <w:rFonts w:ascii="Arial" w:hAnsi="Arial" w:cs="Arial"/>
          <w:color w:val="14171A"/>
          <w:sz w:val="24"/>
          <w:szCs w:val="24"/>
          <w:shd w:val="clear" w:color="auto" w:fill="FFFFFF"/>
        </w:rPr>
        <w:t xml:space="preserve"> process and individual needs. </w:t>
      </w:r>
    </w:p>
    <w:p xmlns:wp14="http://schemas.microsoft.com/office/word/2010/wordml" w:rsidRPr="008B2C77" w:rsidR="002675A1" w:rsidP="3C9E8E1C" w:rsidRDefault="002675A1" w14:paraId="25513FB4" wp14:textId="0CA647F8">
      <w:pPr>
        <w:pStyle w:val="Normal"/>
        <w:suppressLineNumbers w:val="0"/>
        <w:bidi w:val="0"/>
        <w:spacing w:before="0" w:beforeAutospacing="off" w:after="160" w:afterAutospacing="off" w:line="480" w:lineRule="auto"/>
        <w:ind w:left="0" w:right="-613" w:firstLine="720"/>
        <w:jc w:val="both"/>
        <w:rPr>
          <w:ins w:author="Gary Smailes" w:date="2024-02-07T15:54:55.144Z" w:id="176502132"/>
          <w:rFonts w:ascii="Arial" w:hAnsi="Arial" w:cs="Arial"/>
          <w:color w:val="14171A"/>
          <w:sz w:val="24"/>
          <w:szCs w:val="24"/>
        </w:rPr>
      </w:pPr>
      <w:r w:rsidRPr="008B2C77" w:rsidR="009C1380">
        <w:rPr>
          <w:rFonts w:ascii="Arial" w:hAnsi="Arial" w:cs="Arial"/>
          <w:color w:val="14171A"/>
          <w:sz w:val="24"/>
          <w:szCs w:val="24"/>
          <w:shd w:val="clear" w:color="auto" w:fill="FFFFFF"/>
        </w:rPr>
        <w:t xml:space="preserve">Following </w:t>
      </w:r>
      <w:r w:rsidRPr="008B2C77" w:rsidR="000C3865">
        <w:rPr>
          <w:rFonts w:ascii="Arial" w:hAnsi="Arial" w:cs="Arial"/>
          <w:color w:val="14171A"/>
          <w:sz w:val="24"/>
          <w:szCs w:val="24"/>
          <w:shd w:val="clear" w:color="auto" w:fill="FFFFFF"/>
        </w:rPr>
        <w:t xml:space="preserve">upon </w:t>
      </w:r>
      <w:r w:rsidRPr="008B2C77" w:rsidR="009C1380">
        <w:rPr>
          <w:rFonts w:ascii="Arial" w:hAnsi="Arial" w:cs="Arial"/>
          <w:color w:val="14171A"/>
          <w:sz w:val="24"/>
          <w:szCs w:val="24"/>
          <w:shd w:val="clear" w:color="auto" w:fill="FFFFFF"/>
        </w:rPr>
        <w:t xml:space="preserve">this 'fake' kind of recruitment, professional academies </w:t>
      </w:r>
      <w:r w:rsidRPr="008B2C77" w:rsidR="000C3865">
        <w:rPr>
          <w:rFonts w:ascii="Arial" w:hAnsi="Arial" w:cs="Arial"/>
          <w:color w:val="14171A"/>
          <w:sz w:val="24"/>
          <w:szCs w:val="24"/>
          <w:shd w:val="clear" w:color="auto" w:fill="FFFFFF"/>
        </w:rPr>
        <w:t xml:space="preserve">marked </w:t>
      </w:r>
      <w:r w:rsidRPr="008B2C77" w:rsidR="009C1380">
        <w:rPr>
          <w:rFonts w:ascii="Arial" w:hAnsi="Arial" w:cs="Arial"/>
          <w:color w:val="14171A"/>
          <w:sz w:val="24"/>
          <w:szCs w:val="24"/>
          <w:shd w:val="clear" w:color="auto" w:fill="FFFFFF"/>
        </w:rPr>
        <w:t xml:space="preserve">with the so-called 'elite' sign quickly realize that this new little footballer </w:t>
      </w:r>
      <w:r w:rsidRPr="008B2C77" w:rsidR="009C1380">
        <w:rPr>
          <w:rFonts w:ascii="Arial" w:hAnsi="Arial" w:cs="Arial"/>
          <w:color w:val="14171A"/>
          <w:sz w:val="24"/>
          <w:szCs w:val="24"/>
          <w:shd w:val="clear" w:color="auto" w:fill="FFFFFF"/>
        </w:rPr>
        <w:t>doesn’t</w:t>
      </w:r>
      <w:r w:rsidRPr="008B2C77" w:rsidR="009C1380">
        <w:rPr>
          <w:rFonts w:ascii="Arial" w:hAnsi="Arial" w:cs="Arial"/>
          <w:color w:val="14171A"/>
          <w:sz w:val="24"/>
          <w:szCs w:val="24"/>
          <w:shd w:val="clear" w:color="auto" w:fill="FFFFFF"/>
        </w:rPr>
        <w:t xml:space="preserve"> really fit into their environment.</w:t>
      </w:r>
      <w:r w:rsidRPr="008B2C77" w:rsidR="000C3865">
        <w:rPr>
          <w:rFonts w:ascii="Arial" w:hAnsi="Arial" w:cs="Arial"/>
          <w:color w:val="14171A"/>
          <w:sz w:val="24"/>
          <w:szCs w:val="24"/>
          <w:shd w:val="clear" w:color="auto" w:fill="FFFFFF"/>
        </w:rPr>
        <w:t xml:space="preserve"> </w:t>
      </w:r>
      <w:ins w:author="Gary Smailes" w:date="2024-02-07T15:54:59.046Z" w:id="1385683713">
        <w:r w:rsidRPr="008B2C77" w:rsidR="000C3865">
          <w:rPr>
            <w:rFonts w:ascii="Arial" w:hAnsi="Arial" w:cs="Arial"/>
            <w:color w:val="14171A"/>
            <w:sz w:val="24"/>
            <w:szCs w:val="24"/>
            <w:shd w:val="clear" w:color="auto" w:fill="FFFFFF"/>
          </w:rPr>
          <w:t xml:space="preserve">He may </w:t>
        </w:r>
      </w:ins>
      <w:ins w:author="Gary Smailes" w:date="2024-02-07T15:55:58.86Z" w:id="639175004">
        <w:r w:rsidRPr="008B2C77" w:rsidR="000C3865">
          <w:rPr>
            <w:rFonts w:ascii="Arial" w:hAnsi="Arial" w:cs="Arial"/>
            <w:color w:val="14171A"/>
            <w:sz w:val="24"/>
            <w:szCs w:val="24"/>
            <w:shd w:val="clear" w:color="auto" w:fill="FFFFFF"/>
          </w:rPr>
          <w:t xml:space="preserve">excel at the one skill that caught the eye of the scout (say ball control</w:t>
        </w:r>
        <w:r w:rsidRPr="008B2C77" w:rsidR="000C3865">
          <w:rPr>
            <w:rFonts w:ascii="Arial" w:hAnsi="Arial" w:cs="Arial"/>
            <w:color w:val="14171A"/>
            <w:sz w:val="24"/>
            <w:szCs w:val="24"/>
            <w:shd w:val="clear" w:color="auto" w:fill="FFFFFF"/>
          </w:rPr>
          <w:t xml:space="preserve">), but</w:t>
        </w:r>
        <w:r w:rsidRPr="008B2C77" w:rsidR="000C3865">
          <w:rPr>
            <w:rFonts w:ascii="Arial" w:hAnsi="Arial" w:cs="Arial"/>
            <w:color w:val="14171A"/>
            <w:sz w:val="24"/>
            <w:szCs w:val="24"/>
            <w:shd w:val="clear" w:color="auto" w:fill="FFFFFF"/>
          </w:rPr>
          <w:t xml:space="preserve"> may lack other skills that are needed to match the academy profile.</w:t>
        </w:r>
      </w:ins>
    </w:p>
    <w:p xmlns:wp14="http://schemas.microsoft.com/office/word/2010/wordml" w:rsidRPr="008B2C77" w:rsidR="002675A1" w:rsidP="3C9E8E1C" w:rsidRDefault="002675A1" w14:paraId="760D9AC3" wp14:textId="480FB5C6">
      <w:pPr>
        <w:pStyle w:val="Normal"/>
        <w:suppressLineNumbers w:val="0"/>
        <w:bidi w:val="0"/>
        <w:spacing w:before="0" w:beforeAutospacing="off" w:after="160" w:afterAutospacing="off" w:line="480" w:lineRule="auto"/>
        <w:ind w:left="0" w:right="-613" w:firstLine="720"/>
        <w:jc w:val="both"/>
        <w:rPr>
          <w:ins w:author="Gary Smailes" w:date="2024-02-07T15:56:06.469Z" w:id="1620199174"/>
          <w:rFonts w:ascii="Arial" w:hAnsi="Arial" w:cs="Arial"/>
          <w:color w:val="14171A"/>
          <w:sz w:val="24"/>
          <w:szCs w:val="24"/>
        </w:rPr>
      </w:pPr>
      <w:r w:rsidRPr="008B2C77" w:rsidR="000C3865">
        <w:rPr>
          <w:rFonts w:ascii="Arial" w:hAnsi="Arial" w:cs="Arial"/>
          <w:color w:val="14171A"/>
          <w:sz w:val="24"/>
          <w:szCs w:val="24"/>
          <w:shd w:val="clear" w:color="auto" w:fill="FFFFFF"/>
        </w:rPr>
        <w:t>S</w:t>
      </w:r>
      <w:r w:rsidRPr="008B2C77" w:rsidR="000C3865">
        <w:rPr>
          <w:rFonts w:ascii="Arial" w:hAnsi="Arial" w:cs="Arial"/>
          <w:color w:val="14171A"/>
          <w:sz w:val="24"/>
          <w:szCs w:val="24"/>
          <w:shd w:val="clear" w:color="auto" w:fill="FFFFFF"/>
        </w:rPr>
        <w:t>o</w:t>
      </w:r>
      <w:r w:rsidRPr="008B2C77" w:rsidR="000C3865">
        <w:rPr>
          <w:rFonts w:ascii="Arial" w:hAnsi="Arial" w:cs="Arial"/>
          <w:color w:val="14171A"/>
          <w:sz w:val="24"/>
          <w:szCs w:val="24"/>
          <w:shd w:val="clear" w:color="auto" w:fill="FFFFFF"/>
        </w:rPr>
        <w:t xml:space="preserve"> w</w:t>
      </w:r>
      <w:r w:rsidRPr="008B2C77" w:rsidR="005A1514">
        <w:rPr>
          <w:rFonts w:ascii="Arial" w:hAnsi="Arial" w:cs="Arial"/>
          <w:color w:val="14171A"/>
          <w:sz w:val="24"/>
          <w:szCs w:val="24"/>
          <w:shd w:val="clear" w:color="auto" w:fill="FFFFFF"/>
        </w:rPr>
        <w:t>hat</w:t>
      </w:r>
      <w:r w:rsidRPr="008B2C77" w:rsidR="000C3865">
        <w:rPr>
          <w:rFonts w:ascii="Arial" w:hAnsi="Arial" w:cs="Arial"/>
          <w:color w:val="14171A"/>
          <w:sz w:val="24"/>
          <w:szCs w:val="24"/>
          <w:shd w:val="clear" w:color="auto" w:fill="FFFFFF"/>
        </w:rPr>
        <w:t xml:space="preserve"> happens</w:t>
      </w:r>
      <w:r w:rsidRPr="008B2C77" w:rsidR="005A1514">
        <w:rPr>
          <w:rFonts w:ascii="Arial" w:hAnsi="Arial" w:cs="Arial"/>
          <w:color w:val="14171A"/>
          <w:sz w:val="24"/>
          <w:szCs w:val="24"/>
          <w:shd w:val="clear" w:color="auto" w:fill="FFFFFF"/>
        </w:rPr>
        <w:t xml:space="preserve">? </w:t>
      </w:r>
      <w:r w:rsidRPr="008B2C77" w:rsidR="000C3865">
        <w:rPr>
          <w:rFonts w:ascii="Arial" w:hAnsi="Arial" w:cs="Arial"/>
          <w:color w:val="14171A"/>
          <w:sz w:val="24"/>
          <w:szCs w:val="24"/>
          <w:shd w:val="clear" w:color="auto" w:fill="FFFFFF"/>
        </w:rPr>
        <w:t xml:space="preserve">He </w:t>
      </w:r>
      <w:r w:rsidRPr="008B2C77" w:rsidR="005A1514">
        <w:rPr>
          <w:rFonts w:ascii="Arial" w:hAnsi="Arial" w:cs="Arial"/>
          <w:color w:val="14171A"/>
          <w:sz w:val="24"/>
          <w:szCs w:val="24"/>
          <w:shd w:val="clear" w:color="auto" w:fill="FFFFFF"/>
        </w:rPr>
        <w:t>is simply removed from th</w:t>
      </w:r>
      <w:r w:rsidRPr="008B2C77" w:rsidR="002C0200">
        <w:rPr>
          <w:rFonts w:ascii="Arial" w:hAnsi="Arial" w:cs="Arial"/>
          <w:color w:val="14171A"/>
          <w:sz w:val="24"/>
          <w:szCs w:val="24"/>
          <w:shd w:val="clear" w:color="auto" w:fill="FFFFFF"/>
        </w:rPr>
        <w:t>at</w:t>
      </w:r>
      <w:r w:rsidRPr="008B2C77" w:rsidR="005A1514">
        <w:rPr>
          <w:rFonts w:ascii="Arial" w:hAnsi="Arial" w:cs="Arial"/>
          <w:color w:val="14171A"/>
          <w:sz w:val="24"/>
          <w:szCs w:val="24"/>
          <w:shd w:val="clear" w:color="auto" w:fill="FFFFFF"/>
        </w:rPr>
        <w:t xml:space="preserve"> environment! </w:t>
      </w:r>
    </w:p>
    <w:p xmlns:wp14="http://schemas.microsoft.com/office/word/2010/wordml" w:rsidRPr="008B2C77" w:rsidR="002675A1" w:rsidP="3C9E8E1C" w:rsidRDefault="002675A1" w14:paraId="3DA7E191" wp14:textId="7E7079DB">
      <w:pPr>
        <w:pStyle w:val="Normal"/>
        <w:suppressLineNumbers w:val="0"/>
        <w:bidi w:val="0"/>
        <w:spacing w:before="0" w:beforeAutospacing="off" w:after="160" w:afterAutospacing="off" w:line="480" w:lineRule="auto"/>
        <w:ind w:left="0" w:right="-613" w:firstLine="720"/>
        <w:jc w:val="both"/>
        <w:rPr>
          <w:ins w:author="Gary Smailes" w:date="2024-02-07T15:56:04.063Z" w:id="1738315410"/>
          <w:rFonts w:ascii="Arial" w:hAnsi="Arial" w:cs="Arial"/>
          <w:color w:val="14171A"/>
          <w:sz w:val="24"/>
          <w:szCs w:val="24"/>
        </w:rPr>
      </w:pPr>
      <w:ins w:author="Gary Smailes" w:date="2024-02-07T15:56:59.888Z" w:id="178346456">
        <w:r w:rsidRPr="3C9E8E1C" w:rsidR="3C9E8E1C">
          <w:rPr>
            <w:rFonts w:ascii="Arial" w:hAnsi="Arial" w:cs="Arial"/>
            <w:color w:val="14171A"/>
            <w:sz w:val="24"/>
            <w:szCs w:val="24"/>
          </w:rPr>
          <w:t xml:space="preserve">It worth reiterating at this point that </w:t>
        </w:r>
        <w:r w:rsidRPr="3C9E8E1C" w:rsidR="3C9E8E1C">
          <w:rPr>
            <w:rFonts w:ascii="Arial" w:hAnsi="Arial" w:cs="Arial"/>
            <w:color w:val="14171A"/>
            <w:sz w:val="24"/>
            <w:szCs w:val="24"/>
          </w:rPr>
          <w:t>there’s</w:t>
        </w:r>
        <w:r w:rsidRPr="3C9E8E1C" w:rsidR="3C9E8E1C">
          <w:rPr>
            <w:rFonts w:ascii="Arial" w:hAnsi="Arial" w:cs="Arial"/>
            <w:color w:val="14171A"/>
            <w:sz w:val="24"/>
            <w:szCs w:val="24"/>
          </w:rPr>
          <w:t xml:space="preserve"> no scientific evidence </w:t>
        </w:r>
        <w:r w:rsidRPr="3C9E8E1C" w:rsidR="3C9E8E1C">
          <w:rPr>
            <w:rFonts w:ascii="Arial" w:hAnsi="Arial" w:cs="Arial"/>
            <w:color w:val="14171A"/>
            <w:sz w:val="24"/>
            <w:szCs w:val="24"/>
          </w:rPr>
          <w:t>in regard to</w:t>
        </w:r>
        <w:r w:rsidRPr="3C9E8E1C" w:rsidR="3C9E8E1C">
          <w:rPr>
            <w:rFonts w:ascii="Arial" w:hAnsi="Arial" w:cs="Arial"/>
            <w:color w:val="14171A"/>
            <w:sz w:val="24"/>
            <w:szCs w:val="24"/>
          </w:rPr>
          <w:t xml:space="preserve"> what </w:t>
        </w:r>
        <w:r w:rsidRPr="3C9E8E1C" w:rsidR="3C9E8E1C">
          <w:rPr>
            <w:rFonts w:ascii="Arial" w:hAnsi="Arial" w:cs="Arial"/>
            <w:color w:val="14171A"/>
            <w:sz w:val="24"/>
            <w:szCs w:val="24"/>
          </w:rPr>
          <w:t>indicates</w:t>
        </w:r>
        <w:r w:rsidRPr="3C9E8E1C" w:rsidR="3C9E8E1C">
          <w:rPr>
            <w:rFonts w:ascii="Arial" w:hAnsi="Arial" w:cs="Arial"/>
            <w:color w:val="14171A"/>
            <w:sz w:val="24"/>
            <w:szCs w:val="24"/>
          </w:rPr>
          <w:t xml:space="preserve"> a professional footballer at this </w:t>
        </w:r>
        <w:r w:rsidRPr="3C9E8E1C" w:rsidR="3C9E8E1C">
          <w:rPr>
            <w:rFonts w:ascii="Arial" w:hAnsi="Arial" w:cs="Arial"/>
            <w:color w:val="14171A"/>
            <w:sz w:val="24"/>
            <w:szCs w:val="24"/>
          </w:rPr>
          <w:t>young age</w:t>
        </w:r>
        <w:r w:rsidRPr="3C9E8E1C" w:rsidR="3C9E8E1C">
          <w:rPr>
            <w:rFonts w:ascii="Arial" w:hAnsi="Arial" w:cs="Arial"/>
            <w:color w:val="14171A"/>
            <w:sz w:val="24"/>
            <w:szCs w:val="24"/>
          </w:rPr>
          <w:t xml:space="preserve">. The </w:t>
        </w:r>
      </w:ins>
      <w:ins w:author="Gary Smailes" w:date="2024-02-07T15:57:09.851Z" w:id="2043867611">
        <w:r w:rsidRPr="3C9E8E1C" w:rsidR="3C9E8E1C">
          <w:rPr>
            <w:rFonts w:ascii="Arial" w:hAnsi="Arial" w:cs="Arial"/>
            <w:color w:val="14171A"/>
            <w:sz w:val="24"/>
            <w:szCs w:val="24"/>
          </w:rPr>
          <w:t>academy</w:t>
        </w:r>
      </w:ins>
      <w:ins w:author="Gary Smailes" w:date="2024-02-07T15:56:59.888Z" w:id="54449560">
        <w:r w:rsidRPr="3C9E8E1C" w:rsidR="3C9E8E1C">
          <w:rPr>
            <w:rFonts w:ascii="Arial" w:hAnsi="Arial" w:cs="Arial"/>
            <w:color w:val="14171A"/>
            <w:sz w:val="24"/>
            <w:szCs w:val="24"/>
          </w:rPr>
          <w:t xml:space="preserve"> p</w:t>
        </w:r>
      </w:ins>
      <w:ins w:author="Gary Smailes" w:date="2024-02-07T15:57:06.264Z" w:id="2024851780">
        <w:r w:rsidRPr="3C9E8E1C" w:rsidR="3C9E8E1C">
          <w:rPr>
            <w:rFonts w:ascii="Arial" w:hAnsi="Arial" w:cs="Arial"/>
            <w:color w:val="14171A"/>
            <w:sz w:val="24"/>
            <w:szCs w:val="24"/>
          </w:rPr>
          <w:t xml:space="preserve">rofile is </w:t>
        </w:r>
        <w:r w:rsidRPr="3C9E8E1C" w:rsidR="3C9E8E1C">
          <w:rPr>
            <w:rFonts w:ascii="Arial" w:hAnsi="Arial" w:cs="Arial"/>
            <w:color w:val="14171A"/>
            <w:sz w:val="24"/>
            <w:szCs w:val="24"/>
          </w:rPr>
          <w:t>largely educated</w:t>
        </w:r>
        <w:r w:rsidRPr="3C9E8E1C" w:rsidR="3C9E8E1C">
          <w:rPr>
            <w:rFonts w:ascii="Arial" w:hAnsi="Arial" w:cs="Arial"/>
            <w:color w:val="14171A"/>
            <w:sz w:val="24"/>
            <w:szCs w:val="24"/>
          </w:rPr>
          <w:t xml:space="preserve"> guesswork. </w:t>
        </w:r>
      </w:ins>
    </w:p>
    <w:p xmlns:wp14="http://schemas.microsoft.com/office/word/2010/wordml" w:rsidRPr="008B2C77" w:rsidR="002675A1" w:rsidP="3C9E8E1C" w:rsidRDefault="002675A1" w14:paraId="4E87CBE2" wp14:textId="783492F8">
      <w:pPr>
        <w:pStyle w:val="Normal"/>
        <w:suppressLineNumbers w:val="0"/>
        <w:bidi w:val="0"/>
        <w:spacing w:before="0" w:beforeAutospacing="off" w:after="160" w:afterAutospacing="off" w:line="480" w:lineRule="auto"/>
        <w:ind w:left="0" w:right="-613" w:firstLine="720"/>
        <w:jc w:val="both"/>
        <w:rPr>
          <w:ins w:author="Gary Smailes" w:date="2024-02-07T15:57:28.295Z" w:id="828361902"/>
          <w:rFonts w:ascii="Arial" w:hAnsi="Arial" w:cs="Arial"/>
          <w:color w:val="14171A"/>
          <w:sz w:val="24"/>
          <w:szCs w:val="24"/>
        </w:rPr>
      </w:pPr>
      <w:ins w:author="Gary Smailes" w:date="2024-02-07T15:57:21.425Z" w:id="869840969">
        <w:r w:rsidRPr="008B2C77" w:rsidR="005A1514">
          <w:rPr>
            <w:rFonts w:ascii="Arial" w:hAnsi="Arial" w:cs="Arial"/>
            <w:color w:val="14171A"/>
            <w:sz w:val="24"/>
            <w:szCs w:val="24"/>
            <w:shd w:val="clear" w:color="auto" w:fill="FFFFFF"/>
          </w:rPr>
          <w:t xml:space="preserve">This begs the question - h</w:t>
        </w:r>
      </w:ins>
      <w:del w:author="Gary Smailes" w:date="2024-02-07T15:57:20.868Z" w:id="337423736">
        <w:r w:rsidRPr="3C9E8E1C" w:rsidDel="3C9E8E1C">
          <w:rPr>
            <w:rFonts w:ascii="Arial" w:hAnsi="Arial" w:cs="Arial"/>
            <w:color w:val="14171A"/>
            <w:sz w:val="24"/>
            <w:szCs w:val="24"/>
          </w:rPr>
          <w:delText>H</w:delText>
        </w:r>
      </w:del>
      <w:r w:rsidRPr="008B2C77" w:rsidR="005A1514">
        <w:rPr>
          <w:rFonts w:ascii="Arial" w:hAnsi="Arial" w:cs="Arial"/>
          <w:color w:val="14171A"/>
          <w:sz w:val="24"/>
          <w:szCs w:val="24"/>
          <w:shd w:val="clear" w:color="auto" w:fill="FFFFFF"/>
        </w:rPr>
        <w:t xml:space="preserve">ow many children with high potential have we wasted in this way? </w:t>
      </w:r>
      <w:ins w:author="Gary Smailes" w:date="2024-02-07T15:57:59.436Z" w:id="403319882">
        <w:r w:rsidRPr="008B2C77" w:rsidR="005A1514">
          <w:rPr>
            <w:rFonts w:ascii="Arial" w:hAnsi="Arial" w:cs="Arial"/>
            <w:color w:val="14171A"/>
            <w:sz w:val="24"/>
            <w:szCs w:val="24"/>
            <w:shd w:val="clear" w:color="auto" w:fill="FFFFFF"/>
          </w:rPr>
          <w:t xml:space="preserve">How many young players, who had the potential to play professionally, have be </w:t>
        </w:r>
      </w:ins>
      <w:ins w:author="Gary Smailes" w:date="2024-02-07T15:58:24.428Z" w:id="1086276428">
        <w:r w:rsidRPr="008B2C77" w:rsidR="005A1514">
          <w:rPr>
            <w:rFonts w:ascii="Arial" w:hAnsi="Arial" w:cs="Arial"/>
            <w:color w:val="14171A"/>
            <w:sz w:val="24"/>
            <w:szCs w:val="24"/>
            <w:shd w:val="clear" w:color="auto" w:fill="FFFFFF"/>
          </w:rPr>
          <w:t xml:space="preserve">discarded</w:t>
        </w:r>
        <w:r w:rsidRPr="3C9E8E1C" w:rsidR="3C9E8E1C">
          <w:rPr>
            <w:rFonts w:ascii="Arial" w:hAnsi="Arial" w:cs="Arial"/>
            <w:color w:val="14171A"/>
            <w:sz w:val="24"/>
            <w:szCs w:val="24"/>
          </w:rPr>
          <w:t xml:space="preserve"> </w:t>
        </w:r>
      </w:ins>
      <w:ins w:author="Gary Smailes" w:date="2024-02-07T15:57:59.436Z" w:id="967505121">
        <w:r w:rsidRPr="008B2C77" w:rsidR="005A1514">
          <w:rPr>
            <w:rFonts w:ascii="Arial" w:hAnsi="Arial" w:cs="Arial"/>
            <w:color w:val="14171A"/>
            <w:sz w:val="24"/>
            <w:szCs w:val="24"/>
            <w:shd w:val="clear" w:color="auto" w:fill="FFFFFF"/>
          </w:rPr>
          <w:t xml:space="preserve">and</w:t>
        </w:r>
        <w:r w:rsidRPr="008B2C77" w:rsidR="005A1514">
          <w:rPr>
            <w:rFonts w:ascii="Arial" w:hAnsi="Arial" w:cs="Arial"/>
            <w:color w:val="14171A"/>
            <w:sz w:val="24"/>
            <w:szCs w:val="24"/>
            <w:shd w:val="clear" w:color="auto" w:fill="FFFFFF"/>
          </w:rPr>
          <w:t xml:space="preserve">, </w:t>
        </w:r>
      </w:ins>
      <w:ins w:author="Gary Smailes" w:date="2024-02-07T15:58:30.627Z" w:id="1647072372">
        <w:r w:rsidRPr="008B2C77" w:rsidR="005A1514">
          <w:rPr>
            <w:rFonts w:ascii="Arial" w:hAnsi="Arial" w:cs="Arial"/>
            <w:color w:val="14171A"/>
            <w:sz w:val="24"/>
            <w:szCs w:val="24"/>
            <w:shd w:val="clear" w:color="auto" w:fill="FFFFFF"/>
          </w:rPr>
          <w:t xml:space="preserve">ultimately</w:t>
        </w:r>
      </w:ins>
      <w:ins w:author="Gary Smailes" w:date="2024-02-07T15:57:59.436Z" w:id="59503204">
        <w:r w:rsidRPr="008B2C77" w:rsidR="005A1514">
          <w:rPr>
            <w:rFonts w:ascii="Arial" w:hAnsi="Arial" w:cs="Arial"/>
            <w:color w:val="14171A"/>
            <w:sz w:val="24"/>
            <w:szCs w:val="24"/>
            <w:shd w:val="clear" w:color="auto" w:fill="FFFFFF"/>
          </w:rPr>
          <w:t xml:space="preserve">, </w:t>
        </w:r>
      </w:ins>
      <w:ins w:author="Gary Smailes" w:date="2024-02-07T15:58:14.909Z" w:id="624420632">
        <w:r w:rsidRPr="008B2C77" w:rsidR="005A1514">
          <w:rPr>
            <w:rFonts w:ascii="Arial" w:hAnsi="Arial" w:cs="Arial"/>
            <w:color w:val="14171A"/>
            <w:sz w:val="24"/>
            <w:szCs w:val="24"/>
            <w:shd w:val="clear" w:color="auto" w:fill="FFFFFF"/>
          </w:rPr>
          <w:t xml:space="preserve">discouraged</w:t>
        </w:r>
        <w:r w:rsidRPr="008B2C77" w:rsidR="005A1514">
          <w:rPr>
            <w:rFonts w:ascii="Arial" w:hAnsi="Arial" w:cs="Arial"/>
            <w:color w:val="14171A"/>
            <w:sz w:val="24"/>
            <w:szCs w:val="24"/>
            <w:shd w:val="clear" w:color="auto" w:fill="FFFFFF"/>
          </w:rPr>
          <w:t xml:space="preserve"> at </w:t>
        </w:r>
        <w:r w:rsidRPr="008B2C77" w:rsidR="005A1514">
          <w:rPr>
            <w:rFonts w:ascii="Arial" w:hAnsi="Arial" w:cs="Arial"/>
            <w:color w:val="14171A"/>
            <w:sz w:val="24"/>
            <w:szCs w:val="24"/>
            <w:shd w:val="clear" w:color="auto" w:fill="FFFFFF"/>
          </w:rPr>
          <w:t xml:space="preserve">a young age</w:t>
        </w:r>
        <w:r w:rsidRPr="008B2C77" w:rsidR="005A1514">
          <w:rPr>
            <w:rFonts w:ascii="Arial" w:hAnsi="Arial" w:cs="Arial"/>
            <w:color w:val="14171A"/>
            <w:sz w:val="24"/>
            <w:szCs w:val="24"/>
            <w:shd w:val="clear" w:color="auto" w:fill="FFFFFF"/>
          </w:rPr>
          <w:t xml:space="preserve"> because they </w:t>
        </w:r>
        <w:r w:rsidRPr="008B2C77" w:rsidR="005A1514">
          <w:rPr>
            <w:rFonts w:ascii="Arial" w:hAnsi="Arial" w:cs="Arial"/>
            <w:color w:val="14171A"/>
            <w:sz w:val="24"/>
            <w:szCs w:val="24"/>
            <w:shd w:val="clear" w:color="auto" w:fill="FFFFFF"/>
          </w:rPr>
          <w:t xml:space="preserve">failed to</w:t>
        </w:r>
        <w:r w:rsidRPr="008B2C77" w:rsidR="005A1514">
          <w:rPr>
            <w:rFonts w:ascii="Arial" w:hAnsi="Arial" w:cs="Arial"/>
            <w:color w:val="14171A"/>
            <w:sz w:val="24"/>
            <w:szCs w:val="24"/>
            <w:shd w:val="clear" w:color="auto" w:fill="FFFFFF"/>
          </w:rPr>
          <w:t xml:space="preserve"> fit an </w:t>
        </w:r>
        <w:r w:rsidRPr="008B2C77" w:rsidR="005A1514">
          <w:rPr>
            <w:rFonts w:ascii="Arial" w:hAnsi="Arial" w:cs="Arial"/>
            <w:color w:val="14171A"/>
            <w:sz w:val="24"/>
            <w:szCs w:val="24"/>
            <w:shd w:val="clear" w:color="auto" w:fill="FFFFFF"/>
          </w:rPr>
          <w:t xml:space="preserve">arbitrary</w:t>
        </w:r>
        <w:r w:rsidRPr="008B2C77" w:rsidR="005A1514">
          <w:rPr>
            <w:rFonts w:ascii="Arial" w:hAnsi="Arial" w:cs="Arial"/>
            <w:color w:val="14171A"/>
            <w:sz w:val="24"/>
            <w:szCs w:val="24"/>
            <w:shd w:val="clear" w:color="auto" w:fill="FFFFFF"/>
          </w:rPr>
          <w:t xml:space="preserve"> profile?</w:t>
        </w:r>
      </w:ins>
    </w:p>
    <w:p xmlns:wp14="http://schemas.microsoft.com/office/word/2010/wordml" w:rsidRPr="008B2C77" w:rsidR="002675A1" w:rsidP="3C9E8E1C" w:rsidRDefault="002675A1" w14:paraId="0811101A" wp14:textId="09AD57BE">
      <w:pPr>
        <w:pStyle w:val="Normal"/>
        <w:suppressLineNumbers w:val="0"/>
        <w:bidi w:val="0"/>
        <w:spacing w:before="0" w:beforeAutospacing="off" w:after="160" w:afterAutospacing="off" w:line="480" w:lineRule="auto"/>
        <w:ind w:left="0" w:right="-613" w:firstLine="720"/>
        <w:jc w:val="both"/>
        <w:rPr>
          <w:rFonts w:ascii="Arial" w:hAnsi="Arial" w:cs="Arial"/>
          <w:color w:val="14171A"/>
          <w:sz w:val="24"/>
          <w:szCs w:val="24"/>
        </w:rPr>
      </w:pPr>
      <w:r w:rsidRPr="008B2C77" w:rsidR="005A1514">
        <w:rPr>
          <w:rFonts w:ascii="Arial" w:hAnsi="Arial" w:cs="Arial"/>
          <w:color w:val="14171A"/>
          <w:sz w:val="24"/>
          <w:szCs w:val="24"/>
          <w:shd w:val="clear" w:color="auto" w:fill="FFFFFF"/>
        </w:rPr>
        <w:t xml:space="preserve">Personally, I am against recruitment at such </w:t>
      </w:r>
      <w:r w:rsidRPr="008B2C77" w:rsidR="005A1514">
        <w:rPr>
          <w:rFonts w:ascii="Arial" w:hAnsi="Arial" w:cs="Arial"/>
          <w:color w:val="14171A"/>
          <w:sz w:val="24"/>
          <w:szCs w:val="24"/>
          <w:shd w:val="clear" w:color="auto" w:fill="FFFFFF"/>
        </w:rPr>
        <w:t xml:space="preserve">a young age</w:t>
      </w:r>
      <w:r w:rsidRPr="008B2C77" w:rsidR="005A1514">
        <w:rPr>
          <w:rFonts w:ascii="Arial" w:hAnsi="Arial" w:cs="Arial"/>
          <w:color w:val="14171A"/>
          <w:sz w:val="24"/>
          <w:szCs w:val="24"/>
          <w:shd w:val="clear" w:color="auto" w:fill="FFFFFF"/>
        </w:rPr>
        <w:t xml:space="preserve">. Many clubs in Europe have long since abandoned this process</w:t>
      </w:r>
      <w:ins w:author="Gary Smailes" w:date="2024-02-07T15:58:55.633Z" w:id="626162572">
        <w:r w:rsidRPr="008B2C77" w:rsidR="005A1514">
          <w:rPr>
            <w:rFonts w:ascii="Arial" w:hAnsi="Arial" w:cs="Arial"/>
            <w:color w:val="14171A"/>
            <w:sz w:val="24"/>
            <w:szCs w:val="24"/>
            <w:shd w:val="clear" w:color="auto" w:fill="FFFFFF"/>
          </w:rPr>
          <w:t xml:space="preserve">, simply</w:t>
        </w:r>
      </w:ins>
      <w:r w:rsidRPr="008B2C77" w:rsidR="005A1514">
        <w:rPr>
          <w:rFonts w:ascii="Arial" w:hAnsi="Arial" w:cs="Arial"/>
          <w:color w:val="14171A"/>
          <w:sz w:val="24"/>
          <w:szCs w:val="24"/>
          <w:shd w:val="clear" w:color="auto" w:fill="FFFFFF"/>
        </w:rPr>
        <w:t xml:space="preserve"> because it </w:t>
      </w:r>
      <w:r w:rsidRPr="008B2C77" w:rsidR="005A1514">
        <w:rPr>
          <w:rFonts w:ascii="Arial" w:hAnsi="Arial" w:cs="Arial"/>
          <w:color w:val="14171A"/>
          <w:sz w:val="24"/>
          <w:szCs w:val="24"/>
          <w:shd w:val="clear" w:color="auto" w:fill="FFFFFF"/>
        </w:rPr>
        <w:t>doesn't</w:t>
      </w:r>
      <w:r w:rsidRPr="008B2C77" w:rsidR="005A1514">
        <w:rPr>
          <w:rFonts w:ascii="Arial" w:hAnsi="Arial" w:cs="Arial"/>
          <w:color w:val="14171A"/>
          <w:sz w:val="24"/>
          <w:szCs w:val="24"/>
          <w:shd w:val="clear" w:color="auto" w:fill="FFFFFF"/>
        </w:rPr>
        <w:t xml:space="preserve"> make any sense. It only promotes early specialization</w:t>
      </w:r>
      <w:r w:rsidRPr="008B2C77" w:rsidR="000C3865">
        <w:rPr>
          <w:rFonts w:ascii="Arial" w:hAnsi="Arial" w:cs="Arial"/>
          <w:color w:val="14171A"/>
          <w:sz w:val="24"/>
          <w:szCs w:val="24"/>
          <w:shd w:val="clear" w:color="auto" w:fill="FFFFFF"/>
        </w:rPr>
        <w:t xml:space="preserve"> and</w:t>
      </w:r>
      <w:r w:rsidRPr="008B2C77" w:rsidR="005A1514">
        <w:rPr>
          <w:rFonts w:ascii="Arial" w:hAnsi="Arial" w:cs="Arial"/>
          <w:color w:val="14171A"/>
          <w:sz w:val="24"/>
          <w:szCs w:val="24"/>
          <w:shd w:val="clear" w:color="auto" w:fill="FFFFFF"/>
        </w:rPr>
        <w:t xml:space="preserve"> false identification of talent among children which simply reduces their potential instead of increasing it</w:t>
      </w:r>
      <w:r w:rsidRPr="008B2C77" w:rsidR="00A72CBC">
        <w:rPr>
          <w:rFonts w:ascii="Arial" w:hAnsi="Arial" w:cs="Arial"/>
          <w:color w:val="14171A"/>
          <w:sz w:val="24"/>
          <w:szCs w:val="24"/>
          <w:shd w:val="clear" w:color="auto" w:fill="FFFFFF"/>
        </w:rPr>
        <w:t>.</w:t>
      </w:r>
      <w:r w:rsidRPr="008B2C77" w:rsidR="0098701F">
        <w:rPr>
          <w:rFonts w:ascii="Arial" w:hAnsi="Arial" w:cs="Arial"/>
          <w:color w:val="14171A"/>
          <w:sz w:val="24"/>
          <w:szCs w:val="24"/>
          <w:shd w:val="clear" w:color="auto" w:fill="FFFFFF"/>
        </w:rPr>
        <w:t xml:space="preserve"> </w:t>
      </w:r>
      <w:r w:rsidRPr="008B2C77" w:rsidR="005A1514">
        <w:rPr>
          <w:rFonts w:ascii="Arial" w:hAnsi="Arial" w:cs="Arial"/>
          <w:color w:val="14171A"/>
          <w:sz w:val="24"/>
          <w:szCs w:val="24"/>
          <w:shd w:val="clear" w:color="auto" w:fill="FFFFFF"/>
        </w:rPr>
        <w:t xml:space="preserve">Recently, the German giant Bayern Munich </w:t>
      </w:r>
      <w:r w:rsidRPr="008B2C77" w:rsidR="000C3865">
        <w:rPr>
          <w:rFonts w:ascii="Arial" w:hAnsi="Arial" w:cs="Arial"/>
          <w:color w:val="14171A"/>
          <w:sz w:val="24"/>
          <w:szCs w:val="24"/>
          <w:shd w:val="clear" w:color="auto" w:fill="FFFFFF"/>
        </w:rPr>
        <w:t xml:space="preserve">totally </w:t>
      </w:r>
      <w:r w:rsidRPr="008B2C77" w:rsidR="005A1514">
        <w:rPr>
          <w:rFonts w:ascii="Arial" w:hAnsi="Arial" w:cs="Arial"/>
          <w:color w:val="14171A"/>
          <w:sz w:val="24"/>
          <w:szCs w:val="24"/>
          <w:shd w:val="clear" w:color="auto" w:fill="FFFFFF"/>
        </w:rPr>
        <w:t xml:space="preserve">abandoned the recruitment of children at the youngest age </w:t>
      </w:r>
      <w:r w:rsidRPr="008B2C77" w:rsidR="000C3865">
        <w:rPr>
          <w:rFonts w:ascii="Arial" w:hAnsi="Arial" w:cs="Arial"/>
          <w:color w:val="14171A"/>
          <w:sz w:val="24"/>
          <w:szCs w:val="24"/>
          <w:shd w:val="clear" w:color="auto" w:fill="FFFFFF"/>
        </w:rPr>
        <w:t xml:space="preserve">of </w:t>
      </w:r>
      <w:r w:rsidRPr="008B2C77" w:rsidR="005A1514">
        <w:rPr>
          <w:rFonts w:ascii="Arial" w:hAnsi="Arial" w:cs="Arial"/>
          <w:color w:val="14171A"/>
          <w:sz w:val="24"/>
          <w:szCs w:val="24"/>
          <w:shd w:val="clear" w:color="auto" w:fill="FFFFFF"/>
        </w:rPr>
        <w:t xml:space="preserve">U6-U11! There are many reasons why this decision was right, but I will cite a few of them: </w:t>
      </w:r>
    </w:p>
    <w:p xmlns:wp14="http://schemas.microsoft.com/office/word/2010/wordml" w:rsidRPr="008B2C77" w:rsidR="0098701F" w:rsidP="005055DF" w:rsidRDefault="005A1514" w14:paraId="5BD58E84" wp14:textId="04C6E2A7">
      <w:pPr>
        <w:pStyle w:val="ListParagraph"/>
        <w:numPr>
          <w:ilvl w:val="0"/>
          <w:numId w:val="2"/>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4171A"/>
          <w:sz w:val="24"/>
          <w:szCs w:val="24"/>
          <w:shd w:val="clear" w:color="auto" w:fill="FFFFFF"/>
        </w:rPr>
        <w:t xml:space="preserve">A child should be </w:t>
      </w:r>
      <w:r w:rsidRPr="008B2C77" w:rsidR="000C3865">
        <w:rPr>
          <w:rFonts w:ascii="Arial" w:hAnsi="Arial" w:cs="Arial"/>
          <w:color w:val="14171A"/>
          <w:sz w:val="24"/>
          <w:szCs w:val="24"/>
          <w:shd w:val="clear" w:color="auto" w:fill="FFFFFF"/>
        </w:rPr>
        <w:t xml:space="preserve">just that – a </w:t>
      </w:r>
      <w:r w:rsidRPr="008B2C77">
        <w:rPr>
          <w:rFonts w:ascii="Arial" w:hAnsi="Arial" w:cs="Arial"/>
          <w:color w:val="14171A"/>
          <w:sz w:val="24"/>
          <w:szCs w:val="24"/>
          <w:shd w:val="clear" w:color="auto" w:fill="FFFFFF"/>
        </w:rPr>
        <w:t xml:space="preserve">child and </w:t>
      </w:r>
      <w:r w:rsidRPr="008B2C77">
        <w:rPr>
          <w:rFonts w:ascii="Arial" w:hAnsi="Arial" w:cs="Arial"/>
          <w:color w:val="14171A"/>
          <w:sz w:val="24"/>
          <w:szCs w:val="24"/>
          <w:shd w:val="clear" w:color="auto" w:fill="FFFFFF"/>
        </w:rPr>
        <w:t xml:space="preserve">have </w:t>
      </w:r>
      <w:r w:rsidRPr="008B2C77" w:rsidR="000C3865">
        <w:rPr>
          <w:rFonts w:ascii="Arial" w:hAnsi="Arial" w:cs="Arial"/>
          <w:color w:val="14171A"/>
          <w:sz w:val="24"/>
          <w:szCs w:val="24"/>
          <w:shd w:val="clear" w:color="auto" w:fill="FFFFFF"/>
        </w:rPr>
        <w:t xml:space="preserve">the </w:t>
      </w:r>
      <w:r w:rsidRPr="008B2C77">
        <w:rPr>
          <w:rFonts w:ascii="Arial" w:hAnsi="Arial" w:cs="Arial"/>
          <w:color w:val="14171A"/>
          <w:sz w:val="24"/>
          <w:szCs w:val="24"/>
          <w:shd w:val="clear" w:color="auto" w:fill="FFFFFF"/>
        </w:rPr>
        <w:t>opportunit</w:t>
      </w:r>
      <w:r w:rsidRPr="008B2C77" w:rsidR="000C3865">
        <w:rPr>
          <w:rFonts w:ascii="Arial" w:hAnsi="Arial" w:cs="Arial"/>
          <w:color w:val="14171A"/>
          <w:sz w:val="24"/>
          <w:szCs w:val="24"/>
          <w:shd w:val="clear" w:color="auto" w:fill="FFFFFF"/>
        </w:rPr>
        <w:t xml:space="preserve">y </w:t>
      </w:r>
      <w:r w:rsidRPr="008B2C77">
        <w:rPr>
          <w:rFonts w:ascii="Arial" w:hAnsi="Arial" w:cs="Arial"/>
          <w:color w:val="14171A"/>
          <w:sz w:val="24"/>
          <w:szCs w:val="24"/>
          <w:shd w:val="clear" w:color="auto" w:fill="FFFFFF"/>
        </w:rPr>
        <w:t>to</w:t>
      </w:r>
      <w:r w:rsidRPr="008B2C77">
        <w:rPr>
          <w:rFonts w:ascii="Arial" w:hAnsi="Arial" w:cs="Arial"/>
          <w:color w:val="14171A"/>
          <w:sz w:val="24"/>
          <w:szCs w:val="24"/>
          <w:shd w:val="clear" w:color="auto" w:fill="FFFFFF"/>
        </w:rPr>
        <w:t xml:space="preserve"> enjoy childhood</w:t>
      </w:r>
      <w:ins w:author="Gary Smailes" w:date="2024-02-07T16:00:07.858Z" w:id="1630339075">
        <w:r w:rsidRPr="008B2C77">
          <w:rPr>
            <w:rFonts w:ascii="Arial" w:hAnsi="Arial" w:cs="Arial"/>
            <w:color w:val="14171A"/>
            <w:sz w:val="24"/>
            <w:szCs w:val="24"/>
            <w:shd w:val="clear" w:color="auto" w:fill="FFFFFF"/>
          </w:rPr>
          <w:t xml:space="preserve">.</w:t>
        </w:r>
      </w:ins>
    </w:p>
    <w:p xmlns:wp14="http://schemas.microsoft.com/office/word/2010/wordml" w:rsidRPr="008B2C77" w:rsidR="0098701F" w:rsidP="005055DF" w:rsidRDefault="005A1514" w14:paraId="65FC2DC6" wp14:textId="36C77B12">
      <w:pPr>
        <w:pStyle w:val="ListParagraph"/>
        <w:numPr>
          <w:ilvl w:val="0"/>
          <w:numId w:val="2"/>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4171A"/>
          <w:sz w:val="24"/>
          <w:szCs w:val="24"/>
          <w:shd w:val="clear" w:color="auto" w:fill="FFFFFF"/>
        </w:rPr>
        <w:t>Children should grow up away from the pressure and wild aggression of adults</w:t>
      </w:r>
      <w:ins w:author="Gary Smailes" w:date="2024-02-07T16:00:10.476Z" w:id="1864273171">
        <w:r w:rsidRPr="008B2C77">
          <w:rPr>
            <w:rFonts w:ascii="Arial" w:hAnsi="Arial" w:cs="Arial"/>
            <w:color w:val="14171A"/>
            <w:sz w:val="24"/>
            <w:szCs w:val="24"/>
            <w:shd w:val="clear" w:color="auto" w:fill="FFFFFF"/>
          </w:rPr>
          <w:t>.</w:t>
        </w:r>
      </w:ins>
    </w:p>
    <w:p xmlns:wp14="http://schemas.microsoft.com/office/word/2010/wordml" w:rsidRPr="008B2C77" w:rsidR="0098701F" w:rsidP="005055DF" w:rsidRDefault="000C3865" w14:paraId="5417EC18" wp14:textId="3D5E057F">
      <w:pPr>
        <w:pStyle w:val="ListParagraph"/>
        <w:numPr>
          <w:ilvl w:val="0"/>
          <w:numId w:val="2"/>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4171A"/>
          <w:sz w:val="24"/>
          <w:szCs w:val="24"/>
          <w:shd w:val="clear" w:color="auto" w:fill="FFFFFF"/>
        </w:rPr>
        <w:t>Children should have o</w:t>
      </w:r>
      <w:r w:rsidRPr="008B2C77" w:rsidR="005A1514">
        <w:rPr>
          <w:rFonts w:ascii="Arial" w:hAnsi="Arial" w:cs="Arial"/>
          <w:color w:val="14171A"/>
          <w:sz w:val="24"/>
          <w:szCs w:val="24"/>
          <w:shd w:val="clear" w:color="auto" w:fill="FFFFFF"/>
        </w:rPr>
        <w:t xml:space="preserve">pportunities to learn and try other </w:t>
      </w:r>
      <w:r w:rsidRPr="008B2C77">
        <w:rPr>
          <w:rFonts w:ascii="Arial" w:hAnsi="Arial" w:cs="Arial"/>
          <w:color w:val="14171A"/>
          <w:sz w:val="24"/>
          <w:szCs w:val="24"/>
          <w:shd w:val="clear" w:color="auto" w:fill="FFFFFF"/>
        </w:rPr>
        <w:t>sports</w:t>
      </w:r>
      <w:ins w:author="Gary Smailes" w:date="2024-02-07T16:00:12.054Z" w:id="2075322607">
        <w:r w:rsidRPr="008B2C77">
          <w:rPr>
            <w:rFonts w:ascii="Arial" w:hAnsi="Arial" w:cs="Arial"/>
            <w:color w:val="14171A"/>
            <w:sz w:val="24"/>
            <w:szCs w:val="24"/>
            <w:shd w:val="clear" w:color="auto" w:fill="FFFFFF"/>
          </w:rPr>
          <w:t>.</w:t>
        </w:r>
      </w:ins>
    </w:p>
    <w:p xmlns:wp14="http://schemas.microsoft.com/office/word/2010/wordml" w:rsidRPr="008B2C77" w:rsidR="00776741" w:rsidP="3C9E8E1C" w:rsidRDefault="005A1514" w14:paraId="5AE9937F" wp14:textId="1D5767F2">
      <w:pPr>
        <w:spacing w:line="480" w:lineRule="auto"/>
        <w:ind w:right="-613" w:firstLine="720"/>
        <w:jc w:val="both"/>
        <w:rPr>
          <w:ins w:author="Gary Smailes" w:date="2024-02-07T16:00:28.303Z" w:id="1480537606"/>
          <w:rFonts w:ascii="Arial" w:hAnsi="Arial" w:cs="Arial"/>
          <w:color w:val="14171A"/>
          <w:sz w:val="24"/>
          <w:szCs w:val="24"/>
        </w:rPr>
        <w:pPrChange w:author="Gary Smailes" w:date="2024-02-07T16:00:20.105Z">
          <w:pPr>
            <w:spacing w:line="480" w:lineRule="auto"/>
            <w:ind w:right="-613"/>
            <w:jc w:val="both"/>
          </w:pPr>
        </w:pPrChange>
      </w:pPr>
      <w:r w:rsidRPr="008B2C77">
        <w:rPr>
          <w:rFonts w:ascii="Arial" w:hAnsi="Arial" w:cs="Arial"/>
          <w:color w:val="14171A"/>
          <w:sz w:val="24"/>
          <w:szCs w:val="24"/>
          <w:shd w:val="clear" w:color="auto" w:fill="FFFFFF"/>
        </w:rPr>
        <w:t xml:space="preserve">You can read more </w:t>
      </w:r>
      <w:r w:rsidRPr="008B2C77" w:rsidR="000C3865">
        <w:rPr>
          <w:rFonts w:ascii="Arial" w:hAnsi="Arial" w:cs="Arial"/>
          <w:color w:val="14171A"/>
          <w:sz w:val="24"/>
          <w:szCs w:val="24"/>
          <w:shd w:val="clear" w:color="auto" w:fill="FFFFFF"/>
        </w:rPr>
        <w:t xml:space="preserve">on the subject </w:t>
      </w:r>
      <w:r w:rsidRPr="008B2C77">
        <w:rPr>
          <w:rFonts w:ascii="Arial" w:hAnsi="Arial" w:cs="Arial"/>
          <w:color w:val="14171A"/>
          <w:sz w:val="24"/>
          <w:szCs w:val="24"/>
          <w:shd w:val="clear" w:color="auto" w:fill="FFFFFF"/>
        </w:rPr>
        <w:t>from th</w:t>
      </w:r>
      <w:r w:rsidRPr="008B2C77" w:rsidR="000C3865">
        <w:rPr>
          <w:rFonts w:ascii="Arial" w:hAnsi="Arial" w:cs="Arial"/>
          <w:color w:val="14171A"/>
          <w:sz w:val="24"/>
          <w:szCs w:val="24"/>
          <w:shd w:val="clear" w:color="auto" w:fill="FFFFFF"/>
        </w:rPr>
        <w:t xml:space="preserve">e following </w:t>
      </w:r>
      <w:r w:rsidRPr="008B2C77">
        <w:rPr>
          <w:rFonts w:ascii="Arial" w:hAnsi="Arial" w:cs="Arial"/>
          <w:color w:val="14171A"/>
          <w:sz w:val="24"/>
          <w:szCs w:val="24"/>
          <w:shd w:val="clear" w:color="auto" w:fill="FFFFFF"/>
        </w:rPr>
        <w:t>source: Train</w:t>
      </w:r>
      <w:r w:rsidRPr="008B2C77" w:rsidR="000C3865">
        <w:rPr>
          <w:rFonts w:ascii="Arial" w:hAnsi="Arial" w:cs="Arial"/>
          <w:color w:val="14171A"/>
          <w:sz w:val="24"/>
          <w:szCs w:val="24"/>
          <w:shd w:val="clear" w:color="auto" w:fill="FFFFFF"/>
        </w:rPr>
        <w:t>in</w:t>
      </w:r>
      <w:r w:rsidRPr="008B2C77">
        <w:rPr>
          <w:rFonts w:ascii="Arial" w:hAnsi="Arial" w:cs="Arial"/>
          <w:color w:val="14171A"/>
          <w:sz w:val="24"/>
          <w:szCs w:val="24"/>
          <w:shd w:val="clear" w:color="auto" w:fill="FFFFFF"/>
        </w:rPr>
        <w:t>g Grou</w:t>
      </w:r>
      <w:r w:rsidRPr="008B2C77" w:rsidR="000C3865">
        <w:rPr>
          <w:rFonts w:ascii="Arial" w:hAnsi="Arial" w:cs="Arial"/>
          <w:color w:val="14171A"/>
          <w:sz w:val="24"/>
          <w:szCs w:val="24"/>
          <w:shd w:val="clear" w:color="auto" w:fill="FFFFFF"/>
        </w:rPr>
        <w:t>n</w:t>
      </w:r>
      <w:r w:rsidRPr="008B2C77">
        <w:rPr>
          <w:rFonts w:ascii="Arial" w:hAnsi="Arial" w:cs="Arial"/>
          <w:color w:val="14171A"/>
          <w:sz w:val="24"/>
          <w:szCs w:val="24"/>
          <w:shd w:val="clear" w:color="auto" w:fill="FFFFFF"/>
        </w:rPr>
        <w:t xml:space="preserve">d Guru Article </w:t>
      </w:r>
      <w:r w:rsidRPr="008B2C77" w:rsidR="000C3865">
        <w:rPr>
          <w:rFonts w:ascii="Arial" w:hAnsi="Arial" w:cs="Arial"/>
          <w:color w:val="14171A"/>
          <w:sz w:val="24"/>
          <w:szCs w:val="24"/>
          <w:shd w:val="clear" w:color="auto" w:fill="FFFFFF"/>
        </w:rPr>
        <w:t>(</w:t>
      </w:r>
      <w:r w:rsidRPr="008B2C77">
        <w:rPr>
          <w:rFonts w:ascii="Arial" w:hAnsi="Arial" w:cs="Arial"/>
          <w:color w:val="14171A"/>
          <w:sz w:val="24"/>
          <w:szCs w:val="24"/>
          <w:shd w:val="clear" w:color="auto" w:fill="FFFFFF"/>
        </w:rPr>
        <w:t>May</w:t>
      </w:r>
      <w:r w:rsidRPr="008B2C77" w:rsidR="000C3865">
        <w:rPr>
          <w:rFonts w:ascii="Arial" w:hAnsi="Arial" w:cs="Arial"/>
          <w:color w:val="14171A"/>
          <w:sz w:val="24"/>
          <w:szCs w:val="24"/>
          <w:shd w:val="clear" w:color="auto" w:fill="FFFFFF"/>
        </w:rPr>
        <w:t xml:space="preserve"> 1st</w:t>
      </w:r>
      <w:r w:rsidRPr="008B2C77" w:rsidR="000C3865">
        <w:rPr>
          <w:rFonts w:ascii="Arial" w:hAnsi="Arial" w:cs="Arial"/>
          <w:color w:val="14171A"/>
          <w:sz w:val="24"/>
          <w:szCs w:val="24"/>
          <w:shd w:val="clear" w:color="auto" w:fill="FFFFFF"/>
        </w:rPr>
        <w:t xml:space="preserve"> </w:t>
      </w:r>
      <w:r w:rsidRPr="008B2C77">
        <w:rPr>
          <w:rFonts w:ascii="Arial" w:hAnsi="Arial" w:cs="Arial"/>
          <w:color w:val="14171A"/>
          <w:sz w:val="24"/>
          <w:szCs w:val="24"/>
          <w:shd w:val="clear" w:color="auto" w:fill="FFFFFF"/>
        </w:rPr>
        <w:t xml:space="preserve">2020</w:t>
      </w:r>
      <w:r w:rsidRPr="008B2C77">
        <w:rPr>
          <w:rFonts w:ascii="Arial" w:hAnsi="Arial" w:cs="Arial"/>
          <w:color w:val="14171A"/>
          <w:sz w:val="24"/>
          <w:szCs w:val="24"/>
          <w:shd w:val="clear" w:color="auto" w:fill="FFFFFF"/>
        </w:rPr>
        <w:t xml:space="preserve">). </w:t>
      </w:r>
    </w:p>
    <w:p xmlns:wp14="http://schemas.microsoft.com/office/word/2010/wordml" w:rsidRPr="008B2C77" w:rsidR="00776741" w:rsidP="3C9E8E1C" w:rsidRDefault="005A1514" w14:paraId="3989CBA8" wp14:textId="130531D3">
      <w:pPr>
        <w:spacing w:line="480" w:lineRule="auto"/>
        <w:ind w:right="-613" w:firstLine="720"/>
        <w:jc w:val="both"/>
        <w:rPr>
          <w:ins w:author="Gary Smailes" w:date="2024-02-07T16:00:54.443Z" w:id="1520387464"/>
          <w:rFonts w:ascii="Arial" w:hAnsi="Arial" w:cs="Arial"/>
          <w:color w:val="14171A"/>
          <w:sz w:val="24"/>
          <w:szCs w:val="24"/>
        </w:rPr>
      </w:pPr>
      <w:r w:rsidRPr="008B2C77">
        <w:rPr>
          <w:rFonts w:ascii="Arial" w:hAnsi="Arial" w:cs="Arial"/>
          <w:color w:val="14171A"/>
          <w:sz w:val="24"/>
          <w:szCs w:val="24"/>
          <w:shd w:val="clear" w:color="auto" w:fill="FFFFFF"/>
        </w:rPr>
        <w:t xml:space="preserve">Such a trend has already </w:t>
      </w:r>
      <w:r w:rsidRPr="008B2C77" w:rsidR="000C3865">
        <w:rPr>
          <w:rFonts w:ascii="Arial" w:hAnsi="Arial" w:cs="Arial"/>
          <w:color w:val="14171A"/>
          <w:sz w:val="24"/>
          <w:szCs w:val="24"/>
          <w:shd w:val="clear" w:color="auto" w:fill="FFFFFF"/>
        </w:rPr>
        <w:t xml:space="preserve">taken hold </w:t>
      </w:r>
      <w:r w:rsidRPr="008B2C77">
        <w:rPr>
          <w:rFonts w:ascii="Arial" w:hAnsi="Arial" w:cs="Arial"/>
          <w:color w:val="14171A"/>
          <w:sz w:val="24"/>
          <w:szCs w:val="24"/>
          <w:shd w:val="clear" w:color="auto" w:fill="FFFFFF"/>
        </w:rPr>
        <w:t xml:space="preserve">in </w:t>
      </w:r>
      <w:r w:rsidRPr="008B2C77" w:rsidR="000C3865">
        <w:rPr>
          <w:rFonts w:ascii="Arial" w:hAnsi="Arial" w:cs="Arial"/>
          <w:color w:val="14171A"/>
          <w:sz w:val="24"/>
          <w:szCs w:val="24"/>
          <w:shd w:val="clear" w:color="auto" w:fill="FFFFFF"/>
        </w:rPr>
        <w:t xml:space="preserve">football for </w:t>
      </w:r>
      <w:r w:rsidRPr="008B2C77" w:rsidR="00DD4732">
        <w:rPr>
          <w:rFonts w:ascii="Arial" w:hAnsi="Arial" w:cs="Arial"/>
          <w:color w:val="14171A"/>
          <w:sz w:val="24"/>
          <w:szCs w:val="24"/>
          <w:shd w:val="clear" w:color="auto" w:fill="FFFFFF"/>
        </w:rPr>
        <w:t>adolescents</w:t>
      </w:r>
      <w:r w:rsidRPr="008B2C77">
        <w:rPr>
          <w:rFonts w:ascii="Arial" w:hAnsi="Arial" w:cs="Arial"/>
          <w:color w:val="14171A"/>
          <w:sz w:val="24"/>
          <w:szCs w:val="24"/>
          <w:shd w:val="clear" w:color="auto" w:fill="FFFFFF"/>
        </w:rPr>
        <w:t xml:space="preserve"> and children in Sweden, the United States, the </w:t>
      </w:r>
      <w:r w:rsidRPr="008B2C77">
        <w:rPr>
          <w:rFonts w:ascii="Arial" w:hAnsi="Arial" w:cs="Arial"/>
          <w:color w:val="14171A"/>
          <w:sz w:val="24"/>
          <w:szCs w:val="24"/>
          <w:shd w:val="clear" w:color="auto" w:fill="FFFFFF"/>
        </w:rPr>
        <w:t>Netherlands</w:t>
      </w:r>
      <w:r w:rsidRPr="008B2C77">
        <w:rPr>
          <w:rFonts w:ascii="Arial" w:hAnsi="Arial" w:cs="Arial"/>
          <w:color w:val="14171A"/>
          <w:sz w:val="24"/>
          <w:szCs w:val="24"/>
          <w:shd w:val="clear" w:color="auto" w:fill="FFFFFF"/>
        </w:rPr>
        <w:t xml:space="preserve"> and some clubs in Spain. Recruiting children at such </w:t>
      </w:r>
      <w:r w:rsidRPr="008B2C77">
        <w:rPr>
          <w:rFonts w:ascii="Arial" w:hAnsi="Arial" w:cs="Arial"/>
          <w:color w:val="14171A"/>
          <w:sz w:val="24"/>
          <w:szCs w:val="24"/>
          <w:shd w:val="clear" w:color="auto" w:fill="FFFFFF"/>
        </w:rPr>
        <w:t xml:space="preserve">a young age</w:t>
      </w:r>
      <w:r w:rsidRPr="008B2C77">
        <w:rPr>
          <w:rFonts w:ascii="Arial" w:hAnsi="Arial" w:cs="Arial"/>
          <w:color w:val="14171A"/>
          <w:sz w:val="24"/>
          <w:szCs w:val="24"/>
          <w:shd w:val="clear" w:color="auto" w:fill="FFFFFF"/>
        </w:rPr>
        <w:t xml:space="preserve"> has many disadvantages. </w:t>
      </w:r>
      <w:r w:rsidRPr="008B2C77" w:rsidR="000C3865">
        <w:rPr>
          <w:rFonts w:ascii="Arial" w:hAnsi="Arial" w:cs="Arial"/>
          <w:color w:val="14171A"/>
          <w:sz w:val="24"/>
          <w:szCs w:val="24"/>
          <w:shd w:val="clear" w:color="auto" w:fill="FFFFFF"/>
        </w:rPr>
        <w:t xml:space="preserve">For instance, </w:t>
      </w:r>
      <w:r w:rsidRPr="008B2C77">
        <w:rPr>
          <w:rFonts w:ascii="Arial" w:hAnsi="Arial" w:cs="Arial"/>
          <w:color w:val="14171A"/>
          <w:sz w:val="24"/>
          <w:szCs w:val="24"/>
          <w:shd w:val="clear" w:color="auto" w:fill="FFFFFF"/>
        </w:rPr>
        <w:t xml:space="preserve">countless mistakes </w:t>
      </w:r>
      <w:r w:rsidRPr="008B2C77" w:rsidR="000C3865">
        <w:rPr>
          <w:rFonts w:ascii="Arial" w:hAnsi="Arial" w:cs="Arial"/>
          <w:color w:val="14171A"/>
          <w:sz w:val="24"/>
          <w:szCs w:val="24"/>
          <w:shd w:val="clear" w:color="auto" w:fill="FFFFFF"/>
        </w:rPr>
        <w:t xml:space="preserve">occur </w:t>
      </w:r>
      <w:r w:rsidRPr="008B2C77">
        <w:rPr>
          <w:rFonts w:ascii="Arial" w:hAnsi="Arial" w:cs="Arial"/>
          <w:color w:val="14171A"/>
          <w:sz w:val="24"/>
          <w:szCs w:val="24"/>
          <w:shd w:val="clear" w:color="auto" w:fill="FFFFFF"/>
        </w:rPr>
        <w:t>because no one knows</w:t>
      </w:r>
      <w:r w:rsidRPr="008B2C77" w:rsidR="000C3865">
        <w:rPr>
          <w:rFonts w:ascii="Arial" w:hAnsi="Arial" w:cs="Arial"/>
          <w:color w:val="14171A"/>
          <w:sz w:val="24"/>
          <w:szCs w:val="24"/>
          <w:shd w:val="clear" w:color="auto" w:fill="FFFFFF"/>
        </w:rPr>
        <w:t xml:space="preserve">, nor will know </w:t>
      </w:r>
      <w:r w:rsidRPr="008B2C77">
        <w:rPr>
          <w:rFonts w:ascii="Arial" w:hAnsi="Arial" w:cs="Arial"/>
          <w:color w:val="14171A"/>
          <w:sz w:val="24"/>
          <w:szCs w:val="24"/>
          <w:shd w:val="clear" w:color="auto" w:fill="FFFFFF"/>
        </w:rPr>
        <w:t>in the future what 'talent' looks like at th</w:t>
      </w:r>
      <w:ins w:author="Gary Smailes" w:date="2024-02-07T16:00:47.796Z" w:id="854640047">
        <w:r w:rsidRPr="008B2C77">
          <w:rPr>
            <w:rFonts w:ascii="Arial" w:hAnsi="Arial" w:cs="Arial"/>
            <w:color w:val="14171A"/>
            <w:sz w:val="24"/>
            <w:szCs w:val="24"/>
            <w:shd w:val="clear" w:color="auto" w:fill="FFFFFF"/>
          </w:rPr>
          <w:t>is</w:t>
        </w:r>
      </w:ins>
      <w:del w:author="Gary Smailes" w:date="2024-02-07T16:00:47.411Z" w:id="1508315580">
        <w:r w:rsidRPr="3C9E8E1C" w:rsidDel="3C9E8E1C">
          <w:rPr>
            <w:rFonts w:ascii="Arial" w:hAnsi="Arial" w:cs="Arial"/>
            <w:color w:val="14171A"/>
            <w:sz w:val="24"/>
            <w:szCs w:val="24"/>
          </w:rPr>
          <w:delText>e</w:delText>
        </w:r>
      </w:del>
      <w:r w:rsidRPr="008B2C77">
        <w:rPr>
          <w:rFonts w:ascii="Arial" w:hAnsi="Arial" w:cs="Arial"/>
          <w:color w:val="14171A"/>
          <w:sz w:val="24"/>
          <w:szCs w:val="24"/>
          <w:shd w:val="clear" w:color="auto" w:fill="FFFFFF"/>
        </w:rPr>
        <w:t xml:space="preserve"> age</w:t>
      </w:r>
      <w:del w:author="Gary Smailes" w:date="2024-02-07T16:00:50.596Z" w:id="1518007785">
        <w:r w:rsidRPr="3C9E8E1C" w:rsidDel="3C9E8E1C">
          <w:rPr>
            <w:rFonts w:ascii="Arial" w:hAnsi="Arial" w:cs="Arial"/>
            <w:color w:val="14171A"/>
            <w:sz w:val="24"/>
            <w:szCs w:val="24"/>
          </w:rPr>
          <w:delText xml:space="preserve"> of 5-12</w:delText>
        </w:r>
      </w:del>
      <w:r w:rsidRPr="008B2C77" w:rsidR="000C3865">
        <w:rPr>
          <w:rFonts w:ascii="Arial" w:hAnsi="Arial" w:cs="Arial"/>
          <w:color w:val="14171A"/>
          <w:sz w:val="24"/>
          <w:szCs w:val="24"/>
          <w:shd w:val="clear" w:color="auto" w:fill="FFFFFF"/>
        </w:rPr>
        <w:t>,</w:t>
      </w:r>
      <w:r w:rsidRPr="008B2C77">
        <w:rPr>
          <w:rFonts w:ascii="Arial" w:hAnsi="Arial" w:cs="Arial"/>
          <w:color w:val="14171A"/>
          <w:sz w:val="24"/>
          <w:szCs w:val="24"/>
          <w:shd w:val="clear" w:color="auto" w:fill="FFFFFF"/>
        </w:rPr>
        <w:t xml:space="preserve"> and even during adolescence it is difficult to </w:t>
      </w:r>
      <w:r w:rsidRPr="008B2C77">
        <w:rPr>
          <w:rFonts w:ascii="Arial" w:hAnsi="Arial" w:cs="Arial"/>
          <w:color w:val="14171A"/>
          <w:sz w:val="24"/>
          <w:szCs w:val="24"/>
          <w:shd w:val="clear" w:color="auto" w:fill="FFFFFF"/>
        </w:rPr>
        <w:t xml:space="preserve">identify</w:t>
      </w:r>
      <w:r w:rsidRPr="008B2C77">
        <w:rPr>
          <w:rFonts w:ascii="Arial" w:hAnsi="Arial" w:cs="Arial"/>
          <w:color w:val="14171A"/>
          <w:sz w:val="24"/>
          <w:szCs w:val="24"/>
          <w:shd w:val="clear" w:color="auto" w:fill="FFFFFF"/>
        </w:rPr>
        <w:t xml:space="preserve">. </w:t>
      </w:r>
    </w:p>
    <w:p xmlns:wp14="http://schemas.microsoft.com/office/word/2010/wordml" w:rsidRPr="008B2C77" w:rsidR="00776741" w:rsidP="3C9E8E1C" w:rsidRDefault="005A1514" w14:paraId="10CA184F" wp14:textId="4DC14483">
      <w:pPr>
        <w:pStyle w:val="Normal"/>
        <w:suppressLineNumbers w:val="0"/>
        <w:bidi w:val="0"/>
        <w:spacing w:before="0" w:beforeAutospacing="off" w:after="160" w:afterAutospacing="off" w:line="480" w:lineRule="auto"/>
        <w:ind w:left="0" w:right="-613" w:firstLine="720"/>
        <w:jc w:val="both"/>
        <w:rPr>
          <w:ins w:author="Gary Smailes" w:date="2024-02-07T16:01:44.5Z" w:id="1523014716"/>
          <w:rFonts w:ascii="Arial" w:hAnsi="Arial" w:cs="Arial"/>
          <w:color w:val="14171A"/>
          <w:sz w:val="24"/>
          <w:szCs w:val="24"/>
        </w:rPr>
      </w:pPr>
      <w:r w:rsidRPr="008B2C77">
        <w:rPr>
          <w:rFonts w:ascii="Arial" w:hAnsi="Arial" w:cs="Arial"/>
          <w:color w:val="14171A"/>
          <w:sz w:val="24"/>
          <w:szCs w:val="24"/>
          <w:shd w:val="clear" w:color="auto" w:fill="FFFFFF"/>
        </w:rPr>
        <w:t>A large number of</w:t>
      </w:r>
      <w:r w:rsidRPr="008B2C77">
        <w:rPr>
          <w:rFonts w:ascii="Arial" w:hAnsi="Arial" w:cs="Arial"/>
          <w:color w:val="14171A"/>
          <w:sz w:val="24"/>
          <w:szCs w:val="24"/>
          <w:shd w:val="clear" w:color="auto" w:fill="FFFFFF"/>
        </w:rPr>
        <w:t xml:space="preserve"> mistakes</w:t>
      </w:r>
      <w:r w:rsidRPr="008B2C77" w:rsidR="007F6D09">
        <w:rPr>
          <w:rFonts w:ascii="Arial" w:hAnsi="Arial" w:cs="Arial"/>
          <w:color w:val="14171A"/>
          <w:sz w:val="24"/>
          <w:szCs w:val="24"/>
          <w:shd w:val="clear" w:color="auto" w:fill="FFFFFF"/>
        </w:rPr>
        <w:t xml:space="preserve"> involve </w:t>
      </w:r>
      <w:r w:rsidRPr="008B2C77">
        <w:rPr>
          <w:rFonts w:ascii="Arial" w:hAnsi="Arial" w:cs="Arial"/>
          <w:color w:val="14171A"/>
          <w:sz w:val="24"/>
          <w:szCs w:val="24"/>
          <w:shd w:val="clear" w:color="auto" w:fill="FFFFFF"/>
        </w:rPr>
        <w:t>the expulsion of th</w:t>
      </w:r>
      <w:r w:rsidRPr="008B2C77" w:rsidR="007F6D09">
        <w:rPr>
          <w:rFonts w:ascii="Arial" w:hAnsi="Arial" w:cs="Arial"/>
          <w:color w:val="14171A"/>
          <w:sz w:val="24"/>
          <w:szCs w:val="24"/>
          <w:shd w:val="clear" w:color="auto" w:fill="FFFFFF"/>
        </w:rPr>
        <w:t>ose</w:t>
      </w:r>
      <w:r w:rsidRPr="008B2C77">
        <w:rPr>
          <w:rFonts w:ascii="Arial" w:hAnsi="Arial" w:cs="Arial"/>
          <w:color w:val="14171A"/>
          <w:sz w:val="24"/>
          <w:szCs w:val="24"/>
          <w:shd w:val="clear" w:color="auto" w:fill="FFFFFF"/>
        </w:rPr>
        <w:t xml:space="preserve"> same children from </w:t>
      </w:r>
      <w:r w:rsidRPr="008B2C77" w:rsidR="007F6D09">
        <w:rPr>
          <w:rFonts w:ascii="Arial" w:hAnsi="Arial" w:cs="Arial"/>
          <w:color w:val="14171A"/>
          <w:sz w:val="24"/>
          <w:szCs w:val="24"/>
          <w:shd w:val="clear" w:color="auto" w:fill="FFFFFF"/>
        </w:rPr>
        <w:t xml:space="preserve">the </w:t>
      </w:r>
      <w:r w:rsidRPr="008B2C77">
        <w:rPr>
          <w:rFonts w:ascii="Arial" w:hAnsi="Arial" w:cs="Arial"/>
          <w:color w:val="14171A"/>
          <w:sz w:val="24"/>
          <w:szCs w:val="24"/>
          <w:shd w:val="clear" w:color="auto" w:fill="FFFFFF"/>
        </w:rPr>
        <w:t>academ</w:t>
      </w:r>
      <w:r w:rsidRPr="008B2C77" w:rsidR="007F6D09">
        <w:rPr>
          <w:rFonts w:ascii="Arial" w:hAnsi="Arial" w:cs="Arial"/>
          <w:color w:val="14171A"/>
          <w:sz w:val="24"/>
          <w:szCs w:val="24"/>
          <w:shd w:val="clear" w:color="auto" w:fill="FFFFFF"/>
        </w:rPr>
        <w:t>ies</w:t>
      </w:r>
      <w:r w:rsidRPr="008B2C77">
        <w:rPr>
          <w:rFonts w:ascii="Arial" w:hAnsi="Arial" w:cs="Arial"/>
          <w:color w:val="14171A"/>
          <w:sz w:val="24"/>
          <w:szCs w:val="24"/>
          <w:shd w:val="clear" w:color="auto" w:fill="FFFFFF"/>
        </w:rPr>
        <w:t xml:space="preserve"> of professional clubs at a later age, usually before the age of </w:t>
      </w:r>
      <w:del w:author="Gary Smailes" w:date="2024-02-07T16:01:02.368Z" w:id="533922746">
        <w:r w:rsidRPr="3C9E8E1C" w:rsidDel="3C9E8E1C">
          <w:rPr>
            <w:rFonts w:ascii="Arial" w:hAnsi="Arial" w:cs="Arial"/>
            <w:color w:val="14171A"/>
            <w:sz w:val="24"/>
            <w:szCs w:val="24"/>
          </w:rPr>
          <w:delText xml:space="preserve">12 </w:delText>
        </w:r>
      </w:del>
      <w:ins w:author="Gary Smailes" w:date="2024-02-07T16:01:05.832Z" w:id="1282381133">
        <w:r w:rsidRPr="3C9E8E1C" w:rsidR="3C9E8E1C">
          <w:rPr>
            <w:rFonts w:ascii="Arial" w:hAnsi="Arial" w:cs="Arial"/>
            <w:color w:val="14171A"/>
            <w:sz w:val="24"/>
            <w:szCs w:val="24"/>
          </w:rPr>
          <w:t xml:space="preserve">tweleve </w:t>
        </w:r>
      </w:ins>
      <w:r w:rsidRPr="008B2C77">
        <w:rPr>
          <w:rFonts w:ascii="Arial" w:hAnsi="Arial" w:cs="Arial"/>
          <w:color w:val="14171A"/>
          <w:sz w:val="24"/>
          <w:szCs w:val="24"/>
          <w:shd w:val="clear" w:color="auto" w:fill="FFFFFF"/>
        </w:rPr>
        <w:t xml:space="preserve">or in the age range of</w:t>
      </w:r>
      <w:ins w:author="Gary Smailes" w:date="2024-02-07T16:01:23.891Z" w:id="1509631583">
        <w:r w:rsidRPr="008B2C77">
          <w:rPr>
            <w:rFonts w:ascii="Arial" w:hAnsi="Arial" w:cs="Arial"/>
            <w:color w:val="14171A"/>
            <w:sz w:val="24"/>
            <w:szCs w:val="24"/>
            <w:shd w:val="clear" w:color="auto" w:fill="FFFFFF"/>
          </w:rPr>
          <w:t xml:space="preserve"> </w:t>
        </w:r>
      </w:ins>
      <w:del w:author="Gary Smailes" w:date="2024-02-07T16:01:16.946Z" w:id="1787191731">
        <w:r w:rsidRPr="3C9E8E1C" w:rsidDel="3C9E8E1C">
          <w:rPr>
            <w:rFonts w:ascii="Arial" w:hAnsi="Arial" w:cs="Arial"/>
            <w:color w:val="14171A"/>
            <w:sz w:val="24"/>
            <w:szCs w:val="24"/>
          </w:rPr>
          <w:delText xml:space="preserve"> 12-16</w:delText>
        </w:r>
        <w:r w:rsidRPr="3C9E8E1C" w:rsidDel="3C9E8E1C">
          <w:rPr>
            <w:rFonts w:ascii="Arial" w:hAnsi="Arial" w:cs="Arial"/>
            <w:color w:val="14171A"/>
            <w:sz w:val="24"/>
            <w:szCs w:val="24"/>
          </w:rPr>
          <w:delText>.</w:delText>
        </w:r>
      </w:del>
      <w:ins w:author="Gary Smailes" w:date="2024-02-07T16:01:21.448Z" w:id="71965849">
        <w:r w:rsidRPr="008B2C77" w:rsidR="00A72CBC">
          <w:rPr>
            <w:rFonts w:ascii="Arial" w:hAnsi="Arial" w:cs="Arial"/>
            <w:color w:val="14171A"/>
            <w:sz w:val="24"/>
            <w:szCs w:val="24"/>
            <w:shd w:val="clear" w:color="auto" w:fill="FFFFFF"/>
          </w:rPr>
          <w:t>twelve to sixteen.</w:t>
        </w:r>
      </w:ins>
      <w:r w:rsidRPr="008B2C77" w:rsidR="00CC5346">
        <w:rPr>
          <w:rFonts w:ascii="Arial" w:hAnsi="Arial" w:cs="Arial"/>
          <w:color w:val="14171A"/>
          <w:sz w:val="24"/>
          <w:szCs w:val="24"/>
          <w:shd w:val="clear" w:color="auto" w:fill="FFFFFF"/>
        </w:rPr>
        <w:t xml:space="preserve"> </w:t>
      </w:r>
      <w:r w:rsidRPr="008B2C77">
        <w:rPr>
          <w:rFonts w:ascii="Arial" w:hAnsi="Arial" w:cs="Arial"/>
          <w:color w:val="14171A"/>
          <w:sz w:val="24"/>
          <w:szCs w:val="24"/>
          <w:shd w:val="clear" w:color="auto" w:fill="FFFFFF"/>
        </w:rPr>
        <w:t xml:space="preserve">This is happening on a massive scale and is further proof of why only such a small percentage of young players make it to professional football. </w:t>
      </w:r>
    </w:p>
    <w:p xmlns:wp14="http://schemas.microsoft.com/office/word/2010/wordml" w:rsidRPr="008B2C77" w:rsidR="00776741" w:rsidP="3C9E8E1C" w:rsidRDefault="005A1514" w14:paraId="3B905462" wp14:textId="747DD0D9">
      <w:pPr>
        <w:pStyle w:val="Normal"/>
        <w:suppressLineNumbers w:val="0"/>
        <w:bidi w:val="0"/>
        <w:spacing w:before="0" w:beforeAutospacing="off" w:after="160" w:afterAutospacing="off" w:line="480" w:lineRule="auto"/>
        <w:ind w:left="0" w:right="-613" w:firstLine="720"/>
        <w:jc w:val="both"/>
        <w:rPr>
          <w:ins w:author="Gary Smailes" w:date="2024-02-07T16:02:34.046Z" w:id="1854660202"/>
          <w:rFonts w:ascii="Arial" w:hAnsi="Arial" w:cs="Arial"/>
          <w:color w:val="14171A"/>
          <w:sz w:val="24"/>
          <w:szCs w:val="24"/>
        </w:rPr>
      </w:pPr>
      <w:r w:rsidRPr="008B2C77" w:rsidR="007F6D09">
        <w:rPr>
          <w:rFonts w:ascii="Arial" w:hAnsi="Arial" w:cs="Arial"/>
          <w:color w:val="14171A"/>
          <w:sz w:val="24"/>
          <w:szCs w:val="24"/>
          <w:shd w:val="clear" w:color="auto" w:fill="FFFFFF"/>
        </w:rPr>
        <w:t xml:space="preserve">Meaning </w:t>
      </w:r>
      <w:r w:rsidRPr="008B2C77">
        <w:rPr>
          <w:rFonts w:ascii="Arial" w:hAnsi="Arial" w:cs="Arial"/>
          <w:color w:val="14171A"/>
          <w:sz w:val="24"/>
          <w:szCs w:val="24"/>
          <w:shd w:val="clear" w:color="auto" w:fill="FFFFFF"/>
        </w:rPr>
        <w:t>what</w:t>
      </w:r>
      <w:r w:rsidRPr="008B2C77" w:rsidR="007F6D09">
        <w:rPr>
          <w:rFonts w:ascii="Arial" w:hAnsi="Arial" w:cs="Arial"/>
          <w:color w:val="14171A"/>
          <w:sz w:val="24"/>
          <w:szCs w:val="24"/>
          <w:shd w:val="clear" w:color="auto" w:fill="FFFFFF"/>
        </w:rPr>
        <w:t xml:space="preserve"> precisely</w:t>
      </w:r>
      <w:r w:rsidRPr="008B2C77">
        <w:rPr>
          <w:rFonts w:ascii="Arial" w:hAnsi="Arial" w:cs="Arial"/>
          <w:color w:val="14171A"/>
          <w:sz w:val="24"/>
          <w:szCs w:val="24"/>
          <w:shd w:val="clear" w:color="auto" w:fill="FFFFFF"/>
        </w:rPr>
        <w:t xml:space="preserve">? </w:t>
      </w:r>
    </w:p>
    <w:p xmlns:wp14="http://schemas.microsoft.com/office/word/2010/wordml" w:rsidRPr="008B2C77" w:rsidR="00776741" w:rsidP="3C9E8E1C" w:rsidRDefault="005A1514" w14:paraId="72F3A025" wp14:textId="7E71DFF9">
      <w:pPr>
        <w:pStyle w:val="Normal"/>
        <w:suppressLineNumbers w:val="0"/>
        <w:bidi w:val="0"/>
        <w:spacing w:before="0" w:beforeAutospacing="off" w:after="160" w:afterAutospacing="off" w:line="480" w:lineRule="auto"/>
        <w:ind w:left="0" w:right="-613" w:firstLine="720"/>
        <w:jc w:val="both"/>
        <w:rPr>
          <w:ins w:author="Gary Smailes" w:date="2024-02-07T16:02:59.525Z" w:id="931227130"/>
          <w:rFonts w:ascii="Arial" w:hAnsi="Arial" w:cs="Arial"/>
          <w:color w:val="14171A"/>
          <w:sz w:val="24"/>
          <w:szCs w:val="24"/>
        </w:rPr>
      </w:pPr>
      <w:r w:rsidRPr="008B2C77">
        <w:rPr>
          <w:rFonts w:ascii="Arial" w:hAnsi="Arial" w:cs="Arial"/>
          <w:color w:val="14171A"/>
          <w:sz w:val="24"/>
          <w:szCs w:val="24"/>
          <w:shd w:val="clear" w:color="auto" w:fill="FFFFFF"/>
        </w:rPr>
        <w:t xml:space="preserve">At the age of say </w:t>
      </w:r>
      <w:ins w:author="Gary Smailes" w:date="2024-02-07T16:02:37.568Z" w:id="299030073">
        <w:r w:rsidRPr="008B2C77">
          <w:rPr>
            <w:rFonts w:ascii="Arial" w:hAnsi="Arial" w:cs="Arial"/>
            <w:color w:val="14171A"/>
            <w:sz w:val="24"/>
            <w:szCs w:val="24"/>
            <w:shd w:val="clear" w:color="auto" w:fill="FFFFFF"/>
          </w:rPr>
          <w:t xml:space="preserve">eight</w:t>
        </w:r>
      </w:ins>
      <w:del w:author="Gary Smailes" w:date="2024-02-07T16:02:36.606Z" w:id="1363456063">
        <w:r w:rsidRPr="3C9E8E1C" w:rsidDel="3C9E8E1C">
          <w:rPr>
            <w:rFonts w:ascii="Arial" w:hAnsi="Arial" w:cs="Arial"/>
            <w:color w:val="14171A"/>
            <w:sz w:val="24"/>
            <w:szCs w:val="24"/>
          </w:rPr>
          <w:delText>8</w:delText>
        </w:r>
      </w:del>
      <w:r w:rsidRPr="008B2C77">
        <w:rPr>
          <w:rFonts w:ascii="Arial" w:hAnsi="Arial" w:cs="Arial"/>
          <w:color w:val="14171A"/>
          <w:sz w:val="24"/>
          <w:szCs w:val="24"/>
          <w:shd w:val="clear" w:color="auto" w:fill="FFFFFF"/>
        </w:rPr>
        <w:t xml:space="preserve">, </w:t>
      </w:r>
      <w:r w:rsidRPr="008B2C77" w:rsidR="007F6D09">
        <w:rPr>
          <w:rFonts w:ascii="Arial" w:hAnsi="Arial" w:cs="Arial"/>
          <w:color w:val="14171A"/>
          <w:sz w:val="24"/>
          <w:szCs w:val="24"/>
          <w:shd w:val="clear" w:color="auto" w:fill="FFFFFF"/>
        </w:rPr>
        <w:t>a</w:t>
      </w:r>
      <w:r w:rsidRPr="008B2C77">
        <w:rPr>
          <w:rFonts w:ascii="Arial" w:hAnsi="Arial" w:cs="Arial"/>
          <w:color w:val="14171A"/>
          <w:sz w:val="24"/>
          <w:szCs w:val="24"/>
          <w:shd w:val="clear" w:color="auto" w:fill="FFFFFF"/>
        </w:rPr>
        <w:t xml:space="preserve"> </w:t>
      </w:r>
      <w:r w:rsidRPr="008B2C77" w:rsidR="002C0200">
        <w:rPr>
          <w:rFonts w:ascii="Arial" w:hAnsi="Arial" w:cs="Arial"/>
          <w:color w:val="14171A"/>
          <w:sz w:val="24"/>
          <w:szCs w:val="24"/>
          <w:shd w:val="clear" w:color="auto" w:fill="FFFFFF"/>
        </w:rPr>
        <w:t xml:space="preserve">youngster </w:t>
      </w:r>
      <w:r w:rsidRPr="008B2C77">
        <w:rPr>
          <w:rFonts w:ascii="Arial" w:hAnsi="Arial" w:cs="Arial"/>
          <w:color w:val="14171A"/>
          <w:sz w:val="24"/>
          <w:szCs w:val="24"/>
          <w:shd w:val="clear" w:color="auto" w:fill="FFFFFF"/>
        </w:rPr>
        <w:t xml:space="preserve">had potential and was accepted into </w:t>
      </w:r>
      <w:r w:rsidRPr="008B2C77" w:rsidR="007F6D09">
        <w:rPr>
          <w:rFonts w:ascii="Arial" w:hAnsi="Arial" w:cs="Arial"/>
          <w:color w:val="14171A"/>
          <w:sz w:val="24"/>
          <w:szCs w:val="24"/>
          <w:shd w:val="clear" w:color="auto" w:fill="FFFFFF"/>
        </w:rPr>
        <w:t>an</w:t>
      </w:r>
      <w:r w:rsidRPr="008B2C77">
        <w:rPr>
          <w:rFonts w:ascii="Arial" w:hAnsi="Arial" w:cs="Arial"/>
          <w:color w:val="14171A"/>
          <w:sz w:val="24"/>
          <w:szCs w:val="24"/>
          <w:shd w:val="clear" w:color="auto" w:fill="FFFFFF"/>
        </w:rPr>
        <w:t xml:space="preserve"> academy. However, at the age of </w:t>
      </w:r>
      <w:del w:author="Gary Smailes" w:date="2024-02-07T16:02:43.71Z" w:id="1196206007">
        <w:r w:rsidRPr="3C9E8E1C" w:rsidDel="3C9E8E1C">
          <w:rPr>
            <w:rFonts w:ascii="Arial" w:hAnsi="Arial" w:cs="Arial"/>
            <w:color w:val="14171A"/>
            <w:sz w:val="24"/>
            <w:szCs w:val="24"/>
          </w:rPr>
          <w:delText xml:space="preserve">12 </w:delText>
        </w:r>
      </w:del>
      <w:ins w:author="Gary Smailes" w:date="2024-02-07T16:02:45.798Z" w:id="318780025">
        <w:r w:rsidRPr="3C9E8E1C" w:rsidR="3C9E8E1C">
          <w:rPr>
            <w:rFonts w:ascii="Arial" w:hAnsi="Arial" w:cs="Arial"/>
            <w:color w:val="14171A"/>
            <w:sz w:val="24"/>
            <w:szCs w:val="24"/>
          </w:rPr>
          <w:t xml:space="preserve">tweleve, </w:t>
        </w:r>
      </w:ins>
      <w:r w:rsidRPr="008B2C77">
        <w:rPr>
          <w:rFonts w:ascii="Arial" w:hAnsi="Arial" w:cs="Arial"/>
          <w:color w:val="14171A"/>
          <w:sz w:val="24"/>
          <w:szCs w:val="24"/>
          <w:shd w:val="clear" w:color="auto" w:fill="FFFFFF"/>
        </w:rPr>
        <w:t xml:space="preserve">he no longer had this talent, did not prove himself and was discharged from </w:t>
      </w:r>
      <w:r w:rsidRPr="008B2C77" w:rsidR="00C139DB">
        <w:rPr>
          <w:rFonts w:ascii="Arial" w:hAnsi="Arial" w:cs="Arial"/>
          <w:color w:val="14171A"/>
          <w:sz w:val="24"/>
          <w:szCs w:val="24"/>
          <w:shd w:val="clear" w:color="auto" w:fill="FFFFFF"/>
        </w:rPr>
        <w:t>the same</w:t>
      </w:r>
      <w:r w:rsidRPr="008B2C77">
        <w:rPr>
          <w:rFonts w:ascii="Arial" w:hAnsi="Arial" w:cs="Arial"/>
          <w:color w:val="14171A"/>
          <w:sz w:val="24"/>
          <w:szCs w:val="24"/>
          <w:shd w:val="clear" w:color="auto" w:fill="FFFFFF"/>
        </w:rPr>
        <w:t xml:space="preserve"> academy by </w:t>
      </w:r>
      <w:r w:rsidRPr="008B2C77" w:rsidR="00C139DB">
        <w:rPr>
          <w:rFonts w:ascii="Arial" w:hAnsi="Arial" w:cs="Arial"/>
          <w:color w:val="14171A"/>
          <w:sz w:val="24"/>
          <w:szCs w:val="24"/>
          <w:shd w:val="clear" w:color="auto" w:fill="FFFFFF"/>
        </w:rPr>
        <w:t>the same</w:t>
      </w:r>
      <w:r w:rsidRPr="008B2C77">
        <w:rPr>
          <w:rFonts w:ascii="Arial" w:hAnsi="Arial" w:cs="Arial"/>
          <w:color w:val="14171A"/>
          <w:sz w:val="24"/>
          <w:szCs w:val="24"/>
          <w:shd w:val="clear" w:color="auto" w:fill="FFFFFF"/>
        </w:rPr>
        <w:t xml:space="preserve"> people</w:t>
      </w:r>
      <w:r w:rsidRPr="008B2C77" w:rsidR="00CD3A30">
        <w:rPr>
          <w:rFonts w:ascii="Arial" w:hAnsi="Arial" w:cs="Arial"/>
          <w:color w:val="14171A"/>
          <w:sz w:val="24"/>
          <w:szCs w:val="24"/>
          <w:shd w:val="clear" w:color="auto" w:fill="FFFFFF"/>
        </w:rPr>
        <w:t xml:space="preserve"> that recruited him</w:t>
      </w:r>
      <w:r w:rsidRPr="008B2C77">
        <w:rPr>
          <w:rFonts w:ascii="Arial" w:hAnsi="Arial" w:cs="Arial"/>
          <w:color w:val="14171A"/>
          <w:sz w:val="24"/>
          <w:szCs w:val="24"/>
          <w:shd w:val="clear" w:color="auto" w:fill="FFFFFF"/>
        </w:rPr>
        <w:t xml:space="preserve">! </w:t>
      </w:r>
    </w:p>
    <w:p xmlns:wp14="http://schemas.microsoft.com/office/word/2010/wordml" w:rsidRPr="008B2C77" w:rsidR="00776741" w:rsidP="3C9E8E1C" w:rsidRDefault="005A1514" wp14:textId="77777777" w14:paraId="5AC72899">
      <w:pPr>
        <w:pStyle w:val="Normal"/>
        <w:suppressLineNumbers w:val="0"/>
        <w:bidi w:val="0"/>
        <w:spacing w:before="0" w:beforeAutospacing="off" w:after="160" w:afterAutospacing="off" w:line="480" w:lineRule="auto"/>
        <w:ind w:left="0" w:right="-613" w:firstLine="720"/>
        <w:jc w:val="both"/>
        <w:rPr>
          <w:ins w:author="Gary Smailes" w:date="2024-02-07T16:03:02.932Z" w:id="1112152838"/>
          <w:rFonts w:ascii="Arial" w:hAnsi="Arial" w:cs="Arial"/>
          <w:color w:val="14171A"/>
          <w:sz w:val="24"/>
          <w:szCs w:val="24"/>
        </w:rPr>
      </w:pPr>
      <w:r w:rsidRPr="008B2C77">
        <w:rPr>
          <w:rFonts w:ascii="Arial" w:hAnsi="Arial" w:cs="Arial"/>
          <w:color w:val="14171A"/>
          <w:sz w:val="24"/>
          <w:szCs w:val="24"/>
          <w:shd w:val="clear" w:color="auto" w:fill="FFFFFF"/>
        </w:rPr>
        <w:t xml:space="preserve">Where is the logic </w:t>
      </w:r>
      <w:r w:rsidRPr="008B2C77" w:rsidR="007F6D09">
        <w:rPr>
          <w:rFonts w:ascii="Arial" w:hAnsi="Arial" w:cs="Arial"/>
          <w:color w:val="14171A"/>
          <w:sz w:val="24"/>
          <w:szCs w:val="24"/>
          <w:shd w:val="clear" w:color="auto" w:fill="FFFFFF"/>
        </w:rPr>
        <w:t xml:space="preserve">in </w:t>
      </w:r>
      <w:r w:rsidRPr="008B2C77">
        <w:rPr>
          <w:rFonts w:ascii="Arial" w:hAnsi="Arial" w:cs="Arial"/>
          <w:color w:val="14171A"/>
          <w:sz w:val="24"/>
          <w:szCs w:val="24"/>
          <w:shd w:val="clear" w:color="auto" w:fill="FFFFFF"/>
        </w:rPr>
        <w:t xml:space="preserve">such </w:t>
      </w:r>
      <w:r w:rsidRPr="008B2C77" w:rsidR="007F6D09">
        <w:rPr>
          <w:rFonts w:ascii="Arial" w:hAnsi="Arial" w:cs="Arial"/>
          <w:color w:val="14171A"/>
          <w:sz w:val="24"/>
          <w:szCs w:val="24"/>
          <w:shd w:val="clear" w:color="auto" w:fill="FFFFFF"/>
        </w:rPr>
        <w:t xml:space="preserve">an </w:t>
      </w:r>
      <w:r w:rsidRPr="008B2C77">
        <w:rPr>
          <w:rFonts w:ascii="Arial" w:hAnsi="Arial" w:cs="Arial"/>
          <w:color w:val="14171A"/>
          <w:sz w:val="24"/>
          <w:szCs w:val="24"/>
          <w:shd w:val="clear" w:color="auto" w:fill="FFFFFF"/>
        </w:rPr>
        <w:t>action?</w:t>
      </w:r>
      <w:r w:rsidRPr="008B2C77" w:rsidR="00C139DB">
        <w:rPr>
          <w:rFonts w:ascii="Arial" w:hAnsi="Arial" w:cs="Arial"/>
          <w:color w:val="14171A"/>
          <w:sz w:val="24"/>
          <w:szCs w:val="24"/>
          <w:shd w:val="clear" w:color="auto" w:fill="FFFFFF"/>
        </w:rPr>
        <w:t xml:space="preserve"> </w:t>
      </w:r>
    </w:p>
    <w:p xmlns:wp14="http://schemas.microsoft.com/office/word/2010/wordml" w:rsidRPr="008B2C77" w:rsidR="00776741" w:rsidP="3C9E8E1C" w:rsidRDefault="005A1514" w14:paraId="4924363A" wp14:textId="7F144CB4">
      <w:pPr>
        <w:pStyle w:val="Normal"/>
        <w:suppressLineNumbers w:val="0"/>
        <w:bidi w:val="0"/>
        <w:spacing w:before="0" w:beforeAutospacing="off" w:after="160" w:afterAutospacing="off" w:line="480" w:lineRule="auto"/>
        <w:ind w:left="0" w:right="-613" w:firstLine="720"/>
        <w:jc w:val="both"/>
        <w:rPr>
          <w:rFonts w:ascii="Arial" w:hAnsi="Arial" w:cs="Arial"/>
          <w:color w:val="14171A"/>
          <w:sz w:val="24"/>
          <w:szCs w:val="24"/>
        </w:rPr>
      </w:pPr>
      <w:r w:rsidRPr="008B2C77" w:rsidR="007F6D09">
        <w:rPr>
          <w:rFonts w:ascii="Arial" w:hAnsi="Arial" w:cs="Arial"/>
          <w:color w:val="14171A"/>
          <w:sz w:val="24"/>
          <w:szCs w:val="24"/>
          <w:shd w:val="clear" w:color="auto" w:fill="FFFFFF"/>
        </w:rPr>
        <w:t>Had</w:t>
      </w:r>
      <w:r w:rsidRPr="008B2C77">
        <w:rPr>
          <w:rFonts w:ascii="Arial" w:hAnsi="Arial" w:cs="Arial"/>
          <w:color w:val="14171A"/>
          <w:sz w:val="24"/>
          <w:szCs w:val="24"/>
          <w:shd w:val="clear" w:color="auto" w:fill="FFFFFF"/>
        </w:rPr>
        <w:t xml:space="preserve"> </w:t>
      </w:r>
      <w:r w:rsidRPr="008B2C77" w:rsidR="007F6D09">
        <w:rPr>
          <w:rFonts w:ascii="Arial" w:hAnsi="Arial" w:cs="Arial"/>
          <w:color w:val="14171A"/>
          <w:sz w:val="24"/>
          <w:szCs w:val="24"/>
          <w:shd w:val="clear" w:color="auto" w:fill="FFFFFF"/>
        </w:rPr>
        <w:t xml:space="preserve">that </w:t>
      </w:r>
      <w:r w:rsidRPr="008B2C77">
        <w:rPr>
          <w:rFonts w:ascii="Arial" w:hAnsi="Arial" w:cs="Arial"/>
          <w:color w:val="14171A"/>
          <w:sz w:val="24"/>
          <w:szCs w:val="24"/>
          <w:shd w:val="clear" w:color="auto" w:fill="FFFFFF"/>
        </w:rPr>
        <w:t xml:space="preserve">high football potential </w:t>
      </w:r>
      <w:r w:rsidRPr="008B2C77" w:rsidR="007F6D09">
        <w:rPr>
          <w:rFonts w:ascii="Arial" w:hAnsi="Arial" w:cs="Arial"/>
          <w:color w:val="14171A"/>
          <w:sz w:val="24"/>
          <w:szCs w:val="24"/>
          <w:shd w:val="clear" w:color="auto" w:fill="FFFFFF"/>
        </w:rPr>
        <w:t xml:space="preserve">suddenly </w:t>
      </w:r>
      <w:r w:rsidRPr="008B2C77">
        <w:rPr>
          <w:rFonts w:ascii="Arial" w:hAnsi="Arial" w:cs="Arial"/>
          <w:color w:val="14171A"/>
          <w:sz w:val="24"/>
          <w:szCs w:val="24"/>
          <w:shd w:val="clear" w:color="auto" w:fill="FFFFFF"/>
        </w:rPr>
        <w:t>evaporated? What happened to th</w:t>
      </w:r>
      <w:r w:rsidRPr="008B2C77" w:rsidR="007F6D09">
        <w:rPr>
          <w:rFonts w:ascii="Arial" w:hAnsi="Arial" w:cs="Arial"/>
          <w:color w:val="14171A"/>
          <w:sz w:val="24"/>
          <w:szCs w:val="24"/>
          <w:shd w:val="clear" w:color="auto" w:fill="FFFFFF"/>
        </w:rPr>
        <w:t xml:space="preserve">at </w:t>
      </w:r>
      <w:r w:rsidRPr="008B2C77">
        <w:rPr>
          <w:rFonts w:ascii="Arial" w:hAnsi="Arial" w:cs="Arial"/>
          <w:color w:val="14171A"/>
          <w:sz w:val="24"/>
          <w:szCs w:val="24"/>
          <w:shd w:val="clear" w:color="auto" w:fill="FFFFFF"/>
        </w:rPr>
        <w:t xml:space="preserve">potential during the </w:t>
      </w:r>
      <w:ins w:author="Gary Smailes" w:date="2024-02-07T16:03:10.587Z" w:id="1558749218">
        <w:r w:rsidRPr="008B2C77">
          <w:rPr>
            <w:rFonts w:ascii="Arial" w:hAnsi="Arial" w:cs="Arial"/>
            <w:color w:val="14171A"/>
            <w:sz w:val="24"/>
            <w:szCs w:val="24"/>
            <w:shd w:val="clear" w:color="auto" w:fill="FFFFFF"/>
          </w:rPr>
          <w:t xml:space="preserve">five</w:t>
        </w:r>
      </w:ins>
      <w:del w:author="Gary Smailes" w:date="2024-02-07T16:03:09.942Z" w:id="1153051445">
        <w:r w:rsidRPr="3C9E8E1C" w:rsidDel="3C9E8E1C">
          <w:rPr>
            <w:rFonts w:ascii="Arial" w:hAnsi="Arial" w:cs="Arial"/>
            <w:color w:val="14171A"/>
            <w:sz w:val="24"/>
            <w:szCs w:val="24"/>
          </w:rPr>
          <w:delText>5</w:delText>
        </w:r>
      </w:del>
      <w:r w:rsidRPr="008B2C77">
        <w:rPr>
          <w:rFonts w:ascii="Arial" w:hAnsi="Arial" w:cs="Arial"/>
          <w:color w:val="14171A"/>
          <w:sz w:val="24"/>
          <w:szCs w:val="24"/>
          <w:shd w:val="clear" w:color="auto" w:fill="FFFFFF"/>
        </w:rPr>
        <w:t xml:space="preserve"> years </w:t>
      </w:r>
      <w:r w:rsidRPr="008B2C77" w:rsidR="007F6D09">
        <w:rPr>
          <w:rFonts w:ascii="Arial" w:hAnsi="Arial" w:cs="Arial"/>
          <w:color w:val="14171A"/>
          <w:sz w:val="24"/>
          <w:szCs w:val="24"/>
          <w:shd w:val="clear" w:color="auto" w:fill="FFFFFF"/>
        </w:rPr>
        <w:t xml:space="preserve">spent </w:t>
      </w:r>
      <w:r w:rsidRPr="008B2C77">
        <w:rPr>
          <w:rFonts w:ascii="Arial" w:hAnsi="Arial" w:cs="Arial"/>
          <w:color w:val="14171A"/>
          <w:sz w:val="24"/>
          <w:szCs w:val="24"/>
          <w:shd w:val="clear" w:color="auto" w:fill="FFFFFF"/>
        </w:rPr>
        <w:t>in the academy of a professional club and why did it not develop</w:t>
      </w:r>
      <w:r w:rsidRPr="008B2C77" w:rsidR="007F6D09">
        <w:rPr>
          <w:rFonts w:ascii="Arial" w:hAnsi="Arial" w:cs="Arial"/>
          <w:color w:val="14171A"/>
          <w:sz w:val="24"/>
          <w:szCs w:val="24"/>
          <w:shd w:val="clear" w:color="auto" w:fill="FFFFFF"/>
        </w:rPr>
        <w:t xml:space="preserve">? </w:t>
      </w:r>
      <w:r w:rsidRPr="008B2C77">
        <w:rPr>
          <w:rFonts w:ascii="Arial" w:hAnsi="Arial" w:cs="Arial"/>
          <w:color w:val="14171A"/>
          <w:sz w:val="24"/>
          <w:szCs w:val="24"/>
          <w:shd w:val="clear" w:color="auto" w:fill="FFFFFF"/>
        </w:rPr>
        <w:t>(</w:t>
      </w:r>
      <w:r w:rsidRPr="008B2C77" w:rsidR="007F6D09">
        <w:rPr>
          <w:rFonts w:ascii="Arial" w:hAnsi="Arial" w:cs="Arial"/>
          <w:color w:val="14171A"/>
          <w:sz w:val="24"/>
          <w:szCs w:val="24"/>
          <w:shd w:val="clear" w:color="auto" w:fill="FFFFFF"/>
        </w:rPr>
        <w:t>more</w:t>
      </w:r>
      <w:r w:rsidRPr="008B2C77" w:rsidR="007F6D09">
        <w:rPr>
          <w:rFonts w:ascii="Arial" w:hAnsi="Arial" w:cs="Arial"/>
          <w:color w:val="14171A"/>
          <w:sz w:val="24"/>
          <w:szCs w:val="24"/>
          <w:shd w:val="clear" w:color="auto" w:fill="FFFFFF"/>
        </w:rPr>
        <w:t xml:space="preserve"> on this </w:t>
      </w:r>
      <w:r w:rsidRPr="008B2C77">
        <w:rPr>
          <w:rFonts w:ascii="Arial" w:hAnsi="Arial" w:cs="Arial"/>
          <w:color w:val="14171A"/>
          <w:sz w:val="24"/>
          <w:szCs w:val="24"/>
          <w:shd w:val="clear" w:color="auto" w:fill="FFFFFF"/>
        </w:rPr>
        <w:t>in later chapters)</w:t>
      </w:r>
    </w:p>
    <w:p xmlns:wp14="http://schemas.microsoft.com/office/word/2010/wordml" w:rsidRPr="008B2C77" w:rsidR="00CC5346" w:rsidP="3C9E8E1C" w:rsidRDefault="00CC5346" w14:paraId="001387A9" wp14:textId="4440DCA1">
      <w:pPr>
        <w:pStyle w:val="Normal"/>
        <w:suppressLineNumbers w:val="0"/>
        <w:bidi w:val="0"/>
        <w:spacing w:before="0" w:beforeAutospacing="off" w:after="160" w:afterAutospacing="off" w:line="480" w:lineRule="auto"/>
        <w:ind w:left="0" w:right="-613" w:firstLine="720"/>
        <w:jc w:val="both"/>
        <w:rPr>
          <w:rFonts w:ascii="Arial" w:hAnsi="Arial" w:cs="Arial"/>
          <w:color w:val="14171A"/>
          <w:sz w:val="24"/>
          <w:szCs w:val="24"/>
        </w:rPr>
        <w:pPrChange w:author="Gary Smailes" w:date="2024-02-07T16:03:31.049Z">
          <w:pPr>
            <w:spacing w:line="480" w:lineRule="auto"/>
            <w:ind w:right="-613"/>
            <w:jc w:val="both"/>
          </w:pPr>
        </w:pPrChange>
      </w:pPr>
      <w:del w:author="Gary Smailes" w:date="2024-02-07T16:03:18.465Z" w:id="1346749137">
        <w:r w:rsidRPr="3C9E8E1C" w:rsidDel="3C9E8E1C">
          <w:rPr>
            <w:rFonts w:ascii="Arial" w:hAnsi="Arial" w:cs="Arial"/>
            <w:color w:val="14171A"/>
            <w:sz w:val="24"/>
            <w:szCs w:val="24"/>
          </w:rPr>
          <w:delText xml:space="preserve">      </w:delText>
        </w:r>
      </w:del>
      <w:r w:rsidRPr="008B2C77" w:rsidR="005A1514">
        <w:rPr>
          <w:rFonts w:ascii="Arial" w:hAnsi="Arial" w:cs="Arial"/>
          <w:color w:val="14171A"/>
          <w:sz w:val="24"/>
          <w:szCs w:val="24"/>
          <w:shd w:val="clear" w:color="auto" w:fill="FFFFFF"/>
        </w:rPr>
        <w:t xml:space="preserve">Real Sociedad is a professional club in Spain playing in La Liga (the highest level of football in the country). After </w:t>
      </w:r>
      <w:r w:rsidRPr="008B2C77" w:rsidR="005A1514">
        <w:rPr>
          <w:rFonts w:ascii="Arial" w:hAnsi="Arial" w:cs="Arial"/>
          <w:color w:val="14171A"/>
          <w:sz w:val="24"/>
          <w:szCs w:val="24"/>
          <w:shd w:val="clear" w:color="auto" w:fill="FFFFFF"/>
        </w:rPr>
        <w:t xml:space="preserve">analyzing</w:t>
      </w:r>
      <w:r w:rsidRPr="008B2C77" w:rsidR="005A1514">
        <w:rPr>
          <w:rFonts w:ascii="Arial" w:hAnsi="Arial" w:cs="Arial"/>
          <w:color w:val="14171A"/>
          <w:sz w:val="24"/>
          <w:szCs w:val="24"/>
          <w:shd w:val="clear" w:color="auto" w:fill="FFFFFF"/>
        </w:rPr>
        <w:t xml:space="preserve"> scientific research </w:t>
      </w:r>
      <w:r w:rsidRPr="008B2C77" w:rsidR="007F6D09">
        <w:rPr>
          <w:rFonts w:ascii="Arial" w:hAnsi="Arial" w:cs="Arial"/>
          <w:color w:val="14171A"/>
          <w:sz w:val="24"/>
          <w:szCs w:val="24"/>
          <w:shd w:val="clear" w:color="auto" w:fill="FFFFFF"/>
        </w:rPr>
        <w:t>on</w:t>
      </w:r>
      <w:r w:rsidRPr="008B2C77" w:rsidR="005A1514">
        <w:rPr>
          <w:rFonts w:ascii="Arial" w:hAnsi="Arial" w:cs="Arial"/>
          <w:color w:val="14171A"/>
          <w:sz w:val="24"/>
          <w:szCs w:val="24"/>
          <w:shd w:val="clear" w:color="auto" w:fill="FFFFFF"/>
        </w:rPr>
        <w:t xml:space="preserve"> children, their development</w:t>
      </w:r>
      <w:r w:rsidRPr="008B2C77" w:rsidR="007F6D09">
        <w:rPr>
          <w:rFonts w:ascii="Arial" w:hAnsi="Arial" w:cs="Arial"/>
          <w:color w:val="14171A"/>
          <w:sz w:val="24"/>
          <w:szCs w:val="24"/>
          <w:shd w:val="clear" w:color="auto" w:fill="FFFFFF"/>
        </w:rPr>
        <w:t xml:space="preserve">, </w:t>
      </w:r>
      <w:r w:rsidRPr="008B2C77" w:rsidR="005A1514">
        <w:rPr>
          <w:rFonts w:ascii="Arial" w:hAnsi="Arial" w:cs="Arial"/>
          <w:color w:val="14171A"/>
          <w:sz w:val="24"/>
          <w:szCs w:val="24"/>
          <w:shd w:val="clear" w:color="auto" w:fill="FFFFFF"/>
        </w:rPr>
        <w:t xml:space="preserve">how they learn and how their brain develops, the people responsible for the academy </w:t>
      </w:r>
      <w:r w:rsidRPr="008B2C77" w:rsidR="007F6D09">
        <w:rPr>
          <w:rFonts w:ascii="Arial" w:hAnsi="Arial" w:cs="Arial"/>
          <w:color w:val="14171A"/>
          <w:sz w:val="24"/>
          <w:szCs w:val="24"/>
          <w:shd w:val="clear" w:color="auto" w:fill="FFFFFF"/>
        </w:rPr>
        <w:t xml:space="preserve">totally </w:t>
      </w:r>
      <w:r w:rsidRPr="008B2C77" w:rsidR="005A1514">
        <w:rPr>
          <w:rFonts w:ascii="Arial" w:hAnsi="Arial" w:cs="Arial"/>
          <w:color w:val="14171A"/>
          <w:sz w:val="24"/>
          <w:szCs w:val="24"/>
          <w:shd w:val="clear" w:color="auto" w:fill="FFFFFF"/>
        </w:rPr>
        <w:t xml:space="preserve">abandoned the recruitment of children until the age of </w:t>
      </w:r>
      <w:del w:author="Gary Smailes" w:date="2024-02-07T16:03:30.96Z" w:id="1639688038">
        <w:r w:rsidRPr="3C9E8E1C" w:rsidDel="3C9E8E1C">
          <w:rPr>
            <w:rFonts w:ascii="Arial" w:hAnsi="Arial" w:cs="Arial"/>
            <w:color w:val="14171A"/>
            <w:sz w:val="24"/>
            <w:szCs w:val="24"/>
          </w:rPr>
          <w:delText>13</w:delText>
        </w:r>
      </w:del>
      <w:ins w:author="Gary Smailes" w:date="2024-02-07T16:03:36.604Z" w:id="475480922">
        <w:r w:rsidRPr="3C9E8E1C" w:rsidR="3C9E8E1C">
          <w:rPr>
            <w:rFonts w:ascii="Arial" w:hAnsi="Arial" w:cs="Arial"/>
            <w:color w:val="14171A"/>
            <w:sz w:val="24"/>
            <w:szCs w:val="24"/>
          </w:rPr>
          <w:t>thirteen.</w:t>
        </w:r>
      </w:ins>
      <w:del w:author="Gary Smailes" w:date="2024-02-07T16:03:36.348Z" w:id="1634451162">
        <w:r w:rsidRPr="3C9E8E1C" w:rsidDel="3C9E8E1C">
          <w:rPr>
            <w:rFonts w:ascii="Arial" w:hAnsi="Arial" w:cs="Arial"/>
            <w:color w:val="14171A"/>
            <w:sz w:val="24"/>
            <w:szCs w:val="24"/>
          </w:rPr>
          <w:delText>!</w:delText>
        </w:r>
      </w:del>
      <w:r w:rsidRPr="008B2C77" w:rsidR="005A1514">
        <w:rPr>
          <w:rFonts w:ascii="Arial" w:hAnsi="Arial" w:cs="Arial"/>
          <w:color w:val="14171A"/>
          <w:sz w:val="24"/>
          <w:szCs w:val="24"/>
          <w:shd w:val="clear" w:color="auto" w:fill="FFFFFF"/>
        </w:rPr>
        <w:t xml:space="preserve"> In Alex Chapman's</w:t>
      </w:r>
      <w:r w:rsidRPr="008B2C77" w:rsidR="007F6D09">
        <w:rPr>
          <w:rFonts w:ascii="Arial" w:hAnsi="Arial" w:cs="Arial"/>
          <w:color w:val="14171A"/>
          <w:sz w:val="24"/>
          <w:szCs w:val="24"/>
          <w:shd w:val="clear" w:color="auto" w:fill="FFFFFF"/>
        </w:rPr>
        <w:t xml:space="preserve"> (</w:t>
      </w:r>
      <w:del w:author="Gary Smailes" w:date="2024-02-07T16:03:45.144Z" w:id="517672136">
        <w:r w:rsidRPr="3C9E8E1C" w:rsidDel="3C9E8E1C">
          <w:rPr>
            <w:rFonts w:ascii="Arial" w:hAnsi="Arial" w:cs="Arial"/>
            <w:color w:val="14171A"/>
            <w:sz w:val="24"/>
            <w:szCs w:val="24"/>
          </w:rPr>
          <w:delText>December 24th</w:delText>
        </w:r>
        <w:r w:rsidRPr="3C9E8E1C" w:rsidDel="3C9E8E1C">
          <w:rPr>
            <w:rFonts w:ascii="Arial" w:hAnsi="Arial" w:cs="Arial"/>
            <w:color w:val="14171A"/>
            <w:sz w:val="24"/>
            <w:szCs w:val="24"/>
          </w:rPr>
          <w:delText xml:space="preserve"> </w:delText>
        </w:r>
      </w:del>
      <w:r w:rsidRPr="008B2C77" w:rsidR="007F6D09">
        <w:rPr>
          <w:rFonts w:ascii="Arial" w:hAnsi="Arial" w:cs="Arial"/>
          <w:color w:val="14171A"/>
          <w:sz w:val="24"/>
          <w:szCs w:val="24"/>
          <w:shd w:val="clear" w:color="auto" w:fill="FFFFFF"/>
        </w:rPr>
        <w:t xml:space="preserve">2019</w:t>
      </w:r>
      <w:r w:rsidRPr="008B2C77" w:rsidR="007F6D09">
        <w:rPr>
          <w:rFonts w:ascii="Arial" w:hAnsi="Arial" w:cs="Arial"/>
          <w:color w:val="14171A"/>
          <w:sz w:val="24"/>
          <w:szCs w:val="24"/>
          <w:shd w:val="clear" w:color="auto" w:fill="FFFFFF"/>
        </w:rPr>
        <w:t xml:space="preserve">)</w:t>
      </w:r>
      <w:r w:rsidRPr="008B2C77" w:rsidR="005A1514">
        <w:rPr>
          <w:rFonts w:ascii="Arial" w:hAnsi="Arial" w:cs="Arial"/>
          <w:color w:val="14171A"/>
          <w:sz w:val="24"/>
          <w:szCs w:val="24"/>
          <w:shd w:val="clear" w:color="auto" w:fill="FFFFFF"/>
        </w:rPr>
        <w:t xml:space="preserve"> article</w:t>
      </w:r>
      <w:r w:rsidRPr="008B2C77" w:rsidR="007F6D09">
        <w:rPr>
          <w:rFonts w:ascii="Arial" w:hAnsi="Arial" w:cs="Arial"/>
          <w:color w:val="14171A"/>
          <w:sz w:val="24"/>
          <w:szCs w:val="24"/>
          <w:shd w:val="clear" w:color="auto" w:fill="FFFFFF"/>
        </w:rPr>
        <w:t xml:space="preserve"> "Inside Real Sociedad, a football club shaped by its academy" </w:t>
      </w:r>
      <w:r w:rsidRPr="008B2C77" w:rsidR="005A1514">
        <w:rPr>
          <w:rFonts w:ascii="Arial" w:hAnsi="Arial" w:cs="Arial"/>
          <w:color w:val="14171A"/>
          <w:sz w:val="24"/>
          <w:szCs w:val="24"/>
          <w:shd w:val="clear" w:color="auto" w:fill="FFFFFF"/>
        </w:rPr>
        <w:t xml:space="preserve">for </w:t>
      </w:r>
      <w:r w:rsidRPr="3C9E8E1C" w:rsidR="005A1514">
        <w:rPr>
          <w:rFonts w:ascii="Arial" w:hAnsi="Arial" w:cs="Arial"/>
          <w:i w:val="1"/>
          <w:iCs w:val="1"/>
          <w:color w:val="14171A"/>
          <w:sz w:val="24"/>
          <w:szCs w:val="24"/>
          <w:shd w:val="clear" w:color="auto" w:fill="FFFFFF"/>
        </w:rPr>
        <w:t>Cano</w:t>
      </w:r>
      <w:r w:rsidRPr="3C9E8E1C" w:rsidR="005A1514">
        <w:rPr>
          <w:rFonts w:ascii="Arial" w:hAnsi="Arial" w:cs="Arial"/>
          <w:i w:val="1"/>
          <w:iCs w:val="1"/>
          <w:color w:val="14171A"/>
          <w:sz w:val="24"/>
          <w:szCs w:val="24"/>
          <w:shd w:val="clear" w:color="auto" w:fill="FFFFFF"/>
        </w:rPr>
        <w:t xml:space="preserve"> Football</w:t>
      </w:r>
      <w:r w:rsidRPr="008B2C77" w:rsidR="005A1514">
        <w:rPr>
          <w:rFonts w:ascii="Arial" w:hAnsi="Arial" w:cs="Arial"/>
          <w:color w:val="14171A"/>
          <w:sz w:val="24"/>
          <w:szCs w:val="24"/>
          <w:shd w:val="clear" w:color="auto" w:fill="FFFFFF"/>
        </w:rPr>
        <w:t xml:space="preserve">, people associated with the academy talk about the reasons why they </w:t>
      </w:r>
      <w:r w:rsidRPr="008B2C77" w:rsidR="007F6D09">
        <w:rPr>
          <w:rFonts w:ascii="Arial" w:hAnsi="Arial" w:cs="Arial"/>
          <w:color w:val="14171A"/>
          <w:sz w:val="24"/>
          <w:szCs w:val="24"/>
          <w:shd w:val="clear" w:color="auto" w:fill="FFFFFF"/>
        </w:rPr>
        <w:t xml:space="preserve">abandoned </w:t>
      </w:r>
      <w:r w:rsidRPr="008B2C77" w:rsidR="005A1514">
        <w:rPr>
          <w:rFonts w:ascii="Arial" w:hAnsi="Arial" w:cs="Arial"/>
          <w:color w:val="14171A"/>
          <w:sz w:val="24"/>
          <w:szCs w:val="24"/>
          <w:shd w:val="clear" w:color="auto" w:fill="FFFFFF"/>
        </w:rPr>
        <w:t>recruiting the youngest children</w:t>
      </w:r>
      <w:r w:rsidRPr="008B2C77" w:rsidR="00490F07">
        <w:rPr>
          <w:rFonts w:ascii="Arial" w:hAnsi="Arial" w:cs="Arial"/>
          <w:color w:val="14171A"/>
          <w:sz w:val="24"/>
          <w:szCs w:val="24"/>
          <w:shd w:val="clear" w:color="auto" w:fill="FFFFFF"/>
        </w:rPr>
        <w:t>:</w:t>
      </w:r>
    </w:p>
    <w:p xmlns:wp14="http://schemas.microsoft.com/office/word/2010/wordml" w:rsidRPr="008B2C77" w:rsidR="00C14753" w:rsidP="005055DF" w:rsidRDefault="00C14753" w14:paraId="485387B2" wp14:textId="77777777">
      <w:pPr>
        <w:pStyle w:val="ListParagraph"/>
        <w:numPr>
          <w:ilvl w:val="0"/>
          <w:numId w:val="3"/>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21212"/>
          <w:sz w:val="26"/>
          <w:szCs w:val="26"/>
          <w:shd w:val="clear" w:color="auto" w:fill="FFFFFF"/>
        </w:rPr>
        <w:t>“</w:t>
      </w:r>
      <w:r w:rsidRPr="008B2C77">
        <w:rPr>
          <w:rFonts w:ascii="Arial" w:hAnsi="Arial" w:cs="Arial"/>
          <w:color w:val="121212"/>
          <w:sz w:val="24"/>
          <w:szCs w:val="24"/>
          <w:shd w:val="clear" w:color="auto" w:fill="FFFFFF"/>
        </w:rPr>
        <w:t>We start late as we want them to have the chance to be kids first,” says Zubieta.</w:t>
      </w:r>
    </w:p>
    <w:p xmlns:wp14="http://schemas.microsoft.com/office/word/2010/wordml" w:rsidRPr="008B2C77" w:rsidR="00C14753" w:rsidP="3C9E8E1C" w:rsidRDefault="00C14753" w14:paraId="1E92912C" wp14:textId="40A6A63F">
      <w:pPr>
        <w:pStyle w:val="ListParagraph"/>
        <w:numPr>
          <w:ilvl w:val="0"/>
          <w:numId w:val="3"/>
        </w:numPr>
        <w:suppressLineNumbers w:val="0"/>
        <w:bidi w:val="0"/>
        <w:spacing w:before="0" w:beforeAutospacing="off" w:after="160" w:afterAutospacing="off" w:line="480" w:lineRule="auto"/>
        <w:ind w:left="720" w:right="-613" w:hanging="360"/>
        <w:jc w:val="both"/>
        <w:rPr>
          <w:rFonts w:ascii="Arial" w:hAnsi="Arial" w:cs="Arial"/>
          <w:color w:val="14171A"/>
          <w:sz w:val="24"/>
          <w:szCs w:val="24"/>
        </w:rPr>
        <w:pPrChange w:author="Gary Smailes" w:date="2024-02-07T16:03:54.646Z">
          <w:pPr>
            <w:pStyle w:val="ListParagraph"/>
            <w:numPr>
              <w:ilvl w:val="0"/>
              <w:numId w:val="3"/>
            </w:numPr>
            <w:spacing w:line="480" w:lineRule="auto"/>
            <w:ind w:right="-613"/>
            <w:jc w:val="both"/>
          </w:pPr>
        </w:pPrChange>
      </w:pPr>
      <w:r w:rsidRPr="008B2C77">
        <w:rPr>
          <w:rFonts w:ascii="Arial" w:hAnsi="Arial" w:cs="Arial"/>
          <w:color w:val="121212"/>
          <w:sz w:val="24"/>
          <w:szCs w:val="24"/>
          <w:shd w:val="clear" w:color="auto" w:fill="FFFFFF"/>
        </w:rPr>
        <w:t xml:space="preserve">“We have endless contact with their schools and in their physical education classes they will work on six different sports every year up until the age of </w:t>
      </w:r>
      <w:del w:author="Gary Smailes" w:date="2024-02-07T16:03:54.527Z" w:id="1253896494">
        <w:r w:rsidRPr="3C9E8E1C" w:rsidDel="3C9E8E1C">
          <w:rPr>
            <w:rFonts w:ascii="Arial" w:hAnsi="Arial" w:cs="Arial"/>
            <w:color w:val="121212"/>
            <w:sz w:val="24"/>
            <w:szCs w:val="24"/>
          </w:rPr>
          <w:delText>12</w:delText>
        </w:r>
      </w:del>
      <w:ins w:author="Gary Smailes" w:date="2024-02-07T16:03:55.275Z" w:id="698671271">
        <w:r w:rsidRPr="3C9E8E1C" w:rsidR="3C9E8E1C">
          <w:rPr>
            <w:rFonts w:ascii="Arial" w:hAnsi="Arial" w:cs="Arial"/>
            <w:color w:val="121212"/>
            <w:sz w:val="24"/>
            <w:szCs w:val="24"/>
          </w:rPr>
          <w:t>tweleve</w:t>
        </w:r>
      </w:ins>
      <w:r w:rsidRPr="008B2C77">
        <w:rPr>
          <w:rFonts w:ascii="Arial" w:hAnsi="Arial" w:cs="Arial"/>
          <w:color w:val="121212"/>
          <w:sz w:val="24"/>
          <w:szCs w:val="24"/>
          <w:shd w:val="clear" w:color="auto" w:fill="FFFFFF"/>
        </w:rPr>
        <w:t>.</w:t>
      </w:r>
    </w:p>
    <w:p xmlns:wp14="http://schemas.microsoft.com/office/word/2010/wordml" w:rsidRPr="008B2C77" w:rsidR="00C14753" w:rsidP="3C9E8E1C" w:rsidRDefault="00490F07" w14:paraId="29E90ECA" wp14:textId="6FFB3329">
      <w:pPr>
        <w:pStyle w:val="ListParagraph"/>
        <w:numPr>
          <w:ilvl w:val="0"/>
          <w:numId w:val="3"/>
        </w:numPr>
        <w:suppressLineNumbers w:val="0"/>
        <w:bidi w:val="0"/>
        <w:spacing w:before="0" w:beforeAutospacing="off" w:after="160" w:afterAutospacing="off" w:line="480" w:lineRule="auto"/>
        <w:ind w:left="720" w:right="-613" w:hanging="360"/>
        <w:jc w:val="both"/>
        <w:rPr>
          <w:rFonts w:ascii="Arial" w:hAnsi="Arial" w:cs="Arial"/>
          <w:color w:val="14171A"/>
          <w:sz w:val="24"/>
          <w:szCs w:val="24"/>
        </w:rPr>
        <w:pPrChange w:author="Gary Smailes" w:date="2024-02-07T16:03:58.403Z">
          <w:pPr>
            <w:pStyle w:val="ListParagraph"/>
            <w:numPr>
              <w:ilvl w:val="0"/>
              <w:numId w:val="3"/>
            </w:numPr>
            <w:spacing w:line="480" w:lineRule="auto"/>
            <w:ind w:right="-613"/>
            <w:jc w:val="both"/>
          </w:pPr>
        </w:pPrChange>
      </w:pPr>
      <w:r w:rsidRPr="008B2C77">
        <w:rPr>
          <w:rFonts w:ascii="Arial" w:hAnsi="Arial" w:cs="Arial"/>
          <w:color w:val="121212"/>
          <w:sz w:val="24"/>
          <w:szCs w:val="24"/>
          <w:shd w:val="clear" w:color="auto" w:fill="FFFFFF"/>
        </w:rPr>
        <w:t xml:space="preserve">A </w:t>
      </w:r>
      <w:r w:rsidRPr="008B2C77" w:rsidR="00C14753">
        <w:rPr>
          <w:rFonts w:ascii="Arial" w:hAnsi="Arial" w:cs="Arial"/>
          <w:color w:val="121212"/>
          <w:sz w:val="24"/>
          <w:szCs w:val="24"/>
          <w:shd w:val="clear" w:color="auto" w:fill="FFFFFF"/>
        </w:rPr>
        <w:t xml:space="preserve">kid that is coming here at </w:t>
      </w:r>
      <w:del w:author="Gary Smailes" w:date="2024-02-07T16:03:58.293Z" w:id="1858781546">
        <w:r w:rsidRPr="3C9E8E1C" w:rsidDel="3C9E8E1C">
          <w:rPr>
            <w:rFonts w:ascii="Arial" w:hAnsi="Arial" w:cs="Arial"/>
            <w:color w:val="121212"/>
            <w:sz w:val="24"/>
            <w:szCs w:val="24"/>
          </w:rPr>
          <w:delText xml:space="preserve">12 </w:delText>
        </w:r>
      </w:del>
      <w:ins w:author="Gary Smailes" w:date="2024-02-07T16:03:59.994Z" w:id="959388243">
        <w:r w:rsidRPr="3C9E8E1C" w:rsidR="3C9E8E1C">
          <w:rPr>
            <w:rFonts w:ascii="Arial" w:hAnsi="Arial" w:cs="Arial"/>
            <w:color w:val="121212"/>
            <w:sz w:val="24"/>
            <w:szCs w:val="24"/>
          </w:rPr>
          <w:t>twelv</w:t>
        </w:r>
      </w:ins>
      <w:ins w:author="Gary Smailes" w:date="2024-02-07T16:04:00.377Z" w:id="647322977">
        <w:r w:rsidRPr="3C9E8E1C" w:rsidR="3C9E8E1C">
          <w:rPr>
            <w:rFonts w:ascii="Arial" w:hAnsi="Arial" w:cs="Arial"/>
            <w:color w:val="121212"/>
            <w:sz w:val="24"/>
            <w:szCs w:val="24"/>
          </w:rPr>
          <w:t xml:space="preserve">e </w:t>
        </w:r>
      </w:ins>
      <w:r w:rsidRPr="008B2C77" w:rsidR="00C14753">
        <w:rPr>
          <w:rFonts w:ascii="Arial" w:hAnsi="Arial" w:cs="Arial"/>
          <w:color w:val="121212"/>
          <w:sz w:val="24"/>
          <w:szCs w:val="24"/>
          <w:shd w:val="clear" w:color="auto" w:fill="FFFFFF"/>
        </w:rPr>
        <w:t xml:space="preserve">years old has played </w:t>
      </w:r>
      <w:r w:rsidRPr="008B2C77">
        <w:rPr>
          <w:rFonts w:ascii="Arial" w:hAnsi="Arial" w:cs="Arial"/>
          <w:color w:val="121212"/>
          <w:sz w:val="24"/>
          <w:szCs w:val="24"/>
          <w:shd w:val="clear" w:color="auto" w:fill="FFFFFF"/>
        </w:rPr>
        <w:t>volley</w:t>
      </w:r>
      <w:r w:rsidRPr="008B2C77" w:rsidR="00C14753">
        <w:rPr>
          <w:rFonts w:ascii="Arial" w:hAnsi="Arial" w:cs="Arial"/>
          <w:color w:val="121212"/>
          <w:sz w:val="24"/>
          <w:szCs w:val="24"/>
          <w:shd w:val="clear" w:color="auto" w:fill="FFFFFF"/>
        </w:rPr>
        <w:t>ball, basketball, cycl</w:t>
      </w:r>
      <w:r w:rsidRPr="008B2C77">
        <w:rPr>
          <w:rFonts w:ascii="Arial" w:hAnsi="Arial" w:cs="Arial"/>
          <w:color w:val="121212"/>
          <w:sz w:val="24"/>
          <w:szCs w:val="24"/>
          <w:shd w:val="clear" w:color="auto" w:fill="FFFFFF"/>
        </w:rPr>
        <w:t>ed</w:t>
      </w:r>
      <w:r w:rsidRPr="008B2C77" w:rsidR="00C14753">
        <w:rPr>
          <w:rFonts w:ascii="Arial" w:hAnsi="Arial" w:cs="Arial"/>
          <w:color w:val="121212"/>
          <w:sz w:val="24"/>
          <w:szCs w:val="24"/>
          <w:shd w:val="clear" w:color="auto" w:fill="FFFFFF"/>
        </w:rPr>
        <w:t xml:space="preserve"> and </w:t>
      </w:r>
      <w:r w:rsidRPr="008B2C77">
        <w:rPr>
          <w:rFonts w:ascii="Arial" w:hAnsi="Arial" w:cs="Arial"/>
          <w:color w:val="121212"/>
          <w:sz w:val="24"/>
          <w:szCs w:val="24"/>
          <w:shd w:val="clear" w:color="auto" w:fill="FFFFFF"/>
        </w:rPr>
        <w:t xml:space="preserve">tried </w:t>
      </w:r>
      <w:r w:rsidRPr="008B2C77" w:rsidR="00C14753">
        <w:rPr>
          <w:rFonts w:ascii="Arial" w:hAnsi="Arial" w:cs="Arial"/>
          <w:color w:val="121212"/>
          <w:sz w:val="24"/>
          <w:szCs w:val="24"/>
          <w:shd w:val="clear" w:color="auto" w:fill="FFFFFF"/>
        </w:rPr>
        <w:t>many other sports. We believe that all this helps us to have an open-minded, more flexible individual</w:t>
      </w:r>
      <w:r w:rsidRPr="008B2C77" w:rsidR="00C14753">
        <w:rPr>
          <w:rFonts w:ascii="Arial" w:hAnsi="Arial" w:cs="Arial"/>
          <w:color w:val="121212"/>
          <w:sz w:val="24"/>
          <w:szCs w:val="24"/>
          <w:shd w:val="clear" w:color="auto" w:fill="FFFFFF"/>
        </w:rPr>
        <w:t>”</w:t>
      </w:r>
      <w:r w:rsidRPr="008B2C77">
        <w:rPr>
          <w:rFonts w:ascii="Arial" w:hAnsi="Arial" w:cs="Arial"/>
          <w:color w:val="121212"/>
          <w:sz w:val="24"/>
          <w:szCs w:val="24"/>
          <w:shd w:val="clear" w:color="auto" w:fill="FFFFFF"/>
        </w:rPr>
        <w:t>.</w:t>
      </w:r>
    </w:p>
    <w:p xmlns:wp14="http://schemas.microsoft.com/office/word/2010/wordml" w:rsidRPr="008B2C77" w:rsidR="00C14753" w:rsidP="005055DF" w:rsidRDefault="00C14753" w14:paraId="207EFA24" wp14:textId="77777777">
      <w:pPr>
        <w:pStyle w:val="ListParagraph"/>
        <w:numPr>
          <w:ilvl w:val="0"/>
          <w:numId w:val="3"/>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21212"/>
          <w:sz w:val="24"/>
          <w:szCs w:val="24"/>
          <w:shd w:val="clear" w:color="auto" w:fill="FFFFFF"/>
        </w:rPr>
        <w:t>‘Stay in your environment. Stay with your family. Stay with your friends. And if you feel like you are ready to leave all of those behind, then you can come to Real Sociedad.’</w:t>
      </w:r>
    </w:p>
    <w:p xmlns:wp14="http://schemas.microsoft.com/office/word/2010/wordml" w:rsidRPr="008B2C77" w:rsidR="00CC372B" w:rsidP="005055DF" w:rsidRDefault="00C14753" w14:paraId="43D7B8BE" wp14:textId="77777777">
      <w:pPr>
        <w:pStyle w:val="ListParagraph"/>
        <w:numPr>
          <w:ilvl w:val="0"/>
          <w:numId w:val="3"/>
        </w:numPr>
        <w:spacing w:line="480" w:lineRule="auto"/>
        <w:ind w:right="-613"/>
        <w:jc w:val="both"/>
        <w:rPr>
          <w:rFonts w:ascii="Arial" w:hAnsi="Arial" w:cs="Arial"/>
          <w:color w:val="14171A"/>
          <w:sz w:val="24"/>
          <w:szCs w:val="24"/>
          <w:shd w:val="clear" w:color="auto" w:fill="FFFFFF"/>
        </w:rPr>
      </w:pPr>
      <w:r w:rsidRPr="008B2C77">
        <w:rPr>
          <w:rFonts w:ascii="Arial" w:hAnsi="Arial" w:cs="Arial"/>
          <w:color w:val="121212"/>
          <w:sz w:val="24"/>
          <w:szCs w:val="24"/>
          <w:shd w:val="clear" w:color="auto" w:fill="FFFFFF"/>
        </w:rPr>
        <w:t>By bringing players in later, we stand less chance of getting it wrong. </w:t>
      </w:r>
    </w:p>
    <w:p xmlns:wp14="http://schemas.microsoft.com/office/word/2010/wordml" w:rsidRPr="008B2C77" w:rsidR="00CC372B" w:rsidP="3C9E8E1C" w:rsidRDefault="00CC372B" w14:paraId="2AD06E2E" wp14:textId="7D18CC32">
      <w:pPr>
        <w:spacing w:line="480" w:lineRule="auto"/>
        <w:ind w:right="-613" w:firstLine="720"/>
        <w:jc w:val="both"/>
        <w:rPr>
          <w:ins w:author="Gary Smailes" w:date="2024-02-07T16:07:01.533Z" w:id="697715652"/>
          <w:rFonts w:ascii="Arial" w:hAnsi="Arial" w:cs="Arial"/>
          <w:color w:val="121212"/>
          <w:sz w:val="24"/>
          <w:szCs w:val="24"/>
        </w:rPr>
        <w:pPrChange w:author="Gary Smailes" w:date="2024-02-07T16:04:06.59Z">
          <w:pPr>
            <w:spacing w:line="480" w:lineRule="auto"/>
            <w:ind w:right="-613"/>
            <w:jc w:val="both"/>
          </w:pPr>
        </w:pPrChange>
      </w:pPr>
      <w:del w:author="Gary Smailes" w:date="2024-02-07T16:04:07.826Z" w:id="933761351">
        <w:r w:rsidRPr="3C9E8E1C" w:rsidDel="3C9E8E1C">
          <w:rPr>
            <w:rFonts w:ascii="Arial" w:hAnsi="Arial" w:cs="Arial"/>
            <w:color w:val="14171A"/>
            <w:sz w:val="24"/>
            <w:szCs w:val="24"/>
          </w:rPr>
          <w:delText xml:space="preserve">     </w:delText>
        </w:r>
      </w:del>
      <w:r w:rsidRPr="008B2C77" w:rsidR="00490F07">
        <w:rPr>
          <w:rFonts w:ascii="Arial" w:hAnsi="Arial" w:cs="Arial"/>
          <w:color w:val="121212"/>
          <w:sz w:val="24"/>
          <w:szCs w:val="24"/>
          <w:shd w:val="clear" w:color="auto" w:fill="FFFFFF"/>
        </w:rPr>
        <w:t xml:space="preserve">The director of the Real Sociedad academy also sensibly argues</w:t>
      </w:r>
      <w:ins w:author="Gary Smailes" w:date="2024-02-07T16:06:50.904Z" w:id="1318263612">
        <w:r w:rsidRPr="008B2C77" w:rsidR="00490F07">
          <w:rPr>
            <w:rFonts w:ascii="Arial" w:hAnsi="Arial" w:cs="Arial"/>
            <w:color w:val="121212"/>
            <w:sz w:val="24"/>
            <w:szCs w:val="24"/>
            <w:shd w:val="clear" w:color="auto" w:fill="FFFFFF"/>
          </w:rPr>
          <w:t xml:space="preserve">,</w:t>
        </w:r>
      </w:ins>
      <w:r w:rsidRPr="008B2C77" w:rsidR="00490F07">
        <w:rPr>
          <w:rFonts w:ascii="Arial" w:hAnsi="Arial" w:cs="Arial"/>
          <w:color w:val="121212"/>
          <w:sz w:val="24"/>
          <w:szCs w:val="24"/>
          <w:shd w:val="clear" w:color="auto" w:fill="FFFFFF"/>
        </w:rPr>
        <w:t xml:space="preserve"> concerning the profile of players accepted by the academy: "Of course, there are kids who look good when very </w:t>
      </w:r>
      <w:r w:rsidRPr="008B2C77" w:rsidR="00490F07">
        <w:rPr>
          <w:rFonts w:ascii="Arial" w:hAnsi="Arial" w:cs="Arial"/>
          <w:color w:val="121212"/>
          <w:sz w:val="24"/>
          <w:szCs w:val="24"/>
          <w:shd w:val="clear" w:color="auto" w:fill="FFFFFF"/>
        </w:rPr>
        <w:t xml:space="preserve">young and have the profile to win us youth tournaments, but do they have the profile of a player who will play in our first team?" </w:t>
      </w:r>
    </w:p>
    <w:p xmlns:wp14="http://schemas.microsoft.com/office/word/2010/wordml" w:rsidRPr="008B2C77" w:rsidR="00CC372B" w:rsidP="3C9E8E1C" w:rsidRDefault="00CC372B" w14:paraId="709802F3" wp14:textId="6BC3B118">
      <w:pPr>
        <w:pStyle w:val="Normal"/>
        <w:suppressLineNumbers w:val="0"/>
        <w:bidi w:val="0"/>
        <w:spacing w:before="0" w:beforeAutospacing="off" w:after="160" w:afterAutospacing="off" w:line="480" w:lineRule="auto"/>
        <w:ind w:left="0" w:right="-613" w:firstLine="720"/>
        <w:jc w:val="both"/>
        <w:rPr>
          <w:ins w:author="Gary Smailes" w:date="2024-02-07T16:08:31.813Z" w:id="878757565"/>
          <w:rFonts w:ascii="Arial" w:hAnsi="Arial" w:cs="Arial"/>
          <w:color w:val="121212"/>
          <w:sz w:val="24"/>
          <w:szCs w:val="24"/>
        </w:rPr>
      </w:pPr>
      <w:r w:rsidRPr="008B2C77" w:rsidR="00490F07">
        <w:rPr>
          <w:rFonts w:ascii="Arial" w:hAnsi="Arial" w:cs="Arial"/>
          <w:color w:val="121212"/>
          <w:sz w:val="24"/>
          <w:szCs w:val="24"/>
          <w:shd w:val="clear" w:color="auto" w:fill="FFFFFF"/>
        </w:rPr>
        <w:t xml:space="preserve">The conclusion one arrives at is that a young player aged </w:t>
      </w:r>
      <w:del w:author="Gary Smailes" w:date="2024-02-07T16:07:05.156Z" w:id="1791923023">
        <w:r w:rsidRPr="3C9E8E1C" w:rsidDel="3C9E8E1C">
          <w:rPr>
            <w:rFonts w:ascii="Arial" w:hAnsi="Arial" w:cs="Arial"/>
            <w:color w:val="121212"/>
            <w:sz w:val="24"/>
            <w:szCs w:val="24"/>
          </w:rPr>
          <w:delText xml:space="preserve">13 </w:delText>
        </w:r>
      </w:del>
      <w:ins w:author="Gary Smailes" w:date="2024-02-07T16:07:09.834Z" w:id="2129725362">
        <w:r w:rsidRPr="3C9E8E1C" w:rsidR="3C9E8E1C">
          <w:rPr>
            <w:rFonts w:ascii="Arial" w:hAnsi="Arial" w:cs="Arial"/>
            <w:color w:val="121212"/>
            <w:sz w:val="24"/>
            <w:szCs w:val="24"/>
          </w:rPr>
          <w:t xml:space="preserve">thirteen </w:t>
        </w:r>
      </w:ins>
      <w:r w:rsidRPr="008B2C77" w:rsidR="00490F07">
        <w:rPr>
          <w:rFonts w:ascii="Arial" w:hAnsi="Arial" w:cs="Arial"/>
          <w:color w:val="121212"/>
          <w:sz w:val="24"/>
          <w:szCs w:val="24"/>
          <w:shd w:val="clear" w:color="auto" w:fill="FFFFFF"/>
        </w:rPr>
        <w:t xml:space="preserve">and over can better </w:t>
      </w:r>
      <w:r w:rsidRPr="008B2C77" w:rsidR="0012207B">
        <w:rPr>
          <w:rFonts w:ascii="Arial" w:hAnsi="Arial" w:cs="Arial"/>
          <w:color w:val="121212"/>
          <w:sz w:val="24"/>
          <w:szCs w:val="24"/>
          <w:shd w:val="clear" w:color="auto" w:fill="FFFFFF"/>
        </w:rPr>
        <w:t xml:space="preserve">suit </w:t>
      </w:r>
      <w:r w:rsidRPr="008B2C77" w:rsidR="00490F07">
        <w:rPr>
          <w:rFonts w:ascii="Arial" w:hAnsi="Arial" w:cs="Arial"/>
          <w:color w:val="121212"/>
          <w:sz w:val="24"/>
          <w:szCs w:val="24"/>
          <w:shd w:val="clear" w:color="auto" w:fill="FFFFFF"/>
        </w:rPr>
        <w:t>the profile of players the club needs at the professional level</w:t>
      </w:r>
      <w:r w:rsidRPr="008B2C77">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Of course, </w:t>
      </w:r>
      <w:r w:rsidRPr="008B2C77" w:rsidR="0012207B">
        <w:rPr>
          <w:rFonts w:ascii="Arial" w:hAnsi="Arial" w:cs="Arial"/>
          <w:color w:val="121212"/>
          <w:sz w:val="24"/>
          <w:szCs w:val="24"/>
          <w:shd w:val="clear" w:color="auto" w:fill="FFFFFF"/>
        </w:rPr>
        <w:t xml:space="preserve">nothing can be </w:t>
      </w:r>
      <w:r w:rsidRPr="008B2C77" w:rsidR="005A1514">
        <w:rPr>
          <w:rFonts w:ascii="Arial" w:hAnsi="Arial" w:cs="Arial"/>
          <w:color w:val="121212"/>
          <w:sz w:val="24"/>
          <w:szCs w:val="24"/>
          <w:shd w:val="clear" w:color="auto" w:fill="FFFFFF"/>
        </w:rPr>
        <w:t>guaranteed</w:t>
      </w:r>
      <w:r w:rsidRPr="008B2C77" w:rsidR="0012207B">
        <w:rPr>
          <w:rFonts w:ascii="Arial" w:hAnsi="Arial" w:cs="Arial"/>
          <w:color w:val="121212"/>
          <w:sz w:val="24"/>
          <w:szCs w:val="24"/>
          <w:shd w:val="clear" w:color="auto" w:fill="FFFFFF"/>
        </w:rPr>
        <w:t xml:space="preserve">; </w:t>
      </w:r>
      <w:del w:author="Gary Smailes" w:date="2024-02-07T16:08:22.458Z" w:id="536199257">
        <w:r w:rsidRPr="3C9E8E1C" w:rsidDel="3C9E8E1C">
          <w:rPr>
            <w:rFonts w:ascii="Arial" w:hAnsi="Arial" w:cs="Arial"/>
            <w:color w:val="121212"/>
            <w:sz w:val="24"/>
            <w:szCs w:val="24"/>
          </w:rPr>
          <w:delText>nevertheless</w:delText>
        </w:r>
      </w:del>
      <w:ins w:author="Gary Smailes" w:date="2024-02-07T16:08:22.461Z" w:id="1250631503">
        <w:r w:rsidRPr="008B2C77" w:rsidR="0012207B">
          <w:rPr>
            <w:rFonts w:ascii="Arial" w:hAnsi="Arial" w:cs="Arial"/>
            <w:color w:val="121212"/>
            <w:sz w:val="24"/>
            <w:szCs w:val="24"/>
            <w:shd w:val="clear" w:color="auto" w:fill="FFFFFF"/>
          </w:rPr>
          <w:t>nevertheless,</w:t>
        </w:r>
      </w:ins>
      <w:r w:rsidRPr="008B2C77" w:rsidR="0012207B">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the risk of error </w:t>
      </w:r>
      <w:r w:rsidRPr="008B2C77" w:rsidR="00E103D2">
        <w:rPr>
          <w:rFonts w:ascii="Arial" w:hAnsi="Arial" w:cs="Arial"/>
          <w:color w:val="121212"/>
          <w:sz w:val="24"/>
          <w:szCs w:val="24"/>
          <w:shd w:val="clear" w:color="auto" w:fill="FFFFFF"/>
        </w:rPr>
        <w:t>decreas</w:t>
      </w:r>
      <w:r w:rsidRPr="008B2C77" w:rsidR="005A1514">
        <w:rPr>
          <w:rFonts w:ascii="Arial" w:hAnsi="Arial" w:cs="Arial"/>
          <w:color w:val="121212"/>
          <w:sz w:val="24"/>
          <w:szCs w:val="24"/>
          <w:shd w:val="clear" w:color="auto" w:fill="FFFFFF"/>
        </w:rPr>
        <w:t>es</w:t>
      </w:r>
      <w:r w:rsidRPr="008B2C77" w:rsidR="0012207B">
        <w:rPr>
          <w:rFonts w:ascii="Arial" w:hAnsi="Arial" w:cs="Arial"/>
          <w:color w:val="121212"/>
          <w:sz w:val="24"/>
          <w:szCs w:val="24"/>
          <w:shd w:val="clear" w:color="auto" w:fill="FFFFFF"/>
        </w:rPr>
        <w:t xml:space="preserve"> in such a case</w:t>
      </w:r>
      <w:r w:rsidRPr="008B2C77" w:rsidR="005A1514">
        <w:rPr>
          <w:rFonts w:ascii="Arial" w:hAnsi="Arial" w:cs="Arial"/>
          <w:color w:val="121212"/>
          <w:sz w:val="24"/>
          <w:szCs w:val="24"/>
          <w:shd w:val="clear" w:color="auto" w:fill="FFFFFF"/>
        </w:rPr>
        <w:t>. If only because we know much more about the player, about his biological and physical predispositions</w:t>
      </w:r>
      <w:r w:rsidRPr="008B2C77" w:rsidR="0012207B">
        <w:rPr>
          <w:rFonts w:ascii="Arial" w:hAnsi="Arial" w:cs="Arial"/>
          <w:color w:val="121212"/>
          <w:sz w:val="24"/>
          <w:szCs w:val="24"/>
          <w:shd w:val="clear" w:color="auto" w:fill="FFFFFF"/>
        </w:rPr>
        <w:t>.</w:t>
      </w:r>
      <w:r w:rsidRPr="008B2C77" w:rsidR="001B2F31">
        <w:rPr>
          <w:rFonts w:ascii="Arial" w:hAnsi="Arial" w:cs="Arial"/>
          <w:color w:val="121212"/>
          <w:sz w:val="24"/>
          <w:szCs w:val="24"/>
          <w:shd w:val="clear" w:color="auto" w:fill="FFFFFF"/>
        </w:rPr>
        <w:t xml:space="preserve"> </w:t>
      </w:r>
    </w:p>
    <w:p xmlns:wp14="http://schemas.microsoft.com/office/word/2010/wordml" w:rsidRPr="008B2C77" w:rsidR="00CC372B" w:rsidP="3C9E8E1C" w:rsidRDefault="00CC372B" w14:paraId="772C308B" wp14:textId="41ED2AB1">
      <w:pPr>
        <w:pStyle w:val="Normal"/>
        <w:suppressLineNumbers w:val="0"/>
        <w:bidi w:val="0"/>
        <w:spacing w:before="0" w:beforeAutospacing="off" w:after="160" w:afterAutospacing="off" w:line="480" w:lineRule="auto"/>
        <w:ind w:left="0" w:right="-613" w:firstLine="720"/>
        <w:jc w:val="both"/>
        <w:rPr>
          <w:ins w:author="Gary Smailes" w:date="2024-02-07T16:08:37.673Z" w:id="1778395551"/>
          <w:rFonts w:ascii="Arial" w:hAnsi="Arial" w:cs="Arial"/>
          <w:color w:val="121212"/>
          <w:sz w:val="24"/>
          <w:szCs w:val="24"/>
        </w:rPr>
      </w:pPr>
      <w:r w:rsidRPr="008B2C77" w:rsidR="005A1514">
        <w:rPr>
          <w:rFonts w:ascii="Arial" w:hAnsi="Arial" w:cs="Arial"/>
          <w:color w:val="121212"/>
          <w:sz w:val="24"/>
          <w:szCs w:val="24"/>
          <w:shd w:val="clear" w:color="auto" w:fill="FFFFFF"/>
        </w:rPr>
        <w:t xml:space="preserve">What does all this mean when it comes to the development of potential in young </w:t>
      </w:r>
      <w:r w:rsidRPr="008B2C77" w:rsidR="008A5D9C">
        <w:rPr>
          <w:rFonts w:ascii="Arial" w:hAnsi="Arial" w:cs="Arial"/>
          <w:color w:val="121212"/>
          <w:sz w:val="24"/>
          <w:szCs w:val="24"/>
          <w:shd w:val="clear" w:color="auto" w:fill="FFFFFF"/>
        </w:rPr>
        <w:t xml:space="preserve">football </w:t>
      </w:r>
      <w:r w:rsidRPr="008B2C77" w:rsidR="005A1514">
        <w:rPr>
          <w:rFonts w:ascii="Arial" w:hAnsi="Arial" w:cs="Arial"/>
          <w:color w:val="121212"/>
          <w:sz w:val="24"/>
          <w:szCs w:val="24"/>
          <w:shd w:val="clear" w:color="auto" w:fill="FFFFFF"/>
        </w:rPr>
        <w:t xml:space="preserve">players? How can </w:t>
      </w:r>
      <w:r w:rsidRPr="008B2C77" w:rsidR="0012207B">
        <w:rPr>
          <w:rFonts w:ascii="Arial" w:hAnsi="Arial" w:cs="Arial"/>
          <w:color w:val="121212"/>
          <w:sz w:val="24"/>
          <w:szCs w:val="24"/>
          <w:shd w:val="clear" w:color="auto" w:fill="FFFFFF"/>
        </w:rPr>
        <w:t xml:space="preserve">the </w:t>
      </w:r>
      <w:r w:rsidRPr="008B2C77" w:rsidR="005A1514">
        <w:rPr>
          <w:rFonts w:ascii="Arial" w:hAnsi="Arial" w:cs="Arial"/>
          <w:color w:val="121212"/>
          <w:sz w:val="24"/>
          <w:szCs w:val="24"/>
          <w:shd w:val="clear" w:color="auto" w:fill="FFFFFF"/>
        </w:rPr>
        <w:t>individual</w:t>
      </w:r>
      <w:r w:rsidRPr="008B2C77" w:rsidR="0012207B">
        <w:rPr>
          <w:rFonts w:ascii="Arial" w:hAnsi="Arial" w:cs="Arial"/>
          <w:color w:val="121212"/>
          <w:sz w:val="24"/>
          <w:szCs w:val="24"/>
          <w:shd w:val="clear" w:color="auto" w:fill="FFFFFF"/>
        </w:rPr>
        <w:t xml:space="preserve"> potential of</w:t>
      </w:r>
      <w:r w:rsidRPr="008B2C77" w:rsidR="005A1514">
        <w:rPr>
          <w:rFonts w:ascii="Arial" w:hAnsi="Arial" w:cs="Arial"/>
          <w:color w:val="121212"/>
          <w:sz w:val="24"/>
          <w:szCs w:val="24"/>
          <w:shd w:val="clear" w:color="auto" w:fill="FFFFFF"/>
        </w:rPr>
        <w:t xml:space="preserve"> child</w:t>
      </w:r>
      <w:r w:rsidRPr="008B2C77" w:rsidR="0012207B">
        <w:rPr>
          <w:rFonts w:ascii="Arial" w:hAnsi="Arial" w:cs="Arial"/>
          <w:color w:val="121212"/>
          <w:sz w:val="24"/>
          <w:szCs w:val="24"/>
          <w:shd w:val="clear" w:color="auto" w:fill="FFFFFF"/>
        </w:rPr>
        <w:t>ren</w:t>
      </w:r>
      <w:r w:rsidRPr="008B2C77" w:rsidR="005A1514">
        <w:rPr>
          <w:rFonts w:ascii="Arial" w:hAnsi="Arial" w:cs="Arial"/>
          <w:color w:val="121212"/>
          <w:sz w:val="24"/>
          <w:szCs w:val="24"/>
          <w:shd w:val="clear" w:color="auto" w:fill="FFFFFF"/>
        </w:rPr>
        <w:t xml:space="preserve"> and </w:t>
      </w:r>
      <w:r w:rsidRPr="008B2C77" w:rsidR="00DD4732">
        <w:rPr>
          <w:rFonts w:ascii="Arial" w:hAnsi="Arial" w:cs="Arial"/>
          <w:color w:val="121212"/>
          <w:sz w:val="24"/>
          <w:szCs w:val="24"/>
          <w:shd w:val="clear" w:color="auto" w:fill="FFFFFF"/>
        </w:rPr>
        <w:t>adolescents</w:t>
      </w:r>
      <w:r w:rsidRPr="008B2C77" w:rsidR="005A1514">
        <w:rPr>
          <w:rFonts w:ascii="Arial" w:hAnsi="Arial" w:cs="Arial"/>
          <w:color w:val="121212"/>
          <w:sz w:val="24"/>
          <w:szCs w:val="24"/>
          <w:shd w:val="clear" w:color="auto" w:fill="FFFFFF"/>
        </w:rPr>
        <w:t xml:space="preserve"> be increased? </w:t>
      </w:r>
    </w:p>
    <w:p xmlns:wp14="http://schemas.microsoft.com/office/word/2010/wordml" w:rsidRPr="008B2C77" w:rsidR="00CC372B" w:rsidP="3C9E8E1C" w:rsidRDefault="00CC372B" w14:paraId="26B6C934" wp14:textId="7C918C1E">
      <w:pPr>
        <w:pStyle w:val="Normal"/>
        <w:suppressLineNumbers w:val="0"/>
        <w:bidi w:val="0"/>
        <w:spacing w:before="0" w:beforeAutospacing="off" w:after="160" w:afterAutospacing="off" w:line="480" w:lineRule="auto"/>
        <w:ind w:left="0" w:right="-613" w:firstLine="720"/>
        <w:jc w:val="both"/>
        <w:rPr>
          <w:ins w:author="Gary Smailes" w:date="2024-02-07T16:09:03.084Z" w:id="1523699618"/>
          <w:rFonts w:ascii="Arial" w:hAnsi="Arial" w:cs="Arial"/>
          <w:color w:val="121212"/>
          <w:sz w:val="24"/>
          <w:szCs w:val="24"/>
        </w:rPr>
      </w:pPr>
      <w:r w:rsidRPr="008B2C77" w:rsidR="005A1514">
        <w:rPr>
          <w:rFonts w:ascii="Arial" w:hAnsi="Arial" w:cs="Arial"/>
          <w:color w:val="121212"/>
          <w:sz w:val="24"/>
          <w:szCs w:val="24"/>
          <w:shd w:val="clear" w:color="auto" w:fill="FFFFFF"/>
        </w:rPr>
        <w:t xml:space="preserve">Well, </w:t>
      </w:r>
      <w:del w:author="Gary Smailes" w:date="2024-02-07T16:08:39.672Z" w:id="586780655">
        <w:r w:rsidRPr="3C9E8E1C" w:rsidDel="3C9E8E1C">
          <w:rPr>
            <w:rFonts w:ascii="Arial" w:hAnsi="Arial" w:cs="Arial"/>
            <w:color w:val="121212"/>
            <w:sz w:val="24"/>
            <w:szCs w:val="24"/>
          </w:rPr>
          <w:delText>first</w:delText>
        </w:r>
        <w:r w:rsidRPr="3C9E8E1C" w:rsidDel="3C9E8E1C">
          <w:rPr>
            <w:rFonts w:ascii="Arial" w:hAnsi="Arial" w:cs="Arial"/>
            <w:color w:val="121212"/>
            <w:sz w:val="24"/>
            <w:szCs w:val="24"/>
          </w:rPr>
          <w:delText xml:space="preserve"> of all</w:delText>
        </w:r>
      </w:del>
      <w:ins w:author="Gary Smailes" w:date="2024-02-07T16:08:39.677Z" w:id="1720557453">
        <w:r w:rsidRPr="008B2C77" w:rsidR="005A1514">
          <w:rPr>
            <w:rFonts w:ascii="Arial" w:hAnsi="Arial" w:cs="Arial"/>
            <w:color w:val="121212"/>
            <w:sz w:val="24"/>
            <w:szCs w:val="24"/>
            <w:shd w:val="clear" w:color="auto" w:fill="FFFFFF"/>
          </w:rPr>
          <w:t>first</w:t>
        </w:r>
      </w:ins>
      <w:r w:rsidRPr="008B2C77" w:rsidR="005A1514">
        <w:rPr>
          <w:rFonts w:ascii="Arial" w:hAnsi="Arial" w:cs="Arial"/>
          <w:color w:val="121212"/>
          <w:sz w:val="24"/>
          <w:szCs w:val="24"/>
          <w:shd w:val="clear" w:color="auto" w:fill="FFFFFF"/>
        </w:rPr>
        <w:t xml:space="preserve"> </w:t>
      </w:r>
      <w:r w:rsidRPr="008B2C77" w:rsidR="0012207B">
        <w:rPr>
          <w:rFonts w:ascii="Arial" w:hAnsi="Arial" w:cs="Arial"/>
          <w:color w:val="121212"/>
          <w:sz w:val="24"/>
          <w:szCs w:val="24"/>
          <w:shd w:val="clear" w:color="auto" w:fill="FFFFFF"/>
        </w:rPr>
        <w:t xml:space="preserve">one must </w:t>
      </w:r>
      <w:r w:rsidRPr="008B2C77" w:rsidR="005A1514">
        <w:rPr>
          <w:rFonts w:ascii="Arial" w:hAnsi="Arial" w:cs="Arial"/>
          <w:color w:val="121212"/>
          <w:sz w:val="24"/>
          <w:szCs w:val="24"/>
          <w:shd w:val="clear" w:color="auto" w:fill="FFFFFF"/>
        </w:rPr>
        <w:t xml:space="preserve">invest time and understand the individual needs of the youngest </w:t>
      </w:r>
      <w:r w:rsidRPr="008B2C77" w:rsidR="0012207B">
        <w:rPr>
          <w:rFonts w:ascii="Arial" w:hAnsi="Arial" w:cs="Arial"/>
          <w:color w:val="121212"/>
          <w:sz w:val="24"/>
          <w:szCs w:val="24"/>
          <w:shd w:val="clear" w:color="auto" w:fill="FFFFFF"/>
        </w:rPr>
        <w:t xml:space="preserve">players </w:t>
      </w:r>
      <w:r w:rsidRPr="008B2C77" w:rsidR="005A1514">
        <w:rPr>
          <w:rFonts w:ascii="Arial" w:hAnsi="Arial" w:cs="Arial"/>
          <w:color w:val="121212"/>
          <w:sz w:val="24"/>
          <w:szCs w:val="24"/>
          <w:shd w:val="clear" w:color="auto" w:fill="FFFFFF"/>
        </w:rPr>
        <w:t>and what exactly they need at their age. From the examples described above, it follows that potential will develop better and more evenly outside the academ</w:t>
      </w:r>
      <w:r w:rsidRPr="008B2C77" w:rsidR="0012207B">
        <w:rPr>
          <w:rFonts w:ascii="Arial" w:hAnsi="Arial" w:cs="Arial"/>
          <w:color w:val="121212"/>
          <w:sz w:val="24"/>
          <w:szCs w:val="24"/>
          <w:shd w:val="clear" w:color="auto" w:fill="FFFFFF"/>
        </w:rPr>
        <w:t>ic</w:t>
      </w:r>
      <w:r w:rsidRPr="008B2C77" w:rsidR="005A1514">
        <w:rPr>
          <w:rFonts w:ascii="Arial" w:hAnsi="Arial" w:cs="Arial"/>
          <w:color w:val="121212"/>
          <w:sz w:val="24"/>
          <w:szCs w:val="24"/>
          <w:shd w:val="clear" w:color="auto" w:fill="FFFFFF"/>
        </w:rPr>
        <w:t xml:space="preserve"> environment of professional clubs. This will also </w:t>
      </w:r>
      <w:r w:rsidRPr="008B2C77" w:rsidR="005A1514">
        <w:rPr>
          <w:rFonts w:ascii="Arial" w:hAnsi="Arial" w:cs="Arial"/>
          <w:color w:val="121212"/>
          <w:sz w:val="24"/>
          <w:szCs w:val="24"/>
          <w:shd w:val="clear" w:color="auto" w:fill="FFFFFF"/>
        </w:rPr>
        <w:t xml:space="preserve">benefit</w:t>
      </w:r>
      <w:r w:rsidRPr="008B2C77" w:rsidR="005A1514">
        <w:rPr>
          <w:rFonts w:ascii="Arial" w:hAnsi="Arial" w:cs="Arial"/>
          <w:color w:val="121212"/>
          <w:sz w:val="24"/>
          <w:szCs w:val="24"/>
          <w:shd w:val="clear" w:color="auto" w:fill="FFFFFF"/>
        </w:rPr>
        <w:t xml:space="preserve"> the clubs themselves, </w:t>
      </w:r>
      <w:r w:rsidRPr="008B2C77" w:rsidR="0012207B">
        <w:rPr>
          <w:rFonts w:ascii="Arial" w:hAnsi="Arial" w:cs="Arial"/>
          <w:color w:val="121212"/>
          <w:sz w:val="24"/>
          <w:szCs w:val="24"/>
          <w:shd w:val="clear" w:color="auto" w:fill="FFFFFF"/>
        </w:rPr>
        <w:t xml:space="preserve">as they </w:t>
      </w:r>
      <w:r w:rsidRPr="008B2C77" w:rsidR="005A1514">
        <w:rPr>
          <w:rFonts w:ascii="Arial" w:hAnsi="Arial" w:cs="Arial"/>
          <w:color w:val="121212"/>
          <w:sz w:val="24"/>
          <w:szCs w:val="24"/>
          <w:shd w:val="clear" w:color="auto" w:fill="FFFFFF"/>
        </w:rPr>
        <w:t xml:space="preserve">will be able to recruit </w:t>
      </w:r>
      <w:r w:rsidRPr="008B2C77" w:rsidR="00DD4732">
        <w:rPr>
          <w:rFonts w:ascii="Arial" w:hAnsi="Arial" w:cs="Arial"/>
          <w:color w:val="121212"/>
          <w:sz w:val="24"/>
          <w:szCs w:val="24"/>
          <w:shd w:val="clear" w:color="auto" w:fill="FFFFFF"/>
        </w:rPr>
        <w:t>adolescents</w:t>
      </w:r>
      <w:r w:rsidRPr="008B2C77" w:rsidR="005A1514">
        <w:rPr>
          <w:rFonts w:ascii="Arial" w:hAnsi="Arial" w:cs="Arial"/>
          <w:color w:val="121212"/>
          <w:sz w:val="24"/>
          <w:szCs w:val="24"/>
          <w:shd w:val="clear" w:color="auto" w:fill="FFFFFF"/>
        </w:rPr>
        <w:t xml:space="preserve"> </w:t>
      </w:r>
      <w:r w:rsidRPr="008B2C77" w:rsidR="0012207B">
        <w:rPr>
          <w:rFonts w:ascii="Arial" w:hAnsi="Arial" w:cs="Arial"/>
          <w:color w:val="121212"/>
          <w:sz w:val="24"/>
          <w:szCs w:val="24"/>
          <w:shd w:val="clear" w:color="auto" w:fill="FFFFFF"/>
        </w:rPr>
        <w:t>who are older</w:t>
      </w:r>
      <w:r w:rsidRPr="008B2C77" w:rsidR="005A1514">
        <w:rPr>
          <w:rFonts w:ascii="Arial" w:hAnsi="Arial" w:cs="Arial"/>
          <w:color w:val="121212"/>
          <w:sz w:val="24"/>
          <w:szCs w:val="24"/>
          <w:shd w:val="clear" w:color="auto" w:fill="FFFFFF"/>
        </w:rPr>
        <w:t>, with more experience</w:t>
      </w:r>
      <w:r w:rsidRPr="008B2C77" w:rsidR="0012207B">
        <w:rPr>
          <w:rFonts w:ascii="Arial" w:hAnsi="Arial" w:cs="Arial"/>
          <w:color w:val="121212"/>
          <w:sz w:val="24"/>
          <w:szCs w:val="24"/>
          <w:shd w:val="clear" w:color="auto" w:fill="FFFFFF"/>
        </w:rPr>
        <w:t xml:space="preserve"> </w:t>
      </w:r>
      <w:r w:rsidRPr="008B2C77" w:rsidR="0012207B">
        <w:rPr>
          <w:rFonts w:ascii="Arial" w:hAnsi="Arial" w:cs="Arial"/>
          <w:color w:val="121212"/>
          <w:sz w:val="24"/>
          <w:szCs w:val="24"/>
          <w:shd w:val="clear" w:color="auto" w:fill="FFFFFF"/>
        </w:rPr>
        <w:t>and</w:t>
      </w:r>
      <w:r w:rsidRPr="008B2C77" w:rsidR="005A1514">
        <w:rPr>
          <w:rFonts w:ascii="Arial" w:hAnsi="Arial" w:cs="Arial"/>
          <w:color w:val="121212"/>
          <w:sz w:val="24"/>
          <w:szCs w:val="24"/>
          <w:shd w:val="clear" w:color="auto" w:fill="FFFFFF"/>
        </w:rPr>
        <w:t xml:space="preserve"> also</w:t>
      </w:r>
      <w:r w:rsidRPr="008B2C77" w:rsidR="005A1514">
        <w:rPr>
          <w:rFonts w:ascii="Arial" w:hAnsi="Arial" w:cs="Arial"/>
          <w:color w:val="121212"/>
          <w:sz w:val="24"/>
          <w:szCs w:val="24"/>
          <w:shd w:val="clear" w:color="auto" w:fill="FFFFFF"/>
        </w:rPr>
        <w:t xml:space="preserve"> more </w:t>
      </w:r>
      <w:r w:rsidRPr="008B2C77" w:rsidR="0012207B">
        <w:rPr>
          <w:rFonts w:ascii="Arial" w:hAnsi="Arial" w:cs="Arial"/>
          <w:color w:val="121212"/>
          <w:sz w:val="24"/>
          <w:szCs w:val="24"/>
          <w:shd w:val="clear" w:color="auto" w:fill="FFFFFF"/>
        </w:rPr>
        <w:t xml:space="preserve">fully </w:t>
      </w:r>
      <w:r w:rsidRPr="008B2C77" w:rsidR="005A1514">
        <w:rPr>
          <w:rFonts w:ascii="Arial" w:hAnsi="Arial" w:cs="Arial"/>
          <w:color w:val="121212"/>
          <w:sz w:val="24"/>
          <w:szCs w:val="24"/>
          <w:shd w:val="clear" w:color="auto" w:fill="FFFFFF"/>
        </w:rPr>
        <w:t>developed physical</w:t>
      </w:r>
      <w:r w:rsidRPr="008B2C77" w:rsidR="0012207B">
        <w:rPr>
          <w:rFonts w:ascii="Arial" w:hAnsi="Arial" w:cs="Arial"/>
          <w:color w:val="121212"/>
          <w:sz w:val="24"/>
          <w:szCs w:val="24"/>
          <w:shd w:val="clear" w:color="auto" w:fill="FFFFFF"/>
        </w:rPr>
        <w:t>ly</w:t>
      </w:r>
      <w:r w:rsidRPr="008B2C77" w:rsidR="003577AB">
        <w:rPr>
          <w:rFonts w:ascii="Arial" w:hAnsi="Arial" w:cs="Arial"/>
          <w:color w:val="121212"/>
          <w:sz w:val="24"/>
          <w:szCs w:val="24"/>
          <w:shd w:val="clear" w:color="auto" w:fill="FFFFFF"/>
        </w:rPr>
        <w:t>.</w:t>
      </w:r>
      <w:r w:rsidRPr="008B2C77" w:rsidR="00C13865">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The </w:t>
      </w:r>
      <w:r w:rsidRPr="008B2C77" w:rsidR="00E676B4">
        <w:rPr>
          <w:rFonts w:ascii="Arial" w:hAnsi="Arial" w:cs="Arial"/>
          <w:color w:val="121212"/>
          <w:sz w:val="24"/>
          <w:szCs w:val="24"/>
          <w:shd w:val="clear" w:color="auto" w:fill="FFFFFF"/>
        </w:rPr>
        <w:t xml:space="preserve">awareness of </w:t>
      </w:r>
      <w:r w:rsidRPr="008B2C77" w:rsidR="0012207B">
        <w:rPr>
          <w:rFonts w:ascii="Arial" w:hAnsi="Arial" w:cs="Arial"/>
          <w:color w:val="121212"/>
          <w:sz w:val="24"/>
          <w:szCs w:val="24"/>
          <w:shd w:val="clear" w:color="auto" w:fill="FFFFFF"/>
        </w:rPr>
        <w:t xml:space="preserve">young players </w:t>
      </w:r>
      <w:r w:rsidRPr="008B2C77" w:rsidR="005A1514">
        <w:rPr>
          <w:rFonts w:ascii="Arial" w:hAnsi="Arial" w:cs="Arial"/>
          <w:color w:val="121212"/>
          <w:sz w:val="24"/>
          <w:szCs w:val="24"/>
          <w:shd w:val="clear" w:color="auto" w:fill="FFFFFF"/>
        </w:rPr>
        <w:t xml:space="preserve">recruited will increase. </w:t>
      </w:r>
    </w:p>
    <w:p xmlns:wp14="http://schemas.microsoft.com/office/word/2010/wordml" w:rsidRPr="008B2C77" w:rsidR="00CC372B" w:rsidP="3C9E8E1C" w:rsidRDefault="00CC372B" w14:paraId="62D51328" wp14:textId="00AAE2C2">
      <w:pPr>
        <w:pStyle w:val="Normal"/>
        <w:suppressLineNumbers w:val="0"/>
        <w:bidi w:val="0"/>
        <w:spacing w:before="0" w:beforeAutospacing="off" w:after="160" w:afterAutospacing="off" w:line="480" w:lineRule="auto"/>
        <w:ind w:left="0" w:right="-613" w:firstLine="720"/>
        <w:jc w:val="both"/>
        <w:rPr>
          <w:ins w:author="Gary Smailes" w:date="2024-02-07T16:09:50.684Z" w:id="74177420"/>
          <w:rFonts w:ascii="Arial" w:hAnsi="Arial" w:cs="Arial"/>
          <w:color w:val="121212"/>
          <w:sz w:val="24"/>
          <w:szCs w:val="24"/>
        </w:rPr>
      </w:pPr>
      <w:r w:rsidRPr="008B2C77" w:rsidR="005A1514">
        <w:rPr>
          <w:rFonts w:ascii="Arial" w:hAnsi="Arial" w:cs="Arial"/>
          <w:color w:val="121212"/>
          <w:sz w:val="24"/>
          <w:szCs w:val="24"/>
          <w:shd w:val="clear" w:color="auto" w:fill="FFFFFF"/>
        </w:rPr>
        <w:t xml:space="preserve">If you are </w:t>
      </w:r>
      <w:del w:author="Gary Smailes" w:date="2024-02-07T16:09:06.9Z" w:id="1871357467">
        <w:r w:rsidRPr="3C9E8E1C" w:rsidDel="3C9E8E1C">
          <w:rPr>
            <w:rFonts w:ascii="Arial" w:hAnsi="Arial" w:cs="Arial"/>
            <w:color w:val="121212"/>
            <w:sz w:val="24"/>
            <w:szCs w:val="24"/>
          </w:rPr>
          <w:delText>13-16</w:delText>
        </w:r>
      </w:del>
      <w:ins w:author="Gary Smailes" w:date="2024-02-07T16:09:08.006Z" w:id="356580138">
        <w:r w:rsidRPr="3C9E8E1C" w:rsidR="3C9E8E1C">
          <w:rPr>
            <w:rFonts w:ascii="Arial" w:hAnsi="Arial" w:cs="Arial"/>
            <w:color w:val="121212"/>
            <w:sz w:val="24"/>
            <w:szCs w:val="24"/>
          </w:rPr>
          <w:t>thirteen</w:t>
        </w:r>
      </w:ins>
      <w:r w:rsidRPr="008B2C77" w:rsidR="005A1514">
        <w:rPr>
          <w:rFonts w:ascii="Arial" w:hAnsi="Arial" w:cs="Arial"/>
          <w:color w:val="121212"/>
          <w:sz w:val="24"/>
          <w:szCs w:val="24"/>
          <w:shd w:val="clear" w:color="auto" w:fill="FFFFFF"/>
        </w:rPr>
        <w:t xml:space="preserve"> </w:t>
      </w:r>
      <w:ins w:author="Gary Smailes" w:date="2024-02-07T16:09:08.143Z" w:id="1743968574">
        <w:r w:rsidRPr="008B2C77" w:rsidR="005A1514">
          <w:rPr>
            <w:rFonts w:ascii="Arial" w:hAnsi="Arial" w:cs="Arial"/>
            <w:color w:val="121212"/>
            <w:sz w:val="24"/>
            <w:szCs w:val="24"/>
            <w:shd w:val="clear" w:color="auto" w:fill="FFFFFF"/>
          </w:rPr>
          <w:t xml:space="preserve">to sixteen </w:t>
        </w:r>
      </w:ins>
      <w:r w:rsidRPr="008B2C77" w:rsidR="005A1514">
        <w:rPr>
          <w:rFonts w:ascii="Arial" w:hAnsi="Arial" w:cs="Arial"/>
          <w:color w:val="121212"/>
          <w:sz w:val="24"/>
          <w:szCs w:val="24"/>
          <w:shd w:val="clear" w:color="auto" w:fill="FFFFFF"/>
        </w:rPr>
        <w:t>years old, you are more aware of what sport you want to choose and in which you see a chance for a professional sports career. Children also develop their emotional</w:t>
      </w:r>
      <w:r w:rsidRPr="008B2C77" w:rsidR="00E676B4">
        <w:rPr>
          <w:rFonts w:ascii="Arial" w:hAnsi="Arial" w:cs="Arial"/>
          <w:color w:val="121212"/>
          <w:sz w:val="24"/>
          <w:szCs w:val="24"/>
          <w:shd w:val="clear" w:color="auto" w:fill="FFFFFF"/>
        </w:rPr>
        <w:t xml:space="preserve"> and </w:t>
      </w:r>
      <w:r w:rsidRPr="008B2C77" w:rsidR="005A1514">
        <w:rPr>
          <w:rFonts w:ascii="Arial" w:hAnsi="Arial" w:cs="Arial"/>
          <w:color w:val="121212"/>
          <w:sz w:val="24"/>
          <w:szCs w:val="24"/>
          <w:shd w:val="clear" w:color="auto" w:fill="FFFFFF"/>
        </w:rPr>
        <w:t>cognitive</w:t>
      </w:r>
      <w:r w:rsidRPr="008B2C77" w:rsidR="00E676B4">
        <w:rPr>
          <w:rFonts w:ascii="Arial" w:hAnsi="Arial" w:cs="Arial"/>
          <w:color w:val="121212"/>
          <w:sz w:val="24"/>
          <w:szCs w:val="24"/>
          <w:shd w:val="clear" w:color="auto" w:fill="FFFFFF"/>
        </w:rPr>
        <w:t xml:space="preserve"> potential</w:t>
      </w:r>
      <w:r w:rsidRPr="008B2C77" w:rsidR="005A1514">
        <w:rPr>
          <w:rFonts w:ascii="Arial" w:hAnsi="Arial" w:cs="Arial"/>
          <w:color w:val="121212"/>
          <w:sz w:val="24"/>
          <w:szCs w:val="24"/>
          <w:shd w:val="clear" w:color="auto" w:fill="FFFFFF"/>
        </w:rPr>
        <w:t xml:space="preserve">. </w:t>
      </w:r>
      <w:r w:rsidRPr="008B2C77" w:rsidR="00E676B4">
        <w:rPr>
          <w:rFonts w:ascii="Arial" w:hAnsi="Arial" w:cs="Arial"/>
          <w:color w:val="121212"/>
          <w:sz w:val="24"/>
          <w:szCs w:val="24"/>
          <w:shd w:val="clear" w:color="auto" w:fill="FFFFFF"/>
        </w:rPr>
        <w:t>They play football locally, w</w:t>
      </w:r>
      <w:r w:rsidRPr="008B2C77" w:rsidR="005A1514">
        <w:rPr>
          <w:rFonts w:ascii="Arial" w:hAnsi="Arial" w:cs="Arial"/>
          <w:color w:val="121212"/>
          <w:sz w:val="24"/>
          <w:szCs w:val="24"/>
          <w:shd w:val="clear" w:color="auto" w:fill="FFFFFF"/>
        </w:rPr>
        <w:t xml:space="preserve">ithout losing </w:t>
      </w:r>
      <w:r w:rsidRPr="008B2C77" w:rsidR="00E676B4">
        <w:rPr>
          <w:rFonts w:ascii="Arial" w:hAnsi="Arial" w:cs="Arial"/>
          <w:color w:val="121212"/>
          <w:sz w:val="24"/>
          <w:szCs w:val="24"/>
          <w:shd w:val="clear" w:color="auto" w:fill="FFFFFF"/>
        </w:rPr>
        <w:t xml:space="preserve">anything of </w:t>
      </w:r>
      <w:r w:rsidRPr="008B2C77" w:rsidR="005A1514">
        <w:rPr>
          <w:rFonts w:ascii="Arial" w:hAnsi="Arial" w:cs="Arial"/>
          <w:color w:val="121212"/>
          <w:sz w:val="24"/>
          <w:szCs w:val="24"/>
          <w:shd w:val="clear" w:color="auto" w:fill="FFFFFF"/>
        </w:rPr>
        <w:t xml:space="preserve">their childhood (driving to a match, an average of </w:t>
      </w:r>
      <w:del w:author="Gary Smailes" w:date="2024-02-07T16:09:30.765Z" w:id="328448051">
        <w:r w:rsidRPr="3C9E8E1C" w:rsidDel="3C9E8E1C">
          <w:rPr>
            <w:rFonts w:ascii="Arial" w:hAnsi="Arial" w:cs="Arial"/>
            <w:color w:val="121212"/>
            <w:sz w:val="24"/>
            <w:szCs w:val="24"/>
          </w:rPr>
          <w:delText xml:space="preserve">8-10 </w:delText>
        </w:r>
      </w:del>
      <w:ins w:author="Gary Smailes" w:date="2024-02-07T16:09:32.688Z" w:id="1334657256">
        <w:r w:rsidRPr="3C9E8E1C" w:rsidR="3C9E8E1C">
          <w:rPr>
            <w:rFonts w:ascii="Arial" w:hAnsi="Arial" w:cs="Arial"/>
            <w:color w:val="121212"/>
            <w:sz w:val="24"/>
            <w:szCs w:val="24"/>
          </w:rPr>
          <w:t xml:space="preserve">eight to ten </w:t>
        </w:r>
      </w:ins>
      <w:r w:rsidRPr="008B2C77" w:rsidR="005A1514">
        <w:rPr>
          <w:rFonts w:ascii="Arial" w:hAnsi="Arial" w:cs="Arial"/>
          <w:color w:val="121212"/>
          <w:sz w:val="24"/>
          <w:szCs w:val="24"/>
          <w:shd w:val="clear" w:color="auto" w:fill="FFFFFF"/>
        </w:rPr>
        <w:t>hours</w:t>
      </w:r>
      <w:r w:rsidRPr="008B2C77" w:rsidR="00E676B4">
        <w:rPr>
          <w:rFonts w:ascii="Arial" w:hAnsi="Arial" w:cs="Arial"/>
          <w:color w:val="121212"/>
          <w:sz w:val="24"/>
          <w:szCs w:val="24"/>
          <w:shd w:val="clear" w:color="auto" w:fill="FFFFFF"/>
        </w:rPr>
        <w:t xml:space="preserve"> travelling,</w:t>
      </w:r>
      <w:r w:rsidRPr="008B2C77" w:rsidR="005A1514">
        <w:rPr>
          <w:rFonts w:ascii="Arial" w:hAnsi="Arial" w:cs="Arial"/>
          <w:color w:val="121212"/>
          <w:sz w:val="24"/>
          <w:szCs w:val="24"/>
          <w:shd w:val="clear" w:color="auto" w:fill="FFFFFF"/>
        </w:rPr>
        <w:t xml:space="preserve"> </w:t>
      </w:r>
      <w:r w:rsidRPr="008B2C77" w:rsidR="00E676B4">
        <w:rPr>
          <w:rFonts w:ascii="Arial" w:hAnsi="Arial" w:cs="Arial"/>
          <w:color w:val="121212"/>
          <w:sz w:val="24"/>
          <w:szCs w:val="24"/>
          <w:shd w:val="clear" w:color="auto" w:fill="FFFFFF"/>
        </w:rPr>
        <w:t xml:space="preserve">in order </w:t>
      </w:r>
      <w:r w:rsidRPr="008B2C77" w:rsidR="005A1514">
        <w:rPr>
          <w:rFonts w:ascii="Arial" w:hAnsi="Arial" w:cs="Arial"/>
          <w:color w:val="121212"/>
          <w:sz w:val="24"/>
          <w:szCs w:val="24"/>
          <w:shd w:val="clear" w:color="auto" w:fill="FFFFFF"/>
        </w:rPr>
        <w:t xml:space="preserve">to</w:t>
      </w:r>
      <w:r w:rsidRPr="008B2C77" w:rsidR="005A1514">
        <w:rPr>
          <w:rFonts w:ascii="Arial" w:hAnsi="Arial" w:cs="Arial"/>
          <w:color w:val="121212"/>
          <w:sz w:val="24"/>
          <w:szCs w:val="24"/>
          <w:shd w:val="clear" w:color="auto" w:fill="FFFFFF"/>
        </w:rPr>
        <w:t xml:space="preserve"> play an average of </w:t>
      </w:r>
      <w:del w:author="Gary Smailes" w:date="2024-02-07T16:09:35.463Z" w:id="730582391">
        <w:r w:rsidRPr="3C9E8E1C" w:rsidDel="3C9E8E1C">
          <w:rPr>
            <w:rFonts w:ascii="Arial" w:hAnsi="Arial" w:cs="Arial"/>
            <w:color w:val="121212"/>
            <w:sz w:val="24"/>
            <w:szCs w:val="24"/>
          </w:rPr>
          <w:delText xml:space="preserve">40 </w:delText>
        </w:r>
      </w:del>
      <w:ins w:author="Gary Smailes" w:date="2024-02-07T16:09:36.776Z" w:id="147503693">
        <w:r w:rsidRPr="3C9E8E1C" w:rsidR="3C9E8E1C">
          <w:rPr>
            <w:rFonts w:ascii="Arial" w:hAnsi="Arial" w:cs="Arial"/>
            <w:color w:val="121212"/>
            <w:sz w:val="24"/>
            <w:szCs w:val="24"/>
          </w:rPr>
          <w:t xml:space="preserve">forty </w:t>
        </w:r>
      </w:ins>
      <w:r w:rsidRPr="008B2C77" w:rsidR="005A1514">
        <w:rPr>
          <w:rFonts w:ascii="Arial" w:hAnsi="Arial" w:cs="Arial"/>
          <w:color w:val="121212"/>
          <w:sz w:val="24"/>
          <w:szCs w:val="24"/>
          <w:shd w:val="clear" w:color="auto" w:fill="FFFFFF"/>
        </w:rPr>
        <w:t xml:space="preserve">minutes </w:t>
      </w:r>
      <w:r w:rsidRPr="008B2C77" w:rsidR="00096754">
        <w:rPr>
          <w:rFonts w:ascii="Arial" w:hAnsi="Arial" w:cs="Arial"/>
          <w:color w:val="121212"/>
          <w:sz w:val="24"/>
          <w:szCs w:val="24"/>
          <w:shd w:val="clear" w:color="auto" w:fill="FFFFFF"/>
        </w:rPr>
        <w:t>doesn’t</w:t>
      </w:r>
      <w:r w:rsidRPr="008B2C77" w:rsidR="00096754">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make any sense and has </w:t>
      </w:r>
      <w:r w:rsidRPr="008B2C77" w:rsidR="00E676B4">
        <w:rPr>
          <w:rFonts w:ascii="Arial" w:hAnsi="Arial" w:cs="Arial"/>
          <w:color w:val="121212"/>
          <w:sz w:val="24"/>
          <w:szCs w:val="24"/>
          <w:shd w:val="clear" w:color="auto" w:fill="FFFFFF"/>
        </w:rPr>
        <w:t xml:space="preserve">absolutely </w:t>
      </w:r>
      <w:r w:rsidRPr="008B2C77" w:rsidR="005A1514">
        <w:rPr>
          <w:rFonts w:ascii="Arial" w:hAnsi="Arial" w:cs="Arial"/>
          <w:color w:val="121212"/>
          <w:sz w:val="24"/>
          <w:szCs w:val="24"/>
          <w:shd w:val="clear" w:color="auto" w:fill="FFFFFF"/>
        </w:rPr>
        <w:t>nothing to do with the development of a young person's potential to learn and play football)</w:t>
      </w:r>
      <w:r w:rsidRPr="008B2C77" w:rsidR="00E676B4">
        <w:rPr>
          <w:rFonts w:ascii="Arial" w:hAnsi="Arial" w:cs="Arial"/>
          <w:color w:val="121212"/>
          <w:sz w:val="24"/>
          <w:szCs w:val="24"/>
          <w:shd w:val="clear" w:color="auto" w:fill="FFFFFF"/>
        </w:rPr>
        <w:t xml:space="preserve">. </w:t>
      </w:r>
    </w:p>
    <w:p xmlns:wp14="http://schemas.microsoft.com/office/word/2010/wordml" w:rsidRPr="008B2C77" w:rsidR="00CC372B" w:rsidP="3C9E8E1C" w:rsidRDefault="00CC372B" w14:paraId="07F686D0" wp14:textId="6103F7F2">
      <w:pPr>
        <w:pStyle w:val="Normal"/>
        <w:suppressLineNumbers w:val="0"/>
        <w:bidi w:val="0"/>
        <w:spacing w:before="0" w:beforeAutospacing="off" w:after="160" w:afterAutospacing="off" w:line="480" w:lineRule="auto"/>
        <w:ind w:left="0" w:right="-613" w:firstLine="720"/>
        <w:jc w:val="both"/>
        <w:rPr>
          <w:rFonts w:ascii="Arial" w:hAnsi="Arial" w:cs="Arial"/>
          <w:color w:val="121212"/>
          <w:sz w:val="24"/>
          <w:szCs w:val="24"/>
        </w:rPr>
      </w:pPr>
      <w:r w:rsidRPr="008B2C77" w:rsidR="00E676B4">
        <w:rPr>
          <w:rFonts w:ascii="Arial" w:hAnsi="Arial" w:cs="Arial"/>
          <w:color w:val="121212"/>
          <w:sz w:val="24"/>
          <w:szCs w:val="24"/>
          <w:shd w:val="clear" w:color="auto" w:fill="FFFFFF"/>
        </w:rPr>
        <w:t xml:space="preserve">Locally played games allow </w:t>
      </w:r>
      <w:r w:rsidRPr="008B2C77" w:rsidR="005A1514">
        <w:rPr>
          <w:rFonts w:ascii="Arial" w:hAnsi="Arial" w:cs="Arial"/>
          <w:color w:val="121212"/>
          <w:sz w:val="24"/>
          <w:szCs w:val="24"/>
          <w:shd w:val="clear" w:color="auto" w:fill="FFFFFF"/>
        </w:rPr>
        <w:t>the</w:t>
      </w:r>
      <w:r w:rsidRPr="008B2C77" w:rsidR="00E676B4">
        <w:rPr>
          <w:rFonts w:ascii="Arial" w:hAnsi="Arial" w:cs="Arial"/>
          <w:color w:val="121212"/>
          <w:sz w:val="24"/>
          <w:szCs w:val="24"/>
          <w:shd w:val="clear" w:color="auto" w:fill="FFFFFF"/>
        </w:rPr>
        <w:t>m</w:t>
      </w:r>
      <w:r w:rsidRPr="008B2C77" w:rsidR="005A1514">
        <w:rPr>
          <w:rFonts w:ascii="Arial" w:hAnsi="Arial" w:cs="Arial"/>
          <w:color w:val="121212"/>
          <w:sz w:val="24"/>
          <w:szCs w:val="24"/>
          <w:shd w:val="clear" w:color="auto" w:fill="FFFFFF"/>
        </w:rPr>
        <w:t xml:space="preserve"> time to meet their peers and </w:t>
      </w:r>
      <w:r w:rsidRPr="008B2C77" w:rsidR="00E676B4">
        <w:rPr>
          <w:rFonts w:ascii="Arial" w:hAnsi="Arial" w:cs="Arial"/>
          <w:color w:val="121212"/>
          <w:sz w:val="24"/>
          <w:szCs w:val="24"/>
          <w:shd w:val="clear" w:color="auto" w:fill="FFFFFF"/>
        </w:rPr>
        <w:t xml:space="preserve">enjoy </w:t>
      </w:r>
      <w:r w:rsidRPr="008B2C77" w:rsidR="005A1514">
        <w:rPr>
          <w:rFonts w:ascii="Arial" w:hAnsi="Arial" w:cs="Arial"/>
          <w:color w:val="121212"/>
          <w:sz w:val="24"/>
          <w:szCs w:val="24"/>
          <w:shd w:val="clear" w:color="auto" w:fill="FFFFFF"/>
        </w:rPr>
        <w:t xml:space="preserve">family life, </w:t>
      </w:r>
      <w:r w:rsidRPr="008B2C77" w:rsidR="00E676B4">
        <w:rPr>
          <w:rFonts w:ascii="Arial" w:hAnsi="Arial" w:cs="Arial"/>
          <w:color w:val="121212"/>
          <w:sz w:val="24"/>
          <w:szCs w:val="24"/>
          <w:shd w:val="clear" w:color="auto" w:fill="FFFFFF"/>
        </w:rPr>
        <w:t xml:space="preserve">also allowing </w:t>
      </w:r>
      <w:r w:rsidRPr="008B2C77" w:rsidR="005A1514">
        <w:rPr>
          <w:rFonts w:ascii="Arial" w:hAnsi="Arial" w:cs="Arial"/>
          <w:color w:val="121212"/>
          <w:sz w:val="24"/>
          <w:szCs w:val="24"/>
          <w:shd w:val="clear" w:color="auto" w:fill="FFFFFF"/>
        </w:rPr>
        <w:t>the</w:t>
      </w:r>
      <w:r w:rsidRPr="008B2C77" w:rsidR="00E676B4">
        <w:rPr>
          <w:rFonts w:ascii="Arial" w:hAnsi="Arial" w:cs="Arial"/>
          <w:color w:val="121212"/>
          <w:sz w:val="24"/>
          <w:szCs w:val="24"/>
          <w:shd w:val="clear" w:color="auto" w:fill="FFFFFF"/>
        </w:rPr>
        <w:t xml:space="preserve">m to </w:t>
      </w:r>
      <w:r w:rsidRPr="008B2C77" w:rsidR="005A1514">
        <w:rPr>
          <w:rFonts w:ascii="Arial" w:hAnsi="Arial" w:cs="Arial"/>
          <w:color w:val="121212"/>
          <w:sz w:val="24"/>
          <w:szCs w:val="24"/>
          <w:shd w:val="clear" w:color="auto" w:fill="FFFFFF"/>
        </w:rPr>
        <w:t>develop other interests and hobbies.</w:t>
      </w:r>
      <w:r w:rsidRPr="008B2C77" w:rsidR="00CB5394">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School and academic </w:t>
      </w:r>
      <w:r w:rsidRPr="008B2C77" w:rsidR="00E676B4">
        <w:rPr>
          <w:rFonts w:ascii="Arial" w:hAnsi="Arial" w:cs="Arial"/>
          <w:color w:val="121212"/>
          <w:sz w:val="24"/>
          <w:szCs w:val="24"/>
          <w:shd w:val="clear" w:color="auto" w:fill="FFFFFF"/>
        </w:rPr>
        <w:t xml:space="preserve">results </w:t>
      </w:r>
      <w:r w:rsidRPr="008B2C77" w:rsidR="005A1514">
        <w:rPr>
          <w:rFonts w:ascii="Arial" w:hAnsi="Arial" w:cs="Arial"/>
          <w:color w:val="121212"/>
          <w:sz w:val="24"/>
          <w:szCs w:val="24"/>
          <w:shd w:val="clear" w:color="auto" w:fill="FFFFFF"/>
        </w:rPr>
        <w:t>are also important. Thus, potential is developed as a child</w:t>
      </w:r>
      <w:r w:rsidRPr="008B2C77" w:rsidR="00E676B4">
        <w:rPr>
          <w:rFonts w:ascii="Arial" w:hAnsi="Arial" w:cs="Arial"/>
          <w:color w:val="121212"/>
          <w:sz w:val="24"/>
          <w:szCs w:val="24"/>
          <w:shd w:val="clear" w:color="auto" w:fill="FFFFFF"/>
        </w:rPr>
        <w:t xml:space="preserve"> and</w:t>
      </w:r>
      <w:r w:rsidRPr="008B2C77" w:rsidR="005A1514">
        <w:rPr>
          <w:rFonts w:ascii="Arial" w:hAnsi="Arial" w:cs="Arial"/>
          <w:color w:val="121212"/>
          <w:sz w:val="24"/>
          <w:szCs w:val="24"/>
          <w:shd w:val="clear" w:color="auto" w:fill="FFFFFF"/>
        </w:rPr>
        <w:t xml:space="preserve"> as a person</w:t>
      </w:r>
      <w:r w:rsidRPr="008B2C77" w:rsidR="00E676B4">
        <w:rPr>
          <w:rFonts w:ascii="Arial" w:hAnsi="Arial" w:cs="Arial"/>
          <w:color w:val="121212"/>
          <w:sz w:val="24"/>
          <w:szCs w:val="24"/>
          <w:shd w:val="clear" w:color="auto" w:fill="FFFFFF"/>
        </w:rPr>
        <w:t>,</w:t>
      </w:r>
      <w:r w:rsidRPr="008B2C77" w:rsidR="005A1514">
        <w:rPr>
          <w:rFonts w:ascii="Arial" w:hAnsi="Arial" w:cs="Arial"/>
          <w:color w:val="121212"/>
          <w:sz w:val="24"/>
          <w:szCs w:val="24"/>
          <w:shd w:val="clear" w:color="auto" w:fill="FFFFFF"/>
        </w:rPr>
        <w:t xml:space="preserve"> and only at the end is </w:t>
      </w:r>
      <w:r w:rsidRPr="008B2C77" w:rsidR="00E676B4">
        <w:rPr>
          <w:rFonts w:ascii="Arial" w:hAnsi="Arial" w:cs="Arial"/>
          <w:color w:val="121212"/>
          <w:sz w:val="24"/>
          <w:szCs w:val="24"/>
          <w:shd w:val="clear" w:color="auto" w:fill="FFFFFF"/>
        </w:rPr>
        <w:t xml:space="preserve">there </w:t>
      </w:r>
      <w:r w:rsidRPr="008B2C77" w:rsidR="005A1514">
        <w:rPr>
          <w:rFonts w:ascii="Arial" w:hAnsi="Arial" w:cs="Arial"/>
          <w:color w:val="121212"/>
          <w:sz w:val="24"/>
          <w:szCs w:val="24"/>
          <w:shd w:val="clear" w:color="auto" w:fill="FFFFFF"/>
        </w:rPr>
        <w:t>football. Children</w:t>
      </w:r>
      <w:r w:rsidRPr="008B2C77" w:rsidR="00BE5E47">
        <w:rPr>
          <w:rFonts w:ascii="Arial" w:hAnsi="Arial" w:cs="Arial"/>
          <w:color w:val="121212"/>
          <w:sz w:val="24"/>
          <w:szCs w:val="24"/>
          <w:shd w:val="clear" w:color="auto" w:fill="FFFFFF"/>
        </w:rPr>
        <w:t xml:space="preserve"> </w:t>
      </w:r>
      <w:r w:rsidRPr="008B2C77" w:rsidR="00BE5E47">
        <w:rPr>
          <w:rFonts w:ascii="Arial" w:hAnsi="Arial" w:cs="Arial"/>
          <w:color w:val="121212"/>
          <w:sz w:val="24"/>
          <w:szCs w:val="24"/>
          <w:shd w:val="clear" w:color="auto" w:fill="FFFFFF"/>
        </w:rPr>
        <w:t>don’t</w:t>
      </w:r>
      <w:r w:rsidRPr="008B2C77" w:rsidR="00BE5E47">
        <w:rPr>
          <w:rFonts w:ascii="Arial" w:hAnsi="Arial" w:cs="Arial"/>
          <w:color w:val="121212"/>
          <w:sz w:val="24"/>
          <w:szCs w:val="24"/>
          <w:shd w:val="clear" w:color="auto" w:fill="FFFFFF"/>
        </w:rPr>
        <w:t xml:space="preserve"> </w:t>
      </w:r>
      <w:r w:rsidRPr="008B2C77" w:rsidR="00E676B4">
        <w:rPr>
          <w:rFonts w:ascii="Arial" w:hAnsi="Arial" w:cs="Arial"/>
          <w:color w:val="121212"/>
          <w:sz w:val="24"/>
          <w:szCs w:val="24"/>
          <w:shd w:val="clear" w:color="auto" w:fill="FFFFFF"/>
        </w:rPr>
        <w:t xml:space="preserve">risk </w:t>
      </w:r>
      <w:r w:rsidRPr="008B2C77" w:rsidR="005A1514">
        <w:rPr>
          <w:rFonts w:ascii="Arial" w:hAnsi="Arial" w:cs="Arial"/>
          <w:color w:val="121212"/>
          <w:sz w:val="24"/>
          <w:szCs w:val="24"/>
          <w:shd w:val="clear" w:color="auto" w:fill="FFFFFF"/>
        </w:rPr>
        <w:t>los</w:t>
      </w:r>
      <w:r w:rsidRPr="008B2C77" w:rsidR="00E676B4">
        <w:rPr>
          <w:rFonts w:ascii="Arial" w:hAnsi="Arial" w:cs="Arial"/>
          <w:color w:val="121212"/>
          <w:sz w:val="24"/>
          <w:szCs w:val="24"/>
          <w:shd w:val="clear" w:color="auto" w:fill="FFFFFF"/>
        </w:rPr>
        <w:t xml:space="preserve">ing </w:t>
      </w:r>
      <w:r w:rsidRPr="008B2C77" w:rsidR="005A1514">
        <w:rPr>
          <w:rFonts w:ascii="Arial" w:hAnsi="Arial" w:cs="Arial"/>
          <w:color w:val="121212"/>
          <w:sz w:val="24"/>
          <w:szCs w:val="24"/>
          <w:shd w:val="clear" w:color="auto" w:fill="FFFFFF"/>
        </w:rPr>
        <w:t xml:space="preserve">their identity, and </w:t>
      </w:r>
      <w:r w:rsidRPr="008B2C77" w:rsidR="00E676B4">
        <w:rPr>
          <w:rFonts w:ascii="Arial" w:hAnsi="Arial" w:cs="Arial"/>
          <w:color w:val="121212"/>
          <w:sz w:val="24"/>
          <w:szCs w:val="24"/>
          <w:shd w:val="clear" w:color="auto" w:fill="FFFFFF"/>
        </w:rPr>
        <w:t xml:space="preserve">are </w:t>
      </w:r>
      <w:r w:rsidRPr="008B2C77" w:rsidR="005A1514">
        <w:rPr>
          <w:rFonts w:ascii="Arial" w:hAnsi="Arial" w:cs="Arial"/>
          <w:color w:val="121212"/>
          <w:sz w:val="24"/>
          <w:szCs w:val="24"/>
          <w:shd w:val="clear" w:color="auto" w:fill="FFFFFF"/>
        </w:rPr>
        <w:t>not</w:t>
      </w:r>
      <w:r w:rsidRPr="008B2C77" w:rsidR="00E676B4">
        <w:rPr>
          <w:rFonts w:ascii="Arial" w:hAnsi="Arial" w:cs="Arial"/>
          <w:color w:val="121212"/>
          <w:sz w:val="24"/>
          <w:szCs w:val="24"/>
          <w:shd w:val="clear" w:color="auto" w:fill="FFFFFF"/>
        </w:rPr>
        <w:t xml:space="preserve"> perceived</w:t>
      </w:r>
      <w:r w:rsidRPr="008B2C77" w:rsidR="005A1514">
        <w:rPr>
          <w:rFonts w:ascii="Arial" w:hAnsi="Arial" w:cs="Arial"/>
          <w:color w:val="121212"/>
          <w:sz w:val="24"/>
          <w:szCs w:val="24"/>
          <w:shd w:val="clear" w:color="auto" w:fill="FFFFFF"/>
        </w:rPr>
        <w:t xml:space="preserve">, as in the case of early specialization, as </w:t>
      </w:r>
      <w:r w:rsidRPr="008B2C77" w:rsidR="00E676B4">
        <w:rPr>
          <w:rFonts w:ascii="Arial" w:hAnsi="Arial" w:cs="Arial"/>
          <w:color w:val="121212"/>
          <w:sz w:val="24"/>
          <w:szCs w:val="24"/>
          <w:shd w:val="clear" w:color="auto" w:fill="FFFFFF"/>
        </w:rPr>
        <w:t xml:space="preserve">merely </w:t>
      </w:r>
      <w:r w:rsidRPr="008B2C77" w:rsidR="005A1514">
        <w:rPr>
          <w:rFonts w:ascii="Arial" w:hAnsi="Arial" w:cs="Arial"/>
          <w:color w:val="121212"/>
          <w:sz w:val="24"/>
          <w:szCs w:val="24"/>
          <w:shd w:val="clear" w:color="auto" w:fill="FFFFFF"/>
        </w:rPr>
        <w:t xml:space="preserve">young </w:t>
      </w:r>
      <w:r w:rsidRPr="008B2C77" w:rsidR="005A1514">
        <w:rPr>
          <w:rFonts w:ascii="Arial" w:hAnsi="Arial" w:cs="Arial"/>
          <w:color w:val="121212"/>
          <w:sz w:val="24"/>
          <w:szCs w:val="24"/>
          <w:shd w:val="clear" w:color="auto" w:fill="FFFFFF"/>
        </w:rPr>
        <w:t xml:space="preserve">footballers</w:t>
      </w:r>
      <w:r w:rsidRPr="008B2C77" w:rsidR="005A1514">
        <w:rPr>
          <w:rFonts w:ascii="Arial" w:hAnsi="Arial" w:cs="Arial"/>
          <w:color w:val="121212"/>
          <w:sz w:val="24"/>
          <w:szCs w:val="24"/>
          <w:shd w:val="clear" w:color="auto" w:fill="FFFFFF"/>
        </w:rPr>
        <w:t xml:space="preserve"> and nothing more.       </w:t>
      </w:r>
    </w:p>
    <w:p xmlns:wp14="http://schemas.microsoft.com/office/word/2010/wordml" w:rsidRPr="008B2C77" w:rsidR="00060112" w:rsidP="3C9E8E1C" w:rsidRDefault="00060112" w14:paraId="6CAB693C" wp14:textId="346764E3">
      <w:pPr>
        <w:spacing w:line="480" w:lineRule="auto"/>
        <w:ind w:right="-613" w:firstLine="720"/>
        <w:jc w:val="both"/>
        <w:rPr>
          <w:ins w:author="Gary Smailes" w:date="2024-02-07T16:11:03.232Z" w:id="232070867"/>
          <w:rFonts w:ascii="Arial" w:hAnsi="Arial" w:cs="Arial"/>
          <w:color w:val="121212"/>
          <w:sz w:val="24"/>
          <w:szCs w:val="24"/>
        </w:rPr>
        <w:pPrChange w:author="Gary Smailes" w:date="2024-02-07T16:10:02.197Z">
          <w:pPr>
            <w:spacing w:line="480" w:lineRule="auto"/>
            <w:ind w:right="-613"/>
            <w:jc w:val="both"/>
          </w:pPr>
        </w:pPrChange>
      </w:pPr>
      <w:del w:author="Gary Smailes" w:date="2024-02-07T16:10:01.979Z" w:id="587732174">
        <w:r w:rsidRPr="3C9E8E1C" w:rsidDel="3C9E8E1C">
          <w:rPr>
            <w:rFonts w:ascii="Arial" w:hAnsi="Arial" w:cs="Arial"/>
            <w:color w:val="121212"/>
            <w:sz w:val="24"/>
            <w:szCs w:val="24"/>
          </w:rPr>
          <w:delText xml:space="preserve">     </w:delText>
        </w:r>
      </w:del>
      <w:r w:rsidRPr="008B2C77" w:rsidR="00E676B4">
        <w:rPr>
          <w:rFonts w:ascii="Arial" w:hAnsi="Arial" w:cs="Arial"/>
          <w:color w:val="121212"/>
          <w:sz w:val="24"/>
          <w:szCs w:val="24"/>
          <w:shd w:val="clear" w:color="auto" w:fill="FFFFFF"/>
        </w:rPr>
        <w:t xml:space="preserve">We </w:t>
      </w:r>
      <w:ins w:author="Gary Smailes" w:date="2024-02-07T16:10:07.909Z" w:id="360930396">
        <w:r w:rsidRPr="008B2C77" w:rsidR="00E676B4">
          <w:rPr>
            <w:rFonts w:ascii="Arial" w:hAnsi="Arial" w:cs="Arial"/>
            <w:color w:val="121212"/>
            <w:sz w:val="24"/>
            <w:szCs w:val="24"/>
            <w:shd w:val="clear" w:color="auto" w:fill="FFFFFF"/>
          </w:rPr>
          <w:t xml:space="preserve">a</w:t>
        </w:r>
      </w:ins>
      <w:del w:author="Gary Smailes" w:date="2024-02-07T16:10:07.48Z" w:id="1731019311">
        <w:r w:rsidRPr="3C9E8E1C" w:rsidDel="3C9E8E1C">
          <w:rPr>
            <w:rFonts w:ascii="Arial" w:hAnsi="Arial" w:cs="Arial"/>
            <w:color w:val="121212"/>
            <w:sz w:val="24"/>
            <w:szCs w:val="24"/>
          </w:rPr>
          <w:delText>A</w:delText>
        </w:r>
      </w:del>
      <w:r w:rsidRPr="008B2C77" w:rsidR="00E676B4">
        <w:rPr>
          <w:rFonts w:ascii="Arial" w:hAnsi="Arial" w:cs="Arial"/>
          <w:color w:val="121212"/>
          <w:sz w:val="24"/>
          <w:szCs w:val="24"/>
          <w:shd w:val="clear" w:color="auto" w:fill="FFFFFF"/>
        </w:rPr>
        <w:t xml:space="preserve">ll know the </w:t>
      </w:r>
      <w:r w:rsidRPr="008B2C77" w:rsidR="005A1514">
        <w:rPr>
          <w:rFonts w:ascii="Arial" w:hAnsi="Arial" w:cs="Arial"/>
          <w:color w:val="121212"/>
          <w:sz w:val="24"/>
          <w:szCs w:val="24"/>
          <w:shd w:val="clear" w:color="auto" w:fill="FFFFFF"/>
        </w:rPr>
        <w:t xml:space="preserve">saying: "less is more". Unfortunately, it </w:t>
      </w:r>
      <w:r w:rsidRPr="008B2C77" w:rsidR="00096754">
        <w:rPr>
          <w:rFonts w:ascii="Arial" w:hAnsi="Arial" w:cs="Arial"/>
          <w:color w:val="121212"/>
          <w:sz w:val="24"/>
          <w:szCs w:val="24"/>
          <w:shd w:val="clear" w:color="auto" w:fill="FFFFFF"/>
        </w:rPr>
        <w:t>doesn’t</w:t>
      </w:r>
      <w:r w:rsidRPr="008B2C77" w:rsidR="00096754">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refer in any way to recruitment to professional football academies and programs</w:t>
      </w:r>
      <w:r w:rsidRPr="008B2C77" w:rsidR="008A5D9C">
        <w:rPr>
          <w:rFonts w:ascii="Arial" w:hAnsi="Arial" w:cs="Arial"/>
          <w:color w:val="121212"/>
          <w:sz w:val="24"/>
          <w:szCs w:val="24"/>
          <w:shd w:val="clear" w:color="auto" w:fill="FFFFFF"/>
        </w:rPr>
        <w:t xml:space="preserve">, where </w:t>
      </w:r>
      <w:r w:rsidRPr="008B2C77" w:rsidR="005A1514">
        <w:rPr>
          <w:rFonts w:ascii="Arial" w:hAnsi="Arial" w:cs="Arial"/>
          <w:color w:val="121212"/>
          <w:sz w:val="24"/>
          <w:szCs w:val="24"/>
          <w:shd w:val="clear" w:color="auto" w:fill="FFFFFF"/>
        </w:rPr>
        <w:t>it</w:t>
      </w:r>
      <w:r w:rsidRPr="008B2C77" w:rsidR="00C327AB">
        <w:rPr>
          <w:rFonts w:ascii="Arial" w:hAnsi="Arial" w:cs="Arial"/>
          <w:color w:val="121212"/>
          <w:sz w:val="24"/>
          <w:szCs w:val="24"/>
          <w:shd w:val="clear" w:color="auto" w:fill="FFFFFF"/>
        </w:rPr>
        <w:t xml:space="preserve">’s</w:t>
      </w:r>
      <w:r w:rsidRPr="008B2C77" w:rsidR="00C327AB">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quite the opposite.</w:t>
      </w:r>
      <w:del w:author="Gary Smailes" w:date="2024-02-07T16:11:05.364Z" w:id="45192451">
        <w:r w:rsidRPr="3C9E8E1C" w:rsidDel="3C9E8E1C">
          <w:rPr>
            <w:rFonts w:ascii="Arial" w:hAnsi="Arial" w:cs="Arial"/>
            <w:color w:val="121212"/>
            <w:sz w:val="24"/>
            <w:szCs w:val="24"/>
          </w:rPr>
          <w:delText xml:space="preserve"> </w:delText>
        </w:r>
      </w:del>
    </w:p>
    <w:p xmlns:wp14="http://schemas.microsoft.com/office/word/2010/wordml" w:rsidRPr="008B2C77" w:rsidR="00060112" w:rsidP="3C9E8E1C" w:rsidRDefault="00060112" wp14:textId="77777777" w14:paraId="49724422">
      <w:pPr>
        <w:spacing w:line="480" w:lineRule="auto"/>
        <w:ind w:right="-613" w:firstLine="720"/>
        <w:jc w:val="both"/>
        <w:rPr>
          <w:ins w:author="Gary Smailes" w:date="2024-02-07T16:11:37.008Z" w:id="1585936905"/>
          <w:rFonts w:ascii="Arial" w:hAnsi="Arial" w:cs="Arial"/>
          <w:color w:val="44444A"/>
          <w:sz w:val="24"/>
          <w:szCs w:val="24"/>
        </w:rPr>
      </w:pPr>
      <w:r w:rsidRPr="008B2C77" w:rsidR="008A5D9C">
        <w:rPr>
          <w:rFonts w:ascii="Arial" w:hAnsi="Arial" w:cs="Arial"/>
          <w:color w:val="121212"/>
          <w:sz w:val="24"/>
          <w:szCs w:val="24"/>
          <w:shd w:val="clear" w:color="auto" w:fill="FFFFFF"/>
        </w:rPr>
        <w:t>F</w:t>
      </w:r>
      <w:r w:rsidRPr="008B2C77" w:rsidR="00C327AB">
        <w:rPr>
          <w:rFonts w:ascii="Arial" w:hAnsi="Arial" w:cs="Arial"/>
          <w:color w:val="121212"/>
          <w:sz w:val="24"/>
          <w:szCs w:val="24"/>
          <w:shd w:val="clear" w:color="auto" w:fill="FFFFFF"/>
        </w:rPr>
        <w:t>ootball</w:t>
      </w:r>
      <w:r w:rsidRPr="008B2C77" w:rsidR="008A5D9C">
        <w:rPr>
          <w:rFonts w:ascii="Arial" w:hAnsi="Arial" w:cs="Arial"/>
          <w:color w:val="121212"/>
          <w:sz w:val="24"/>
          <w:szCs w:val="24"/>
          <w:shd w:val="clear" w:color="auto" w:fill="FFFFFF"/>
        </w:rPr>
        <w:t>’s</w:t>
      </w:r>
      <w:r w:rsidRPr="008B2C77" w:rsidR="00C327AB">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recruitment </w:t>
      </w:r>
      <w:r w:rsidRPr="008B2C77" w:rsidR="005F3E01">
        <w:rPr>
          <w:rFonts w:ascii="Arial" w:hAnsi="Arial" w:cs="Arial"/>
          <w:color w:val="121212"/>
          <w:sz w:val="24"/>
          <w:szCs w:val="24"/>
          <w:shd w:val="clear" w:color="auto" w:fill="FFFFFF"/>
        </w:rPr>
        <w:t>program</w:t>
      </w:r>
      <w:r w:rsidRPr="008B2C77" w:rsidR="005A1514">
        <w:rPr>
          <w:rFonts w:ascii="Arial" w:hAnsi="Arial" w:cs="Arial"/>
          <w:color w:val="121212"/>
          <w:sz w:val="24"/>
          <w:szCs w:val="24"/>
          <w:shd w:val="clear" w:color="auto" w:fill="FFFFFF"/>
        </w:rPr>
        <w:t xml:space="preserve"> for children and </w:t>
      </w:r>
      <w:r w:rsidRPr="008B2C77" w:rsidR="00DD4732">
        <w:rPr>
          <w:rFonts w:ascii="Arial" w:hAnsi="Arial" w:cs="Arial"/>
          <w:color w:val="121212"/>
          <w:sz w:val="24"/>
          <w:szCs w:val="24"/>
          <w:shd w:val="clear" w:color="auto" w:fill="FFFFFF"/>
        </w:rPr>
        <w:t>adolescents</w:t>
      </w:r>
      <w:r w:rsidRPr="008B2C77" w:rsidR="005A1514">
        <w:rPr>
          <w:rFonts w:ascii="Arial" w:hAnsi="Arial" w:cs="Arial"/>
          <w:color w:val="121212"/>
          <w:sz w:val="24"/>
          <w:szCs w:val="24"/>
          <w:shd w:val="clear" w:color="auto" w:fill="FFFFFF"/>
        </w:rPr>
        <w:t xml:space="preserve"> is the largest of all </w:t>
      </w:r>
      <w:r w:rsidRPr="008B2C77" w:rsidR="00C327AB">
        <w:rPr>
          <w:rFonts w:ascii="Arial" w:hAnsi="Arial" w:cs="Arial"/>
          <w:color w:val="121212"/>
          <w:sz w:val="24"/>
          <w:szCs w:val="24"/>
          <w:shd w:val="clear" w:color="auto" w:fill="FFFFFF"/>
        </w:rPr>
        <w:t xml:space="preserve">the </w:t>
      </w:r>
      <w:r w:rsidRPr="008B2C77" w:rsidR="005A1514">
        <w:rPr>
          <w:rFonts w:ascii="Arial" w:hAnsi="Arial" w:cs="Arial"/>
          <w:color w:val="121212"/>
          <w:sz w:val="24"/>
          <w:szCs w:val="24"/>
          <w:shd w:val="clear" w:color="auto" w:fill="FFFFFF"/>
        </w:rPr>
        <w:t>sports, especially in countries where football is the number one sport, such as England</w:t>
      </w:r>
      <w:r w:rsidRPr="008B2C77" w:rsidR="00C327AB">
        <w:rPr>
          <w:rFonts w:ascii="Arial" w:hAnsi="Arial" w:cs="Arial"/>
          <w:color w:val="121212"/>
          <w:sz w:val="24"/>
          <w:szCs w:val="24"/>
          <w:shd w:val="clear" w:color="auto" w:fill="FFFFFF"/>
        </w:rPr>
        <w:t>.</w:t>
      </w:r>
      <w:r w:rsidRPr="008B2C77" w:rsidR="005A1514">
        <w:rPr/>
        <w:t xml:space="preserve"> </w:t>
      </w:r>
      <w:r w:rsidRPr="008B2C77" w:rsidR="005A1514">
        <w:rPr>
          <w:rFonts w:ascii="Arial" w:hAnsi="Arial" w:cs="Arial"/>
          <w:color w:val="121212"/>
          <w:sz w:val="24"/>
          <w:szCs w:val="24"/>
          <w:shd w:val="clear" w:color="auto" w:fill="FFFFFF"/>
        </w:rPr>
        <w:t xml:space="preserve">As I mentioned earlier, around 1.5 million children play football in clubs, but only 0.0001% become professional footballers. This model is simply ineffective, </w:t>
      </w:r>
      <w:r w:rsidRPr="008B2C77" w:rsidR="00C327AB">
        <w:rPr>
          <w:rFonts w:ascii="Arial" w:hAnsi="Arial" w:cs="Arial"/>
          <w:color w:val="121212"/>
          <w:sz w:val="24"/>
          <w:szCs w:val="24"/>
          <w:shd w:val="clear" w:color="auto" w:fill="FFFFFF"/>
        </w:rPr>
        <w:t xml:space="preserve">if </w:t>
      </w:r>
      <w:r w:rsidRPr="008B2C77" w:rsidR="005A1514">
        <w:rPr>
          <w:rFonts w:ascii="Arial" w:hAnsi="Arial" w:cs="Arial"/>
          <w:color w:val="121212"/>
          <w:sz w:val="24"/>
          <w:szCs w:val="24"/>
          <w:shd w:val="clear" w:color="auto" w:fill="FFFFFF"/>
        </w:rPr>
        <w:t xml:space="preserve">not to say </w:t>
      </w:r>
      <w:r w:rsidRPr="008B2C77" w:rsidR="008A5D9C">
        <w:rPr>
          <w:rFonts w:ascii="Arial" w:hAnsi="Arial" w:cs="Arial"/>
          <w:color w:val="121212"/>
          <w:sz w:val="24"/>
          <w:szCs w:val="24"/>
          <w:shd w:val="clear" w:color="auto" w:fill="FFFFFF"/>
        </w:rPr>
        <w:t>dread</w:t>
      </w:r>
      <w:r w:rsidRPr="008B2C77" w:rsidR="00C327AB">
        <w:rPr>
          <w:rFonts w:ascii="Arial" w:hAnsi="Arial" w:cs="Arial"/>
          <w:color w:val="121212"/>
          <w:sz w:val="24"/>
          <w:szCs w:val="24"/>
          <w:shd w:val="clear" w:color="auto" w:fill="FFFFFF"/>
        </w:rPr>
        <w:t>ful</w:t>
      </w:r>
      <w:r w:rsidRPr="008B2C77" w:rsidR="005A1514">
        <w:rPr>
          <w:rFonts w:ascii="Arial" w:hAnsi="Arial" w:cs="Arial"/>
          <w:color w:val="121212"/>
          <w:sz w:val="24"/>
          <w:szCs w:val="24"/>
          <w:shd w:val="clear" w:color="auto" w:fill="FFFFFF"/>
        </w:rPr>
        <w:t xml:space="preserve">! </w:t>
      </w:r>
    </w:p>
    <w:p xmlns:wp14="http://schemas.microsoft.com/office/word/2010/wordml" w:rsidRPr="008B2C77" w:rsidR="00060112" w:rsidP="3C9E8E1C" w:rsidRDefault="00060112" w14:paraId="71AE14B1" wp14:textId="5E8CB1A7">
      <w:pPr>
        <w:spacing w:line="480" w:lineRule="auto"/>
        <w:ind w:right="-613" w:firstLine="720"/>
        <w:jc w:val="both"/>
        <w:rPr>
          <w:ins w:author="Gary Smailes" w:date="2024-02-07T16:11:51.851Z" w:id="616852188"/>
          <w:rFonts w:ascii="Arial" w:hAnsi="Arial" w:cs="Arial"/>
          <w:color w:val="44444A"/>
          <w:sz w:val="24"/>
          <w:szCs w:val="24"/>
        </w:rPr>
      </w:pPr>
      <w:r w:rsidRPr="008B2C77" w:rsidR="00C139DB">
        <w:rPr>
          <w:rFonts w:ascii="Arial" w:hAnsi="Arial" w:cs="Arial"/>
          <w:color w:val="121212"/>
          <w:sz w:val="24"/>
          <w:szCs w:val="24"/>
          <w:shd w:val="clear" w:color="auto" w:fill="FFFFFF"/>
        </w:rPr>
        <w:t>Considering</w:t>
      </w:r>
      <w:r w:rsidRPr="008B2C77" w:rsidR="00C327AB">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the number of recruited young players, the time </w:t>
      </w:r>
      <w:r w:rsidRPr="008B2C77" w:rsidR="00C327AB">
        <w:rPr>
          <w:rFonts w:ascii="Arial" w:hAnsi="Arial" w:cs="Arial"/>
          <w:color w:val="121212"/>
          <w:sz w:val="24"/>
          <w:szCs w:val="24"/>
          <w:shd w:val="clear" w:color="auto" w:fill="FFFFFF"/>
        </w:rPr>
        <w:t>spent on</w:t>
      </w:r>
      <w:r w:rsidRPr="008B2C77" w:rsidR="005A1514">
        <w:rPr>
          <w:rFonts w:ascii="Arial" w:hAnsi="Arial" w:cs="Arial"/>
          <w:color w:val="121212"/>
          <w:sz w:val="24"/>
          <w:szCs w:val="24"/>
          <w:shd w:val="clear" w:color="auto" w:fill="FFFFFF"/>
        </w:rPr>
        <w:t xml:space="preserve"> their recruitment and the costs associated with this model, it is </w:t>
      </w:r>
      <w:r w:rsidRPr="008B2C77" w:rsidR="008A5D9C">
        <w:rPr>
          <w:rFonts w:ascii="Arial" w:hAnsi="Arial" w:cs="Arial"/>
          <w:color w:val="121212"/>
          <w:sz w:val="24"/>
          <w:szCs w:val="24"/>
          <w:shd w:val="clear" w:color="auto" w:fill="FFFFFF"/>
        </w:rPr>
        <w:t xml:space="preserve">simply </w:t>
      </w:r>
      <w:r w:rsidRPr="008B2C77" w:rsidR="005A1514">
        <w:rPr>
          <w:rFonts w:ascii="Arial" w:hAnsi="Arial" w:cs="Arial"/>
          <w:color w:val="121212"/>
          <w:sz w:val="24"/>
          <w:szCs w:val="24"/>
          <w:shd w:val="clear" w:color="auto" w:fill="FFFFFF"/>
        </w:rPr>
        <w:t xml:space="preserve">one big failure, which unfortunately the </w:t>
      </w:r>
      <w:r w:rsidRPr="008B2C77" w:rsidR="00C327AB">
        <w:rPr>
          <w:rFonts w:ascii="Arial" w:hAnsi="Arial" w:cs="Arial"/>
          <w:color w:val="121212"/>
          <w:sz w:val="24"/>
          <w:szCs w:val="24"/>
          <w:shd w:val="clear" w:color="auto" w:fill="FFFFFF"/>
        </w:rPr>
        <w:t xml:space="preserve">world of football </w:t>
      </w:r>
      <w:r w:rsidRPr="008B2C77" w:rsidR="00096754">
        <w:rPr>
          <w:rFonts w:ascii="Arial" w:hAnsi="Arial" w:cs="Arial"/>
          <w:color w:val="121212"/>
          <w:sz w:val="24"/>
          <w:szCs w:val="24"/>
          <w:shd w:val="clear" w:color="auto" w:fill="FFFFFF"/>
        </w:rPr>
        <w:t>doesn’t</w:t>
      </w:r>
      <w:r w:rsidRPr="008B2C77" w:rsidR="00096754">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want to admit or simply ignores the facts. </w:t>
      </w:r>
    </w:p>
    <w:p xmlns:wp14="http://schemas.microsoft.com/office/word/2010/wordml" w:rsidRPr="008B2C77" w:rsidR="00060112" w:rsidP="3C9E8E1C" w:rsidRDefault="00060112" w14:paraId="0260B9F4" wp14:textId="5B9234F3">
      <w:pPr>
        <w:spacing w:line="480" w:lineRule="auto"/>
        <w:ind w:right="-613" w:firstLine="720"/>
        <w:jc w:val="both"/>
        <w:rPr>
          <w:ins w:author="Gary Smailes" w:date="2024-02-07T16:12:25.965Z" w:id="1247788774"/>
          <w:rFonts w:ascii="Arial" w:hAnsi="Arial" w:cs="Arial"/>
          <w:color w:val="44444A"/>
          <w:sz w:val="24"/>
          <w:szCs w:val="24"/>
        </w:rPr>
      </w:pPr>
      <w:r w:rsidRPr="008B2C77" w:rsidR="005A1514">
        <w:rPr>
          <w:rFonts w:ascii="Arial" w:hAnsi="Arial" w:cs="Arial"/>
          <w:color w:val="121212"/>
          <w:sz w:val="24"/>
          <w:szCs w:val="24"/>
          <w:shd w:val="clear" w:color="auto" w:fill="FFFFFF"/>
        </w:rPr>
        <w:t>Children recruited at such an early age simply have little chance of</w:t>
      </w:r>
      <w:del w:author="Gary Smailes" w:date="2024-02-07T16:12:06.092Z" w:id="467991572">
        <w:r w:rsidRPr="3C9E8E1C" w:rsidDel="3C9E8E1C">
          <w:rPr>
            <w:rFonts w:ascii="Arial" w:hAnsi="Arial" w:cs="Arial"/>
            <w:color w:val="121212"/>
            <w:sz w:val="24"/>
            <w:szCs w:val="24"/>
          </w:rPr>
          <w:delText xml:space="preserve"> </w:delText>
        </w:r>
      </w:del>
      <w:del w:author="Gary Smailes" w:date="2024-02-07T16:11:59.884Z" w:id="1414479212">
        <w:r w:rsidRPr="3C9E8E1C" w:rsidDel="3C9E8E1C">
          <w:rPr>
            <w:rFonts w:ascii="Arial" w:hAnsi="Arial" w:cs="Arial"/>
            <w:color w:val="121212"/>
            <w:sz w:val="24"/>
            <w:szCs w:val="24"/>
          </w:rPr>
          <w:delText>success</w:delText>
        </w:r>
        <w:r w:rsidRPr="3C9E8E1C" w:rsidDel="3C9E8E1C">
          <w:rPr>
            <w:rFonts w:ascii="Arial" w:hAnsi="Arial" w:cs="Arial"/>
            <w:color w:val="121212"/>
            <w:sz w:val="24"/>
            <w:szCs w:val="24"/>
          </w:rPr>
          <w:delText>,</w:delText>
        </w:r>
        <w:r w:rsidRPr="3C9E8E1C" w:rsidDel="3C9E8E1C">
          <w:rPr>
            <w:rFonts w:ascii="Arial" w:hAnsi="Arial" w:cs="Arial"/>
            <w:color w:val="121212"/>
            <w:sz w:val="24"/>
            <w:szCs w:val="24"/>
          </w:rPr>
          <w:delText xml:space="preserve"> </w:delText>
        </w:r>
      </w:del>
      <w:del w:author="Gary Smailes" w:date="2024-02-07T16:12:04.669Z" w:id="1133998285">
        <w:r w:rsidRPr="3C9E8E1C" w:rsidDel="3C9E8E1C">
          <w:rPr>
            <w:rFonts w:ascii="Arial" w:hAnsi="Arial" w:cs="Arial"/>
            <w:color w:val="121212"/>
            <w:sz w:val="24"/>
            <w:szCs w:val="24"/>
          </w:rPr>
          <w:delText>i.e.</w:delText>
        </w:r>
        <w:r w:rsidRPr="3C9E8E1C" w:rsidDel="3C9E8E1C">
          <w:rPr>
            <w:rFonts w:ascii="Arial" w:hAnsi="Arial" w:cs="Arial"/>
            <w:color w:val="121212"/>
            <w:sz w:val="24"/>
            <w:szCs w:val="24"/>
          </w:rPr>
          <w:delText xml:space="preserve"> of</w:delText>
        </w:r>
      </w:del>
      <w:r w:rsidRPr="008B2C77" w:rsidR="00C327AB">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becoming a professional footballer. </w:t>
      </w:r>
      <w:r w:rsidRPr="008B2C77" w:rsidR="00C327AB">
        <w:rPr>
          <w:rFonts w:ascii="Arial" w:hAnsi="Arial" w:cs="Arial"/>
          <w:color w:val="121212"/>
          <w:sz w:val="24"/>
          <w:szCs w:val="24"/>
          <w:shd w:val="clear" w:color="auto" w:fill="FFFFFF"/>
        </w:rPr>
        <w:t>As for o</w:t>
      </w:r>
      <w:r w:rsidRPr="008B2C77" w:rsidR="005A1514">
        <w:rPr>
          <w:rFonts w:ascii="Arial" w:hAnsi="Arial" w:cs="Arial"/>
          <w:color w:val="121212"/>
          <w:sz w:val="24"/>
          <w:szCs w:val="24"/>
          <w:shd w:val="clear" w:color="auto" w:fill="FFFFFF"/>
        </w:rPr>
        <w:t>ther solutions</w:t>
      </w:r>
      <w:r w:rsidRPr="008B2C77" w:rsidR="00C327AB">
        <w:rPr>
          <w:rFonts w:ascii="Arial" w:hAnsi="Arial" w:cs="Arial"/>
          <w:color w:val="121212"/>
          <w:sz w:val="24"/>
          <w:szCs w:val="24"/>
          <w:shd w:val="clear" w:color="auto" w:fill="FFFFFF"/>
        </w:rPr>
        <w:t xml:space="preserve">, </w:t>
      </w:r>
      <w:r w:rsidRPr="008B2C77" w:rsidR="00C327AB">
        <w:rPr>
          <w:rFonts w:ascii="Arial" w:hAnsi="Arial" w:cs="Arial"/>
          <w:color w:val="121212"/>
          <w:sz w:val="24"/>
          <w:szCs w:val="24"/>
          <w:shd w:val="clear" w:color="auto" w:fill="FFFFFF"/>
        </w:rPr>
        <w:t>p</w:t>
      </w:r>
      <w:r w:rsidRPr="008B2C77" w:rsidR="005A1514">
        <w:rPr>
          <w:rFonts w:ascii="Arial" w:hAnsi="Arial" w:cs="Arial"/>
          <w:color w:val="121212"/>
          <w:sz w:val="24"/>
          <w:szCs w:val="24"/>
          <w:shd w:val="clear" w:color="auto" w:fill="FFFFFF"/>
        </w:rPr>
        <w:t xml:space="preserve">erhaps the</w:t>
      </w:r>
      <w:r w:rsidRPr="008B2C77" w:rsidR="005A1514">
        <w:rPr>
          <w:rFonts w:ascii="Arial" w:hAnsi="Arial" w:cs="Arial"/>
          <w:color w:val="121212"/>
          <w:sz w:val="24"/>
          <w:szCs w:val="24"/>
          <w:shd w:val="clear" w:color="auto" w:fill="FFFFFF"/>
        </w:rPr>
        <w:t xml:space="preserve"> model </w:t>
      </w:r>
      <w:r w:rsidRPr="008B2C77" w:rsidR="00C327AB">
        <w:rPr>
          <w:rFonts w:ascii="Arial" w:hAnsi="Arial" w:cs="Arial"/>
          <w:color w:val="121212"/>
          <w:sz w:val="24"/>
          <w:szCs w:val="24"/>
          <w:shd w:val="clear" w:color="auto" w:fill="FFFFFF"/>
        </w:rPr>
        <w:t xml:space="preserve">we see at </w:t>
      </w:r>
      <w:r w:rsidRPr="008B2C77" w:rsidR="005A1514">
        <w:rPr>
          <w:rFonts w:ascii="Arial" w:hAnsi="Arial" w:cs="Arial"/>
          <w:color w:val="121212"/>
          <w:sz w:val="24"/>
          <w:szCs w:val="24"/>
          <w:shd w:val="clear" w:color="auto" w:fill="FFFFFF"/>
        </w:rPr>
        <w:t>Real Sociedad and Bayern Munich should be considered</w:t>
      </w:r>
      <w:r w:rsidRPr="008B2C77" w:rsidR="00C327AB">
        <w:rPr>
          <w:rFonts w:ascii="Arial" w:hAnsi="Arial" w:cs="Arial"/>
          <w:color w:val="121212"/>
          <w:sz w:val="24"/>
          <w:szCs w:val="24"/>
          <w:shd w:val="clear" w:color="auto" w:fill="FFFFFF"/>
        </w:rPr>
        <w:t>.</w:t>
      </w:r>
      <w:r w:rsidRPr="008B2C77" w:rsidR="00943473">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 xml:space="preserve">Such a model will involve </w:t>
      </w:r>
      <w:r w:rsidRPr="008B2C77" w:rsidR="00C139DB">
        <w:rPr>
          <w:rFonts w:ascii="Arial" w:hAnsi="Arial" w:cs="Arial"/>
          <w:color w:val="121212"/>
          <w:sz w:val="24"/>
          <w:szCs w:val="24"/>
          <w:shd w:val="clear" w:color="auto" w:fill="FFFFFF"/>
        </w:rPr>
        <w:t>less recruitment</w:t>
      </w:r>
      <w:r w:rsidRPr="008B2C77" w:rsidR="005A1514">
        <w:rPr>
          <w:rFonts w:ascii="Arial" w:hAnsi="Arial" w:cs="Arial"/>
          <w:color w:val="121212"/>
          <w:sz w:val="24"/>
          <w:szCs w:val="24"/>
          <w:shd w:val="clear" w:color="auto" w:fill="FFFFFF"/>
        </w:rPr>
        <w:t>, but thanks to th</w:t>
      </w:r>
      <w:r w:rsidRPr="008B2C77" w:rsidR="00C327AB">
        <w:rPr>
          <w:rFonts w:ascii="Arial" w:hAnsi="Arial" w:cs="Arial"/>
          <w:color w:val="121212"/>
          <w:sz w:val="24"/>
          <w:szCs w:val="24"/>
          <w:shd w:val="clear" w:color="auto" w:fill="FFFFFF"/>
        </w:rPr>
        <w:t xml:space="preserve">at, </w:t>
      </w:r>
      <w:r w:rsidRPr="008B2C77" w:rsidR="005A1514">
        <w:rPr>
          <w:rFonts w:ascii="Arial" w:hAnsi="Arial" w:cs="Arial"/>
          <w:color w:val="121212"/>
          <w:sz w:val="24"/>
          <w:szCs w:val="24"/>
          <w:shd w:val="clear" w:color="auto" w:fill="FFFFFF"/>
        </w:rPr>
        <w:t xml:space="preserve">will increase the chances of success (more professional footballers). As </w:t>
      </w:r>
      <w:r w:rsidRPr="008B2C77" w:rsidR="00C327AB">
        <w:rPr>
          <w:rFonts w:ascii="Arial" w:hAnsi="Arial" w:cs="Arial"/>
          <w:color w:val="121212"/>
          <w:sz w:val="24"/>
          <w:szCs w:val="24"/>
          <w:shd w:val="clear" w:color="auto" w:fill="FFFFFF"/>
        </w:rPr>
        <w:t xml:space="preserve">described </w:t>
      </w:r>
      <w:r w:rsidRPr="008B2C77" w:rsidR="005A1514">
        <w:rPr>
          <w:rFonts w:ascii="Arial" w:hAnsi="Arial" w:cs="Arial"/>
          <w:color w:val="121212"/>
          <w:sz w:val="24"/>
          <w:szCs w:val="24"/>
          <w:shd w:val="clear" w:color="auto" w:fill="FFFFFF"/>
        </w:rPr>
        <w:t xml:space="preserve">earlier, the youngest children will be able to develop their potential and compete with their peers locally, among their </w:t>
      </w:r>
      <w:r w:rsidRPr="008B2C77" w:rsidR="00D30404">
        <w:rPr>
          <w:rFonts w:ascii="Arial" w:hAnsi="Arial" w:cs="Arial"/>
          <w:color w:val="121212"/>
          <w:sz w:val="24"/>
          <w:szCs w:val="24"/>
          <w:shd w:val="clear" w:color="auto" w:fill="FFFFFF"/>
        </w:rPr>
        <w:t xml:space="preserve">friends </w:t>
      </w:r>
      <w:r w:rsidRPr="008B2C77" w:rsidR="005A1514">
        <w:rPr>
          <w:rFonts w:ascii="Arial" w:hAnsi="Arial" w:cs="Arial"/>
          <w:color w:val="121212"/>
          <w:sz w:val="24"/>
          <w:szCs w:val="24"/>
          <w:shd w:val="clear" w:color="auto" w:fill="FFFFFF"/>
        </w:rPr>
        <w:t xml:space="preserve">and in an environment without </w:t>
      </w:r>
      <w:r w:rsidRPr="008B2C77" w:rsidR="00C327AB">
        <w:rPr>
          <w:rFonts w:ascii="Arial" w:hAnsi="Arial" w:cs="Arial"/>
          <w:color w:val="121212"/>
          <w:sz w:val="24"/>
          <w:szCs w:val="24"/>
          <w:shd w:val="clear" w:color="auto" w:fill="FFFFFF"/>
        </w:rPr>
        <w:t xml:space="preserve">any </w:t>
      </w:r>
      <w:r w:rsidRPr="008B2C77" w:rsidR="005A1514">
        <w:rPr>
          <w:rFonts w:ascii="Arial" w:hAnsi="Arial" w:cs="Arial"/>
          <w:color w:val="121212"/>
          <w:sz w:val="24"/>
          <w:szCs w:val="24"/>
          <w:shd w:val="clear" w:color="auto" w:fill="FFFFFF"/>
        </w:rPr>
        <w:t xml:space="preserve">pressure </w:t>
      </w:r>
      <w:r w:rsidRPr="008B2C77" w:rsidR="00C327AB">
        <w:rPr>
          <w:rFonts w:ascii="Arial" w:hAnsi="Arial" w:cs="Arial"/>
          <w:color w:val="121212"/>
          <w:sz w:val="24"/>
          <w:szCs w:val="24"/>
          <w:shd w:val="clear" w:color="auto" w:fill="FFFFFF"/>
        </w:rPr>
        <w:t>from</w:t>
      </w:r>
      <w:r w:rsidRPr="008B2C77" w:rsidR="005A1514">
        <w:rPr>
          <w:rFonts w:ascii="Arial" w:hAnsi="Arial" w:cs="Arial"/>
          <w:color w:val="121212"/>
          <w:sz w:val="24"/>
          <w:szCs w:val="24"/>
          <w:shd w:val="clear" w:color="auto" w:fill="FFFFFF"/>
        </w:rPr>
        <w:t xml:space="preserve"> adults, who mostly want to </w:t>
      </w:r>
      <w:r w:rsidRPr="008B2C77" w:rsidR="00C327AB">
        <w:rPr>
          <w:rFonts w:ascii="Arial" w:hAnsi="Arial" w:cs="Arial"/>
          <w:color w:val="121212"/>
          <w:sz w:val="24"/>
          <w:szCs w:val="24"/>
          <w:shd w:val="clear" w:color="auto" w:fill="FFFFFF"/>
        </w:rPr>
        <w:t xml:space="preserve">satisfy </w:t>
      </w:r>
      <w:r w:rsidRPr="008B2C77" w:rsidR="005A1514">
        <w:rPr>
          <w:rFonts w:ascii="Arial" w:hAnsi="Arial" w:cs="Arial"/>
          <w:color w:val="121212"/>
          <w:sz w:val="24"/>
          <w:szCs w:val="24"/>
          <w:shd w:val="clear" w:color="auto" w:fill="FFFFFF"/>
        </w:rPr>
        <w:t xml:space="preserve">their </w:t>
      </w:r>
      <w:r w:rsidRPr="008B2C77" w:rsidR="00D30404">
        <w:rPr>
          <w:rFonts w:ascii="Arial" w:hAnsi="Arial" w:cs="Arial"/>
          <w:color w:val="121212"/>
          <w:sz w:val="24"/>
          <w:szCs w:val="24"/>
          <w:shd w:val="clear" w:color="auto" w:fill="FFFFFF"/>
        </w:rPr>
        <w:t xml:space="preserve">own </w:t>
      </w:r>
      <w:r w:rsidRPr="008B2C77" w:rsidR="005A1514">
        <w:rPr>
          <w:rFonts w:ascii="Arial" w:hAnsi="Arial" w:cs="Arial"/>
          <w:color w:val="121212"/>
          <w:sz w:val="24"/>
          <w:szCs w:val="24"/>
          <w:shd w:val="clear" w:color="auto" w:fill="FFFFFF"/>
        </w:rPr>
        <w:t xml:space="preserve">inflated egos. </w:t>
      </w:r>
    </w:p>
    <w:p xmlns:wp14="http://schemas.microsoft.com/office/word/2010/wordml" w:rsidRPr="008B2C77" w:rsidR="00060112" w:rsidP="3C9E8E1C" w:rsidRDefault="00060112" w14:paraId="26079323" wp14:textId="77777777">
      <w:pPr>
        <w:spacing w:line="480" w:lineRule="auto"/>
        <w:ind w:right="-613" w:firstLine="720"/>
        <w:jc w:val="both"/>
        <w:rPr>
          <w:rFonts w:ascii="Arial" w:hAnsi="Arial" w:cs="Arial"/>
          <w:color w:val="44444A"/>
          <w:sz w:val="24"/>
          <w:szCs w:val="24"/>
          <w:shd w:val="clear" w:color="auto" w:fill="FFFFFF"/>
        </w:rPr>
      </w:pPr>
      <w:r w:rsidRPr="008B2C77" w:rsidR="005A1514">
        <w:rPr>
          <w:rFonts w:ascii="Arial" w:hAnsi="Arial" w:cs="Arial"/>
          <w:color w:val="121212"/>
          <w:sz w:val="24"/>
          <w:szCs w:val="24"/>
          <w:shd w:val="clear" w:color="auto" w:fill="FFFFFF"/>
        </w:rPr>
        <w:t xml:space="preserve">Another solution may be a football environment </w:t>
      </w:r>
      <w:r w:rsidRPr="008B2C77" w:rsidR="00C327AB">
        <w:rPr>
          <w:rFonts w:ascii="Arial" w:hAnsi="Arial" w:cs="Arial"/>
          <w:color w:val="121212"/>
          <w:sz w:val="24"/>
          <w:szCs w:val="24"/>
          <w:shd w:val="clear" w:color="auto" w:fill="FFFFFF"/>
        </w:rPr>
        <w:t xml:space="preserve">more </w:t>
      </w:r>
      <w:r w:rsidRPr="008B2C77" w:rsidR="005A1514">
        <w:rPr>
          <w:rFonts w:ascii="Arial" w:hAnsi="Arial" w:cs="Arial"/>
          <w:color w:val="121212"/>
          <w:sz w:val="24"/>
          <w:szCs w:val="24"/>
          <w:shd w:val="clear" w:color="auto" w:fill="FFFFFF"/>
        </w:rPr>
        <w:t xml:space="preserve">friendly </w:t>
      </w:r>
      <w:r w:rsidRPr="008B2C77" w:rsidR="00C327AB">
        <w:rPr>
          <w:rFonts w:ascii="Arial" w:hAnsi="Arial" w:cs="Arial"/>
          <w:color w:val="121212"/>
          <w:sz w:val="24"/>
          <w:szCs w:val="24"/>
          <w:shd w:val="clear" w:color="auto" w:fill="FFFFFF"/>
        </w:rPr>
        <w:t xml:space="preserve">for </w:t>
      </w:r>
      <w:r w:rsidRPr="008B2C77" w:rsidR="005A1514">
        <w:rPr>
          <w:rFonts w:ascii="Arial" w:hAnsi="Arial" w:cs="Arial"/>
          <w:color w:val="121212"/>
          <w:sz w:val="24"/>
          <w:szCs w:val="24"/>
          <w:shd w:val="clear" w:color="auto" w:fill="FFFFFF"/>
        </w:rPr>
        <w:t xml:space="preserve">the youngest children, </w:t>
      </w:r>
      <w:r w:rsidRPr="008B2C77" w:rsidR="00C327AB">
        <w:rPr>
          <w:rFonts w:ascii="Arial" w:hAnsi="Arial" w:cs="Arial"/>
          <w:color w:val="121212"/>
          <w:sz w:val="24"/>
          <w:szCs w:val="24"/>
          <w:shd w:val="clear" w:color="auto" w:fill="FFFFFF"/>
        </w:rPr>
        <w:t xml:space="preserve">one that </w:t>
      </w:r>
      <w:r w:rsidRPr="008B2C77" w:rsidR="005A1514">
        <w:rPr>
          <w:rFonts w:ascii="Arial" w:hAnsi="Arial" w:cs="Arial"/>
          <w:color w:val="121212"/>
          <w:sz w:val="24"/>
          <w:szCs w:val="24"/>
          <w:shd w:val="clear" w:color="auto" w:fill="FFFFFF"/>
        </w:rPr>
        <w:t xml:space="preserve">is adapted to their needs for learning and </w:t>
      </w:r>
      <w:r w:rsidRPr="008B2C77" w:rsidR="00C327AB">
        <w:rPr>
          <w:rFonts w:ascii="Arial" w:hAnsi="Arial" w:cs="Arial"/>
          <w:color w:val="121212"/>
          <w:sz w:val="24"/>
          <w:szCs w:val="24"/>
          <w:shd w:val="clear" w:color="auto" w:fill="FFFFFF"/>
        </w:rPr>
        <w:t xml:space="preserve">their </w:t>
      </w:r>
      <w:r w:rsidRPr="008B2C77" w:rsidR="005A1514">
        <w:rPr>
          <w:rFonts w:ascii="Arial" w:hAnsi="Arial" w:cs="Arial"/>
          <w:color w:val="121212"/>
          <w:sz w:val="24"/>
          <w:szCs w:val="24"/>
          <w:shd w:val="clear" w:color="auto" w:fill="FFFFFF"/>
        </w:rPr>
        <w:t xml:space="preserve">psychological and physical development. </w:t>
      </w:r>
      <w:r w:rsidRPr="008B2C77" w:rsidR="00C327AB">
        <w:rPr>
          <w:rFonts w:ascii="Arial" w:hAnsi="Arial" w:cs="Arial"/>
          <w:color w:val="121212"/>
          <w:sz w:val="24"/>
          <w:szCs w:val="24"/>
          <w:shd w:val="clear" w:color="auto" w:fill="FFFFFF"/>
        </w:rPr>
        <w:t xml:space="preserve">One that is adequate for </w:t>
      </w:r>
      <w:r w:rsidRPr="008B2C77" w:rsidR="005A1514">
        <w:rPr>
          <w:rFonts w:ascii="Arial" w:hAnsi="Arial" w:cs="Arial"/>
          <w:color w:val="121212"/>
          <w:sz w:val="24"/>
          <w:szCs w:val="24"/>
          <w:shd w:val="clear" w:color="auto" w:fill="FFFFFF"/>
        </w:rPr>
        <w:t xml:space="preserve">the stage of learning </w:t>
      </w:r>
      <w:r w:rsidRPr="008B2C77" w:rsidR="00C327AB">
        <w:rPr>
          <w:rFonts w:ascii="Arial" w:hAnsi="Arial" w:cs="Arial"/>
          <w:color w:val="121212"/>
          <w:sz w:val="24"/>
          <w:szCs w:val="24"/>
          <w:shd w:val="clear" w:color="auto" w:fill="FFFFFF"/>
        </w:rPr>
        <w:t xml:space="preserve">that the </w:t>
      </w:r>
      <w:r w:rsidRPr="008B2C77" w:rsidR="005A1514">
        <w:rPr>
          <w:rFonts w:ascii="Arial" w:hAnsi="Arial" w:cs="Arial"/>
          <w:color w:val="121212"/>
          <w:sz w:val="24"/>
          <w:szCs w:val="24"/>
          <w:shd w:val="clear" w:color="auto" w:fill="FFFFFF"/>
        </w:rPr>
        <w:t xml:space="preserve">children </w:t>
      </w:r>
      <w:r w:rsidRPr="008B2C77" w:rsidR="00C327AB">
        <w:rPr>
          <w:rFonts w:ascii="Arial" w:hAnsi="Arial" w:cs="Arial"/>
          <w:color w:val="121212"/>
          <w:sz w:val="24"/>
          <w:szCs w:val="24"/>
          <w:shd w:val="clear" w:color="auto" w:fill="FFFFFF"/>
        </w:rPr>
        <w:t xml:space="preserve">have </w:t>
      </w:r>
      <w:r w:rsidRPr="008B2C77" w:rsidR="005A1514">
        <w:rPr>
          <w:rFonts w:ascii="Arial" w:hAnsi="Arial" w:cs="Arial"/>
          <w:color w:val="121212"/>
          <w:sz w:val="24"/>
          <w:szCs w:val="24"/>
          <w:shd w:val="clear" w:color="auto" w:fill="FFFFFF"/>
        </w:rPr>
        <w:t>currently</w:t>
      </w:r>
      <w:r w:rsidRPr="008B2C77" w:rsidR="00C327AB">
        <w:rPr>
          <w:rFonts w:ascii="Arial" w:hAnsi="Arial" w:cs="Arial"/>
          <w:color w:val="121212"/>
          <w:sz w:val="24"/>
          <w:szCs w:val="24"/>
          <w:shd w:val="clear" w:color="auto" w:fill="FFFFFF"/>
        </w:rPr>
        <w:t xml:space="preserve"> reached</w:t>
      </w:r>
      <w:r w:rsidRPr="008B2C77" w:rsidR="005A1514">
        <w:rPr>
          <w:rFonts w:ascii="Arial" w:hAnsi="Arial" w:cs="Arial"/>
          <w:color w:val="121212"/>
          <w:sz w:val="24"/>
          <w:szCs w:val="24"/>
          <w:shd w:val="clear" w:color="auto" w:fill="FFFFFF"/>
        </w:rPr>
        <w:t>. Such solutions have recently been introduced by the German Football Federation (more</w:t>
      </w:r>
      <w:r w:rsidRPr="008B2C77" w:rsidR="0020558C">
        <w:rPr>
          <w:rFonts w:ascii="Arial" w:hAnsi="Arial" w:cs="Arial"/>
          <w:color w:val="121212"/>
          <w:sz w:val="24"/>
          <w:szCs w:val="24"/>
          <w:shd w:val="clear" w:color="auto" w:fill="FFFFFF"/>
        </w:rPr>
        <w:t xml:space="preserve"> on this can be found at </w:t>
      </w:r>
      <w:hyperlink w:history="1" r:id="Rfceec5b9d1084137">
        <w:r w:rsidRPr="008B2C77" w:rsidR="00A66711">
          <w:rPr>
            <w:rStyle w:val="Hyperlink"/>
            <w:rFonts w:ascii="Arial" w:hAnsi="Arial" w:cs="Arial"/>
            <w:sz w:val="24"/>
            <w:szCs w:val="24"/>
          </w:rPr>
          <w:t>Training Ground Guru | Germany revolutionises foundation age formats with emphasis on fun</w:t>
        </w:r>
      </w:hyperlink>
      <w:r w:rsidRPr="008B2C77" w:rsidR="00A66711">
        <w:rPr>
          <w:rFonts w:ascii="Arial" w:hAnsi="Arial" w:cs="Arial"/>
          <w:sz w:val="24"/>
          <w:szCs w:val="24"/>
        </w:rPr>
        <w:t xml:space="preserve">). </w:t>
      </w:r>
      <w:r w:rsidRPr="008B2C77" w:rsidR="0020558C">
        <w:rPr>
          <w:rFonts w:ascii="Arial" w:hAnsi="Arial" w:cs="Arial"/>
          <w:color w:val="121212"/>
          <w:sz w:val="24"/>
          <w:szCs w:val="24"/>
          <w:shd w:val="clear" w:color="auto" w:fill="FFFFFF"/>
        </w:rPr>
        <w:t xml:space="preserve">To </w:t>
      </w:r>
      <w:r w:rsidRPr="008B2C77" w:rsidR="005A1514">
        <w:rPr>
          <w:rFonts w:ascii="Arial" w:hAnsi="Arial" w:cs="Arial"/>
          <w:color w:val="121212"/>
          <w:sz w:val="24"/>
          <w:szCs w:val="24"/>
          <w:shd w:val="clear" w:color="auto" w:fill="FFFFFF"/>
        </w:rPr>
        <w:t>quot</w:t>
      </w:r>
      <w:r w:rsidRPr="008B2C77" w:rsidR="0020558C">
        <w:rPr>
          <w:rFonts w:ascii="Arial" w:hAnsi="Arial" w:cs="Arial"/>
          <w:color w:val="121212"/>
          <w:sz w:val="24"/>
          <w:szCs w:val="24"/>
          <w:shd w:val="clear" w:color="auto" w:fill="FFFFFF"/>
        </w:rPr>
        <w:t>e</w:t>
      </w:r>
      <w:r w:rsidRPr="008B2C77" w:rsidR="005A1514">
        <w:rPr>
          <w:rFonts w:ascii="Arial" w:hAnsi="Arial" w:cs="Arial"/>
          <w:color w:val="121212"/>
          <w:sz w:val="24"/>
          <w:szCs w:val="24"/>
          <w:shd w:val="clear" w:color="auto" w:fill="FFFFFF"/>
        </w:rPr>
        <w:t xml:space="preserve"> Ronny Zimmerman, vice-president of the German </w:t>
      </w:r>
      <w:r w:rsidRPr="008B2C77" w:rsidR="0020558C">
        <w:rPr>
          <w:rFonts w:ascii="Arial" w:hAnsi="Arial" w:cs="Arial"/>
          <w:color w:val="121212"/>
          <w:sz w:val="24"/>
          <w:szCs w:val="24"/>
          <w:shd w:val="clear" w:color="auto" w:fill="FFFFFF"/>
        </w:rPr>
        <w:t>F</w:t>
      </w:r>
      <w:r w:rsidRPr="008B2C77" w:rsidR="005A1514">
        <w:rPr>
          <w:rFonts w:ascii="Arial" w:hAnsi="Arial" w:cs="Arial"/>
          <w:color w:val="121212"/>
          <w:sz w:val="24"/>
          <w:szCs w:val="24"/>
          <w:shd w:val="clear" w:color="auto" w:fill="FFFFFF"/>
        </w:rPr>
        <w:t xml:space="preserve">ootball </w:t>
      </w:r>
      <w:r w:rsidRPr="008B2C77" w:rsidR="0020558C">
        <w:rPr>
          <w:rFonts w:ascii="Arial" w:hAnsi="Arial" w:cs="Arial"/>
          <w:color w:val="121212"/>
          <w:sz w:val="24"/>
          <w:szCs w:val="24"/>
          <w:shd w:val="clear" w:color="auto" w:fill="FFFFFF"/>
        </w:rPr>
        <w:t>F</w:t>
      </w:r>
      <w:r w:rsidRPr="008B2C77" w:rsidR="005A1514">
        <w:rPr>
          <w:rFonts w:ascii="Arial" w:hAnsi="Arial" w:cs="Arial"/>
          <w:color w:val="121212"/>
          <w:sz w:val="24"/>
          <w:szCs w:val="24"/>
          <w:shd w:val="clear" w:color="auto" w:fill="FFFFFF"/>
        </w:rPr>
        <w:t xml:space="preserve">ederation: "We need to think like children, not like adults. Only children who develop fun and joy in the game will stay in football." </w:t>
      </w:r>
      <w:r w:rsidRPr="008B2C77" w:rsidR="0020558C">
        <w:rPr>
          <w:rFonts w:ascii="Arial" w:hAnsi="Arial" w:cs="Arial"/>
          <w:color w:val="121212"/>
          <w:sz w:val="24"/>
          <w:szCs w:val="24"/>
          <w:shd w:val="clear" w:color="auto" w:fill="FFFFFF"/>
        </w:rPr>
        <w:t xml:space="preserve">Furthermore, </w:t>
      </w:r>
      <w:r w:rsidRPr="008B2C77" w:rsidR="005A1514">
        <w:rPr>
          <w:rFonts w:ascii="Arial" w:hAnsi="Arial" w:cs="Arial"/>
          <w:color w:val="121212"/>
          <w:sz w:val="24"/>
          <w:szCs w:val="24"/>
          <w:shd w:val="clear" w:color="auto" w:fill="FFFFFF"/>
        </w:rPr>
        <w:t xml:space="preserve">Germany </w:t>
      </w:r>
      <w:r w:rsidRPr="008B2C77" w:rsidR="0020558C">
        <w:rPr>
          <w:rFonts w:ascii="Arial" w:hAnsi="Arial" w:cs="Arial"/>
          <w:color w:val="121212"/>
          <w:sz w:val="24"/>
          <w:szCs w:val="24"/>
          <w:shd w:val="clear" w:color="auto" w:fill="FFFFFF"/>
        </w:rPr>
        <w:t xml:space="preserve">is </w:t>
      </w:r>
      <w:r w:rsidRPr="008B2C77" w:rsidR="005A1514">
        <w:rPr>
          <w:rFonts w:ascii="Arial" w:hAnsi="Arial" w:cs="Arial"/>
          <w:color w:val="121212"/>
          <w:sz w:val="24"/>
          <w:szCs w:val="24"/>
          <w:shd w:val="clear" w:color="auto" w:fill="FFFFFF"/>
        </w:rPr>
        <w:t>introduc</w:t>
      </w:r>
      <w:r w:rsidRPr="008B2C77" w:rsidR="0020558C">
        <w:rPr>
          <w:rFonts w:ascii="Arial" w:hAnsi="Arial" w:cs="Arial"/>
          <w:color w:val="121212"/>
          <w:sz w:val="24"/>
          <w:szCs w:val="24"/>
          <w:shd w:val="clear" w:color="auto" w:fill="FFFFFF"/>
        </w:rPr>
        <w:t xml:space="preserve">ing </w:t>
      </w:r>
      <w:r w:rsidRPr="008B2C77" w:rsidR="005A1514">
        <w:rPr>
          <w:rFonts w:ascii="Arial" w:hAnsi="Arial" w:cs="Arial"/>
          <w:color w:val="121212"/>
          <w:sz w:val="24"/>
          <w:szCs w:val="24"/>
          <w:shd w:val="clear" w:color="auto" w:fill="FFFFFF"/>
        </w:rPr>
        <w:t>2v2</w:t>
      </w:r>
      <w:r w:rsidRPr="008B2C77" w:rsidR="0020558C">
        <w:rPr>
          <w:rFonts w:ascii="Arial" w:hAnsi="Arial" w:cs="Arial"/>
          <w:color w:val="121212"/>
          <w:sz w:val="24"/>
          <w:szCs w:val="24"/>
          <w:shd w:val="clear" w:color="auto" w:fill="FFFFFF"/>
        </w:rPr>
        <w:t xml:space="preserve"> and</w:t>
      </w:r>
      <w:r w:rsidRPr="008B2C77" w:rsidR="005A1514">
        <w:rPr>
          <w:rFonts w:ascii="Arial" w:hAnsi="Arial" w:cs="Arial"/>
          <w:color w:val="121212"/>
          <w:sz w:val="24"/>
          <w:szCs w:val="24"/>
          <w:shd w:val="clear" w:color="auto" w:fill="FFFFFF"/>
        </w:rPr>
        <w:t xml:space="preserve"> 3v3 games that simply correspond to the development of children at an early age. By making this format of games </w:t>
      </w:r>
      <w:r w:rsidRPr="008B2C77" w:rsidR="005A1514">
        <w:rPr>
          <w:rFonts w:ascii="Arial" w:hAnsi="Arial" w:cs="Arial"/>
          <w:color w:val="121212"/>
          <w:sz w:val="24"/>
          <w:szCs w:val="24"/>
          <w:shd w:val="clear" w:color="auto" w:fill="FFFFFF"/>
        </w:rPr>
        <w:t xml:space="preserve">suitable for their needs, </w:t>
      </w:r>
      <w:r w:rsidRPr="008B2C77" w:rsidR="0020558C">
        <w:rPr>
          <w:rFonts w:ascii="Arial" w:hAnsi="Arial" w:cs="Arial"/>
          <w:color w:val="121212"/>
          <w:sz w:val="24"/>
          <w:szCs w:val="24"/>
          <w:shd w:val="clear" w:color="auto" w:fill="FFFFFF"/>
        </w:rPr>
        <w:t xml:space="preserve">it also develops </w:t>
      </w:r>
      <w:r w:rsidRPr="008B2C77" w:rsidR="005A1514">
        <w:rPr>
          <w:rFonts w:ascii="Arial" w:hAnsi="Arial" w:cs="Arial"/>
          <w:color w:val="121212"/>
          <w:sz w:val="24"/>
          <w:szCs w:val="24"/>
          <w:shd w:val="clear" w:color="auto" w:fill="FFFFFF"/>
        </w:rPr>
        <w:t xml:space="preserve">their potential to play football at the level they </w:t>
      </w:r>
      <w:r w:rsidRPr="008B2C77" w:rsidR="0020558C">
        <w:rPr>
          <w:rFonts w:ascii="Arial" w:hAnsi="Arial" w:cs="Arial"/>
          <w:color w:val="121212"/>
          <w:sz w:val="24"/>
          <w:szCs w:val="24"/>
          <w:shd w:val="clear" w:color="auto" w:fill="FFFFFF"/>
        </w:rPr>
        <w:t xml:space="preserve">have </w:t>
      </w:r>
      <w:r w:rsidRPr="008B2C77" w:rsidR="005A1514">
        <w:rPr>
          <w:rFonts w:ascii="Arial" w:hAnsi="Arial" w:cs="Arial"/>
          <w:color w:val="121212"/>
          <w:sz w:val="24"/>
          <w:szCs w:val="24"/>
          <w:shd w:val="clear" w:color="auto" w:fill="FFFFFF"/>
        </w:rPr>
        <w:t>currently</w:t>
      </w:r>
      <w:r w:rsidRPr="008B2C77" w:rsidR="0020558C">
        <w:rPr>
          <w:rFonts w:ascii="Arial" w:hAnsi="Arial" w:cs="Arial"/>
          <w:color w:val="121212"/>
          <w:sz w:val="24"/>
          <w:szCs w:val="24"/>
          <w:shd w:val="clear" w:color="auto" w:fill="FFFFFF"/>
        </w:rPr>
        <w:t xml:space="preserve"> achieved</w:t>
      </w:r>
      <w:r w:rsidRPr="008B2C77" w:rsidR="005A1514">
        <w:rPr>
          <w:rFonts w:ascii="Arial" w:hAnsi="Arial" w:cs="Arial"/>
          <w:color w:val="121212"/>
          <w:sz w:val="24"/>
          <w:szCs w:val="24"/>
          <w:shd w:val="clear" w:color="auto" w:fill="FFFFFF"/>
        </w:rPr>
        <w:t xml:space="preserve"> (more about the positive impact of such games </w:t>
      </w:r>
      <w:r w:rsidRPr="008B2C77" w:rsidR="0020558C">
        <w:rPr>
          <w:rFonts w:ascii="Arial" w:hAnsi="Arial" w:cs="Arial"/>
          <w:color w:val="121212"/>
          <w:sz w:val="24"/>
          <w:szCs w:val="24"/>
          <w:shd w:val="clear" w:color="auto" w:fill="FFFFFF"/>
        </w:rPr>
        <w:t xml:space="preserve">can be found </w:t>
      </w:r>
      <w:r w:rsidRPr="008B2C77" w:rsidR="005A1514">
        <w:rPr>
          <w:rFonts w:ascii="Arial" w:hAnsi="Arial" w:cs="Arial"/>
          <w:color w:val="121212"/>
          <w:sz w:val="24"/>
          <w:szCs w:val="24"/>
          <w:shd w:val="clear" w:color="auto" w:fill="FFFFFF"/>
        </w:rPr>
        <w:t xml:space="preserve">in </w:t>
      </w:r>
      <w:r w:rsidRPr="008B2C77" w:rsidR="0020558C">
        <w:rPr>
          <w:rFonts w:ascii="Arial" w:hAnsi="Arial" w:cs="Arial"/>
          <w:color w:val="121212"/>
          <w:sz w:val="24"/>
          <w:szCs w:val="24"/>
          <w:shd w:val="clear" w:color="auto" w:fill="FFFFFF"/>
        </w:rPr>
        <w:t xml:space="preserve">later </w:t>
      </w:r>
      <w:r w:rsidRPr="008B2C77" w:rsidR="005A1514">
        <w:rPr>
          <w:rFonts w:ascii="Arial" w:hAnsi="Arial" w:cs="Arial"/>
          <w:color w:val="121212"/>
          <w:sz w:val="24"/>
          <w:szCs w:val="24"/>
          <w:shd w:val="clear" w:color="auto" w:fill="FFFFFF"/>
        </w:rPr>
        <w:t>chapters of th</w:t>
      </w:r>
      <w:r w:rsidRPr="008B2C77" w:rsidR="0020558C">
        <w:rPr>
          <w:rFonts w:ascii="Arial" w:hAnsi="Arial" w:cs="Arial"/>
          <w:color w:val="121212"/>
          <w:sz w:val="24"/>
          <w:szCs w:val="24"/>
          <w:shd w:val="clear" w:color="auto" w:fill="FFFFFF"/>
        </w:rPr>
        <w:t>is</w:t>
      </w:r>
      <w:r w:rsidRPr="008B2C77" w:rsidR="005A1514">
        <w:rPr>
          <w:rFonts w:ascii="Arial" w:hAnsi="Arial" w:cs="Arial"/>
          <w:color w:val="121212"/>
          <w:sz w:val="24"/>
          <w:szCs w:val="24"/>
          <w:shd w:val="clear" w:color="auto" w:fill="FFFFFF"/>
        </w:rPr>
        <w:t xml:space="preserve"> book).</w:t>
      </w:r>
    </w:p>
    <w:p xmlns:wp14="http://schemas.microsoft.com/office/word/2010/wordml" w:rsidRPr="008B2C77" w:rsidR="006B56FA" w:rsidP="005055DF" w:rsidRDefault="006B56FA" w14:paraId="44EAFD9C" wp14:textId="77777777">
      <w:pPr>
        <w:spacing w:line="480" w:lineRule="auto"/>
        <w:ind w:right="-613"/>
        <w:jc w:val="both"/>
        <w:rPr>
          <w:del w:author="Gary Smailes" w:date="2024-02-07T16:12:39.275Z" w:id="335081928"/>
          <w:rFonts w:ascii="Arial" w:hAnsi="Arial" w:cs="Arial"/>
          <w:color w:val="44444A"/>
          <w:sz w:val="24"/>
          <w:szCs w:val="24"/>
          <w:shd w:val="clear" w:color="auto" w:fill="FFFFFF"/>
        </w:rPr>
      </w:pPr>
    </w:p>
    <w:p xmlns:wp14="http://schemas.microsoft.com/office/word/2010/wordml" w:rsidRPr="008B2C77" w:rsidR="006B56FA" w:rsidP="005055DF" w:rsidRDefault="006B56FA" w14:paraId="4B94D5A5" wp14:textId="77777777">
      <w:pPr>
        <w:spacing w:line="480" w:lineRule="auto"/>
        <w:ind w:right="-613"/>
        <w:jc w:val="both"/>
        <w:rPr>
          <w:del w:author="Gary Smailes" w:date="2024-02-07T16:12:39.275Z" w:id="961683474"/>
          <w:rFonts w:ascii="Arial" w:hAnsi="Arial" w:cs="Arial"/>
          <w:color w:val="44444A"/>
          <w:sz w:val="24"/>
          <w:szCs w:val="24"/>
          <w:shd w:val="clear" w:color="auto" w:fill="FFFFFF"/>
        </w:rPr>
      </w:pPr>
    </w:p>
    <w:p xmlns:wp14="http://schemas.microsoft.com/office/word/2010/wordml" w:rsidRPr="008B2C77" w:rsidR="006B56FA" w:rsidP="005055DF" w:rsidRDefault="006B56FA" w14:paraId="3DEEC669" wp14:textId="77777777">
      <w:pPr>
        <w:spacing w:line="480" w:lineRule="auto"/>
        <w:ind w:right="-613"/>
        <w:jc w:val="both"/>
        <w:rPr>
          <w:del w:author="Gary Smailes" w:date="2024-02-07T16:12:39.275Z" w:id="368513651"/>
          <w:rFonts w:ascii="Arial" w:hAnsi="Arial" w:cs="Arial"/>
          <w:color w:val="44444A"/>
          <w:sz w:val="24"/>
          <w:szCs w:val="24"/>
          <w:shd w:val="clear" w:color="auto" w:fill="FFFFFF"/>
        </w:rPr>
      </w:pPr>
    </w:p>
    <w:p xmlns:wp14="http://schemas.microsoft.com/office/word/2010/wordml" w:rsidRPr="008B2C77" w:rsidR="006B56FA" w:rsidP="005055DF" w:rsidRDefault="006B56FA" w14:paraId="3656B9AB" wp14:textId="77777777">
      <w:pPr>
        <w:spacing w:line="480" w:lineRule="auto"/>
        <w:ind w:right="-613"/>
        <w:jc w:val="both"/>
        <w:rPr>
          <w:del w:author="Gary Smailes" w:date="2024-02-07T16:12:39.275Z" w:id="1963352376"/>
          <w:rFonts w:ascii="Arial" w:hAnsi="Arial" w:cs="Arial"/>
          <w:color w:val="44444A"/>
          <w:sz w:val="24"/>
          <w:szCs w:val="24"/>
          <w:shd w:val="clear" w:color="auto" w:fill="FFFFFF"/>
        </w:rPr>
      </w:pPr>
    </w:p>
    <w:p xmlns:wp14="http://schemas.microsoft.com/office/word/2010/wordml" w:rsidRPr="008B2C77" w:rsidR="006B56FA" w:rsidP="005055DF" w:rsidRDefault="006B56FA" w14:paraId="45FB0818" wp14:textId="77777777">
      <w:pPr>
        <w:spacing w:line="480" w:lineRule="auto"/>
        <w:ind w:right="-613"/>
        <w:jc w:val="both"/>
        <w:rPr>
          <w:del w:author="Gary Smailes" w:date="2024-02-07T16:12:39.275Z" w:id="520049112"/>
          <w:rFonts w:ascii="Arial" w:hAnsi="Arial" w:cs="Arial"/>
          <w:color w:val="44444A"/>
          <w:sz w:val="24"/>
          <w:szCs w:val="24"/>
          <w:shd w:val="clear" w:color="auto" w:fill="FFFFFF"/>
        </w:rPr>
      </w:pPr>
    </w:p>
    <w:p xmlns:wp14="http://schemas.microsoft.com/office/word/2010/wordml" w:rsidRPr="008B2C77" w:rsidR="006B56FA" w:rsidP="005055DF" w:rsidRDefault="006B56FA" w14:paraId="049F31CB" wp14:textId="77777777">
      <w:pPr>
        <w:spacing w:line="480" w:lineRule="auto"/>
        <w:ind w:right="-613"/>
        <w:jc w:val="both"/>
        <w:rPr>
          <w:del w:author="Gary Smailes" w:date="2024-02-07T16:12:39.275Z" w:id="462021837"/>
          <w:rFonts w:ascii="Arial" w:hAnsi="Arial" w:cs="Arial"/>
          <w:color w:val="44444A"/>
          <w:sz w:val="24"/>
          <w:szCs w:val="24"/>
          <w:shd w:val="clear" w:color="auto" w:fill="FFFFFF"/>
        </w:rPr>
      </w:pPr>
    </w:p>
    <w:p xmlns:wp14="http://schemas.microsoft.com/office/word/2010/wordml" w:rsidRPr="008B2C77" w:rsidR="006B56FA" w:rsidP="005055DF" w:rsidRDefault="006B56FA" w14:paraId="53128261" wp14:textId="77777777">
      <w:pPr>
        <w:spacing w:line="480" w:lineRule="auto"/>
        <w:ind w:right="-613"/>
        <w:jc w:val="both"/>
        <w:rPr>
          <w:del w:author="Gary Smailes" w:date="2024-02-07T16:12:39.274Z" w:id="517827169"/>
          <w:rFonts w:ascii="Arial" w:hAnsi="Arial" w:cs="Arial"/>
          <w:color w:val="44444A"/>
          <w:sz w:val="24"/>
          <w:szCs w:val="24"/>
          <w:shd w:val="clear" w:color="auto" w:fill="FFFFFF"/>
        </w:rPr>
      </w:pPr>
    </w:p>
    <w:p xmlns:wp14="http://schemas.microsoft.com/office/word/2010/wordml" w:rsidRPr="008B2C77" w:rsidR="006B56FA" w:rsidP="005055DF" w:rsidRDefault="006B56FA" w14:paraId="62486C05" wp14:textId="77777777">
      <w:pPr>
        <w:spacing w:line="480" w:lineRule="auto"/>
        <w:ind w:right="-613"/>
        <w:jc w:val="both"/>
        <w:rPr>
          <w:rFonts w:ascii="Arial" w:hAnsi="Arial" w:cs="Arial"/>
          <w:color w:val="44444A"/>
          <w:sz w:val="24"/>
          <w:szCs w:val="24"/>
          <w:shd w:val="clear" w:color="auto" w:fill="FFFFFF"/>
        </w:rPr>
      </w:pPr>
    </w:p>
    <w:p xmlns:wp14="http://schemas.microsoft.com/office/word/2010/wordml" w:rsidRPr="008B2C77" w:rsidR="006B56FA" w:rsidP="005055DF" w:rsidRDefault="006B56FA" w14:paraId="5B842F13" wp14:textId="77777777">
      <w:pPr>
        <w:spacing w:line="480" w:lineRule="auto"/>
        <w:ind w:right="-613"/>
        <w:jc w:val="both"/>
        <w:rPr>
          <w:rFonts w:ascii="Arial" w:hAnsi="Arial" w:cs="Arial"/>
          <w:b/>
          <w:bCs/>
          <w:color w:val="44444A"/>
          <w:sz w:val="24"/>
          <w:szCs w:val="24"/>
          <w:shd w:val="clear" w:color="auto" w:fill="FFFFFF"/>
        </w:rPr>
      </w:pPr>
      <w:r w:rsidRPr="008B2C77">
        <w:rPr>
          <w:rFonts w:ascii="Arial" w:hAnsi="Arial" w:cs="Arial"/>
          <w:b/>
          <w:bCs/>
          <w:color w:val="44444A"/>
          <w:sz w:val="24"/>
          <w:szCs w:val="24"/>
          <w:shd w:val="clear" w:color="auto" w:fill="FFFFFF"/>
        </w:rPr>
        <w:t xml:space="preserve">1.3. </w:t>
      </w:r>
      <w:r w:rsidRPr="008B2C77" w:rsidR="0020558C">
        <w:rPr>
          <w:rFonts w:ascii="Arial" w:hAnsi="Arial" w:cs="Arial"/>
          <w:b/>
          <w:color w:val="44444A"/>
          <w:sz w:val="24"/>
          <w:szCs w:val="24"/>
          <w:shd w:val="clear" w:color="auto" w:fill="FFFFFF"/>
        </w:rPr>
        <w:t>Maybe s</w:t>
      </w:r>
      <w:r w:rsidRPr="008B2C77" w:rsidR="005A1514">
        <w:rPr>
          <w:rFonts w:ascii="Arial" w:hAnsi="Arial" w:cs="Arial"/>
          <w:b/>
          <w:color w:val="44444A"/>
          <w:sz w:val="24"/>
          <w:szCs w:val="24"/>
          <w:shd w:val="clear" w:color="auto" w:fill="FFFFFF"/>
        </w:rPr>
        <w:t xml:space="preserve">couts </w:t>
      </w:r>
      <w:r w:rsidRPr="008B2C77" w:rsidR="0020558C">
        <w:rPr>
          <w:rFonts w:ascii="Arial" w:hAnsi="Arial" w:cs="Arial"/>
          <w:b/>
          <w:color w:val="44444A"/>
          <w:sz w:val="24"/>
          <w:szCs w:val="24"/>
          <w:shd w:val="clear" w:color="auto" w:fill="FFFFFF"/>
        </w:rPr>
        <w:t>k</w:t>
      </w:r>
      <w:r w:rsidRPr="008B2C77" w:rsidR="005A1514">
        <w:rPr>
          <w:rFonts w:ascii="Arial" w:hAnsi="Arial" w:cs="Arial"/>
          <w:b/>
          <w:color w:val="44444A"/>
          <w:sz w:val="24"/>
          <w:szCs w:val="24"/>
          <w:shd w:val="clear" w:color="auto" w:fill="FFFFFF"/>
        </w:rPr>
        <w:t>now wh</w:t>
      </w:r>
      <w:r w:rsidRPr="008B2C77" w:rsidR="00E90BB4">
        <w:rPr>
          <w:rFonts w:ascii="Arial" w:hAnsi="Arial" w:cs="Arial"/>
          <w:b/>
          <w:color w:val="44444A"/>
          <w:sz w:val="24"/>
          <w:szCs w:val="24"/>
          <w:shd w:val="clear" w:color="auto" w:fill="FFFFFF"/>
        </w:rPr>
        <w:t>at</w:t>
      </w:r>
      <w:r w:rsidRPr="008B2C77" w:rsidR="005A1514">
        <w:rPr>
          <w:rFonts w:ascii="Arial" w:hAnsi="Arial" w:cs="Arial"/>
          <w:b/>
          <w:color w:val="44444A"/>
          <w:sz w:val="24"/>
          <w:szCs w:val="24"/>
          <w:shd w:val="clear" w:color="auto" w:fill="FFFFFF"/>
        </w:rPr>
        <w:t xml:space="preserve"> </w:t>
      </w:r>
      <w:proofErr w:type="gramStart"/>
      <w:r w:rsidRPr="008B2C77" w:rsidR="005A1514">
        <w:rPr>
          <w:rFonts w:ascii="Arial" w:hAnsi="Arial" w:cs="Arial"/>
          <w:b/>
          <w:color w:val="44444A"/>
          <w:sz w:val="24"/>
          <w:szCs w:val="24"/>
          <w:shd w:val="clear" w:color="auto" w:fill="FFFFFF"/>
        </w:rPr>
        <w:t>they're</w:t>
      </w:r>
      <w:proofErr w:type="gramEnd"/>
      <w:r w:rsidRPr="008B2C77" w:rsidR="005A1514">
        <w:rPr>
          <w:rFonts w:ascii="Arial" w:hAnsi="Arial" w:cs="Arial"/>
          <w:b/>
          <w:color w:val="44444A"/>
          <w:sz w:val="24"/>
          <w:szCs w:val="24"/>
          <w:shd w:val="clear" w:color="auto" w:fill="FFFFFF"/>
        </w:rPr>
        <w:t xml:space="preserve"> looking for, but they don't understand who they're looking at!</w:t>
      </w:r>
    </w:p>
    <w:p xmlns:wp14="http://schemas.microsoft.com/office/word/2010/wordml" w:rsidRPr="008B2C77" w:rsidR="006B56FA" w:rsidP="3C9E8E1C" w:rsidRDefault="006B56FA" w14:paraId="07809C87" wp14:textId="11619FCA">
      <w:pPr>
        <w:spacing w:line="480" w:lineRule="auto"/>
        <w:ind w:right="-613"/>
        <w:jc w:val="both"/>
        <w:rPr>
          <w:ins w:author="Gary Smailes" w:date="2024-02-07T16:27:27.128Z" w:id="2011040863"/>
          <w:rStyle w:val="Strong"/>
          <w:rFonts w:ascii="Arial" w:hAnsi="Arial" w:cs="Arial"/>
          <w:b w:val="0"/>
          <w:bCs w:val="0"/>
          <w:color w:val="2B2B2B"/>
          <w:sz w:val="24"/>
          <w:szCs w:val="24"/>
        </w:rPr>
      </w:pPr>
      <w:del w:author="Gary Smailes" w:date="2024-02-07T16:12:42.452Z" w:id="1733203100">
        <w:r w:rsidRPr="3C9E8E1C" w:rsidDel="3C9E8E1C">
          <w:rPr>
            <w:rFonts w:ascii="Arial" w:hAnsi="Arial" w:cs="Arial"/>
            <w:b w:val="1"/>
            <w:bCs w:val="1"/>
            <w:color w:val="44444A"/>
            <w:sz w:val="24"/>
            <w:szCs w:val="24"/>
          </w:rPr>
          <w:delText xml:space="preserve">      </w:delText>
        </w:r>
      </w:del>
      <w:r w:rsidRPr="008B2C77" w:rsidR="005A1514">
        <w:rPr>
          <w:rFonts w:ascii="Arial" w:hAnsi="Arial" w:cs="Arial"/>
          <w:color w:val="121212"/>
          <w:sz w:val="24"/>
          <w:szCs w:val="24"/>
          <w:shd w:val="clear" w:color="auto" w:fill="FFFFFF"/>
        </w:rPr>
        <w:t>Most people involved in recruiting children to the academ</w:t>
      </w:r>
      <w:r w:rsidRPr="008B2C77" w:rsidR="0020558C">
        <w:rPr>
          <w:rFonts w:ascii="Arial" w:hAnsi="Arial" w:cs="Arial"/>
          <w:color w:val="121212"/>
          <w:sz w:val="24"/>
          <w:szCs w:val="24"/>
          <w:shd w:val="clear" w:color="auto" w:fill="FFFFFF"/>
        </w:rPr>
        <w:t>ies</w:t>
      </w:r>
      <w:r w:rsidRPr="008B2C77" w:rsidR="005A1514">
        <w:rPr>
          <w:rFonts w:ascii="Arial" w:hAnsi="Arial" w:cs="Arial"/>
          <w:color w:val="121212"/>
          <w:sz w:val="24"/>
          <w:szCs w:val="24"/>
          <w:shd w:val="clear" w:color="auto" w:fill="FFFFFF"/>
        </w:rPr>
        <w:t xml:space="preserve"> of professional clubs do it out of good will. </w:t>
      </w:r>
      <w:r w:rsidRPr="008B2C77" w:rsidR="0020558C">
        <w:rPr>
          <w:rFonts w:ascii="Arial" w:hAnsi="Arial" w:cs="Arial"/>
          <w:color w:val="121212"/>
          <w:sz w:val="24"/>
          <w:szCs w:val="24"/>
          <w:shd w:val="clear" w:color="auto" w:fill="FFFFFF"/>
        </w:rPr>
        <w:t xml:space="preserve">Above </w:t>
      </w:r>
      <w:r w:rsidRPr="008B2C77" w:rsidR="005A1514">
        <w:rPr>
          <w:rFonts w:ascii="Arial" w:hAnsi="Arial" w:cs="Arial"/>
          <w:color w:val="121212"/>
          <w:sz w:val="24"/>
          <w:szCs w:val="24"/>
          <w:shd w:val="clear" w:color="auto" w:fill="FFFFFF"/>
        </w:rPr>
        <w:t xml:space="preserve">all, </w:t>
      </w:r>
      <w:r w:rsidRPr="008B2C77" w:rsidR="00694C8C">
        <w:rPr>
          <w:rFonts w:ascii="Arial" w:hAnsi="Arial" w:cs="Arial"/>
          <w:color w:val="121212"/>
          <w:sz w:val="24"/>
          <w:szCs w:val="24"/>
          <w:shd w:val="clear" w:color="auto" w:fill="FFFFFF"/>
        </w:rPr>
        <w:t xml:space="preserve">they</w:t>
      </w:r>
      <w:r w:rsidRPr="008B2C77" w:rsidR="00694C8C">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don't</w:t>
      </w:r>
      <w:r w:rsidRPr="008B2C77" w:rsidR="005A1514">
        <w:rPr>
          <w:rFonts w:ascii="Arial" w:hAnsi="Arial" w:cs="Arial"/>
          <w:color w:val="121212"/>
          <w:sz w:val="24"/>
          <w:szCs w:val="24"/>
          <w:shd w:val="clear" w:color="auto" w:fill="FFFFFF"/>
        </w:rPr>
        <w:t xml:space="preserve"> </w:t>
      </w:r>
      <w:r w:rsidRPr="008B2C77" w:rsidR="00694C8C">
        <w:rPr>
          <w:rFonts w:ascii="Arial" w:hAnsi="Arial" w:cs="Arial"/>
          <w:color w:val="121212"/>
          <w:sz w:val="24"/>
          <w:szCs w:val="24"/>
          <w:shd w:val="clear" w:color="auto" w:fill="FFFFFF"/>
        </w:rPr>
        <w:t xml:space="preserve">need </w:t>
      </w:r>
      <w:r w:rsidRPr="008B2C77" w:rsidR="005A1514">
        <w:rPr>
          <w:rFonts w:ascii="Arial" w:hAnsi="Arial" w:cs="Arial"/>
          <w:color w:val="121212"/>
          <w:sz w:val="24"/>
          <w:szCs w:val="24"/>
          <w:shd w:val="clear" w:color="auto" w:fill="FFFFFF"/>
        </w:rPr>
        <w:t xml:space="preserve">to have any qualifications </w:t>
      </w:r>
      <w:r w:rsidRPr="008B2C77" w:rsidR="005A1514">
        <w:rPr>
          <w:rFonts w:ascii="Arial" w:hAnsi="Arial" w:cs="Arial"/>
          <w:color w:val="121212"/>
          <w:sz w:val="24"/>
          <w:szCs w:val="24"/>
          <w:shd w:val="clear" w:color="auto" w:fill="FFFFFF"/>
        </w:rPr>
        <w:t xml:space="preserve">directly related</w:t>
      </w:r>
      <w:r w:rsidRPr="008B2C77" w:rsidR="005A1514">
        <w:rPr>
          <w:rFonts w:ascii="Arial" w:hAnsi="Arial" w:cs="Arial"/>
          <w:color w:val="121212"/>
          <w:sz w:val="24"/>
          <w:szCs w:val="24"/>
          <w:shd w:val="clear" w:color="auto" w:fill="FFFFFF"/>
        </w:rPr>
        <w:t xml:space="preserve"> to understanding who </w:t>
      </w:r>
      <w:r w:rsidRPr="008B2C77" w:rsidR="00694C8C">
        <w:rPr>
          <w:rFonts w:ascii="Arial" w:hAnsi="Arial" w:cs="Arial"/>
          <w:color w:val="121212"/>
          <w:sz w:val="24"/>
          <w:szCs w:val="24"/>
          <w:shd w:val="clear" w:color="auto" w:fill="FFFFFF"/>
        </w:rPr>
        <w:t xml:space="preserve">they are </w:t>
      </w:r>
      <w:r w:rsidRPr="008B2C77" w:rsidR="005A1514">
        <w:rPr>
          <w:rFonts w:ascii="Arial" w:hAnsi="Arial" w:cs="Arial"/>
          <w:color w:val="121212"/>
          <w:sz w:val="24"/>
          <w:szCs w:val="24"/>
          <w:shd w:val="clear" w:color="auto" w:fill="FFFFFF"/>
        </w:rPr>
        <w:t xml:space="preserve">observing</w:t>
      </w:r>
      <w:r w:rsidRPr="008B2C77" w:rsidR="005A1514">
        <w:rPr>
          <w:rFonts w:ascii="Arial" w:hAnsi="Arial" w:cs="Arial"/>
          <w:color w:val="121212"/>
          <w:sz w:val="24"/>
          <w:szCs w:val="24"/>
          <w:shd w:val="clear" w:color="auto" w:fill="FFFFFF"/>
        </w:rPr>
        <w:t xml:space="preserve">. All </w:t>
      </w:r>
      <w:r w:rsidRPr="008B2C77" w:rsidR="00694C8C">
        <w:rPr>
          <w:rFonts w:ascii="Arial" w:hAnsi="Arial" w:cs="Arial"/>
          <w:color w:val="121212"/>
          <w:sz w:val="24"/>
          <w:szCs w:val="24"/>
          <w:shd w:val="clear" w:color="auto" w:fill="FFFFFF"/>
        </w:rPr>
        <w:t>that’s</w:t>
      </w:r>
      <w:r w:rsidRPr="008B2C77" w:rsidR="00694C8C">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need</w:t>
      </w:r>
      <w:r w:rsidRPr="008B2C77" w:rsidR="00694C8C">
        <w:rPr>
          <w:rFonts w:ascii="Arial" w:hAnsi="Arial" w:cs="Arial"/>
          <w:color w:val="121212"/>
          <w:sz w:val="24"/>
          <w:szCs w:val="24"/>
          <w:shd w:val="clear" w:color="auto" w:fill="FFFFFF"/>
        </w:rPr>
        <w:t>ed</w:t>
      </w:r>
      <w:r w:rsidRPr="008B2C77" w:rsidR="005A1514">
        <w:rPr>
          <w:rFonts w:ascii="Arial" w:hAnsi="Arial" w:cs="Arial"/>
          <w:color w:val="121212"/>
          <w:sz w:val="24"/>
          <w:szCs w:val="24"/>
          <w:shd w:val="clear" w:color="auto" w:fill="FFFFFF"/>
        </w:rPr>
        <w:t xml:space="preserve"> is Talent ID Level 1</w:t>
      </w:r>
      <w:r w:rsidRPr="008B2C77" w:rsidR="00694C8C">
        <w:rPr>
          <w:rFonts w:ascii="Arial" w:hAnsi="Arial" w:cs="Arial"/>
          <w:color w:val="121212"/>
          <w:sz w:val="24"/>
          <w:szCs w:val="24"/>
          <w:shd w:val="clear" w:color="auto" w:fill="FFFFFF"/>
        </w:rPr>
        <w:t>, aside of course</w:t>
      </w:r>
      <w:r w:rsidRPr="008B2C77" w:rsidR="005A1514">
        <w:rPr>
          <w:rFonts w:ascii="Arial" w:hAnsi="Arial" w:cs="Arial"/>
          <w:color w:val="121212"/>
          <w:sz w:val="24"/>
          <w:szCs w:val="24"/>
          <w:shd w:val="clear" w:color="auto" w:fill="FFFFFF"/>
        </w:rPr>
        <w:t xml:space="preserve"> from Safeguarding and DBS</w:t>
      </w:r>
      <w:del w:author="Gary Smailes" w:date="2024-02-07T16:26:40.383Z" w:id="1543473031">
        <w:r w:rsidRPr="3C9E8E1C" w:rsidDel="3C9E8E1C">
          <w:rPr>
            <w:rFonts w:ascii="Arial" w:hAnsi="Arial" w:cs="Arial"/>
            <w:color w:val="121212"/>
            <w:sz w:val="24"/>
            <w:szCs w:val="24"/>
          </w:rPr>
          <w:delText>,</w:delText>
        </w:r>
        <w:r w:rsidRPr="3C9E8E1C" w:rsidDel="3C9E8E1C">
          <w:rPr>
            <w:rFonts w:ascii="Arial" w:hAnsi="Arial" w:cs="Arial"/>
            <w:color w:val="121212"/>
            <w:sz w:val="24"/>
            <w:szCs w:val="24"/>
          </w:rPr>
          <w:delText xml:space="preserve"> and that's it</w:delText>
        </w:r>
      </w:del>
      <w:r w:rsidRPr="008B2C77" w:rsidR="005A1514">
        <w:rPr>
          <w:rFonts w:ascii="Arial" w:hAnsi="Arial" w:cs="Arial"/>
          <w:color w:val="121212"/>
          <w:sz w:val="24"/>
          <w:szCs w:val="24"/>
          <w:shd w:val="clear" w:color="auto" w:fill="FFFFFF"/>
        </w:rPr>
        <w:t xml:space="preserve">.</w:t>
      </w:r>
      <w:del w:author="Gary Smailes" w:date="2024-02-07T16:26:57.346Z" w:id="353269177">
        <w:r w:rsidRPr="3C9E8E1C" w:rsidDel="3C9E8E1C">
          <w:rPr>
            <w:rFonts w:ascii="Arial" w:hAnsi="Arial" w:cs="Arial"/>
            <w:color w:val="121212"/>
            <w:sz w:val="24"/>
            <w:szCs w:val="24"/>
          </w:rPr>
          <w:delText xml:space="preserve"> </w:delText>
        </w:r>
        <w:r w:rsidRPr="3C9E8E1C" w:rsidDel="3C9E8E1C">
          <w:rPr>
            <w:rFonts w:ascii="Arial" w:hAnsi="Arial" w:cs="Arial"/>
            <w:color w:val="121212"/>
            <w:sz w:val="24"/>
            <w:szCs w:val="24"/>
          </w:rPr>
          <w:delText>Th</w:delText>
        </w:r>
        <w:r w:rsidRPr="3C9E8E1C" w:rsidDel="3C9E8E1C">
          <w:rPr>
            <w:rFonts w:ascii="Arial" w:hAnsi="Arial" w:cs="Arial"/>
            <w:color w:val="121212"/>
            <w:sz w:val="24"/>
            <w:szCs w:val="24"/>
          </w:rPr>
          <w:delText xml:space="preserve">is </w:delText>
        </w:r>
        <w:r w:rsidRPr="3C9E8E1C" w:rsidDel="3C9E8E1C">
          <w:rPr>
            <w:rFonts w:ascii="Arial" w:hAnsi="Arial" w:cs="Arial"/>
            <w:color w:val="121212"/>
            <w:sz w:val="24"/>
            <w:szCs w:val="24"/>
          </w:rPr>
          <w:delText>entitle</w:delText>
        </w:r>
        <w:r w:rsidRPr="3C9E8E1C" w:rsidDel="3C9E8E1C">
          <w:rPr>
            <w:rFonts w:ascii="Arial" w:hAnsi="Arial" w:cs="Arial"/>
            <w:color w:val="121212"/>
            <w:sz w:val="24"/>
            <w:szCs w:val="24"/>
          </w:rPr>
          <w:delText xml:space="preserve">s one </w:delText>
        </w:r>
        <w:r w:rsidRPr="3C9E8E1C" w:rsidDel="3C9E8E1C">
          <w:rPr>
            <w:rFonts w:ascii="Arial" w:hAnsi="Arial" w:cs="Arial"/>
            <w:color w:val="121212"/>
            <w:sz w:val="24"/>
            <w:szCs w:val="24"/>
          </w:rPr>
          <w:delText xml:space="preserve">to start </w:delText>
        </w:r>
        <w:r w:rsidRPr="3C9E8E1C" w:rsidDel="3C9E8E1C">
          <w:rPr>
            <w:rFonts w:ascii="Arial" w:hAnsi="Arial" w:cs="Arial"/>
            <w:color w:val="121212"/>
            <w:sz w:val="24"/>
            <w:szCs w:val="24"/>
          </w:rPr>
          <w:delText xml:space="preserve">the </w:delText>
        </w:r>
        <w:r w:rsidRPr="3C9E8E1C" w:rsidDel="3C9E8E1C">
          <w:rPr>
            <w:rFonts w:ascii="Arial" w:hAnsi="Arial" w:cs="Arial"/>
            <w:color w:val="121212"/>
            <w:sz w:val="24"/>
            <w:szCs w:val="24"/>
          </w:rPr>
          <w:delText xml:space="preserve">adventure </w:delText>
        </w:r>
        <w:r w:rsidRPr="3C9E8E1C" w:rsidDel="3C9E8E1C">
          <w:rPr>
            <w:rFonts w:ascii="Arial" w:hAnsi="Arial" w:cs="Arial"/>
            <w:color w:val="121212"/>
            <w:sz w:val="24"/>
            <w:szCs w:val="24"/>
          </w:rPr>
          <w:delText xml:space="preserve">of </w:delText>
        </w:r>
        <w:r w:rsidRPr="3C9E8E1C" w:rsidDel="3C9E8E1C">
          <w:rPr>
            <w:rFonts w:ascii="Arial" w:hAnsi="Arial" w:cs="Arial"/>
            <w:color w:val="121212"/>
            <w:sz w:val="24"/>
            <w:szCs w:val="24"/>
          </w:rPr>
          <w:delText xml:space="preserve">tracking and </w:delText>
        </w:r>
        <w:r w:rsidRPr="3C9E8E1C" w:rsidDel="3C9E8E1C">
          <w:rPr>
            <w:rFonts w:ascii="Arial" w:hAnsi="Arial" w:cs="Arial"/>
            <w:color w:val="121212"/>
            <w:sz w:val="24"/>
            <w:szCs w:val="24"/>
          </w:rPr>
          <w:delText xml:space="preserve">recruiting </w:delText>
        </w:r>
        <w:r w:rsidRPr="3C9E8E1C" w:rsidDel="3C9E8E1C">
          <w:rPr>
            <w:rFonts w:ascii="Arial" w:hAnsi="Arial" w:cs="Arial"/>
            <w:color w:val="121212"/>
            <w:sz w:val="24"/>
            <w:szCs w:val="24"/>
          </w:rPr>
          <w:delText>"tale</w:delText>
        </w:r>
        <w:r w:rsidRPr="3C9E8E1C" w:rsidDel="3C9E8E1C">
          <w:rPr>
            <w:rFonts w:ascii="Arial" w:hAnsi="Arial" w:cs="Arial"/>
            <w:color w:val="121212"/>
            <w:sz w:val="24"/>
            <w:szCs w:val="24"/>
          </w:rPr>
          <w:delText>nt</w:delText>
        </w:r>
        <w:r w:rsidRPr="3C9E8E1C" w:rsidDel="3C9E8E1C">
          <w:rPr>
            <w:rFonts w:ascii="Arial" w:hAnsi="Arial" w:cs="Arial"/>
            <w:color w:val="121212"/>
            <w:sz w:val="24"/>
            <w:szCs w:val="24"/>
          </w:rPr>
          <w:delText xml:space="preserve">s" that have only recently learned to walk and not </w:delText>
        </w:r>
        <w:r w:rsidRPr="3C9E8E1C" w:rsidDel="3C9E8E1C">
          <w:rPr>
            <w:rFonts w:ascii="Arial" w:hAnsi="Arial" w:cs="Arial"/>
            <w:color w:val="121212"/>
            <w:sz w:val="24"/>
            <w:szCs w:val="24"/>
          </w:rPr>
          <w:delText xml:space="preserve">necessarily to </w:delText>
        </w:r>
        <w:r w:rsidRPr="3C9E8E1C" w:rsidDel="3C9E8E1C">
          <w:rPr>
            <w:rFonts w:ascii="Arial" w:hAnsi="Arial" w:cs="Arial"/>
            <w:color w:val="121212"/>
            <w:sz w:val="24"/>
            <w:szCs w:val="24"/>
          </w:rPr>
          <w:delText xml:space="preserve">read </w:delText>
        </w:r>
        <w:r w:rsidRPr="3C9E8E1C" w:rsidDel="3C9E8E1C">
          <w:rPr>
            <w:rFonts w:ascii="Arial" w:hAnsi="Arial" w:cs="Arial"/>
            <w:color w:val="121212"/>
            <w:sz w:val="24"/>
            <w:szCs w:val="24"/>
          </w:rPr>
          <w:delText>properly</w:delText>
        </w:r>
        <w:r w:rsidRPr="3C9E8E1C" w:rsidDel="3C9E8E1C">
          <w:rPr>
            <w:rFonts w:ascii="Arial" w:hAnsi="Arial" w:cs="Arial"/>
            <w:color w:val="121212"/>
            <w:sz w:val="24"/>
            <w:szCs w:val="24"/>
          </w:rPr>
          <w:delText>!</w:delText>
        </w:r>
      </w:del>
      <w:r w:rsidRPr="008B2C77" w:rsidR="00F061CB">
        <w:rPr>
          <w:rFonts w:ascii="Arial" w:hAnsi="Arial" w:cs="Arial"/>
          <w:color w:val="121212"/>
          <w:sz w:val="24"/>
          <w:szCs w:val="24"/>
          <w:shd w:val="clear" w:color="auto" w:fill="FFFFFF"/>
        </w:rPr>
        <w:t xml:space="preserve"> </w:t>
      </w:r>
      <w:r w:rsidRPr="008B2C77" w:rsidR="005A1514">
        <w:rPr>
          <w:rFonts w:ascii="Arial" w:hAnsi="Arial" w:cs="Arial"/>
          <w:color w:val="44444A"/>
          <w:sz w:val="24"/>
          <w:szCs w:val="24"/>
          <w:shd w:val="clear" w:color="auto" w:fill="FFFFFF"/>
        </w:rPr>
        <w:t xml:space="preserve">The other side of the coin is that </w:t>
      </w:r>
      <w:r w:rsidRPr="008B2C77" w:rsidR="005A1514">
        <w:rPr>
          <w:rFonts w:ascii="Arial" w:hAnsi="Arial" w:cs="Arial"/>
          <w:color w:val="44444A"/>
          <w:sz w:val="24"/>
          <w:szCs w:val="24"/>
          <w:shd w:val="clear" w:color="auto" w:fill="FFFFFF"/>
        </w:rPr>
        <w:t>the</w:t>
      </w:r>
      <w:r w:rsidRPr="008B2C77" w:rsidR="00694C8C">
        <w:rPr>
          <w:rFonts w:ascii="Arial" w:hAnsi="Arial" w:cs="Arial"/>
          <w:color w:val="44444A"/>
          <w:sz w:val="24"/>
          <w:szCs w:val="24"/>
          <w:shd w:val="clear" w:color="auto" w:fill="FFFFFF"/>
        </w:rPr>
        <w:t>re’s</w:t>
      </w:r>
      <w:r w:rsidRPr="008B2C77" w:rsidR="00694C8C">
        <w:rPr>
          <w:rFonts w:ascii="Arial" w:hAnsi="Arial" w:cs="Arial"/>
          <w:color w:val="44444A"/>
          <w:sz w:val="24"/>
          <w:szCs w:val="24"/>
          <w:shd w:val="clear" w:color="auto" w:fill="FFFFFF"/>
        </w:rPr>
        <w:t xml:space="preserve"> no</w:t>
      </w:r>
      <w:r w:rsidRPr="008B2C77" w:rsidR="005A1514">
        <w:rPr>
          <w:rFonts w:ascii="Arial" w:hAnsi="Arial" w:cs="Arial"/>
          <w:color w:val="44444A"/>
          <w:sz w:val="24"/>
          <w:szCs w:val="24"/>
          <w:shd w:val="clear" w:color="auto" w:fill="FFFFFF"/>
        </w:rPr>
        <w:t xml:space="preserve"> </w:t>
      </w:r>
      <w:r w:rsidRPr="008B2C77" w:rsidR="00C139DB">
        <w:rPr>
          <w:rFonts w:ascii="Arial" w:hAnsi="Arial" w:cs="Arial"/>
          <w:color w:val="44444A"/>
          <w:sz w:val="24"/>
          <w:szCs w:val="24"/>
          <w:shd w:val="clear" w:color="auto" w:fill="FFFFFF"/>
        </w:rPr>
        <w:t>pay or</w:t>
      </w:r>
      <w:r w:rsidRPr="008B2C77" w:rsidR="005A1514">
        <w:rPr>
          <w:rFonts w:ascii="Arial" w:hAnsi="Arial" w:cs="Arial"/>
          <w:color w:val="44444A"/>
          <w:sz w:val="24"/>
          <w:szCs w:val="24"/>
          <w:shd w:val="clear" w:color="auto" w:fill="FFFFFF"/>
        </w:rPr>
        <w:t xml:space="preserve"> </w:t>
      </w:r>
      <w:r w:rsidRPr="008B2C77" w:rsidR="00694C8C">
        <w:rPr>
          <w:rFonts w:ascii="Arial" w:hAnsi="Arial" w:cs="Arial"/>
          <w:color w:val="44444A"/>
          <w:sz w:val="24"/>
          <w:szCs w:val="24"/>
          <w:shd w:val="clear" w:color="auto" w:fill="FFFFFF"/>
        </w:rPr>
        <w:t xml:space="preserve">else </w:t>
      </w:r>
      <w:r w:rsidRPr="008B2C77" w:rsidR="00694C8C">
        <w:rPr>
          <w:rFonts w:ascii="Arial" w:hAnsi="Arial" w:cs="Arial"/>
          <w:color w:val="44444A"/>
          <w:sz w:val="24"/>
          <w:szCs w:val="24"/>
          <w:shd w:val="clear" w:color="auto" w:fill="FFFFFF"/>
        </w:rPr>
        <w:t xml:space="preserve">it’s</w:t>
      </w:r>
      <w:r w:rsidRPr="008B2C77" w:rsidR="00694C8C">
        <w:rPr>
          <w:rFonts w:ascii="Arial" w:hAnsi="Arial" w:cs="Arial"/>
          <w:color w:val="44444A"/>
          <w:sz w:val="24"/>
          <w:szCs w:val="24"/>
          <w:shd w:val="clear" w:color="auto" w:fill="FFFFFF"/>
        </w:rPr>
        <w:t xml:space="preserve"> </w:t>
      </w:r>
      <w:r w:rsidRPr="008B2C77" w:rsidR="005A1514">
        <w:rPr>
          <w:rFonts w:ascii="Arial" w:hAnsi="Arial" w:cs="Arial"/>
          <w:color w:val="44444A"/>
          <w:sz w:val="24"/>
          <w:szCs w:val="24"/>
          <w:shd w:val="clear" w:color="auto" w:fill="FFFFFF"/>
        </w:rPr>
        <w:t xml:space="preserve">very low</w:t>
      </w:r>
      <w:r w:rsidRPr="008B2C77" w:rsidR="005A1514">
        <w:rPr>
          <w:rFonts w:ascii="Arial" w:hAnsi="Arial" w:cs="Arial"/>
          <w:color w:val="44444A"/>
          <w:sz w:val="24"/>
          <w:szCs w:val="24"/>
          <w:shd w:val="clear" w:color="auto" w:fill="FFFFFF"/>
        </w:rPr>
        <w:t xml:space="preserve">, usually £10 </w:t>
      </w:r>
      <w:r w:rsidRPr="008B2C77" w:rsidR="00694C8C">
        <w:rPr>
          <w:rFonts w:ascii="Arial" w:hAnsi="Arial" w:cs="Arial"/>
          <w:color w:val="44444A"/>
          <w:sz w:val="24"/>
          <w:szCs w:val="24"/>
          <w:shd w:val="clear" w:color="auto" w:fill="FFFFFF"/>
        </w:rPr>
        <w:t>an</w:t>
      </w:r>
      <w:r w:rsidRPr="008B2C77" w:rsidR="005A1514">
        <w:rPr>
          <w:rFonts w:ascii="Arial" w:hAnsi="Arial" w:cs="Arial"/>
          <w:color w:val="44444A"/>
          <w:sz w:val="24"/>
          <w:szCs w:val="24"/>
          <w:shd w:val="clear" w:color="auto" w:fill="FFFFFF"/>
        </w:rPr>
        <w:t xml:space="preserve"> </w:t>
      </w:r>
      <w:r w:rsidRPr="008B2C77" w:rsidR="005A1514">
        <w:rPr>
          <w:rFonts w:ascii="Arial" w:hAnsi="Arial" w:cs="Arial"/>
          <w:color w:val="121212"/>
          <w:sz w:val="24"/>
          <w:szCs w:val="24"/>
          <w:shd w:val="clear" w:color="auto" w:fill="FFFFFF"/>
        </w:rPr>
        <w:t xml:space="preserve">hour</w:t>
      </w:r>
      <w:ins w:author="Gary Smailes" w:date="2024-02-07T16:27:07.124Z" w:id="1578221917">
        <w:r w:rsidRPr="008B2C77" w:rsidR="005A1514">
          <w:rPr>
            <w:rFonts w:ascii="Arial" w:hAnsi="Arial" w:cs="Arial"/>
            <w:color w:val="121212"/>
            <w:sz w:val="24"/>
            <w:szCs w:val="24"/>
            <w:shd w:val="clear" w:color="auto" w:fill="FFFFFF"/>
          </w:rPr>
          <w:t xml:space="preserve"> </w:t>
        </w:r>
      </w:ins>
      <w:del w:author="Gary Smailes" w:date="2024-02-07T16:27:06.443Z" w:id="1230992624">
        <w:r w:rsidRPr="3C9E8E1C" w:rsidDel="3C9E8E1C">
          <w:rPr>
            <w:rFonts w:ascii="Arial" w:hAnsi="Arial" w:cs="Arial"/>
            <w:color w:val="121212"/>
            <w:sz w:val="24"/>
            <w:szCs w:val="24"/>
          </w:rPr>
          <w:delText xml:space="preserve"> (if you are lucky) </w:delText>
        </w:r>
      </w:del>
      <w:r w:rsidRPr="008B2C77" w:rsidR="005A1514">
        <w:rPr>
          <w:rFonts w:ascii="Arial" w:hAnsi="Arial" w:cs="Arial"/>
          <w:color w:val="121212"/>
          <w:sz w:val="24"/>
          <w:szCs w:val="24"/>
          <w:shd w:val="clear" w:color="auto" w:fill="FFFFFF"/>
        </w:rPr>
        <w:t xml:space="preserve">or a tiny commission on </w:t>
      </w:r>
      <w:r w:rsidRPr="008B2C77" w:rsidR="00694C8C">
        <w:rPr>
          <w:rFonts w:ascii="Arial" w:hAnsi="Arial" w:cs="Arial"/>
          <w:color w:val="121212"/>
          <w:sz w:val="24"/>
          <w:szCs w:val="24"/>
          <w:shd w:val="clear" w:color="auto" w:fill="FFFFFF"/>
        </w:rPr>
        <w:t xml:space="preserve">an academy </w:t>
      </w:r>
      <w:r w:rsidRPr="008B2C77" w:rsidR="005A1514">
        <w:rPr>
          <w:rFonts w:ascii="Arial" w:hAnsi="Arial" w:cs="Arial"/>
          <w:color w:val="121212"/>
          <w:sz w:val="24"/>
          <w:szCs w:val="24"/>
          <w:shd w:val="clear" w:color="auto" w:fill="FFFFFF"/>
        </w:rPr>
        <w:t xml:space="preserve">signing a contract with a toddler. </w:t>
      </w:r>
      <w:r w:rsidRPr="008B2C77" w:rsidR="00694C8C">
        <w:rPr>
          <w:rFonts w:ascii="Arial" w:hAnsi="Arial" w:cs="Arial"/>
          <w:color w:val="121212"/>
          <w:sz w:val="24"/>
          <w:szCs w:val="24"/>
          <w:shd w:val="clear" w:color="auto" w:fill="FFFFFF"/>
        </w:rPr>
        <w:t xml:space="preserve">This clearly shows </w:t>
      </w:r>
      <w:r w:rsidRPr="008B2C77" w:rsidR="005A1514">
        <w:rPr>
          <w:rFonts w:ascii="Arial" w:hAnsi="Arial" w:cs="Arial"/>
          <w:color w:val="121212"/>
          <w:sz w:val="24"/>
          <w:szCs w:val="24"/>
          <w:shd w:val="clear" w:color="auto" w:fill="FFFFFF"/>
        </w:rPr>
        <w:t xml:space="preserve">with what </w:t>
      </w:r>
      <w:r w:rsidRPr="008B2C77" w:rsidR="00694C8C">
        <w:rPr>
          <w:rFonts w:ascii="Arial" w:hAnsi="Arial" w:cs="Arial"/>
          <w:color w:val="121212"/>
          <w:sz w:val="24"/>
          <w:szCs w:val="24"/>
          <w:shd w:val="clear" w:color="auto" w:fill="FFFFFF"/>
        </w:rPr>
        <w:t xml:space="preserve">degree of </w:t>
      </w:r>
      <w:r w:rsidRPr="008B2C77" w:rsidR="005A1514">
        <w:rPr>
          <w:rFonts w:ascii="Arial" w:hAnsi="Arial" w:cs="Arial"/>
          <w:color w:val="121212"/>
          <w:sz w:val="24"/>
          <w:szCs w:val="24"/>
          <w:shd w:val="clear" w:color="auto" w:fill="FFFFFF"/>
        </w:rPr>
        <w:t xml:space="preserve">ignorance professional clubs treat this level of recruitment. </w:t>
      </w:r>
      <w:r w:rsidRPr="008B2C77" w:rsidR="009D768F">
        <w:rPr>
          <w:rFonts w:ascii="Arial" w:hAnsi="Arial" w:cs="Arial"/>
          <w:color w:val="121212"/>
          <w:sz w:val="24"/>
          <w:szCs w:val="24"/>
          <w:shd w:val="clear" w:color="auto" w:fill="FFFFFF"/>
        </w:rPr>
        <w:t xml:space="preserve">Considering their </w:t>
      </w:r>
      <w:r w:rsidRPr="008B2C77" w:rsidR="005A1514">
        <w:rPr>
          <w:rFonts w:ascii="Arial" w:hAnsi="Arial" w:cs="Arial"/>
          <w:color w:val="121212"/>
          <w:sz w:val="24"/>
          <w:szCs w:val="24"/>
          <w:shd w:val="clear" w:color="auto" w:fill="FFFFFF"/>
        </w:rPr>
        <w:t xml:space="preserve">inflated budgets, </w:t>
      </w:r>
      <w:r w:rsidRPr="008B2C77" w:rsidR="00694C8C">
        <w:rPr>
          <w:rFonts w:ascii="Arial" w:hAnsi="Arial" w:cs="Arial"/>
          <w:color w:val="121212"/>
          <w:sz w:val="24"/>
          <w:szCs w:val="24"/>
          <w:shd w:val="clear" w:color="auto" w:fill="FFFFFF"/>
        </w:rPr>
        <w:t xml:space="preserve">this is </w:t>
      </w:r>
      <w:r w:rsidRPr="008B2C77" w:rsidR="005A1514">
        <w:rPr>
          <w:rFonts w:ascii="Arial" w:hAnsi="Arial" w:cs="Arial"/>
          <w:color w:val="121212"/>
          <w:sz w:val="24"/>
          <w:szCs w:val="24"/>
          <w:shd w:val="clear" w:color="auto" w:fill="FFFFFF"/>
        </w:rPr>
        <w:t xml:space="preserve">just sad but </w:t>
      </w:r>
      <w:r w:rsidRPr="008B2C77" w:rsidR="005A1514">
        <w:rPr>
          <w:rFonts w:ascii="Arial" w:hAnsi="Arial" w:cs="Arial"/>
          <w:color w:val="121212"/>
          <w:sz w:val="24"/>
          <w:szCs w:val="24"/>
          <w:shd w:val="clear" w:color="auto" w:fill="FFFFFF"/>
        </w:rPr>
        <w:t xml:space="preserve">true. </w:t>
      </w:r>
    </w:p>
    <w:p xmlns:wp14="http://schemas.microsoft.com/office/word/2010/wordml" w:rsidRPr="008B2C77" w:rsidR="006B56FA" w:rsidP="3C9E8E1C" w:rsidRDefault="006B56FA" w14:paraId="67EF4BBA" wp14:textId="5253D1BD">
      <w:pPr>
        <w:spacing w:line="480" w:lineRule="auto"/>
        <w:ind w:right="-613" w:firstLine="720"/>
        <w:jc w:val="both"/>
        <w:rPr>
          <w:ins w:author="Gary Smailes" w:date="2024-02-07T16:27:34.3Z" w:id="1932143241"/>
          <w:rStyle w:val="Strong"/>
          <w:rFonts w:ascii="Arial" w:hAnsi="Arial" w:cs="Arial"/>
          <w:b w:val="0"/>
          <w:bCs w:val="0"/>
          <w:color w:val="2B2B2B"/>
          <w:sz w:val="24"/>
          <w:szCs w:val="24"/>
        </w:rPr>
        <w:pPrChange w:author="Gary Smailes" w:date="2024-02-07T16:27:28.564Z">
          <w:pPr>
            <w:spacing w:line="480" w:lineRule="auto"/>
            <w:ind w:right="-613"/>
            <w:jc w:val="both"/>
          </w:pPr>
        </w:pPrChange>
      </w:pPr>
      <w:r w:rsidRPr="008B2C77" w:rsidR="005A1514">
        <w:rPr>
          <w:rFonts w:ascii="Arial" w:hAnsi="Arial" w:cs="Arial"/>
          <w:color w:val="121212"/>
          <w:sz w:val="24"/>
          <w:szCs w:val="24"/>
          <w:shd w:val="clear" w:color="auto" w:fill="FFFFFF"/>
        </w:rPr>
        <w:t xml:space="preserve">So why </w:t>
      </w:r>
      <w:r w:rsidRPr="008B2C77" w:rsidR="00694C8C">
        <w:rPr>
          <w:rFonts w:ascii="Arial" w:hAnsi="Arial" w:cs="Arial"/>
          <w:color w:val="121212"/>
          <w:sz w:val="24"/>
          <w:szCs w:val="24"/>
          <w:shd w:val="clear" w:color="auto" w:fill="FFFFFF"/>
        </w:rPr>
        <w:t xml:space="preserve">bother </w:t>
      </w:r>
      <w:r w:rsidRPr="008B2C77" w:rsidR="005A1514">
        <w:rPr>
          <w:rFonts w:ascii="Arial" w:hAnsi="Arial" w:cs="Arial"/>
          <w:color w:val="121212"/>
          <w:sz w:val="24"/>
          <w:szCs w:val="24"/>
          <w:shd w:val="clear" w:color="auto" w:fill="FFFFFF"/>
        </w:rPr>
        <w:t>invest</w:t>
      </w:r>
      <w:r w:rsidRPr="008B2C77" w:rsidR="00694C8C">
        <w:rPr>
          <w:rFonts w:ascii="Arial" w:hAnsi="Arial" w:cs="Arial"/>
          <w:color w:val="121212"/>
          <w:sz w:val="24"/>
          <w:szCs w:val="24"/>
          <w:shd w:val="clear" w:color="auto" w:fill="FFFFFF"/>
        </w:rPr>
        <w:t>ing</w:t>
      </w:r>
      <w:r w:rsidRPr="008B2C77" w:rsidR="005A1514">
        <w:rPr>
          <w:rFonts w:ascii="Arial" w:hAnsi="Arial" w:cs="Arial"/>
          <w:color w:val="121212"/>
          <w:sz w:val="24"/>
          <w:szCs w:val="24"/>
          <w:shd w:val="clear" w:color="auto" w:fill="FFFFFF"/>
        </w:rPr>
        <w:t xml:space="preserve"> time and </w:t>
      </w:r>
      <w:r w:rsidRPr="008B2C77" w:rsidR="00694C8C">
        <w:rPr>
          <w:rFonts w:ascii="Arial" w:hAnsi="Arial" w:cs="Arial"/>
          <w:color w:val="121212"/>
          <w:sz w:val="24"/>
          <w:szCs w:val="24"/>
          <w:shd w:val="clear" w:color="auto" w:fill="FFFFFF"/>
        </w:rPr>
        <w:t xml:space="preserve">this </w:t>
      </w:r>
      <w:r w:rsidRPr="008B2C77" w:rsidR="00C139DB">
        <w:rPr>
          <w:rFonts w:ascii="Arial" w:hAnsi="Arial" w:cs="Arial"/>
          <w:color w:val="121212"/>
          <w:sz w:val="24"/>
          <w:szCs w:val="24"/>
          <w:shd w:val="clear" w:color="auto" w:fill="FFFFFF"/>
        </w:rPr>
        <w:t>meagre</w:t>
      </w:r>
      <w:r w:rsidRPr="008B2C77" w:rsidR="00694C8C">
        <w:rPr>
          <w:rFonts w:ascii="Arial" w:hAnsi="Arial" w:cs="Arial"/>
          <w:color w:val="121212"/>
          <w:sz w:val="24"/>
          <w:szCs w:val="24"/>
          <w:shd w:val="clear" w:color="auto" w:fill="FFFFFF"/>
        </w:rPr>
        <w:t xml:space="preserve"> budget </w:t>
      </w:r>
      <w:r w:rsidRPr="008B2C77" w:rsidR="005A1514">
        <w:rPr>
          <w:rFonts w:ascii="Arial" w:hAnsi="Arial" w:cs="Arial"/>
          <w:color w:val="121212"/>
          <w:sz w:val="24"/>
          <w:szCs w:val="24"/>
          <w:shd w:val="clear" w:color="auto" w:fill="FFFFFF"/>
        </w:rPr>
        <w:t xml:space="preserve">in the </w:t>
      </w:r>
      <w:r w:rsidRPr="008B2C77" w:rsidR="00694C8C">
        <w:rPr>
          <w:rFonts w:ascii="Arial" w:hAnsi="Arial" w:cs="Arial"/>
          <w:color w:val="121212"/>
          <w:sz w:val="24"/>
          <w:szCs w:val="24"/>
          <w:shd w:val="clear" w:color="auto" w:fill="FFFFFF"/>
        </w:rPr>
        <w:t xml:space="preserve">process of </w:t>
      </w:r>
      <w:r w:rsidRPr="008B2C77" w:rsidR="005A1514">
        <w:rPr>
          <w:rFonts w:ascii="Arial" w:hAnsi="Arial" w:cs="Arial"/>
          <w:color w:val="121212"/>
          <w:sz w:val="24"/>
          <w:szCs w:val="24"/>
          <w:shd w:val="clear" w:color="auto" w:fill="FFFFFF"/>
        </w:rPr>
        <w:t>recruit</w:t>
      </w:r>
      <w:r w:rsidRPr="008B2C77" w:rsidR="00694C8C">
        <w:rPr>
          <w:rFonts w:ascii="Arial" w:hAnsi="Arial" w:cs="Arial"/>
          <w:color w:val="121212"/>
          <w:sz w:val="24"/>
          <w:szCs w:val="24"/>
          <w:shd w:val="clear" w:color="auto" w:fill="FFFFFF"/>
        </w:rPr>
        <w:t xml:space="preserve">ing</w:t>
      </w:r>
      <w:r w:rsidRPr="008B2C77" w:rsidR="00694C8C">
        <w:rPr>
          <w:rFonts w:ascii="Arial" w:hAnsi="Arial" w:cs="Arial"/>
          <w:color w:val="121212"/>
          <w:sz w:val="24"/>
          <w:szCs w:val="24"/>
          <w:shd w:val="clear" w:color="auto" w:fill="FFFFFF"/>
        </w:rPr>
        <w:t xml:space="preserve"> </w:t>
      </w:r>
      <w:r w:rsidRPr="008B2C77" w:rsidR="005A1514">
        <w:rPr>
          <w:rFonts w:ascii="Arial" w:hAnsi="Arial" w:cs="Arial"/>
          <w:color w:val="121212"/>
          <w:sz w:val="24"/>
          <w:szCs w:val="24"/>
          <w:shd w:val="clear" w:color="auto" w:fill="FFFFFF"/>
        </w:rPr>
        <w:t>the youngest</w:t>
      </w:r>
      <w:r w:rsidRPr="008B2C77" w:rsidR="00694C8C">
        <w:rPr>
          <w:rFonts w:ascii="Arial" w:hAnsi="Arial" w:cs="Arial"/>
          <w:color w:val="121212"/>
          <w:sz w:val="24"/>
          <w:szCs w:val="24"/>
          <w:shd w:val="clear" w:color="auto" w:fill="FFFFFF"/>
        </w:rPr>
        <w:t xml:space="preserve"> players</w:t>
      </w:r>
      <w:r w:rsidRPr="008B2C77" w:rsidR="005A1514">
        <w:rPr>
          <w:rFonts w:ascii="Arial" w:hAnsi="Arial" w:cs="Arial"/>
          <w:color w:val="121212"/>
          <w:sz w:val="24"/>
          <w:szCs w:val="24"/>
          <w:shd w:val="clear" w:color="auto" w:fill="FFFFFF"/>
        </w:rPr>
        <w:t xml:space="preserve">? </w:t>
      </w:r>
    </w:p>
    <w:p xmlns:wp14="http://schemas.microsoft.com/office/word/2010/wordml" w:rsidRPr="008B2C77" w:rsidR="006B56FA" w:rsidP="3C9E8E1C" w:rsidRDefault="006B56FA" w14:paraId="3F16CB50" wp14:textId="59757A6A">
      <w:pPr>
        <w:spacing w:line="480" w:lineRule="auto"/>
        <w:ind w:right="-613" w:firstLine="720"/>
        <w:jc w:val="both"/>
        <w:rPr>
          <w:ins w:author="Gary Smailes" w:date="2024-02-07T16:30:48.022Z" w:id="154830351"/>
          <w:rStyle w:val="Strong"/>
          <w:rFonts w:ascii="Arial" w:hAnsi="Arial" w:cs="Arial"/>
          <w:b w:val="0"/>
          <w:bCs w:val="0"/>
          <w:color w:val="2B2B2B"/>
          <w:sz w:val="24"/>
          <w:szCs w:val="24"/>
        </w:rPr>
      </w:pPr>
      <w:r w:rsidRPr="008B2C77" w:rsidR="005A1514">
        <w:rPr>
          <w:rFonts w:ascii="Arial" w:hAnsi="Arial" w:cs="Arial"/>
          <w:color w:val="121212"/>
          <w:sz w:val="24"/>
          <w:szCs w:val="24"/>
          <w:shd w:val="clear" w:color="auto" w:fill="FFFFFF"/>
        </w:rPr>
        <w:t>S</w:t>
      </w:r>
      <w:r w:rsidRPr="008B2C77" w:rsidR="00694C8C">
        <w:rPr>
          <w:rFonts w:ascii="Arial" w:hAnsi="Arial" w:cs="Arial"/>
          <w:color w:val="121212"/>
          <w:sz w:val="24"/>
          <w:szCs w:val="24"/>
          <w:shd w:val="clear" w:color="auto" w:fill="FFFFFF"/>
        </w:rPr>
        <w:t xml:space="preserve">ince </w:t>
      </w:r>
      <w:r w:rsidRPr="008B2C77" w:rsidR="005A1514">
        <w:rPr>
          <w:rFonts w:ascii="Arial" w:hAnsi="Arial" w:cs="Arial"/>
          <w:color w:val="121212"/>
          <w:sz w:val="24"/>
          <w:szCs w:val="24"/>
          <w:shd w:val="clear" w:color="auto" w:fill="FFFFFF"/>
        </w:rPr>
        <w:t xml:space="preserve">clubs </w:t>
      </w:r>
      <w:r w:rsidRPr="008B2C77" w:rsidR="00694C8C">
        <w:rPr>
          <w:rFonts w:ascii="Arial" w:hAnsi="Arial" w:cs="Arial"/>
          <w:color w:val="121212"/>
          <w:sz w:val="24"/>
          <w:szCs w:val="24"/>
          <w:shd w:val="clear" w:color="auto" w:fill="FFFFFF"/>
        </w:rPr>
        <w:t xml:space="preserve">treat </w:t>
      </w:r>
      <w:r w:rsidRPr="008B2C77" w:rsidR="005A1514">
        <w:rPr>
          <w:rFonts w:ascii="Arial" w:hAnsi="Arial" w:cs="Arial"/>
          <w:color w:val="121212"/>
          <w:sz w:val="24"/>
          <w:szCs w:val="24"/>
          <w:shd w:val="clear" w:color="auto" w:fill="FFFFFF"/>
        </w:rPr>
        <w:t>this pr</w:t>
      </w:r>
      <w:r w:rsidRPr="008B2C77" w:rsidR="00694C8C">
        <w:rPr>
          <w:rFonts w:ascii="Arial" w:hAnsi="Arial" w:cs="Arial"/>
          <w:color w:val="121212"/>
          <w:sz w:val="24"/>
          <w:szCs w:val="24"/>
          <w:shd w:val="clear" w:color="auto" w:fill="FFFFFF"/>
        </w:rPr>
        <w:t xml:space="preserve">ocedure </w:t>
      </w:r>
      <w:r w:rsidRPr="008B2C77" w:rsidR="00C139DB">
        <w:rPr>
          <w:rFonts w:ascii="Arial" w:hAnsi="Arial" w:cs="Arial"/>
          <w:color w:val="121212"/>
          <w:sz w:val="24"/>
          <w:szCs w:val="24"/>
          <w:shd w:val="clear" w:color="auto" w:fill="FFFFFF"/>
        </w:rPr>
        <w:t xml:space="preserve">in such a </w:t>
      </w:r>
      <w:r w:rsidRPr="008B2C77" w:rsidR="00694C8C">
        <w:rPr>
          <w:rFonts w:ascii="Arial" w:hAnsi="Arial" w:cs="Arial"/>
          <w:color w:val="121212"/>
          <w:sz w:val="24"/>
          <w:szCs w:val="24"/>
          <w:shd w:val="clear" w:color="auto" w:fill="FFFFFF"/>
        </w:rPr>
        <w:t>ca</w:t>
      </w:r>
      <w:r w:rsidRPr="008B2C77" w:rsidR="00C139DB">
        <w:rPr>
          <w:rFonts w:ascii="Arial" w:hAnsi="Arial" w:cs="Arial"/>
          <w:color w:val="121212"/>
          <w:sz w:val="24"/>
          <w:szCs w:val="24"/>
          <w:shd w:val="clear" w:color="auto" w:fill="FFFFFF"/>
        </w:rPr>
        <w:t>va</w:t>
      </w:r>
      <w:r w:rsidRPr="008B2C77" w:rsidR="00694C8C">
        <w:rPr>
          <w:rFonts w:ascii="Arial" w:hAnsi="Arial" w:cs="Arial"/>
          <w:color w:val="121212"/>
          <w:sz w:val="24"/>
          <w:szCs w:val="24"/>
          <w:shd w:val="clear" w:color="auto" w:fill="FFFFFF"/>
        </w:rPr>
        <w:t>lier</w:t>
      </w:r>
      <w:r w:rsidRPr="008B2C77" w:rsidR="00C139DB">
        <w:rPr>
          <w:rFonts w:ascii="Arial" w:hAnsi="Arial" w:cs="Arial"/>
          <w:color w:val="121212"/>
          <w:sz w:val="24"/>
          <w:szCs w:val="24"/>
          <w:shd w:val="clear" w:color="auto" w:fill="FFFFFF"/>
        </w:rPr>
        <w:t xml:space="preserve"> manner</w:t>
      </w:r>
      <w:r w:rsidRPr="008B2C77" w:rsidR="005A1514">
        <w:rPr>
          <w:rFonts w:ascii="Arial" w:hAnsi="Arial" w:cs="Arial"/>
          <w:color w:val="121212"/>
          <w:sz w:val="24"/>
          <w:szCs w:val="24"/>
          <w:shd w:val="clear" w:color="auto" w:fill="FFFFFF"/>
        </w:rPr>
        <w:t>, we can</w:t>
      </w:r>
      <w:r w:rsidRPr="008B2C77" w:rsidR="00694C8C">
        <w:rPr>
          <w:rFonts w:ascii="Arial" w:hAnsi="Arial" w:cs="Arial"/>
          <w:color w:val="121212"/>
          <w:sz w:val="24"/>
          <w:szCs w:val="24"/>
          <w:shd w:val="clear" w:color="auto" w:fill="FFFFFF"/>
        </w:rPr>
        <w:t xml:space="preserve"> hardly </w:t>
      </w:r>
      <w:r w:rsidRPr="008B2C77" w:rsidR="005A1514">
        <w:rPr>
          <w:rFonts w:ascii="Arial" w:hAnsi="Arial" w:cs="Arial"/>
          <w:color w:val="121212"/>
          <w:sz w:val="24"/>
          <w:szCs w:val="24"/>
          <w:shd w:val="clear" w:color="auto" w:fill="FFFFFF"/>
        </w:rPr>
        <w:t>expect that children play</w:t>
      </w:r>
      <w:r w:rsidRPr="008B2C77" w:rsidR="00694C8C">
        <w:rPr>
          <w:rFonts w:ascii="Arial" w:hAnsi="Arial" w:cs="Arial"/>
          <w:color w:val="121212"/>
          <w:sz w:val="24"/>
          <w:szCs w:val="24"/>
          <w:shd w:val="clear" w:color="auto" w:fill="FFFFFF"/>
        </w:rPr>
        <w:t>ing</w:t>
      </w:r>
      <w:r w:rsidRPr="008B2C77" w:rsidR="005A1514">
        <w:rPr>
          <w:rFonts w:ascii="Arial" w:hAnsi="Arial" w:cs="Arial"/>
          <w:color w:val="121212"/>
          <w:sz w:val="24"/>
          <w:szCs w:val="24"/>
          <w:shd w:val="clear" w:color="auto" w:fill="FFFFFF"/>
        </w:rPr>
        <w:t xml:space="preserve"> at the local level will be recruited by real specialists</w:t>
      </w:r>
      <w:r w:rsidRPr="008B2C77" w:rsidR="00E90BB4">
        <w:rPr>
          <w:rFonts w:ascii="Arial" w:hAnsi="Arial" w:cs="Arial"/>
          <w:color w:val="121212"/>
          <w:sz w:val="24"/>
          <w:szCs w:val="24"/>
          <w:shd w:val="clear" w:color="auto" w:fill="FFFFFF"/>
        </w:rPr>
        <w:t>,</w:t>
      </w:r>
      <w:r w:rsidRPr="008B2C77" w:rsidR="00E90BB4">
        <w:rPr>
          <w:rFonts w:ascii="Arial" w:hAnsi="Arial" w:cs="Arial"/>
          <w:color w:val="44444A"/>
          <w:sz w:val="24"/>
          <w:szCs w:val="24"/>
          <w:shd w:val="clear" w:color="auto" w:fill="FFFFFF"/>
        </w:rPr>
        <w:t xml:space="preserve"> namely people who have excellent knowledge about the learning process in children, their development, adolescence, </w:t>
      </w:r>
      <w:r w:rsidRPr="008B2C77" w:rsidR="00E90BB4">
        <w:rPr>
          <w:rFonts w:ascii="Arial" w:hAnsi="Arial" w:cs="Arial"/>
          <w:color w:val="44444A"/>
          <w:sz w:val="24"/>
          <w:szCs w:val="24"/>
          <w:shd w:val="clear" w:color="auto" w:fill="FFFFFF"/>
        </w:rPr>
        <w:t>psychology</w:t>
      </w:r>
      <w:r w:rsidRPr="008B2C77" w:rsidR="00E90BB4">
        <w:rPr>
          <w:rFonts w:ascii="Arial" w:hAnsi="Arial" w:cs="Arial"/>
          <w:color w:val="44444A"/>
          <w:sz w:val="24"/>
          <w:szCs w:val="24"/>
          <w:shd w:val="clear" w:color="auto" w:fill="FFFFFF"/>
        </w:rPr>
        <w:t xml:space="preserve"> and behaviour, and only at the end is a football match the subject of their observation.</w:t>
      </w:r>
      <w:r w:rsidRPr="008B2C77" w:rsidR="00E40B77">
        <w:rPr>
          <w:rFonts w:ascii="Arial" w:hAnsi="Arial" w:cs="Arial"/>
          <w:color w:val="44444A"/>
          <w:sz w:val="24"/>
          <w:szCs w:val="24"/>
          <w:shd w:val="clear" w:color="auto" w:fill="FFFFFF"/>
        </w:rPr>
        <w:t xml:space="preserve"> </w:t>
      </w:r>
      <w:r w:rsidRPr="008B2C77" w:rsidR="005A1514">
        <w:rPr>
          <w:rFonts w:ascii="Arial" w:hAnsi="Arial" w:cs="Arial"/>
          <w:color w:val="44444A"/>
          <w:sz w:val="24"/>
          <w:szCs w:val="24"/>
          <w:shd w:val="clear" w:color="auto" w:fill="FFFFFF"/>
        </w:rPr>
        <w:t xml:space="preserve">Such people</w:t>
      </w:r>
      <w:r w:rsidRPr="008B2C77" w:rsidR="005A1514">
        <w:rPr>
          <w:rFonts w:ascii="Arial" w:hAnsi="Arial" w:cs="Arial"/>
          <w:color w:val="44444A"/>
          <w:sz w:val="24"/>
          <w:szCs w:val="24"/>
          <w:shd w:val="clear" w:color="auto" w:fill="FFFFFF"/>
        </w:rPr>
        <w:t xml:space="preserve">, for the most part, may</w:t>
      </w:r>
      <w:r w:rsidRPr="008B2C77" w:rsidR="005A1514">
        <w:rPr>
          <w:rFonts w:ascii="Arial" w:hAnsi="Arial" w:cs="Arial"/>
          <w:color w:val="44444A"/>
          <w:sz w:val="24"/>
          <w:szCs w:val="24"/>
          <w:shd w:val="clear" w:color="auto" w:fill="FFFFFF"/>
        </w:rPr>
        <w:t xml:space="preserve"> know who to look for (in the case of the youngest children, a complete abstraction) but they have absolutely no knowledge </w:t>
      </w:r>
      <w:r w:rsidRPr="008B2C77" w:rsidR="00E90BB4">
        <w:rPr>
          <w:rFonts w:ascii="Arial" w:hAnsi="Arial" w:cs="Arial"/>
          <w:color w:val="44444A"/>
          <w:sz w:val="24"/>
          <w:szCs w:val="24"/>
          <w:shd w:val="clear" w:color="auto" w:fill="FFFFFF"/>
        </w:rPr>
        <w:t xml:space="preserve">on the subject </w:t>
      </w:r>
      <w:r w:rsidRPr="008B2C77" w:rsidR="005A1514">
        <w:rPr>
          <w:rFonts w:ascii="Arial" w:hAnsi="Arial" w:cs="Arial"/>
          <w:color w:val="44444A"/>
          <w:sz w:val="24"/>
          <w:szCs w:val="24"/>
          <w:shd w:val="clear" w:color="auto" w:fill="FFFFFF"/>
        </w:rPr>
        <w:t>and therefore</w:t>
      </w:r>
      <w:r w:rsidRPr="008B2C77" w:rsidR="00BE5E47">
        <w:rPr>
          <w:rFonts w:ascii="Arial" w:hAnsi="Arial" w:cs="Arial"/>
          <w:color w:val="44444A"/>
          <w:sz w:val="24"/>
          <w:szCs w:val="24"/>
          <w:shd w:val="clear" w:color="auto" w:fill="FFFFFF"/>
        </w:rPr>
        <w:t xml:space="preserve"> </w:t>
      </w:r>
      <w:r w:rsidRPr="008B2C77" w:rsidR="00BE5E47">
        <w:rPr>
          <w:rFonts w:ascii="Arial" w:hAnsi="Arial" w:cs="Arial"/>
          <w:color w:val="44444A"/>
          <w:sz w:val="24"/>
          <w:szCs w:val="24"/>
          <w:shd w:val="clear" w:color="auto" w:fill="FFFFFF"/>
        </w:rPr>
        <w:t>don’t</w:t>
      </w:r>
      <w:r w:rsidRPr="008B2C77" w:rsidR="00BE5E47">
        <w:rPr>
          <w:rFonts w:ascii="Arial" w:hAnsi="Arial" w:cs="Arial"/>
          <w:color w:val="44444A"/>
          <w:sz w:val="24"/>
          <w:szCs w:val="24"/>
          <w:shd w:val="clear" w:color="auto" w:fill="FFFFFF"/>
        </w:rPr>
        <w:t xml:space="preserve"> </w:t>
      </w:r>
      <w:r w:rsidRPr="008B2C77" w:rsidR="005A1514">
        <w:rPr>
          <w:rFonts w:ascii="Arial" w:hAnsi="Arial" w:cs="Arial"/>
          <w:color w:val="44444A"/>
          <w:sz w:val="24"/>
          <w:szCs w:val="24"/>
          <w:shd w:val="clear" w:color="auto" w:fill="FFFFFF"/>
        </w:rPr>
        <w:t xml:space="preserve">understand </w:t>
      </w:r>
      <w:r w:rsidRPr="008B2C77" w:rsidR="00E90BB4">
        <w:rPr>
          <w:rFonts w:ascii="Arial" w:hAnsi="Arial" w:cs="Arial"/>
          <w:color w:val="44444A"/>
          <w:sz w:val="24"/>
          <w:szCs w:val="24"/>
          <w:shd w:val="clear" w:color="auto" w:fill="FFFFFF"/>
        </w:rPr>
        <w:t xml:space="preserve">the youngsters </w:t>
      </w:r>
      <w:r w:rsidRPr="008B2C77" w:rsidR="005A1514">
        <w:rPr>
          <w:rFonts w:ascii="Arial" w:hAnsi="Arial" w:cs="Arial"/>
          <w:color w:val="44444A"/>
          <w:sz w:val="24"/>
          <w:szCs w:val="24"/>
          <w:shd w:val="clear" w:color="auto" w:fill="FFFFFF"/>
        </w:rPr>
        <w:t>they are watching. Since they</w:t>
      </w:r>
      <w:r w:rsidRPr="008B2C77" w:rsidR="00E90BB4">
        <w:rPr>
          <w:rFonts w:ascii="Arial" w:hAnsi="Arial" w:cs="Arial"/>
          <w:color w:val="44444A"/>
          <w:sz w:val="24"/>
          <w:szCs w:val="24"/>
          <w:shd w:val="clear" w:color="auto" w:fill="FFFFFF"/>
        </w:rPr>
        <w:t xml:space="preserve"> </w:t>
      </w:r>
      <w:r w:rsidRPr="008B2C77" w:rsidR="00E90BB4">
        <w:rPr>
          <w:rFonts w:ascii="Arial" w:hAnsi="Arial" w:cs="Arial"/>
          <w:color w:val="44444A"/>
          <w:sz w:val="24"/>
          <w:szCs w:val="24"/>
          <w:shd w:val="clear" w:color="auto" w:fill="FFFFFF"/>
        </w:rPr>
        <w:t>don’t</w:t>
      </w:r>
      <w:r w:rsidRPr="008B2C77" w:rsidR="00E90BB4">
        <w:rPr>
          <w:rFonts w:ascii="Arial" w:hAnsi="Arial" w:cs="Arial"/>
          <w:color w:val="44444A"/>
          <w:sz w:val="24"/>
          <w:szCs w:val="24"/>
          <w:shd w:val="clear" w:color="auto" w:fill="FFFFFF"/>
        </w:rPr>
        <w:t xml:space="preserve"> </w:t>
      </w:r>
      <w:r w:rsidRPr="008B2C77" w:rsidR="005A1514">
        <w:rPr>
          <w:rFonts w:ascii="Arial" w:hAnsi="Arial" w:cs="Arial"/>
          <w:color w:val="44444A"/>
          <w:sz w:val="24"/>
          <w:szCs w:val="24"/>
          <w:shd w:val="clear" w:color="auto" w:fill="FFFFFF"/>
        </w:rPr>
        <w:t xml:space="preserve">understand who they are </w:t>
      </w:r>
      <w:r w:rsidRPr="008B2C77" w:rsidR="005A1514">
        <w:rPr>
          <w:rFonts w:ascii="Arial" w:hAnsi="Arial" w:cs="Arial"/>
          <w:color w:val="44444A"/>
          <w:sz w:val="24"/>
          <w:szCs w:val="24"/>
          <w:shd w:val="clear" w:color="auto" w:fill="FFFFFF"/>
        </w:rPr>
        <w:t xml:space="preserve">observing</w:t>
      </w:r>
      <w:r w:rsidRPr="008B2C77" w:rsidR="005A1514">
        <w:rPr>
          <w:rFonts w:ascii="Arial" w:hAnsi="Arial" w:cs="Arial"/>
          <w:color w:val="44444A"/>
          <w:sz w:val="24"/>
          <w:szCs w:val="24"/>
          <w:shd w:val="clear" w:color="auto" w:fill="FFFFFF"/>
        </w:rPr>
        <w:t xml:space="preserve">, they cannot assess </w:t>
      </w:r>
      <w:r w:rsidRPr="008B2C77" w:rsidR="00E90BB4">
        <w:rPr>
          <w:rFonts w:ascii="Arial" w:hAnsi="Arial" w:cs="Arial"/>
          <w:color w:val="44444A"/>
          <w:sz w:val="24"/>
          <w:szCs w:val="24"/>
          <w:shd w:val="clear" w:color="auto" w:fill="FFFFFF"/>
        </w:rPr>
        <w:t>a</w:t>
      </w:r>
      <w:r w:rsidRPr="008B2C77" w:rsidR="005A1514">
        <w:rPr>
          <w:rFonts w:ascii="Arial" w:hAnsi="Arial" w:cs="Arial"/>
          <w:color w:val="44444A"/>
          <w:sz w:val="24"/>
          <w:szCs w:val="24"/>
          <w:shd w:val="clear" w:color="auto" w:fill="FFFFFF"/>
        </w:rPr>
        <w:t xml:space="preserve"> child's potential from every </w:t>
      </w:r>
      <w:r w:rsidRPr="008B2C77" w:rsidR="005A1514">
        <w:rPr>
          <w:rFonts w:ascii="Arial" w:hAnsi="Arial" w:cs="Arial"/>
          <w:color w:val="44444A"/>
          <w:sz w:val="24"/>
          <w:szCs w:val="24"/>
          <w:shd w:val="clear" w:color="auto" w:fill="FFFFFF"/>
        </w:rPr>
        <w:t xml:space="preserve">possible perspective</w:t>
      </w:r>
      <w:r w:rsidRPr="008B2C77" w:rsidR="005A1514">
        <w:rPr>
          <w:rFonts w:ascii="Arial" w:hAnsi="Arial" w:cs="Arial"/>
          <w:color w:val="44444A"/>
          <w:sz w:val="24"/>
          <w:szCs w:val="24"/>
          <w:shd w:val="clear" w:color="auto" w:fill="FFFFFF"/>
        </w:rPr>
        <w:t xml:space="preserve">, including the learning process, which is </w:t>
      </w:r>
      <w:r w:rsidRPr="008B2C77" w:rsidR="00E90BB4">
        <w:rPr>
          <w:rFonts w:ascii="Arial" w:hAnsi="Arial" w:cs="Arial"/>
          <w:color w:val="44444A"/>
          <w:sz w:val="24"/>
          <w:szCs w:val="24"/>
          <w:shd w:val="clear" w:color="auto" w:fill="FFFFFF"/>
        </w:rPr>
        <w:t xml:space="preserve">so </w:t>
      </w:r>
      <w:r w:rsidRPr="008B2C77" w:rsidR="005A1514">
        <w:rPr>
          <w:rFonts w:ascii="Arial" w:hAnsi="Arial" w:cs="Arial"/>
          <w:color w:val="44444A"/>
          <w:sz w:val="24"/>
          <w:szCs w:val="24"/>
          <w:shd w:val="clear" w:color="auto" w:fill="FFFFFF"/>
        </w:rPr>
        <w:t xml:space="preserve">very important</w:t>
      </w:r>
      <w:r w:rsidRPr="008B2C77" w:rsidR="005A1514">
        <w:rPr>
          <w:rFonts w:ascii="Arial" w:hAnsi="Arial" w:cs="Arial"/>
          <w:color w:val="44444A"/>
          <w:sz w:val="24"/>
          <w:szCs w:val="24"/>
          <w:shd w:val="clear" w:color="auto" w:fill="FFFFFF"/>
        </w:rPr>
        <w:t xml:space="preserve">. </w:t>
      </w:r>
    </w:p>
    <w:p xmlns:wp14="http://schemas.microsoft.com/office/word/2010/wordml" w:rsidRPr="008B2C77" w:rsidR="006B56FA" w:rsidP="3C9E8E1C" w:rsidRDefault="006B56FA" w14:paraId="468C091D" wp14:textId="495F6917">
      <w:pPr>
        <w:spacing w:line="480" w:lineRule="auto"/>
        <w:ind w:right="-613" w:firstLine="720"/>
        <w:jc w:val="both"/>
        <w:rPr>
          <w:ins w:author="Gary Smailes" w:date="2024-02-07T16:33:37.562Z" w:id="1041955311"/>
          <w:rStyle w:val="Strong"/>
          <w:rFonts w:ascii="Arial" w:hAnsi="Arial" w:cs="Arial"/>
          <w:b w:val="0"/>
          <w:bCs w:val="0"/>
          <w:color w:val="2B2B2B"/>
          <w:sz w:val="24"/>
          <w:szCs w:val="24"/>
        </w:rPr>
      </w:pPr>
      <w:r w:rsidRPr="008B2C77" w:rsidR="005A1514">
        <w:rPr>
          <w:rFonts w:ascii="Arial" w:hAnsi="Arial" w:cs="Arial"/>
          <w:color w:val="44444A"/>
          <w:sz w:val="24"/>
          <w:szCs w:val="24"/>
          <w:shd w:val="clear" w:color="auto" w:fill="FFFFFF"/>
        </w:rPr>
        <w:t xml:space="preserve">At this point, it is worth quoting Mark </w:t>
      </w:r>
      <w:r w:rsidRPr="008B2C77" w:rsidR="005A1514">
        <w:rPr>
          <w:rFonts w:ascii="Arial" w:hAnsi="Arial" w:cs="Arial"/>
          <w:color w:val="44444A"/>
          <w:sz w:val="24"/>
          <w:szCs w:val="24"/>
          <w:shd w:val="clear" w:color="auto" w:fill="FFFFFF"/>
        </w:rPr>
        <w:t xml:space="preserve">O'Sulliwan</w:t>
      </w:r>
      <w:r w:rsidRPr="008B2C77" w:rsidR="005A1514">
        <w:rPr>
          <w:rFonts w:ascii="Arial" w:hAnsi="Arial" w:cs="Arial"/>
          <w:color w:val="44444A"/>
          <w:sz w:val="24"/>
          <w:szCs w:val="24"/>
          <w:shd w:val="clear" w:color="auto" w:fill="FFFFFF"/>
        </w:rPr>
        <w:t xml:space="preserve">, </w:t>
      </w:r>
      <w:r w:rsidRPr="008B2C77" w:rsidR="00C139DB">
        <w:rPr>
          <w:rFonts w:ascii="Arial" w:hAnsi="Arial" w:cs="Arial"/>
          <w:color w:val="44444A"/>
          <w:sz w:val="24"/>
          <w:szCs w:val="24"/>
          <w:shd w:val="clear" w:color="auto" w:fill="FFFFFF"/>
        </w:rPr>
        <w:t>who confirms</w:t>
      </w:r>
      <w:r w:rsidRPr="008B2C77" w:rsidR="005A1514">
        <w:rPr>
          <w:rFonts w:ascii="Arial" w:hAnsi="Arial" w:cs="Arial"/>
          <w:color w:val="44444A"/>
          <w:sz w:val="24"/>
          <w:szCs w:val="24"/>
          <w:shd w:val="clear" w:color="auto" w:fill="FFFFFF"/>
        </w:rPr>
        <w:t xml:space="preserve"> </w:t>
      </w:r>
      <w:r w:rsidRPr="008B2C77" w:rsidR="00E90BB4">
        <w:rPr>
          <w:rFonts w:ascii="Arial" w:hAnsi="Arial" w:cs="Arial"/>
          <w:color w:val="44444A"/>
          <w:sz w:val="24"/>
          <w:szCs w:val="24"/>
          <w:shd w:val="clear" w:color="auto" w:fill="FFFFFF"/>
        </w:rPr>
        <w:t>this</w:t>
      </w:r>
      <w:r w:rsidRPr="008B2C77" w:rsidR="00B337C6">
        <w:rPr>
          <w:rFonts w:ascii="Arial" w:hAnsi="Arial" w:cs="Arial"/>
          <w:color w:val="44444A"/>
          <w:sz w:val="24"/>
          <w:szCs w:val="24"/>
          <w:shd w:val="clear" w:color="auto" w:fill="FFFFFF"/>
        </w:rPr>
        <w:t xml:space="preserve">: </w:t>
      </w:r>
      <w:r w:rsidRPr="008B2C77" w:rsidR="00E90BB4">
        <w:rPr>
          <w:rFonts w:ascii="Arial" w:hAnsi="Arial" w:cs="Arial"/>
          <w:color w:val="121212"/>
          <w:sz w:val="24"/>
          <w:szCs w:val="24"/>
          <w:shd w:val="clear" w:color="auto" w:fill="FFFFFF"/>
        </w:rPr>
        <w:t>"</w:t>
      </w:r>
      <w:r w:rsidRPr="008B2C77" w:rsidR="00B337C6">
        <w:rPr>
          <w:rStyle w:val="Strong"/>
          <w:rFonts w:ascii="Arial" w:hAnsi="Arial" w:cs="Arial"/>
          <w:b w:val="0"/>
          <w:bCs w:val="0"/>
          <w:color w:val="2B2B2B"/>
          <w:spacing w:val="-1"/>
          <w:sz w:val="24"/>
          <w:szCs w:val="24"/>
          <w:shd w:val="clear" w:color="auto" w:fill="FEFEFE"/>
        </w:rPr>
        <w:t>When we talk about </w:t>
      </w:r>
      <w:hyperlink w:history="1" r:id="Reb25b94204644141">
        <w:r w:rsidRPr="008B2C77" w:rsidR="00B337C6">
          <w:rPr>
            <w:rStyle w:val="Hyperlink"/>
            <w:rFonts w:ascii="Arial" w:hAnsi="Arial" w:cs="Arial"/>
            <w:b w:val="1"/>
            <w:bCs w:val="1"/>
            <w:color w:val="2B2B2B"/>
            <w:spacing w:val="-1"/>
            <w:sz w:val="24"/>
            <w:szCs w:val="24"/>
          </w:rPr>
          <w:t>talent identification</w:t>
        </w:r>
      </w:hyperlink>
      <w:r w:rsidRPr="008B2C77" w:rsidR="00B337C6">
        <w:rPr>
          <w:rStyle w:val="Strong"/>
          <w:rFonts w:ascii="Arial" w:hAnsi="Arial" w:cs="Arial"/>
          <w:b w:val="0"/>
          <w:bCs w:val="0"/>
          <w:color w:val="2B2B2B"/>
          <w:spacing w:val="-1"/>
          <w:sz w:val="24"/>
          <w:szCs w:val="24"/>
          <w:shd w:val="clear" w:color="auto" w:fill="FEFEFE"/>
        </w:rPr>
        <w:t xml:space="preserve">, we know what we’re looking for, but we don’t understand what we’re looking at”</w:t>
      </w:r>
      <w:ins w:author="Gary Smailes" w:date="2024-02-07T16:33:36.625Z" w:id="2097648050">
        <w:r w:rsidRPr="008B2C77" w:rsidR="00B337C6">
          <w:rPr>
            <w:rStyle w:val="Strong"/>
            <w:rFonts w:ascii="Arial" w:hAnsi="Arial" w:cs="Arial"/>
            <w:b w:val="0"/>
            <w:bCs w:val="0"/>
            <w:color w:val="2B2B2B"/>
            <w:spacing w:val="-1"/>
            <w:sz w:val="24"/>
            <w:szCs w:val="24"/>
            <w:shd w:val="clear" w:color="auto" w:fill="FEFEFE"/>
          </w:rPr>
          <w:t xml:space="preserve">.</w:t>
        </w:r>
      </w:ins>
      <w:r w:rsidRPr="008B2C77" w:rsidR="00B337C6">
        <w:rPr>
          <w:rStyle w:val="Strong"/>
          <w:rFonts w:ascii="Arial" w:hAnsi="Arial" w:cs="Arial"/>
          <w:b w:val="0"/>
          <w:bCs w:val="0"/>
          <w:color w:val="2B2B2B"/>
          <w:spacing w:val="-1"/>
          <w:sz w:val="24"/>
          <w:szCs w:val="24"/>
          <w:shd w:val="clear" w:color="auto" w:fill="FEFEFE"/>
        </w:rPr>
        <w:t xml:space="preserve"> </w:t>
      </w:r>
    </w:p>
    <w:p xmlns:wp14="http://schemas.microsoft.com/office/word/2010/wordml" w:rsidRPr="008B2C77" w:rsidR="006B56FA" w:rsidP="3C9E8E1C" w:rsidRDefault="006B56FA" w14:paraId="299742CA" wp14:textId="7FE0A55D">
      <w:pPr>
        <w:spacing w:line="480" w:lineRule="auto"/>
        <w:ind w:right="-613" w:firstLine="720"/>
        <w:jc w:val="both"/>
        <w:rPr>
          <w:ins w:author="Gary Smailes" w:date="2024-02-07T16:34:08.977Z" w:id="1784594526"/>
          <w:rStyle w:val="Strong"/>
          <w:rFonts w:ascii="Arial" w:hAnsi="Arial" w:cs="Arial"/>
          <w:b w:val="0"/>
          <w:bCs w:val="0"/>
          <w:color w:val="2B2B2B"/>
          <w:sz w:val="24"/>
          <w:szCs w:val="24"/>
        </w:rPr>
      </w:pPr>
      <w:r w:rsidRPr="008B2C77" w:rsidR="005A1514">
        <w:rPr>
          <w:rStyle w:val="Strong"/>
          <w:rFonts w:ascii="Arial" w:hAnsi="Arial" w:cs="Arial"/>
          <w:b w:val="0"/>
          <w:bCs w:val="0"/>
          <w:color w:val="2B2B2B"/>
          <w:spacing w:val="-1"/>
          <w:sz w:val="24"/>
          <w:szCs w:val="24"/>
          <w:shd w:val="clear" w:color="auto" w:fill="FEFEFE"/>
        </w:rPr>
        <w:t xml:space="preserve">Developing this </w:t>
      </w:r>
      <w:r w:rsidRPr="008B2C77" w:rsidR="00E90BB4">
        <w:rPr>
          <w:rStyle w:val="Strong"/>
          <w:rFonts w:ascii="Arial" w:hAnsi="Arial" w:cs="Arial"/>
          <w:b w:val="0"/>
          <w:bCs w:val="0"/>
          <w:color w:val="2B2B2B"/>
          <w:spacing w:val="-1"/>
          <w:sz w:val="24"/>
          <w:szCs w:val="24"/>
          <w:shd w:val="clear" w:color="auto" w:fill="FEFEFE"/>
        </w:rPr>
        <w:t>line of thought</w:t>
      </w:r>
      <w:r w:rsidRPr="008B2C77" w:rsidR="009D768F">
        <w:rPr>
          <w:rStyle w:val="Strong"/>
          <w:rFonts w:ascii="Arial" w:hAnsi="Arial" w:cs="Arial"/>
          <w:b w:val="0"/>
          <w:bCs w:val="0"/>
          <w:color w:val="2B2B2B"/>
          <w:spacing w:val="-1"/>
          <w:sz w:val="24"/>
          <w:szCs w:val="24"/>
          <w:shd w:val="clear" w:color="auto" w:fill="FEFEFE"/>
        </w:rPr>
        <w:t xml:space="preserve"> further</w:t>
      </w:r>
      <w:r w:rsidRPr="008B2C77" w:rsidR="005A1514">
        <w:rPr>
          <w:rStyle w:val="Strong"/>
          <w:rFonts w:ascii="Arial" w:hAnsi="Arial" w:cs="Arial"/>
          <w:b w:val="0"/>
          <w:bCs w:val="0"/>
          <w:color w:val="2B2B2B"/>
          <w:spacing w:val="-1"/>
          <w:sz w:val="24"/>
          <w:szCs w:val="24"/>
          <w:shd w:val="clear" w:color="auto" w:fill="FEFEFE"/>
        </w:rPr>
        <w:t>, if you employ scouts who</w:t>
      </w:r>
      <w:r w:rsidRPr="008B2C77" w:rsidR="00BE5E47">
        <w:rPr>
          <w:rStyle w:val="Strong"/>
          <w:rFonts w:ascii="Arial" w:hAnsi="Arial" w:cs="Arial"/>
          <w:b w:val="0"/>
          <w:bCs w:val="0"/>
          <w:color w:val="2B2B2B"/>
          <w:spacing w:val="-1"/>
          <w:sz w:val="24"/>
          <w:szCs w:val="24"/>
          <w:shd w:val="clear" w:color="auto" w:fill="FEFEFE"/>
        </w:rPr>
        <w:t xml:space="preserve"> </w:t>
      </w:r>
      <w:r w:rsidRPr="008B2C77" w:rsidR="00BE5E47">
        <w:rPr>
          <w:rStyle w:val="Strong"/>
          <w:rFonts w:ascii="Arial" w:hAnsi="Arial" w:cs="Arial"/>
          <w:b w:val="0"/>
          <w:bCs w:val="0"/>
          <w:color w:val="2B2B2B"/>
          <w:spacing w:val="-1"/>
          <w:sz w:val="24"/>
          <w:szCs w:val="24"/>
          <w:shd w:val="clear" w:color="auto" w:fill="FEFEFE"/>
        </w:rPr>
        <w:t xml:space="preserve">don’t</w:t>
      </w:r>
      <w:r w:rsidRPr="008B2C77" w:rsidR="00BE5E47">
        <w:rPr>
          <w:rStyle w:val="Strong"/>
          <w:rFonts w:ascii="Arial" w:hAnsi="Arial" w:cs="Arial"/>
          <w:b w:val="0"/>
          <w:bCs w:val="0"/>
          <w:color w:val="2B2B2B"/>
          <w:spacing w:val="-1"/>
          <w:sz w:val="24"/>
          <w:szCs w:val="24"/>
          <w:shd w:val="clear" w:color="auto" w:fill="FEFEFE"/>
        </w:rPr>
        <w:t xml:space="preserve"> </w:t>
      </w:r>
      <w:r w:rsidRPr="008B2C77" w:rsidR="005A1514">
        <w:rPr>
          <w:rStyle w:val="Strong"/>
          <w:rFonts w:ascii="Arial" w:hAnsi="Arial" w:cs="Arial"/>
          <w:b w:val="0"/>
          <w:bCs w:val="0"/>
          <w:color w:val="2B2B2B"/>
          <w:spacing w:val="-1"/>
          <w:sz w:val="24"/>
          <w:szCs w:val="24"/>
          <w:shd w:val="clear" w:color="auto" w:fill="FEFEFE"/>
        </w:rPr>
        <w:t xml:space="preserve">understand the </w:t>
      </w:r>
      <w:r w:rsidRPr="008B2C77" w:rsidR="00E90BB4">
        <w:rPr>
          <w:rStyle w:val="Strong"/>
          <w:rFonts w:ascii="Arial" w:hAnsi="Arial" w:cs="Arial"/>
          <w:b w:val="0"/>
          <w:bCs w:val="0"/>
          <w:color w:val="2B2B2B"/>
          <w:spacing w:val="-1"/>
          <w:sz w:val="24"/>
          <w:szCs w:val="24"/>
          <w:shd w:val="clear" w:color="auto" w:fill="FEFEFE"/>
        </w:rPr>
        <w:t>learning process</w:t>
      </w:r>
      <w:r w:rsidRPr="008B2C77" w:rsidR="005A1514">
        <w:rPr>
          <w:rStyle w:val="Strong"/>
          <w:rFonts w:ascii="Arial" w:hAnsi="Arial" w:cs="Arial"/>
          <w:b w:val="0"/>
          <w:bCs w:val="0"/>
          <w:color w:val="2B2B2B"/>
          <w:spacing w:val="-1"/>
          <w:sz w:val="24"/>
          <w:szCs w:val="24"/>
          <w:shd w:val="clear" w:color="auto" w:fill="FEFEFE"/>
        </w:rPr>
        <w:t xml:space="preserve"> and </w:t>
      </w:r>
      <w:r w:rsidRPr="008B2C77" w:rsidR="00E90BB4">
        <w:rPr>
          <w:rStyle w:val="Strong"/>
          <w:rFonts w:ascii="Arial" w:hAnsi="Arial" w:cs="Arial"/>
          <w:b w:val="0"/>
          <w:bCs w:val="0"/>
          <w:color w:val="2B2B2B"/>
          <w:spacing w:val="-1"/>
          <w:sz w:val="24"/>
          <w:szCs w:val="24"/>
          <w:shd w:val="clear" w:color="auto" w:fill="FEFEFE"/>
        </w:rPr>
        <w:t xml:space="preserve">child </w:t>
      </w:r>
      <w:r w:rsidRPr="008B2C77" w:rsidR="005A1514">
        <w:rPr>
          <w:rStyle w:val="Strong"/>
          <w:rFonts w:ascii="Arial" w:hAnsi="Arial" w:cs="Arial"/>
          <w:b w:val="0"/>
          <w:bCs w:val="0"/>
          <w:color w:val="2B2B2B"/>
          <w:spacing w:val="-1"/>
          <w:sz w:val="24"/>
          <w:szCs w:val="24"/>
          <w:shd w:val="clear" w:color="auto" w:fill="FEFEFE"/>
        </w:rPr>
        <w:t xml:space="preserve">development, you </w:t>
      </w:r>
      <w:r w:rsidRPr="008B2C77" w:rsidR="00E90BB4">
        <w:rPr>
          <w:rStyle w:val="Strong"/>
          <w:rFonts w:ascii="Arial" w:hAnsi="Arial" w:cs="Arial"/>
          <w:b w:val="0"/>
          <w:bCs w:val="0"/>
          <w:color w:val="2B2B2B"/>
          <w:spacing w:val="-1"/>
          <w:sz w:val="24"/>
          <w:szCs w:val="24"/>
          <w:shd w:val="clear" w:color="auto" w:fill="FEFEFE"/>
        </w:rPr>
        <w:t xml:space="preserve">actually come</w:t>
      </w:r>
      <w:r w:rsidRPr="008B2C77" w:rsidR="00E90BB4">
        <w:rPr>
          <w:rStyle w:val="Strong"/>
          <w:rFonts w:ascii="Arial" w:hAnsi="Arial" w:cs="Arial"/>
          <w:b w:val="0"/>
          <w:bCs w:val="0"/>
          <w:color w:val="2B2B2B"/>
          <w:spacing w:val="-1"/>
          <w:sz w:val="24"/>
          <w:szCs w:val="24"/>
          <w:shd w:val="clear" w:color="auto" w:fill="FEFEFE"/>
        </w:rPr>
        <w:t xml:space="preserve"> to a </w:t>
      </w:r>
      <w:r w:rsidRPr="008B2C77" w:rsidR="005A1514">
        <w:rPr>
          <w:rStyle w:val="Strong"/>
          <w:rFonts w:ascii="Arial" w:hAnsi="Arial" w:cs="Arial"/>
          <w:b w:val="0"/>
          <w:bCs w:val="0"/>
          <w:color w:val="2B2B2B"/>
          <w:spacing w:val="-1"/>
          <w:sz w:val="24"/>
          <w:szCs w:val="24"/>
          <w:shd w:val="clear" w:color="auto" w:fill="FEFEFE"/>
        </w:rPr>
        <w:t xml:space="preserve">dead end. </w:t>
      </w:r>
      <w:r w:rsidRPr="008B2C77" w:rsidR="009D768F">
        <w:rPr>
          <w:rStyle w:val="Strong"/>
          <w:rFonts w:ascii="Arial" w:hAnsi="Arial" w:cs="Arial"/>
          <w:b w:val="0"/>
          <w:bCs w:val="0"/>
          <w:color w:val="2B2B2B"/>
          <w:spacing w:val="-1"/>
          <w:sz w:val="24"/>
          <w:szCs w:val="24"/>
          <w:shd w:val="clear" w:color="auto" w:fill="FEFEFE"/>
        </w:rPr>
        <w:t>To reduce its chances of making mistakes in recruitment, a</w:t>
      </w:r>
      <w:r w:rsidRPr="008B2C77" w:rsidR="005A1514">
        <w:rPr>
          <w:rStyle w:val="Strong"/>
          <w:rFonts w:ascii="Arial" w:hAnsi="Arial" w:cs="Arial"/>
          <w:b w:val="0"/>
          <w:bCs w:val="0"/>
          <w:color w:val="2B2B2B"/>
          <w:spacing w:val="-1"/>
          <w:sz w:val="24"/>
          <w:szCs w:val="24"/>
          <w:shd w:val="clear" w:color="auto" w:fill="FEFEFE"/>
        </w:rPr>
        <w:t xml:space="preserve"> club's academy </w:t>
      </w:r>
      <w:r w:rsidRPr="008B2C77" w:rsidR="00E90BB4">
        <w:rPr>
          <w:rStyle w:val="Strong"/>
          <w:rFonts w:ascii="Arial" w:hAnsi="Arial" w:cs="Arial"/>
          <w:b w:val="0"/>
          <w:bCs w:val="0"/>
          <w:color w:val="2B2B2B"/>
          <w:spacing w:val="-1"/>
          <w:sz w:val="24"/>
          <w:szCs w:val="24"/>
          <w:shd w:val="clear" w:color="auto" w:fill="FEFEFE"/>
        </w:rPr>
        <w:t xml:space="preserve">rejects </w:t>
      </w:r>
      <w:r w:rsidRPr="008B2C77" w:rsidR="005A1514">
        <w:rPr>
          <w:rStyle w:val="Strong"/>
          <w:rFonts w:ascii="Arial" w:hAnsi="Arial" w:cs="Arial"/>
          <w:b w:val="0"/>
          <w:bCs w:val="0"/>
          <w:color w:val="2B2B2B"/>
          <w:spacing w:val="-1"/>
          <w:sz w:val="24"/>
          <w:szCs w:val="24"/>
          <w:shd w:val="clear" w:color="auto" w:fill="FEFEFE"/>
        </w:rPr>
        <w:t xml:space="preserve">more </w:t>
      </w:r>
      <w:r w:rsidRPr="008B2C77" w:rsidR="0090399E">
        <w:rPr>
          <w:rStyle w:val="Strong"/>
          <w:rFonts w:ascii="Arial" w:hAnsi="Arial" w:cs="Arial"/>
          <w:b w:val="0"/>
          <w:bCs w:val="0"/>
          <w:color w:val="2B2B2B"/>
          <w:spacing w:val="-1"/>
          <w:sz w:val="24"/>
          <w:szCs w:val="24"/>
          <w:shd w:val="clear" w:color="auto" w:fill="FEFEFE"/>
        </w:rPr>
        <w:t xml:space="preserve">young players </w:t>
      </w:r>
      <w:r w:rsidRPr="008B2C77" w:rsidR="009D768F">
        <w:rPr>
          <w:rStyle w:val="Strong"/>
          <w:rFonts w:ascii="Arial" w:hAnsi="Arial" w:cs="Arial"/>
          <w:b w:val="0"/>
          <w:bCs w:val="0"/>
          <w:color w:val="2B2B2B"/>
          <w:spacing w:val="-1"/>
          <w:sz w:val="24"/>
          <w:szCs w:val="24"/>
          <w:shd w:val="clear" w:color="auto" w:fill="FEFEFE"/>
        </w:rPr>
        <w:t xml:space="preserve">among </w:t>
      </w:r>
      <w:r w:rsidRPr="008B2C77" w:rsidR="00E90BB4">
        <w:rPr>
          <w:rStyle w:val="Strong"/>
          <w:rFonts w:ascii="Arial" w:hAnsi="Arial" w:cs="Arial"/>
          <w:b w:val="0"/>
          <w:bCs w:val="0"/>
          <w:color w:val="2B2B2B"/>
          <w:spacing w:val="-1"/>
          <w:sz w:val="24"/>
          <w:szCs w:val="24"/>
          <w:shd w:val="clear" w:color="auto" w:fill="FEFEFE"/>
        </w:rPr>
        <w:t xml:space="preserve">the </w:t>
      </w:r>
      <w:r w:rsidRPr="008B2C77" w:rsidR="009D768F">
        <w:rPr>
          <w:rStyle w:val="Strong"/>
          <w:rFonts w:ascii="Arial" w:hAnsi="Arial" w:cs="Arial"/>
          <w:b w:val="0"/>
          <w:bCs w:val="0"/>
          <w:color w:val="2B2B2B"/>
          <w:spacing w:val="-1"/>
          <w:sz w:val="24"/>
          <w:szCs w:val="24"/>
          <w:shd w:val="clear" w:color="auto" w:fill="FEFEFE"/>
        </w:rPr>
        <w:t xml:space="preserve">above mentioned </w:t>
      </w:r>
      <w:r w:rsidRPr="008B2C77" w:rsidR="005A1514">
        <w:rPr>
          <w:rStyle w:val="Strong"/>
          <w:rFonts w:ascii="Arial" w:hAnsi="Arial" w:cs="Arial"/>
          <w:b w:val="0"/>
          <w:bCs w:val="0"/>
          <w:color w:val="2B2B2B"/>
          <w:spacing w:val="-1"/>
          <w:sz w:val="24"/>
          <w:szCs w:val="24"/>
          <w:shd w:val="clear" w:color="auto" w:fill="FEFEFE"/>
        </w:rPr>
        <w:t xml:space="preserve">1.5 million, who unfortunately </w:t>
      </w:r>
      <w:r w:rsidRPr="008B2C77" w:rsidR="009D768F">
        <w:rPr>
          <w:rStyle w:val="Strong"/>
          <w:rFonts w:ascii="Arial" w:hAnsi="Arial" w:cs="Arial"/>
          <w:b w:val="0"/>
          <w:bCs w:val="0"/>
          <w:color w:val="2B2B2B"/>
          <w:spacing w:val="-1"/>
          <w:sz w:val="24"/>
          <w:szCs w:val="24"/>
          <w:shd w:val="clear" w:color="auto" w:fill="FEFEFE"/>
        </w:rPr>
        <w:t>“</w:t>
      </w:r>
      <w:r w:rsidRPr="008B2C77" w:rsidR="0090399E">
        <w:rPr>
          <w:rStyle w:val="Strong"/>
          <w:rFonts w:ascii="Arial" w:hAnsi="Arial" w:cs="Arial"/>
          <w:b w:val="0"/>
          <w:bCs w:val="0"/>
          <w:color w:val="2B2B2B"/>
          <w:spacing w:val="-1"/>
          <w:sz w:val="24"/>
          <w:szCs w:val="24"/>
          <w:shd w:val="clear" w:color="auto" w:fill="FEFEFE"/>
        </w:rPr>
        <w:t>didn’t make the grade</w:t>
      </w:r>
      <w:r w:rsidRPr="008B2C77" w:rsidR="009D768F">
        <w:rPr>
          <w:rStyle w:val="Strong"/>
          <w:rFonts w:ascii="Arial" w:hAnsi="Arial" w:cs="Arial"/>
          <w:b w:val="0"/>
          <w:bCs w:val="0"/>
          <w:color w:val="2B2B2B"/>
          <w:spacing w:val="-1"/>
          <w:sz w:val="24"/>
          <w:szCs w:val="24"/>
          <w:shd w:val="clear" w:color="auto" w:fill="FEFEFE"/>
        </w:rPr>
        <w:t>”</w:t>
      </w:r>
      <w:r w:rsidRPr="008B2C77" w:rsidR="005A1514">
        <w:rPr>
          <w:rStyle w:val="Strong"/>
          <w:rFonts w:ascii="Arial" w:hAnsi="Arial" w:cs="Arial"/>
          <w:b w:val="0"/>
          <w:bCs w:val="0"/>
          <w:color w:val="2B2B2B"/>
          <w:spacing w:val="-1"/>
          <w:sz w:val="24"/>
          <w:szCs w:val="24"/>
          <w:shd w:val="clear" w:color="auto" w:fill="FEFEFE"/>
        </w:rPr>
        <w:t xml:space="preserve">!</w:t>
      </w:r>
    </w:p>
    <w:p xmlns:wp14="http://schemas.microsoft.com/office/word/2010/wordml" w:rsidRPr="008B2C77" w:rsidR="006B56FA" w:rsidP="3C9E8E1C" w:rsidRDefault="006B56FA" w14:paraId="2F7F5D54" wp14:textId="69955AFD">
      <w:pPr>
        <w:spacing w:line="480" w:lineRule="auto"/>
        <w:ind w:right="-613" w:firstLine="720"/>
        <w:jc w:val="both"/>
        <w:rPr>
          <w:ins w:author="Gary Smailes" w:date="2024-02-07T16:34:40.883Z" w:id="820387292"/>
          <w:rStyle w:val="Strong"/>
          <w:rFonts w:ascii="Arial" w:hAnsi="Arial" w:cs="Arial"/>
          <w:b w:val="0"/>
          <w:bCs w:val="0"/>
          <w:color w:val="2B2B2B"/>
          <w:sz w:val="24"/>
          <w:szCs w:val="24"/>
        </w:rPr>
      </w:pPr>
      <w:del w:author="Gary Smailes" w:date="2024-02-07T16:34:11.347Z" w:id="2064022062">
        <w:r w:rsidRPr="3C9E8E1C" w:rsidDel="3C9E8E1C">
          <w:rPr>
            <w:rStyle w:val="Strong"/>
            <w:rFonts w:ascii="Arial" w:hAnsi="Arial" w:cs="Arial"/>
            <w:b w:val="0"/>
            <w:bCs w:val="0"/>
            <w:color w:val="2B2B2B"/>
            <w:sz w:val="24"/>
            <w:szCs w:val="24"/>
          </w:rPr>
          <w:delText xml:space="preserve"> </w:delText>
        </w:r>
      </w:del>
      <w:r w:rsidRPr="008B2C77" w:rsidR="0090399E">
        <w:rPr>
          <w:rStyle w:val="Strong"/>
          <w:rFonts w:ascii="Arial" w:hAnsi="Arial" w:cs="Arial"/>
          <w:b w:val="0"/>
          <w:bCs w:val="0"/>
          <w:color w:val="2B2B2B"/>
          <w:spacing w:val="-1"/>
          <w:sz w:val="24"/>
          <w:szCs w:val="24"/>
          <w:shd w:val="clear" w:color="auto" w:fill="FEFEFE"/>
        </w:rPr>
        <w:t xml:space="preserve">Even </w:t>
      </w:r>
      <w:r w:rsidRPr="008B2C77" w:rsidR="005A1514">
        <w:rPr>
          <w:rStyle w:val="Strong"/>
          <w:rFonts w:ascii="Arial" w:hAnsi="Arial" w:cs="Arial"/>
          <w:b w:val="0"/>
          <w:bCs w:val="0"/>
          <w:color w:val="2B2B2B"/>
          <w:spacing w:val="-1"/>
          <w:sz w:val="24"/>
          <w:szCs w:val="24"/>
          <w:shd w:val="clear" w:color="auto" w:fill="FEFEFE"/>
        </w:rPr>
        <w:t xml:space="preserve">more interesting, Level 1 Talent ID </w:t>
      </w:r>
      <w:r w:rsidRPr="008B2C77" w:rsidR="0090399E">
        <w:rPr>
          <w:rStyle w:val="Strong"/>
          <w:rFonts w:ascii="Arial" w:hAnsi="Arial" w:cs="Arial"/>
          <w:b w:val="0"/>
          <w:bCs w:val="0"/>
          <w:color w:val="2B2B2B"/>
          <w:spacing w:val="-1"/>
          <w:sz w:val="24"/>
          <w:szCs w:val="24"/>
          <w:shd w:val="clear" w:color="auto" w:fill="FEFEFE"/>
        </w:rPr>
        <w:t xml:space="preserve">can be achieved </w:t>
      </w:r>
      <w:r w:rsidRPr="008B2C77" w:rsidR="005A1514">
        <w:rPr>
          <w:rStyle w:val="Strong"/>
          <w:rFonts w:ascii="Arial" w:hAnsi="Arial" w:cs="Arial"/>
          <w:b w:val="0"/>
          <w:bCs w:val="0"/>
          <w:color w:val="2B2B2B"/>
          <w:spacing w:val="-1"/>
          <w:sz w:val="24"/>
          <w:szCs w:val="24"/>
          <w:shd w:val="clear" w:color="auto" w:fill="FEFEFE"/>
        </w:rPr>
        <w:t xml:space="preserve">online, so today </w:t>
      </w:r>
      <w:r w:rsidRPr="008B2C77" w:rsidR="0090399E">
        <w:rPr>
          <w:rStyle w:val="Strong"/>
          <w:rFonts w:ascii="Arial" w:hAnsi="Arial" w:cs="Arial"/>
          <w:b w:val="0"/>
          <w:bCs w:val="0"/>
          <w:color w:val="2B2B2B"/>
          <w:spacing w:val="-1"/>
          <w:sz w:val="24"/>
          <w:szCs w:val="24"/>
          <w:shd w:val="clear" w:color="auto" w:fill="FEFEFE"/>
        </w:rPr>
        <w:t xml:space="preserve">virtually </w:t>
      </w:r>
      <w:r w:rsidRPr="008B2C77" w:rsidR="005A1514">
        <w:rPr>
          <w:rStyle w:val="Strong"/>
          <w:rFonts w:ascii="Arial" w:hAnsi="Arial" w:cs="Arial"/>
          <w:b w:val="0"/>
          <w:bCs w:val="0"/>
          <w:color w:val="2B2B2B"/>
          <w:spacing w:val="-1"/>
          <w:sz w:val="24"/>
          <w:szCs w:val="24"/>
          <w:shd w:val="clear" w:color="auto" w:fill="FEFEFE"/>
        </w:rPr>
        <w:t>anyone</w:t>
      </w:r>
      <w:r w:rsidRPr="008B2C77" w:rsidR="005A1514">
        <w:rPr>
          <w:rStyle w:val="Strong"/>
          <w:rFonts w:ascii="Arial" w:hAnsi="Arial" w:cs="Arial"/>
          <w:b w:val="0"/>
          <w:bCs w:val="0"/>
          <w:color w:val="2B2B2B"/>
          <w:spacing w:val="-1"/>
          <w:sz w:val="24"/>
          <w:szCs w:val="24"/>
          <w:shd w:val="clear" w:color="auto" w:fill="FEFEFE"/>
        </w:rPr>
        <w:t xml:space="preserve"> can become a scout at the lowest level (</w:t>
      </w:r>
      <w:r w:rsidRPr="008B2C77" w:rsidR="0090399E">
        <w:rPr>
          <w:rStyle w:val="Strong"/>
          <w:rFonts w:ascii="Arial" w:hAnsi="Arial" w:cs="Arial"/>
          <w:b w:val="0"/>
          <w:bCs w:val="0"/>
          <w:color w:val="2B2B2B"/>
          <w:spacing w:val="-1"/>
          <w:sz w:val="24"/>
          <w:szCs w:val="24"/>
          <w:shd w:val="clear" w:color="auto" w:fill="FEFEFE"/>
        </w:rPr>
        <w:t xml:space="preserve">but </w:t>
      </w:r>
      <w:r w:rsidRPr="008B2C77" w:rsidR="005A1514">
        <w:rPr>
          <w:rStyle w:val="Strong"/>
          <w:rFonts w:ascii="Arial" w:hAnsi="Arial" w:cs="Arial"/>
          <w:b w:val="0"/>
          <w:bCs w:val="0"/>
          <w:color w:val="2B2B2B"/>
          <w:spacing w:val="-1"/>
          <w:sz w:val="24"/>
          <w:szCs w:val="24"/>
          <w:shd w:val="clear" w:color="auto" w:fill="FEFEFE"/>
        </w:rPr>
        <w:t>wait, is it really the lowest</w:t>
      </w:r>
      <w:r w:rsidRPr="008B2C77" w:rsidR="0090399E">
        <w:rPr>
          <w:rStyle w:val="Strong"/>
          <w:rFonts w:ascii="Arial" w:hAnsi="Arial" w:cs="Arial"/>
          <w:b w:val="0"/>
          <w:bCs w:val="0"/>
          <w:color w:val="2B2B2B"/>
          <w:spacing w:val="-1"/>
          <w:sz w:val="24"/>
          <w:szCs w:val="24"/>
          <w:shd w:val="clear" w:color="auto" w:fill="FEFEFE"/>
        </w:rPr>
        <w:t xml:space="preserve">, seeing how we are talking about </w:t>
      </w:r>
      <w:r w:rsidRPr="008B2C77" w:rsidR="005A1514">
        <w:rPr>
          <w:rStyle w:val="Strong"/>
          <w:rFonts w:ascii="Arial" w:hAnsi="Arial" w:cs="Arial"/>
          <w:b w:val="0"/>
          <w:bCs w:val="0"/>
          <w:color w:val="2B2B2B"/>
          <w:spacing w:val="-1"/>
          <w:sz w:val="24"/>
          <w:szCs w:val="24"/>
          <w:shd w:val="clear" w:color="auto" w:fill="FEFEFE"/>
        </w:rPr>
        <w:t>children with a high predisposition to play football?)</w:t>
      </w:r>
      <w:r w:rsidRPr="008B2C77" w:rsidR="00B337C6">
        <w:rPr>
          <w:rStyle w:val="Strong"/>
          <w:rFonts w:ascii="Arial" w:hAnsi="Arial" w:cs="Arial"/>
          <w:b w:val="0"/>
          <w:bCs w:val="0"/>
          <w:color w:val="2B2B2B"/>
          <w:spacing w:val="-1"/>
          <w:sz w:val="24"/>
          <w:szCs w:val="24"/>
          <w:shd w:val="clear" w:color="auto" w:fill="FEFEFE"/>
        </w:rPr>
        <w:t xml:space="preserve">. </w:t>
      </w:r>
      <w:r w:rsidRPr="008B2C77" w:rsidR="005A1514">
        <w:rPr>
          <w:rStyle w:val="Strong"/>
          <w:rFonts w:ascii="Arial" w:hAnsi="Arial" w:cs="Arial"/>
          <w:b w:val="0"/>
          <w:bCs w:val="0"/>
          <w:color w:val="2B2B2B"/>
          <w:spacing w:val="-1"/>
          <w:sz w:val="24"/>
          <w:szCs w:val="24"/>
          <w:shd w:val="clear" w:color="auto" w:fill="FEFEFE"/>
        </w:rPr>
        <w:t>Further</w:t>
      </w:r>
      <w:r w:rsidRPr="008B2C77" w:rsidR="0090399E">
        <w:rPr>
          <w:rStyle w:val="Strong"/>
          <w:rFonts w:ascii="Arial" w:hAnsi="Arial" w:cs="Arial"/>
          <w:b w:val="0"/>
          <w:bCs w:val="0"/>
          <w:color w:val="2B2B2B"/>
          <w:spacing w:val="-1"/>
          <w:sz w:val="24"/>
          <w:szCs w:val="24"/>
          <w:shd w:val="clear" w:color="auto" w:fill="FEFEFE"/>
        </w:rPr>
        <w:t>more</w:t>
      </w:r>
      <w:r w:rsidRPr="008B2C77" w:rsidR="005A1514">
        <w:rPr>
          <w:rStyle w:val="Strong"/>
          <w:rFonts w:ascii="Arial" w:hAnsi="Arial" w:cs="Arial"/>
          <w:b w:val="0"/>
          <w:bCs w:val="0"/>
          <w:color w:val="2B2B2B"/>
          <w:spacing w:val="-1"/>
          <w:sz w:val="24"/>
          <w:szCs w:val="24"/>
          <w:shd w:val="clear" w:color="auto" w:fill="FEFEFE"/>
        </w:rPr>
        <w:t xml:space="preserve">, if </w:t>
      </w:r>
      <w:r w:rsidRPr="008B2C77" w:rsidR="0090399E">
        <w:rPr>
          <w:rStyle w:val="Strong"/>
          <w:rFonts w:ascii="Arial" w:hAnsi="Arial" w:cs="Arial"/>
          <w:b w:val="0"/>
          <w:bCs w:val="0"/>
          <w:color w:val="2B2B2B"/>
          <w:spacing w:val="-1"/>
          <w:sz w:val="24"/>
          <w:szCs w:val="24"/>
          <w:shd w:val="clear" w:color="auto" w:fill="FEFEFE"/>
        </w:rPr>
        <w:t>a</w:t>
      </w:r>
      <w:r w:rsidRPr="008B2C77" w:rsidR="005A1514">
        <w:rPr>
          <w:rStyle w:val="Strong"/>
          <w:rFonts w:ascii="Arial" w:hAnsi="Arial" w:cs="Arial"/>
          <w:b w:val="0"/>
          <w:bCs w:val="0"/>
          <w:color w:val="2B2B2B"/>
          <w:spacing w:val="-1"/>
          <w:sz w:val="24"/>
          <w:szCs w:val="24"/>
          <w:shd w:val="clear" w:color="auto" w:fill="FEFEFE"/>
        </w:rPr>
        <w:t xml:space="preserve"> scout </w:t>
      </w:r>
      <w:r w:rsidRPr="008B2C77" w:rsidR="00096754">
        <w:rPr>
          <w:rStyle w:val="Strong"/>
          <w:rFonts w:ascii="Arial" w:hAnsi="Arial" w:cs="Arial"/>
          <w:b w:val="0"/>
          <w:bCs w:val="0"/>
          <w:color w:val="2B2B2B"/>
          <w:spacing w:val="-1"/>
          <w:sz w:val="24"/>
          <w:szCs w:val="24"/>
          <w:shd w:val="clear" w:color="auto" w:fill="FEFEFE"/>
        </w:rPr>
        <w:t>doesn’t</w:t>
      </w:r>
      <w:r w:rsidRPr="008B2C77" w:rsidR="00096754">
        <w:rPr>
          <w:rStyle w:val="Strong"/>
          <w:rFonts w:ascii="Arial" w:hAnsi="Arial" w:cs="Arial"/>
          <w:b w:val="0"/>
          <w:bCs w:val="0"/>
          <w:color w:val="2B2B2B"/>
          <w:spacing w:val="-1"/>
          <w:sz w:val="24"/>
          <w:szCs w:val="24"/>
          <w:shd w:val="clear" w:color="auto" w:fill="FEFEFE"/>
        </w:rPr>
        <w:t xml:space="preserve"> </w:t>
      </w:r>
      <w:r w:rsidRPr="008B2C77" w:rsidR="005A1514">
        <w:rPr>
          <w:rStyle w:val="Strong"/>
          <w:rFonts w:ascii="Arial" w:hAnsi="Arial" w:cs="Arial"/>
          <w:b w:val="0"/>
          <w:bCs w:val="0"/>
          <w:color w:val="2B2B2B"/>
          <w:spacing w:val="-1"/>
          <w:sz w:val="24"/>
          <w:szCs w:val="24"/>
          <w:shd w:val="clear" w:color="auto" w:fill="FEFEFE"/>
        </w:rPr>
        <w:t xml:space="preserve">understand the learning process, he will not be able to recognize or notice those </w:t>
      </w:r>
      <w:r w:rsidRPr="008B2C77" w:rsidR="00625D58">
        <w:rPr>
          <w:rStyle w:val="Strong"/>
          <w:rFonts w:ascii="Arial" w:hAnsi="Arial" w:cs="Arial"/>
          <w:b w:val="0"/>
          <w:bCs w:val="0"/>
          <w:color w:val="2B2B2B"/>
          <w:spacing w:val="-1"/>
          <w:sz w:val="24"/>
          <w:szCs w:val="24"/>
          <w:shd w:val="clear" w:color="auto" w:fill="FEFEFE"/>
        </w:rPr>
        <w:t>youngsters</w:t>
      </w:r>
      <w:r w:rsidRPr="008B2C77" w:rsidR="005A1514">
        <w:rPr>
          <w:rStyle w:val="Strong"/>
          <w:rFonts w:ascii="Arial" w:hAnsi="Arial" w:cs="Arial"/>
          <w:b w:val="0"/>
          <w:bCs w:val="0"/>
          <w:color w:val="2B2B2B"/>
          <w:spacing w:val="-1"/>
          <w:sz w:val="24"/>
          <w:szCs w:val="24"/>
          <w:shd w:val="clear" w:color="auto" w:fill="FEFEFE"/>
        </w:rPr>
        <w:t xml:space="preserve"> who present </w:t>
      </w:r>
      <w:r w:rsidRPr="008B2C77" w:rsidR="005A1514">
        <w:rPr>
          <w:rStyle w:val="Strong"/>
          <w:rFonts w:ascii="Arial" w:hAnsi="Arial" w:cs="Arial"/>
          <w:b w:val="0"/>
          <w:bCs w:val="0"/>
          <w:color w:val="2B2B2B"/>
          <w:spacing w:val="-1"/>
          <w:sz w:val="24"/>
          <w:szCs w:val="24"/>
          <w:shd w:val="clear" w:color="auto" w:fill="FEFEFE"/>
        </w:rPr>
        <w:t xml:space="preserve">a good level</w:t>
      </w:r>
      <w:r w:rsidRPr="008B2C77" w:rsidR="005A1514">
        <w:rPr>
          <w:rStyle w:val="Strong"/>
          <w:rFonts w:ascii="Arial" w:hAnsi="Arial" w:cs="Arial"/>
          <w:b w:val="0"/>
          <w:bCs w:val="0"/>
          <w:color w:val="2B2B2B"/>
          <w:spacing w:val="-1"/>
          <w:sz w:val="24"/>
          <w:szCs w:val="24"/>
          <w:shd w:val="clear" w:color="auto" w:fill="FEFEFE"/>
        </w:rPr>
        <w:t xml:space="preserve"> of learning and </w:t>
      </w:r>
      <w:r w:rsidRPr="008B2C77" w:rsidR="0090399E">
        <w:rPr>
          <w:rStyle w:val="Strong"/>
          <w:rFonts w:ascii="Arial" w:hAnsi="Arial" w:cs="Arial"/>
          <w:b w:val="0"/>
          <w:bCs w:val="0"/>
          <w:color w:val="2B2B2B"/>
          <w:spacing w:val="-1"/>
          <w:sz w:val="24"/>
          <w:szCs w:val="24"/>
          <w:shd w:val="clear" w:color="auto" w:fill="FEFEFE"/>
        </w:rPr>
        <w:t xml:space="preserve">problem </w:t>
      </w:r>
      <w:r w:rsidRPr="008B2C77" w:rsidR="005A1514">
        <w:rPr>
          <w:rStyle w:val="Strong"/>
          <w:rFonts w:ascii="Arial" w:hAnsi="Arial" w:cs="Arial"/>
          <w:b w:val="0"/>
          <w:bCs w:val="0"/>
          <w:color w:val="2B2B2B"/>
          <w:spacing w:val="-1"/>
          <w:sz w:val="24"/>
          <w:szCs w:val="24"/>
          <w:shd w:val="clear" w:color="auto" w:fill="FEFEFE"/>
        </w:rPr>
        <w:t xml:space="preserve">solving </w:t>
      </w:r>
      <w:r w:rsidRPr="008B2C77" w:rsidR="009D768F">
        <w:rPr>
          <w:rStyle w:val="Strong"/>
          <w:rFonts w:ascii="Arial" w:hAnsi="Arial" w:cs="Arial"/>
          <w:b w:val="0"/>
          <w:bCs w:val="0"/>
          <w:color w:val="2B2B2B"/>
          <w:spacing w:val="-1"/>
          <w:sz w:val="24"/>
          <w:szCs w:val="24"/>
          <w:shd w:val="clear" w:color="auto" w:fill="FEFEFE"/>
        </w:rPr>
        <w:t>on the pitch</w:t>
      </w:r>
      <w:r w:rsidRPr="008B2C77" w:rsidR="005A1514">
        <w:rPr>
          <w:rStyle w:val="Strong"/>
          <w:rFonts w:ascii="Arial" w:hAnsi="Arial" w:cs="Arial"/>
          <w:b w:val="0"/>
          <w:bCs w:val="0"/>
          <w:color w:val="2B2B2B"/>
          <w:spacing w:val="-1"/>
          <w:sz w:val="24"/>
          <w:szCs w:val="24"/>
          <w:shd w:val="clear" w:color="auto" w:fill="FEFEFE"/>
        </w:rPr>
        <w:t xml:space="preserve">. The knowledge of such scouts </w:t>
      </w:r>
      <w:r w:rsidRPr="008B2C77" w:rsidR="0090399E">
        <w:rPr>
          <w:rStyle w:val="Strong"/>
          <w:rFonts w:ascii="Arial" w:hAnsi="Arial" w:cs="Arial"/>
          <w:b w:val="0"/>
          <w:bCs w:val="0"/>
          <w:color w:val="2B2B2B"/>
          <w:spacing w:val="-1"/>
          <w:sz w:val="24"/>
          <w:szCs w:val="24"/>
          <w:shd w:val="clear" w:color="auto" w:fill="FEFEFE"/>
        </w:rPr>
        <w:t>is</w:t>
      </w:r>
      <w:r w:rsidRPr="008B2C77" w:rsidR="005A1514">
        <w:rPr>
          <w:rStyle w:val="Strong"/>
          <w:rFonts w:ascii="Arial" w:hAnsi="Arial" w:cs="Arial"/>
          <w:b w:val="0"/>
          <w:bCs w:val="0"/>
          <w:color w:val="2B2B2B"/>
          <w:spacing w:val="-1"/>
          <w:sz w:val="24"/>
          <w:szCs w:val="24"/>
          <w:shd w:val="clear" w:color="auto" w:fill="FEFEFE"/>
        </w:rPr>
        <w:t xml:space="preserve"> limited to</w:t>
      </w:r>
      <w:r w:rsidRPr="008B2C77" w:rsidR="0090399E">
        <w:rPr>
          <w:rStyle w:val="Strong"/>
          <w:rFonts w:ascii="Arial" w:hAnsi="Arial" w:cs="Arial"/>
          <w:b w:val="0"/>
          <w:bCs w:val="0"/>
          <w:color w:val="2B2B2B"/>
          <w:spacing w:val="-1"/>
          <w:sz w:val="24"/>
          <w:szCs w:val="24"/>
          <w:shd w:val="clear" w:color="auto" w:fill="FEFEFE"/>
        </w:rPr>
        <w:t xml:space="preserve"> just</w:t>
      </w:r>
      <w:r w:rsidRPr="008B2C77" w:rsidR="005A1514">
        <w:rPr>
          <w:rStyle w:val="Strong"/>
          <w:rFonts w:ascii="Arial" w:hAnsi="Arial" w:cs="Arial"/>
          <w:b w:val="0"/>
          <w:bCs w:val="0"/>
          <w:color w:val="2B2B2B"/>
          <w:spacing w:val="-1"/>
          <w:sz w:val="24"/>
          <w:szCs w:val="24"/>
          <w:shd w:val="clear" w:color="auto" w:fill="FEFEFE"/>
        </w:rPr>
        <w:t xml:space="preserve"> </w:t>
      </w:r>
      <w:r w:rsidRPr="008B2C77" w:rsidR="0090399E">
        <w:rPr>
          <w:rStyle w:val="Strong"/>
          <w:rFonts w:ascii="Arial" w:hAnsi="Arial" w:cs="Arial"/>
          <w:b w:val="0"/>
          <w:bCs w:val="0"/>
          <w:color w:val="2B2B2B"/>
          <w:spacing w:val="-1"/>
          <w:sz w:val="24"/>
          <w:szCs w:val="24"/>
          <w:shd w:val="clear" w:color="auto" w:fill="FEFEFE"/>
        </w:rPr>
        <w:t xml:space="preserve">the </w:t>
      </w:r>
      <w:r w:rsidRPr="008B2C77" w:rsidR="005A1514">
        <w:rPr>
          <w:rStyle w:val="Strong"/>
          <w:rFonts w:ascii="Arial" w:hAnsi="Arial" w:cs="Arial"/>
          <w:b w:val="0"/>
          <w:bCs w:val="0"/>
          <w:color w:val="2B2B2B"/>
          <w:spacing w:val="-1"/>
          <w:sz w:val="24"/>
          <w:szCs w:val="24"/>
          <w:shd w:val="clear" w:color="auto" w:fill="FEFEFE"/>
        </w:rPr>
        <w:t xml:space="preserve">basic, purely </w:t>
      </w:r>
      <w:r w:rsidRPr="008B2C77" w:rsidR="0090399E">
        <w:rPr>
          <w:rStyle w:val="Strong"/>
          <w:rFonts w:ascii="Arial" w:hAnsi="Arial" w:cs="Arial"/>
          <w:b w:val="0"/>
          <w:bCs w:val="0"/>
          <w:color w:val="2B2B2B"/>
          <w:spacing w:val="-1"/>
          <w:sz w:val="24"/>
          <w:szCs w:val="24"/>
          <w:shd w:val="clear" w:color="auto" w:fill="FEFEFE"/>
        </w:rPr>
        <w:t xml:space="preserve">football related </w:t>
      </w:r>
      <w:r w:rsidRPr="008B2C77" w:rsidR="005A1514">
        <w:rPr>
          <w:rStyle w:val="Strong"/>
          <w:rFonts w:ascii="Arial" w:hAnsi="Arial" w:cs="Arial"/>
          <w:b w:val="0"/>
          <w:bCs w:val="0"/>
          <w:color w:val="2B2B2B"/>
          <w:spacing w:val="-1"/>
          <w:sz w:val="24"/>
          <w:szCs w:val="24"/>
          <w:shd w:val="clear" w:color="auto" w:fill="FEFEFE"/>
        </w:rPr>
        <w:t xml:space="preserve">skills, such as: </w:t>
      </w:r>
      <w:r w:rsidRPr="008B2C77" w:rsidR="0090399E">
        <w:rPr>
          <w:rStyle w:val="Strong"/>
          <w:rFonts w:ascii="Arial" w:hAnsi="Arial" w:cs="Arial"/>
          <w:b w:val="0"/>
          <w:bCs w:val="0"/>
          <w:color w:val="2B2B2B"/>
          <w:spacing w:val="-1"/>
          <w:sz w:val="24"/>
          <w:szCs w:val="24"/>
          <w:shd w:val="clear" w:color="auto" w:fill="FEFEFE"/>
        </w:rPr>
        <w:t xml:space="preserve">(simply put) </w:t>
      </w:r>
      <w:r w:rsidRPr="008B2C77" w:rsidR="005A1514">
        <w:rPr>
          <w:rStyle w:val="Strong"/>
          <w:rFonts w:ascii="Arial" w:hAnsi="Arial" w:cs="Arial"/>
          <w:b w:val="0"/>
          <w:bCs w:val="0"/>
          <w:color w:val="2B2B2B"/>
          <w:spacing w:val="-1"/>
          <w:sz w:val="24"/>
          <w:szCs w:val="24"/>
          <w:shd w:val="clear" w:color="auto" w:fill="FEFEFE"/>
        </w:rPr>
        <w:t xml:space="preserve">he dribbles </w:t>
      </w:r>
      <w:r w:rsidRPr="008B2C77" w:rsidR="001712A1">
        <w:rPr>
          <w:rStyle w:val="Strong"/>
          <w:rFonts w:ascii="Arial" w:hAnsi="Arial" w:cs="Arial"/>
          <w:b w:val="0"/>
          <w:bCs w:val="0"/>
          <w:color w:val="2B2B2B"/>
          <w:spacing w:val="-1"/>
          <w:sz w:val="24"/>
          <w:szCs w:val="24"/>
          <w:shd w:val="clear" w:color="auto" w:fill="FEFEFE"/>
        </w:rPr>
        <w:t xml:space="preserve">the ball </w:t>
      </w:r>
      <w:r w:rsidRPr="008B2C77" w:rsidR="005A1514">
        <w:rPr>
          <w:rStyle w:val="Strong"/>
          <w:rFonts w:ascii="Arial" w:hAnsi="Arial" w:cs="Arial"/>
          <w:b w:val="0"/>
          <w:bCs w:val="0"/>
          <w:color w:val="2B2B2B"/>
          <w:spacing w:val="-1"/>
          <w:sz w:val="24"/>
          <w:szCs w:val="24"/>
          <w:shd w:val="clear" w:color="auto" w:fill="FEFEFE"/>
        </w:rPr>
        <w:t xml:space="preserve">well, </w:t>
      </w:r>
      <w:r w:rsidRPr="008B2C77" w:rsidR="0090399E">
        <w:rPr>
          <w:rStyle w:val="Strong"/>
          <w:rFonts w:ascii="Arial" w:hAnsi="Arial" w:cs="Arial"/>
          <w:b w:val="0"/>
          <w:bCs w:val="0"/>
          <w:color w:val="2B2B2B"/>
          <w:spacing w:val="-1"/>
          <w:sz w:val="24"/>
          <w:szCs w:val="24"/>
          <w:shd w:val="clear" w:color="auto" w:fill="FEFEFE"/>
        </w:rPr>
        <w:t xml:space="preserve">which </w:t>
      </w:r>
      <w:r w:rsidRPr="008B2C77" w:rsidR="005A1514">
        <w:rPr>
          <w:rStyle w:val="Strong"/>
          <w:rFonts w:ascii="Arial" w:hAnsi="Arial" w:cs="Arial"/>
          <w:b w:val="0"/>
          <w:bCs w:val="0"/>
          <w:color w:val="2B2B2B"/>
          <w:spacing w:val="-1"/>
          <w:sz w:val="24"/>
          <w:szCs w:val="24"/>
          <w:shd w:val="clear" w:color="auto" w:fill="FEFEFE"/>
        </w:rPr>
        <w:t>means that he should be in the academy)</w:t>
      </w:r>
      <w:r w:rsidRPr="008B2C77" w:rsidR="0090399E">
        <w:rPr>
          <w:rStyle w:val="Strong"/>
          <w:rFonts w:ascii="Arial" w:hAnsi="Arial" w:cs="Arial"/>
          <w:b w:val="0"/>
          <w:bCs w:val="0"/>
          <w:color w:val="2B2B2B"/>
          <w:spacing w:val="-1"/>
          <w:sz w:val="24"/>
          <w:szCs w:val="24"/>
          <w:shd w:val="clear" w:color="auto" w:fill="FEFEFE"/>
        </w:rPr>
        <w:t>.</w:t>
      </w:r>
      <w:r w:rsidRPr="008B2C77" w:rsidR="005A1514">
        <w:rPr>
          <w:rStyle w:val="Strong"/>
          <w:rFonts w:ascii="Arial" w:hAnsi="Arial" w:cs="Arial"/>
          <w:b w:val="0"/>
          <w:bCs w:val="0"/>
          <w:color w:val="2B2B2B"/>
          <w:spacing w:val="-1"/>
          <w:sz w:val="24"/>
          <w:szCs w:val="24"/>
          <w:shd w:val="clear" w:color="auto" w:fill="FEFEFE"/>
        </w:rPr>
        <w:t xml:space="preserve"> </w:t>
      </w:r>
    </w:p>
    <w:p xmlns:wp14="http://schemas.microsoft.com/office/word/2010/wordml" w:rsidRPr="008B2C77" w:rsidR="006B56FA" w:rsidP="3C9E8E1C" w:rsidRDefault="006B56FA" w14:paraId="1D920805" wp14:textId="6721960F">
      <w:pPr>
        <w:spacing w:line="480" w:lineRule="auto"/>
        <w:ind w:right="-613" w:firstLine="720"/>
        <w:jc w:val="both"/>
        <w:rPr>
          <w:ins w:author="Gary Smailes" w:date="2024-02-07T16:35:08.368Z" w:id="1995610014"/>
          <w:rStyle w:val="Strong"/>
          <w:rFonts w:ascii="Arial" w:hAnsi="Arial" w:cs="Arial"/>
          <w:b w:val="0"/>
          <w:bCs w:val="0"/>
          <w:color w:val="2B2B2B"/>
          <w:sz w:val="24"/>
          <w:szCs w:val="24"/>
        </w:rPr>
      </w:pPr>
      <w:r w:rsidRPr="008B2C77" w:rsidR="005A1514">
        <w:rPr>
          <w:rStyle w:val="Strong"/>
          <w:rFonts w:ascii="Arial" w:hAnsi="Arial" w:cs="Arial"/>
          <w:color w:val="2B2B2B"/>
          <w:spacing w:val="-1"/>
          <w:sz w:val="24"/>
          <w:szCs w:val="24"/>
          <w:u w:val="single"/>
          <w:shd w:val="clear" w:color="auto" w:fill="FEFEFE"/>
        </w:rPr>
        <w:t xml:space="preserve">Is it less important when such a young football </w:t>
      </w:r>
      <w:r w:rsidRPr="008B2C77" w:rsidR="00022674">
        <w:rPr>
          <w:rStyle w:val="Strong"/>
          <w:rFonts w:ascii="Arial" w:hAnsi="Arial" w:cs="Arial"/>
          <w:color w:val="2B2B2B"/>
          <w:spacing w:val="-1"/>
          <w:sz w:val="24"/>
          <w:szCs w:val="24"/>
          <w:u w:val="single"/>
          <w:shd w:val="clear" w:color="auto" w:fill="FEFEFE"/>
        </w:rPr>
        <w:t>trainee</w:t>
      </w:r>
      <w:r w:rsidRPr="008B2C77" w:rsidR="005A1514">
        <w:rPr>
          <w:rStyle w:val="Strong"/>
          <w:rFonts w:ascii="Arial" w:hAnsi="Arial" w:cs="Arial"/>
          <w:color w:val="2B2B2B"/>
          <w:spacing w:val="-1"/>
          <w:sz w:val="24"/>
          <w:szCs w:val="24"/>
          <w:u w:val="single"/>
          <w:shd w:val="clear" w:color="auto" w:fill="FEFEFE"/>
        </w:rPr>
        <w:t xml:space="preserve"> dribbles</w:t>
      </w:r>
      <w:r w:rsidRPr="008B2C77" w:rsidR="009D768F">
        <w:rPr>
          <w:rStyle w:val="Strong"/>
          <w:rFonts w:ascii="Arial" w:hAnsi="Arial" w:cs="Arial"/>
          <w:color w:val="2B2B2B"/>
          <w:spacing w:val="-1"/>
          <w:sz w:val="24"/>
          <w:szCs w:val="24"/>
          <w:u w:val="single"/>
          <w:shd w:val="clear" w:color="auto" w:fill="FEFEFE"/>
        </w:rPr>
        <w:t xml:space="preserve"> the ball</w:t>
      </w:r>
      <w:r w:rsidRPr="008B2C77" w:rsidR="005A1514">
        <w:rPr>
          <w:rStyle w:val="Strong"/>
          <w:rFonts w:ascii="Arial" w:hAnsi="Arial" w:cs="Arial"/>
          <w:color w:val="2B2B2B"/>
          <w:spacing w:val="-1"/>
          <w:sz w:val="24"/>
          <w:szCs w:val="24"/>
          <w:u w:val="single"/>
          <w:shd w:val="clear" w:color="auto" w:fill="FEFEFE"/>
        </w:rPr>
        <w:t>?</w:t>
      </w:r>
      <w:r w:rsidRPr="008B2C77" w:rsidR="005A1514">
        <w:rPr>
          <w:rStyle w:val="Strong"/>
          <w:rFonts w:ascii="Arial" w:hAnsi="Arial" w:cs="Arial"/>
          <w:b w:val="0"/>
          <w:bCs w:val="0"/>
          <w:color w:val="2B2B2B"/>
          <w:spacing w:val="-1"/>
          <w:sz w:val="24"/>
          <w:szCs w:val="24"/>
          <w:shd w:val="clear" w:color="auto" w:fill="FEFEFE"/>
        </w:rPr>
        <w:t xml:space="preserve"> Does he understand when to </w:t>
      </w:r>
      <w:r w:rsidRPr="008B2C77" w:rsidR="001712A1">
        <w:rPr>
          <w:rStyle w:val="Strong"/>
          <w:rFonts w:ascii="Arial" w:hAnsi="Arial" w:cs="Arial"/>
          <w:b w:val="0"/>
          <w:bCs w:val="0"/>
          <w:color w:val="2B2B2B"/>
          <w:spacing w:val="-1"/>
          <w:sz w:val="24"/>
          <w:szCs w:val="24"/>
          <w:shd w:val="clear" w:color="auto" w:fill="FEFEFE"/>
        </w:rPr>
        <w:t xml:space="preserve">dribble the ball </w:t>
      </w:r>
      <w:r w:rsidRPr="008B2C77" w:rsidR="005A1514">
        <w:rPr>
          <w:rStyle w:val="Strong"/>
          <w:rFonts w:ascii="Arial" w:hAnsi="Arial" w:cs="Arial"/>
          <w:b w:val="0"/>
          <w:bCs w:val="0"/>
          <w:color w:val="2B2B2B"/>
          <w:spacing w:val="-1"/>
          <w:sz w:val="24"/>
          <w:szCs w:val="24"/>
          <w:shd w:val="clear" w:color="auto" w:fill="FEFEFE"/>
        </w:rPr>
        <w:t xml:space="preserve">and where </w:t>
      </w:r>
      <w:r w:rsidRPr="008B2C77" w:rsidR="001712A1">
        <w:rPr>
          <w:rStyle w:val="Strong"/>
          <w:rFonts w:ascii="Arial" w:hAnsi="Arial" w:cs="Arial"/>
          <w:b w:val="0"/>
          <w:bCs w:val="0"/>
          <w:color w:val="2B2B2B"/>
          <w:spacing w:val="-1"/>
          <w:sz w:val="24"/>
          <w:szCs w:val="24"/>
          <w:shd w:val="clear" w:color="auto" w:fill="FEFEFE"/>
        </w:rPr>
        <w:t xml:space="preserve">to do so </w:t>
      </w:r>
      <w:r w:rsidRPr="008B2C77" w:rsidR="009D768F">
        <w:rPr>
          <w:rStyle w:val="Strong"/>
          <w:rFonts w:ascii="Arial" w:hAnsi="Arial" w:cs="Arial"/>
          <w:b w:val="0"/>
          <w:bCs w:val="0"/>
          <w:color w:val="2B2B2B"/>
          <w:spacing w:val="-1"/>
          <w:sz w:val="24"/>
          <w:szCs w:val="24"/>
          <w:shd w:val="clear" w:color="auto" w:fill="FEFEFE"/>
        </w:rPr>
        <w:t>on the pitch</w:t>
      </w:r>
      <w:r w:rsidRPr="008B2C77" w:rsidR="005A1514">
        <w:rPr>
          <w:rStyle w:val="Strong"/>
          <w:rFonts w:ascii="Arial" w:hAnsi="Arial" w:cs="Arial"/>
          <w:b w:val="0"/>
          <w:bCs w:val="0"/>
          <w:color w:val="2B2B2B"/>
          <w:spacing w:val="-1"/>
          <w:sz w:val="24"/>
          <w:szCs w:val="24"/>
          <w:shd w:val="clear" w:color="auto" w:fill="FEFEFE"/>
        </w:rPr>
        <w:t xml:space="preserve">? Can he adapt his dribbling to the situation he finds himself in and the position of the defender he is trying to </w:t>
      </w:r>
      <w:r w:rsidRPr="008B2C77" w:rsidR="001712A1">
        <w:rPr>
          <w:rStyle w:val="Strong"/>
          <w:rFonts w:ascii="Arial" w:hAnsi="Arial" w:cs="Arial"/>
          <w:b w:val="0"/>
          <w:bCs w:val="0"/>
          <w:color w:val="2B2B2B"/>
          <w:spacing w:val="-1"/>
          <w:sz w:val="24"/>
          <w:szCs w:val="24"/>
          <w:shd w:val="clear" w:color="auto" w:fill="FEFEFE"/>
        </w:rPr>
        <w:t>get round</w:t>
      </w:r>
      <w:r w:rsidRPr="008B2C77" w:rsidR="005A1514">
        <w:rPr>
          <w:rStyle w:val="Strong"/>
          <w:rFonts w:ascii="Arial" w:hAnsi="Arial" w:cs="Arial"/>
          <w:b w:val="0"/>
          <w:bCs w:val="0"/>
          <w:color w:val="2B2B2B"/>
          <w:spacing w:val="-1"/>
          <w:sz w:val="24"/>
          <w:szCs w:val="24"/>
          <w:shd w:val="clear" w:color="auto" w:fill="FEFEFE"/>
        </w:rPr>
        <w:t xml:space="preserve">? </w:t>
      </w:r>
      <w:r w:rsidRPr="008B2C77" w:rsidR="001712A1">
        <w:rPr>
          <w:rStyle w:val="Strong"/>
          <w:rFonts w:ascii="Arial" w:hAnsi="Arial" w:cs="Arial"/>
          <w:b w:val="0"/>
          <w:bCs w:val="0"/>
          <w:color w:val="2B2B2B"/>
          <w:spacing w:val="-1"/>
          <w:sz w:val="24"/>
          <w:szCs w:val="24"/>
          <w:shd w:val="clear" w:color="auto" w:fill="FEFEFE"/>
        </w:rPr>
        <w:t xml:space="preserve">This </w:t>
      </w:r>
      <w:r w:rsidRPr="008B2C77" w:rsidR="00C139DB">
        <w:rPr>
          <w:rStyle w:val="Strong"/>
          <w:rFonts w:ascii="Arial" w:hAnsi="Arial" w:cs="Arial"/>
          <w:b w:val="0"/>
          <w:bCs w:val="0"/>
          <w:color w:val="2B2B2B"/>
          <w:spacing w:val="-1"/>
          <w:sz w:val="24"/>
          <w:szCs w:val="24"/>
          <w:shd w:val="clear" w:color="auto" w:fill="FEFEFE"/>
        </w:rPr>
        <w:t>requires</w:t>
      </w:r>
      <w:r w:rsidRPr="008B2C77" w:rsidR="001712A1">
        <w:rPr>
          <w:rStyle w:val="Strong"/>
          <w:rFonts w:ascii="Arial" w:hAnsi="Arial" w:cs="Arial"/>
          <w:b w:val="0"/>
          <w:bCs w:val="0"/>
          <w:color w:val="2B2B2B"/>
          <w:spacing w:val="-1"/>
          <w:sz w:val="24"/>
          <w:szCs w:val="24"/>
          <w:shd w:val="clear" w:color="auto" w:fill="FEFEFE"/>
        </w:rPr>
        <w:t xml:space="preserve"> considerable </w:t>
      </w:r>
      <w:r w:rsidRPr="008B2C77" w:rsidR="005A1514">
        <w:rPr>
          <w:rStyle w:val="Strong"/>
          <w:rFonts w:ascii="Arial" w:hAnsi="Arial" w:cs="Arial"/>
          <w:b w:val="0"/>
          <w:bCs w:val="0"/>
          <w:color w:val="2B2B2B"/>
          <w:spacing w:val="-1"/>
          <w:sz w:val="24"/>
          <w:szCs w:val="24"/>
          <w:shd w:val="clear" w:color="auto" w:fill="FEFEFE"/>
        </w:rPr>
        <w:t xml:space="preserve">knowledge not only about the game of football itself, but also about the children </w:t>
      </w:r>
      <w:r w:rsidRPr="008B2C77" w:rsidR="001712A1">
        <w:rPr>
          <w:rStyle w:val="Strong"/>
          <w:rFonts w:ascii="Arial" w:hAnsi="Arial" w:cs="Arial"/>
          <w:b w:val="0"/>
          <w:bCs w:val="0"/>
          <w:color w:val="2B2B2B"/>
          <w:spacing w:val="-1"/>
          <w:sz w:val="24"/>
          <w:szCs w:val="24"/>
          <w:shd w:val="clear" w:color="auto" w:fill="FEFEFE"/>
        </w:rPr>
        <w:t xml:space="preserve">one is </w:t>
      </w:r>
      <w:r w:rsidRPr="008B2C77" w:rsidR="005A1514">
        <w:rPr>
          <w:rStyle w:val="Strong"/>
          <w:rFonts w:ascii="Arial" w:hAnsi="Arial" w:cs="Arial"/>
          <w:b w:val="0"/>
          <w:bCs w:val="0"/>
          <w:color w:val="2B2B2B"/>
          <w:spacing w:val="-1"/>
          <w:sz w:val="24"/>
          <w:szCs w:val="24"/>
          <w:shd w:val="clear" w:color="auto" w:fill="FEFEFE"/>
        </w:rPr>
        <w:t>observ</w:t>
      </w:r>
      <w:r w:rsidRPr="008B2C77" w:rsidR="001712A1">
        <w:rPr>
          <w:rStyle w:val="Strong"/>
          <w:rFonts w:ascii="Arial" w:hAnsi="Arial" w:cs="Arial"/>
          <w:b w:val="0"/>
          <w:bCs w:val="0"/>
          <w:color w:val="2B2B2B"/>
          <w:spacing w:val="-1"/>
          <w:sz w:val="24"/>
          <w:szCs w:val="24"/>
          <w:shd w:val="clear" w:color="auto" w:fill="FEFEFE"/>
        </w:rPr>
        <w:t>ing</w:t>
      </w:r>
      <w:r w:rsidRPr="008B2C77" w:rsidR="005A1514">
        <w:rPr>
          <w:rStyle w:val="Strong"/>
          <w:rFonts w:ascii="Arial" w:hAnsi="Arial" w:cs="Arial"/>
          <w:b w:val="0"/>
          <w:bCs w:val="0"/>
          <w:color w:val="2B2B2B"/>
          <w:spacing w:val="-1"/>
          <w:sz w:val="24"/>
          <w:szCs w:val="24"/>
          <w:shd w:val="clear" w:color="auto" w:fill="FEFEFE"/>
        </w:rPr>
        <w:t xml:space="preserve">. Another element that is extremely important, but completely ignored is knowledge about </w:t>
      </w:r>
      <w:r w:rsidRPr="008B2C77" w:rsidR="001712A1">
        <w:rPr>
          <w:rStyle w:val="Strong"/>
          <w:rFonts w:ascii="Arial" w:hAnsi="Arial" w:cs="Arial"/>
          <w:b w:val="0"/>
          <w:bCs w:val="0"/>
          <w:color w:val="2B2B2B"/>
          <w:spacing w:val="-1"/>
          <w:sz w:val="24"/>
          <w:szCs w:val="24"/>
          <w:shd w:val="clear" w:color="auto" w:fill="FEFEFE"/>
        </w:rPr>
        <w:t>a young player’s background</w:t>
      </w:r>
      <w:r w:rsidRPr="008B2C77" w:rsidR="005A1514">
        <w:rPr>
          <w:rStyle w:val="Strong"/>
          <w:rFonts w:ascii="Arial" w:hAnsi="Arial" w:cs="Arial"/>
          <w:b w:val="0"/>
          <w:bCs w:val="0"/>
          <w:color w:val="2B2B2B"/>
          <w:spacing w:val="-1"/>
          <w:sz w:val="24"/>
          <w:szCs w:val="24"/>
          <w:shd w:val="clear" w:color="auto" w:fill="FEFEFE"/>
        </w:rPr>
        <w:t xml:space="preserve">, the culture he presents, how he behaves in </w:t>
      </w:r>
      <w:r w:rsidRPr="008B2C77" w:rsidR="005A1514">
        <w:rPr>
          <w:rStyle w:val="Strong"/>
          <w:rFonts w:ascii="Arial" w:hAnsi="Arial" w:cs="Arial"/>
          <w:b w:val="0"/>
          <w:bCs w:val="0"/>
          <w:color w:val="2B2B2B"/>
          <w:spacing w:val="-1"/>
          <w:sz w:val="24"/>
          <w:szCs w:val="24"/>
          <w:shd w:val="clear" w:color="auto" w:fill="FEFEFE"/>
        </w:rPr>
        <w:t>difficult situations</w:t>
      </w:r>
      <w:r w:rsidRPr="008B2C77" w:rsidR="005A1514">
        <w:rPr>
          <w:rStyle w:val="Strong"/>
          <w:rFonts w:ascii="Arial" w:hAnsi="Arial" w:cs="Arial"/>
          <w:b w:val="0"/>
          <w:bCs w:val="0"/>
          <w:color w:val="2B2B2B"/>
          <w:spacing w:val="-1"/>
          <w:sz w:val="24"/>
          <w:szCs w:val="24"/>
          <w:shd w:val="clear" w:color="auto" w:fill="FEFEFE"/>
        </w:rPr>
        <w:t>, etc</w:t>
      </w:r>
      <w:r w:rsidRPr="008B2C77" w:rsidR="001712A1">
        <w:rPr>
          <w:rStyle w:val="Strong"/>
          <w:rFonts w:ascii="Arial" w:hAnsi="Arial" w:cs="Arial"/>
          <w:b w:val="0"/>
          <w:bCs w:val="0"/>
          <w:color w:val="2B2B2B"/>
          <w:spacing w:val="-1"/>
          <w:sz w:val="24"/>
          <w:szCs w:val="24"/>
          <w:shd w:val="clear" w:color="auto" w:fill="FEFEFE"/>
        </w:rPr>
        <w:t>.</w:t>
      </w:r>
      <w:r w:rsidRPr="008B2C77" w:rsidR="005A1514">
        <w:rPr>
          <w:rStyle w:val="Strong"/>
          <w:rFonts w:ascii="Arial" w:hAnsi="Arial" w:cs="Arial"/>
          <w:b w:val="0"/>
          <w:bCs w:val="0"/>
          <w:color w:val="2B2B2B"/>
          <w:spacing w:val="-1"/>
          <w:sz w:val="24"/>
          <w:szCs w:val="24"/>
          <w:shd w:val="clear" w:color="auto" w:fill="FEFEFE"/>
        </w:rPr>
        <w:t xml:space="preserve"> </w:t>
      </w:r>
    </w:p>
    <w:p xmlns:wp14="http://schemas.microsoft.com/office/word/2010/wordml" w:rsidRPr="008B2C77" w:rsidR="006B56FA" w:rsidP="3C9E8E1C" w:rsidRDefault="006B56FA" w14:paraId="582812F9" wp14:textId="15C78E5B">
      <w:pPr>
        <w:spacing w:line="480" w:lineRule="auto"/>
        <w:ind w:right="-613" w:firstLine="720"/>
        <w:jc w:val="both"/>
        <w:rPr>
          <w:rStyle w:val="Strong"/>
          <w:rFonts w:ascii="Arial" w:hAnsi="Arial" w:cs="Arial"/>
          <w:b w:val="0"/>
          <w:bCs w:val="0"/>
          <w:color w:val="2B2B2B"/>
          <w:spacing w:val="-1"/>
          <w:sz w:val="24"/>
          <w:szCs w:val="24"/>
          <w:shd w:val="clear" w:color="auto" w:fill="FEFEFE"/>
        </w:rPr>
      </w:pPr>
      <w:r w:rsidRPr="008B2C77" w:rsidR="001712A1">
        <w:rPr>
          <w:rStyle w:val="Strong"/>
          <w:rFonts w:ascii="Arial" w:hAnsi="Arial" w:cs="Arial"/>
          <w:b w:val="0"/>
          <w:bCs w:val="0"/>
          <w:color w:val="2B2B2B"/>
          <w:spacing w:val="-1"/>
          <w:sz w:val="24"/>
          <w:szCs w:val="24"/>
          <w:shd w:val="clear" w:color="auto" w:fill="FEFEFE"/>
        </w:rPr>
        <w:t>L</w:t>
      </w:r>
      <w:r w:rsidRPr="008B2C77" w:rsidR="005A1514">
        <w:rPr>
          <w:rStyle w:val="Strong"/>
          <w:rFonts w:ascii="Arial" w:hAnsi="Arial" w:cs="Arial"/>
          <w:b w:val="0"/>
          <w:bCs w:val="0"/>
          <w:color w:val="2B2B2B"/>
          <w:spacing w:val="-1"/>
          <w:sz w:val="24"/>
          <w:szCs w:val="24"/>
          <w:shd w:val="clear" w:color="auto" w:fill="FEFEFE"/>
        </w:rPr>
        <w:t xml:space="preserve">et me </w:t>
      </w:r>
      <w:r w:rsidRPr="008B2C77" w:rsidR="001712A1">
        <w:rPr>
          <w:rStyle w:val="Strong"/>
          <w:rFonts w:ascii="Arial" w:hAnsi="Arial" w:cs="Arial"/>
          <w:b w:val="0"/>
          <w:bCs w:val="0"/>
          <w:color w:val="2B2B2B"/>
          <w:spacing w:val="-1"/>
          <w:sz w:val="24"/>
          <w:szCs w:val="24"/>
          <w:shd w:val="clear" w:color="auto" w:fill="FEFEFE"/>
        </w:rPr>
        <w:t xml:space="preserve">here </w:t>
      </w:r>
      <w:r w:rsidRPr="008B2C77" w:rsidR="005A1514">
        <w:rPr>
          <w:rStyle w:val="Strong"/>
          <w:rFonts w:ascii="Arial" w:hAnsi="Arial" w:cs="Arial"/>
          <w:b w:val="0"/>
          <w:bCs w:val="0"/>
          <w:color w:val="2B2B2B"/>
          <w:spacing w:val="-1"/>
          <w:sz w:val="24"/>
          <w:szCs w:val="24"/>
          <w:shd w:val="clear" w:color="auto" w:fill="FEFEFE"/>
        </w:rPr>
        <w:t xml:space="preserve">quote Ruben </w:t>
      </w:r>
      <w:r w:rsidRPr="008B2C77" w:rsidR="005A1514">
        <w:rPr>
          <w:rStyle w:val="Strong"/>
          <w:rFonts w:ascii="Arial" w:hAnsi="Arial" w:cs="Arial"/>
          <w:b w:val="0"/>
          <w:bCs w:val="0"/>
          <w:color w:val="2B2B2B"/>
          <w:spacing w:val="-1"/>
          <w:sz w:val="24"/>
          <w:szCs w:val="24"/>
          <w:shd w:val="clear" w:color="auto" w:fill="FEFEFE"/>
        </w:rPr>
        <w:t xml:space="preserve">Jonkind</w:t>
      </w:r>
      <w:r w:rsidRPr="008B2C77" w:rsidR="005A1514">
        <w:rPr>
          <w:rStyle w:val="Strong"/>
          <w:rFonts w:ascii="Arial" w:hAnsi="Arial" w:cs="Arial"/>
          <w:b w:val="0"/>
          <w:bCs w:val="0"/>
          <w:color w:val="2B2B2B"/>
          <w:spacing w:val="-1"/>
          <w:sz w:val="24"/>
          <w:szCs w:val="24"/>
          <w:shd w:val="clear" w:color="auto" w:fill="FEFEFE"/>
        </w:rPr>
        <w:t xml:space="preserve">: "We need to understand both the macro factors and the micro factors. Society and </w:t>
      </w:r>
      <w:r w:rsidRPr="008B2C77" w:rsidR="001712A1">
        <w:rPr>
          <w:rStyle w:val="Strong"/>
          <w:rFonts w:ascii="Arial" w:hAnsi="Arial" w:cs="Arial"/>
          <w:b w:val="0"/>
          <w:bCs w:val="0"/>
          <w:color w:val="2B2B2B"/>
          <w:spacing w:val="-1"/>
          <w:sz w:val="24"/>
          <w:szCs w:val="24"/>
          <w:shd w:val="clear" w:color="auto" w:fill="FEFEFE"/>
        </w:rPr>
        <w:t xml:space="preserve">the </w:t>
      </w:r>
      <w:r w:rsidRPr="008B2C77" w:rsidR="005A1514">
        <w:rPr>
          <w:rStyle w:val="Strong"/>
          <w:rFonts w:ascii="Arial" w:hAnsi="Arial" w:cs="Arial"/>
          <w:b w:val="0"/>
          <w:bCs w:val="0"/>
          <w:color w:val="2B2B2B"/>
          <w:spacing w:val="-1"/>
          <w:sz w:val="24"/>
          <w:szCs w:val="24"/>
          <w:shd w:val="clear" w:color="auto" w:fill="FEFEFE"/>
        </w:rPr>
        <w:t xml:space="preserve">economy are changing, and we need to be aware of all of this" I am not convinced (and </w:t>
      </w:r>
      <w:r w:rsidRPr="008B2C77" w:rsidR="001712A1">
        <w:rPr>
          <w:rStyle w:val="Strong"/>
          <w:rFonts w:ascii="Arial" w:hAnsi="Arial" w:cs="Arial"/>
          <w:b w:val="0"/>
          <w:bCs w:val="0"/>
          <w:color w:val="2B2B2B"/>
          <w:spacing w:val="-1"/>
          <w:sz w:val="24"/>
          <w:szCs w:val="24"/>
          <w:shd w:val="clear" w:color="auto" w:fill="FEFEFE"/>
        </w:rPr>
        <w:t xml:space="preserve">after all,</w:t>
      </w:r>
      <w:r w:rsidRPr="008B2C77" w:rsidR="001712A1">
        <w:rPr>
          <w:rStyle w:val="Strong"/>
          <w:rFonts w:ascii="Arial" w:hAnsi="Arial" w:cs="Arial"/>
          <w:b w:val="0"/>
          <w:bCs w:val="0"/>
          <w:color w:val="2B2B2B"/>
          <w:spacing w:val="-1"/>
          <w:sz w:val="24"/>
          <w:szCs w:val="24"/>
          <w:shd w:val="clear" w:color="auto" w:fill="FEFEFE"/>
        </w:rPr>
        <w:t xml:space="preserve"> </w:t>
      </w:r>
      <w:r w:rsidRPr="008B2C77" w:rsidR="005A1514">
        <w:rPr>
          <w:rStyle w:val="Strong"/>
          <w:rFonts w:ascii="Arial" w:hAnsi="Arial" w:cs="Arial"/>
          <w:b w:val="0"/>
          <w:bCs w:val="0"/>
          <w:color w:val="2B2B2B"/>
          <w:spacing w:val="-1"/>
          <w:sz w:val="24"/>
          <w:szCs w:val="24"/>
          <w:shd w:val="clear" w:color="auto" w:fill="FEFEFE"/>
        </w:rPr>
        <w:t xml:space="preserve">I worked </w:t>
      </w:r>
      <w:r w:rsidRPr="008B2C77" w:rsidR="001712A1">
        <w:rPr>
          <w:rStyle w:val="Strong"/>
          <w:rFonts w:ascii="Arial" w:hAnsi="Arial" w:cs="Arial"/>
          <w:b w:val="0"/>
          <w:bCs w:val="0"/>
          <w:color w:val="2B2B2B"/>
          <w:spacing w:val="-1"/>
          <w:sz w:val="24"/>
          <w:szCs w:val="24"/>
          <w:shd w:val="clear" w:color="auto" w:fill="FEFEFE"/>
        </w:rPr>
        <w:t>at</w:t>
      </w:r>
      <w:r w:rsidRPr="008B2C77" w:rsidR="005A1514">
        <w:rPr>
          <w:rStyle w:val="Strong"/>
          <w:rFonts w:ascii="Arial" w:hAnsi="Arial" w:cs="Arial"/>
          <w:b w:val="0"/>
          <w:bCs w:val="0"/>
          <w:color w:val="2B2B2B"/>
          <w:spacing w:val="-1"/>
          <w:sz w:val="24"/>
          <w:szCs w:val="24"/>
          <w:shd w:val="clear" w:color="auto" w:fill="FEFEFE"/>
        </w:rPr>
        <w:t xml:space="preserve"> academies for over </w:t>
      </w:r>
      <w:ins w:author="Gary Smailes" w:date="2024-02-07T16:35:14.883Z" w:id="1649331614">
        <w:r w:rsidRPr="008B2C77" w:rsidR="005A1514">
          <w:rPr>
            <w:rStyle w:val="Strong"/>
            <w:rFonts w:ascii="Arial" w:hAnsi="Arial" w:cs="Arial"/>
            <w:b w:val="0"/>
            <w:bCs w:val="0"/>
            <w:color w:val="2B2B2B"/>
            <w:spacing w:val="-1"/>
            <w:sz w:val="24"/>
            <w:szCs w:val="24"/>
            <w:shd w:val="clear" w:color="auto" w:fill="FEFEFE"/>
          </w:rPr>
          <w:t xml:space="preserve">seven</w:t>
        </w:r>
      </w:ins>
      <w:del w:author="Gary Smailes" w:date="2024-02-07T16:35:14.018Z" w:id="1817187478">
        <w:r w:rsidRPr="3C9E8E1C" w:rsidDel="3C9E8E1C">
          <w:rPr>
            <w:rStyle w:val="Strong"/>
            <w:rFonts w:ascii="Arial" w:hAnsi="Arial" w:cs="Arial"/>
            <w:b w:val="0"/>
            <w:bCs w:val="0"/>
            <w:color w:val="2B2B2B"/>
            <w:sz w:val="24"/>
            <w:szCs w:val="24"/>
          </w:rPr>
          <w:delText>7</w:delText>
        </w:r>
      </w:del>
      <w:r w:rsidRPr="008B2C77" w:rsidR="005A1514">
        <w:rPr>
          <w:rStyle w:val="Strong"/>
          <w:rFonts w:ascii="Arial" w:hAnsi="Arial" w:cs="Arial"/>
          <w:b w:val="0"/>
          <w:bCs w:val="0"/>
          <w:color w:val="2B2B2B"/>
          <w:spacing w:val="-1"/>
          <w:sz w:val="24"/>
          <w:szCs w:val="24"/>
          <w:shd w:val="clear" w:color="auto" w:fill="FEFEFE"/>
        </w:rPr>
        <w:t xml:space="preserve"> years) that scouts understand </w:t>
      </w:r>
      <w:r w:rsidRPr="008B2C77" w:rsidR="001712A1">
        <w:rPr>
          <w:rStyle w:val="Strong"/>
          <w:rFonts w:ascii="Arial" w:hAnsi="Arial" w:cs="Arial"/>
          <w:b w:val="0"/>
          <w:bCs w:val="0"/>
          <w:color w:val="2B2B2B"/>
          <w:spacing w:val="-1"/>
          <w:sz w:val="24"/>
          <w:szCs w:val="24"/>
          <w:shd w:val="clear" w:color="auto" w:fill="FEFEFE"/>
        </w:rPr>
        <w:t xml:space="preserve">the </w:t>
      </w:r>
      <w:r w:rsidRPr="008B2C77" w:rsidR="005A1514">
        <w:rPr>
          <w:rStyle w:val="Strong"/>
          <w:rFonts w:ascii="Arial" w:hAnsi="Arial" w:cs="Arial"/>
          <w:b w:val="0"/>
          <w:bCs w:val="0"/>
          <w:color w:val="2B2B2B"/>
          <w:spacing w:val="-1"/>
          <w:sz w:val="24"/>
          <w:szCs w:val="24"/>
          <w:shd w:val="clear" w:color="auto" w:fill="FEFEFE"/>
        </w:rPr>
        <w:t xml:space="preserve">micro and macro factors that affect the potential a child </w:t>
      </w:r>
      <w:r w:rsidRPr="008B2C77" w:rsidR="001712A1">
        <w:rPr>
          <w:rStyle w:val="Strong"/>
          <w:rFonts w:ascii="Arial" w:hAnsi="Arial" w:cs="Arial"/>
          <w:b w:val="0"/>
          <w:bCs w:val="0"/>
          <w:color w:val="2B2B2B"/>
          <w:spacing w:val="-1"/>
          <w:sz w:val="24"/>
          <w:szCs w:val="24"/>
          <w:shd w:val="clear" w:color="auto" w:fill="FEFEFE"/>
        </w:rPr>
        <w:t xml:space="preserve">currently </w:t>
      </w:r>
      <w:r w:rsidRPr="008B2C77" w:rsidR="001712A1">
        <w:rPr>
          <w:rStyle w:val="Strong"/>
          <w:rFonts w:ascii="Arial" w:hAnsi="Arial" w:cs="Arial"/>
          <w:b w:val="0"/>
          <w:bCs w:val="0"/>
          <w:color w:val="2B2B2B"/>
          <w:spacing w:val="-1"/>
          <w:sz w:val="24"/>
          <w:szCs w:val="24"/>
          <w:shd w:val="clear" w:color="auto" w:fill="FEFEFE"/>
        </w:rPr>
        <w:t>possesses</w:t>
      </w:r>
      <w:r w:rsidRPr="008B2C77" w:rsidR="001712A1">
        <w:rPr>
          <w:rStyle w:val="Strong"/>
          <w:rFonts w:ascii="Arial" w:hAnsi="Arial" w:cs="Arial"/>
          <w:b w:val="0"/>
          <w:bCs w:val="0"/>
          <w:color w:val="2B2B2B"/>
          <w:spacing w:val="-1"/>
          <w:sz w:val="24"/>
          <w:szCs w:val="24"/>
          <w:shd w:val="clear" w:color="auto" w:fill="FEFEFE"/>
        </w:rPr>
        <w:t>.</w:t>
      </w:r>
    </w:p>
    <w:p xmlns:wp14="http://schemas.microsoft.com/office/word/2010/wordml" w:rsidRPr="008B2C77" w:rsidR="00B517C3" w:rsidP="3C9E8E1C" w:rsidRDefault="00B517C3" w14:paraId="1088D439" wp14:textId="01C34D23">
      <w:pPr>
        <w:spacing w:line="480" w:lineRule="auto"/>
        <w:ind w:right="-613" w:firstLine="720"/>
        <w:jc w:val="both"/>
        <w:rPr>
          <w:ins w:author="Gary Smailes" w:date="2024-02-07T16:36:03.211Z" w:id="1825390908"/>
          <w:rStyle w:val="Strong"/>
          <w:rFonts w:ascii="Arial" w:hAnsi="Arial" w:cs="Arial"/>
          <w:b w:val="0"/>
          <w:bCs w:val="0"/>
          <w:color w:val="2B2B2B"/>
          <w:sz w:val="24"/>
          <w:szCs w:val="24"/>
        </w:rPr>
        <w:pPrChange w:author="Gary Smailes" w:date="2024-02-07T16:35:21.318Z">
          <w:pPr>
            <w:spacing w:line="480" w:lineRule="auto"/>
            <w:ind w:right="-613"/>
            <w:jc w:val="both"/>
          </w:pPr>
        </w:pPrChange>
      </w:pPr>
      <w:del w:author="Gary Smailes" w:date="2024-02-07T16:35:20.469Z" w:id="923465006">
        <w:r w:rsidRPr="3C9E8E1C" w:rsidDel="3C9E8E1C">
          <w:rPr>
            <w:rStyle w:val="Strong"/>
            <w:rFonts w:ascii="Arial" w:hAnsi="Arial" w:cs="Arial"/>
            <w:b w:val="0"/>
            <w:bCs w:val="0"/>
            <w:color w:val="2B2B2B"/>
            <w:sz w:val="24"/>
            <w:szCs w:val="24"/>
          </w:rPr>
          <w:delText xml:space="preserve">     </w:delText>
        </w:r>
      </w:del>
      <w:r w:rsidRPr="008B2C77" w:rsidR="00220415">
        <w:rPr>
          <w:rStyle w:val="Strong"/>
          <w:rFonts w:ascii="Arial" w:hAnsi="Arial" w:cs="Arial"/>
          <w:b w:val="0"/>
          <w:bCs w:val="0"/>
          <w:color w:val="2B2B2B"/>
          <w:spacing w:val="-1"/>
          <w:sz w:val="24"/>
          <w:szCs w:val="24"/>
          <w:shd w:val="clear" w:color="auto" w:fill="FEFEFE"/>
        </w:rPr>
        <w:t xml:space="preserve">I myself had the pleasure of being a participant of </w:t>
      </w:r>
      <w:r w:rsidRPr="008B2C77" w:rsidR="001712A1">
        <w:rPr>
          <w:rStyle w:val="Strong"/>
          <w:rFonts w:ascii="Arial" w:hAnsi="Arial" w:cs="Arial"/>
          <w:b w:val="0"/>
          <w:bCs w:val="0"/>
          <w:color w:val="2B2B2B"/>
          <w:spacing w:val="-1"/>
          <w:sz w:val="24"/>
          <w:szCs w:val="24"/>
          <w:shd w:val="clear" w:color="auto" w:fill="FEFEFE"/>
        </w:rPr>
        <w:t>a</w:t>
      </w:r>
      <w:r w:rsidRPr="008B2C77" w:rsidR="00220415">
        <w:rPr>
          <w:rStyle w:val="Strong"/>
          <w:rFonts w:ascii="Arial" w:hAnsi="Arial" w:cs="Arial"/>
          <w:b w:val="0"/>
          <w:bCs w:val="0"/>
          <w:color w:val="2B2B2B"/>
          <w:spacing w:val="-1"/>
          <w:sz w:val="24"/>
          <w:szCs w:val="24"/>
          <w:shd w:val="clear" w:color="auto" w:fill="FEFEFE"/>
        </w:rPr>
        <w:t xml:space="preserve"> Talent ID level 2 course, organized for </w:t>
      </w:r>
      <w:r w:rsidRPr="008B2C77" w:rsidR="001712A1">
        <w:rPr>
          <w:rStyle w:val="Strong"/>
          <w:rFonts w:ascii="Arial" w:hAnsi="Arial" w:cs="Arial"/>
          <w:b w:val="0"/>
          <w:bCs w:val="0"/>
          <w:color w:val="2B2B2B"/>
          <w:spacing w:val="-1"/>
          <w:sz w:val="24"/>
          <w:szCs w:val="24"/>
          <w:shd w:val="clear" w:color="auto" w:fill="FEFEFE"/>
        </w:rPr>
        <w:t>coaches</w:t>
      </w:r>
      <w:r w:rsidRPr="008B2C77" w:rsidR="00220415">
        <w:rPr>
          <w:rStyle w:val="Strong"/>
          <w:rFonts w:ascii="Arial" w:hAnsi="Arial" w:cs="Arial"/>
          <w:b w:val="0"/>
          <w:bCs w:val="0"/>
          <w:color w:val="2B2B2B"/>
          <w:spacing w:val="-1"/>
          <w:sz w:val="24"/>
          <w:szCs w:val="24"/>
          <w:shd w:val="clear" w:color="auto" w:fill="FEFEFE"/>
        </w:rPr>
        <w:t xml:space="preserve"> of the academy wh</w:t>
      </w:r>
      <w:r w:rsidRPr="008B2C77" w:rsidR="00DF2DC6">
        <w:rPr>
          <w:rStyle w:val="Strong"/>
          <w:rFonts w:ascii="Arial" w:hAnsi="Arial" w:cs="Arial"/>
          <w:b w:val="0"/>
          <w:bCs w:val="0"/>
          <w:color w:val="2B2B2B"/>
          <w:spacing w:val="-1"/>
          <w:sz w:val="24"/>
          <w:szCs w:val="24"/>
          <w:shd w:val="clear" w:color="auto" w:fill="FEFEFE"/>
        </w:rPr>
        <w:t xml:space="preserve">ere </w:t>
      </w:r>
      <w:r w:rsidRPr="008B2C77" w:rsidR="00220415">
        <w:rPr>
          <w:rStyle w:val="Strong"/>
          <w:rFonts w:ascii="Arial" w:hAnsi="Arial" w:cs="Arial"/>
          <w:b w:val="0"/>
          <w:bCs w:val="0"/>
          <w:color w:val="2B2B2B"/>
          <w:spacing w:val="-1"/>
          <w:sz w:val="24"/>
          <w:szCs w:val="24"/>
          <w:shd w:val="clear" w:color="auto" w:fill="FEFEFE"/>
        </w:rPr>
        <w:t xml:space="preserve">I was employed. I </w:t>
      </w:r>
      <w:r w:rsidRPr="008B2C77" w:rsidR="00220415">
        <w:rPr>
          <w:rStyle w:val="Strong"/>
          <w:rFonts w:ascii="Arial" w:hAnsi="Arial" w:cs="Arial"/>
          <w:b w:val="0"/>
          <w:bCs w:val="0"/>
          <w:color w:val="2B2B2B"/>
          <w:spacing w:val="-1"/>
          <w:sz w:val="24"/>
          <w:szCs w:val="24"/>
          <w:shd w:val="clear" w:color="auto" w:fill="FEFEFE"/>
        </w:rPr>
        <w:t>have to</w:t>
      </w:r>
      <w:r w:rsidRPr="008B2C77" w:rsidR="00220415">
        <w:rPr>
          <w:rStyle w:val="Strong"/>
          <w:rFonts w:ascii="Arial" w:hAnsi="Arial" w:cs="Arial"/>
          <w:b w:val="0"/>
          <w:bCs w:val="0"/>
          <w:color w:val="2B2B2B"/>
          <w:spacing w:val="-1"/>
          <w:sz w:val="24"/>
          <w:szCs w:val="24"/>
          <w:shd w:val="clear" w:color="auto" w:fill="FEFEFE"/>
        </w:rPr>
        <w:t xml:space="preserve"> admit that apart from pure theory, </w:t>
      </w:r>
      <w:r w:rsidRPr="008B2C77" w:rsidR="001712A1">
        <w:rPr>
          <w:rStyle w:val="Strong"/>
          <w:rFonts w:ascii="Arial" w:hAnsi="Arial" w:cs="Arial"/>
          <w:b w:val="0"/>
          <w:bCs w:val="0"/>
          <w:color w:val="2B2B2B"/>
          <w:spacing w:val="-1"/>
          <w:sz w:val="24"/>
          <w:szCs w:val="24"/>
          <w:shd w:val="clear" w:color="auto" w:fill="FEFEFE"/>
        </w:rPr>
        <w:t xml:space="preserve">it included </w:t>
      </w:r>
      <w:r w:rsidRPr="008B2C77" w:rsidR="00220415">
        <w:rPr>
          <w:rStyle w:val="Strong"/>
          <w:rFonts w:ascii="Arial" w:hAnsi="Arial" w:cs="Arial"/>
          <w:b w:val="0"/>
          <w:bCs w:val="0"/>
          <w:color w:val="2B2B2B"/>
          <w:spacing w:val="-1"/>
          <w:sz w:val="24"/>
          <w:szCs w:val="24"/>
          <w:shd w:val="clear" w:color="auto" w:fill="FEFEFE"/>
        </w:rPr>
        <w:t xml:space="preserve">nothing about the </w:t>
      </w:r>
      <w:r w:rsidRPr="008B2C77" w:rsidR="00E90BB4">
        <w:rPr>
          <w:rStyle w:val="Strong"/>
          <w:rFonts w:ascii="Arial" w:hAnsi="Arial" w:cs="Arial"/>
          <w:b w:val="0"/>
          <w:bCs w:val="0"/>
          <w:color w:val="2B2B2B"/>
          <w:spacing w:val="-1"/>
          <w:sz w:val="24"/>
          <w:szCs w:val="24"/>
          <w:shd w:val="clear" w:color="auto" w:fill="FEFEFE"/>
        </w:rPr>
        <w:t>learning process</w:t>
      </w:r>
      <w:r w:rsidRPr="008B2C77" w:rsidR="00220415">
        <w:rPr>
          <w:rStyle w:val="Strong"/>
          <w:rFonts w:ascii="Arial" w:hAnsi="Arial" w:cs="Arial"/>
          <w:b w:val="0"/>
          <w:bCs w:val="0"/>
          <w:color w:val="2B2B2B"/>
          <w:spacing w:val="-1"/>
          <w:sz w:val="24"/>
          <w:szCs w:val="24"/>
          <w:shd w:val="clear" w:color="auto" w:fill="FEFEFE"/>
        </w:rPr>
        <w:t xml:space="preserve"> </w:t>
      </w:r>
      <w:r w:rsidRPr="008B2C77" w:rsidR="001712A1">
        <w:rPr>
          <w:rStyle w:val="Strong"/>
          <w:rFonts w:ascii="Arial" w:hAnsi="Arial" w:cs="Arial"/>
          <w:b w:val="0"/>
          <w:bCs w:val="0"/>
          <w:color w:val="2B2B2B"/>
          <w:spacing w:val="-1"/>
          <w:sz w:val="24"/>
          <w:szCs w:val="24"/>
          <w:shd w:val="clear" w:color="auto" w:fill="FEFEFE"/>
        </w:rPr>
        <w:t xml:space="preserve">in </w:t>
      </w:r>
      <w:r w:rsidRPr="008B2C77" w:rsidR="00220415">
        <w:rPr>
          <w:rStyle w:val="Strong"/>
          <w:rFonts w:ascii="Arial" w:hAnsi="Arial" w:cs="Arial"/>
          <w:b w:val="0"/>
          <w:bCs w:val="0"/>
          <w:color w:val="2B2B2B"/>
          <w:spacing w:val="-1"/>
          <w:sz w:val="24"/>
          <w:szCs w:val="24"/>
          <w:shd w:val="clear" w:color="auto" w:fill="FEFEFE"/>
        </w:rPr>
        <w:t>children</w:t>
      </w:r>
      <w:ins w:author="Gary Smailes" w:date="2024-02-07T16:35:36.036Z" w:id="212105845">
        <w:r w:rsidRPr="008B2C77" w:rsidR="00220415">
          <w:rPr>
            <w:rStyle w:val="Strong"/>
            <w:rFonts w:ascii="Arial" w:hAnsi="Arial" w:cs="Arial"/>
            <w:b w:val="0"/>
            <w:bCs w:val="0"/>
            <w:color w:val="2B2B2B"/>
            <w:spacing w:val="-1"/>
            <w:sz w:val="24"/>
            <w:szCs w:val="24"/>
            <w:shd w:val="clear" w:color="auto" w:fill="FEFEFE"/>
          </w:rPr>
          <w:t>.</w:t>
        </w:r>
      </w:ins>
      <w:del w:author="Gary Smailes" w:date="2024-02-07T16:35:35.611Z" w:id="343063632">
        <w:r w:rsidRPr="3C9E8E1C" w:rsidDel="3C9E8E1C">
          <w:rPr>
            <w:rStyle w:val="Strong"/>
            <w:rFonts w:ascii="Arial" w:hAnsi="Arial" w:cs="Arial"/>
            <w:b w:val="0"/>
            <w:bCs w:val="0"/>
            <w:color w:val="2B2B2B"/>
            <w:sz w:val="24"/>
            <w:szCs w:val="24"/>
          </w:rPr>
          <w:delText>!</w:delText>
        </w:r>
      </w:del>
      <w:r w:rsidRPr="008B2C77" w:rsidR="00220415">
        <w:rPr>
          <w:rStyle w:val="Strong"/>
          <w:rFonts w:ascii="Arial" w:hAnsi="Arial" w:cs="Arial"/>
          <w:b w:val="0"/>
          <w:bCs w:val="0"/>
          <w:color w:val="2B2B2B"/>
          <w:spacing w:val="-1"/>
          <w:sz w:val="24"/>
          <w:szCs w:val="24"/>
          <w:shd w:val="clear" w:color="auto" w:fill="FEFEFE"/>
        </w:rPr>
        <w:t xml:space="preserve"> Who is </w:t>
      </w:r>
      <w:r w:rsidRPr="008B2C77" w:rsidR="003445BA">
        <w:rPr>
          <w:rStyle w:val="Strong"/>
          <w:rFonts w:ascii="Arial" w:hAnsi="Arial" w:cs="Arial"/>
          <w:b w:val="0"/>
          <w:bCs w:val="0"/>
          <w:color w:val="2B2B2B"/>
          <w:spacing w:val="-1"/>
          <w:sz w:val="24"/>
          <w:szCs w:val="24"/>
          <w:shd w:val="clear" w:color="auto" w:fill="FEFEFE"/>
        </w:rPr>
        <w:t xml:space="preserve">a good pupil </w:t>
      </w:r>
      <w:r w:rsidRPr="008B2C77" w:rsidR="00220415">
        <w:rPr>
          <w:rStyle w:val="Strong"/>
          <w:rFonts w:ascii="Arial" w:hAnsi="Arial" w:cs="Arial"/>
          <w:b w:val="0"/>
          <w:bCs w:val="0"/>
          <w:color w:val="2B2B2B"/>
          <w:spacing w:val="-1"/>
          <w:sz w:val="24"/>
          <w:szCs w:val="24"/>
          <w:shd w:val="clear" w:color="auto" w:fill="FEFEFE"/>
        </w:rPr>
        <w:t xml:space="preserve">and what does </w:t>
      </w:r>
      <w:r w:rsidRPr="008B2C77" w:rsidR="003445BA">
        <w:rPr>
          <w:rStyle w:val="Strong"/>
          <w:rFonts w:ascii="Arial" w:hAnsi="Arial" w:cs="Arial"/>
          <w:b w:val="0"/>
          <w:bCs w:val="0"/>
          <w:color w:val="2B2B2B"/>
          <w:spacing w:val="-1"/>
          <w:sz w:val="24"/>
          <w:szCs w:val="24"/>
          <w:shd w:val="clear" w:color="auto" w:fill="FEFEFE"/>
        </w:rPr>
        <w:t xml:space="preserve">he </w:t>
      </w:r>
      <w:r w:rsidRPr="008B2C77" w:rsidR="00220415">
        <w:rPr>
          <w:rStyle w:val="Strong"/>
          <w:rFonts w:ascii="Arial" w:hAnsi="Arial" w:cs="Arial"/>
          <w:b w:val="0"/>
          <w:bCs w:val="0"/>
          <w:color w:val="2B2B2B"/>
          <w:spacing w:val="-1"/>
          <w:sz w:val="24"/>
          <w:szCs w:val="24"/>
          <w:shd w:val="clear" w:color="auto" w:fill="FEFEFE"/>
        </w:rPr>
        <w:t xml:space="preserve">look like </w:t>
      </w:r>
      <w:r w:rsidRPr="008B2C77" w:rsidR="009D768F">
        <w:rPr>
          <w:rStyle w:val="Strong"/>
          <w:rFonts w:ascii="Arial" w:hAnsi="Arial" w:cs="Arial"/>
          <w:b w:val="0"/>
          <w:bCs w:val="0"/>
          <w:color w:val="2B2B2B"/>
          <w:spacing w:val="-1"/>
          <w:sz w:val="24"/>
          <w:szCs w:val="24"/>
          <w:shd w:val="clear" w:color="auto" w:fill="FEFEFE"/>
        </w:rPr>
        <w:t>on the pitch</w:t>
      </w:r>
      <w:r w:rsidRPr="008B2C77" w:rsidR="00B8589B">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when he</w:t>
      </w:r>
      <w:r w:rsidRPr="008B2C77" w:rsidR="00B8589B">
        <w:rPr>
          <w:rStyle w:val="Strong"/>
          <w:rFonts w:ascii="Arial" w:hAnsi="Arial" w:cs="Arial"/>
          <w:b w:val="0"/>
          <w:bCs w:val="0"/>
          <w:color w:val="2B2B2B"/>
          <w:spacing w:val="-1"/>
          <w:sz w:val="24"/>
          <w:szCs w:val="24"/>
          <w:shd w:val="clear" w:color="auto" w:fill="FEFEFE"/>
        </w:rPr>
        <w:t xml:space="preserve"> is</w:t>
      </w:r>
      <w:r w:rsidRPr="008B2C77" w:rsidR="00220415">
        <w:rPr>
          <w:rStyle w:val="Strong"/>
          <w:rFonts w:ascii="Arial" w:hAnsi="Arial" w:cs="Arial"/>
          <w:b w:val="0"/>
          <w:bCs w:val="0"/>
          <w:color w:val="2B2B2B"/>
          <w:spacing w:val="-1"/>
          <w:sz w:val="24"/>
          <w:szCs w:val="24"/>
          <w:shd w:val="clear" w:color="auto" w:fill="FEFEFE"/>
        </w:rPr>
        <w:t xml:space="preserve"> play</w:t>
      </w:r>
      <w:r w:rsidRPr="008B2C77" w:rsidR="00B8589B">
        <w:rPr>
          <w:rStyle w:val="Strong"/>
          <w:rFonts w:ascii="Arial" w:hAnsi="Arial" w:cs="Arial"/>
          <w:b w:val="0"/>
          <w:bCs w:val="0"/>
          <w:color w:val="2B2B2B"/>
          <w:spacing w:val="-1"/>
          <w:sz w:val="24"/>
          <w:szCs w:val="24"/>
          <w:shd w:val="clear" w:color="auto" w:fill="FEFEFE"/>
        </w:rPr>
        <w:t>ing</w:t>
      </w:r>
      <w:r w:rsidRPr="008B2C77" w:rsidR="00220415">
        <w:rPr>
          <w:rStyle w:val="Strong"/>
          <w:rFonts w:ascii="Arial" w:hAnsi="Arial" w:cs="Arial"/>
          <w:b w:val="0"/>
          <w:bCs w:val="0"/>
          <w:color w:val="2B2B2B"/>
          <w:spacing w:val="-1"/>
          <w:sz w:val="24"/>
          <w:szCs w:val="24"/>
          <w:shd w:val="clear" w:color="auto" w:fill="FEFEFE"/>
        </w:rPr>
        <w:t xml:space="preserve">? What does </w:t>
      </w:r>
      <w:r w:rsidRPr="008B2C77" w:rsidR="00B8589B">
        <w:rPr>
          <w:rStyle w:val="Strong"/>
          <w:rFonts w:ascii="Arial" w:hAnsi="Arial" w:cs="Arial"/>
          <w:b w:val="0"/>
          <w:bCs w:val="0"/>
          <w:color w:val="2B2B2B"/>
          <w:spacing w:val="-1"/>
          <w:sz w:val="24"/>
          <w:szCs w:val="24"/>
          <w:shd w:val="clear" w:color="auto" w:fill="FEFEFE"/>
        </w:rPr>
        <w:t>detailed</w:t>
      </w:r>
      <w:r w:rsidRPr="008B2C77" w:rsidR="00B8589B">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observ</w:t>
      </w:r>
      <w:r w:rsidRPr="008B2C77" w:rsidR="00B8589B">
        <w:rPr>
          <w:rStyle w:val="Strong"/>
          <w:rFonts w:ascii="Arial" w:hAnsi="Arial" w:cs="Arial"/>
          <w:b w:val="0"/>
          <w:bCs w:val="0"/>
          <w:color w:val="2B2B2B"/>
          <w:spacing w:val="-1"/>
          <w:sz w:val="24"/>
          <w:szCs w:val="24"/>
          <w:shd w:val="clear" w:color="auto" w:fill="FEFEFE"/>
        </w:rPr>
        <w:t xml:space="preserve">ation of </w:t>
      </w:r>
      <w:r w:rsidRPr="008B2C77" w:rsidR="00220415">
        <w:rPr>
          <w:rStyle w:val="Strong"/>
          <w:rFonts w:ascii="Arial" w:hAnsi="Arial" w:cs="Arial"/>
          <w:b w:val="0"/>
          <w:bCs w:val="0"/>
          <w:color w:val="2B2B2B"/>
          <w:spacing w:val="-1"/>
          <w:sz w:val="24"/>
          <w:szCs w:val="24"/>
          <w:shd w:val="clear" w:color="auto" w:fill="FEFEFE"/>
        </w:rPr>
        <w:t xml:space="preserve">children and adolescents </w:t>
      </w:r>
      <w:r w:rsidRPr="008B2C77" w:rsidR="00B8589B">
        <w:rPr>
          <w:rStyle w:val="Strong"/>
          <w:rFonts w:ascii="Arial" w:hAnsi="Arial" w:cs="Arial"/>
          <w:b w:val="0"/>
          <w:bCs w:val="0"/>
          <w:color w:val="2B2B2B"/>
          <w:spacing w:val="-1"/>
          <w:sz w:val="24"/>
          <w:szCs w:val="24"/>
          <w:shd w:val="clear" w:color="auto" w:fill="FEFEFE"/>
        </w:rPr>
        <w:t xml:space="preserve">mean </w:t>
      </w:r>
      <w:r w:rsidRPr="008B2C77" w:rsidR="00220415">
        <w:rPr>
          <w:rStyle w:val="Strong"/>
          <w:rFonts w:ascii="Arial" w:hAnsi="Arial" w:cs="Arial"/>
          <w:b w:val="0"/>
          <w:bCs w:val="0"/>
          <w:color w:val="2B2B2B"/>
          <w:spacing w:val="-1"/>
          <w:sz w:val="24"/>
          <w:szCs w:val="24"/>
          <w:shd w:val="clear" w:color="auto" w:fill="FEFEFE"/>
        </w:rPr>
        <w:t xml:space="preserve">and how </w:t>
      </w:r>
      <w:r w:rsidRPr="008B2C77" w:rsidR="00B8589B">
        <w:rPr>
          <w:rStyle w:val="Strong"/>
          <w:rFonts w:ascii="Arial" w:hAnsi="Arial" w:cs="Arial"/>
          <w:b w:val="0"/>
          <w:bCs w:val="0"/>
          <w:color w:val="2B2B2B"/>
          <w:spacing w:val="-1"/>
          <w:sz w:val="24"/>
          <w:szCs w:val="24"/>
          <w:shd w:val="clear" w:color="auto" w:fill="FEFEFE"/>
        </w:rPr>
        <w:t>does one practice it</w:t>
      </w:r>
      <w:r w:rsidRPr="008B2C77" w:rsidR="00220415">
        <w:rPr>
          <w:rStyle w:val="Strong"/>
          <w:rFonts w:ascii="Arial" w:hAnsi="Arial" w:cs="Arial"/>
          <w:b w:val="0"/>
          <w:bCs w:val="0"/>
          <w:color w:val="2B2B2B"/>
          <w:spacing w:val="-1"/>
          <w:sz w:val="24"/>
          <w:szCs w:val="24"/>
          <w:shd w:val="clear" w:color="auto" w:fill="FEFEFE"/>
        </w:rPr>
        <w:t xml:space="preserve">. Yes, </w:t>
      </w:r>
      <w:r w:rsidRPr="008B2C77" w:rsidR="003445BA">
        <w:rPr>
          <w:rStyle w:val="Strong"/>
          <w:rFonts w:ascii="Arial" w:hAnsi="Arial" w:cs="Arial"/>
          <w:b w:val="0"/>
          <w:bCs w:val="0"/>
          <w:color w:val="2B2B2B"/>
          <w:spacing w:val="-1"/>
          <w:sz w:val="24"/>
          <w:szCs w:val="24"/>
          <w:shd w:val="clear" w:color="auto" w:fill="FEFEFE"/>
        </w:rPr>
        <w:t xml:space="preserve">once </w:t>
      </w:r>
      <w:r w:rsidRPr="008B2C77" w:rsidR="00220415">
        <w:rPr>
          <w:rStyle w:val="Strong"/>
          <w:rFonts w:ascii="Arial" w:hAnsi="Arial" w:cs="Arial"/>
          <w:b w:val="0"/>
          <w:bCs w:val="0"/>
          <w:color w:val="2B2B2B"/>
          <w:spacing w:val="-1"/>
          <w:sz w:val="24"/>
          <w:szCs w:val="24"/>
          <w:shd w:val="clear" w:color="auto" w:fill="FEFEFE"/>
        </w:rPr>
        <w:t>again it was about wh</w:t>
      </w:r>
      <w:r w:rsidRPr="008B2C77" w:rsidR="003445BA">
        <w:rPr>
          <w:rStyle w:val="Strong"/>
          <w:rFonts w:ascii="Arial" w:hAnsi="Arial" w:cs="Arial"/>
          <w:b w:val="0"/>
          <w:bCs w:val="0"/>
          <w:color w:val="2B2B2B"/>
          <w:spacing w:val="-1"/>
          <w:sz w:val="24"/>
          <w:szCs w:val="24"/>
          <w:shd w:val="clear" w:color="auto" w:fill="FEFEFE"/>
        </w:rPr>
        <w:t xml:space="preserve">at </w:t>
      </w:r>
      <w:r w:rsidRPr="008B2C77" w:rsidR="00220415">
        <w:rPr>
          <w:rStyle w:val="Strong"/>
          <w:rFonts w:ascii="Arial" w:hAnsi="Arial" w:cs="Arial"/>
          <w:b w:val="0"/>
          <w:bCs w:val="0"/>
          <w:color w:val="2B2B2B"/>
          <w:spacing w:val="-1"/>
          <w:sz w:val="24"/>
          <w:szCs w:val="24"/>
          <w:shd w:val="clear" w:color="auto" w:fill="FEFEFE"/>
        </w:rPr>
        <w:t xml:space="preserve">to look for, but </w:t>
      </w:r>
      <w:r w:rsidRPr="008B2C77" w:rsidR="00220415">
        <w:rPr>
          <w:rStyle w:val="Strong"/>
          <w:rFonts w:ascii="Arial" w:hAnsi="Arial" w:cs="Arial"/>
          <w:b w:val="0"/>
          <w:bCs w:val="0"/>
          <w:color w:val="2B2B2B"/>
          <w:spacing w:val="-1"/>
          <w:sz w:val="24"/>
          <w:szCs w:val="24"/>
          <w:shd w:val="clear" w:color="auto" w:fill="FEFEFE"/>
        </w:rPr>
        <w:t xml:space="preserve">very little</w:t>
      </w:r>
      <w:r w:rsidRPr="008B2C77" w:rsidR="00220415">
        <w:rPr>
          <w:rStyle w:val="Strong"/>
          <w:rFonts w:ascii="Arial" w:hAnsi="Arial" w:cs="Arial"/>
          <w:b w:val="0"/>
          <w:bCs w:val="0"/>
          <w:color w:val="2B2B2B"/>
          <w:spacing w:val="-1"/>
          <w:sz w:val="24"/>
          <w:szCs w:val="24"/>
          <w:shd w:val="clear" w:color="auto" w:fill="FEFEFE"/>
        </w:rPr>
        <w:t xml:space="preserve"> about understanding the young </w:t>
      </w:r>
      <w:r w:rsidRPr="008B2C77" w:rsidR="003445BA">
        <w:rPr>
          <w:rStyle w:val="Strong"/>
          <w:rFonts w:ascii="Arial" w:hAnsi="Arial" w:cs="Arial"/>
          <w:b w:val="0"/>
          <w:bCs w:val="0"/>
          <w:color w:val="2B2B2B"/>
          <w:spacing w:val="-1"/>
          <w:sz w:val="24"/>
          <w:szCs w:val="24"/>
          <w:shd w:val="clear" w:color="auto" w:fill="FEFEFE"/>
        </w:rPr>
        <w:t xml:space="preserve">player </w:t>
      </w:r>
      <w:r w:rsidRPr="008B2C77" w:rsidR="00220415">
        <w:rPr>
          <w:rStyle w:val="Strong"/>
          <w:rFonts w:ascii="Arial" w:hAnsi="Arial" w:cs="Arial"/>
          <w:b w:val="0"/>
          <w:bCs w:val="0"/>
          <w:color w:val="2B2B2B"/>
          <w:spacing w:val="-1"/>
          <w:sz w:val="24"/>
          <w:szCs w:val="24"/>
          <w:shd w:val="clear" w:color="auto" w:fill="FEFEFE"/>
        </w:rPr>
        <w:t xml:space="preserve">we are </w:t>
      </w:r>
      <w:r w:rsidRPr="008B2C77" w:rsidR="00220415">
        <w:rPr>
          <w:rStyle w:val="Strong"/>
          <w:rFonts w:ascii="Arial" w:hAnsi="Arial" w:cs="Arial"/>
          <w:b w:val="0"/>
          <w:bCs w:val="0"/>
          <w:color w:val="2B2B2B"/>
          <w:spacing w:val="-1"/>
          <w:sz w:val="24"/>
          <w:szCs w:val="24"/>
          <w:shd w:val="clear" w:color="auto" w:fill="FEFEFE"/>
        </w:rPr>
        <w:t>observing</w:t>
      </w:r>
      <w:r w:rsidRPr="008B2C77" w:rsidR="00A72CBC">
        <w:rPr>
          <w:rStyle w:val="Strong"/>
          <w:rFonts w:ascii="Arial" w:hAnsi="Arial" w:cs="Arial"/>
          <w:b w:val="0"/>
          <w:bCs w:val="0"/>
          <w:color w:val="2B2B2B"/>
          <w:spacing w:val="-1"/>
          <w:sz w:val="24"/>
          <w:szCs w:val="24"/>
          <w:shd w:val="clear" w:color="auto" w:fill="FEFEFE"/>
        </w:rPr>
        <w:t>.</w:t>
      </w:r>
      <w:r w:rsidRPr="008B2C77" w:rsidR="000B4D05">
        <w:rPr>
          <w:rStyle w:val="Strong"/>
          <w:rFonts w:ascii="Arial" w:hAnsi="Arial" w:cs="Arial"/>
          <w:b w:val="0"/>
          <w:bCs w:val="0"/>
          <w:color w:val="2B2B2B"/>
          <w:spacing w:val="-1"/>
          <w:sz w:val="24"/>
          <w:szCs w:val="24"/>
          <w:shd w:val="clear" w:color="auto" w:fill="FEFEFE"/>
        </w:rPr>
        <w:t xml:space="preserve"> </w:t>
      </w:r>
    </w:p>
    <w:p xmlns:wp14="http://schemas.microsoft.com/office/word/2010/wordml" w:rsidRPr="008B2C77" w:rsidR="00B517C3" w:rsidP="3C9E8E1C" w:rsidRDefault="00B517C3" w14:paraId="42A35C36" wp14:textId="0F19A6FA">
      <w:pPr>
        <w:spacing w:line="480" w:lineRule="auto"/>
        <w:ind w:right="-613" w:firstLine="720"/>
        <w:jc w:val="both"/>
        <w:rPr>
          <w:rStyle w:val="Strong"/>
          <w:rFonts w:ascii="Arial" w:hAnsi="Arial" w:cs="Arial"/>
          <w:b w:val="0"/>
          <w:bCs w:val="0"/>
          <w:color w:val="2B2B2B"/>
          <w:spacing w:val="-1"/>
          <w:sz w:val="24"/>
          <w:szCs w:val="24"/>
          <w:shd w:val="clear" w:color="auto" w:fill="FEFEFE"/>
        </w:rPr>
      </w:pPr>
      <w:r w:rsidRPr="008B2C77" w:rsidR="00220415">
        <w:rPr>
          <w:rStyle w:val="Strong"/>
          <w:rFonts w:ascii="Arial" w:hAnsi="Arial" w:cs="Arial"/>
          <w:b w:val="0"/>
          <w:bCs w:val="0"/>
          <w:color w:val="2B2B2B"/>
          <w:spacing w:val="-1"/>
          <w:sz w:val="24"/>
          <w:szCs w:val="24"/>
          <w:shd w:val="clear" w:color="auto" w:fill="FEFEFE"/>
        </w:rPr>
        <w:t xml:space="preserve">That is </w:t>
      </w:r>
      <w:r w:rsidRPr="008B2C77" w:rsidR="00DF2DC6">
        <w:rPr>
          <w:rStyle w:val="Strong"/>
          <w:rFonts w:ascii="Arial" w:hAnsi="Arial" w:cs="Arial"/>
          <w:b w:val="0"/>
          <w:bCs w:val="0"/>
          <w:color w:val="2B2B2B"/>
          <w:spacing w:val="-1"/>
          <w:sz w:val="24"/>
          <w:szCs w:val="24"/>
          <w:shd w:val="clear" w:color="auto" w:fill="FEFEFE"/>
        </w:rPr>
        <w:t>how</w:t>
      </w:r>
      <w:r w:rsidRPr="008B2C77" w:rsidR="00220415">
        <w:rPr>
          <w:rStyle w:val="Strong"/>
          <w:rFonts w:ascii="Arial" w:hAnsi="Arial" w:cs="Arial"/>
          <w:b w:val="0"/>
          <w:bCs w:val="0"/>
          <w:color w:val="2B2B2B"/>
          <w:spacing w:val="-1"/>
          <w:sz w:val="24"/>
          <w:szCs w:val="24"/>
          <w:shd w:val="clear" w:color="auto" w:fill="FEFEFE"/>
        </w:rPr>
        <w:t xml:space="preserve">, </w:t>
      </w:r>
      <w:r w:rsidRPr="008B2C77" w:rsidR="003445BA">
        <w:rPr>
          <w:rStyle w:val="Strong"/>
          <w:rFonts w:ascii="Arial" w:hAnsi="Arial" w:cs="Arial"/>
          <w:b w:val="0"/>
          <w:bCs w:val="0"/>
          <w:color w:val="2B2B2B"/>
          <w:spacing w:val="-1"/>
          <w:sz w:val="24"/>
          <w:szCs w:val="24"/>
          <w:shd w:val="clear" w:color="auto" w:fill="FEFEFE"/>
        </w:rPr>
        <w:t xml:space="preserve">following </w:t>
      </w:r>
      <w:r w:rsidRPr="008B2C77" w:rsidR="00220415">
        <w:rPr>
          <w:rStyle w:val="Strong"/>
          <w:rFonts w:ascii="Arial" w:hAnsi="Arial" w:cs="Arial"/>
          <w:b w:val="0"/>
          <w:bCs w:val="0"/>
          <w:color w:val="2B2B2B"/>
          <w:spacing w:val="-1"/>
          <w:sz w:val="24"/>
          <w:szCs w:val="24"/>
          <w:shd w:val="clear" w:color="auto" w:fill="FEFEFE"/>
        </w:rPr>
        <w:t xml:space="preserve">the recommendation of such scouts, </w:t>
      </w:r>
      <w:r w:rsidRPr="008B2C77" w:rsidR="003445BA">
        <w:rPr>
          <w:rStyle w:val="Strong"/>
          <w:rFonts w:ascii="Arial" w:hAnsi="Arial" w:cs="Arial"/>
          <w:b w:val="0"/>
          <w:bCs w:val="0"/>
          <w:color w:val="2B2B2B"/>
          <w:spacing w:val="-1"/>
          <w:sz w:val="24"/>
          <w:szCs w:val="24"/>
          <w:shd w:val="clear" w:color="auto" w:fill="FEFEFE"/>
        </w:rPr>
        <w:t>a</w:t>
      </w:r>
      <w:r w:rsidRPr="008B2C77" w:rsidR="00220415">
        <w:rPr>
          <w:rStyle w:val="Strong"/>
          <w:rFonts w:ascii="Arial" w:hAnsi="Arial" w:cs="Arial"/>
          <w:b w:val="0"/>
          <w:bCs w:val="0"/>
          <w:color w:val="2B2B2B"/>
          <w:spacing w:val="-1"/>
          <w:sz w:val="24"/>
          <w:szCs w:val="24"/>
          <w:shd w:val="clear" w:color="auto" w:fill="FEFEFE"/>
        </w:rPr>
        <w:t xml:space="preserve"> child </w:t>
      </w:r>
      <w:r w:rsidRPr="008B2C77" w:rsidR="003445BA">
        <w:rPr>
          <w:rStyle w:val="Strong"/>
          <w:rFonts w:ascii="Arial" w:hAnsi="Arial" w:cs="Arial"/>
          <w:b w:val="0"/>
          <w:bCs w:val="0"/>
          <w:color w:val="2B2B2B"/>
          <w:spacing w:val="-1"/>
          <w:sz w:val="24"/>
          <w:szCs w:val="24"/>
          <w:shd w:val="clear" w:color="auto" w:fill="FEFEFE"/>
        </w:rPr>
        <w:t xml:space="preserve">is recruited </w:t>
      </w:r>
      <w:r w:rsidRPr="008B2C77" w:rsidR="00220415">
        <w:rPr>
          <w:rStyle w:val="Strong"/>
          <w:rFonts w:ascii="Arial" w:hAnsi="Arial" w:cs="Arial"/>
          <w:b w:val="0"/>
          <w:bCs w:val="0"/>
          <w:color w:val="2B2B2B"/>
          <w:spacing w:val="-1"/>
          <w:sz w:val="24"/>
          <w:szCs w:val="24"/>
          <w:shd w:val="clear" w:color="auto" w:fill="FEFEFE"/>
        </w:rPr>
        <w:t xml:space="preserve">to </w:t>
      </w:r>
      <w:r w:rsidRPr="008B2C77" w:rsidR="003445BA">
        <w:rPr>
          <w:rStyle w:val="Strong"/>
          <w:rFonts w:ascii="Arial" w:hAnsi="Arial" w:cs="Arial"/>
          <w:b w:val="0"/>
          <w:bCs w:val="0"/>
          <w:color w:val="2B2B2B"/>
          <w:spacing w:val="-1"/>
          <w:sz w:val="24"/>
          <w:szCs w:val="24"/>
          <w:shd w:val="clear" w:color="auto" w:fill="FEFEFE"/>
        </w:rPr>
        <w:t>a</w:t>
      </w:r>
      <w:r w:rsidRPr="008B2C77" w:rsidR="00220415">
        <w:rPr>
          <w:rStyle w:val="Strong"/>
          <w:rFonts w:ascii="Arial" w:hAnsi="Arial" w:cs="Arial"/>
          <w:b w:val="0"/>
          <w:bCs w:val="0"/>
          <w:color w:val="2B2B2B"/>
          <w:spacing w:val="-1"/>
          <w:sz w:val="24"/>
          <w:szCs w:val="24"/>
          <w:shd w:val="clear" w:color="auto" w:fill="FEFEFE"/>
        </w:rPr>
        <w:t xml:space="preserve"> club</w:t>
      </w:r>
      <w:r w:rsidRPr="008B2C77" w:rsidR="003445BA">
        <w:rPr>
          <w:rStyle w:val="Strong"/>
          <w:rFonts w:ascii="Arial" w:hAnsi="Arial" w:cs="Arial"/>
          <w:b w:val="0"/>
          <w:bCs w:val="0"/>
          <w:color w:val="2B2B2B"/>
          <w:spacing w:val="-1"/>
          <w:sz w:val="24"/>
          <w:szCs w:val="24"/>
          <w:shd w:val="clear" w:color="auto" w:fill="FEFEFE"/>
        </w:rPr>
        <w:t>’s</w:t>
      </w:r>
      <w:r w:rsidRPr="008B2C77" w:rsidR="00220415">
        <w:rPr>
          <w:rStyle w:val="Strong"/>
          <w:rFonts w:ascii="Arial" w:hAnsi="Arial" w:cs="Arial"/>
          <w:b w:val="0"/>
          <w:bCs w:val="0"/>
          <w:color w:val="2B2B2B"/>
          <w:spacing w:val="-1"/>
          <w:sz w:val="24"/>
          <w:szCs w:val="24"/>
          <w:shd w:val="clear" w:color="auto" w:fill="FEFEFE"/>
        </w:rPr>
        <w:t xml:space="preserve"> academy. Often, not knowing </w:t>
      </w:r>
      <w:r w:rsidRPr="008B2C77" w:rsidR="00DF2DC6">
        <w:rPr>
          <w:rStyle w:val="Strong"/>
          <w:rFonts w:ascii="Arial" w:hAnsi="Arial" w:cs="Arial"/>
          <w:b w:val="0"/>
          <w:bCs w:val="0"/>
          <w:color w:val="2B2B2B"/>
          <w:spacing w:val="-1"/>
          <w:sz w:val="24"/>
          <w:szCs w:val="24"/>
          <w:shd w:val="clear" w:color="auto" w:fill="FEFEFE"/>
        </w:rPr>
        <w:t xml:space="preserve">anything about </w:t>
      </w:r>
      <w:r w:rsidRPr="008B2C77" w:rsidR="00220415">
        <w:rPr>
          <w:rStyle w:val="Strong"/>
          <w:rFonts w:ascii="Arial" w:hAnsi="Arial" w:cs="Arial"/>
          <w:b w:val="0"/>
          <w:bCs w:val="0"/>
          <w:color w:val="2B2B2B"/>
          <w:spacing w:val="-1"/>
          <w:sz w:val="24"/>
          <w:szCs w:val="24"/>
          <w:shd w:val="clear" w:color="auto" w:fill="FEFEFE"/>
        </w:rPr>
        <w:t xml:space="preserve">the environment, </w:t>
      </w:r>
      <w:r w:rsidRPr="008B2C77" w:rsidR="003445BA">
        <w:rPr>
          <w:rStyle w:val="Strong"/>
          <w:rFonts w:ascii="Arial" w:hAnsi="Arial" w:cs="Arial"/>
          <w:b w:val="0"/>
          <w:bCs w:val="0"/>
          <w:color w:val="2B2B2B"/>
          <w:spacing w:val="-1"/>
          <w:sz w:val="24"/>
          <w:szCs w:val="24"/>
          <w:shd w:val="clear" w:color="auto" w:fill="FEFEFE"/>
        </w:rPr>
        <w:t>he</w:t>
      </w:r>
      <w:r w:rsidRPr="008B2C77" w:rsidR="00220415">
        <w:rPr>
          <w:rStyle w:val="Strong"/>
          <w:rFonts w:ascii="Arial" w:hAnsi="Arial" w:cs="Arial"/>
          <w:b w:val="0"/>
          <w:bCs w:val="0"/>
          <w:color w:val="2B2B2B"/>
          <w:spacing w:val="-1"/>
          <w:sz w:val="24"/>
          <w:szCs w:val="24"/>
          <w:shd w:val="clear" w:color="auto" w:fill="FEFEFE"/>
        </w:rPr>
        <w:t xml:space="preserve"> is </w:t>
      </w:r>
      <w:r w:rsidRPr="008B2C77" w:rsidR="00DF2DC6">
        <w:rPr>
          <w:rStyle w:val="Strong"/>
          <w:rFonts w:ascii="Arial" w:hAnsi="Arial" w:cs="Arial"/>
          <w:b w:val="0"/>
          <w:bCs w:val="0"/>
          <w:color w:val="2B2B2B"/>
          <w:spacing w:val="-1"/>
          <w:sz w:val="24"/>
          <w:szCs w:val="24"/>
          <w:shd w:val="clear" w:color="auto" w:fill="FEFEFE"/>
        </w:rPr>
        <w:t xml:space="preserve">totally ill</w:t>
      </w:r>
      <w:r w:rsidRPr="008B2C77" w:rsidR="00DF2DC6">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adapted to the professional standards prevailing there, which in no way correspond to the development of children and their learning process. </w:t>
      </w:r>
      <w:r w:rsidRPr="008B2C77" w:rsidR="003445BA">
        <w:rPr>
          <w:rStyle w:val="Strong"/>
          <w:rFonts w:ascii="Arial" w:hAnsi="Arial" w:cs="Arial"/>
          <w:b w:val="0"/>
          <w:bCs w:val="0"/>
          <w:color w:val="2B2B2B"/>
          <w:spacing w:val="-1"/>
          <w:sz w:val="24"/>
          <w:szCs w:val="24"/>
          <w:shd w:val="clear" w:color="auto" w:fill="FEFEFE"/>
        </w:rPr>
        <w:t>The c</w:t>
      </w:r>
      <w:r w:rsidRPr="008B2C77" w:rsidR="00220415">
        <w:rPr>
          <w:rStyle w:val="Strong"/>
          <w:rFonts w:ascii="Arial" w:hAnsi="Arial" w:cs="Arial"/>
          <w:b w:val="0"/>
          <w:bCs w:val="0"/>
          <w:color w:val="2B2B2B"/>
          <w:spacing w:val="-1"/>
          <w:sz w:val="24"/>
          <w:szCs w:val="24"/>
          <w:shd w:val="clear" w:color="auto" w:fill="FEFEFE"/>
        </w:rPr>
        <w:t xml:space="preserve">hild </w:t>
      </w:r>
      <w:r w:rsidRPr="008B2C77" w:rsidR="003445BA">
        <w:rPr>
          <w:rStyle w:val="Strong"/>
          <w:rFonts w:ascii="Arial" w:hAnsi="Arial" w:cs="Arial"/>
          <w:b w:val="0"/>
          <w:bCs w:val="0"/>
          <w:color w:val="2B2B2B"/>
          <w:spacing w:val="-1"/>
          <w:sz w:val="24"/>
          <w:szCs w:val="24"/>
          <w:shd w:val="clear" w:color="auto" w:fill="FEFEFE"/>
        </w:rPr>
        <w:t xml:space="preserve">is </w:t>
      </w:r>
      <w:r w:rsidRPr="008B2C77" w:rsidR="00220415">
        <w:rPr>
          <w:rStyle w:val="Strong"/>
          <w:rFonts w:ascii="Arial" w:hAnsi="Arial" w:cs="Arial"/>
          <w:b w:val="0"/>
          <w:bCs w:val="0"/>
          <w:color w:val="2B2B2B"/>
          <w:spacing w:val="-1"/>
          <w:sz w:val="24"/>
          <w:szCs w:val="24"/>
          <w:shd w:val="clear" w:color="auto" w:fill="FEFEFE"/>
        </w:rPr>
        <w:t xml:space="preserve">torn </w:t>
      </w:r>
      <w:r w:rsidRPr="008B2C77" w:rsidR="003445BA">
        <w:rPr>
          <w:rStyle w:val="Strong"/>
          <w:rFonts w:ascii="Arial" w:hAnsi="Arial" w:cs="Arial"/>
          <w:b w:val="0"/>
          <w:bCs w:val="0"/>
          <w:color w:val="2B2B2B"/>
          <w:spacing w:val="-1"/>
          <w:sz w:val="24"/>
          <w:szCs w:val="24"/>
          <w:shd w:val="clear" w:color="auto" w:fill="FEFEFE"/>
        </w:rPr>
        <w:t xml:space="preserve">from </w:t>
      </w:r>
      <w:r w:rsidRPr="008B2C77" w:rsidR="00220415">
        <w:rPr>
          <w:rStyle w:val="Strong"/>
          <w:rFonts w:ascii="Arial" w:hAnsi="Arial" w:cs="Arial"/>
          <w:b w:val="0"/>
          <w:bCs w:val="0"/>
          <w:color w:val="2B2B2B"/>
          <w:spacing w:val="-1"/>
          <w:sz w:val="24"/>
          <w:szCs w:val="24"/>
          <w:shd w:val="clear" w:color="auto" w:fill="FEFEFE"/>
        </w:rPr>
        <w:t xml:space="preserve">his </w:t>
      </w:r>
      <w:r w:rsidRPr="008B2C77" w:rsidR="003445BA">
        <w:rPr>
          <w:rStyle w:val="Strong"/>
          <w:rFonts w:ascii="Arial" w:hAnsi="Arial" w:cs="Arial"/>
          <w:b w:val="0"/>
          <w:bCs w:val="0"/>
          <w:color w:val="2B2B2B"/>
          <w:spacing w:val="-1"/>
          <w:sz w:val="24"/>
          <w:szCs w:val="24"/>
          <w:shd w:val="clear" w:color="auto" w:fill="FEFEFE"/>
        </w:rPr>
        <w:t xml:space="preserve">own </w:t>
      </w:r>
      <w:r w:rsidRPr="008B2C77" w:rsidR="00220415">
        <w:rPr>
          <w:rStyle w:val="Strong"/>
          <w:rFonts w:ascii="Arial" w:hAnsi="Arial" w:cs="Arial"/>
          <w:b w:val="0"/>
          <w:bCs w:val="0"/>
          <w:color w:val="2B2B2B"/>
          <w:spacing w:val="-1"/>
          <w:sz w:val="24"/>
          <w:szCs w:val="24"/>
          <w:shd w:val="clear" w:color="auto" w:fill="FEFEFE"/>
        </w:rPr>
        <w:t>world</w:t>
      </w:r>
      <w:r w:rsidRPr="008B2C77" w:rsidR="003445BA">
        <w:rPr>
          <w:rStyle w:val="Strong"/>
          <w:rFonts w:ascii="Arial" w:hAnsi="Arial" w:cs="Arial"/>
          <w:b w:val="0"/>
          <w:bCs w:val="0"/>
          <w:color w:val="2B2B2B"/>
          <w:spacing w:val="-1"/>
          <w:sz w:val="24"/>
          <w:szCs w:val="24"/>
          <w:shd w:val="clear" w:color="auto" w:fill="FEFEFE"/>
        </w:rPr>
        <w:t xml:space="preserve"> and </w:t>
      </w:r>
      <w:r w:rsidRPr="008B2C77" w:rsidR="00220415">
        <w:rPr>
          <w:rStyle w:val="Strong"/>
          <w:rFonts w:ascii="Arial" w:hAnsi="Arial" w:cs="Arial"/>
          <w:b w:val="0"/>
          <w:bCs w:val="0"/>
          <w:color w:val="2B2B2B"/>
          <w:spacing w:val="-1"/>
          <w:sz w:val="24"/>
          <w:szCs w:val="24"/>
          <w:shd w:val="clear" w:color="auto" w:fill="FEFEFE"/>
        </w:rPr>
        <w:t xml:space="preserve">local club (because a s</w:t>
      </w:r>
      <w:commentRangeStart w:id="817152349"/>
      <w:r w:rsidRPr="008B2C77" w:rsidR="00220415">
        <w:rPr>
          <w:rStyle w:val="Strong"/>
          <w:rFonts w:ascii="Arial" w:hAnsi="Arial" w:cs="Arial"/>
          <w:b w:val="0"/>
          <w:bCs w:val="0"/>
          <w:color w:val="2B2B2B"/>
          <w:spacing w:val="-1"/>
          <w:sz w:val="24"/>
          <w:szCs w:val="24"/>
          <w:shd w:val="clear" w:color="auto" w:fill="FEFEFE"/>
        </w:rPr>
        <w:t xml:space="preserve">tupid rule applies – that </w:t>
      </w:r>
      <w:r w:rsidRPr="008B2C77" w:rsidR="003445BA">
        <w:rPr>
          <w:rStyle w:val="Strong"/>
          <w:rFonts w:ascii="Arial" w:hAnsi="Arial" w:cs="Arial"/>
          <w:b w:val="0"/>
          <w:bCs w:val="0"/>
          <w:color w:val="2B2B2B"/>
          <w:spacing w:val="-1"/>
          <w:sz w:val="24"/>
          <w:szCs w:val="24"/>
          <w:shd w:val="clear" w:color="auto" w:fill="FEFEFE"/>
        </w:rPr>
        <w:t xml:space="preserve">once he goes to an academy </w:t>
      </w:r>
      <w:r w:rsidRPr="008B2C77" w:rsidR="00220415">
        <w:rPr>
          <w:rStyle w:val="Strong"/>
          <w:rFonts w:ascii="Arial" w:hAnsi="Arial" w:cs="Arial"/>
          <w:b w:val="0"/>
          <w:bCs w:val="0"/>
          <w:color w:val="2B2B2B"/>
          <w:spacing w:val="-1"/>
          <w:sz w:val="24"/>
          <w:szCs w:val="24"/>
          <w:shd w:val="clear" w:color="auto" w:fill="FEFEFE"/>
        </w:rPr>
        <w:t>a child can</w:t>
      </w:r>
      <w:r w:rsidRPr="008B2C77" w:rsidR="003445BA">
        <w:rPr>
          <w:rStyle w:val="Strong"/>
          <w:rFonts w:ascii="Arial" w:hAnsi="Arial" w:cs="Arial"/>
          <w:b w:val="0"/>
          <w:bCs w:val="0"/>
          <w:color w:val="2B2B2B"/>
          <w:spacing w:val="-1"/>
          <w:sz w:val="24"/>
          <w:szCs w:val="24"/>
          <w:shd w:val="clear" w:color="auto" w:fill="FEFEFE"/>
        </w:rPr>
        <w:t xml:space="preserve"> no longer </w:t>
      </w:r>
      <w:r w:rsidRPr="008B2C77" w:rsidR="00220415">
        <w:rPr>
          <w:rStyle w:val="Strong"/>
          <w:rFonts w:ascii="Arial" w:hAnsi="Arial" w:cs="Arial"/>
          <w:b w:val="0"/>
          <w:bCs w:val="0"/>
          <w:color w:val="2B2B2B"/>
          <w:spacing w:val="-1"/>
          <w:sz w:val="24"/>
          <w:szCs w:val="24"/>
          <w:shd w:val="clear" w:color="auto" w:fill="FEFEFE"/>
        </w:rPr>
        <w:t xml:space="preserve">play football in his </w:t>
      </w:r>
      <w:r w:rsidRPr="008B2C77" w:rsidR="003445BA">
        <w:rPr>
          <w:rStyle w:val="Strong"/>
          <w:rFonts w:ascii="Arial" w:hAnsi="Arial" w:cs="Arial"/>
          <w:b w:val="0"/>
          <w:bCs w:val="0"/>
          <w:color w:val="2B2B2B"/>
          <w:spacing w:val="-1"/>
          <w:sz w:val="24"/>
          <w:szCs w:val="24"/>
          <w:shd w:val="clear" w:color="auto" w:fill="FEFEFE"/>
        </w:rPr>
        <w:t xml:space="preserve">local </w:t>
      </w:r>
      <w:r w:rsidRPr="008B2C77" w:rsidR="00220415">
        <w:rPr>
          <w:rStyle w:val="Strong"/>
          <w:rFonts w:ascii="Arial" w:hAnsi="Arial" w:cs="Arial"/>
          <w:b w:val="0"/>
          <w:bCs w:val="0"/>
          <w:color w:val="2B2B2B"/>
          <w:spacing w:val="-1"/>
          <w:sz w:val="24"/>
          <w:szCs w:val="24"/>
          <w:shd w:val="clear" w:color="auto" w:fill="FEFEFE"/>
        </w:rPr>
        <w:t>club</w:t>
      </w:r>
      <w:r w:rsidRPr="008B2C77" w:rsidR="003445BA">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why</w:t>
      </w:r>
      <w:r w:rsidRPr="008B2C77" w:rsidR="003445BA">
        <w:rPr>
          <w:rStyle w:val="Strong"/>
          <w:rFonts w:ascii="Arial" w:hAnsi="Arial" w:cs="Arial"/>
          <w:b w:val="0"/>
          <w:bCs w:val="0"/>
          <w:color w:val="2B2B2B"/>
          <w:spacing w:val="-1"/>
          <w:sz w:val="24"/>
          <w:szCs w:val="24"/>
          <w:shd w:val="clear" w:color="auto" w:fill="FEFEFE"/>
        </w:rPr>
        <w:t>’s</w:t>
      </w:r>
      <w:r w:rsidRPr="008B2C77" w:rsidR="003445BA">
        <w:rPr>
          <w:rStyle w:val="Strong"/>
          <w:rFonts w:ascii="Arial" w:hAnsi="Arial" w:cs="Arial"/>
          <w:b w:val="0"/>
          <w:bCs w:val="0"/>
          <w:color w:val="2B2B2B"/>
          <w:spacing w:val="-1"/>
          <w:sz w:val="24"/>
          <w:szCs w:val="24"/>
          <w:shd w:val="clear" w:color="auto" w:fill="FEFEFE"/>
        </w:rPr>
        <w:t xml:space="preserve"> that </w:t>
      </w:r>
      <w:r w:rsidRPr="008B2C77" w:rsidR="00220415">
        <w:rPr>
          <w:rStyle w:val="Strong"/>
          <w:rFonts w:ascii="Arial" w:hAnsi="Arial" w:cs="Arial"/>
          <w:b w:val="0"/>
          <w:bCs w:val="0"/>
          <w:color w:val="2B2B2B"/>
          <w:spacing w:val="-1"/>
          <w:sz w:val="24"/>
          <w:szCs w:val="24"/>
          <w:shd w:val="clear" w:color="auto" w:fill="FEFEFE"/>
        </w:rPr>
        <w:t xml:space="preserve">and </w:t>
      </w:r>
      <w:r w:rsidRPr="008B2C77" w:rsidR="00220415">
        <w:rPr>
          <w:rStyle w:val="Strong"/>
          <w:rFonts w:ascii="Arial" w:hAnsi="Arial" w:cs="Arial"/>
          <w:b w:val="0"/>
          <w:bCs w:val="0"/>
          <w:color w:val="2B2B2B"/>
          <w:spacing w:val="-1"/>
          <w:sz w:val="24"/>
          <w:szCs w:val="24"/>
          <w:shd w:val="clear" w:color="auto" w:fill="FEFEFE"/>
        </w:rPr>
        <w:t>w</w:t>
      </w:r>
      <w:commentRangeEnd w:id="817152349"/>
      <w:r>
        <w:rPr>
          <w:rStyle w:val="CommentReference"/>
        </w:rPr>
        <w:commentReference w:id="817152349"/>
      </w:r>
      <w:r w:rsidRPr="008B2C77" w:rsidR="00220415">
        <w:rPr>
          <w:rStyle w:val="Strong"/>
          <w:rFonts w:ascii="Arial" w:hAnsi="Arial" w:cs="Arial"/>
          <w:b w:val="0"/>
          <w:bCs w:val="0"/>
          <w:color w:val="2B2B2B"/>
          <w:spacing w:val="-1"/>
          <w:sz w:val="24"/>
          <w:szCs w:val="24"/>
          <w:shd w:val="clear" w:color="auto" w:fill="FEFEFE"/>
        </w:rPr>
        <w:t>hat's</w:t>
      </w:r>
      <w:r w:rsidRPr="008B2C77" w:rsidR="00220415">
        <w:rPr>
          <w:rStyle w:val="Strong"/>
          <w:rFonts w:ascii="Arial" w:hAnsi="Arial" w:cs="Arial"/>
          <w:b w:val="0"/>
          <w:bCs w:val="0"/>
          <w:color w:val="2B2B2B"/>
          <w:spacing w:val="-1"/>
          <w:sz w:val="24"/>
          <w:szCs w:val="24"/>
          <w:shd w:val="clear" w:color="auto" w:fill="FEFEFE"/>
        </w:rPr>
        <w:t xml:space="preserve"> wrong with</w:t>
      </w:r>
      <w:r w:rsidRPr="008B2C77" w:rsidR="003445BA">
        <w:rPr>
          <w:rStyle w:val="Strong"/>
          <w:rFonts w:ascii="Arial" w:hAnsi="Arial" w:cs="Arial"/>
          <w:b w:val="0"/>
          <w:bCs w:val="0"/>
          <w:color w:val="2B2B2B"/>
          <w:spacing w:val="-1"/>
          <w:sz w:val="24"/>
          <w:szCs w:val="24"/>
          <w:shd w:val="clear" w:color="auto" w:fill="FEFEFE"/>
        </w:rPr>
        <w:t xml:space="preserve"> it</w:t>
      </w:r>
      <w:r w:rsidRPr="008B2C77" w:rsidR="00220415">
        <w:rPr>
          <w:rStyle w:val="Strong"/>
          <w:rFonts w:ascii="Arial" w:hAnsi="Arial" w:cs="Arial"/>
          <w:b w:val="0"/>
          <w:bCs w:val="0"/>
          <w:color w:val="2B2B2B"/>
          <w:spacing w:val="-1"/>
          <w:sz w:val="24"/>
          <w:szCs w:val="24"/>
          <w:shd w:val="clear" w:color="auto" w:fill="FEFEFE"/>
        </w:rPr>
        <w:t xml:space="preserve">?). </w:t>
      </w:r>
      <w:r w:rsidRPr="008B2C77" w:rsidR="00C139DB">
        <w:rPr>
          <w:rStyle w:val="Strong"/>
          <w:rFonts w:ascii="Arial" w:hAnsi="Arial" w:cs="Arial"/>
          <w:b w:val="0"/>
          <w:bCs w:val="0"/>
          <w:color w:val="2B2B2B"/>
          <w:spacing w:val="-1"/>
          <w:sz w:val="24"/>
          <w:szCs w:val="24"/>
          <w:shd w:val="clear" w:color="auto" w:fill="FEFEFE"/>
        </w:rPr>
        <w:t>The same</w:t>
      </w:r>
      <w:r w:rsidRPr="008B2C77" w:rsidR="00220415">
        <w:rPr>
          <w:rStyle w:val="Strong"/>
          <w:rFonts w:ascii="Arial" w:hAnsi="Arial" w:cs="Arial"/>
          <w:b w:val="0"/>
          <w:bCs w:val="0"/>
          <w:color w:val="2B2B2B"/>
          <w:spacing w:val="-1"/>
          <w:sz w:val="24"/>
          <w:szCs w:val="24"/>
          <w:shd w:val="clear" w:color="auto" w:fill="FEFEFE"/>
        </w:rPr>
        <w:t xml:space="preserve"> child unfortunately leaves the academy at a later age, not of his own free will, but </w:t>
      </w:r>
      <w:r w:rsidRPr="008B2C77" w:rsidR="003445BA">
        <w:rPr>
          <w:rStyle w:val="Strong"/>
          <w:rFonts w:ascii="Arial" w:hAnsi="Arial" w:cs="Arial"/>
          <w:b w:val="0"/>
          <w:bCs w:val="0"/>
          <w:color w:val="2B2B2B"/>
          <w:spacing w:val="-1"/>
          <w:sz w:val="24"/>
          <w:szCs w:val="24"/>
          <w:shd w:val="clear" w:color="auto" w:fill="FEFEFE"/>
        </w:rPr>
        <w:t xml:space="preserve">because </w:t>
      </w:r>
      <w:r w:rsidRPr="008B2C77" w:rsidR="003445BA">
        <w:rPr>
          <w:rStyle w:val="Strong"/>
          <w:rFonts w:ascii="Arial" w:hAnsi="Arial" w:cs="Arial"/>
          <w:b w:val="0"/>
          <w:bCs w:val="0"/>
          <w:color w:val="2B2B2B"/>
          <w:spacing w:val="-1"/>
          <w:sz w:val="24"/>
          <w:szCs w:val="24"/>
          <w:shd w:val="clear" w:color="auto" w:fill="FEFEFE"/>
        </w:rPr>
        <w:t>he’s</w:t>
      </w:r>
      <w:r w:rsidRPr="008B2C77" w:rsidR="003445BA">
        <w:rPr>
          <w:rStyle w:val="Strong"/>
          <w:rFonts w:ascii="Arial" w:hAnsi="Arial" w:cs="Arial"/>
          <w:b w:val="0"/>
          <w:bCs w:val="0"/>
          <w:color w:val="2B2B2B"/>
          <w:spacing w:val="-1"/>
          <w:sz w:val="24"/>
          <w:szCs w:val="24"/>
          <w:shd w:val="clear" w:color="auto" w:fill="FEFEFE"/>
        </w:rPr>
        <w:t xml:space="preserve"> told </w:t>
      </w:r>
      <w:r w:rsidRPr="008B2C77" w:rsidR="00220415">
        <w:rPr>
          <w:rStyle w:val="Strong"/>
          <w:rFonts w:ascii="Arial" w:hAnsi="Arial" w:cs="Arial"/>
          <w:b w:val="0"/>
          <w:bCs w:val="0"/>
          <w:color w:val="2B2B2B"/>
          <w:spacing w:val="-1"/>
          <w:sz w:val="24"/>
          <w:szCs w:val="24"/>
          <w:shd w:val="clear" w:color="auto" w:fill="FEFEFE"/>
        </w:rPr>
        <w:t xml:space="preserve">that unfortunately he is no longer talented and </w:t>
      </w:r>
      <w:r w:rsidRPr="008B2C77" w:rsidR="00096754">
        <w:rPr>
          <w:rStyle w:val="Strong"/>
          <w:rFonts w:ascii="Arial" w:hAnsi="Arial" w:cs="Arial"/>
          <w:b w:val="0"/>
          <w:bCs w:val="0"/>
          <w:color w:val="2B2B2B"/>
          <w:spacing w:val="-1"/>
          <w:sz w:val="24"/>
          <w:szCs w:val="24"/>
          <w:shd w:val="clear" w:color="auto" w:fill="FEFEFE"/>
        </w:rPr>
        <w:t xml:space="preserve">doesn’t</w:t>
      </w:r>
      <w:r w:rsidRPr="008B2C77" w:rsidR="00096754">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fit </w:t>
      </w:r>
      <w:r w:rsidRPr="008B2C77" w:rsidR="003445BA">
        <w:rPr>
          <w:rStyle w:val="Strong"/>
          <w:rFonts w:ascii="Arial" w:hAnsi="Arial" w:cs="Arial"/>
          <w:b w:val="0"/>
          <w:bCs w:val="0"/>
          <w:color w:val="2B2B2B"/>
          <w:spacing w:val="-1"/>
          <w:sz w:val="24"/>
          <w:szCs w:val="24"/>
          <w:shd w:val="clear" w:color="auto" w:fill="FEFEFE"/>
        </w:rPr>
        <w:t xml:space="preserve">the </w:t>
      </w:r>
      <w:r w:rsidRPr="008B2C77" w:rsidR="00220415">
        <w:rPr>
          <w:rStyle w:val="Strong"/>
          <w:rFonts w:ascii="Arial" w:hAnsi="Arial" w:cs="Arial"/>
          <w:b w:val="0"/>
          <w:bCs w:val="0"/>
          <w:color w:val="2B2B2B"/>
          <w:spacing w:val="-1"/>
          <w:sz w:val="24"/>
          <w:szCs w:val="24"/>
          <w:shd w:val="clear" w:color="auto" w:fill="FEFEFE"/>
        </w:rPr>
        <w:t>club</w:t>
      </w:r>
      <w:r w:rsidRPr="008B2C77" w:rsidR="003445BA">
        <w:rPr>
          <w:rStyle w:val="Strong"/>
          <w:rFonts w:ascii="Arial" w:hAnsi="Arial" w:cs="Arial"/>
          <w:b w:val="0"/>
          <w:bCs w:val="0"/>
          <w:color w:val="2B2B2B"/>
          <w:spacing w:val="-1"/>
          <w:sz w:val="24"/>
          <w:szCs w:val="24"/>
          <w:shd w:val="clear" w:color="auto" w:fill="FEFEFE"/>
        </w:rPr>
        <w:t>’s</w:t>
      </w:r>
      <w:r w:rsidRPr="008B2C77" w:rsidR="00220415">
        <w:rPr>
          <w:rStyle w:val="Strong"/>
          <w:rFonts w:ascii="Arial" w:hAnsi="Arial" w:cs="Arial"/>
          <w:b w:val="0"/>
          <w:bCs w:val="0"/>
          <w:color w:val="2B2B2B"/>
          <w:spacing w:val="-1"/>
          <w:sz w:val="24"/>
          <w:szCs w:val="24"/>
          <w:shd w:val="clear" w:color="auto" w:fill="FEFEFE"/>
        </w:rPr>
        <w:t xml:space="preserve"> profile.</w:t>
      </w:r>
    </w:p>
    <w:p xmlns:wp14="http://schemas.microsoft.com/office/word/2010/wordml" w:rsidRPr="008B2C77" w:rsidR="000B4D05" w:rsidP="3C9E8E1C" w:rsidRDefault="000B4D05" w14:paraId="17AEE92A" wp14:textId="477BE8B8">
      <w:pPr>
        <w:pStyle w:val="Normal"/>
        <w:suppressLineNumbers w:val="0"/>
        <w:bidi w:val="0"/>
        <w:spacing w:before="0" w:beforeAutospacing="off" w:after="160" w:afterAutospacing="off" w:line="480" w:lineRule="auto"/>
        <w:ind w:left="0" w:right="-613" w:firstLine="720"/>
        <w:jc w:val="both"/>
        <w:rPr>
          <w:ins w:author="Gary Smailes" w:date="2024-02-07T16:39:54.431Z" w:id="694674120"/>
          <w:rStyle w:val="Strong"/>
          <w:rFonts w:ascii="Arial" w:hAnsi="Arial" w:cs="Arial"/>
          <w:b w:val="0"/>
          <w:bCs w:val="0"/>
          <w:color w:val="2B2B2B"/>
          <w:sz w:val="24"/>
          <w:szCs w:val="24"/>
        </w:rPr>
        <w:pPrChange w:author="Gary Smailes" w:date="2024-02-07T16:39:45.415Z">
          <w:pPr>
            <w:spacing w:line="480" w:lineRule="auto"/>
            <w:ind w:right="-613"/>
            <w:jc w:val="both"/>
          </w:pPr>
        </w:pPrChange>
      </w:pPr>
      <w:del w:author="Gary Smailes" w:date="2024-02-07T16:38:29.089Z" w:id="1624929370">
        <w:r w:rsidRPr="3C9E8E1C" w:rsidDel="3C9E8E1C">
          <w:rPr>
            <w:rStyle w:val="Strong"/>
            <w:rFonts w:ascii="Arial" w:hAnsi="Arial" w:cs="Arial"/>
            <w:b w:val="0"/>
            <w:bCs w:val="0"/>
            <w:color w:val="2B2B2B"/>
            <w:sz w:val="24"/>
            <w:szCs w:val="24"/>
          </w:rPr>
          <w:delText xml:space="preserve">     </w:delText>
        </w:r>
      </w:del>
      <w:r w:rsidRPr="008B2C77" w:rsidR="00220415">
        <w:rPr>
          <w:rStyle w:val="Strong"/>
          <w:rFonts w:ascii="Arial" w:hAnsi="Arial" w:cs="Arial"/>
          <w:b w:val="0"/>
          <w:bCs w:val="0"/>
          <w:color w:val="2B2B2B"/>
          <w:spacing w:val="-1"/>
          <w:sz w:val="24"/>
          <w:szCs w:val="24"/>
          <w:shd w:val="clear" w:color="auto" w:fill="FEFEFE"/>
        </w:rPr>
        <w:t xml:space="preserve">As I wrote earlier, there is </w:t>
      </w:r>
      <w:r w:rsidRPr="008B2C77" w:rsidR="003445BA">
        <w:rPr>
          <w:rStyle w:val="Strong"/>
          <w:rFonts w:ascii="Arial" w:hAnsi="Arial" w:cs="Arial"/>
          <w:b w:val="0"/>
          <w:bCs w:val="0"/>
          <w:color w:val="2B2B2B"/>
          <w:spacing w:val="-1"/>
          <w:sz w:val="24"/>
          <w:szCs w:val="24"/>
          <w:shd w:val="clear" w:color="auto" w:fill="FEFEFE"/>
        </w:rPr>
        <w:t xml:space="preserve">plenty of </w:t>
      </w:r>
      <w:r w:rsidRPr="008B2C77" w:rsidR="00220415">
        <w:rPr>
          <w:rStyle w:val="Strong"/>
          <w:rFonts w:ascii="Arial" w:hAnsi="Arial" w:cs="Arial"/>
          <w:b w:val="0"/>
          <w:bCs w:val="0"/>
          <w:color w:val="2B2B2B"/>
          <w:spacing w:val="-1"/>
          <w:sz w:val="24"/>
          <w:szCs w:val="24"/>
          <w:shd w:val="clear" w:color="auto" w:fill="FEFEFE"/>
        </w:rPr>
        <w:t xml:space="preserve">scientific research clearly </w:t>
      </w:r>
      <w:r w:rsidRPr="008B2C77" w:rsidR="00220415">
        <w:rPr>
          <w:rStyle w:val="Strong"/>
          <w:rFonts w:ascii="Arial" w:hAnsi="Arial" w:cs="Arial"/>
          <w:b w:val="0"/>
          <w:bCs w:val="0"/>
          <w:color w:val="2B2B2B"/>
          <w:spacing w:val="-1"/>
          <w:sz w:val="24"/>
          <w:szCs w:val="24"/>
          <w:shd w:val="clear" w:color="auto" w:fill="FEFEFE"/>
        </w:rPr>
        <w:t>stat</w:t>
      </w:r>
      <w:r w:rsidRPr="008B2C77" w:rsidR="003445BA">
        <w:rPr>
          <w:rStyle w:val="Strong"/>
          <w:rFonts w:ascii="Arial" w:hAnsi="Arial" w:cs="Arial"/>
          <w:b w:val="0"/>
          <w:bCs w:val="0"/>
          <w:color w:val="2B2B2B"/>
          <w:spacing w:val="-1"/>
          <w:sz w:val="24"/>
          <w:szCs w:val="24"/>
          <w:shd w:val="clear" w:color="auto" w:fill="FEFEFE"/>
        </w:rPr>
        <w:t xml:space="preserve">ing</w:t>
      </w:r>
      <w:r w:rsidRPr="008B2C77" w:rsidR="003445BA">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that early selection and identification of talent at the age of </w:t>
      </w:r>
      <w:del w:author="Gary Smailes" w:date="2024-02-07T16:38:48.382Z" w:id="669969658">
        <w:r w:rsidRPr="3C9E8E1C" w:rsidDel="3C9E8E1C">
          <w:rPr>
            <w:rStyle w:val="Strong"/>
            <w:rFonts w:ascii="Arial" w:hAnsi="Arial" w:cs="Arial"/>
            <w:b w:val="0"/>
            <w:bCs w:val="0"/>
            <w:color w:val="2B2B2B"/>
            <w:sz w:val="24"/>
            <w:szCs w:val="24"/>
          </w:rPr>
          <w:delText>5-13</w:delText>
        </w:r>
      </w:del>
      <w:ins w:author="Gary Smailes" w:date="2024-02-07T16:38:48.75Z" w:id="1532310053">
        <w:r w:rsidRPr="3C9E8E1C" w:rsidR="3C9E8E1C">
          <w:rPr>
            <w:rStyle w:val="Strong"/>
            <w:rFonts w:ascii="Arial" w:hAnsi="Arial" w:cs="Arial"/>
            <w:b w:val="0"/>
            <w:bCs w:val="0"/>
            <w:color w:val="2B2B2B"/>
            <w:sz w:val="24"/>
            <w:szCs w:val="24"/>
          </w:rPr>
          <w:t>five</w:t>
        </w:r>
      </w:ins>
      <w:r w:rsidRPr="008B2C77" w:rsidR="00220415">
        <w:rPr>
          <w:rStyle w:val="Strong"/>
          <w:rFonts w:ascii="Arial" w:hAnsi="Arial" w:cs="Arial"/>
          <w:b w:val="0"/>
          <w:bCs w:val="0"/>
          <w:color w:val="2B2B2B"/>
          <w:spacing w:val="-1"/>
          <w:sz w:val="24"/>
          <w:szCs w:val="24"/>
          <w:shd w:val="clear" w:color="auto" w:fill="FEFEFE"/>
        </w:rPr>
        <w:t xml:space="preserve"> </w:t>
      </w:r>
      <w:ins w:author="Gary Smailes" w:date="2024-02-07T16:38:48.868Z" w:id="858815052">
        <w:r w:rsidRPr="008B2C77" w:rsidR="00220415">
          <w:rPr>
            <w:rStyle w:val="Strong"/>
            <w:rFonts w:ascii="Arial" w:hAnsi="Arial" w:cs="Arial"/>
            <w:b w:val="0"/>
            <w:bCs w:val="0"/>
            <w:color w:val="2B2B2B"/>
            <w:spacing w:val="-1"/>
            <w:sz w:val="24"/>
            <w:szCs w:val="24"/>
            <w:shd w:val="clear" w:color="auto" w:fill="FEFEFE"/>
          </w:rPr>
          <w:t xml:space="preserve">to thirteen </w:t>
        </w:r>
      </w:ins>
      <w:r w:rsidRPr="008B2C77" w:rsidR="00096754">
        <w:rPr>
          <w:rStyle w:val="Strong"/>
          <w:rFonts w:ascii="Arial" w:hAnsi="Arial" w:cs="Arial"/>
          <w:b w:val="0"/>
          <w:bCs w:val="0"/>
          <w:color w:val="2B2B2B"/>
          <w:spacing w:val="-1"/>
          <w:sz w:val="24"/>
          <w:szCs w:val="24"/>
          <w:shd w:val="clear" w:color="auto" w:fill="FEFEFE"/>
        </w:rPr>
        <w:t>doesn’t</w:t>
      </w:r>
      <w:r w:rsidRPr="008B2C77" w:rsidR="00096754">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make sense. We know </w:t>
      </w:r>
      <w:r w:rsidRPr="008B2C77" w:rsidR="003445BA">
        <w:rPr>
          <w:rStyle w:val="Strong"/>
          <w:rFonts w:ascii="Arial" w:hAnsi="Arial" w:cs="Arial"/>
          <w:b w:val="0"/>
          <w:bCs w:val="0"/>
          <w:color w:val="2B2B2B"/>
          <w:spacing w:val="-1"/>
          <w:sz w:val="24"/>
          <w:szCs w:val="24"/>
          <w:shd w:val="clear" w:color="auto" w:fill="FEFEFE"/>
        </w:rPr>
        <w:t xml:space="preserve">too </w:t>
      </w:r>
      <w:r w:rsidRPr="008B2C77" w:rsidR="00220415">
        <w:rPr>
          <w:rStyle w:val="Strong"/>
          <w:rFonts w:ascii="Arial" w:hAnsi="Arial" w:cs="Arial"/>
          <w:b w:val="0"/>
          <w:bCs w:val="0"/>
          <w:color w:val="2B2B2B"/>
          <w:spacing w:val="-1"/>
          <w:sz w:val="24"/>
          <w:szCs w:val="24"/>
          <w:shd w:val="clear" w:color="auto" w:fill="FEFEFE"/>
        </w:rPr>
        <w:t xml:space="preserve">little </w:t>
      </w:r>
      <w:r w:rsidRPr="008B2C77" w:rsidR="003445BA">
        <w:rPr>
          <w:rStyle w:val="Strong"/>
          <w:rFonts w:ascii="Arial" w:hAnsi="Arial" w:cs="Arial"/>
          <w:b w:val="0"/>
          <w:bCs w:val="0"/>
          <w:color w:val="2B2B2B"/>
          <w:spacing w:val="-1"/>
          <w:sz w:val="24"/>
          <w:szCs w:val="24"/>
          <w:shd w:val="clear" w:color="auto" w:fill="FEFEFE"/>
        </w:rPr>
        <w:t>on the subject</w:t>
      </w:r>
      <w:r w:rsidRPr="008B2C77" w:rsidR="00220415">
        <w:rPr>
          <w:rStyle w:val="Strong"/>
          <w:rFonts w:ascii="Arial" w:hAnsi="Arial" w:cs="Arial"/>
          <w:b w:val="0"/>
          <w:bCs w:val="0"/>
          <w:color w:val="2B2B2B"/>
          <w:spacing w:val="-1"/>
          <w:sz w:val="24"/>
          <w:szCs w:val="24"/>
          <w:shd w:val="clear" w:color="auto" w:fill="FEFEFE"/>
        </w:rPr>
        <w:t>. The only thing it leads to is inhibit</w:t>
      </w:r>
      <w:r w:rsidRPr="008B2C77" w:rsidR="003445BA">
        <w:rPr>
          <w:rStyle w:val="Strong"/>
          <w:rFonts w:ascii="Arial" w:hAnsi="Arial" w:cs="Arial"/>
          <w:b w:val="0"/>
          <w:bCs w:val="0"/>
          <w:color w:val="2B2B2B"/>
          <w:spacing w:val="-1"/>
          <w:sz w:val="24"/>
          <w:szCs w:val="24"/>
          <w:shd w:val="clear" w:color="auto" w:fill="FEFEFE"/>
        </w:rPr>
        <w:t>ing</w:t>
      </w:r>
      <w:r w:rsidRPr="008B2C77" w:rsidR="00220415">
        <w:rPr>
          <w:rStyle w:val="Strong"/>
          <w:rFonts w:ascii="Arial" w:hAnsi="Arial" w:cs="Arial"/>
          <w:b w:val="0"/>
          <w:bCs w:val="0"/>
          <w:color w:val="2B2B2B"/>
          <w:spacing w:val="-1"/>
          <w:sz w:val="24"/>
          <w:szCs w:val="24"/>
          <w:shd w:val="clear" w:color="auto" w:fill="FEFEFE"/>
        </w:rPr>
        <w:t xml:space="preserve"> the development of </w:t>
      </w:r>
      <w:r w:rsidRPr="008B2C77" w:rsidR="00C139DB">
        <w:rPr>
          <w:rStyle w:val="Strong"/>
          <w:rFonts w:ascii="Arial" w:hAnsi="Arial" w:cs="Arial"/>
          <w:b w:val="0"/>
          <w:bCs w:val="0"/>
          <w:color w:val="2B2B2B"/>
          <w:spacing w:val="-1"/>
          <w:sz w:val="24"/>
          <w:szCs w:val="24"/>
          <w:shd w:val="clear" w:color="auto" w:fill="FEFEFE"/>
        </w:rPr>
        <w:t>children’s</w:t>
      </w:r>
      <w:r w:rsidRPr="008B2C77" w:rsidR="003445BA">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potential </w:t>
      </w:r>
      <w:r w:rsidRPr="008B2C77" w:rsidR="003445BA">
        <w:rPr>
          <w:rStyle w:val="Strong"/>
          <w:rFonts w:ascii="Arial" w:hAnsi="Arial" w:cs="Arial"/>
          <w:b w:val="0"/>
          <w:bCs w:val="0"/>
          <w:color w:val="2B2B2B"/>
          <w:spacing w:val="-1"/>
          <w:sz w:val="24"/>
          <w:szCs w:val="24"/>
          <w:shd w:val="clear" w:color="auto" w:fill="FEFEFE"/>
        </w:rPr>
        <w:t xml:space="preserve">instead of </w:t>
      </w:r>
      <w:r w:rsidRPr="008B2C77" w:rsidR="005B2957">
        <w:rPr>
          <w:rStyle w:val="Strong"/>
          <w:rFonts w:ascii="Arial" w:hAnsi="Arial" w:cs="Arial"/>
          <w:b w:val="0"/>
          <w:bCs w:val="0"/>
          <w:color w:val="2B2B2B"/>
          <w:spacing w:val="-1"/>
          <w:sz w:val="24"/>
          <w:szCs w:val="24"/>
          <w:shd w:val="clear" w:color="auto" w:fill="FEFEFE"/>
        </w:rPr>
        <w:t xml:space="preserve">assisting</w:t>
      </w:r>
      <w:r w:rsidRPr="008B2C77" w:rsidR="005B2957">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it. The</w:t>
      </w:r>
      <w:r w:rsidRPr="008B2C77" w:rsidR="005B2957">
        <w:rPr>
          <w:rStyle w:val="Strong"/>
          <w:rFonts w:ascii="Arial" w:hAnsi="Arial" w:cs="Arial"/>
          <w:b w:val="0"/>
          <w:bCs w:val="0"/>
          <w:color w:val="2B2B2B"/>
          <w:spacing w:val="-1"/>
          <w:sz w:val="24"/>
          <w:szCs w:val="24"/>
          <w:shd w:val="clear" w:color="auto" w:fill="FEFEFE"/>
        </w:rPr>
        <w:t xml:space="preserve"> (grassroots) </w:t>
      </w:r>
      <w:r w:rsidRPr="008B2C77" w:rsidR="00220415">
        <w:rPr>
          <w:rStyle w:val="Strong"/>
          <w:rFonts w:ascii="Arial" w:hAnsi="Arial" w:cs="Arial"/>
          <w:b w:val="0"/>
          <w:bCs w:val="0"/>
          <w:color w:val="2B2B2B"/>
          <w:spacing w:val="-1"/>
          <w:sz w:val="24"/>
          <w:szCs w:val="24"/>
          <w:shd w:val="clear" w:color="auto" w:fill="FEFEFE"/>
        </w:rPr>
        <w:t xml:space="preserve">local environment is completely </w:t>
      </w:r>
      <w:r w:rsidRPr="008B2C77" w:rsidR="00B41209">
        <w:rPr>
          <w:rStyle w:val="Strong"/>
          <w:rFonts w:ascii="Arial" w:hAnsi="Arial" w:cs="Arial"/>
          <w:b w:val="0"/>
          <w:bCs w:val="0"/>
          <w:color w:val="2B2B2B"/>
          <w:spacing w:val="-1"/>
          <w:sz w:val="24"/>
          <w:szCs w:val="24"/>
          <w:shd w:val="clear" w:color="auto" w:fill="FEFEFE"/>
        </w:rPr>
        <w:t>different</w:t>
      </w:r>
      <w:r w:rsidRPr="008B2C77" w:rsidR="00220415">
        <w:rPr>
          <w:rStyle w:val="Strong"/>
          <w:rFonts w:ascii="Arial" w:hAnsi="Arial" w:cs="Arial"/>
          <w:b w:val="0"/>
          <w:bCs w:val="0"/>
          <w:color w:val="2B2B2B"/>
          <w:spacing w:val="-1"/>
          <w:sz w:val="24"/>
          <w:szCs w:val="24"/>
          <w:shd w:val="clear" w:color="auto" w:fill="FEFEFE"/>
        </w:rPr>
        <w:t xml:space="preserve"> from </w:t>
      </w:r>
      <w:r w:rsidRPr="008B2C77" w:rsidR="005B2957">
        <w:rPr>
          <w:rStyle w:val="Strong"/>
          <w:rFonts w:ascii="Arial" w:hAnsi="Arial" w:cs="Arial"/>
          <w:b w:val="0"/>
          <w:bCs w:val="0"/>
          <w:color w:val="2B2B2B"/>
          <w:spacing w:val="-1"/>
          <w:sz w:val="24"/>
          <w:szCs w:val="24"/>
          <w:shd w:val="clear" w:color="auto" w:fill="FEFEFE"/>
        </w:rPr>
        <w:t>w</w:t>
      </w:r>
      <w:r w:rsidRPr="008B2C77" w:rsidR="00220415">
        <w:rPr>
          <w:rStyle w:val="Strong"/>
          <w:rFonts w:ascii="Arial" w:hAnsi="Arial" w:cs="Arial"/>
          <w:b w:val="0"/>
          <w:bCs w:val="0"/>
          <w:color w:val="2B2B2B"/>
          <w:spacing w:val="-1"/>
          <w:sz w:val="24"/>
          <w:szCs w:val="24"/>
          <w:shd w:val="clear" w:color="auto" w:fill="FEFEFE"/>
        </w:rPr>
        <w:t>hat children f</w:t>
      </w:r>
      <w:r w:rsidRPr="008B2C77" w:rsidR="005B2957">
        <w:rPr>
          <w:rStyle w:val="Strong"/>
          <w:rFonts w:ascii="Arial" w:hAnsi="Arial" w:cs="Arial"/>
          <w:b w:val="0"/>
          <w:bCs w:val="0"/>
          <w:color w:val="2B2B2B"/>
          <w:spacing w:val="-1"/>
          <w:sz w:val="24"/>
          <w:szCs w:val="24"/>
          <w:shd w:val="clear" w:color="auto" w:fill="FEFEFE"/>
        </w:rPr>
        <w:t xml:space="preserve">ind </w:t>
      </w:r>
      <w:r w:rsidRPr="008B2C77" w:rsidR="00220415">
        <w:rPr>
          <w:rStyle w:val="Strong"/>
          <w:rFonts w:ascii="Arial" w:hAnsi="Arial" w:cs="Arial"/>
          <w:b w:val="0"/>
          <w:bCs w:val="0"/>
          <w:color w:val="2B2B2B"/>
          <w:spacing w:val="-1"/>
          <w:sz w:val="24"/>
          <w:szCs w:val="24"/>
          <w:shd w:val="clear" w:color="auto" w:fill="FEFEFE"/>
        </w:rPr>
        <w:t xml:space="preserve">in </w:t>
      </w:r>
      <w:r w:rsidRPr="008B2C77" w:rsidR="005B2957">
        <w:rPr>
          <w:rStyle w:val="Strong"/>
          <w:rFonts w:ascii="Arial" w:hAnsi="Arial" w:cs="Arial"/>
          <w:b w:val="0"/>
          <w:bCs w:val="0"/>
          <w:color w:val="2B2B2B"/>
          <w:spacing w:val="-1"/>
          <w:sz w:val="24"/>
          <w:szCs w:val="24"/>
          <w:shd w:val="clear" w:color="auto" w:fill="FEFEFE"/>
        </w:rPr>
        <w:t xml:space="preserve">a club’s </w:t>
      </w:r>
      <w:r w:rsidRPr="008B2C77" w:rsidR="00220415">
        <w:rPr>
          <w:rStyle w:val="Strong"/>
          <w:rFonts w:ascii="Arial" w:hAnsi="Arial" w:cs="Arial"/>
          <w:b w:val="0"/>
          <w:bCs w:val="0"/>
          <w:color w:val="2B2B2B"/>
          <w:spacing w:val="-1"/>
          <w:sz w:val="24"/>
          <w:szCs w:val="24"/>
          <w:shd w:val="clear" w:color="auto" w:fill="FEFEFE"/>
        </w:rPr>
        <w:t xml:space="preserve">professional academy. From an environment where they had fun playing football, meeting their peers, being able to develop their creativity, </w:t>
      </w:r>
      <w:r w:rsidRPr="008B2C77" w:rsidR="00220415">
        <w:rPr>
          <w:rStyle w:val="Strong"/>
          <w:rFonts w:ascii="Arial" w:hAnsi="Arial" w:cs="Arial"/>
          <w:b w:val="0"/>
          <w:bCs w:val="0"/>
          <w:color w:val="2B2B2B"/>
          <w:spacing w:val="-1"/>
          <w:sz w:val="24"/>
          <w:szCs w:val="24"/>
          <w:shd w:val="clear" w:color="auto" w:fill="FEFEFE"/>
        </w:rPr>
        <w:t>curiosity</w:t>
      </w:r>
      <w:r w:rsidRPr="008B2C77" w:rsidR="00220415">
        <w:rPr>
          <w:rStyle w:val="Strong"/>
          <w:rFonts w:ascii="Arial" w:hAnsi="Arial" w:cs="Arial"/>
          <w:b w:val="0"/>
          <w:bCs w:val="0"/>
          <w:color w:val="2B2B2B"/>
          <w:spacing w:val="-1"/>
          <w:sz w:val="24"/>
          <w:szCs w:val="24"/>
          <w:shd w:val="clear" w:color="auto" w:fill="FEFEFE"/>
        </w:rPr>
        <w:t xml:space="preserve"> and autonomy, they suddenly find themselves in a strictly standardized, highly professionalized environment, where adults decide how to play and where to play football. Such an environment is </w:t>
      </w:r>
      <w:r w:rsidRPr="008B2C77" w:rsidR="00C139DB">
        <w:rPr>
          <w:rStyle w:val="Strong"/>
          <w:rFonts w:ascii="Arial" w:hAnsi="Arial" w:cs="Arial"/>
          <w:b w:val="0"/>
          <w:bCs w:val="0"/>
          <w:color w:val="2B2B2B"/>
          <w:spacing w:val="-1"/>
          <w:sz w:val="24"/>
          <w:szCs w:val="24"/>
          <w:shd w:val="clear" w:color="auto" w:fill="FEFEFE"/>
        </w:rPr>
        <w:t xml:space="preserve">totally ill</w:t>
      </w:r>
      <w:r w:rsidRPr="008B2C77" w:rsidR="00C139DB">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adapted to the needs of individual children aged </w:t>
      </w:r>
      <w:del w:author="Gary Smailes" w:date="2024-02-07T16:39:34.362Z" w:id="619286331">
        <w:r w:rsidRPr="3C9E8E1C" w:rsidDel="3C9E8E1C">
          <w:rPr>
            <w:rStyle w:val="Strong"/>
            <w:rFonts w:ascii="Arial" w:hAnsi="Arial" w:cs="Arial"/>
            <w:b w:val="0"/>
            <w:bCs w:val="0"/>
            <w:color w:val="2B2B2B"/>
            <w:sz w:val="24"/>
            <w:szCs w:val="24"/>
          </w:rPr>
          <w:delText xml:space="preserve">5-12 </w:delText>
        </w:r>
      </w:del>
      <w:ins w:author="Gary Smailes" w:date="2024-02-07T16:39:36.891Z" w:id="502210476">
        <w:r w:rsidRPr="3C9E8E1C" w:rsidR="3C9E8E1C">
          <w:rPr>
            <w:rStyle w:val="Strong"/>
            <w:rFonts w:ascii="Arial" w:hAnsi="Arial" w:cs="Arial"/>
            <w:b w:val="0"/>
            <w:bCs w:val="0"/>
            <w:color w:val="2B2B2B"/>
            <w:sz w:val="24"/>
            <w:szCs w:val="24"/>
          </w:rPr>
          <w:t xml:space="preserve">five to twelve </w:t>
        </w:r>
      </w:ins>
      <w:r w:rsidRPr="008B2C77" w:rsidR="00220415">
        <w:rPr>
          <w:rStyle w:val="Strong"/>
          <w:rFonts w:ascii="Arial" w:hAnsi="Arial" w:cs="Arial"/>
          <w:b w:val="0"/>
          <w:bCs w:val="0"/>
          <w:color w:val="2B2B2B"/>
          <w:spacing w:val="-1"/>
          <w:sz w:val="24"/>
          <w:szCs w:val="24"/>
          <w:shd w:val="clear" w:color="auto" w:fill="FEFEFE"/>
        </w:rPr>
        <w:t xml:space="preserve">and sometimes equally </w:t>
      </w:r>
      <w:r w:rsidRPr="008B2C77" w:rsidR="005B2957">
        <w:rPr>
          <w:rStyle w:val="Strong"/>
          <w:rFonts w:ascii="Arial" w:hAnsi="Arial" w:cs="Arial"/>
          <w:b w:val="0"/>
          <w:bCs w:val="0"/>
          <w:color w:val="2B2B2B"/>
          <w:spacing w:val="-1"/>
          <w:sz w:val="24"/>
          <w:szCs w:val="24"/>
          <w:shd w:val="clear" w:color="auto" w:fill="FEFEFE"/>
        </w:rPr>
        <w:t xml:space="preserve">those aged </w:t>
      </w:r>
      <w:del w:author="Gary Smailes" w:date="2024-02-07T16:39:40.389Z" w:id="729095992">
        <w:r w:rsidRPr="3C9E8E1C" w:rsidDel="3C9E8E1C">
          <w:rPr>
            <w:rStyle w:val="Strong"/>
            <w:rFonts w:ascii="Arial" w:hAnsi="Arial" w:cs="Arial"/>
            <w:b w:val="0"/>
            <w:bCs w:val="0"/>
            <w:color w:val="2B2B2B"/>
            <w:sz w:val="24"/>
            <w:szCs w:val="24"/>
          </w:rPr>
          <w:delText>12-16</w:delText>
        </w:r>
      </w:del>
      <w:ins w:author="Gary Smailes" w:date="2024-02-07T16:39:46.445Z" w:id="470821152">
        <w:r w:rsidRPr="3C9E8E1C" w:rsidR="3C9E8E1C">
          <w:rPr>
            <w:rStyle w:val="Strong"/>
            <w:rFonts w:ascii="Arial" w:hAnsi="Arial" w:cs="Arial"/>
            <w:b w:val="0"/>
            <w:bCs w:val="0"/>
            <w:color w:val="2B2B2B"/>
            <w:sz w:val="24"/>
            <w:szCs w:val="24"/>
          </w:rPr>
          <w:t>twelve to sixteen</w:t>
        </w:r>
      </w:ins>
      <w:r w:rsidRPr="008B2C77">
        <w:rPr>
          <w:rStyle w:val="Strong"/>
          <w:rFonts w:ascii="Arial" w:hAnsi="Arial" w:cs="Arial"/>
          <w:b w:val="0"/>
          <w:bCs w:val="0"/>
          <w:color w:val="2B2B2B"/>
          <w:spacing w:val="-1"/>
          <w:sz w:val="24"/>
          <w:szCs w:val="24"/>
          <w:shd w:val="clear" w:color="auto" w:fill="FEFEFE"/>
        </w:rPr>
        <w:t xml:space="preserve">. </w:t>
      </w:r>
    </w:p>
    <w:p xmlns:wp14="http://schemas.microsoft.com/office/word/2010/wordml" w:rsidRPr="008B2C77" w:rsidR="000B4D05" w:rsidP="3C9E8E1C" w:rsidRDefault="000B4D05" w14:paraId="3A82C1A4" wp14:textId="5FC63CA2">
      <w:pPr>
        <w:pStyle w:val="Normal"/>
        <w:suppressLineNumbers w:val="0"/>
        <w:bidi w:val="0"/>
        <w:spacing w:before="0" w:beforeAutospacing="off" w:after="160" w:afterAutospacing="off" w:line="480" w:lineRule="auto"/>
        <w:ind w:left="0" w:right="-613" w:firstLine="720"/>
        <w:jc w:val="both"/>
        <w:rPr>
          <w:del w:author="Gary Smailes" w:date="2024-02-07T16:40:33.435Z" w:id="1250989215"/>
          <w:rStyle w:val="Strong"/>
          <w:rFonts w:ascii="Arial" w:hAnsi="Arial" w:cs="Arial"/>
          <w:b w:val="0"/>
          <w:bCs w:val="0"/>
          <w:color w:val="2B2B2B"/>
          <w:sz w:val="24"/>
          <w:szCs w:val="24"/>
        </w:rPr>
      </w:pPr>
      <w:r w:rsidRPr="008B2C77" w:rsidR="00220415">
        <w:rPr>
          <w:rStyle w:val="Strong"/>
          <w:rFonts w:ascii="Arial" w:hAnsi="Arial" w:cs="Arial"/>
          <w:b w:val="0"/>
          <w:bCs w:val="0"/>
          <w:color w:val="2B2B2B"/>
          <w:spacing w:val="-1"/>
          <w:sz w:val="24"/>
          <w:szCs w:val="24"/>
          <w:shd w:val="clear" w:color="auto" w:fill="FEFEFE"/>
        </w:rPr>
        <w:t xml:space="preserve">First, there is </w:t>
      </w:r>
      <w:r w:rsidRPr="008B2C77" w:rsidR="005B2957">
        <w:rPr>
          <w:rStyle w:val="Strong"/>
          <w:rFonts w:ascii="Arial" w:hAnsi="Arial" w:cs="Arial"/>
          <w:b w:val="0"/>
          <w:bCs w:val="0"/>
          <w:color w:val="2B2B2B"/>
          <w:spacing w:val="-1"/>
          <w:sz w:val="24"/>
          <w:szCs w:val="24"/>
          <w:shd w:val="clear" w:color="auto" w:fill="FEFEFE"/>
        </w:rPr>
        <w:t xml:space="preserve">the meagre knowledge of children and their development </w:t>
      </w:r>
      <w:r w:rsidRPr="008B2C77" w:rsidR="00630E70">
        <w:rPr>
          <w:rStyle w:val="Strong"/>
          <w:rFonts w:ascii="Arial" w:hAnsi="Arial" w:cs="Arial"/>
          <w:b w:val="0"/>
          <w:bCs w:val="0"/>
          <w:color w:val="2B2B2B"/>
          <w:spacing w:val="-1"/>
          <w:sz w:val="24"/>
          <w:szCs w:val="24"/>
          <w:shd w:val="clear" w:color="auto" w:fill="FEFEFE"/>
        </w:rPr>
        <w:t xml:space="preserve">on the part of </w:t>
      </w:r>
      <w:r w:rsidRPr="008B2C77" w:rsidR="005B2957">
        <w:rPr>
          <w:rStyle w:val="Strong"/>
          <w:rFonts w:ascii="Arial" w:hAnsi="Arial" w:cs="Arial"/>
          <w:b w:val="0"/>
          <w:bCs w:val="0"/>
          <w:color w:val="2B2B2B"/>
          <w:spacing w:val="-1"/>
          <w:sz w:val="24"/>
          <w:szCs w:val="24"/>
          <w:shd w:val="clear" w:color="auto" w:fill="FEFEFE"/>
        </w:rPr>
        <w:t>the scout</w:t>
      </w:r>
      <w:r w:rsidRPr="008B2C77" w:rsidR="00220415">
        <w:rPr>
          <w:rStyle w:val="Strong"/>
          <w:rFonts w:ascii="Arial" w:hAnsi="Arial" w:cs="Arial"/>
          <w:b w:val="0"/>
          <w:bCs w:val="0"/>
          <w:color w:val="2B2B2B"/>
          <w:spacing w:val="-1"/>
          <w:sz w:val="24"/>
          <w:szCs w:val="24"/>
          <w:shd w:val="clear" w:color="auto" w:fill="FEFEFE"/>
        </w:rPr>
        <w:t>, who recommends a young academy player. Then the</w:t>
      </w:r>
      <w:r w:rsidRPr="008B2C77" w:rsidR="005B2957">
        <w:rPr>
          <w:rStyle w:val="Strong"/>
          <w:rFonts w:ascii="Arial" w:hAnsi="Arial" w:cs="Arial"/>
          <w:b w:val="0"/>
          <w:bCs w:val="0"/>
          <w:color w:val="2B2B2B"/>
          <w:spacing w:val="-1"/>
          <w:sz w:val="24"/>
          <w:szCs w:val="24"/>
          <w:shd w:val="clear" w:color="auto" w:fill="FEFEFE"/>
        </w:rPr>
        <w:t xml:space="preserve">re are the </w:t>
      </w:r>
      <w:r w:rsidRPr="008B2C77" w:rsidR="00220415">
        <w:rPr>
          <w:rStyle w:val="Strong"/>
          <w:rFonts w:ascii="Arial" w:hAnsi="Arial" w:cs="Arial"/>
          <w:b w:val="0"/>
          <w:bCs w:val="0"/>
          <w:color w:val="2B2B2B"/>
          <w:spacing w:val="-1"/>
          <w:sz w:val="24"/>
          <w:szCs w:val="24"/>
          <w:shd w:val="clear" w:color="auto" w:fill="FEFEFE"/>
        </w:rPr>
        <w:t>coaches</w:t>
      </w:r>
      <w:r w:rsidRPr="008B2C77" w:rsidR="005B2957">
        <w:rPr>
          <w:rStyle w:val="Strong"/>
          <w:rFonts w:ascii="Arial" w:hAnsi="Arial" w:cs="Arial"/>
          <w:b w:val="0"/>
          <w:bCs w:val="0"/>
          <w:color w:val="2B2B2B"/>
          <w:spacing w:val="-1"/>
          <w:sz w:val="24"/>
          <w:szCs w:val="24"/>
          <w:shd w:val="clear" w:color="auto" w:fill="FEFEFE"/>
        </w:rPr>
        <w:t xml:space="preserve"> and</w:t>
      </w:r>
      <w:r w:rsidRPr="008B2C77" w:rsidR="00220415">
        <w:rPr>
          <w:rStyle w:val="Strong"/>
          <w:rFonts w:ascii="Arial" w:hAnsi="Arial" w:cs="Arial"/>
          <w:b w:val="0"/>
          <w:bCs w:val="0"/>
          <w:color w:val="2B2B2B"/>
          <w:spacing w:val="-1"/>
          <w:sz w:val="24"/>
          <w:szCs w:val="24"/>
          <w:shd w:val="clear" w:color="auto" w:fill="FEFEFE"/>
        </w:rPr>
        <w:t xml:space="preserve"> parents, and </w:t>
      </w:r>
      <w:r w:rsidRPr="008B2C77" w:rsidR="005B2957">
        <w:rPr>
          <w:rStyle w:val="Strong"/>
          <w:rFonts w:ascii="Arial" w:hAnsi="Arial" w:cs="Arial"/>
          <w:b w:val="0"/>
          <w:bCs w:val="0"/>
          <w:color w:val="2B2B2B"/>
          <w:spacing w:val="-1"/>
          <w:sz w:val="24"/>
          <w:szCs w:val="24"/>
          <w:shd w:val="clear" w:color="auto" w:fill="FEFEFE"/>
        </w:rPr>
        <w:t>an</w:t>
      </w:r>
      <w:r w:rsidRPr="008B2C77" w:rsidR="00220415">
        <w:rPr>
          <w:rStyle w:val="Strong"/>
          <w:rFonts w:ascii="Arial" w:hAnsi="Arial" w:cs="Arial"/>
          <w:b w:val="0"/>
          <w:bCs w:val="0"/>
          <w:color w:val="2B2B2B"/>
          <w:spacing w:val="-1"/>
          <w:sz w:val="24"/>
          <w:szCs w:val="24"/>
          <w:shd w:val="clear" w:color="auto" w:fill="FEFEFE"/>
        </w:rPr>
        <w:t xml:space="preserve"> environment where the pressure to win instead of learning is simply insurmountable for most </w:t>
      </w:r>
      <w:r w:rsidRPr="008B2C77" w:rsidR="005B2957">
        <w:rPr>
          <w:rStyle w:val="Strong"/>
          <w:rFonts w:ascii="Arial" w:hAnsi="Arial" w:cs="Arial"/>
          <w:b w:val="0"/>
          <w:bCs w:val="0"/>
          <w:color w:val="2B2B2B"/>
          <w:spacing w:val="-1"/>
          <w:sz w:val="24"/>
          <w:szCs w:val="24"/>
          <w:shd w:val="clear" w:color="auto" w:fill="FEFEFE"/>
        </w:rPr>
        <w:t>children</w:t>
      </w:r>
      <w:r w:rsidRPr="008B2C77" w:rsidR="00220415">
        <w:rPr>
          <w:rStyle w:val="Strong"/>
          <w:rFonts w:ascii="Arial" w:hAnsi="Arial" w:cs="Arial"/>
          <w:b w:val="0"/>
          <w:bCs w:val="0"/>
          <w:color w:val="2B2B2B"/>
          <w:spacing w:val="-1"/>
          <w:sz w:val="24"/>
          <w:szCs w:val="24"/>
          <w:shd w:val="clear" w:color="auto" w:fill="FEFEFE"/>
        </w:rPr>
        <w:t>. They</w:t>
      </w:r>
      <w:r w:rsidRPr="008B2C77" w:rsidR="00BE5E47">
        <w:rPr>
          <w:rStyle w:val="Strong"/>
          <w:rFonts w:ascii="Arial" w:hAnsi="Arial" w:cs="Arial"/>
          <w:b w:val="0"/>
          <w:bCs w:val="0"/>
          <w:color w:val="2B2B2B"/>
          <w:spacing w:val="-1"/>
          <w:sz w:val="24"/>
          <w:szCs w:val="24"/>
          <w:shd w:val="clear" w:color="auto" w:fill="FEFEFE"/>
        </w:rPr>
        <w:t xml:space="preserve"> </w:t>
      </w:r>
      <w:r w:rsidRPr="008B2C77" w:rsidR="00BE5E47">
        <w:rPr>
          <w:rStyle w:val="Strong"/>
          <w:rFonts w:ascii="Arial" w:hAnsi="Arial" w:cs="Arial"/>
          <w:b w:val="0"/>
          <w:bCs w:val="0"/>
          <w:color w:val="2B2B2B"/>
          <w:spacing w:val="-1"/>
          <w:sz w:val="24"/>
          <w:szCs w:val="24"/>
          <w:shd w:val="clear" w:color="auto" w:fill="FEFEFE"/>
        </w:rPr>
        <w:t>don’t</w:t>
      </w:r>
      <w:r w:rsidRPr="008B2C77" w:rsidR="00BE5E47">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have </w:t>
      </w:r>
      <w:r w:rsidRPr="008B2C77" w:rsidR="005B2957">
        <w:rPr>
          <w:rStyle w:val="Strong"/>
          <w:rFonts w:ascii="Arial" w:hAnsi="Arial" w:cs="Arial"/>
          <w:b w:val="0"/>
          <w:bCs w:val="0"/>
          <w:color w:val="2B2B2B"/>
          <w:spacing w:val="-1"/>
          <w:sz w:val="24"/>
          <w:szCs w:val="24"/>
          <w:shd w:val="clear" w:color="auto" w:fill="FEFEFE"/>
        </w:rPr>
        <w:t xml:space="preserve">their </w:t>
      </w:r>
      <w:r w:rsidRPr="008B2C77" w:rsidR="00220415">
        <w:rPr>
          <w:rStyle w:val="Strong"/>
          <w:rFonts w:ascii="Arial" w:hAnsi="Arial" w:cs="Arial"/>
          <w:b w:val="0"/>
          <w:bCs w:val="0"/>
          <w:color w:val="2B2B2B"/>
          <w:spacing w:val="-1"/>
          <w:sz w:val="24"/>
          <w:szCs w:val="24"/>
          <w:shd w:val="clear" w:color="auto" w:fill="FEFEFE"/>
        </w:rPr>
        <w:t xml:space="preserve">emotional and cognitive side </w:t>
      </w:r>
      <w:r w:rsidRPr="008B2C77" w:rsidR="005B2957">
        <w:rPr>
          <w:rStyle w:val="Strong"/>
          <w:rFonts w:ascii="Arial" w:hAnsi="Arial" w:cs="Arial"/>
          <w:b w:val="0"/>
          <w:bCs w:val="0"/>
          <w:color w:val="2B2B2B"/>
          <w:spacing w:val="-1"/>
          <w:sz w:val="24"/>
          <w:szCs w:val="24"/>
          <w:shd w:val="clear" w:color="auto" w:fill="FEFEFE"/>
        </w:rPr>
        <w:t xml:space="preserve">sufficiently </w:t>
      </w:r>
      <w:r w:rsidRPr="008B2C77" w:rsidR="00220415">
        <w:rPr>
          <w:rStyle w:val="Strong"/>
          <w:rFonts w:ascii="Arial" w:hAnsi="Arial" w:cs="Arial"/>
          <w:b w:val="0"/>
          <w:bCs w:val="0"/>
          <w:color w:val="2B2B2B"/>
          <w:spacing w:val="-1"/>
          <w:sz w:val="24"/>
          <w:szCs w:val="24"/>
          <w:shd w:val="clear" w:color="auto" w:fill="FEFEFE"/>
        </w:rPr>
        <w:t xml:space="preserve">developed to cope with this burden. The result is </w:t>
      </w:r>
      <w:r w:rsidRPr="008B2C77" w:rsidR="005B2957">
        <w:rPr>
          <w:rStyle w:val="Strong"/>
          <w:rFonts w:ascii="Arial" w:hAnsi="Arial" w:cs="Arial"/>
          <w:b w:val="0"/>
          <w:bCs w:val="0"/>
          <w:color w:val="2B2B2B"/>
          <w:spacing w:val="-1"/>
          <w:sz w:val="24"/>
          <w:szCs w:val="24"/>
          <w:shd w:val="clear" w:color="auto" w:fill="FEFEFE"/>
        </w:rPr>
        <w:t xml:space="preserve">they </w:t>
      </w:r>
      <w:r w:rsidRPr="008B2C77" w:rsidR="00220415">
        <w:rPr>
          <w:rStyle w:val="Strong"/>
          <w:rFonts w:ascii="Arial" w:hAnsi="Arial" w:cs="Arial"/>
          <w:b w:val="0"/>
          <w:bCs w:val="0"/>
          <w:color w:val="2B2B2B"/>
          <w:spacing w:val="-1"/>
          <w:sz w:val="24"/>
          <w:szCs w:val="24"/>
          <w:shd w:val="clear" w:color="auto" w:fill="FEFEFE"/>
        </w:rPr>
        <w:t>clos</w:t>
      </w:r>
      <w:r w:rsidRPr="008B2C77" w:rsidR="005B2957">
        <w:rPr>
          <w:rStyle w:val="Strong"/>
          <w:rFonts w:ascii="Arial" w:hAnsi="Arial" w:cs="Arial"/>
          <w:b w:val="0"/>
          <w:bCs w:val="0"/>
          <w:color w:val="2B2B2B"/>
          <w:spacing w:val="-1"/>
          <w:sz w:val="24"/>
          <w:szCs w:val="24"/>
          <w:shd w:val="clear" w:color="auto" w:fill="FEFEFE"/>
        </w:rPr>
        <w:t>e up</w:t>
      </w:r>
      <w:r w:rsidRPr="008B2C77" w:rsidR="005B2957">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and their potential</w:t>
      </w:r>
      <w:r w:rsidRPr="008B2C77" w:rsidR="005B2957">
        <w:rPr>
          <w:rStyle w:val="Strong"/>
          <w:rFonts w:ascii="Arial" w:hAnsi="Arial" w:cs="Arial"/>
          <w:b w:val="0"/>
          <w:bCs w:val="0"/>
          <w:color w:val="2B2B2B"/>
          <w:spacing w:val="-1"/>
          <w:sz w:val="24"/>
          <w:szCs w:val="24"/>
          <w:shd w:val="clear" w:color="auto" w:fill="FEFEFE"/>
        </w:rPr>
        <w:t xml:space="preserve"> is killed, the </w:t>
      </w:r>
      <w:r w:rsidRPr="008B2C77" w:rsidR="00220415">
        <w:rPr>
          <w:rStyle w:val="Strong"/>
          <w:rFonts w:ascii="Arial" w:hAnsi="Arial" w:cs="Arial"/>
          <w:b w:val="0"/>
          <w:bCs w:val="0"/>
          <w:color w:val="2B2B2B"/>
          <w:spacing w:val="-1"/>
          <w:sz w:val="24"/>
          <w:szCs w:val="24"/>
          <w:shd w:val="clear" w:color="auto" w:fill="FEFEFE"/>
        </w:rPr>
        <w:t>consequence</w:t>
      </w:r>
      <w:r w:rsidRPr="008B2C77" w:rsidR="005B2957">
        <w:rPr>
          <w:rStyle w:val="Strong"/>
          <w:rFonts w:ascii="Arial" w:hAnsi="Arial" w:cs="Arial"/>
          <w:b w:val="0"/>
          <w:bCs w:val="0"/>
          <w:color w:val="2B2B2B"/>
          <w:spacing w:val="-1"/>
          <w:sz w:val="24"/>
          <w:szCs w:val="24"/>
          <w:shd w:val="clear" w:color="auto" w:fill="FEFEFE"/>
        </w:rPr>
        <w:t xml:space="preserve"> being their </w:t>
      </w:r>
      <w:r w:rsidRPr="008B2C77" w:rsidR="00220415">
        <w:rPr>
          <w:rStyle w:val="Strong"/>
          <w:rFonts w:ascii="Arial" w:hAnsi="Arial" w:cs="Arial"/>
          <w:b w:val="0"/>
          <w:bCs w:val="0"/>
          <w:color w:val="2B2B2B"/>
          <w:spacing w:val="-1"/>
          <w:sz w:val="24"/>
          <w:szCs w:val="24"/>
          <w:shd w:val="clear" w:color="auto" w:fill="FEFEFE"/>
        </w:rPr>
        <w:t>total apathy to playing football at any level, not to mention professional</w:t>
      </w:r>
      <w:r w:rsidRPr="008B2C77" w:rsidR="00CE72A2">
        <w:rPr>
          <w:rStyle w:val="Strong"/>
          <w:rFonts w:ascii="Arial" w:hAnsi="Arial" w:cs="Arial"/>
          <w:b w:val="0"/>
          <w:bCs w:val="0"/>
          <w:color w:val="2B2B2B"/>
          <w:spacing w:val="-1"/>
          <w:sz w:val="24"/>
          <w:szCs w:val="24"/>
          <w:shd w:val="clear" w:color="auto" w:fill="FEFEFE"/>
        </w:rPr>
        <w:t>ly</w:t>
      </w:r>
      <w:r w:rsidRPr="008B2C77" w:rsidR="00220415">
        <w:rPr>
          <w:rStyle w:val="Strong"/>
          <w:rFonts w:ascii="Arial" w:hAnsi="Arial" w:cs="Arial"/>
          <w:b w:val="0"/>
          <w:bCs w:val="0"/>
          <w:color w:val="2B2B2B"/>
          <w:spacing w:val="-1"/>
          <w:sz w:val="24"/>
          <w:szCs w:val="24"/>
          <w:shd w:val="clear" w:color="auto" w:fill="FEFEFE"/>
        </w:rPr>
        <w:t xml:space="preserve">. </w:t>
      </w:r>
      <w:r w:rsidRPr="008B2C77" w:rsidR="005B2957">
        <w:rPr>
          <w:rStyle w:val="Strong"/>
          <w:rFonts w:ascii="Arial" w:hAnsi="Arial" w:cs="Arial"/>
          <w:b w:val="0"/>
          <w:bCs w:val="0"/>
          <w:color w:val="2B2B2B"/>
          <w:spacing w:val="-1"/>
          <w:sz w:val="24"/>
          <w:szCs w:val="24"/>
          <w:shd w:val="clear" w:color="auto" w:fill="FEFEFE"/>
        </w:rPr>
        <w:t>That</w:t>
      </w:r>
      <w:r w:rsidRPr="008B2C77" w:rsidR="00630E70">
        <w:rPr>
          <w:rStyle w:val="Strong"/>
          <w:rFonts w:ascii="Arial" w:hAnsi="Arial" w:cs="Arial"/>
          <w:b w:val="0"/>
          <w:bCs w:val="0"/>
          <w:color w:val="2B2B2B"/>
          <w:spacing w:val="-1"/>
          <w:sz w:val="24"/>
          <w:szCs w:val="24"/>
          <w:shd w:val="clear" w:color="auto" w:fill="FEFEFE"/>
        </w:rPr>
        <w:t>’</w:t>
      </w:r>
      <w:r w:rsidRPr="008B2C77" w:rsidR="005B2957">
        <w:rPr>
          <w:rStyle w:val="Strong"/>
          <w:rFonts w:ascii="Arial" w:hAnsi="Arial" w:cs="Arial"/>
          <w:b w:val="0"/>
          <w:bCs w:val="0"/>
          <w:color w:val="2B2B2B"/>
          <w:spacing w:val="-1"/>
          <w:sz w:val="24"/>
          <w:szCs w:val="24"/>
          <w:shd w:val="clear" w:color="auto" w:fill="FEFEFE"/>
        </w:rPr>
        <w:t>s</w:t>
      </w:r>
      <w:r w:rsidRPr="008B2C77" w:rsidR="005B2957">
        <w:rPr>
          <w:rStyle w:val="Strong"/>
          <w:rFonts w:ascii="Arial" w:hAnsi="Arial" w:cs="Arial"/>
          <w:b w:val="0"/>
          <w:bCs w:val="0"/>
          <w:color w:val="2B2B2B"/>
          <w:spacing w:val="-1"/>
          <w:sz w:val="24"/>
          <w:szCs w:val="24"/>
          <w:shd w:val="clear" w:color="auto" w:fill="FEFEFE"/>
        </w:rPr>
        <w:t xml:space="preserve"> why the </w:t>
      </w:r>
      <w:r w:rsidRPr="008B2C77" w:rsidR="00220415">
        <w:rPr>
          <w:rStyle w:val="Strong"/>
          <w:rFonts w:ascii="Arial" w:hAnsi="Arial" w:cs="Arial"/>
          <w:b w:val="0"/>
          <w:bCs w:val="0"/>
          <w:color w:val="2B2B2B"/>
          <w:spacing w:val="-1"/>
          <w:sz w:val="24"/>
          <w:szCs w:val="24"/>
          <w:shd w:val="clear" w:color="auto" w:fill="FEFEFE"/>
        </w:rPr>
        <w:t xml:space="preserve">first solution is to completely </w:t>
      </w:r>
      <w:r w:rsidRPr="008B2C77" w:rsidR="00630E70">
        <w:rPr>
          <w:rStyle w:val="Strong"/>
          <w:rFonts w:ascii="Arial" w:hAnsi="Arial" w:cs="Arial"/>
          <w:b w:val="0"/>
          <w:bCs w:val="0"/>
          <w:color w:val="2B2B2B"/>
          <w:spacing w:val="-1"/>
          <w:sz w:val="24"/>
          <w:szCs w:val="24"/>
          <w:shd w:val="clear" w:color="auto" w:fill="FEFEFE"/>
        </w:rPr>
        <w:t xml:space="preserve">halt the </w:t>
      </w:r>
      <w:r w:rsidRPr="008B2C77" w:rsidR="00220415">
        <w:rPr>
          <w:rStyle w:val="Strong"/>
          <w:rFonts w:ascii="Arial" w:hAnsi="Arial" w:cs="Arial"/>
          <w:b w:val="0"/>
          <w:bCs w:val="0"/>
          <w:color w:val="2B2B2B"/>
          <w:spacing w:val="-1"/>
          <w:sz w:val="24"/>
          <w:szCs w:val="24"/>
          <w:shd w:val="clear" w:color="auto" w:fill="FEFEFE"/>
        </w:rPr>
        <w:t>selecti</w:t>
      </w:r>
      <w:r w:rsidRPr="008B2C77" w:rsidR="00630E70">
        <w:rPr>
          <w:rStyle w:val="Strong"/>
          <w:rFonts w:ascii="Arial" w:hAnsi="Arial" w:cs="Arial"/>
          <w:b w:val="0"/>
          <w:bCs w:val="0"/>
          <w:color w:val="2B2B2B"/>
          <w:spacing w:val="-1"/>
          <w:sz w:val="24"/>
          <w:szCs w:val="24"/>
          <w:shd w:val="clear" w:color="auto" w:fill="FEFEFE"/>
        </w:rPr>
        <w:t xml:space="preserve">on</w:t>
      </w:r>
      <w:r w:rsidRPr="008B2C77" w:rsidR="00630E70">
        <w:rPr>
          <w:rStyle w:val="Strong"/>
          <w:rFonts w:ascii="Arial" w:hAnsi="Arial" w:cs="Arial"/>
          <w:b w:val="0"/>
          <w:bCs w:val="0"/>
          <w:color w:val="2B2B2B"/>
          <w:spacing w:val="-1"/>
          <w:sz w:val="24"/>
          <w:szCs w:val="24"/>
          <w:shd w:val="clear" w:color="auto" w:fill="FEFEFE"/>
        </w:rPr>
        <w:t xml:space="preserve"> of </w:t>
      </w:r>
      <w:r w:rsidRPr="008B2C77" w:rsidR="00220415">
        <w:rPr>
          <w:rStyle w:val="Strong"/>
          <w:rFonts w:ascii="Arial" w:hAnsi="Arial" w:cs="Arial"/>
          <w:b w:val="0"/>
          <w:bCs w:val="0"/>
          <w:color w:val="2B2B2B"/>
          <w:spacing w:val="-1"/>
          <w:sz w:val="24"/>
          <w:szCs w:val="24"/>
          <w:shd w:val="clear" w:color="auto" w:fill="FEFEFE"/>
        </w:rPr>
        <w:t xml:space="preserve">children at such </w:t>
      </w:r>
      <w:r w:rsidRPr="008B2C77" w:rsidR="00220415">
        <w:rPr>
          <w:rStyle w:val="Strong"/>
          <w:rFonts w:ascii="Arial" w:hAnsi="Arial" w:cs="Arial"/>
          <w:b w:val="0"/>
          <w:bCs w:val="0"/>
          <w:color w:val="2B2B2B"/>
          <w:spacing w:val="-1"/>
          <w:sz w:val="24"/>
          <w:szCs w:val="24"/>
          <w:shd w:val="clear" w:color="auto" w:fill="FEFEFE"/>
        </w:rPr>
        <w:t>a young age</w:t>
      </w:r>
      <w:r w:rsidRPr="008B2C77" w:rsidR="00E70562">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The second thing is to create </w:t>
      </w:r>
      <w:r w:rsidRPr="008B2C77" w:rsidR="009E4CC6">
        <w:rPr>
          <w:rStyle w:val="Strong"/>
          <w:rFonts w:ascii="Arial" w:hAnsi="Arial" w:cs="Arial"/>
          <w:b w:val="0"/>
          <w:bCs w:val="0"/>
          <w:color w:val="2B2B2B"/>
          <w:spacing w:val="-1"/>
          <w:sz w:val="24"/>
          <w:szCs w:val="24"/>
          <w:shd w:val="clear" w:color="auto" w:fill="FEFEFE"/>
        </w:rPr>
        <w:t xml:space="preserve">for them </w:t>
      </w:r>
      <w:r w:rsidRPr="008B2C77" w:rsidR="00220415">
        <w:rPr>
          <w:rStyle w:val="Strong"/>
          <w:rFonts w:ascii="Arial" w:hAnsi="Arial" w:cs="Arial"/>
          <w:b w:val="0"/>
          <w:bCs w:val="0"/>
          <w:color w:val="2B2B2B"/>
          <w:spacing w:val="-1"/>
          <w:sz w:val="24"/>
          <w:szCs w:val="24"/>
          <w:shd w:val="clear" w:color="auto" w:fill="FEFEFE"/>
        </w:rPr>
        <w:t xml:space="preserve">an environment and conditions </w:t>
      </w:r>
      <w:r w:rsidRPr="008B2C77" w:rsidR="009E4CC6">
        <w:rPr>
          <w:rStyle w:val="Strong"/>
          <w:rFonts w:ascii="Arial" w:hAnsi="Arial" w:cs="Arial"/>
          <w:b w:val="0"/>
          <w:bCs w:val="0"/>
          <w:color w:val="2B2B2B"/>
          <w:spacing w:val="-1"/>
          <w:sz w:val="24"/>
          <w:szCs w:val="24"/>
          <w:shd w:val="clear" w:color="auto" w:fill="FEFEFE"/>
        </w:rPr>
        <w:t xml:space="preserve">that </w:t>
      </w:r>
      <w:r w:rsidRPr="008B2C77" w:rsidR="00220415">
        <w:rPr>
          <w:rStyle w:val="Strong"/>
          <w:rFonts w:ascii="Arial" w:hAnsi="Arial" w:cs="Arial"/>
          <w:b w:val="0"/>
          <w:bCs w:val="0"/>
          <w:color w:val="2B2B2B"/>
          <w:spacing w:val="-1"/>
          <w:sz w:val="24"/>
          <w:szCs w:val="24"/>
          <w:shd w:val="clear" w:color="auto" w:fill="FEFEFE"/>
        </w:rPr>
        <w:t xml:space="preserve">follow the path of the German Football Federation, where the game of football will be adapted to the needs and development of children aged </w:t>
      </w:r>
      <w:del w:author="Gary Smailes" w:date="2024-02-07T16:40:22.154Z" w:id="916501281">
        <w:r w:rsidRPr="3C9E8E1C" w:rsidDel="3C9E8E1C">
          <w:rPr>
            <w:rStyle w:val="Strong"/>
            <w:rFonts w:ascii="Arial" w:hAnsi="Arial" w:cs="Arial"/>
            <w:b w:val="0"/>
            <w:bCs w:val="0"/>
            <w:color w:val="2B2B2B"/>
            <w:sz w:val="24"/>
            <w:szCs w:val="24"/>
          </w:rPr>
          <w:delText>5-12</w:delText>
        </w:r>
      </w:del>
      <w:ins w:author="Gary Smailes" w:date="2024-02-07T16:40:24.545Z" w:id="559721986">
        <w:r w:rsidRPr="3C9E8E1C" w:rsidR="3C9E8E1C">
          <w:rPr>
            <w:rStyle w:val="Strong"/>
            <w:rFonts w:ascii="Arial" w:hAnsi="Arial" w:cs="Arial"/>
            <w:b w:val="0"/>
            <w:bCs w:val="0"/>
            <w:color w:val="2B2B2B"/>
            <w:sz w:val="24"/>
            <w:szCs w:val="24"/>
          </w:rPr>
          <w:t>five to twelve</w:t>
        </w:r>
      </w:ins>
      <w:r w:rsidRPr="008B2C77" w:rsidR="009E4CC6">
        <w:rPr>
          <w:rStyle w:val="Strong"/>
          <w:rFonts w:ascii="Arial" w:hAnsi="Arial" w:cs="Arial"/>
          <w:b w:val="0"/>
          <w:bCs w:val="0"/>
          <w:color w:val="2B2B2B"/>
          <w:spacing w:val="-1"/>
          <w:sz w:val="24"/>
          <w:szCs w:val="24"/>
          <w:shd w:val="clear" w:color="auto" w:fill="FEFEFE"/>
        </w:rPr>
        <w:t>,</w:t>
      </w:r>
      <w:r w:rsidRPr="008B2C77" w:rsidR="00220415">
        <w:rPr>
          <w:rStyle w:val="Strong"/>
          <w:rFonts w:ascii="Arial" w:hAnsi="Arial" w:cs="Arial"/>
          <w:b w:val="0"/>
          <w:bCs w:val="0"/>
          <w:color w:val="2B2B2B"/>
          <w:spacing w:val="-1"/>
          <w:sz w:val="24"/>
          <w:szCs w:val="24"/>
          <w:shd w:val="clear" w:color="auto" w:fill="FEFEFE"/>
        </w:rPr>
        <w:t xml:space="preserve"> employing for this p</w:t>
      </w:r>
      <w:r w:rsidRPr="008B2C77" w:rsidR="009E4CC6">
        <w:rPr>
          <w:rStyle w:val="Strong"/>
          <w:rFonts w:ascii="Arial" w:hAnsi="Arial" w:cs="Arial"/>
          <w:b w:val="0"/>
          <w:bCs w:val="0"/>
          <w:color w:val="2B2B2B"/>
          <w:spacing w:val="-1"/>
          <w:sz w:val="24"/>
          <w:szCs w:val="24"/>
          <w:shd w:val="clear" w:color="auto" w:fill="FEFEFE"/>
        </w:rPr>
        <w:t xml:space="preserve">urpose a </w:t>
      </w:r>
      <w:r w:rsidRPr="008B2C77" w:rsidR="00220415">
        <w:rPr>
          <w:rStyle w:val="Strong"/>
          <w:rFonts w:ascii="Arial" w:hAnsi="Arial" w:cs="Arial"/>
          <w:b w:val="0"/>
          <w:bCs w:val="0"/>
          <w:color w:val="2B2B2B"/>
          <w:spacing w:val="-1"/>
          <w:sz w:val="24"/>
          <w:szCs w:val="24"/>
          <w:shd w:val="clear" w:color="auto" w:fill="FEFEFE"/>
        </w:rPr>
        <w:t>highly qualified coaching staff specializing in this age group, wh</w:t>
      </w:r>
      <w:r w:rsidRPr="008B2C77" w:rsidR="009E4CC6">
        <w:rPr>
          <w:rStyle w:val="Strong"/>
          <w:rFonts w:ascii="Arial" w:hAnsi="Arial" w:cs="Arial"/>
          <w:b w:val="0"/>
          <w:bCs w:val="0"/>
          <w:color w:val="2B2B2B"/>
          <w:spacing w:val="-1"/>
          <w:sz w:val="24"/>
          <w:szCs w:val="24"/>
          <w:shd w:val="clear" w:color="auto" w:fill="FEFEFE"/>
        </w:rPr>
        <w:t>o</w:t>
      </w:r>
      <w:r w:rsidRPr="008B2C77" w:rsidR="00220415">
        <w:rPr>
          <w:rStyle w:val="Strong"/>
          <w:rFonts w:ascii="Arial" w:hAnsi="Arial" w:cs="Arial"/>
          <w:b w:val="0"/>
          <w:bCs w:val="0"/>
          <w:color w:val="2B2B2B"/>
          <w:spacing w:val="-1"/>
          <w:sz w:val="24"/>
          <w:szCs w:val="24"/>
          <w:shd w:val="clear" w:color="auto" w:fill="FEFEFE"/>
        </w:rPr>
        <w:t xml:space="preserve"> first</w:t>
      </w:r>
      <w:r w:rsidRPr="008B2C77" w:rsidR="009E4CC6">
        <w:rPr>
          <w:rStyle w:val="Strong"/>
          <w:rFonts w:ascii="Arial" w:hAnsi="Arial" w:cs="Arial"/>
          <w:b w:val="0"/>
          <w:bCs w:val="0"/>
          <w:color w:val="2B2B2B"/>
          <w:spacing w:val="-1"/>
          <w:sz w:val="24"/>
          <w:szCs w:val="24"/>
          <w:shd w:val="clear" w:color="auto" w:fill="FEFEFE"/>
        </w:rPr>
        <w:t xml:space="preserve"> and foremost </w:t>
      </w:r>
      <w:r w:rsidRPr="008B2C77" w:rsidR="00220415">
        <w:rPr>
          <w:rStyle w:val="Strong"/>
          <w:rFonts w:ascii="Arial" w:hAnsi="Arial" w:cs="Arial"/>
          <w:b w:val="0"/>
          <w:bCs w:val="0"/>
          <w:color w:val="2B2B2B"/>
          <w:spacing w:val="-1"/>
          <w:sz w:val="24"/>
          <w:szCs w:val="24"/>
          <w:shd w:val="clear" w:color="auto" w:fill="FEFEFE"/>
        </w:rPr>
        <w:t>understand child</w:t>
      </w:r>
      <w:r w:rsidRPr="008B2C77" w:rsidR="009E4CC6">
        <w:rPr>
          <w:rStyle w:val="Strong"/>
          <w:rFonts w:ascii="Arial" w:hAnsi="Arial" w:cs="Arial"/>
          <w:b w:val="0"/>
          <w:bCs w:val="0"/>
          <w:color w:val="2B2B2B"/>
          <w:spacing w:val="-1"/>
          <w:sz w:val="24"/>
          <w:szCs w:val="24"/>
          <w:shd w:val="clear" w:color="auto" w:fill="FEFEFE"/>
        </w:rPr>
        <w:t xml:space="preserve">ren </w:t>
      </w:r>
      <w:r w:rsidRPr="008B2C77" w:rsidR="00220415">
        <w:rPr>
          <w:rStyle w:val="Strong"/>
          <w:rFonts w:ascii="Arial" w:hAnsi="Arial" w:cs="Arial"/>
          <w:b w:val="0"/>
          <w:bCs w:val="0"/>
          <w:color w:val="2B2B2B"/>
          <w:spacing w:val="-1"/>
          <w:sz w:val="24"/>
          <w:szCs w:val="24"/>
          <w:shd w:val="clear" w:color="auto" w:fill="FEFEFE"/>
        </w:rPr>
        <w:t xml:space="preserve">and </w:t>
      </w:r>
      <w:r w:rsidRPr="008B2C77" w:rsidR="009E4CC6">
        <w:rPr>
          <w:rStyle w:val="Strong"/>
          <w:rFonts w:ascii="Arial" w:hAnsi="Arial" w:cs="Arial"/>
          <w:b w:val="0"/>
          <w:bCs w:val="0"/>
          <w:color w:val="2B2B2B"/>
          <w:spacing w:val="-1"/>
          <w:sz w:val="24"/>
          <w:szCs w:val="24"/>
          <w:shd w:val="clear" w:color="auto" w:fill="FEFEFE"/>
        </w:rPr>
        <w:t xml:space="preserve">their </w:t>
      </w:r>
      <w:r w:rsidRPr="008B2C77" w:rsidR="00220415">
        <w:rPr>
          <w:rStyle w:val="Strong"/>
          <w:rFonts w:ascii="Arial" w:hAnsi="Arial" w:cs="Arial"/>
          <w:b w:val="0"/>
          <w:bCs w:val="0"/>
          <w:color w:val="2B2B2B"/>
          <w:spacing w:val="-1"/>
          <w:sz w:val="24"/>
          <w:szCs w:val="24"/>
          <w:shd w:val="clear" w:color="auto" w:fill="FEFEFE"/>
        </w:rPr>
        <w:t xml:space="preserve">needs, </w:t>
      </w:r>
      <w:r w:rsidRPr="008B2C77" w:rsidR="009E4CC6">
        <w:rPr>
          <w:rStyle w:val="Strong"/>
          <w:rFonts w:ascii="Arial" w:hAnsi="Arial" w:cs="Arial"/>
          <w:b w:val="0"/>
          <w:bCs w:val="0"/>
          <w:color w:val="2B2B2B"/>
          <w:spacing w:val="-1"/>
          <w:sz w:val="24"/>
          <w:szCs w:val="24"/>
          <w:shd w:val="clear" w:color="auto" w:fill="FEFEFE"/>
        </w:rPr>
        <w:t>second to which comes knowledge about football</w:t>
      </w:r>
      <w:r w:rsidRPr="008B2C77" w:rsidR="00220415">
        <w:rPr>
          <w:rStyle w:val="Strong"/>
          <w:rFonts w:ascii="Arial" w:hAnsi="Arial" w:cs="Arial"/>
          <w:b w:val="0"/>
          <w:bCs w:val="0"/>
          <w:color w:val="2B2B2B"/>
          <w:spacing w:val="-1"/>
          <w:sz w:val="24"/>
          <w:szCs w:val="24"/>
          <w:shd w:val="clear" w:color="auto" w:fill="FEFEFE"/>
        </w:rPr>
        <w:t xml:space="preserve">. Thirdly, if someone </w:t>
      </w:r>
      <w:r w:rsidRPr="008B2C77" w:rsidR="009E4CC6">
        <w:rPr>
          <w:rStyle w:val="Strong"/>
          <w:rFonts w:ascii="Arial" w:hAnsi="Arial" w:cs="Arial"/>
          <w:b w:val="0"/>
          <w:bCs w:val="0"/>
          <w:color w:val="2B2B2B"/>
          <w:spacing w:val="-1"/>
          <w:sz w:val="24"/>
          <w:szCs w:val="24"/>
          <w:shd w:val="clear" w:color="auto" w:fill="FEFEFE"/>
        </w:rPr>
        <w:t xml:space="preserve">must </w:t>
      </w:r>
      <w:r w:rsidRPr="008B2C77" w:rsidR="00220415">
        <w:rPr>
          <w:rStyle w:val="Strong"/>
          <w:rFonts w:ascii="Arial" w:hAnsi="Arial" w:cs="Arial"/>
          <w:b w:val="0"/>
          <w:bCs w:val="0"/>
          <w:color w:val="2B2B2B"/>
          <w:spacing w:val="-1"/>
          <w:sz w:val="24"/>
          <w:szCs w:val="24"/>
          <w:shd w:val="clear" w:color="auto" w:fill="FEFEFE"/>
        </w:rPr>
        <w:t xml:space="preserve">stubbornly </w:t>
      </w:r>
      <w:r w:rsidRPr="008B2C77" w:rsidR="00220415">
        <w:rPr>
          <w:rStyle w:val="Strong"/>
          <w:rFonts w:ascii="Arial" w:hAnsi="Arial" w:cs="Arial"/>
          <w:b w:val="0"/>
          <w:bCs w:val="0"/>
          <w:color w:val="2B2B2B"/>
          <w:spacing w:val="-1"/>
          <w:sz w:val="24"/>
          <w:szCs w:val="24"/>
          <w:shd w:val="clear" w:color="auto" w:fill="FEFEFE"/>
        </w:rPr>
        <w:t xml:space="preserve">continue </w:t>
      </w:r>
      <w:r w:rsidRPr="008B2C77" w:rsidR="009E4CC6">
        <w:rPr>
          <w:rStyle w:val="Strong"/>
          <w:rFonts w:ascii="Arial" w:hAnsi="Arial" w:cs="Arial"/>
          <w:b w:val="0"/>
          <w:bCs w:val="0"/>
          <w:color w:val="2B2B2B"/>
          <w:spacing w:val="-1"/>
          <w:sz w:val="24"/>
          <w:szCs w:val="24"/>
          <w:shd w:val="clear" w:color="auto" w:fill="FEFEFE"/>
        </w:rPr>
        <w:t>on</w:t>
      </w:r>
      <w:r w:rsidRPr="008B2C77" w:rsidR="009E4CC6">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this pointless path and model, then at least </w:t>
      </w:r>
      <w:r w:rsidRPr="008B2C77" w:rsidR="009E4CC6">
        <w:rPr>
          <w:rStyle w:val="Strong"/>
          <w:rFonts w:ascii="Arial" w:hAnsi="Arial" w:cs="Arial"/>
          <w:b w:val="0"/>
          <w:bCs w:val="0"/>
          <w:color w:val="2B2B2B"/>
          <w:spacing w:val="-1"/>
          <w:sz w:val="24"/>
          <w:szCs w:val="24"/>
          <w:shd w:val="clear" w:color="auto" w:fill="FEFEFE"/>
        </w:rPr>
        <w:t xml:space="preserve">they should </w:t>
      </w:r>
      <w:r w:rsidRPr="008B2C77" w:rsidR="00220415">
        <w:rPr>
          <w:rStyle w:val="Strong"/>
          <w:rFonts w:ascii="Arial" w:hAnsi="Arial" w:cs="Arial"/>
          <w:b w:val="0"/>
          <w:bCs w:val="0"/>
          <w:color w:val="2B2B2B"/>
          <w:spacing w:val="-1"/>
          <w:sz w:val="24"/>
          <w:szCs w:val="24"/>
          <w:shd w:val="clear" w:color="auto" w:fill="FEFEFE"/>
        </w:rPr>
        <w:t xml:space="preserve">invest in </w:t>
      </w:r>
      <w:r w:rsidRPr="008B2C77" w:rsidR="009E4CC6">
        <w:rPr>
          <w:rStyle w:val="Strong"/>
          <w:rFonts w:ascii="Arial" w:hAnsi="Arial" w:cs="Arial"/>
          <w:b w:val="0"/>
          <w:bCs w:val="0"/>
          <w:color w:val="2B2B2B"/>
          <w:spacing w:val="-1"/>
          <w:sz w:val="24"/>
          <w:szCs w:val="24"/>
          <w:shd w:val="clear" w:color="auto" w:fill="FEFEFE"/>
        </w:rPr>
        <w:t xml:space="preserve">ensuring that those involved in scouting for the youngest players are </w:t>
      </w:r>
      <w:r w:rsidRPr="008B2C77" w:rsidR="00220415">
        <w:rPr>
          <w:rStyle w:val="Strong"/>
          <w:rFonts w:ascii="Arial" w:hAnsi="Arial" w:cs="Arial"/>
          <w:b w:val="0"/>
          <w:bCs w:val="0"/>
          <w:color w:val="2B2B2B"/>
          <w:spacing w:val="-1"/>
          <w:sz w:val="24"/>
          <w:szCs w:val="24"/>
          <w:shd w:val="clear" w:color="auto" w:fill="FEFEFE"/>
        </w:rPr>
        <w:t xml:space="preserve">well-educated people. All this so that the </w:t>
      </w:r>
      <w:r w:rsidRPr="008B2C77" w:rsidR="00220415">
        <w:rPr>
          <w:rStyle w:val="Strong"/>
          <w:rFonts w:ascii="Arial" w:hAnsi="Arial" w:cs="Arial"/>
          <w:b w:val="0"/>
          <w:bCs w:val="0"/>
          <w:color w:val="2B2B2B"/>
          <w:spacing w:val="-1"/>
          <w:sz w:val="24"/>
          <w:szCs w:val="24"/>
          <w:shd w:val="clear" w:color="auto" w:fill="FEFEFE"/>
        </w:rPr>
        <w:t xml:space="preserve">talent can grow </w:t>
      </w:r>
      <w:r w:rsidRPr="008B2C77" w:rsidR="009E4CC6">
        <w:rPr>
          <w:rStyle w:val="Strong"/>
          <w:rFonts w:ascii="Arial" w:hAnsi="Arial" w:cs="Arial"/>
          <w:b w:val="0"/>
          <w:bCs w:val="0"/>
          <w:color w:val="2B2B2B"/>
          <w:spacing w:val="-1"/>
          <w:sz w:val="24"/>
          <w:szCs w:val="24"/>
          <w:shd w:val="clear" w:color="auto" w:fill="FEFEFE"/>
        </w:rPr>
        <w:t xml:space="preserve">according to </w:t>
      </w:r>
      <w:r w:rsidRPr="008B2C77" w:rsidR="00220415">
        <w:rPr>
          <w:rStyle w:val="Strong"/>
          <w:rFonts w:ascii="Arial" w:hAnsi="Arial" w:cs="Arial"/>
          <w:b w:val="0"/>
          <w:bCs w:val="0"/>
          <w:color w:val="2B2B2B"/>
          <w:spacing w:val="-1"/>
          <w:sz w:val="24"/>
          <w:szCs w:val="24"/>
          <w:shd w:val="clear" w:color="auto" w:fill="FEFEFE"/>
        </w:rPr>
        <w:t xml:space="preserve">principles </w:t>
      </w:r>
      <w:r w:rsidRPr="008B2C77" w:rsidR="009E4CC6">
        <w:rPr>
          <w:rStyle w:val="Strong"/>
          <w:rFonts w:ascii="Arial" w:hAnsi="Arial" w:cs="Arial"/>
          <w:b w:val="0"/>
          <w:bCs w:val="0"/>
          <w:color w:val="2B2B2B"/>
          <w:spacing w:val="-1"/>
          <w:sz w:val="24"/>
          <w:szCs w:val="24"/>
          <w:shd w:val="clear" w:color="auto" w:fill="FEFEFE"/>
        </w:rPr>
        <w:t xml:space="preserve">applied to children </w:t>
      </w:r>
      <w:r w:rsidRPr="008B2C77" w:rsidR="00220415">
        <w:rPr>
          <w:rStyle w:val="Strong"/>
          <w:rFonts w:ascii="Arial" w:hAnsi="Arial" w:cs="Arial"/>
          <w:b w:val="0"/>
          <w:bCs w:val="0"/>
          <w:color w:val="2B2B2B"/>
          <w:spacing w:val="-1"/>
          <w:sz w:val="24"/>
          <w:szCs w:val="24"/>
          <w:shd w:val="clear" w:color="auto" w:fill="FEFEFE"/>
        </w:rPr>
        <w:t xml:space="preserve">and </w:t>
      </w:r>
      <w:r w:rsidRPr="008B2C77" w:rsidR="009E4CC6">
        <w:rPr>
          <w:rStyle w:val="Strong"/>
          <w:rFonts w:ascii="Arial" w:hAnsi="Arial" w:cs="Arial"/>
          <w:b w:val="0"/>
          <w:bCs w:val="0"/>
          <w:color w:val="2B2B2B"/>
          <w:spacing w:val="-1"/>
          <w:sz w:val="24"/>
          <w:szCs w:val="24"/>
          <w:shd w:val="clear" w:color="auto" w:fill="FEFEFE"/>
        </w:rPr>
        <w:t xml:space="preserve">in </w:t>
      </w:r>
      <w:r w:rsidRPr="008B2C77" w:rsidR="00220415">
        <w:rPr>
          <w:rStyle w:val="Strong"/>
          <w:rFonts w:ascii="Arial" w:hAnsi="Arial" w:cs="Arial"/>
          <w:b w:val="0"/>
          <w:bCs w:val="0"/>
          <w:color w:val="2B2B2B"/>
          <w:spacing w:val="-1"/>
          <w:sz w:val="24"/>
          <w:szCs w:val="24"/>
          <w:shd w:val="clear" w:color="auto" w:fill="FEFEFE"/>
        </w:rPr>
        <w:t>physiological-biological-psychological balance</w:t>
      </w:r>
      <w:r w:rsidRPr="008B2C77" w:rsidR="009E4CC6">
        <w:rPr>
          <w:rStyle w:val="Strong"/>
          <w:rFonts w:ascii="Arial" w:hAnsi="Arial" w:cs="Arial"/>
          <w:b w:val="0"/>
          <w:bCs w:val="0"/>
          <w:color w:val="2B2B2B"/>
          <w:spacing w:val="-1"/>
          <w:sz w:val="24"/>
          <w:szCs w:val="24"/>
          <w:shd w:val="clear" w:color="auto" w:fill="FEFEFE"/>
        </w:rPr>
        <w:t>.</w:t>
      </w:r>
    </w:p>
    <w:p xmlns:wp14="http://schemas.microsoft.com/office/word/2010/wordml" w:rsidRPr="008B2C77" w:rsidR="00A169FA" w:rsidP="3C9E8E1C" w:rsidRDefault="00161F07" w14:paraId="1C1A84B3" wp14:textId="3E2D47AE">
      <w:pPr>
        <w:pStyle w:val="Heading1"/>
        <w:shd w:val="clear" w:color="auto" w:fill="FFFFFF" w:themeFill="background1"/>
        <w:spacing w:before="0" w:line="480" w:lineRule="auto"/>
        <w:ind w:right="-613"/>
        <w:jc w:val="both"/>
        <w:rPr>
          <w:ins w:author="Gary Smailes" w:date="2024-02-07T16:41:16.441Z" w:id="1240698566"/>
          <w:rFonts w:ascii="Arial" w:hAnsi="Arial" w:eastAsia="Times New Roman" w:cs="Arial"/>
          <w:color w:val="111111"/>
          <w:sz w:val="24"/>
          <w:szCs w:val="24"/>
          <w:lang w:eastAsia="en-GB"/>
        </w:rPr>
      </w:pPr>
      <w:del w:author="Gary Smailes" w:date="2024-02-07T16:40:32.591Z" w:id="6058852">
        <w:r w:rsidRPr="3C9E8E1C" w:rsidDel="3C9E8E1C">
          <w:rPr>
            <w:rStyle w:val="Strong"/>
            <w:rFonts w:ascii="Arial" w:hAnsi="Arial" w:cs="Arial"/>
            <w:b w:val="0"/>
            <w:bCs w:val="0"/>
            <w:color w:val="2B2B2B"/>
            <w:sz w:val="24"/>
            <w:szCs w:val="24"/>
          </w:rPr>
          <w:delText xml:space="preserve">     </w:delText>
        </w:r>
      </w:del>
      <w:ins w:author="Gary Smailes" w:date="2024-02-07T16:40:37.313Z" w:id="288130687">
        <w:r>
          <w:tab/>
        </w:r>
      </w:ins>
      <w:r w:rsidRPr="008B2C77" w:rsidR="00220415">
        <w:rPr>
          <w:rStyle w:val="Strong"/>
          <w:rFonts w:ascii="Arial" w:hAnsi="Arial" w:cs="Arial"/>
          <w:b w:val="0"/>
          <w:bCs w:val="0"/>
          <w:color w:val="2B2B2B"/>
          <w:spacing w:val="-1"/>
          <w:sz w:val="24"/>
          <w:szCs w:val="24"/>
          <w:shd w:val="clear" w:color="auto" w:fill="FEFEFE"/>
        </w:rPr>
        <w:t xml:space="preserve">When it comes to recruiting children and </w:t>
      </w:r>
      <w:r w:rsidRPr="008B2C77" w:rsidR="00DD4732">
        <w:rPr>
          <w:rStyle w:val="Strong"/>
          <w:rFonts w:ascii="Arial" w:hAnsi="Arial" w:cs="Arial"/>
          <w:b w:val="0"/>
          <w:bCs w:val="0"/>
          <w:color w:val="2B2B2B"/>
          <w:spacing w:val="-1"/>
          <w:sz w:val="24"/>
          <w:szCs w:val="24"/>
          <w:shd w:val="clear" w:color="auto" w:fill="FEFEFE"/>
        </w:rPr>
        <w:t>adolescents</w:t>
      </w:r>
      <w:r w:rsidRPr="008B2C77" w:rsidR="00220415">
        <w:rPr>
          <w:rStyle w:val="Strong"/>
          <w:rFonts w:ascii="Arial" w:hAnsi="Arial" w:cs="Arial"/>
          <w:b w:val="0"/>
          <w:bCs w:val="0"/>
          <w:color w:val="2B2B2B"/>
          <w:spacing w:val="-1"/>
          <w:sz w:val="24"/>
          <w:szCs w:val="24"/>
          <w:shd w:val="clear" w:color="auto" w:fill="FEFEFE"/>
        </w:rPr>
        <w:t>, our experience and opinions influence how and who we recruit.</w:t>
      </w:r>
    </w:p>
    <w:p xmlns:wp14="http://schemas.microsoft.com/office/word/2010/wordml" w:rsidRPr="008B2C77" w:rsidR="00A169FA" w:rsidP="3C9E8E1C" w:rsidRDefault="00161F07" w14:paraId="2276BA5F" wp14:textId="3BB22074">
      <w:pPr>
        <w:pStyle w:val="Heading1"/>
        <w:shd w:val="clear" w:color="auto" w:fill="FFFFFF" w:themeFill="background1"/>
        <w:spacing w:before="0" w:line="480" w:lineRule="auto"/>
        <w:ind w:right="-613" w:firstLine="720"/>
        <w:jc w:val="both"/>
        <w:rPr>
          <w:ins w:author="Gary Smailes" w:date="2024-02-07T16:46:12.523Z" w:id="13595688"/>
          <w:rFonts w:ascii="Arial" w:hAnsi="Arial" w:eastAsia="Times New Roman" w:cs="Arial"/>
          <w:color w:val="111111"/>
          <w:sz w:val="24"/>
          <w:szCs w:val="24"/>
          <w:lang w:eastAsia="en-GB"/>
        </w:rPr>
        <w:pPrChange w:author="Gary Smailes" w:date="2024-02-07T16:41:18.204Z">
          <w:pPr>
            <w:pStyle w:val="Heading1"/>
            <w:spacing w:before="0" w:line="480" w:lineRule="auto"/>
            <w:ind w:right="-613"/>
            <w:jc w:val="both"/>
          </w:pPr>
        </w:pPrChange>
      </w:pPr>
      <w:del w:author="Gary Smailes" w:date="2024-02-07T16:41:17.763Z" w:id="9037100">
        <w:r w:rsidRPr="3C9E8E1C" w:rsidDel="3C9E8E1C">
          <w:rPr>
            <w:rStyle w:val="Strong"/>
            <w:rFonts w:ascii="Arial" w:hAnsi="Arial" w:cs="Arial"/>
            <w:b w:val="0"/>
            <w:bCs w:val="0"/>
            <w:color w:val="2B2B2B"/>
            <w:sz w:val="24"/>
            <w:szCs w:val="24"/>
          </w:rPr>
          <w:delText xml:space="preserve"> </w:delText>
        </w:r>
      </w:del>
      <w:r w:rsidRPr="008B2C77" w:rsidR="00220415">
        <w:rPr>
          <w:rStyle w:val="Strong"/>
          <w:rFonts w:ascii="Arial" w:hAnsi="Arial" w:cs="Arial"/>
          <w:b w:val="0"/>
          <w:bCs w:val="0"/>
          <w:color w:val="2B2B2B"/>
          <w:spacing w:val="-1"/>
          <w:sz w:val="24"/>
          <w:szCs w:val="24"/>
          <w:shd w:val="clear" w:color="auto" w:fill="FEFEFE"/>
        </w:rPr>
        <w:t>As a rule, a subjective assessment can have a negative impact on the development of a young person's potential and career. Usually, scouts</w:t>
      </w:r>
      <w:ins w:author="Gary Smailes" w:date="2024-02-07T16:45:53.958Z" w:id="1631941363">
        <w:r w:rsidRPr="008B2C77" w:rsidR="00220415">
          <w:rPr>
            <w:rStyle w:val="Strong"/>
            <w:rFonts w:ascii="Arial" w:hAnsi="Arial" w:cs="Arial"/>
            <w:b w:val="0"/>
            <w:bCs w:val="0"/>
            <w:color w:val="2B2B2B"/>
            <w:spacing w:val="-1"/>
            <w:sz w:val="24"/>
            <w:szCs w:val="24"/>
            <w:shd w:val="clear" w:color="auto" w:fill="FEFEFE"/>
          </w:rPr>
          <w:t>,</w:t>
        </w:r>
      </w:ins>
      <w:r w:rsidRPr="008B2C77" w:rsidR="00220415">
        <w:rPr>
          <w:rStyle w:val="Strong"/>
          <w:rFonts w:ascii="Arial" w:hAnsi="Arial" w:cs="Arial"/>
          <w:b w:val="0"/>
          <w:bCs w:val="0"/>
          <w:color w:val="2B2B2B"/>
          <w:spacing w:val="-1"/>
          <w:sz w:val="24"/>
          <w:szCs w:val="24"/>
          <w:shd w:val="clear" w:color="auto" w:fill="FEFEFE"/>
        </w:rPr>
        <w:t xml:space="preserve"> but also coaches</w:t>
      </w:r>
      <w:ins w:author="Gary Smailes" w:date="2024-02-07T16:45:56.291Z" w:id="1579746601">
        <w:r w:rsidRPr="008B2C77" w:rsidR="00220415">
          <w:rPr>
            <w:rStyle w:val="Strong"/>
            <w:rFonts w:ascii="Arial" w:hAnsi="Arial" w:cs="Arial"/>
            <w:b w:val="0"/>
            <w:bCs w:val="0"/>
            <w:color w:val="2B2B2B"/>
            <w:spacing w:val="-1"/>
            <w:sz w:val="24"/>
            <w:szCs w:val="24"/>
            <w:shd w:val="clear" w:color="auto" w:fill="FEFEFE"/>
          </w:rPr>
          <w:t>,</w:t>
        </w:r>
      </w:ins>
      <w:r w:rsidRPr="008B2C77" w:rsidR="00220415">
        <w:rPr>
          <w:rStyle w:val="Strong"/>
          <w:rFonts w:ascii="Arial" w:hAnsi="Arial" w:cs="Arial"/>
          <w:b w:val="0"/>
          <w:bCs w:val="0"/>
          <w:color w:val="2B2B2B"/>
          <w:spacing w:val="-1"/>
          <w:sz w:val="24"/>
          <w:szCs w:val="24"/>
          <w:shd w:val="clear" w:color="auto" w:fill="FEFEFE"/>
        </w:rPr>
        <w:t xml:space="preserve"> rely on their own </w:t>
      </w:r>
      <w:r w:rsidRPr="008B2C77" w:rsidR="00220415">
        <w:rPr>
          <w:rStyle w:val="Strong"/>
          <w:rFonts w:ascii="Arial" w:hAnsi="Arial" w:cs="Arial"/>
          <w:b w:val="0"/>
          <w:bCs w:val="0"/>
          <w:color w:val="2B2B2B"/>
          <w:spacing w:val="-1"/>
          <w:sz w:val="24"/>
          <w:szCs w:val="24"/>
          <w:shd w:val="clear" w:color="auto" w:fill="FEFEFE"/>
        </w:rPr>
        <w:t>previous</w:t>
      </w:r>
      <w:r w:rsidRPr="008B2C77" w:rsidR="00220415">
        <w:rPr>
          <w:rStyle w:val="Strong"/>
          <w:rFonts w:ascii="Arial" w:hAnsi="Arial" w:cs="Arial"/>
          <w:b w:val="0"/>
          <w:bCs w:val="0"/>
          <w:color w:val="2B2B2B"/>
          <w:spacing w:val="-1"/>
          <w:sz w:val="24"/>
          <w:szCs w:val="24"/>
          <w:shd w:val="clear" w:color="auto" w:fill="FEFEFE"/>
        </w:rPr>
        <w:t xml:space="preserve"> experience</w:t>
      </w:r>
      <w:r w:rsidRPr="008B2C77" w:rsidR="009E4CC6">
        <w:rPr>
          <w:rStyle w:val="Strong"/>
          <w:rFonts w:ascii="Arial" w:hAnsi="Arial" w:cs="Arial"/>
          <w:b w:val="0"/>
          <w:bCs w:val="0"/>
          <w:color w:val="2B2B2B"/>
          <w:spacing w:val="-1"/>
          <w:sz w:val="24"/>
          <w:szCs w:val="24"/>
          <w:shd w:val="clear" w:color="auto" w:fill="FEFEFE"/>
        </w:rPr>
        <w:t xml:space="preserve"> and </w:t>
      </w:r>
      <w:r w:rsidRPr="008B2C77" w:rsidR="00F21DD6">
        <w:rPr>
          <w:rStyle w:val="Strong"/>
          <w:rFonts w:ascii="Arial" w:hAnsi="Arial" w:cs="Arial"/>
          <w:b w:val="0"/>
          <w:bCs w:val="0"/>
          <w:color w:val="2B2B2B"/>
          <w:spacing w:val="-1"/>
          <w:sz w:val="24"/>
          <w:szCs w:val="24"/>
          <w:shd w:val="clear" w:color="auto" w:fill="FEFEFE"/>
        </w:rPr>
        <w:t xml:space="preserve">an </w:t>
      </w:r>
      <w:r w:rsidRPr="008B2C77" w:rsidR="00220415">
        <w:rPr>
          <w:rStyle w:val="Strong"/>
          <w:rFonts w:ascii="Arial" w:hAnsi="Arial" w:cs="Arial"/>
          <w:b w:val="0"/>
          <w:bCs w:val="0"/>
          <w:color w:val="2B2B2B"/>
          <w:spacing w:val="-1"/>
          <w:sz w:val="24"/>
          <w:szCs w:val="24"/>
          <w:shd w:val="clear" w:color="auto" w:fill="FEFEFE"/>
        </w:rPr>
        <w:t>academy</w:t>
      </w:r>
      <w:r w:rsidRPr="008B2C77" w:rsidR="00F21DD6">
        <w:rPr>
          <w:rStyle w:val="Strong"/>
          <w:rFonts w:ascii="Arial" w:hAnsi="Arial" w:cs="Arial"/>
          <w:b w:val="0"/>
          <w:bCs w:val="0"/>
          <w:color w:val="2B2B2B"/>
          <w:spacing w:val="-1"/>
          <w:sz w:val="24"/>
          <w:szCs w:val="24"/>
          <w:shd w:val="clear" w:color="auto" w:fill="FEFEFE"/>
        </w:rPr>
        <w:t>’s</w:t>
      </w:r>
      <w:r w:rsidRPr="008B2C77" w:rsidR="00220415">
        <w:rPr>
          <w:rStyle w:val="Strong"/>
          <w:rFonts w:ascii="Arial" w:hAnsi="Arial" w:cs="Arial"/>
          <w:b w:val="0"/>
          <w:bCs w:val="0"/>
          <w:color w:val="2B2B2B"/>
          <w:spacing w:val="-1"/>
          <w:sz w:val="24"/>
          <w:szCs w:val="24"/>
          <w:shd w:val="clear" w:color="auto" w:fill="FEFEFE"/>
        </w:rPr>
        <w:t xml:space="preserve"> or first team</w:t>
      </w:r>
      <w:r w:rsidRPr="008B2C77" w:rsidR="00F21DD6">
        <w:rPr>
          <w:rStyle w:val="Strong"/>
          <w:rFonts w:ascii="Arial" w:hAnsi="Arial" w:cs="Arial"/>
          <w:b w:val="0"/>
          <w:bCs w:val="0"/>
          <w:color w:val="2B2B2B"/>
          <w:spacing w:val="-1"/>
          <w:sz w:val="24"/>
          <w:szCs w:val="24"/>
          <w:shd w:val="clear" w:color="auto" w:fill="FEFEFE"/>
        </w:rPr>
        <w:t>’s game model</w:t>
      </w:r>
      <w:r w:rsidRPr="008B2C77" w:rsidR="00220415">
        <w:rPr>
          <w:rStyle w:val="Strong"/>
          <w:rFonts w:ascii="Arial" w:hAnsi="Arial" w:cs="Arial"/>
          <w:b w:val="0"/>
          <w:bCs w:val="0"/>
          <w:color w:val="2B2B2B"/>
          <w:spacing w:val="-1"/>
          <w:sz w:val="24"/>
          <w:szCs w:val="24"/>
          <w:shd w:val="clear" w:color="auto" w:fill="FEFEFE"/>
        </w:rPr>
        <w:t xml:space="preserve">. Such a subjective </w:t>
      </w:r>
      <w:r w:rsidRPr="008B2C77" w:rsidR="00F21DD6">
        <w:rPr>
          <w:rStyle w:val="Strong"/>
          <w:rFonts w:ascii="Arial" w:hAnsi="Arial" w:cs="Arial"/>
          <w:b w:val="0"/>
          <w:bCs w:val="0"/>
          <w:color w:val="2B2B2B"/>
          <w:spacing w:val="-1"/>
          <w:sz w:val="24"/>
          <w:szCs w:val="24"/>
          <w:shd w:val="clear" w:color="auto" w:fill="FEFEFE"/>
        </w:rPr>
        <w:t xml:space="preserve">manner </w:t>
      </w:r>
      <w:r w:rsidRPr="008B2C77" w:rsidR="00220415">
        <w:rPr>
          <w:rStyle w:val="Strong"/>
          <w:rFonts w:ascii="Arial" w:hAnsi="Arial" w:cs="Arial"/>
          <w:b w:val="0"/>
          <w:bCs w:val="0"/>
          <w:color w:val="2B2B2B"/>
          <w:spacing w:val="-1"/>
          <w:sz w:val="24"/>
          <w:szCs w:val="24"/>
          <w:shd w:val="clear" w:color="auto" w:fill="FEFEFE"/>
        </w:rPr>
        <w:t xml:space="preserve">of evaluating, </w:t>
      </w:r>
      <w:r w:rsidRPr="008B2C77" w:rsidR="00220415">
        <w:rPr>
          <w:rStyle w:val="Strong"/>
          <w:rFonts w:ascii="Arial" w:hAnsi="Arial" w:cs="Arial"/>
          <w:b w:val="0"/>
          <w:bCs w:val="0"/>
          <w:color w:val="2B2B2B"/>
          <w:spacing w:val="-1"/>
          <w:sz w:val="24"/>
          <w:szCs w:val="24"/>
          <w:shd w:val="clear" w:color="auto" w:fill="FEFEFE"/>
        </w:rPr>
        <w:t>ide</w:t>
      </w:r>
      <w:r w:rsidRPr="008B2C77" w:rsidR="00F21DD6">
        <w:rPr>
          <w:rStyle w:val="Strong"/>
          <w:rFonts w:ascii="Arial" w:hAnsi="Arial" w:cs="Arial"/>
          <w:b w:val="0"/>
          <w:bCs w:val="0"/>
          <w:color w:val="2B2B2B"/>
          <w:spacing w:val="-1"/>
          <w:sz w:val="24"/>
          <w:szCs w:val="24"/>
          <w:shd w:val="clear" w:color="auto" w:fill="FEFEFE"/>
        </w:rPr>
        <w:t>ntify</w:t>
      </w:r>
      <w:r w:rsidRPr="008B2C77" w:rsidR="00220415">
        <w:rPr>
          <w:rStyle w:val="Strong"/>
          <w:rFonts w:ascii="Arial" w:hAnsi="Arial" w:cs="Arial"/>
          <w:b w:val="0"/>
          <w:bCs w:val="0"/>
          <w:color w:val="2B2B2B"/>
          <w:spacing w:val="-1"/>
          <w:sz w:val="24"/>
          <w:szCs w:val="24"/>
          <w:shd w:val="clear" w:color="auto" w:fill="FEFEFE"/>
        </w:rPr>
        <w:t>ing</w:t>
      </w:r>
      <w:r w:rsidRPr="008B2C77" w:rsidR="00220415">
        <w:rPr>
          <w:rStyle w:val="Strong"/>
          <w:rFonts w:ascii="Arial" w:hAnsi="Arial" w:cs="Arial"/>
          <w:b w:val="0"/>
          <w:bCs w:val="0"/>
          <w:color w:val="2B2B2B"/>
          <w:spacing w:val="-1"/>
          <w:sz w:val="24"/>
          <w:szCs w:val="24"/>
          <w:shd w:val="clear" w:color="auto" w:fill="FEFEFE"/>
        </w:rPr>
        <w:t xml:space="preserve"> and selecting potential</w:t>
      </w:r>
      <w:r w:rsidRPr="008B2C77" w:rsidR="00F21DD6">
        <w:rPr>
          <w:rStyle w:val="Strong"/>
          <w:rFonts w:ascii="Arial" w:hAnsi="Arial" w:cs="Arial"/>
          <w:b w:val="0"/>
          <w:bCs w:val="0"/>
          <w:color w:val="2B2B2B"/>
          <w:spacing w:val="-1"/>
          <w:sz w:val="24"/>
          <w:szCs w:val="24"/>
          <w:shd w:val="clear" w:color="auto" w:fill="FEFEFE"/>
        </w:rPr>
        <w:t xml:space="preserve"> talent</w:t>
      </w:r>
      <w:r w:rsidRPr="008B2C77" w:rsidR="00220415">
        <w:rPr>
          <w:rStyle w:val="Strong"/>
          <w:rFonts w:ascii="Arial" w:hAnsi="Arial" w:cs="Arial"/>
          <w:b w:val="0"/>
          <w:bCs w:val="0"/>
          <w:color w:val="2B2B2B"/>
          <w:spacing w:val="-1"/>
          <w:sz w:val="24"/>
          <w:szCs w:val="24"/>
          <w:shd w:val="clear" w:color="auto" w:fill="FEFEFE"/>
        </w:rPr>
        <w:t xml:space="preserve"> often leads to </w:t>
      </w:r>
      <w:r w:rsidRPr="008B2C77" w:rsidR="00F21DD6">
        <w:rPr>
          <w:rStyle w:val="Strong"/>
          <w:rFonts w:ascii="Arial" w:hAnsi="Arial" w:cs="Arial"/>
          <w:b w:val="0"/>
          <w:bCs w:val="0"/>
          <w:color w:val="2B2B2B"/>
          <w:spacing w:val="-1"/>
          <w:sz w:val="24"/>
          <w:szCs w:val="24"/>
          <w:shd w:val="clear" w:color="auto" w:fill="FEFEFE"/>
        </w:rPr>
        <w:t xml:space="preserve">them making </w:t>
      </w:r>
      <w:r w:rsidRPr="008B2C77" w:rsidR="00220415">
        <w:rPr>
          <w:rStyle w:val="Strong"/>
          <w:rFonts w:ascii="Arial" w:hAnsi="Arial" w:cs="Arial"/>
          <w:b w:val="0"/>
          <w:bCs w:val="0"/>
          <w:color w:val="2B2B2B"/>
          <w:spacing w:val="-1"/>
          <w:sz w:val="24"/>
          <w:szCs w:val="24"/>
          <w:shd w:val="clear" w:color="auto" w:fill="FEFEFE"/>
        </w:rPr>
        <w:t>erroneous</w:t>
      </w:r>
      <w:r w:rsidRPr="008B2C77" w:rsidR="00220415">
        <w:rPr>
          <w:rStyle w:val="Strong"/>
          <w:rFonts w:ascii="Arial" w:hAnsi="Arial" w:cs="Arial"/>
          <w:b w:val="0"/>
          <w:bCs w:val="0"/>
          <w:color w:val="2B2B2B"/>
          <w:spacing w:val="-1"/>
          <w:sz w:val="24"/>
          <w:szCs w:val="24"/>
          <w:shd w:val="clear" w:color="auto" w:fill="FEFEFE"/>
        </w:rPr>
        <w:t xml:space="preserve"> assessment</w:t>
      </w:r>
      <w:r w:rsidRPr="008B2C77" w:rsidR="00604626">
        <w:rPr>
          <w:rStyle w:val="Strong"/>
          <w:rFonts w:ascii="Arial" w:hAnsi="Arial" w:cs="Arial"/>
          <w:b w:val="0"/>
          <w:bCs w:val="0"/>
          <w:color w:val="2B2B2B"/>
          <w:spacing w:val="-1"/>
          <w:sz w:val="24"/>
          <w:szCs w:val="24"/>
          <w:shd w:val="clear" w:color="auto" w:fill="FEFEFE"/>
        </w:rPr>
        <w:t xml:space="preserve">s </w:t>
      </w:r>
      <w:r w:rsidRPr="008B2C77" w:rsidR="00220415">
        <w:rPr>
          <w:rStyle w:val="Strong"/>
          <w:rFonts w:ascii="Arial" w:hAnsi="Arial" w:cs="Arial"/>
          <w:b w:val="0"/>
          <w:bCs w:val="0"/>
          <w:color w:val="2B2B2B"/>
          <w:spacing w:val="-1"/>
          <w:sz w:val="24"/>
          <w:szCs w:val="24"/>
          <w:shd w:val="clear" w:color="auto" w:fill="FEFEFE"/>
        </w:rPr>
        <w:t>and</w:t>
      </w:r>
      <w:ins w:author="Gary Smailes" w:date="2024-02-07T16:46:08.779Z" w:id="1812083786">
        <w:r w:rsidRPr="008B2C77" w:rsidR="00220415">
          <w:rPr>
            <w:rStyle w:val="Strong"/>
            <w:rFonts w:ascii="Arial" w:hAnsi="Arial" w:cs="Arial"/>
            <w:b w:val="0"/>
            <w:bCs w:val="0"/>
            <w:color w:val="2B2B2B"/>
            <w:spacing w:val="-1"/>
            <w:sz w:val="24"/>
            <w:szCs w:val="24"/>
            <w:shd w:val="clear" w:color="auto" w:fill="FEFEFE"/>
          </w:rPr>
          <w:t>,</w:t>
        </w:r>
      </w:ins>
      <w:r w:rsidRPr="008B2C77" w:rsidR="00604626">
        <w:rPr>
          <w:rStyle w:val="Strong"/>
          <w:rFonts w:ascii="Arial" w:hAnsi="Arial" w:cs="Arial"/>
          <w:b w:val="0"/>
          <w:bCs w:val="0"/>
          <w:color w:val="2B2B2B"/>
          <w:spacing w:val="-1"/>
          <w:sz w:val="24"/>
          <w:szCs w:val="24"/>
          <w:shd w:val="clear" w:color="auto" w:fill="FEFEFE"/>
        </w:rPr>
        <w:t xml:space="preserve"> </w:t>
      </w:r>
      <w:del w:author="Gary Smailes" w:date="2024-02-07T16:46:07.322Z" w:id="1224525512">
        <w:r w:rsidRPr="3C9E8E1C" w:rsidDel="3C9E8E1C">
          <w:rPr>
            <w:rStyle w:val="Strong"/>
            <w:rFonts w:ascii="Arial" w:hAnsi="Arial" w:cs="Arial"/>
            <w:b w:val="0"/>
            <w:bCs w:val="0"/>
            <w:color w:val="2B2B2B"/>
            <w:sz w:val="24"/>
            <w:szCs w:val="24"/>
          </w:rPr>
          <w:delText xml:space="preserve"> </w:delText>
        </w:r>
      </w:del>
      <w:r w:rsidRPr="008B2C77" w:rsidR="00220415">
        <w:rPr>
          <w:rStyle w:val="Strong"/>
          <w:rFonts w:ascii="Arial" w:hAnsi="Arial" w:cs="Arial"/>
          <w:b w:val="0"/>
          <w:bCs w:val="0"/>
          <w:color w:val="2B2B2B"/>
          <w:spacing w:val="-1"/>
          <w:sz w:val="24"/>
          <w:szCs w:val="24"/>
          <w:shd w:val="clear" w:color="auto" w:fill="FEFEFE"/>
        </w:rPr>
        <w:t>consequen</w:t>
      </w:r>
      <w:r w:rsidRPr="008B2C77" w:rsidR="00604626">
        <w:rPr>
          <w:rStyle w:val="Strong"/>
          <w:rFonts w:ascii="Arial" w:hAnsi="Arial" w:cs="Arial"/>
          <w:b w:val="0"/>
          <w:bCs w:val="0"/>
          <w:color w:val="2B2B2B"/>
          <w:spacing w:val="-1"/>
          <w:sz w:val="24"/>
          <w:szCs w:val="24"/>
          <w:shd w:val="clear" w:color="auto" w:fill="FEFEFE"/>
        </w:rPr>
        <w:t>tly</w:t>
      </w:r>
      <w:r w:rsidRPr="008B2C77" w:rsidR="00604626">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ignoring other, no less talented children who simply</w:t>
      </w:r>
      <w:r w:rsidRPr="008B2C77" w:rsidR="00BE5E47">
        <w:rPr>
          <w:rStyle w:val="Strong"/>
          <w:rFonts w:ascii="Arial" w:hAnsi="Arial" w:cs="Arial"/>
          <w:b w:val="0"/>
          <w:bCs w:val="0"/>
          <w:color w:val="2B2B2B"/>
          <w:spacing w:val="-1"/>
          <w:sz w:val="24"/>
          <w:szCs w:val="24"/>
          <w:shd w:val="clear" w:color="auto" w:fill="FEFEFE"/>
        </w:rPr>
        <w:t xml:space="preserve"> </w:t>
      </w:r>
      <w:r w:rsidRPr="008B2C77" w:rsidR="00BE5E47">
        <w:rPr>
          <w:rStyle w:val="Strong"/>
          <w:rFonts w:ascii="Arial" w:hAnsi="Arial" w:cs="Arial"/>
          <w:b w:val="0"/>
          <w:bCs w:val="0"/>
          <w:color w:val="2B2B2B"/>
          <w:spacing w:val="-1"/>
          <w:sz w:val="24"/>
          <w:szCs w:val="24"/>
          <w:shd w:val="clear" w:color="auto" w:fill="FEFEFE"/>
        </w:rPr>
        <w:t xml:space="preserve">don’t</w:t>
      </w:r>
      <w:r w:rsidRPr="008B2C77" w:rsidR="00BE5E47">
        <w:rPr>
          <w:rStyle w:val="Strong"/>
          <w:rFonts w:ascii="Arial" w:hAnsi="Arial" w:cs="Arial"/>
          <w:b w:val="0"/>
          <w:bCs w:val="0"/>
          <w:color w:val="2B2B2B"/>
          <w:spacing w:val="-1"/>
          <w:sz w:val="24"/>
          <w:szCs w:val="24"/>
          <w:shd w:val="clear" w:color="auto" w:fill="FEFEFE"/>
        </w:rPr>
        <w:t xml:space="preserve"> </w:t>
      </w:r>
      <w:r w:rsidRPr="008B2C77" w:rsidR="00220415">
        <w:rPr>
          <w:rStyle w:val="Strong"/>
          <w:rFonts w:ascii="Arial" w:hAnsi="Arial" w:cs="Arial"/>
          <w:b w:val="0"/>
          <w:bCs w:val="0"/>
          <w:color w:val="2B2B2B"/>
          <w:spacing w:val="-1"/>
          <w:sz w:val="24"/>
          <w:szCs w:val="24"/>
          <w:shd w:val="clear" w:color="auto" w:fill="FEFEFE"/>
        </w:rPr>
        <w:t xml:space="preserve">fit our subjective view or way of thinking. </w:t>
      </w:r>
    </w:p>
    <w:p xmlns:wp14="http://schemas.microsoft.com/office/word/2010/wordml" w:rsidRPr="008B2C77" w:rsidR="00A169FA" w:rsidP="3C9E8E1C" w:rsidRDefault="00161F07" wp14:textId="77777777" w14:paraId="7EBDFA94">
      <w:pPr>
        <w:pStyle w:val="Heading1"/>
        <w:shd w:val="clear" w:color="auto" w:fill="FFFFFF" w:themeFill="background1"/>
        <w:spacing w:before="0" w:line="480" w:lineRule="auto"/>
        <w:ind w:right="-613" w:firstLine="720"/>
        <w:jc w:val="both"/>
        <w:rPr>
          <w:ins w:author="Gary Smailes" w:date="2024-02-07T16:46:26.646Z" w:id="565490864"/>
          <w:rFonts w:ascii="Arial" w:hAnsi="Arial" w:eastAsia="Times New Roman" w:cs="Arial"/>
          <w:color w:val="111111"/>
          <w:sz w:val="24"/>
          <w:szCs w:val="24"/>
          <w:lang w:eastAsia="en-GB"/>
        </w:rPr>
      </w:pPr>
      <w:r w:rsidRPr="008B2C77" w:rsidR="00220415">
        <w:rPr>
          <w:rStyle w:val="Strong"/>
          <w:rFonts w:ascii="Arial" w:hAnsi="Arial" w:cs="Arial"/>
          <w:b w:val="0"/>
          <w:bCs w:val="0"/>
          <w:color w:val="2B2B2B"/>
          <w:spacing w:val="-1"/>
          <w:sz w:val="24"/>
          <w:szCs w:val="24"/>
          <w:shd w:val="clear" w:color="auto" w:fill="FEFEFE"/>
        </w:rPr>
        <w:t xml:space="preserve">In this </w:t>
      </w:r>
      <w:r w:rsidRPr="008B2C77" w:rsidR="00604626">
        <w:rPr>
          <w:rStyle w:val="Strong"/>
          <w:rFonts w:ascii="Arial" w:hAnsi="Arial" w:cs="Arial"/>
          <w:b w:val="0"/>
          <w:bCs w:val="0"/>
          <w:color w:val="2B2B2B"/>
          <w:spacing w:val="-1"/>
          <w:sz w:val="24"/>
          <w:szCs w:val="24"/>
          <w:shd w:val="clear" w:color="auto" w:fill="FEFEFE"/>
        </w:rPr>
        <w:t>manner</w:t>
      </w:r>
      <w:r w:rsidRPr="008B2C77" w:rsidR="00220415">
        <w:rPr>
          <w:rStyle w:val="Strong"/>
          <w:rFonts w:ascii="Arial" w:hAnsi="Arial" w:cs="Arial"/>
          <w:b w:val="0"/>
          <w:bCs w:val="0"/>
          <w:color w:val="2B2B2B"/>
          <w:spacing w:val="-1"/>
          <w:sz w:val="24"/>
          <w:szCs w:val="24"/>
          <w:shd w:val="clear" w:color="auto" w:fill="FEFEFE"/>
        </w:rPr>
        <w:t xml:space="preserve">, we lose children with high potential, who continue to </w:t>
      </w:r>
      <w:r w:rsidRPr="008B2C77" w:rsidR="00F21DD6">
        <w:rPr>
          <w:rStyle w:val="Strong"/>
          <w:rFonts w:ascii="Arial" w:hAnsi="Arial" w:cs="Arial"/>
          <w:b w:val="0"/>
          <w:bCs w:val="0"/>
          <w:color w:val="2B2B2B"/>
          <w:spacing w:val="-1"/>
          <w:sz w:val="24"/>
          <w:szCs w:val="24"/>
          <w:shd w:val="clear" w:color="auto" w:fill="FEFEFE"/>
        </w:rPr>
        <w:t xml:space="preserve">remain </w:t>
      </w:r>
      <w:r w:rsidRPr="008B2C77" w:rsidR="00220415">
        <w:rPr>
          <w:rStyle w:val="Strong"/>
          <w:rFonts w:ascii="Arial" w:hAnsi="Arial" w:cs="Arial"/>
          <w:b w:val="0"/>
          <w:bCs w:val="0"/>
          <w:color w:val="2B2B2B"/>
          <w:spacing w:val="-1"/>
          <w:sz w:val="24"/>
          <w:szCs w:val="24"/>
          <w:shd w:val="clear" w:color="auto" w:fill="FEFEFE"/>
        </w:rPr>
        <w:t>in the group of 1.5 mil</w:t>
      </w:r>
      <w:r w:rsidRPr="008B2C77" w:rsidR="00F21DD6">
        <w:rPr>
          <w:rStyle w:val="Strong"/>
          <w:rFonts w:ascii="Arial" w:hAnsi="Arial" w:cs="Arial"/>
          <w:b w:val="0"/>
          <w:bCs w:val="0"/>
          <w:color w:val="2B2B2B"/>
          <w:spacing w:val="-1"/>
          <w:sz w:val="24"/>
          <w:szCs w:val="24"/>
          <w:shd w:val="clear" w:color="auto" w:fill="FEFEFE"/>
        </w:rPr>
        <w:t>lion,</w:t>
      </w:r>
      <w:r w:rsidRPr="008B2C77" w:rsidR="00220415">
        <w:rPr>
          <w:rStyle w:val="Strong"/>
          <w:rFonts w:ascii="Arial" w:hAnsi="Arial" w:cs="Arial"/>
          <w:b w:val="0"/>
          <w:bCs w:val="0"/>
          <w:color w:val="2B2B2B"/>
          <w:spacing w:val="-1"/>
          <w:sz w:val="24"/>
          <w:szCs w:val="24"/>
          <w:shd w:val="clear" w:color="auto" w:fill="FEFEFE"/>
        </w:rPr>
        <w:t xml:space="preserve"> instead of increasing th</w:t>
      </w:r>
      <w:r w:rsidRPr="008B2C77" w:rsidR="00F21DD6">
        <w:rPr>
          <w:rStyle w:val="Strong"/>
          <w:rFonts w:ascii="Arial" w:hAnsi="Arial" w:cs="Arial"/>
          <w:b w:val="0"/>
          <w:bCs w:val="0"/>
          <w:color w:val="2B2B2B"/>
          <w:spacing w:val="-1"/>
          <w:sz w:val="24"/>
          <w:szCs w:val="24"/>
          <w:shd w:val="clear" w:color="auto" w:fill="FEFEFE"/>
        </w:rPr>
        <w:t>at</w:t>
      </w:r>
      <w:r w:rsidRPr="008B2C77" w:rsidR="00220415">
        <w:rPr>
          <w:rStyle w:val="Strong"/>
          <w:rFonts w:ascii="Arial" w:hAnsi="Arial" w:cs="Arial"/>
          <w:b w:val="0"/>
          <w:bCs w:val="0"/>
          <w:color w:val="2B2B2B"/>
          <w:spacing w:val="-1"/>
          <w:sz w:val="24"/>
          <w:szCs w:val="24"/>
          <w:shd w:val="clear" w:color="auto" w:fill="FEFEFE"/>
        </w:rPr>
        <w:t xml:space="preserve"> number of 0.0001% of young </w:t>
      </w:r>
      <w:r w:rsidRPr="008B2C77" w:rsidR="00022674">
        <w:rPr>
          <w:rStyle w:val="Strong"/>
          <w:rFonts w:ascii="Arial" w:hAnsi="Arial" w:cs="Arial"/>
          <w:b w:val="0"/>
          <w:bCs w:val="0"/>
          <w:color w:val="2B2B2B"/>
          <w:spacing w:val="-1"/>
          <w:sz w:val="24"/>
          <w:szCs w:val="24"/>
          <w:shd w:val="clear" w:color="auto" w:fill="FEFEFE"/>
        </w:rPr>
        <w:t>trainee</w:t>
      </w:r>
      <w:r w:rsidRPr="008B2C77" w:rsidR="00220415">
        <w:rPr>
          <w:rStyle w:val="Strong"/>
          <w:rFonts w:ascii="Arial" w:hAnsi="Arial" w:cs="Arial"/>
          <w:b w:val="0"/>
          <w:bCs w:val="0"/>
          <w:color w:val="2B2B2B"/>
          <w:spacing w:val="-1"/>
          <w:sz w:val="24"/>
          <w:szCs w:val="24"/>
          <w:shd w:val="clear" w:color="auto" w:fill="FEFEFE"/>
        </w:rPr>
        <w:t xml:space="preserve">s who graduate from </w:t>
      </w:r>
      <w:r w:rsidRPr="008B2C77" w:rsidR="00F21DD6">
        <w:rPr>
          <w:rStyle w:val="Strong"/>
          <w:rFonts w:ascii="Arial" w:hAnsi="Arial" w:cs="Arial"/>
          <w:b w:val="0"/>
          <w:bCs w:val="0"/>
          <w:color w:val="2B2B2B"/>
          <w:spacing w:val="-1"/>
          <w:sz w:val="24"/>
          <w:szCs w:val="24"/>
          <w:shd w:val="clear" w:color="auto" w:fill="FEFEFE"/>
        </w:rPr>
        <w:t>an</w:t>
      </w:r>
      <w:r w:rsidRPr="008B2C77" w:rsidR="00220415">
        <w:rPr>
          <w:rStyle w:val="Strong"/>
          <w:rFonts w:ascii="Arial" w:hAnsi="Arial" w:cs="Arial"/>
          <w:b w:val="0"/>
          <w:bCs w:val="0"/>
          <w:color w:val="2B2B2B"/>
          <w:spacing w:val="-1"/>
          <w:sz w:val="24"/>
          <w:szCs w:val="24"/>
          <w:shd w:val="clear" w:color="auto" w:fill="FEFEFE"/>
        </w:rPr>
        <w:t xml:space="preserve"> academy and bec</w:t>
      </w:r>
      <w:r w:rsidRPr="008B2C77" w:rsidR="00F21DD6">
        <w:rPr>
          <w:rStyle w:val="Strong"/>
          <w:rFonts w:ascii="Arial" w:hAnsi="Arial" w:cs="Arial"/>
          <w:b w:val="0"/>
          <w:bCs w:val="0"/>
          <w:color w:val="2B2B2B"/>
          <w:spacing w:val="-1"/>
          <w:sz w:val="24"/>
          <w:szCs w:val="24"/>
          <w:shd w:val="clear" w:color="auto" w:fill="FEFEFE"/>
        </w:rPr>
        <w:t>o</w:t>
      </w:r>
      <w:r w:rsidRPr="008B2C77" w:rsidR="00220415">
        <w:rPr>
          <w:rStyle w:val="Strong"/>
          <w:rFonts w:ascii="Arial" w:hAnsi="Arial" w:cs="Arial"/>
          <w:b w:val="0"/>
          <w:bCs w:val="0"/>
          <w:color w:val="2B2B2B"/>
          <w:spacing w:val="-1"/>
          <w:sz w:val="24"/>
          <w:szCs w:val="24"/>
          <w:shd w:val="clear" w:color="auto" w:fill="FEFEFE"/>
        </w:rPr>
        <w:t xml:space="preserve">me professional footballers. All of this contributes to the </w:t>
      </w:r>
      <w:r w:rsidRPr="008B2C77" w:rsidR="00F21DD6">
        <w:rPr>
          <w:rStyle w:val="Strong"/>
          <w:rFonts w:ascii="Arial" w:hAnsi="Arial" w:cs="Arial"/>
          <w:b w:val="0"/>
          <w:bCs w:val="0"/>
          <w:color w:val="2B2B2B"/>
          <w:spacing w:val="-1"/>
          <w:sz w:val="24"/>
          <w:szCs w:val="24"/>
          <w:shd w:val="clear" w:color="auto" w:fill="FEFEFE"/>
        </w:rPr>
        <w:t xml:space="preserve">enormous </w:t>
      </w:r>
      <w:r w:rsidRPr="008B2C77" w:rsidR="00220415">
        <w:rPr>
          <w:rStyle w:val="Strong"/>
          <w:rFonts w:ascii="Arial" w:hAnsi="Arial" w:cs="Arial"/>
          <w:b w:val="0"/>
          <w:bCs w:val="0"/>
          <w:color w:val="2B2B2B"/>
          <w:spacing w:val="-1"/>
          <w:sz w:val="24"/>
          <w:szCs w:val="24"/>
          <w:shd w:val="clear" w:color="auto" w:fill="FEFEFE"/>
        </w:rPr>
        <w:t xml:space="preserve">waste of children's </w:t>
      </w:r>
      <w:r w:rsidRPr="008B2C77" w:rsidR="00F21DD6">
        <w:rPr>
          <w:rStyle w:val="Strong"/>
          <w:rFonts w:ascii="Arial" w:hAnsi="Arial" w:cs="Arial"/>
          <w:b w:val="0"/>
          <w:bCs w:val="0"/>
          <w:color w:val="2B2B2B"/>
          <w:spacing w:val="-1"/>
          <w:sz w:val="24"/>
          <w:szCs w:val="24"/>
          <w:shd w:val="clear" w:color="auto" w:fill="FEFEFE"/>
        </w:rPr>
        <w:t xml:space="preserve">football </w:t>
      </w:r>
      <w:r w:rsidRPr="008B2C77" w:rsidR="00220415">
        <w:rPr>
          <w:rStyle w:val="Strong"/>
          <w:rFonts w:ascii="Arial" w:hAnsi="Arial" w:cs="Arial"/>
          <w:b w:val="0"/>
          <w:bCs w:val="0"/>
          <w:color w:val="2B2B2B"/>
          <w:spacing w:val="-1"/>
          <w:sz w:val="24"/>
          <w:szCs w:val="24"/>
          <w:shd w:val="clear" w:color="auto" w:fill="FEFEFE"/>
        </w:rPr>
        <w:t>learning potential</w:t>
      </w:r>
      <w:r w:rsidRPr="008B2C77" w:rsidR="00F21DD6">
        <w:rPr>
          <w:rStyle w:val="Strong"/>
          <w:rFonts w:ascii="Arial" w:hAnsi="Arial" w:cs="Arial"/>
          <w:b w:val="0"/>
          <w:bCs w:val="0"/>
          <w:color w:val="2B2B2B"/>
          <w:spacing w:val="-1"/>
          <w:sz w:val="24"/>
          <w:szCs w:val="24"/>
          <w:shd w:val="clear" w:color="auto" w:fill="FEFEFE"/>
        </w:rPr>
        <w:t>.</w:t>
      </w:r>
      <w:r w:rsidRPr="008B2C77" w:rsidR="00220415">
        <w:rPr>
          <w:rStyle w:val="Strong"/>
          <w:rFonts w:ascii="Arial" w:hAnsi="Arial" w:cs="Arial"/>
          <w:b w:val="0"/>
          <w:bCs w:val="0"/>
          <w:color w:val="2B2B2B"/>
          <w:spacing w:val="-1"/>
          <w:sz w:val="24"/>
          <w:szCs w:val="24"/>
          <w:shd w:val="clear" w:color="auto" w:fill="FEFEFE"/>
        </w:rPr>
        <w:t xml:space="preserve"> </w:t>
      </w:r>
      <w:r w:rsidRPr="008B2C77" w:rsidR="00F21DD6">
        <w:rPr>
          <w:rStyle w:val="Strong"/>
          <w:rFonts w:ascii="Arial" w:hAnsi="Arial" w:cs="Arial"/>
          <w:b w:val="0"/>
          <w:bCs w:val="0"/>
          <w:color w:val="2B2B2B"/>
          <w:spacing w:val="-1"/>
          <w:sz w:val="24"/>
          <w:szCs w:val="24"/>
          <w:shd w:val="clear" w:color="auto" w:fill="FEFEFE"/>
        </w:rPr>
        <w:t>The r</w:t>
      </w:r>
      <w:r w:rsidRPr="008B2C77" w:rsidR="00220415">
        <w:rPr>
          <w:rStyle w:val="Strong"/>
          <w:rFonts w:ascii="Arial" w:hAnsi="Arial" w:cs="Arial"/>
          <w:b w:val="0"/>
          <w:bCs w:val="0"/>
          <w:color w:val="2B2B2B"/>
          <w:spacing w:val="-1"/>
          <w:sz w:val="24"/>
          <w:szCs w:val="24"/>
          <w:shd w:val="clear" w:color="auto" w:fill="FEFEFE"/>
        </w:rPr>
        <w:t>esearch paper</w:t>
      </w:r>
      <w:r w:rsidRPr="008B2C77" w:rsidR="00A944FD">
        <w:rPr>
          <w:rStyle w:val="Strong"/>
          <w:rFonts w:ascii="Arial" w:hAnsi="Arial" w:cs="Arial"/>
          <w:b w:val="0"/>
          <w:bCs w:val="0"/>
          <w:color w:val="2B2B2B"/>
          <w:spacing w:val="-1"/>
          <w:sz w:val="24"/>
          <w:szCs w:val="24"/>
          <w:shd w:val="clear" w:color="auto" w:fill="FEFEFE"/>
        </w:rPr>
        <w:t>:</w:t>
      </w:r>
      <w:r w:rsidRPr="008B2C77" w:rsidR="00A169FA">
        <w:rPr>
          <w:rStyle w:val="Strong"/>
          <w:rFonts w:ascii="Arial" w:hAnsi="Arial" w:cs="Arial"/>
          <w:b w:val="0"/>
          <w:bCs w:val="0"/>
          <w:color w:val="2B2B2B"/>
          <w:spacing w:val="-1"/>
          <w:sz w:val="24"/>
          <w:szCs w:val="24"/>
          <w:shd w:val="clear" w:color="auto" w:fill="FEFEFE"/>
        </w:rPr>
        <w:t xml:space="preserve"> </w:t>
      </w:r>
      <w:r w:rsidRPr="008B2C77" w:rsidR="00A944FD">
        <w:rPr>
          <w:rStyle w:val="Strong"/>
          <w:rFonts w:ascii="Arial" w:hAnsi="Arial" w:cs="Arial"/>
          <w:b w:val="0"/>
          <w:bCs w:val="0"/>
          <w:color w:val="2B2B2B"/>
          <w:spacing w:val="-1"/>
          <w:sz w:val="24"/>
          <w:szCs w:val="24"/>
          <w:shd w:val="clear" w:color="auto" w:fill="FEFEFE"/>
        </w:rPr>
        <w:t>“</w:t>
      </w:r>
      <w:r w:rsidRPr="008B2C77" w:rsidR="00A169FA">
        <w:rPr>
          <w:rFonts w:ascii="Arial" w:hAnsi="Arial" w:eastAsia="Times New Roman" w:cs="Arial"/>
          <w:color w:val="111111"/>
          <w:kern w:val="36"/>
          <w:sz w:val="24"/>
          <w:szCs w:val="24"/>
          <w:lang w:eastAsia="en-GB"/>
        </w:rPr>
        <w:t>Waste Reduction Strategies: Factors Affecting Talent Wastage and the Efficacy of Talent Selection in Sport</w:t>
      </w:r>
      <w:r w:rsidRPr="008B2C77" w:rsidR="00A944FD">
        <w:rPr>
          <w:rFonts w:ascii="Arial" w:hAnsi="Arial" w:eastAsia="Times New Roman" w:cs="Arial"/>
          <w:color w:val="111111"/>
          <w:kern w:val="36"/>
          <w:sz w:val="24"/>
          <w:szCs w:val="24"/>
          <w:lang w:eastAsia="en-GB"/>
        </w:rPr>
        <w:t xml:space="preserve">” (January 2020) </w:t>
      </w:r>
      <w:r w:rsidRPr="008B2C77" w:rsidR="00220415">
        <w:rPr>
          <w:rFonts w:ascii="Arial" w:hAnsi="Arial" w:eastAsia="Times New Roman" w:cs="Arial"/>
          <w:color w:val="111111"/>
          <w:kern w:val="36"/>
          <w:sz w:val="24"/>
          <w:szCs w:val="24"/>
          <w:lang w:eastAsia="en-GB"/>
        </w:rPr>
        <w:t xml:space="preserve">presents the main factors </w:t>
      </w:r>
      <w:r w:rsidRPr="008B2C77" w:rsidR="00F21DD6">
        <w:rPr>
          <w:rFonts w:ascii="Arial" w:hAnsi="Arial" w:eastAsia="Times New Roman" w:cs="Arial"/>
          <w:color w:val="111111"/>
          <w:kern w:val="36"/>
          <w:sz w:val="24"/>
          <w:szCs w:val="24"/>
          <w:lang w:eastAsia="en-GB"/>
        </w:rPr>
        <w:t xml:space="preserve">behind the waste of </w:t>
      </w:r>
      <w:r w:rsidRPr="008B2C77" w:rsidR="00220415">
        <w:rPr>
          <w:rFonts w:ascii="Arial" w:hAnsi="Arial" w:eastAsia="Times New Roman" w:cs="Arial"/>
          <w:color w:val="111111"/>
          <w:kern w:val="36"/>
          <w:sz w:val="24"/>
          <w:szCs w:val="24"/>
          <w:lang w:eastAsia="en-GB"/>
        </w:rPr>
        <w:t>talent in sport</w:t>
      </w:r>
      <w:r w:rsidRPr="008B2C77" w:rsidR="00F21DD6">
        <w:rPr>
          <w:rFonts w:ascii="Arial" w:hAnsi="Arial" w:eastAsia="Times New Roman" w:cs="Arial"/>
          <w:color w:val="111111"/>
          <w:kern w:val="36"/>
          <w:sz w:val="24"/>
          <w:szCs w:val="24"/>
          <w:lang w:eastAsia="en-GB"/>
        </w:rPr>
        <w:t>s</w:t>
      </w:r>
      <w:r w:rsidRPr="008B2C77" w:rsidR="00220415">
        <w:rPr>
          <w:rFonts w:ascii="Arial" w:hAnsi="Arial" w:eastAsia="Times New Roman" w:cs="Arial"/>
          <w:color w:val="111111"/>
          <w:kern w:val="36"/>
          <w:sz w:val="24"/>
          <w:szCs w:val="24"/>
          <w:lang w:eastAsia="en-GB"/>
        </w:rPr>
        <w:t xml:space="preserve"> during the early selection process</w:t>
      </w:r>
      <w:r w:rsidRPr="008B2C77" w:rsidR="00604626">
        <w:rPr>
          <w:rFonts w:ascii="Arial" w:hAnsi="Arial" w:eastAsia="Times New Roman" w:cs="Arial"/>
          <w:color w:val="111111"/>
          <w:kern w:val="36"/>
          <w:sz w:val="24"/>
          <w:szCs w:val="24"/>
          <w:lang w:eastAsia="en-GB"/>
        </w:rPr>
        <w:t>,</w:t>
      </w:r>
      <w:r w:rsidRPr="008B2C77" w:rsidR="00220415">
        <w:rPr>
          <w:rFonts w:ascii="Arial" w:hAnsi="Arial" w:eastAsia="Times New Roman" w:cs="Arial"/>
          <w:color w:val="111111"/>
          <w:kern w:val="36"/>
          <w:sz w:val="24"/>
          <w:szCs w:val="24"/>
          <w:lang w:eastAsia="en-GB"/>
        </w:rPr>
        <w:t xml:space="preserve"> and the identification process in general. </w:t>
      </w:r>
    </w:p>
    <w:p xmlns:wp14="http://schemas.microsoft.com/office/word/2010/wordml" w:rsidRPr="008B2C77" w:rsidR="00A169FA" w:rsidP="3C9E8E1C" w:rsidRDefault="00161F07" w14:paraId="39890631" wp14:textId="77777777">
      <w:pPr>
        <w:pStyle w:val="Heading1"/>
        <w:shd w:val="clear" w:color="auto" w:fill="FFFFFF" w:themeFill="background1"/>
        <w:spacing w:before="0" w:line="480" w:lineRule="auto"/>
        <w:ind w:right="-613" w:firstLine="720"/>
        <w:jc w:val="both"/>
        <w:rPr>
          <w:rFonts w:ascii="Arial" w:hAnsi="Arial" w:eastAsia="Times New Roman" w:cs="Arial"/>
          <w:color w:val="111111"/>
          <w:kern w:val="36"/>
          <w:sz w:val="24"/>
          <w:szCs w:val="24"/>
          <w:lang w:eastAsia="en-GB"/>
        </w:rPr>
      </w:pPr>
      <w:r w:rsidRPr="008B2C77" w:rsidR="00F21DD6">
        <w:rPr>
          <w:rFonts w:ascii="Arial" w:hAnsi="Arial" w:eastAsia="Times New Roman" w:cs="Arial"/>
          <w:color w:val="111111"/>
          <w:kern w:val="36"/>
          <w:sz w:val="24"/>
          <w:szCs w:val="24"/>
          <w:lang w:eastAsia="en-GB"/>
        </w:rPr>
        <w:t xml:space="preserve">Those </w:t>
      </w:r>
      <w:r w:rsidRPr="008B2C77" w:rsidR="00220415">
        <w:rPr>
          <w:rFonts w:ascii="Arial" w:hAnsi="Arial" w:eastAsia="Times New Roman" w:cs="Arial"/>
          <w:color w:val="111111"/>
          <w:kern w:val="36"/>
          <w:sz w:val="24"/>
          <w:szCs w:val="24"/>
          <w:lang w:eastAsia="en-GB"/>
        </w:rPr>
        <w:t>are:</w:t>
      </w:r>
    </w:p>
    <w:p xmlns:wp14="http://schemas.microsoft.com/office/word/2010/wordml" w:rsidRPr="008B2C77" w:rsidR="00A944FD" w:rsidP="005055DF" w:rsidRDefault="00A944FD" w14:paraId="34927CD3" wp14:textId="50B01D3F">
      <w:pPr>
        <w:pStyle w:val="ListParagraph"/>
        <w:numPr>
          <w:ilvl w:val="0"/>
          <w:numId w:val="5"/>
        </w:numPr>
        <w:spacing w:line="480" w:lineRule="auto"/>
        <w:ind w:right="-613"/>
        <w:jc w:val="both"/>
        <w:rPr>
          <w:rFonts w:ascii="Arial" w:hAnsi="Arial" w:cs="Arial"/>
          <w:sz w:val="24"/>
          <w:szCs w:val="24"/>
          <w:lang w:eastAsia="en-GB"/>
        </w:rPr>
      </w:pPr>
      <w:r w:rsidRPr="3C9E8E1C" w:rsidR="3C9E8E1C">
        <w:rPr>
          <w:rFonts w:ascii="Arial" w:hAnsi="Arial" w:cs="Arial"/>
          <w:sz w:val="24"/>
          <w:szCs w:val="24"/>
          <w:lang w:eastAsia="en-GB"/>
        </w:rPr>
        <w:t>Subjective preferences and intuition</w:t>
      </w:r>
      <w:ins w:author="Gary Smailes" w:date="2024-02-07T16:46:28.974Z" w:id="1066551615">
        <w:r w:rsidRPr="3C9E8E1C" w:rsidR="3C9E8E1C">
          <w:rPr>
            <w:rFonts w:ascii="Arial" w:hAnsi="Arial" w:cs="Arial"/>
            <w:sz w:val="24"/>
            <w:szCs w:val="24"/>
            <w:lang w:eastAsia="en-GB"/>
          </w:rPr>
          <w:t>.</w:t>
        </w:r>
      </w:ins>
      <w:del w:author="Gary Smailes" w:date="2024-02-07T16:46:28.436Z" w:id="1247353742">
        <w:r w:rsidRPr="3C9E8E1C" w:rsidDel="3C9E8E1C">
          <w:rPr>
            <w:rFonts w:ascii="Arial" w:hAnsi="Arial" w:cs="Arial"/>
            <w:sz w:val="24"/>
            <w:szCs w:val="24"/>
            <w:lang w:eastAsia="en-GB"/>
          </w:rPr>
          <w:delText xml:space="preserve"> </w:delText>
        </w:r>
      </w:del>
    </w:p>
    <w:p xmlns:wp14="http://schemas.microsoft.com/office/word/2010/wordml" w:rsidRPr="008B2C77" w:rsidR="00A944FD" w:rsidP="005055DF" w:rsidRDefault="00A944FD" w14:paraId="6D936994" wp14:textId="35EB47BD">
      <w:pPr>
        <w:pStyle w:val="ListParagraph"/>
        <w:numPr>
          <w:ilvl w:val="0"/>
          <w:numId w:val="5"/>
        </w:numPr>
        <w:spacing w:line="480" w:lineRule="auto"/>
        <w:ind w:right="-613"/>
        <w:jc w:val="both"/>
        <w:rPr>
          <w:rFonts w:ascii="Arial" w:hAnsi="Arial" w:cs="Arial"/>
          <w:sz w:val="24"/>
          <w:szCs w:val="24"/>
          <w:lang w:eastAsia="en-GB"/>
        </w:rPr>
      </w:pPr>
      <w:r w:rsidRPr="3C9E8E1C" w:rsidR="3C9E8E1C">
        <w:rPr>
          <w:rFonts w:ascii="Arial" w:hAnsi="Arial" w:cs="Arial"/>
          <w:sz w:val="24"/>
          <w:szCs w:val="24"/>
          <w:lang w:eastAsia="en-GB"/>
        </w:rPr>
        <w:t>Large number</w:t>
      </w:r>
      <w:r w:rsidRPr="3C9E8E1C" w:rsidR="3C9E8E1C">
        <w:rPr>
          <w:rFonts w:ascii="Arial" w:hAnsi="Arial" w:cs="Arial"/>
          <w:sz w:val="24"/>
          <w:szCs w:val="24"/>
          <w:lang w:eastAsia="en-GB"/>
        </w:rPr>
        <w:t xml:space="preserve"> of performers excluded from competitive sport opportunities (only 0.0001% of the 1.5 million children playing football)</w:t>
      </w:r>
      <w:ins w:author="Gary Smailes" w:date="2024-02-07T16:46:31.613Z" w:id="1251520810">
        <w:r w:rsidRPr="3C9E8E1C" w:rsidR="3C9E8E1C">
          <w:rPr>
            <w:rFonts w:ascii="Arial" w:hAnsi="Arial" w:cs="Arial"/>
            <w:sz w:val="24"/>
            <w:szCs w:val="24"/>
            <w:lang w:eastAsia="en-GB"/>
          </w:rPr>
          <w:t>.</w:t>
        </w:r>
      </w:ins>
    </w:p>
    <w:p xmlns:wp14="http://schemas.microsoft.com/office/word/2010/wordml" w:rsidRPr="008B2C77" w:rsidR="00A944FD" w:rsidP="005055DF" w:rsidRDefault="00A944FD" w14:paraId="465E837C" wp14:textId="77777777">
      <w:pPr>
        <w:pStyle w:val="ListParagraph"/>
        <w:numPr>
          <w:ilvl w:val="0"/>
          <w:numId w:val="5"/>
        </w:numPr>
        <w:spacing w:line="480" w:lineRule="auto"/>
        <w:ind w:right="-613"/>
        <w:jc w:val="both"/>
        <w:rPr>
          <w:rFonts w:ascii="Arial" w:hAnsi="Arial" w:cs="Arial"/>
          <w:b/>
          <w:sz w:val="24"/>
          <w:szCs w:val="24"/>
          <w:u w:val="single"/>
          <w:lang w:eastAsia="en-GB"/>
        </w:rPr>
      </w:pPr>
      <w:r w:rsidRPr="008B2C77">
        <w:rPr>
          <w:rFonts w:ascii="Arial" w:hAnsi="Arial" w:cs="Arial"/>
          <w:b/>
          <w:sz w:val="24"/>
          <w:szCs w:val="24"/>
          <w:u w:val="single"/>
          <w:lang w:eastAsia="en-GB"/>
        </w:rPr>
        <w:t xml:space="preserve">De-selected athlete chances to back to elite level of sport are reduced </w:t>
      </w:r>
    </w:p>
    <w:p xmlns:wp14="http://schemas.microsoft.com/office/word/2010/wordml" w:rsidRPr="008B2C77" w:rsidR="00A944FD" w:rsidP="005055DF" w:rsidRDefault="00CA3D3E" w14:paraId="704379EC" wp14:textId="77777777">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Poor predictive capabilities of talent identiﬁcation programs which may be related to </w:t>
      </w:r>
      <w:proofErr w:type="gramStart"/>
      <w:r w:rsidRPr="008B2C77">
        <w:rPr>
          <w:rFonts w:ascii="Arial" w:hAnsi="Arial" w:cs="Arial"/>
          <w:sz w:val="24"/>
          <w:szCs w:val="24"/>
          <w:lang w:eastAsia="en-GB"/>
        </w:rPr>
        <w:t>a number of</w:t>
      </w:r>
      <w:proofErr w:type="gramEnd"/>
      <w:r w:rsidRPr="008B2C77">
        <w:rPr>
          <w:rFonts w:ascii="Arial" w:hAnsi="Arial" w:cs="Arial"/>
          <w:sz w:val="24"/>
          <w:szCs w:val="24"/>
          <w:lang w:eastAsia="en-GB"/>
        </w:rPr>
        <w:t xml:space="preserve"> diﬀerent factors including:</w:t>
      </w:r>
      <w:r w:rsidRPr="008B2C77" w:rsidR="00C139DB">
        <w:rPr>
          <w:rFonts w:ascii="Arial" w:hAnsi="Arial" w:cs="Arial"/>
          <w:sz w:val="24"/>
          <w:szCs w:val="24"/>
          <w:lang w:eastAsia="en-GB"/>
        </w:rPr>
        <w:t xml:space="preserve"> </w:t>
      </w:r>
      <w:r w:rsidRPr="008B2C77">
        <w:rPr>
          <w:rFonts w:ascii="Arial" w:hAnsi="Arial" w:cs="Arial"/>
          <w:sz w:val="24"/>
          <w:szCs w:val="24"/>
          <w:lang w:eastAsia="en-GB"/>
        </w:rPr>
        <w:t xml:space="preserve">(a) a lack of understanding of what talent is and the way it </w:t>
      </w:r>
      <w:r w:rsidRPr="008B2C77" w:rsidR="00604626">
        <w:rPr>
          <w:rFonts w:ascii="Arial" w:hAnsi="Arial" w:cs="Arial"/>
          <w:sz w:val="24"/>
          <w:szCs w:val="24"/>
          <w:lang w:eastAsia="en-GB"/>
        </w:rPr>
        <w:t xml:space="preserve">is </w:t>
      </w:r>
      <w:r w:rsidRPr="008B2C77">
        <w:rPr>
          <w:rFonts w:ascii="Arial" w:hAnsi="Arial" w:cs="Arial"/>
          <w:sz w:val="24"/>
          <w:szCs w:val="24"/>
          <w:lang w:eastAsia="en-GB"/>
        </w:rPr>
        <w:t>manifest</w:t>
      </w:r>
      <w:r w:rsidRPr="008B2C77" w:rsidR="00604626">
        <w:rPr>
          <w:rFonts w:ascii="Arial" w:hAnsi="Arial" w:cs="Arial"/>
          <w:sz w:val="24"/>
          <w:szCs w:val="24"/>
          <w:lang w:eastAsia="en-GB"/>
        </w:rPr>
        <w:t>ed</w:t>
      </w:r>
      <w:r w:rsidRPr="008B2C77">
        <w:rPr>
          <w:rFonts w:ascii="Arial" w:hAnsi="Arial" w:cs="Arial"/>
          <w:sz w:val="24"/>
          <w:szCs w:val="24"/>
          <w:lang w:eastAsia="en-GB"/>
        </w:rPr>
        <w:t>, (b) cognitive biases aﬀecting human judgment, and</w:t>
      </w:r>
      <w:r w:rsidRPr="008B2C77" w:rsidR="001A5703">
        <w:rPr>
          <w:rFonts w:ascii="Arial" w:hAnsi="Arial" w:cs="Arial"/>
          <w:sz w:val="24"/>
          <w:szCs w:val="24"/>
          <w:lang w:eastAsia="en-GB"/>
        </w:rPr>
        <w:t xml:space="preserve"> </w:t>
      </w:r>
      <w:r w:rsidRPr="008B2C77">
        <w:rPr>
          <w:rFonts w:ascii="Arial" w:hAnsi="Arial" w:cs="Arial"/>
          <w:sz w:val="24"/>
          <w:szCs w:val="24"/>
          <w:lang w:eastAsia="en-GB"/>
        </w:rPr>
        <w:t>(c) situational factors aﬀecting the quality of decisions being made.</w:t>
      </w:r>
    </w:p>
    <w:p xmlns:wp14="http://schemas.microsoft.com/office/word/2010/wordml" w:rsidRPr="008B2C77" w:rsidR="00CA3D3E" w:rsidP="005055DF" w:rsidRDefault="00CA3D3E" w14:paraId="69C056AF" wp14:textId="77777777">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our understanding of how talent develops and evolves over time is limited.</w:t>
      </w:r>
    </w:p>
    <w:p xmlns:wp14="http://schemas.microsoft.com/office/word/2010/wordml" w:rsidRPr="008B2C77" w:rsidR="00CA3D3E" w:rsidP="005055DF" w:rsidRDefault="00CA3D3E" w14:paraId="14C896C1" wp14:textId="77777777">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biases likely aﬀect judgments regarding talent, we describe (a) personal preferences and intuition, (b) framing and the endowment eﬀect, (c) the illusion of conﬁdence, and (d) the primacy eﬀect.</w:t>
      </w:r>
    </w:p>
    <w:p xmlns:wp14="http://schemas.microsoft.com/office/word/2010/wordml" w:rsidRPr="008B2C77" w:rsidR="00B96880" w:rsidP="005055DF" w:rsidRDefault="00D2131A" w14:paraId="1FEE7FE6" wp14:textId="77777777">
      <w:pPr>
        <w:pStyle w:val="ListParagraph"/>
        <w:numPr>
          <w:ilvl w:val="0"/>
          <w:numId w:val="5"/>
        </w:numPr>
        <w:spacing w:line="480" w:lineRule="auto"/>
        <w:ind w:right="-613"/>
        <w:jc w:val="both"/>
        <w:rPr>
          <w:rFonts w:ascii="Arial" w:hAnsi="Arial" w:cs="Arial"/>
          <w:sz w:val="24"/>
          <w:szCs w:val="24"/>
          <w:lang w:eastAsia="en-GB"/>
        </w:rPr>
      </w:pPr>
      <w:r w:rsidRPr="008B2C77">
        <w:rPr>
          <w:rFonts w:ascii="Arial" w:hAnsi="Arial" w:cs="Arial"/>
          <w:sz w:val="24"/>
          <w:szCs w:val="24"/>
          <w:lang w:eastAsia="en-GB"/>
        </w:rPr>
        <w:t xml:space="preserve">The nature of talent identiﬁcation programs limits the ability </w:t>
      </w:r>
      <w:r w:rsidRPr="008B2C77" w:rsidR="00604626">
        <w:rPr>
          <w:rFonts w:ascii="Arial" w:hAnsi="Arial" w:cs="Arial"/>
          <w:sz w:val="24"/>
          <w:szCs w:val="24"/>
          <w:lang w:eastAsia="en-GB"/>
        </w:rPr>
        <w:t xml:space="preserve">of </w:t>
      </w:r>
      <w:r w:rsidRPr="008B2C77">
        <w:rPr>
          <w:rFonts w:ascii="Arial" w:hAnsi="Arial" w:cs="Arial"/>
          <w:sz w:val="24"/>
          <w:szCs w:val="24"/>
          <w:lang w:eastAsia="en-GB"/>
        </w:rPr>
        <w:t>talent selector</w:t>
      </w:r>
      <w:r w:rsidRPr="008B2C77" w:rsidR="00604626">
        <w:rPr>
          <w:rFonts w:ascii="Arial" w:hAnsi="Arial" w:cs="Arial"/>
          <w:sz w:val="24"/>
          <w:szCs w:val="24"/>
          <w:lang w:eastAsia="en-GB"/>
        </w:rPr>
        <w:t>s</w:t>
      </w:r>
      <w:r w:rsidRPr="008B2C77">
        <w:rPr>
          <w:rFonts w:ascii="Arial" w:hAnsi="Arial" w:cs="Arial"/>
          <w:sz w:val="24"/>
          <w:szCs w:val="24"/>
          <w:lang w:eastAsia="en-GB"/>
        </w:rPr>
        <w:t xml:space="preserve"> to </w:t>
      </w:r>
      <w:r w:rsidRPr="008B2C77" w:rsidR="00604626">
        <w:rPr>
          <w:rFonts w:ascii="Arial" w:hAnsi="Arial" w:cs="Arial"/>
          <w:sz w:val="24"/>
          <w:szCs w:val="24"/>
          <w:lang w:eastAsia="en-GB"/>
        </w:rPr>
        <w:t>check out</w:t>
      </w:r>
      <w:r w:rsidRPr="008B2C77">
        <w:rPr>
          <w:rFonts w:ascii="Arial" w:hAnsi="Arial" w:cs="Arial"/>
          <w:sz w:val="24"/>
          <w:szCs w:val="24"/>
          <w:lang w:eastAsia="en-GB"/>
        </w:rPr>
        <w:t xml:space="preserve"> </w:t>
      </w:r>
      <w:r w:rsidRPr="008B2C77" w:rsidR="00604626">
        <w:rPr>
          <w:rFonts w:ascii="Arial" w:hAnsi="Arial" w:cs="Arial"/>
          <w:sz w:val="24"/>
          <w:szCs w:val="24"/>
          <w:lang w:eastAsia="en-GB"/>
        </w:rPr>
        <w:t xml:space="preserve">their </w:t>
      </w:r>
      <w:r w:rsidRPr="008B2C77">
        <w:rPr>
          <w:rFonts w:ascii="Arial" w:hAnsi="Arial" w:cs="Arial"/>
          <w:sz w:val="24"/>
          <w:szCs w:val="24"/>
          <w:lang w:eastAsia="en-GB"/>
        </w:rPr>
        <w:t>accuracy in making predictions.</w:t>
      </w:r>
    </w:p>
    <w:p xmlns:wp14="http://schemas.microsoft.com/office/word/2010/wordml" w:rsidRPr="008B2C77" w:rsidR="00B96880" w:rsidP="3C9E8E1C" w:rsidRDefault="00793103" w14:paraId="4D4EF6B5" wp14:textId="7C466DF4">
      <w:pPr>
        <w:spacing w:line="480" w:lineRule="auto"/>
        <w:ind w:right="-613" w:firstLine="720"/>
        <w:jc w:val="both"/>
        <w:rPr>
          <w:del w:author="Gary Smailes" w:date="2024-02-07T16:46:45.997Z" w:id="1267187749"/>
          <w:rFonts w:ascii="Arial" w:hAnsi="Arial" w:cs="Arial"/>
          <w:sz w:val="24"/>
          <w:szCs w:val="24"/>
          <w:lang w:eastAsia="en-GB"/>
        </w:rPr>
        <w:pPrChange w:author="Gary Smailes" w:date="2024-02-07T16:46:37.793Z">
          <w:pPr>
            <w:spacing w:line="480" w:lineRule="auto"/>
            <w:ind w:right="-613"/>
            <w:jc w:val="both"/>
          </w:pPr>
        </w:pPrChange>
      </w:pPr>
      <w:del w:author="Gary Smailes" w:date="2024-02-07T16:46:39.015Z" w:id="183140259">
        <w:r w:rsidRPr="3C9E8E1C" w:rsidDel="3C9E8E1C">
          <w:rPr>
            <w:rFonts w:ascii="Arial" w:hAnsi="Arial" w:cs="Arial"/>
            <w:sz w:val="24"/>
            <w:szCs w:val="24"/>
            <w:lang w:eastAsia="en-GB"/>
          </w:rPr>
          <w:delText xml:space="preserve">     </w:delText>
        </w:r>
      </w:del>
      <w:r w:rsidRPr="3C9E8E1C" w:rsidR="3C9E8E1C">
        <w:rPr>
          <w:rFonts w:ascii="Arial" w:hAnsi="Arial" w:cs="Arial"/>
          <w:sz w:val="24"/>
          <w:szCs w:val="24"/>
          <w:lang w:eastAsia="en-GB"/>
        </w:rPr>
        <w:t>The presented factors suggest that we know too little about the potential of young, talented players. They also suggest solutions that can be used and applied in such a way that more players playing at the academy level go on to play professional football. Later instead of early selection. A number of actions that can be undertaken aimed at filling the gaps in our knowledge about children and adolescents. This knowledge can reduce the number of mistakes made during selection. More time to be spent observing gifted children in various conditions and environments and thus a chance to get to know the person we are recruiting much better</w:t>
      </w:r>
      <w:ins w:author="Gary Smailes" w:date="2024-02-07T16:46:49.977Z" w:id="244692507">
        <w:r w:rsidRPr="3C9E8E1C" w:rsidR="3C9E8E1C">
          <w:rPr>
            <w:rFonts w:ascii="Arial" w:hAnsi="Arial" w:cs="Arial"/>
            <w:sz w:val="24"/>
            <w:szCs w:val="24"/>
            <w:lang w:eastAsia="en-GB"/>
          </w:rPr>
          <w:t>.</w:t>
        </w:r>
      </w:ins>
      <w:del w:author="Gary Smailes" w:date="2024-02-07T16:46:46.392Z" w:id="798830303">
        <w:r w:rsidRPr="3C9E8E1C" w:rsidDel="3C9E8E1C">
          <w:rPr>
            <w:rFonts w:ascii="Arial" w:hAnsi="Arial" w:cs="Arial"/>
            <w:sz w:val="24"/>
            <w:szCs w:val="24"/>
            <w:lang w:eastAsia="en-GB"/>
          </w:rPr>
          <w:delText>.</w:delText>
        </w:r>
      </w:del>
    </w:p>
    <w:p xmlns:wp14="http://schemas.microsoft.com/office/word/2010/wordml" w:rsidRPr="008B2C77" w:rsidR="00B96880" w:rsidP="005055DF" w:rsidRDefault="00B96880" w14:paraId="4101652C" wp14:textId="77777777">
      <w:pPr>
        <w:spacing w:line="480" w:lineRule="auto"/>
        <w:ind w:right="-613"/>
        <w:jc w:val="both"/>
        <w:rPr>
          <w:del w:author="Gary Smailes" w:date="2024-02-07T16:46:51.272Z" w:id="1791360651"/>
          <w:rFonts w:ascii="Arial" w:hAnsi="Arial" w:cs="Arial"/>
          <w:sz w:val="24"/>
          <w:szCs w:val="24"/>
          <w:lang w:eastAsia="en-GB"/>
        </w:rPr>
      </w:pPr>
    </w:p>
    <w:p xmlns:wp14="http://schemas.microsoft.com/office/word/2010/wordml" w:rsidRPr="008B2C77" w:rsidR="00B96880" w:rsidP="005055DF" w:rsidRDefault="00B96880" w14:paraId="4B99056E" wp14:textId="77777777">
      <w:pPr>
        <w:spacing w:line="480" w:lineRule="auto"/>
        <w:ind w:right="-613"/>
        <w:jc w:val="both"/>
        <w:rPr>
          <w:rFonts w:ascii="Arial" w:hAnsi="Arial" w:cs="Arial"/>
          <w:sz w:val="24"/>
          <w:szCs w:val="24"/>
          <w:lang w:eastAsia="en-GB"/>
        </w:rPr>
      </w:pPr>
    </w:p>
    <w:p xmlns:wp14="http://schemas.microsoft.com/office/word/2010/wordml" w:rsidRPr="008B2C77" w:rsidR="00B96880" w:rsidP="005055DF" w:rsidRDefault="00B96880" w14:paraId="3AE7C95B" wp14:textId="77777777">
      <w:pPr>
        <w:spacing w:line="480" w:lineRule="auto"/>
        <w:ind w:right="-613"/>
        <w:jc w:val="both"/>
        <w:rPr>
          <w:rFonts w:ascii="Arial" w:hAnsi="Arial" w:cs="Arial"/>
          <w:b/>
          <w:bCs/>
          <w:sz w:val="24"/>
          <w:szCs w:val="24"/>
          <w:lang w:eastAsia="en-GB"/>
        </w:rPr>
      </w:pPr>
      <w:r w:rsidRPr="008B2C77">
        <w:rPr>
          <w:rFonts w:ascii="Arial" w:hAnsi="Arial" w:cs="Arial"/>
          <w:b/>
          <w:bCs/>
          <w:sz w:val="24"/>
          <w:szCs w:val="24"/>
          <w:lang w:eastAsia="en-GB"/>
        </w:rPr>
        <w:t xml:space="preserve">1.4. </w:t>
      </w:r>
      <w:r w:rsidRPr="008B2C77" w:rsidR="00DC02ED">
        <w:rPr>
          <w:rFonts w:ascii="Arial" w:hAnsi="Arial" w:cs="Arial"/>
          <w:b/>
          <w:sz w:val="24"/>
          <w:szCs w:val="24"/>
          <w:lang w:eastAsia="en-GB"/>
        </w:rPr>
        <w:t xml:space="preserve">Why is the recruitment of children according to a specific profile a trap </w:t>
      </w:r>
      <w:r w:rsidRPr="008B2C77" w:rsidR="006D2771">
        <w:rPr>
          <w:rFonts w:ascii="Arial" w:hAnsi="Arial" w:cs="Arial"/>
          <w:b/>
          <w:sz w:val="24"/>
          <w:szCs w:val="24"/>
          <w:lang w:eastAsia="en-GB"/>
        </w:rPr>
        <w:t xml:space="preserve">that </w:t>
      </w:r>
      <w:r w:rsidRPr="008B2C77" w:rsidR="00604626">
        <w:rPr>
          <w:rFonts w:ascii="Arial" w:hAnsi="Arial" w:cs="Arial"/>
          <w:b/>
          <w:sz w:val="24"/>
          <w:szCs w:val="24"/>
          <w:lang w:eastAsia="en-GB"/>
        </w:rPr>
        <w:t xml:space="preserve">hinders </w:t>
      </w:r>
      <w:r w:rsidRPr="008B2C77" w:rsidR="00DC02ED">
        <w:rPr>
          <w:rFonts w:ascii="Arial" w:hAnsi="Arial" w:cs="Arial"/>
          <w:b/>
          <w:sz w:val="24"/>
          <w:szCs w:val="24"/>
          <w:lang w:eastAsia="en-GB"/>
        </w:rPr>
        <w:t>the development of their potential?</w:t>
      </w:r>
    </w:p>
    <w:p xmlns:wp14="http://schemas.microsoft.com/office/word/2010/wordml" w:rsidRPr="008B2C77" w:rsidR="00CA6C89" w:rsidP="005055DF" w:rsidRDefault="00793103" w14:paraId="3EBF7FC5" wp14:textId="18CCDBE6">
      <w:pPr>
        <w:spacing w:line="480" w:lineRule="auto"/>
        <w:ind w:right="-613"/>
        <w:jc w:val="both"/>
        <w:rPr>
          <w:rFonts w:ascii="Arial" w:hAnsi="Arial" w:cs="Arial"/>
          <w:sz w:val="24"/>
          <w:szCs w:val="24"/>
          <w:lang w:eastAsia="en-GB"/>
        </w:rPr>
      </w:pPr>
      <w:del w:author="Gary Smailes" w:date="2024-02-08T09:59:26.655Z" w:id="1746436869">
        <w:r w:rsidRPr="6DDEA648" w:rsidDel="6DDEA648">
          <w:rPr>
            <w:rFonts w:ascii="Arial" w:hAnsi="Arial" w:cs="Arial"/>
            <w:b w:val="1"/>
            <w:bCs w:val="1"/>
            <w:sz w:val="24"/>
            <w:szCs w:val="24"/>
            <w:lang w:eastAsia="en-GB"/>
          </w:rPr>
          <w:delText xml:space="preserve">     </w:delText>
        </w:r>
      </w:del>
      <w:r w:rsidRPr="6DDEA648" w:rsidR="6DDEA648">
        <w:rPr>
          <w:rFonts w:ascii="Arial" w:hAnsi="Arial" w:cs="Arial"/>
          <w:sz w:val="24"/>
          <w:szCs w:val="24"/>
          <w:lang w:eastAsia="en-GB"/>
        </w:rPr>
        <w:t xml:space="preserve">A few years </w:t>
      </w:r>
      <w:r w:rsidRPr="6DDEA648" w:rsidR="6DDEA648">
        <w:rPr>
          <w:rFonts w:ascii="Arial" w:hAnsi="Arial" w:cs="Arial"/>
          <w:sz w:val="24"/>
          <w:szCs w:val="24"/>
          <w:lang w:eastAsia="en-GB"/>
        </w:rPr>
        <w:t>ago</w:t>
      </w:r>
      <w:ins w:author="Gary Smailes" w:date="2024-02-08T10:04:18.177Z" w:id="466352385">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I was at a training conference for scouts and coaches organised by the English Football Federation. At this conference, Damien Comolli (currently Director for Football at the French club Toulouse FC) gave a lecture and presentation. In the past, he had worked as a scout, but also in other roles for clubs such as Arsenal London, </w:t>
      </w:r>
      <w:r w:rsidRPr="6DDEA648" w:rsidR="6DDEA648">
        <w:rPr>
          <w:rFonts w:ascii="Arial" w:hAnsi="Arial" w:cs="Arial"/>
          <w:sz w:val="24"/>
          <w:szCs w:val="24"/>
          <w:lang w:eastAsia="en-GB"/>
        </w:rPr>
        <w:t>Tottenham</w:t>
      </w:r>
      <w:r w:rsidRPr="6DDEA648" w:rsidR="6DDEA648">
        <w:rPr>
          <w:rFonts w:ascii="Arial" w:hAnsi="Arial" w:cs="Arial"/>
          <w:sz w:val="24"/>
          <w:szCs w:val="24"/>
          <w:lang w:eastAsia="en-GB"/>
        </w:rPr>
        <w:t xml:space="preserve"> and Liverpool. His entire lecture was devoted to the recruitment process and was </w:t>
      </w:r>
      <w:r w:rsidRPr="6DDEA648" w:rsidR="6DDEA648">
        <w:rPr>
          <w:rFonts w:ascii="Arial" w:hAnsi="Arial" w:cs="Arial"/>
          <w:sz w:val="24"/>
          <w:szCs w:val="24"/>
          <w:lang w:eastAsia="en-GB"/>
        </w:rPr>
        <w:t>very interesting</w:t>
      </w:r>
      <w:r w:rsidRPr="6DDEA648" w:rsidR="6DDEA648">
        <w:rPr>
          <w:rFonts w:ascii="Arial" w:hAnsi="Arial" w:cs="Arial"/>
          <w:sz w:val="24"/>
          <w:szCs w:val="24"/>
          <w:lang w:eastAsia="en-GB"/>
        </w:rPr>
        <w:t xml:space="preserve">, because Comolli talked about the recruitment process for clubs and the professional </w:t>
      </w:r>
      <w:r w:rsidRPr="6DDEA648" w:rsidR="6DDEA648">
        <w:rPr>
          <w:rFonts w:ascii="Arial" w:hAnsi="Arial" w:cs="Arial"/>
          <w:sz w:val="24"/>
          <w:szCs w:val="24"/>
          <w:lang w:eastAsia="en-GB"/>
        </w:rPr>
        <w:t>level generally</w:t>
      </w:r>
      <w:r w:rsidRPr="6DDEA648" w:rsidR="6DDEA648">
        <w:rPr>
          <w:rFonts w:ascii="Arial" w:hAnsi="Arial" w:cs="Arial"/>
          <w:sz w:val="24"/>
          <w:szCs w:val="24"/>
          <w:lang w:eastAsia="en-GB"/>
        </w:rPr>
        <w:t>. Thanks to the notes I made during that lecture, I can share with you some quite interesting observations about the profile of professional players and how it relates to the recruitment of children and young players to an academy. For example, who to recruit?</w:t>
      </w:r>
    </w:p>
    <w:p xmlns:wp14="http://schemas.microsoft.com/office/word/2010/wordml" w:rsidRPr="008B2C77" w:rsidR="00CA6C89" w:rsidP="005055DF" w:rsidRDefault="00DC02ED" w14:paraId="2FA55E8C" wp14:textId="3A6F7E8D">
      <w:pPr>
        <w:pStyle w:val="ListParagraph"/>
        <w:numPr>
          <w:ilvl w:val="0"/>
          <w:numId w:val="6"/>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A personality that fits</w:t>
      </w:r>
      <w:ins w:author="Gary Smailes" w:date="2024-02-08T10:05:04.044Z" w:id="271344499">
        <w:r w:rsidRPr="6DDEA648" w:rsidR="6DDEA648">
          <w:rPr>
            <w:rFonts w:ascii="Arial" w:hAnsi="Arial" w:cs="Arial"/>
            <w:sz w:val="24"/>
            <w:szCs w:val="24"/>
            <w:lang w:eastAsia="en-GB"/>
          </w:rPr>
          <w:t>.</w:t>
        </w:r>
      </w:ins>
    </w:p>
    <w:p xmlns:wp14="http://schemas.microsoft.com/office/word/2010/wordml" w:rsidRPr="008B2C77" w:rsidR="00CA6C89" w:rsidP="005055DF" w:rsidRDefault="00DC02ED" w14:paraId="4F27E371" wp14:textId="7FC48401">
      <w:pPr>
        <w:pStyle w:val="ListParagraph"/>
        <w:numPr>
          <w:ilvl w:val="0"/>
          <w:numId w:val="6"/>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Understands the culture of the club he is coming to</w:t>
      </w:r>
      <w:ins w:author="Gary Smailes" w:date="2024-02-08T10:05:05.656Z" w:id="50023737">
        <w:r w:rsidRPr="6DDEA648" w:rsidR="6DDEA648">
          <w:rPr>
            <w:rFonts w:ascii="Arial" w:hAnsi="Arial" w:cs="Arial"/>
            <w:sz w:val="24"/>
            <w:szCs w:val="24"/>
            <w:lang w:eastAsia="en-GB"/>
          </w:rPr>
          <w:t>.</w:t>
        </w:r>
      </w:ins>
    </w:p>
    <w:p xmlns:wp14="http://schemas.microsoft.com/office/word/2010/wordml" w:rsidRPr="008B2C77" w:rsidR="00CA6C89" w:rsidP="005055DF" w:rsidRDefault="00DC02ED" w14:paraId="1DFA2C35" wp14:textId="4EF00C66">
      <w:pPr>
        <w:pStyle w:val="ListParagraph"/>
        <w:numPr>
          <w:ilvl w:val="0"/>
          <w:numId w:val="6"/>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Character over 'talent'</w:t>
      </w:r>
      <w:ins w:author="Gary Smailes" w:date="2024-02-08T10:05:07.23Z" w:id="359877875">
        <w:r w:rsidRPr="6DDEA648" w:rsidR="6DDEA648">
          <w:rPr>
            <w:rFonts w:ascii="Arial" w:hAnsi="Arial" w:cs="Arial"/>
            <w:sz w:val="24"/>
            <w:szCs w:val="24"/>
            <w:lang w:eastAsia="en-GB"/>
          </w:rPr>
          <w:t>.</w:t>
        </w:r>
      </w:ins>
    </w:p>
    <w:p xmlns:wp14="http://schemas.microsoft.com/office/word/2010/wordml" w:rsidRPr="008B2C77" w:rsidR="00793103" w:rsidP="005055DF" w:rsidRDefault="00CA6C89" w14:paraId="1A39DD09" wp14:textId="5E73A8FC">
      <w:pPr>
        <w:pStyle w:val="ListParagraph"/>
        <w:numPr>
          <w:ilvl w:val="0"/>
          <w:numId w:val="6"/>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40% attitude 30% tactical awareness 20% physical abilities 10% technical skills /talent</w:t>
      </w:r>
      <w:ins w:author="Gary Smailes" w:date="2024-02-08T10:05:08.348Z" w:id="26661647">
        <w:r w:rsidRPr="6DDEA648" w:rsidR="6DDEA648">
          <w:rPr>
            <w:rFonts w:ascii="Arial" w:hAnsi="Arial" w:cs="Arial"/>
            <w:sz w:val="24"/>
            <w:szCs w:val="24"/>
            <w:lang w:eastAsia="en-GB"/>
          </w:rPr>
          <w:t>.</w:t>
        </w:r>
      </w:ins>
    </w:p>
    <w:p xmlns:wp14="http://schemas.microsoft.com/office/word/2010/wordml" w:rsidRPr="008B2C77" w:rsidR="00CA6C89" w:rsidP="005055DF" w:rsidRDefault="00DC02ED" w14:paraId="59A9875B" wp14:textId="5A31D2F6">
      <w:pPr>
        <w:pStyle w:val="ListParagraph"/>
        <w:numPr>
          <w:ilvl w:val="0"/>
          <w:numId w:val="6"/>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Intrinsic motivation – loves playing football</w:t>
      </w:r>
      <w:ins w:author="Gary Smailes" w:date="2024-02-08T10:05:13.747Z" w:id="1116245475">
        <w:r w:rsidRPr="6DDEA648" w:rsidR="6DDEA648">
          <w:rPr>
            <w:rFonts w:ascii="Arial" w:hAnsi="Arial" w:cs="Arial"/>
            <w:sz w:val="24"/>
            <w:szCs w:val="24"/>
            <w:lang w:eastAsia="en-GB"/>
          </w:rPr>
          <w:t>.</w:t>
        </w:r>
      </w:ins>
    </w:p>
    <w:p xmlns:wp14="http://schemas.microsoft.com/office/word/2010/wordml" w:rsidRPr="008B2C77" w:rsidR="00CA6C89" w:rsidP="005055DF" w:rsidRDefault="00C56D8C" w14:paraId="095D94C9" wp14:textId="355231C2">
      <w:pPr>
        <w:pStyle w:val="ListParagraph"/>
        <w:numPr>
          <w:ilvl w:val="0"/>
          <w:numId w:val="6"/>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A personality that hates losing</w:t>
      </w:r>
      <w:ins w:author="Gary Smailes" w:date="2024-02-08T10:05:16.219Z" w:id="2005194567">
        <w:r w:rsidRPr="6DDEA648" w:rsidR="6DDEA648">
          <w:rPr>
            <w:rFonts w:ascii="Arial" w:hAnsi="Arial" w:cs="Arial"/>
            <w:sz w:val="24"/>
            <w:szCs w:val="24"/>
            <w:lang w:eastAsia="en-GB"/>
          </w:rPr>
          <w:t>.</w:t>
        </w:r>
      </w:ins>
    </w:p>
    <w:p xmlns:wp14="http://schemas.microsoft.com/office/word/2010/wordml" w:rsidRPr="008B2C77" w:rsidR="00CA6C89" w:rsidP="005055DF" w:rsidRDefault="00DC02ED" w14:paraId="0A4E94D3" wp14:textId="443E4607">
      <w:pPr>
        <w:pStyle w:val="ListParagraph"/>
        <w:numPr>
          <w:ilvl w:val="0"/>
          <w:numId w:val="6"/>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Emotionally stable</w:t>
      </w:r>
      <w:ins w:author="Gary Smailes" w:date="2024-02-08T10:05:17.706Z" w:id="454083091">
        <w:r w:rsidRPr="6DDEA648" w:rsidR="6DDEA648">
          <w:rPr>
            <w:rFonts w:ascii="Arial" w:hAnsi="Arial" w:cs="Arial"/>
            <w:sz w:val="24"/>
            <w:szCs w:val="24"/>
            <w:lang w:eastAsia="en-GB"/>
          </w:rPr>
          <w:t>.</w:t>
        </w:r>
      </w:ins>
    </w:p>
    <w:p xmlns:wp14="http://schemas.microsoft.com/office/word/2010/wordml" w:rsidRPr="008B2C77" w:rsidR="00CA6C89" w:rsidP="005055DF" w:rsidRDefault="00BA357F" w14:paraId="472E7687" wp14:textId="4BD2B9F1">
      <w:pPr>
        <w:pStyle w:val="ListParagraph"/>
        <w:numPr>
          <w:ilvl w:val="0"/>
          <w:numId w:val="6"/>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A good student – makes the right decisions</w:t>
      </w:r>
      <w:ins w:author="Gary Smailes" w:date="2024-02-08T10:05:19.011Z" w:id="47359812">
        <w:r w:rsidRPr="6DDEA648" w:rsidR="6DDEA648">
          <w:rPr>
            <w:rFonts w:ascii="Arial" w:hAnsi="Arial" w:cs="Arial"/>
            <w:sz w:val="24"/>
            <w:szCs w:val="24"/>
            <w:lang w:eastAsia="en-GB"/>
          </w:rPr>
          <w:t>.</w:t>
        </w:r>
      </w:ins>
    </w:p>
    <w:p xmlns:wp14="http://schemas.microsoft.com/office/word/2010/wordml" w:rsidRPr="008B2C77" w:rsidR="00AD0B41" w:rsidP="6DDEA648" w:rsidRDefault="00AD0B41" w14:paraId="310CEB62" wp14:textId="77B3607C">
      <w:pPr>
        <w:spacing w:line="480" w:lineRule="auto"/>
        <w:ind w:right="-613" w:firstLine="720"/>
        <w:jc w:val="both"/>
        <w:rPr>
          <w:ins w:author="Gary Smailes" w:date="2024-02-08T10:05:54.233Z" w:id="14386868"/>
          <w:rFonts w:ascii="Arial" w:hAnsi="Arial" w:cs="Arial"/>
          <w:sz w:val="24"/>
          <w:szCs w:val="24"/>
          <w:lang w:eastAsia="en-GB"/>
        </w:rPr>
        <w:pPrChange w:author="Gary Smailes" w:date="2024-02-08T10:05:21.899Z">
          <w:pPr>
            <w:spacing w:line="480" w:lineRule="auto"/>
            <w:ind w:right="-613"/>
            <w:jc w:val="both"/>
          </w:pPr>
        </w:pPrChange>
      </w:pPr>
      <w:del w:author="Gary Smailes" w:date="2024-02-08T10:05:21.487Z" w:id="1740089170">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Now</w:t>
      </w:r>
      <w:ins w:author="Gary Smailes" w:date="2024-02-08T10:05:45.308Z" w:id="1380864972">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how does that relate to recruitment to the academy of a professional club? </w:t>
      </w:r>
    </w:p>
    <w:p xmlns:wp14="http://schemas.microsoft.com/office/word/2010/wordml" w:rsidRPr="008B2C77" w:rsidR="00AD0B41" w:rsidP="6DDEA648" w:rsidRDefault="00AD0B41" w14:paraId="4BD3C3A4" wp14:textId="0F3370FE">
      <w:pPr>
        <w:spacing w:line="480" w:lineRule="auto"/>
        <w:ind w:right="-613" w:firstLine="720"/>
        <w:jc w:val="both"/>
        <w:rPr>
          <w:ins w:author="Gary Smailes" w:date="2024-02-08T10:06:08.121Z" w:id="233755995"/>
          <w:rFonts w:ascii="Arial" w:hAnsi="Arial" w:cs="Arial"/>
          <w:sz w:val="24"/>
          <w:szCs w:val="24"/>
          <w:lang w:eastAsia="en-GB"/>
        </w:rPr>
      </w:pPr>
      <w:r w:rsidRPr="6DDEA648" w:rsidR="6DDEA648">
        <w:rPr>
          <w:rFonts w:ascii="Arial" w:hAnsi="Arial" w:cs="Arial"/>
          <w:sz w:val="24"/>
          <w:szCs w:val="24"/>
          <w:lang w:eastAsia="en-GB"/>
        </w:rPr>
        <w:t xml:space="preserve">Clubs usually have the profile of the players their club and manager need. Often the same profile is also used to recruit the youngest. </w:t>
      </w:r>
    </w:p>
    <w:p xmlns:wp14="http://schemas.microsoft.com/office/word/2010/wordml" w:rsidRPr="008B2C77" w:rsidR="00AD0B41" w:rsidP="6DDEA648" w:rsidRDefault="00AD0B41" w14:paraId="2E601A6A" wp14:textId="0C91CC53">
      <w:pPr>
        <w:spacing w:line="480" w:lineRule="auto"/>
        <w:ind w:right="-613" w:firstLine="720"/>
        <w:jc w:val="both"/>
        <w:rPr>
          <w:ins w:author="Gary Smailes" w:date="2024-02-08T10:06:10.15Z" w:id="411916957"/>
          <w:rFonts w:ascii="Arial" w:hAnsi="Arial" w:cs="Arial"/>
          <w:sz w:val="24"/>
          <w:szCs w:val="24"/>
          <w:lang w:eastAsia="en-GB"/>
        </w:rPr>
      </w:pPr>
      <w:r w:rsidRPr="6DDEA648" w:rsidR="6DDEA648">
        <w:rPr>
          <w:rFonts w:ascii="Arial" w:hAnsi="Arial" w:cs="Arial"/>
          <w:sz w:val="24"/>
          <w:szCs w:val="24"/>
          <w:lang w:eastAsia="en-GB"/>
        </w:rPr>
        <w:t xml:space="preserve">Where is the trap? </w:t>
      </w:r>
    </w:p>
    <w:p xmlns:wp14="http://schemas.microsoft.com/office/word/2010/wordml" w:rsidRPr="008B2C77" w:rsidR="00AD0B41" w:rsidP="6DDEA648" w:rsidRDefault="00AD0B41" w14:paraId="27F2E842" wp14:textId="45392FF9">
      <w:pPr>
        <w:spacing w:line="480" w:lineRule="auto"/>
        <w:ind w:right="-613" w:firstLine="720"/>
        <w:jc w:val="both"/>
        <w:rPr>
          <w:ins w:author="Gary Smailes" w:date="2024-02-08T10:06:55.732Z" w:id="714748624"/>
          <w:rFonts w:ascii="Arial" w:hAnsi="Arial" w:cs="Arial"/>
          <w:sz w:val="24"/>
          <w:szCs w:val="24"/>
          <w:lang w:eastAsia="en-GB"/>
        </w:rPr>
      </w:pPr>
      <w:r w:rsidRPr="6DDEA648" w:rsidR="6DDEA648">
        <w:rPr>
          <w:rFonts w:ascii="Arial" w:hAnsi="Arial" w:cs="Arial"/>
          <w:sz w:val="24"/>
          <w:szCs w:val="24"/>
          <w:lang w:eastAsia="en-GB"/>
        </w:rPr>
        <w:t xml:space="preserve">Well, children and adolescents are constantly developing, and everyone is at a different stage of this development. The same applies to the learning process; everyone will be at a different level of understanding football, technical-tactical skills, etc. </w:t>
      </w:r>
      <w:r w:rsidRPr="6DDEA648" w:rsidR="6DDEA648">
        <w:rPr>
          <w:rFonts w:ascii="Arial" w:hAnsi="Arial" w:cs="Arial"/>
          <w:sz w:val="24"/>
          <w:szCs w:val="24"/>
          <w:lang w:eastAsia="en-GB"/>
        </w:rPr>
        <w:t>That’s</w:t>
      </w:r>
      <w:r w:rsidRPr="6DDEA648" w:rsidR="6DDEA648">
        <w:rPr>
          <w:rFonts w:ascii="Arial" w:hAnsi="Arial" w:cs="Arial"/>
          <w:sz w:val="24"/>
          <w:szCs w:val="24"/>
          <w:lang w:eastAsia="en-GB"/>
        </w:rPr>
        <w:t xml:space="preserve"> why human development does not </w:t>
      </w:r>
      <w:r w:rsidRPr="6DDEA648" w:rsidR="6DDEA648">
        <w:rPr>
          <w:rFonts w:ascii="Arial" w:hAnsi="Arial" w:cs="Arial"/>
          <w:sz w:val="24"/>
          <w:szCs w:val="24"/>
          <w:lang w:eastAsia="en-GB"/>
        </w:rPr>
        <w:t>proceed</w:t>
      </w:r>
      <w:r w:rsidRPr="6DDEA648" w:rsidR="6DDEA648">
        <w:rPr>
          <w:rFonts w:ascii="Arial" w:hAnsi="Arial" w:cs="Arial"/>
          <w:sz w:val="24"/>
          <w:szCs w:val="24"/>
          <w:lang w:eastAsia="en-GB"/>
        </w:rPr>
        <w:t xml:space="preserve"> in a straight line; </w:t>
      </w:r>
      <w:r w:rsidRPr="6DDEA648" w:rsidR="6DDEA648">
        <w:rPr>
          <w:rFonts w:ascii="Arial" w:hAnsi="Arial" w:cs="Arial"/>
          <w:sz w:val="24"/>
          <w:szCs w:val="24"/>
          <w:lang w:eastAsia="en-GB"/>
        </w:rPr>
        <w:t>it’s</w:t>
      </w:r>
      <w:r w:rsidRPr="6DDEA648" w:rsidR="6DDEA648">
        <w:rPr>
          <w:rFonts w:ascii="Arial" w:hAnsi="Arial" w:cs="Arial"/>
          <w:sz w:val="24"/>
          <w:szCs w:val="24"/>
          <w:lang w:eastAsia="en-GB"/>
        </w:rPr>
        <w:t xml:space="preserve"> long-term and </w:t>
      </w:r>
      <w:r w:rsidRPr="6DDEA648" w:rsidR="6DDEA648">
        <w:rPr>
          <w:rFonts w:ascii="Arial" w:hAnsi="Arial" w:cs="Arial"/>
          <w:sz w:val="24"/>
          <w:szCs w:val="24"/>
          <w:lang w:eastAsia="en-GB"/>
        </w:rPr>
        <w:t>each individual</w:t>
      </w:r>
      <w:r w:rsidRPr="6DDEA648" w:rsidR="6DDEA648">
        <w:rPr>
          <w:rFonts w:ascii="Arial" w:hAnsi="Arial" w:cs="Arial"/>
          <w:sz w:val="24"/>
          <w:szCs w:val="24"/>
          <w:lang w:eastAsia="en-GB"/>
        </w:rPr>
        <w:t xml:space="preserve"> reacts to this development differently, so looking for young talents according to the profile of mature players will be difficult and the probability of mistakes will be high. </w:t>
      </w:r>
      <w:r w:rsidRPr="6DDEA648" w:rsidR="6DDEA648">
        <w:rPr>
          <w:rFonts w:ascii="Arial" w:hAnsi="Arial" w:cs="Arial"/>
          <w:sz w:val="24"/>
          <w:szCs w:val="24"/>
          <w:lang w:eastAsia="en-GB"/>
        </w:rPr>
        <w:t>Perhaps it</w:t>
      </w:r>
      <w:r w:rsidRPr="6DDEA648" w:rsidR="6DDEA648">
        <w:rPr>
          <w:rFonts w:ascii="Arial" w:hAnsi="Arial" w:cs="Arial"/>
          <w:sz w:val="24"/>
          <w:szCs w:val="24"/>
          <w:lang w:eastAsia="en-GB"/>
        </w:rPr>
        <w:t xml:space="preserve"> is better to choose </w:t>
      </w:r>
      <w:ins w:author="Gary Smailes" w:date="2024-02-08T10:06:40.284Z" w:id="1690559759">
        <w:r w:rsidRPr="6DDEA648" w:rsidR="6DDEA648">
          <w:rPr>
            <w:rFonts w:ascii="Arial" w:hAnsi="Arial" w:cs="Arial"/>
            <w:sz w:val="24"/>
            <w:szCs w:val="24"/>
            <w:lang w:eastAsia="en-GB"/>
          </w:rPr>
          <w:t>three</w:t>
        </w:r>
      </w:ins>
      <w:del w:author="Gary Smailes" w:date="2024-02-08T10:06:39.079Z" w:id="2026139992">
        <w:r w:rsidRPr="6DDEA648" w:rsidDel="6DDEA648">
          <w:rPr>
            <w:rFonts w:ascii="Arial" w:hAnsi="Arial" w:cs="Arial"/>
            <w:sz w:val="24"/>
            <w:szCs w:val="24"/>
            <w:lang w:eastAsia="en-GB"/>
          </w:rPr>
          <w:delText>3</w:delText>
        </w:r>
      </w:del>
      <w:r w:rsidRPr="6DDEA648" w:rsidR="6DDEA648">
        <w:rPr>
          <w:rFonts w:ascii="Arial" w:hAnsi="Arial" w:cs="Arial"/>
          <w:sz w:val="24"/>
          <w:szCs w:val="24"/>
          <w:lang w:eastAsia="en-GB"/>
        </w:rPr>
        <w:t xml:space="preserve"> or </w:t>
      </w:r>
      <w:ins w:author="Gary Smailes" w:date="2024-02-08T10:06:45.682Z" w:id="1442634128">
        <w:r w:rsidRPr="6DDEA648" w:rsidR="6DDEA648">
          <w:rPr>
            <w:rFonts w:ascii="Arial" w:hAnsi="Arial" w:cs="Arial"/>
            <w:sz w:val="24"/>
            <w:szCs w:val="24"/>
            <w:lang w:eastAsia="en-GB"/>
          </w:rPr>
          <w:t>four</w:t>
        </w:r>
      </w:ins>
      <w:del w:author="Gary Smailes" w:date="2024-02-08T10:06:44.81Z" w:id="906118642">
        <w:r w:rsidRPr="6DDEA648" w:rsidDel="6DDEA648">
          <w:rPr>
            <w:rFonts w:ascii="Arial" w:hAnsi="Arial" w:cs="Arial"/>
            <w:sz w:val="24"/>
            <w:szCs w:val="24"/>
            <w:lang w:eastAsia="en-GB"/>
          </w:rPr>
          <w:delText>4</w:delText>
        </w:r>
      </w:del>
      <w:r w:rsidRPr="6DDEA648" w:rsidR="6DDEA648">
        <w:rPr>
          <w:rFonts w:ascii="Arial" w:hAnsi="Arial" w:cs="Arial"/>
          <w:sz w:val="24"/>
          <w:szCs w:val="24"/>
          <w:lang w:eastAsia="en-GB"/>
        </w:rPr>
        <w:t xml:space="preserve"> characteristics that will reflect and match </w:t>
      </w:r>
      <w:del w:author="Gary Smailes" w:date="2024-02-08T10:06:48.806Z" w:id="415801266">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the traits found in children as opposed to adults (we understand who we are recruiting and not just who we are looking for)</w:t>
      </w:r>
      <w:ins w:author="Gary Smailes" w:date="2024-02-08T10:06:54.315Z" w:id="1723511456">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w:t>
      </w:r>
    </w:p>
    <w:p xmlns:wp14="http://schemas.microsoft.com/office/word/2010/wordml" w:rsidRPr="008B2C77" w:rsidR="00AD0B41" w:rsidP="6DDEA648" w:rsidRDefault="00AD0B41" w14:paraId="3F05CC94" wp14:textId="0A99FC52">
      <w:pPr>
        <w:spacing w:line="480" w:lineRule="auto"/>
        <w:ind w:right="-613" w:firstLine="720"/>
        <w:jc w:val="both"/>
        <w:rPr>
          <w:rFonts w:ascii="Arial" w:hAnsi="Arial" w:cs="Arial"/>
          <w:sz w:val="24"/>
          <w:szCs w:val="24"/>
          <w:lang w:eastAsia="en-GB"/>
        </w:rPr>
      </w:pPr>
      <w:r w:rsidRPr="6DDEA648" w:rsidR="6DDEA648">
        <w:rPr>
          <w:rFonts w:ascii="Arial" w:hAnsi="Arial" w:cs="Arial"/>
          <w:sz w:val="24"/>
          <w:szCs w:val="24"/>
          <w:lang w:eastAsia="en-GB"/>
        </w:rPr>
        <w:t>For example, the following characteristics matching children and adolescents, as listed in Damien's presentation, may be:</w:t>
      </w:r>
    </w:p>
    <w:p xmlns:wp14="http://schemas.microsoft.com/office/word/2010/wordml" w:rsidRPr="008B2C77" w:rsidR="00521D02" w:rsidP="005055DF" w:rsidRDefault="00DC02ED" w14:paraId="03FA51DB" wp14:textId="757358F1">
      <w:pPr>
        <w:pStyle w:val="ListParagraph"/>
        <w:numPr>
          <w:ilvl w:val="0"/>
          <w:numId w:val="7"/>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Intrinsic motivation – loves to play football (observed details are important, e.g. what the child or adolescent does before and after training, how long it is before it commences, etc.)</w:t>
      </w:r>
      <w:ins w:author="Gary Smailes" w:date="2024-02-08T10:07:01.399Z" w:id="652569482">
        <w:r w:rsidRPr="6DDEA648" w:rsidR="6DDEA648">
          <w:rPr>
            <w:rFonts w:ascii="Arial" w:hAnsi="Arial" w:cs="Arial"/>
            <w:sz w:val="24"/>
            <w:szCs w:val="24"/>
            <w:lang w:eastAsia="en-GB"/>
          </w:rPr>
          <w:t>.</w:t>
        </w:r>
      </w:ins>
      <w:del w:author="Gary Smailes" w:date="2024-02-08T10:07:00.719Z" w:id="572755173">
        <w:r w:rsidRPr="6DDEA648" w:rsidDel="6DDEA648">
          <w:rPr>
            <w:rFonts w:ascii="Arial" w:hAnsi="Arial" w:cs="Arial"/>
            <w:sz w:val="24"/>
            <w:szCs w:val="24"/>
            <w:lang w:eastAsia="en-GB"/>
          </w:rPr>
          <w:delText xml:space="preserve"> </w:delText>
        </w:r>
      </w:del>
    </w:p>
    <w:p xmlns:wp14="http://schemas.microsoft.com/office/word/2010/wordml" w:rsidRPr="008B2C77" w:rsidR="00521D02" w:rsidP="005055DF" w:rsidRDefault="00DC02ED" w14:paraId="4DC819BE" wp14:textId="14B65DB5">
      <w:pPr>
        <w:pStyle w:val="ListParagraph"/>
        <w:numPr>
          <w:ilvl w:val="0"/>
          <w:numId w:val="7"/>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Character over 'talent' – of course, the attitude of children and adolescents is constantly forming, nevertheless we can</w:t>
      </w:r>
      <w:ins w:author="Gary Smailes" w:date="2024-02-08T10:07:44.446Z" w:id="1530957087">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at an </w:t>
      </w:r>
      <w:del w:author="Gary Smailes" w:date="2024-02-08T10:07:08.816Z" w:id="820519976">
        <w:r w:rsidRPr="6DDEA648" w:rsidDel="6DDEA648">
          <w:rPr>
            <w:rFonts w:ascii="Arial" w:hAnsi="Arial" w:cs="Arial"/>
            <w:sz w:val="24"/>
            <w:szCs w:val="24"/>
            <w:lang w:eastAsia="en-GB"/>
          </w:rPr>
          <w:delText>early stage</w:delText>
        </w:r>
      </w:del>
      <w:ins w:author="Gary Smailes" w:date="2024-02-08T10:07:46.545Z" w:id="991775868">
        <w:r w:rsidRPr="6DDEA648" w:rsidR="6DDEA648">
          <w:rPr>
            <w:rFonts w:ascii="Arial" w:hAnsi="Arial" w:cs="Arial"/>
            <w:sz w:val="24"/>
            <w:szCs w:val="24"/>
            <w:lang w:eastAsia="en-GB"/>
          </w:rPr>
          <w:t>early-stage,</w:t>
        </w:r>
      </w:ins>
      <w:r w:rsidRPr="6DDEA648" w:rsidR="6DDEA648">
        <w:rPr>
          <w:rFonts w:ascii="Arial" w:hAnsi="Arial" w:cs="Arial"/>
          <w:sz w:val="24"/>
          <w:szCs w:val="24"/>
          <w:lang w:eastAsia="en-GB"/>
        </w:rPr>
        <w:t xml:space="preserve"> notice character traits that in the future will be important for playing professionally (for example: natural ambition and a desire for self-improvement; how they deal with failures and </w:t>
      </w:r>
      <w:r w:rsidRPr="6DDEA648" w:rsidR="6DDEA648">
        <w:rPr>
          <w:rFonts w:ascii="Arial" w:hAnsi="Arial" w:cs="Arial"/>
          <w:sz w:val="24"/>
          <w:szCs w:val="24"/>
          <w:lang w:eastAsia="en-GB"/>
        </w:rPr>
        <w:t>difficult situations</w:t>
      </w:r>
      <w:r w:rsidRPr="6DDEA648" w:rsidR="6DDEA648">
        <w:rPr>
          <w:rFonts w:ascii="Arial" w:hAnsi="Arial" w:cs="Arial"/>
          <w:sz w:val="24"/>
          <w:szCs w:val="24"/>
          <w:lang w:eastAsia="en-GB"/>
        </w:rPr>
        <w:t>; can they easily adapt)</w:t>
      </w:r>
      <w:ins w:author="Gary Smailes" w:date="2024-02-08T10:07:04.434Z" w:id="521855802">
        <w:r w:rsidRPr="6DDEA648" w:rsidR="6DDEA648">
          <w:rPr>
            <w:rFonts w:ascii="Arial" w:hAnsi="Arial" w:cs="Arial"/>
            <w:sz w:val="24"/>
            <w:szCs w:val="24"/>
            <w:lang w:eastAsia="en-GB"/>
          </w:rPr>
          <w:t>.</w:t>
        </w:r>
      </w:ins>
    </w:p>
    <w:p xmlns:wp14="http://schemas.microsoft.com/office/word/2010/wordml" w:rsidRPr="008B2C77" w:rsidR="000945CB" w:rsidP="005055DF" w:rsidRDefault="00DC02ED" w14:paraId="538A6A16" wp14:textId="77777777">
      <w:pPr>
        <w:pStyle w:val="ListParagraph"/>
        <w:numPr>
          <w:ilvl w:val="0"/>
          <w:numId w:val="7"/>
        </w:numPr>
        <w:spacing w:line="480" w:lineRule="auto"/>
        <w:ind w:right="-613"/>
        <w:rPr>
          <w:rFonts w:ascii="Arial" w:hAnsi="Arial" w:cs="Arial"/>
          <w:sz w:val="24"/>
          <w:szCs w:val="24"/>
          <w:lang w:eastAsia="en-GB"/>
        </w:rPr>
      </w:pPr>
      <w:r w:rsidRPr="008B2C77">
        <w:rPr>
          <w:rFonts w:ascii="Arial" w:hAnsi="Arial" w:cs="Arial"/>
          <w:sz w:val="24"/>
          <w:szCs w:val="24"/>
          <w:lang w:eastAsia="en-GB"/>
        </w:rPr>
        <w:t xml:space="preserve">A good student makes </w:t>
      </w:r>
      <w:r w:rsidRPr="008B2C77" w:rsidR="00BA357F">
        <w:rPr>
          <w:rFonts w:ascii="Arial" w:hAnsi="Arial" w:cs="Arial"/>
          <w:sz w:val="24"/>
          <w:szCs w:val="24"/>
          <w:lang w:eastAsia="en-GB"/>
        </w:rPr>
        <w:t xml:space="preserve">the right </w:t>
      </w:r>
      <w:r w:rsidRPr="008B2C77">
        <w:rPr>
          <w:rFonts w:ascii="Arial" w:hAnsi="Arial" w:cs="Arial"/>
          <w:sz w:val="24"/>
          <w:szCs w:val="24"/>
          <w:lang w:eastAsia="en-GB"/>
        </w:rPr>
        <w:t xml:space="preserve">decisions (many scouts confuse intelligence </w:t>
      </w:r>
      <w:r w:rsidRPr="008B2C77" w:rsidR="00BA357F">
        <w:rPr>
          <w:rFonts w:ascii="Arial" w:hAnsi="Arial" w:cs="Arial"/>
          <w:sz w:val="24"/>
          <w:szCs w:val="24"/>
          <w:lang w:eastAsia="en-GB"/>
        </w:rPr>
        <w:t xml:space="preserve">on the pitch </w:t>
      </w:r>
      <w:r w:rsidRPr="008B2C77">
        <w:rPr>
          <w:rFonts w:ascii="Arial" w:hAnsi="Arial" w:cs="Arial"/>
          <w:sz w:val="24"/>
          <w:szCs w:val="24"/>
          <w:lang w:eastAsia="en-GB"/>
        </w:rPr>
        <w:t>with tactics</w:t>
      </w:r>
      <w:r w:rsidRPr="008B2C77" w:rsidR="00BA357F">
        <w:rPr>
          <w:rFonts w:ascii="Arial" w:hAnsi="Arial" w:cs="Arial"/>
          <w:sz w:val="24"/>
          <w:szCs w:val="24"/>
          <w:lang w:eastAsia="en-GB"/>
        </w:rPr>
        <w:t>,</w:t>
      </w:r>
      <w:r w:rsidRPr="008B2C77">
        <w:rPr>
          <w:rFonts w:ascii="Arial" w:hAnsi="Arial" w:cs="Arial"/>
          <w:sz w:val="24"/>
          <w:szCs w:val="24"/>
          <w:lang w:eastAsia="en-GB"/>
        </w:rPr>
        <w:t xml:space="preserve"> recruit</w:t>
      </w:r>
      <w:r w:rsidRPr="008B2C77" w:rsidR="00BA357F">
        <w:rPr>
          <w:rFonts w:ascii="Arial" w:hAnsi="Arial" w:cs="Arial"/>
          <w:sz w:val="24"/>
          <w:szCs w:val="24"/>
          <w:lang w:eastAsia="en-GB"/>
        </w:rPr>
        <w:t>ing</w:t>
      </w:r>
      <w:r w:rsidRPr="008B2C77">
        <w:rPr>
          <w:rFonts w:ascii="Arial" w:hAnsi="Arial" w:cs="Arial"/>
          <w:sz w:val="24"/>
          <w:szCs w:val="24"/>
          <w:lang w:eastAsia="en-GB"/>
        </w:rPr>
        <w:t xml:space="preserve"> players based on this</w:t>
      </w:r>
      <w:r w:rsidRPr="008B2C77" w:rsidR="004E18D3">
        <w:rPr>
          <w:rFonts w:ascii="Arial" w:hAnsi="Arial" w:cs="Arial"/>
          <w:sz w:val="24"/>
          <w:szCs w:val="24"/>
          <w:lang w:eastAsia="en-GB"/>
        </w:rPr>
        <w:t xml:space="preserve"> trait</w:t>
      </w:r>
      <w:r w:rsidRPr="008B2C77">
        <w:rPr>
          <w:rFonts w:ascii="Arial" w:hAnsi="Arial" w:cs="Arial"/>
          <w:sz w:val="24"/>
          <w:szCs w:val="24"/>
          <w:lang w:eastAsia="en-GB"/>
        </w:rPr>
        <w:t xml:space="preserve">. Well, intelligence </w:t>
      </w:r>
      <w:r w:rsidRPr="008B2C77" w:rsidR="00BA357F">
        <w:rPr>
          <w:rFonts w:ascii="Arial" w:hAnsi="Arial" w:cs="Arial"/>
          <w:sz w:val="24"/>
          <w:szCs w:val="24"/>
          <w:lang w:eastAsia="en-GB"/>
        </w:rPr>
        <w:t xml:space="preserve">on the pitch </w:t>
      </w:r>
      <w:r w:rsidRPr="008B2C77">
        <w:rPr>
          <w:rFonts w:ascii="Arial" w:hAnsi="Arial" w:cs="Arial"/>
          <w:sz w:val="24"/>
          <w:szCs w:val="24"/>
          <w:lang w:eastAsia="en-GB"/>
        </w:rPr>
        <w:t xml:space="preserve">is nothing more than cognitive abilities and </w:t>
      </w:r>
      <w:r w:rsidRPr="008B2C77" w:rsidR="004E18D3">
        <w:rPr>
          <w:rFonts w:ascii="Arial" w:hAnsi="Arial" w:cs="Arial"/>
          <w:sz w:val="24"/>
          <w:szCs w:val="24"/>
          <w:lang w:eastAsia="en-GB"/>
        </w:rPr>
        <w:t xml:space="preserve">the </w:t>
      </w:r>
      <w:r w:rsidRPr="008B2C77">
        <w:rPr>
          <w:rFonts w:ascii="Arial" w:hAnsi="Arial" w:cs="Arial"/>
          <w:sz w:val="24"/>
          <w:szCs w:val="24"/>
          <w:lang w:eastAsia="en-GB"/>
        </w:rPr>
        <w:t xml:space="preserve">skill to solve situations </w:t>
      </w:r>
      <w:r w:rsidRPr="008B2C77" w:rsidR="00BA357F">
        <w:rPr>
          <w:rFonts w:ascii="Arial" w:hAnsi="Arial" w:cs="Arial"/>
          <w:sz w:val="24"/>
          <w:szCs w:val="24"/>
          <w:lang w:eastAsia="en-GB"/>
        </w:rPr>
        <w:t xml:space="preserve">on </w:t>
      </w:r>
      <w:proofErr w:type="spellStart"/>
      <w:r w:rsidRPr="008B2C77" w:rsidR="00BA357F">
        <w:rPr>
          <w:rFonts w:ascii="Arial" w:hAnsi="Arial" w:cs="Arial"/>
          <w:sz w:val="24"/>
          <w:szCs w:val="24"/>
          <w:lang w:eastAsia="en-GB"/>
        </w:rPr>
        <w:t>teh</w:t>
      </w:r>
      <w:proofErr w:type="spellEnd"/>
      <w:r w:rsidRPr="008B2C77" w:rsidR="00BA357F">
        <w:rPr>
          <w:rFonts w:ascii="Arial" w:hAnsi="Arial" w:cs="Arial"/>
          <w:sz w:val="24"/>
          <w:szCs w:val="24"/>
          <w:lang w:eastAsia="en-GB"/>
        </w:rPr>
        <w:t xml:space="preserve"> pitch </w:t>
      </w:r>
      <w:r w:rsidRPr="008B2C77" w:rsidR="004E18D3">
        <w:rPr>
          <w:rFonts w:ascii="Arial" w:hAnsi="Arial" w:cs="Arial"/>
          <w:sz w:val="24"/>
          <w:szCs w:val="24"/>
          <w:lang w:eastAsia="en-GB"/>
        </w:rPr>
        <w:t>to advantage</w:t>
      </w:r>
      <w:r w:rsidRPr="008B2C77">
        <w:rPr>
          <w:rFonts w:ascii="Arial" w:hAnsi="Arial" w:cs="Arial"/>
          <w:sz w:val="24"/>
          <w:szCs w:val="24"/>
          <w:lang w:eastAsia="en-GB"/>
        </w:rPr>
        <w:t>, while tactics are only the organization of the game). Often, due to ignorance (</w:t>
      </w:r>
      <w:r w:rsidRPr="008B2C77" w:rsidR="00B2102F">
        <w:rPr>
          <w:rFonts w:ascii="Arial" w:hAnsi="Arial" w:cs="Arial"/>
          <w:sz w:val="24"/>
          <w:szCs w:val="24"/>
          <w:lang w:eastAsia="en-GB"/>
        </w:rPr>
        <w:t>as</w:t>
      </w:r>
      <w:r w:rsidRPr="008B2C77">
        <w:rPr>
          <w:rFonts w:ascii="Arial" w:hAnsi="Arial" w:cs="Arial"/>
          <w:sz w:val="24"/>
          <w:szCs w:val="24"/>
          <w:lang w:eastAsia="en-GB"/>
        </w:rPr>
        <w:t xml:space="preserve"> I mentioned earlier in this chapter), scouts recommend someone who dribbles </w:t>
      </w:r>
      <w:r w:rsidRPr="008B2C77" w:rsidR="00B2102F">
        <w:rPr>
          <w:rFonts w:ascii="Arial" w:hAnsi="Arial" w:cs="Arial"/>
          <w:sz w:val="24"/>
          <w:szCs w:val="24"/>
          <w:lang w:eastAsia="en-GB"/>
        </w:rPr>
        <w:t xml:space="preserve">the ball </w:t>
      </w:r>
      <w:r w:rsidRPr="008B2C77">
        <w:rPr>
          <w:rFonts w:ascii="Arial" w:hAnsi="Arial" w:cs="Arial"/>
          <w:sz w:val="24"/>
          <w:szCs w:val="24"/>
          <w:lang w:eastAsia="en-GB"/>
        </w:rPr>
        <w:t xml:space="preserve">well, completely ignoring the fact that another young player </w:t>
      </w:r>
      <w:r w:rsidRPr="008B2C77" w:rsidR="00B2102F">
        <w:rPr>
          <w:rFonts w:ascii="Arial" w:hAnsi="Arial" w:cs="Arial"/>
          <w:sz w:val="24"/>
          <w:szCs w:val="24"/>
          <w:lang w:eastAsia="en-GB"/>
        </w:rPr>
        <w:t xml:space="preserve">knows </w:t>
      </w:r>
      <w:r w:rsidRPr="008B2C77">
        <w:rPr>
          <w:rFonts w:ascii="Arial" w:hAnsi="Arial" w:cs="Arial"/>
          <w:sz w:val="24"/>
          <w:szCs w:val="24"/>
          <w:lang w:eastAsia="en-GB"/>
        </w:rPr>
        <w:t xml:space="preserve">when, how and where to dribble </w:t>
      </w:r>
      <w:r w:rsidRPr="008B2C77" w:rsidR="00B2102F">
        <w:rPr>
          <w:rFonts w:ascii="Arial" w:hAnsi="Arial" w:cs="Arial"/>
          <w:sz w:val="24"/>
          <w:szCs w:val="24"/>
          <w:lang w:eastAsia="en-GB"/>
        </w:rPr>
        <w:t xml:space="preserve">– </w:t>
      </w:r>
      <w:r w:rsidRPr="008B2C77">
        <w:rPr>
          <w:rFonts w:ascii="Arial" w:hAnsi="Arial" w:cs="Arial"/>
          <w:sz w:val="24"/>
          <w:szCs w:val="24"/>
          <w:lang w:eastAsia="en-GB"/>
        </w:rPr>
        <w:t>and th</w:t>
      </w:r>
      <w:r w:rsidRPr="008B2C77" w:rsidR="00B2102F">
        <w:rPr>
          <w:rFonts w:ascii="Arial" w:hAnsi="Arial" w:cs="Arial"/>
          <w:sz w:val="24"/>
          <w:szCs w:val="24"/>
          <w:lang w:eastAsia="en-GB"/>
        </w:rPr>
        <w:t xml:space="preserve">at </w:t>
      </w:r>
      <w:r w:rsidRPr="008B2C77">
        <w:rPr>
          <w:rFonts w:ascii="Arial" w:hAnsi="Arial" w:cs="Arial"/>
          <w:sz w:val="24"/>
          <w:szCs w:val="24"/>
          <w:lang w:eastAsia="en-GB"/>
        </w:rPr>
        <w:t>is a fundamental difference).</w:t>
      </w:r>
    </w:p>
    <w:p xmlns:wp14="http://schemas.microsoft.com/office/word/2010/wordml" w:rsidRPr="008B2C77" w:rsidR="00187BD8" w:rsidP="6DDEA648" w:rsidRDefault="00DC2FF7" w14:paraId="01170E0E" wp14:textId="7D11835F">
      <w:pPr>
        <w:spacing w:line="480" w:lineRule="auto"/>
        <w:ind w:right="-613" w:firstLine="720"/>
        <w:jc w:val="both"/>
        <w:rPr>
          <w:ins w:author="Gary Smailes" w:date="2024-02-08T10:08:46.619Z" w:id="2087020353"/>
          <w:rFonts w:ascii="Arial" w:hAnsi="Arial" w:cs="Arial"/>
          <w:sz w:val="24"/>
          <w:szCs w:val="24"/>
          <w:lang w:eastAsia="en-GB"/>
        </w:rPr>
        <w:pPrChange w:author="Gary Smailes" w:date="2024-02-08T10:08:33.174Z">
          <w:pPr>
            <w:spacing w:line="480" w:lineRule="auto"/>
            <w:ind w:right="-613"/>
            <w:jc w:val="both"/>
          </w:pPr>
        </w:pPrChange>
      </w:pPr>
      <w:del w:author="Gary Smailes" w:date="2024-02-08T10:08:31.441Z" w:id="410217257">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Despite everything, profiling children and adolescents can be useful, but it is also associated with </w:t>
      </w:r>
      <w:r w:rsidRPr="6DDEA648" w:rsidR="6DDEA648">
        <w:rPr>
          <w:rFonts w:ascii="Arial" w:hAnsi="Arial" w:cs="Arial"/>
          <w:sz w:val="24"/>
          <w:szCs w:val="24"/>
          <w:lang w:eastAsia="en-GB"/>
        </w:rPr>
        <w:t>a high risk</w:t>
      </w:r>
      <w:r w:rsidRPr="6DDEA648" w:rsidR="6DDEA648">
        <w:rPr>
          <w:rFonts w:ascii="Arial" w:hAnsi="Arial" w:cs="Arial"/>
          <w:sz w:val="24"/>
          <w:szCs w:val="24"/>
          <w:lang w:eastAsia="en-GB"/>
        </w:rPr>
        <w:t xml:space="preserve"> of making many mistakes. This results later in such a child, after </w:t>
      </w:r>
      <w:r w:rsidRPr="6DDEA648" w:rsidR="6DDEA648">
        <w:rPr>
          <w:rFonts w:ascii="Arial" w:hAnsi="Arial" w:cs="Arial"/>
          <w:sz w:val="24"/>
          <w:szCs w:val="24"/>
          <w:lang w:eastAsia="en-GB"/>
        </w:rPr>
        <w:t>a long period</w:t>
      </w:r>
      <w:r w:rsidRPr="6DDEA648" w:rsidR="6DDEA648">
        <w:rPr>
          <w:rFonts w:ascii="Arial" w:hAnsi="Arial" w:cs="Arial"/>
          <w:sz w:val="24"/>
          <w:szCs w:val="24"/>
          <w:lang w:eastAsia="en-GB"/>
        </w:rPr>
        <w:t xml:space="preserve">, </w:t>
      </w:r>
      <w:r w:rsidRPr="6DDEA648" w:rsidR="6DDEA648">
        <w:rPr>
          <w:rFonts w:ascii="Arial" w:hAnsi="Arial" w:cs="Arial"/>
          <w:sz w:val="24"/>
          <w:szCs w:val="24"/>
          <w:lang w:eastAsia="en-GB"/>
        </w:rPr>
        <w:t>perhaps being</w:t>
      </w:r>
      <w:r w:rsidRPr="6DDEA648" w:rsidR="6DDEA648">
        <w:rPr>
          <w:rFonts w:ascii="Arial" w:hAnsi="Arial" w:cs="Arial"/>
          <w:sz w:val="24"/>
          <w:szCs w:val="24"/>
          <w:lang w:eastAsia="en-GB"/>
        </w:rPr>
        <w:t xml:space="preserve"> excluded from the academy. </w:t>
      </w:r>
    </w:p>
    <w:p xmlns:wp14="http://schemas.microsoft.com/office/word/2010/wordml" w:rsidRPr="008B2C77" w:rsidR="00187BD8" w:rsidP="6DDEA648" w:rsidRDefault="00DC2FF7" w14:paraId="4ACFC875" wp14:textId="167F04C2">
      <w:pPr>
        <w:spacing w:line="480" w:lineRule="auto"/>
        <w:ind w:right="-613" w:firstLine="720"/>
        <w:jc w:val="both"/>
        <w:rPr>
          <w:ins w:author="Gary Smailes" w:date="2024-02-08T10:08:56.82Z" w:id="1562720169"/>
          <w:rFonts w:ascii="Arial" w:hAnsi="Arial" w:cs="Arial"/>
          <w:sz w:val="24"/>
          <w:szCs w:val="24"/>
          <w:lang w:eastAsia="en-GB"/>
        </w:rPr>
      </w:pPr>
      <w:r w:rsidRPr="6DDEA648" w:rsidR="6DDEA648">
        <w:rPr>
          <w:rFonts w:ascii="Arial" w:hAnsi="Arial" w:cs="Arial"/>
          <w:sz w:val="24"/>
          <w:szCs w:val="24"/>
          <w:lang w:eastAsia="en-GB"/>
        </w:rPr>
        <w:t xml:space="preserve">A good example of the fact that professional academies rarely </w:t>
      </w:r>
      <w:del w:author="Gary Smailes" w:date="2024-02-08T10:08:50.97Z" w:id="771442588">
        <w:r w:rsidRPr="6DDEA648" w:rsidDel="6DDEA648">
          <w:rPr>
            <w:rFonts w:ascii="Arial" w:hAnsi="Arial" w:cs="Arial"/>
            <w:sz w:val="24"/>
            <w:szCs w:val="24"/>
            <w:lang w:eastAsia="en-GB"/>
          </w:rPr>
          <w:delText>take int</w:delText>
        </w:r>
        <w:r w:rsidRPr="6DDEA648" w:rsidDel="6DDEA648">
          <w:rPr>
            <w:rFonts w:ascii="Arial" w:hAnsi="Arial" w:cs="Arial"/>
            <w:sz w:val="24"/>
            <w:szCs w:val="24"/>
            <w:lang w:eastAsia="en-GB"/>
          </w:rPr>
          <w:delText>o account</w:delText>
        </w:r>
      </w:del>
      <w:ins w:author="Gary Smailes" w:date="2024-02-08T10:08:50.973Z" w:id="1715483439">
        <w:r w:rsidRPr="6DDEA648" w:rsidR="6DDEA648">
          <w:rPr>
            <w:rFonts w:ascii="Arial" w:hAnsi="Arial" w:cs="Arial"/>
            <w:sz w:val="24"/>
            <w:szCs w:val="24"/>
            <w:lang w:eastAsia="en-GB"/>
          </w:rPr>
          <w:t>consider</w:t>
        </w:r>
      </w:ins>
      <w:r w:rsidRPr="6DDEA648" w:rsidR="6DDEA648">
        <w:rPr>
          <w:rFonts w:ascii="Arial" w:hAnsi="Arial" w:cs="Arial"/>
          <w:sz w:val="24"/>
          <w:szCs w:val="24"/>
          <w:lang w:eastAsia="en-GB"/>
        </w:rPr>
        <w:t xml:space="preserve"> the overall development of the child is the goalkeeper profile. </w:t>
      </w:r>
    </w:p>
    <w:p xmlns:wp14="http://schemas.microsoft.com/office/word/2010/wordml" w:rsidRPr="008B2C77" w:rsidR="00187BD8" w:rsidP="6DDEA648" w:rsidRDefault="00DC2FF7" w14:paraId="13B83CFA" wp14:textId="31812C82">
      <w:pPr>
        <w:spacing w:line="480" w:lineRule="auto"/>
        <w:ind w:right="-613" w:firstLine="720"/>
        <w:jc w:val="both"/>
        <w:rPr>
          <w:ins w:author="Gary Smailes" w:date="2024-02-08T10:09:35.688Z" w:id="2086731852"/>
          <w:rFonts w:ascii="Arial" w:hAnsi="Arial" w:cs="Arial"/>
          <w:sz w:val="24"/>
          <w:szCs w:val="24"/>
          <w:lang w:eastAsia="en-GB"/>
        </w:rPr>
      </w:pPr>
      <w:r w:rsidRPr="6DDEA648" w:rsidR="6DDEA648">
        <w:rPr>
          <w:rFonts w:ascii="Arial" w:hAnsi="Arial" w:cs="Arial"/>
          <w:sz w:val="24"/>
          <w:szCs w:val="24"/>
          <w:lang w:eastAsia="en-GB"/>
        </w:rPr>
        <w:t xml:space="preserve">The Kharis-Rode method is used to assume and calculate what height a child will be in the future. Clubs suggest that to play in the goalkeeper position, a player must be at least 187 cm tall. This only </w:t>
      </w:r>
      <w:r w:rsidRPr="6DDEA648" w:rsidR="6DDEA648">
        <w:rPr>
          <w:rFonts w:ascii="Arial" w:hAnsi="Arial" w:cs="Arial"/>
          <w:sz w:val="24"/>
          <w:szCs w:val="24"/>
          <w:lang w:eastAsia="en-GB"/>
        </w:rPr>
        <w:t>takes into account</w:t>
      </w:r>
      <w:r w:rsidRPr="6DDEA648" w:rsidR="6DDEA648">
        <w:rPr>
          <w:rFonts w:ascii="Arial" w:hAnsi="Arial" w:cs="Arial"/>
          <w:sz w:val="24"/>
          <w:szCs w:val="24"/>
          <w:lang w:eastAsia="en-GB"/>
        </w:rPr>
        <w:t xml:space="preserve"> a physical attribute (which is important, </w:t>
      </w:r>
      <w:r w:rsidRPr="6DDEA648" w:rsidR="6DDEA648">
        <w:rPr>
          <w:rFonts w:ascii="Arial" w:hAnsi="Arial" w:cs="Arial"/>
          <w:sz w:val="24"/>
          <w:szCs w:val="24"/>
          <w:lang w:eastAsia="en-GB"/>
        </w:rPr>
        <w:t>it’s</w:t>
      </w:r>
      <w:r w:rsidRPr="6DDEA648" w:rsidR="6DDEA648">
        <w:rPr>
          <w:rFonts w:ascii="Arial" w:hAnsi="Arial" w:cs="Arial"/>
          <w:sz w:val="24"/>
          <w:szCs w:val="24"/>
          <w:lang w:eastAsia="en-GB"/>
        </w:rPr>
        <w:t xml:space="preserve"> true), but what about other abilities suggesting a child's high potential to play football? History clearly shows </w:t>
      </w:r>
      <w:del w:author="Gary Smailes" w:date="2024-02-08T10:09:20.733Z" w:id="1794954144">
        <w:r w:rsidRPr="6DDEA648" w:rsidDel="6DDEA648">
          <w:rPr>
            <w:rFonts w:ascii="Arial" w:hAnsi="Arial" w:cs="Arial"/>
            <w:sz w:val="24"/>
            <w:szCs w:val="24"/>
            <w:lang w:eastAsia="en-GB"/>
          </w:rPr>
          <w:delText>a numbe</w:delText>
        </w:r>
        <w:r w:rsidRPr="6DDEA648" w:rsidDel="6DDEA648">
          <w:rPr>
            <w:rFonts w:ascii="Arial" w:hAnsi="Arial" w:cs="Arial"/>
            <w:sz w:val="24"/>
            <w:szCs w:val="24"/>
            <w:lang w:eastAsia="en-GB"/>
          </w:rPr>
          <w:delText>r of</w:delText>
        </w:r>
      </w:del>
      <w:ins w:author="Gary Smailes" w:date="2024-02-08T10:09:20.736Z" w:id="1956178804">
        <w:r w:rsidRPr="6DDEA648" w:rsidR="6DDEA648">
          <w:rPr>
            <w:rFonts w:ascii="Arial" w:hAnsi="Arial" w:cs="Arial"/>
            <w:sz w:val="24"/>
            <w:szCs w:val="24"/>
            <w:lang w:eastAsia="en-GB"/>
          </w:rPr>
          <w:t>several</w:t>
        </w:r>
      </w:ins>
      <w:r w:rsidRPr="6DDEA648" w:rsidR="6DDEA648">
        <w:rPr>
          <w:rFonts w:ascii="Arial" w:hAnsi="Arial" w:cs="Arial"/>
          <w:sz w:val="24"/>
          <w:szCs w:val="24"/>
          <w:lang w:eastAsia="en-GB"/>
        </w:rPr>
        <w:t xml:space="preserve"> goalkeepers who never exceeded the magic measurement of 187 centimetres, and yet became excellent goalkeepers, some even world-famous! Goalkeepers such as Fabien Barthez, Jorge Campos, Iker </w:t>
      </w:r>
      <w:r w:rsidRPr="6DDEA648" w:rsidR="6DDEA648">
        <w:rPr>
          <w:rFonts w:ascii="Arial" w:hAnsi="Arial" w:cs="Arial"/>
          <w:sz w:val="24"/>
          <w:szCs w:val="24"/>
          <w:lang w:eastAsia="en-GB"/>
        </w:rPr>
        <w:t>Cassilas</w:t>
      </w:r>
      <w:r w:rsidRPr="6DDEA648" w:rsidR="6DDEA648">
        <w:rPr>
          <w:rFonts w:ascii="Arial" w:hAnsi="Arial" w:cs="Arial"/>
          <w:sz w:val="24"/>
          <w:szCs w:val="24"/>
          <w:lang w:eastAsia="en-GB"/>
        </w:rPr>
        <w:t xml:space="preserve">, Victor Valdez, David Ospina, Sergio Alvarez, Aitor Fernandez and many more. Unfortunately, life is brutal! </w:t>
      </w:r>
    </w:p>
    <w:p xmlns:wp14="http://schemas.microsoft.com/office/word/2010/wordml" w:rsidRPr="008B2C77" w:rsidR="00187BD8" w:rsidP="6DDEA648" w:rsidRDefault="00DC2FF7" w14:paraId="112AB650" wp14:textId="3D8D5E8D">
      <w:pPr>
        <w:spacing w:line="480" w:lineRule="auto"/>
        <w:ind w:right="-613" w:firstLine="720"/>
        <w:jc w:val="both"/>
        <w:rPr>
          <w:ins w:author="Gary Smailes" w:date="2024-02-08T10:10:35.141Z" w:id="1268026652"/>
          <w:rFonts w:ascii="Arial" w:hAnsi="Arial" w:cs="Arial"/>
          <w:sz w:val="24"/>
          <w:szCs w:val="24"/>
          <w:lang w:eastAsia="en-GB"/>
        </w:rPr>
      </w:pPr>
      <w:del w:author="Gary Smailes" w:date="2024-02-08T10:10:21.987Z" w:id="1581081312">
        <w:r w:rsidRPr="6DDEA648" w:rsidDel="6DDEA648">
          <w:rPr>
            <w:rFonts w:ascii="Arial" w:hAnsi="Arial" w:cs="Arial"/>
            <w:sz w:val="24"/>
            <w:szCs w:val="24"/>
            <w:lang w:eastAsia="en-GB"/>
          </w:rPr>
          <w:delText xml:space="preserve">In most cases, the system rejects young players if the presented method </w:delText>
        </w:r>
        <w:r w:rsidRPr="6DDEA648" w:rsidDel="6DDEA648">
          <w:rPr>
            <w:rFonts w:ascii="Arial" w:hAnsi="Arial" w:cs="Arial"/>
            <w:sz w:val="24"/>
            <w:szCs w:val="24"/>
            <w:lang w:eastAsia="en-GB"/>
          </w:rPr>
          <w:delText>indicates</w:delText>
        </w:r>
        <w:r w:rsidRPr="6DDEA648" w:rsidDel="6DDEA648">
          <w:rPr>
            <w:rFonts w:ascii="Arial" w:hAnsi="Arial" w:cs="Arial"/>
            <w:sz w:val="24"/>
            <w:szCs w:val="24"/>
            <w:lang w:eastAsia="en-GB"/>
          </w:rPr>
          <w:delText xml:space="preserve"> small stature. Thus</w:delText>
        </w:r>
        <w:r w:rsidRPr="6DDEA648" w:rsidDel="6DDEA648">
          <w:rPr>
            <w:rFonts w:ascii="Arial" w:hAnsi="Arial" w:cs="Arial"/>
            <w:sz w:val="24"/>
            <w:szCs w:val="24"/>
            <w:lang w:eastAsia="en-GB"/>
          </w:rPr>
          <w:delText xml:space="preserve"> another element of how gifted children's potential is wasted in the name of early </w:delText>
        </w:r>
        <w:r w:rsidRPr="6DDEA648" w:rsidDel="6DDEA648">
          <w:rPr>
            <w:rFonts w:ascii="Arial" w:hAnsi="Arial" w:cs="Arial"/>
            <w:sz w:val="24"/>
            <w:szCs w:val="24"/>
            <w:lang w:eastAsia="en-GB"/>
          </w:rPr>
          <w:delText>selection</w:delText>
        </w:r>
        <w:r w:rsidRPr="6DDEA648" w:rsidDel="6DDEA648">
          <w:rPr>
            <w:rFonts w:ascii="Arial" w:hAnsi="Arial" w:cs="Arial"/>
            <w:sz w:val="24"/>
            <w:szCs w:val="24"/>
            <w:lang w:eastAsia="en-GB"/>
          </w:rPr>
          <w:delText xml:space="preserve"> instead of long-term identification of high learning potential.  </w:delText>
        </w:r>
      </w:del>
      <w:r w:rsidRPr="6DDEA648" w:rsidR="6DDEA648">
        <w:rPr>
          <w:rFonts w:ascii="Arial" w:hAnsi="Arial" w:cs="Arial"/>
          <w:sz w:val="24"/>
          <w:szCs w:val="24"/>
          <w:lang w:eastAsia="en-GB"/>
        </w:rPr>
        <w:t xml:space="preserve">How then can we solve the player profile problem to make it more effective and reflect the needs and development of young footballers? </w:t>
      </w:r>
    </w:p>
    <w:p xmlns:wp14="http://schemas.microsoft.com/office/word/2010/wordml" w:rsidRPr="008B2C77" w:rsidR="00187BD8" w:rsidP="6DDEA648" w:rsidRDefault="00DC2FF7" w14:paraId="2AB99943" wp14:textId="4D01EDDD">
      <w:pPr>
        <w:spacing w:line="480" w:lineRule="auto"/>
        <w:ind w:right="-613" w:firstLine="720"/>
        <w:jc w:val="both"/>
        <w:rPr>
          <w:ins w:author="Gary Smailes" w:date="2024-02-08T10:10:48.015Z" w:id="1886818114"/>
          <w:rFonts w:ascii="Arial" w:hAnsi="Arial" w:cs="Arial"/>
          <w:sz w:val="24"/>
          <w:szCs w:val="24"/>
          <w:lang w:eastAsia="en-GB"/>
        </w:rPr>
      </w:pPr>
      <w:r w:rsidRPr="6DDEA648" w:rsidR="6DDEA648">
        <w:rPr>
          <w:rFonts w:ascii="Arial" w:hAnsi="Arial" w:cs="Arial"/>
          <w:sz w:val="24"/>
          <w:szCs w:val="24"/>
          <w:lang w:eastAsia="en-GB"/>
        </w:rPr>
        <w:t xml:space="preserve">Isn’t it </w:t>
      </w:r>
      <w:r w:rsidRPr="6DDEA648" w:rsidR="6DDEA648">
        <w:rPr>
          <w:rFonts w:ascii="Arial" w:hAnsi="Arial" w:cs="Arial"/>
          <w:sz w:val="24"/>
          <w:szCs w:val="24"/>
          <w:lang w:eastAsia="en-GB"/>
        </w:rPr>
        <w:t>perhaps worth</w:t>
      </w:r>
      <w:r w:rsidRPr="6DDEA648" w:rsidR="6DDEA648">
        <w:rPr>
          <w:rFonts w:ascii="Arial" w:hAnsi="Arial" w:cs="Arial"/>
          <w:sz w:val="24"/>
          <w:szCs w:val="24"/>
          <w:lang w:eastAsia="en-GB"/>
        </w:rPr>
        <w:t xml:space="preserve"> considering the creation of a profile for children and teenagers instead of solely a profile for an adult professional footballer for every position on the pitch?</w:t>
      </w:r>
    </w:p>
    <w:p xmlns:wp14="http://schemas.microsoft.com/office/word/2010/wordml" w:rsidRPr="008B2C77" w:rsidR="00187BD8" w:rsidP="6DDEA648" w:rsidRDefault="00DC2FF7" w14:paraId="0E303C71" wp14:textId="6CDE30B6">
      <w:pPr>
        <w:spacing w:line="480" w:lineRule="auto"/>
        <w:ind w:right="-613" w:firstLine="720"/>
        <w:jc w:val="both"/>
        <w:rPr>
          <w:rFonts w:ascii="Arial" w:hAnsi="Arial" w:cs="Arial"/>
          <w:sz w:val="24"/>
          <w:szCs w:val="24"/>
          <w:lang w:eastAsia="en-GB"/>
        </w:rPr>
      </w:pPr>
      <w:del w:author="Gary Smailes" w:date="2024-02-08T10:10:43.986Z" w:id="1666717280">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Generally speaking, reducing earlier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in favour of longer identification should have a positive impact by ensuring that gifted children and their extraordinary potential remain in the system. Thanks to this, we will save time and money in the long </w:t>
      </w:r>
      <w:del w:author="Gary Smailes" w:date="2024-02-08T10:10:58.276Z" w:id="1997391532">
        <w:r w:rsidRPr="6DDEA648" w:rsidDel="6DDEA648">
          <w:rPr>
            <w:rFonts w:ascii="Arial" w:hAnsi="Arial" w:cs="Arial"/>
            <w:sz w:val="24"/>
            <w:szCs w:val="24"/>
            <w:lang w:eastAsia="en-GB"/>
          </w:rPr>
          <w:delText>run, an</w:delText>
        </w:r>
        <w:r w:rsidRPr="6DDEA648" w:rsidDel="6DDEA648">
          <w:rPr>
            <w:rFonts w:ascii="Arial" w:hAnsi="Arial" w:cs="Arial"/>
            <w:sz w:val="24"/>
            <w:szCs w:val="24"/>
            <w:lang w:eastAsia="en-GB"/>
          </w:rPr>
          <w:delText>d</w:delText>
        </w:r>
      </w:del>
      <w:ins w:author="Gary Smailes" w:date="2024-02-08T10:10:58.28Z" w:id="1542273977">
        <w:r w:rsidRPr="6DDEA648" w:rsidR="6DDEA648">
          <w:rPr>
            <w:rFonts w:ascii="Arial" w:hAnsi="Arial" w:cs="Arial"/>
            <w:sz w:val="24"/>
            <w:szCs w:val="24"/>
            <w:lang w:eastAsia="en-GB"/>
          </w:rPr>
          <w:t>run and</w:t>
        </w:r>
      </w:ins>
      <w:r w:rsidRPr="6DDEA648" w:rsidR="6DDEA648">
        <w:rPr>
          <w:rFonts w:ascii="Arial" w:hAnsi="Arial" w:cs="Arial"/>
          <w:sz w:val="24"/>
          <w:szCs w:val="24"/>
          <w:lang w:eastAsia="en-GB"/>
        </w:rPr>
        <w:t xml:space="preserve"> reduce the </w:t>
      </w:r>
      <w:r w:rsidRPr="6DDEA648" w:rsidR="6DDEA648">
        <w:rPr>
          <w:rFonts w:ascii="Arial" w:hAnsi="Arial" w:cs="Arial"/>
          <w:sz w:val="24"/>
          <w:szCs w:val="24"/>
          <w:lang w:eastAsia="en-GB"/>
        </w:rPr>
        <w:t>large number</w:t>
      </w:r>
      <w:r w:rsidRPr="6DDEA648" w:rsidR="6DDEA648">
        <w:rPr>
          <w:rFonts w:ascii="Arial" w:hAnsi="Arial" w:cs="Arial"/>
          <w:sz w:val="24"/>
          <w:szCs w:val="24"/>
          <w:lang w:eastAsia="en-GB"/>
        </w:rPr>
        <w:t xml:space="preserve"> of mistakes that are made today, leading to the potential of talented young players being wasted instead of developed.</w:t>
      </w:r>
    </w:p>
    <w:p xmlns:wp14="http://schemas.microsoft.com/office/word/2010/wordml" w:rsidRPr="008B2C77" w:rsidR="00187BD8" w:rsidP="005055DF" w:rsidRDefault="00187BD8" w14:paraId="3CF1C6C9" wp14:textId="77777777">
      <w:pPr>
        <w:spacing w:line="480" w:lineRule="auto"/>
        <w:ind w:right="-613"/>
        <w:jc w:val="both"/>
        <w:rPr>
          <w:rFonts w:ascii="Arial" w:hAnsi="Arial" w:cs="Arial"/>
          <w:b/>
          <w:bCs/>
          <w:sz w:val="24"/>
          <w:szCs w:val="24"/>
          <w:lang w:eastAsia="en-GB"/>
        </w:rPr>
      </w:pPr>
      <w:r w:rsidRPr="008B2C77">
        <w:rPr>
          <w:rFonts w:ascii="Arial" w:hAnsi="Arial" w:cs="Arial"/>
          <w:b/>
          <w:bCs/>
          <w:sz w:val="24"/>
          <w:szCs w:val="24"/>
          <w:lang w:eastAsia="en-GB"/>
        </w:rPr>
        <w:t xml:space="preserve">1.5. </w:t>
      </w:r>
      <w:r w:rsidRPr="008B2C77" w:rsidR="00DC02ED">
        <w:rPr>
          <w:rFonts w:ascii="Arial" w:hAnsi="Arial" w:cs="Arial"/>
          <w:b/>
          <w:sz w:val="24"/>
          <w:szCs w:val="24"/>
          <w:lang w:eastAsia="en-GB"/>
        </w:rPr>
        <w:t xml:space="preserve">Late selection and longer identification of gifted children is </w:t>
      </w:r>
      <w:r w:rsidRPr="008B2C77" w:rsidR="00A00CB5">
        <w:rPr>
          <w:rFonts w:ascii="Arial" w:hAnsi="Arial" w:cs="Arial"/>
          <w:b/>
          <w:sz w:val="24"/>
          <w:szCs w:val="24"/>
          <w:lang w:eastAsia="en-GB"/>
        </w:rPr>
        <w:t xml:space="preserve">the best </w:t>
      </w:r>
      <w:r w:rsidRPr="008B2C77" w:rsidR="00DC02ED">
        <w:rPr>
          <w:rFonts w:ascii="Arial" w:hAnsi="Arial" w:cs="Arial"/>
          <w:b/>
          <w:sz w:val="24"/>
          <w:szCs w:val="24"/>
          <w:lang w:eastAsia="en-GB"/>
        </w:rPr>
        <w:t xml:space="preserve">chance </w:t>
      </w:r>
      <w:r w:rsidRPr="008B2C77" w:rsidR="00A00CB5">
        <w:rPr>
          <w:rFonts w:ascii="Arial" w:hAnsi="Arial" w:cs="Arial"/>
          <w:b/>
          <w:sz w:val="24"/>
          <w:szCs w:val="24"/>
          <w:lang w:eastAsia="en-GB"/>
        </w:rPr>
        <w:t xml:space="preserve">of </w:t>
      </w:r>
      <w:r w:rsidRPr="008B2C77" w:rsidR="00DC02ED">
        <w:rPr>
          <w:rFonts w:ascii="Arial" w:hAnsi="Arial" w:cs="Arial"/>
          <w:b/>
          <w:sz w:val="24"/>
          <w:szCs w:val="24"/>
          <w:lang w:eastAsia="en-GB"/>
        </w:rPr>
        <w:t>develop</w:t>
      </w:r>
      <w:r w:rsidRPr="008B2C77" w:rsidR="00A00CB5">
        <w:rPr>
          <w:rFonts w:ascii="Arial" w:hAnsi="Arial" w:cs="Arial"/>
          <w:b/>
          <w:sz w:val="24"/>
          <w:szCs w:val="24"/>
          <w:lang w:eastAsia="en-GB"/>
        </w:rPr>
        <w:t>ing</w:t>
      </w:r>
      <w:r w:rsidRPr="008B2C77" w:rsidR="00DC02ED">
        <w:rPr>
          <w:rFonts w:ascii="Arial" w:hAnsi="Arial" w:cs="Arial"/>
          <w:b/>
          <w:sz w:val="24"/>
          <w:szCs w:val="24"/>
          <w:lang w:eastAsia="en-GB"/>
        </w:rPr>
        <w:t xml:space="preserve"> their potential!      </w:t>
      </w:r>
    </w:p>
    <w:p xmlns:wp14="http://schemas.microsoft.com/office/word/2010/wordml" w:rsidRPr="008B2C77" w:rsidR="00187BD8" w:rsidP="6DDEA648" w:rsidRDefault="00187BD8" w14:paraId="56618F32" wp14:textId="42527DE5">
      <w:pPr>
        <w:pStyle w:val="Normal"/>
        <w:suppressLineNumbers w:val="0"/>
        <w:bidi w:val="0"/>
        <w:spacing w:before="0" w:beforeAutospacing="off" w:after="160" w:afterAutospacing="off" w:line="480" w:lineRule="auto"/>
        <w:ind w:left="0" w:right="-613"/>
        <w:jc w:val="both"/>
        <w:rPr>
          <w:ins w:author="Gary Smailes" w:date="2024-02-08T10:16:30.816Z" w:id="160791287"/>
          <w:rFonts w:ascii="Arial" w:hAnsi="Arial" w:cs="Arial"/>
          <w:sz w:val="24"/>
          <w:szCs w:val="24"/>
          <w:lang w:eastAsia="en-GB"/>
        </w:rPr>
      </w:pPr>
      <w:del w:author="Gary Smailes" w:date="2024-02-08T10:15:54.226Z" w:id="1157210960">
        <w:r w:rsidRPr="6DDEA648" w:rsidDel="6DDEA648">
          <w:rPr>
            <w:rFonts w:ascii="Arial" w:hAnsi="Arial" w:cs="Arial"/>
            <w:b w:val="1"/>
            <w:bCs w:val="1"/>
            <w:sz w:val="24"/>
            <w:szCs w:val="24"/>
            <w:lang w:eastAsia="en-GB"/>
          </w:rPr>
          <w:delText xml:space="preserve">     </w:delText>
        </w:r>
      </w:del>
      <w:r w:rsidRPr="6DDEA648" w:rsidR="6DDEA648">
        <w:rPr>
          <w:rFonts w:ascii="Arial" w:hAnsi="Arial" w:cs="Arial"/>
          <w:sz w:val="24"/>
          <w:szCs w:val="24"/>
          <w:lang w:eastAsia="en-GB"/>
        </w:rPr>
        <w:t xml:space="preserve">In earlier </w:t>
      </w:r>
      <w:del w:author="Gary Smailes" w:date="2024-02-08T10:15:57.305Z" w:id="1216181493">
        <w:r w:rsidRPr="6DDEA648" w:rsidDel="6DDEA648">
          <w:rPr>
            <w:rFonts w:ascii="Arial" w:hAnsi="Arial" w:cs="Arial"/>
            <w:b w:val="0"/>
            <w:bCs w:val="0"/>
            <w:sz w:val="24"/>
            <w:szCs w:val="24"/>
            <w:lang w:eastAsia="en-GB"/>
            <w:rPrChange w:author="Gary Smailes" w:date="2024-02-08T10:16:03.174Z" w:id="7205598">
              <w:rPr>
                <w:rFonts w:ascii="Arial" w:hAnsi="Arial" w:cs="Arial"/>
                <w:sz w:val="24"/>
                <w:szCs w:val="24"/>
                <w:lang w:eastAsia="en-GB"/>
              </w:rPr>
            </w:rPrChange>
          </w:rPr>
          <w:delText xml:space="preserve">chapters </w:delText>
        </w:r>
      </w:del>
      <w:ins w:author="Gary Smailes" w:date="2024-02-08T10:15:58.327Z" w:id="1341350539">
        <w:r w:rsidRPr="6DDEA648" w:rsidR="6DDEA648">
          <w:rPr>
            <w:rFonts w:ascii="Arial" w:hAnsi="Arial" w:cs="Arial"/>
            <w:b w:val="0"/>
            <w:bCs w:val="0"/>
            <w:sz w:val="24"/>
            <w:szCs w:val="24"/>
            <w:lang w:eastAsia="en-GB"/>
            <w:rPrChange w:author="Gary Smailes" w:date="2024-02-08T10:16:04.322Z" w:id="1448684075">
              <w:rPr>
                <w:rFonts w:ascii="Arial" w:hAnsi="Arial" w:cs="Arial"/>
                <w:b w:val="1"/>
                <w:bCs w:val="1"/>
                <w:sz w:val="24"/>
                <w:szCs w:val="24"/>
                <w:lang w:eastAsia="en-GB"/>
              </w:rPr>
            </w:rPrChange>
          </w:rPr>
          <w:t>sections</w:t>
        </w:r>
      </w:ins>
      <w:ins w:author="Gary Smailes" w:date="2024-02-08T10:16:00.84Z" w:id="1330015164">
        <w:r w:rsidRPr="6DDEA648" w:rsidR="6DDEA648">
          <w:rPr>
            <w:rFonts w:ascii="Arial" w:hAnsi="Arial" w:cs="Arial"/>
            <w:b w:val="1"/>
            <w:bCs w:val="1"/>
            <w:sz w:val="24"/>
            <w:szCs w:val="24"/>
            <w:lang w:eastAsia="en-GB"/>
          </w:rPr>
          <w:t xml:space="preserve">, </w:t>
        </w:r>
      </w:ins>
      <w:r w:rsidRPr="6DDEA648" w:rsidR="6DDEA648">
        <w:rPr>
          <w:rFonts w:ascii="Arial" w:hAnsi="Arial" w:cs="Arial"/>
          <w:sz w:val="24"/>
          <w:szCs w:val="24"/>
          <w:lang w:eastAsia="en-GB"/>
        </w:rPr>
        <w:t xml:space="preserve">I already described why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of pre-school and school age children </w:t>
      </w:r>
      <w:r w:rsidRPr="6DDEA648" w:rsidR="6DDEA648">
        <w:rPr>
          <w:rFonts w:ascii="Arial" w:hAnsi="Arial" w:cs="Arial"/>
          <w:sz w:val="24"/>
          <w:szCs w:val="24"/>
          <w:lang w:eastAsia="en-GB"/>
        </w:rPr>
        <w:t>doesn’t</w:t>
      </w:r>
      <w:r w:rsidRPr="6DDEA648" w:rsidR="6DDEA648">
        <w:rPr>
          <w:rFonts w:ascii="Arial" w:hAnsi="Arial" w:cs="Arial"/>
          <w:sz w:val="24"/>
          <w:szCs w:val="24"/>
          <w:lang w:eastAsia="en-GB"/>
        </w:rPr>
        <w:t xml:space="preserve"> make sense. Observation and assessment of a child's ability to play football at the age of </w:t>
      </w:r>
      <w:del w:author="Gary Smailes" w:date="2024-02-08T10:16:17.962Z" w:id="843917165">
        <w:r w:rsidRPr="6DDEA648" w:rsidDel="6DDEA648">
          <w:rPr>
            <w:rFonts w:ascii="Arial" w:hAnsi="Arial" w:cs="Arial"/>
            <w:sz w:val="24"/>
            <w:szCs w:val="24"/>
            <w:lang w:eastAsia="en-GB"/>
          </w:rPr>
          <w:delText>6-12</w:delText>
        </w:r>
      </w:del>
      <w:ins w:author="Gary Smailes" w:date="2024-02-08T10:16:18.261Z" w:id="221058199">
        <w:r w:rsidRPr="6DDEA648" w:rsidR="6DDEA648">
          <w:rPr>
            <w:rFonts w:ascii="Arial" w:hAnsi="Arial" w:cs="Arial"/>
            <w:b w:val="1"/>
            <w:bCs w:val="1"/>
            <w:sz w:val="24"/>
            <w:szCs w:val="24"/>
            <w:lang w:eastAsia="en-GB"/>
          </w:rPr>
          <w:t>six</w:t>
        </w:r>
      </w:ins>
      <w:r w:rsidRPr="6DDEA648" w:rsidR="6DDEA648">
        <w:rPr>
          <w:rFonts w:ascii="Arial" w:hAnsi="Arial" w:cs="Arial"/>
          <w:sz w:val="24"/>
          <w:szCs w:val="24"/>
          <w:lang w:eastAsia="en-GB"/>
        </w:rPr>
        <w:t xml:space="preserve"> </w:t>
      </w:r>
      <w:ins w:author="Gary Smailes" w:date="2024-02-08T10:16:18.415Z" w:id="527499967">
        <w:r w:rsidRPr="6DDEA648" w:rsidR="6DDEA648">
          <w:rPr>
            <w:rFonts w:ascii="Arial" w:hAnsi="Arial" w:cs="Arial"/>
            <w:sz w:val="24"/>
            <w:szCs w:val="24"/>
            <w:lang w:eastAsia="en-GB"/>
          </w:rPr>
          <w:t xml:space="preserve">to twelve </w:t>
        </w:r>
      </w:ins>
      <w:r w:rsidRPr="6DDEA648" w:rsidR="6DDEA648">
        <w:rPr>
          <w:rFonts w:ascii="Arial" w:hAnsi="Arial" w:cs="Arial"/>
          <w:sz w:val="24"/>
          <w:szCs w:val="24"/>
          <w:lang w:eastAsia="en-GB"/>
        </w:rPr>
        <w:t xml:space="preserve">(also extremely complicated and difficult at a later age) is completely pointless. Typically,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involves no basic criteria. Because what would be the correct criteria when we are talking about such young children? </w:t>
      </w:r>
    </w:p>
    <w:p xmlns:wp14="http://schemas.microsoft.com/office/word/2010/wordml" w:rsidRPr="008B2C77" w:rsidR="00187BD8" w:rsidP="6DDEA648" w:rsidRDefault="00187BD8" w14:paraId="249988AC" wp14:textId="33250497">
      <w:pPr>
        <w:pStyle w:val="Normal"/>
        <w:suppressLineNumbers w:val="0"/>
        <w:bidi w:val="0"/>
        <w:spacing w:before="0" w:beforeAutospacing="off" w:after="160" w:afterAutospacing="off" w:line="480" w:lineRule="auto"/>
        <w:ind w:left="0" w:right="-613" w:firstLine="720"/>
        <w:jc w:val="both"/>
        <w:rPr>
          <w:ins w:author="Gary Smailes" w:date="2024-02-08T10:16:53.647Z" w:id="768330769"/>
          <w:rFonts w:ascii="Arial" w:hAnsi="Arial" w:cs="Arial"/>
          <w:sz w:val="24"/>
          <w:szCs w:val="24"/>
          <w:lang w:eastAsia="en-GB"/>
        </w:rPr>
        <w:pPrChange w:author="Gary Smailes" w:date="2024-02-08T10:16:31.69Z">
          <w:pPr>
            <w:pStyle w:val="Normal"/>
            <w:bidi w:val="0"/>
            <w:spacing w:before="0" w:beforeAutospacing="off" w:after="160" w:afterAutospacing="off" w:line="480" w:lineRule="auto"/>
            <w:ind w:left="0" w:right="-613"/>
            <w:jc w:val="both"/>
          </w:pPr>
        </w:pPrChange>
      </w:pPr>
      <w:r w:rsidRPr="6DDEA648" w:rsidR="6DDEA648">
        <w:rPr>
          <w:rFonts w:ascii="Arial" w:hAnsi="Arial" w:cs="Arial"/>
          <w:sz w:val="24"/>
          <w:szCs w:val="24"/>
          <w:lang w:eastAsia="en-GB"/>
        </w:rPr>
        <w:t xml:space="preserve">Usually, poor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is based on what children do with the ball at their feet. Such a form of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compares those who are already in a professional club to those who could </w:t>
      </w:r>
      <w:r w:rsidRPr="6DDEA648" w:rsidR="6DDEA648">
        <w:rPr>
          <w:rFonts w:ascii="Arial" w:hAnsi="Arial" w:cs="Arial"/>
          <w:sz w:val="24"/>
          <w:szCs w:val="24"/>
          <w:lang w:eastAsia="en-GB"/>
        </w:rPr>
        <w:t>possibly be</w:t>
      </w:r>
      <w:r w:rsidRPr="6DDEA648" w:rsidR="6DDEA648">
        <w:rPr>
          <w:rFonts w:ascii="Arial" w:hAnsi="Arial" w:cs="Arial"/>
          <w:sz w:val="24"/>
          <w:szCs w:val="24"/>
          <w:lang w:eastAsia="en-GB"/>
        </w:rPr>
        <w:t xml:space="preserve"> accepted there. No child is selected for ‘soft’ abilities (because those are only just being formed). Nevertheless, this can be an important selection factor. We select early for a sport that is a late specialization. I find no logic in that, except that the </w:t>
      </w:r>
      <w:r w:rsidRPr="6DDEA648" w:rsidR="6DDEA648">
        <w:rPr>
          <w:rFonts w:ascii="Arial" w:hAnsi="Arial" w:cs="Arial"/>
          <w:sz w:val="24"/>
          <w:szCs w:val="24"/>
          <w:lang w:eastAsia="en-GB"/>
        </w:rPr>
        <w:t>whole system</w:t>
      </w:r>
      <w:r w:rsidRPr="6DDEA648" w:rsidR="6DDEA648">
        <w:rPr>
          <w:rFonts w:ascii="Arial" w:hAnsi="Arial" w:cs="Arial"/>
          <w:sz w:val="24"/>
          <w:szCs w:val="24"/>
          <w:lang w:eastAsia="en-GB"/>
        </w:rPr>
        <w:t xml:space="preserve"> has been created by adults to meet their needs, not children's. </w:t>
      </w:r>
    </w:p>
    <w:p xmlns:wp14="http://schemas.microsoft.com/office/word/2010/wordml" w:rsidRPr="008B2C77" w:rsidR="00187BD8" w:rsidP="6DDEA648" w:rsidRDefault="00187BD8" w14:paraId="4CD69D07" wp14:textId="2F912669">
      <w:pPr>
        <w:pStyle w:val="Normal"/>
        <w:suppressLineNumbers w:val="0"/>
        <w:bidi w:val="0"/>
        <w:spacing w:before="0" w:beforeAutospacing="off" w:after="160" w:afterAutospacing="off" w:line="480" w:lineRule="auto"/>
        <w:ind w:left="0" w:right="-613" w:firstLine="720"/>
        <w:jc w:val="both"/>
        <w:rPr>
          <w:ins w:author="Gary Smailes" w:date="2024-02-08T10:17:10.424Z" w:id="834151603"/>
          <w:rFonts w:ascii="Arial" w:hAnsi="Arial" w:cs="Arial"/>
          <w:sz w:val="24"/>
          <w:szCs w:val="24"/>
          <w:lang w:eastAsia="en-GB"/>
        </w:rPr>
      </w:pPr>
      <w:r w:rsidRPr="6DDEA648" w:rsidR="6DDEA648">
        <w:rPr>
          <w:rFonts w:ascii="Arial" w:hAnsi="Arial" w:cs="Arial"/>
          <w:sz w:val="24"/>
          <w:szCs w:val="24"/>
          <w:lang w:eastAsia="en-GB"/>
        </w:rPr>
        <w:t>In his excellent article</w:t>
      </w:r>
      <w:ins w:author="Gary Smailes" w:date="2024-02-08T10:16:56.432Z" w:id="2031484846">
        <w:r w:rsidRPr="6DDEA648" w:rsidR="6DDEA648">
          <w:rPr>
            <w:rFonts w:ascii="Arial" w:hAnsi="Arial" w:cs="Arial"/>
            <w:sz w:val="24"/>
            <w:szCs w:val="24"/>
            <w:lang w:eastAsia="en-GB"/>
          </w:rPr>
          <w:t>,</w:t>
        </w:r>
      </w:ins>
      <w:del w:author="Gary Smailes" w:date="2024-02-08T10:16:56.091Z" w:id="812088468">
        <w:r w:rsidRPr="6DDEA648" w:rsidDel="6DDEA648">
          <w:rPr>
            <w:rFonts w:ascii="Arial" w:hAnsi="Arial" w:cs="Arial"/>
            <w:sz w:val="24"/>
            <w:szCs w:val="24"/>
            <w:lang w:eastAsia="en-GB"/>
          </w:rPr>
          <w:delText>:</w:delText>
        </w:r>
      </w:del>
      <w:r w:rsidRPr="6DDEA648" w:rsidR="6DDEA648">
        <w:rPr>
          <w:rFonts w:ascii="Arial" w:hAnsi="Arial" w:cs="Arial"/>
          <w:sz w:val="24"/>
          <w:szCs w:val="24"/>
          <w:lang w:eastAsia="en-GB"/>
        </w:rPr>
        <w:t xml:space="preserve"> "Our biggest mistake: Talent selection instead of talent identification" (December 2019), John O'Sullivan cites a devastating fact: about 70% of children give up or quit sports before the age of </w:t>
      </w:r>
      <w:del w:author="Gary Smailes" w:date="2024-02-08T10:17:05.525Z" w:id="2097359422">
        <w:r w:rsidRPr="6DDEA648" w:rsidDel="6DDEA648">
          <w:rPr>
            <w:rFonts w:ascii="Arial" w:hAnsi="Arial" w:cs="Arial"/>
            <w:sz w:val="24"/>
            <w:szCs w:val="24"/>
            <w:lang w:eastAsia="en-GB"/>
          </w:rPr>
          <w:delText>13</w:delText>
        </w:r>
      </w:del>
      <w:ins w:author="Gary Smailes" w:date="2024-02-08T10:17:06.714Z" w:id="713321277">
        <w:r w:rsidRPr="6DDEA648" w:rsidR="6DDEA648">
          <w:rPr>
            <w:rFonts w:ascii="Arial" w:hAnsi="Arial" w:cs="Arial"/>
            <w:sz w:val="24"/>
            <w:szCs w:val="24"/>
            <w:lang w:eastAsia="en-GB"/>
          </w:rPr>
          <w:t>thirteen</w:t>
        </w:r>
      </w:ins>
      <w:r w:rsidRPr="6DDEA648" w:rsidR="6DDEA648">
        <w:rPr>
          <w:rFonts w:ascii="Arial" w:hAnsi="Arial" w:cs="Arial"/>
          <w:sz w:val="24"/>
          <w:szCs w:val="24"/>
          <w:lang w:eastAsia="en-GB"/>
        </w:rPr>
        <w:t xml:space="preserve">! </w:t>
      </w:r>
    </w:p>
    <w:p xmlns:wp14="http://schemas.microsoft.com/office/word/2010/wordml" w:rsidRPr="008B2C77" w:rsidR="00187BD8" w:rsidP="6DDEA648" w:rsidRDefault="00187BD8" w14:paraId="346CAD6A" wp14:textId="34EA0D7A">
      <w:pPr>
        <w:pStyle w:val="Normal"/>
        <w:suppressLineNumbers w:val="0"/>
        <w:bidi w:val="0"/>
        <w:spacing w:before="0" w:beforeAutospacing="off" w:after="160" w:afterAutospacing="off" w:line="480" w:lineRule="auto"/>
        <w:ind w:left="0" w:right="-613" w:firstLine="720"/>
        <w:jc w:val="both"/>
        <w:rPr>
          <w:ins w:author="Gary Smailes" w:date="2024-02-08T10:17:18.76Z" w:id="2083704976"/>
          <w:rFonts w:ascii="Arial" w:hAnsi="Arial" w:cs="Arial"/>
          <w:sz w:val="24"/>
          <w:szCs w:val="24"/>
          <w:lang w:eastAsia="en-GB"/>
        </w:rPr>
      </w:pPr>
      <w:r w:rsidRPr="6DDEA648" w:rsidR="6DDEA648">
        <w:rPr>
          <w:rFonts w:ascii="Arial" w:hAnsi="Arial" w:cs="Arial"/>
          <w:sz w:val="24"/>
          <w:szCs w:val="24"/>
          <w:lang w:eastAsia="en-GB"/>
        </w:rPr>
        <w:t xml:space="preserve">This should be reason enough for changes to be made to the system and how we select and </w:t>
      </w:r>
      <w:r w:rsidRPr="6DDEA648" w:rsidR="6DDEA648">
        <w:rPr>
          <w:rFonts w:ascii="Arial" w:hAnsi="Arial" w:cs="Arial"/>
          <w:sz w:val="24"/>
          <w:szCs w:val="24"/>
          <w:lang w:eastAsia="en-GB"/>
        </w:rPr>
        <w:t>identify</w:t>
      </w:r>
      <w:r w:rsidRPr="6DDEA648" w:rsidR="6DDEA648">
        <w:rPr>
          <w:rFonts w:ascii="Arial" w:hAnsi="Arial" w:cs="Arial"/>
          <w:sz w:val="24"/>
          <w:szCs w:val="24"/>
          <w:lang w:eastAsia="en-GB"/>
        </w:rPr>
        <w:t xml:space="preserve"> talent among the very youngest. </w:t>
      </w:r>
    </w:p>
    <w:p xmlns:wp14="http://schemas.microsoft.com/office/word/2010/wordml" w:rsidRPr="008B2C77" w:rsidR="00187BD8" w:rsidP="6DDEA648" w:rsidRDefault="00187BD8" w14:paraId="65E07C36" wp14:textId="4F67BB7A">
      <w:pPr>
        <w:pStyle w:val="Normal"/>
        <w:suppressLineNumbers w:val="0"/>
        <w:bidi w:val="0"/>
        <w:spacing w:before="0" w:beforeAutospacing="off" w:after="160" w:afterAutospacing="off" w:line="480" w:lineRule="auto"/>
        <w:ind w:left="0" w:right="-613" w:firstLine="720"/>
        <w:jc w:val="both"/>
        <w:rPr>
          <w:rFonts w:ascii="Arial" w:hAnsi="Arial" w:cs="Arial"/>
          <w:sz w:val="24"/>
          <w:szCs w:val="24"/>
          <w:lang w:eastAsia="en-GB"/>
        </w:rPr>
      </w:pPr>
      <w:r w:rsidRPr="6DDEA648" w:rsidR="6DDEA648">
        <w:rPr>
          <w:rFonts w:ascii="Arial" w:hAnsi="Arial" w:cs="Arial"/>
          <w:sz w:val="24"/>
          <w:szCs w:val="24"/>
          <w:lang w:eastAsia="en-GB"/>
        </w:rPr>
        <w:t xml:space="preserve">In the same article, John presents Piotr </w:t>
      </w:r>
      <w:r w:rsidRPr="6DDEA648" w:rsidR="6DDEA648">
        <w:rPr>
          <w:rFonts w:ascii="Arial" w:hAnsi="Arial" w:cs="Arial"/>
          <w:sz w:val="24"/>
          <w:szCs w:val="24"/>
          <w:lang w:eastAsia="en-GB"/>
        </w:rPr>
        <w:t>Unierzynski's</w:t>
      </w:r>
      <w:r w:rsidRPr="6DDEA648" w:rsidR="6DDEA648">
        <w:rPr>
          <w:rFonts w:ascii="Arial" w:hAnsi="Arial" w:cs="Arial"/>
          <w:sz w:val="24"/>
          <w:szCs w:val="24"/>
          <w:lang w:eastAsia="en-GB"/>
        </w:rPr>
        <w:t xml:space="preserve"> research, which was conducted on over 1000 young tennis players aged </w:t>
      </w:r>
      <w:ins w:author="Gary Smailes" w:date="2024-02-08T10:17:34.905Z" w:id="1372518145">
        <w:r w:rsidRPr="6DDEA648" w:rsidR="6DDEA648">
          <w:rPr>
            <w:rFonts w:ascii="Arial" w:hAnsi="Arial" w:cs="Arial"/>
            <w:sz w:val="24"/>
            <w:szCs w:val="24"/>
            <w:lang w:eastAsia="en-GB"/>
          </w:rPr>
          <w:t>twelve to thirteen</w:t>
        </w:r>
      </w:ins>
      <w:del w:author="Gary Smailes" w:date="2024-02-08T10:17:29.298Z" w:id="2045456485">
        <w:r w:rsidRPr="6DDEA648" w:rsidDel="6DDEA648">
          <w:rPr>
            <w:rFonts w:ascii="Arial" w:hAnsi="Arial" w:cs="Arial"/>
            <w:sz w:val="24"/>
            <w:szCs w:val="24"/>
            <w:lang w:eastAsia="en-GB"/>
          </w:rPr>
          <w:delText>12-13</w:delText>
        </w:r>
      </w:del>
      <w:r w:rsidRPr="6DDEA648" w:rsidR="6DDEA648">
        <w:rPr>
          <w:rFonts w:ascii="Arial" w:hAnsi="Arial" w:cs="Arial"/>
          <w:sz w:val="24"/>
          <w:szCs w:val="24"/>
          <w:lang w:eastAsia="en-GB"/>
        </w:rPr>
        <w:t xml:space="preserve"> (such as Kim </w:t>
      </w:r>
      <w:r w:rsidRPr="6DDEA648" w:rsidR="6DDEA648">
        <w:rPr>
          <w:rFonts w:ascii="Arial" w:hAnsi="Arial" w:cs="Arial"/>
          <w:sz w:val="24"/>
          <w:szCs w:val="24"/>
          <w:lang w:eastAsia="en-GB"/>
        </w:rPr>
        <w:t>Claisters</w:t>
      </w:r>
      <w:r w:rsidRPr="6DDEA648" w:rsidR="6DDEA648">
        <w:rPr>
          <w:rFonts w:ascii="Arial" w:hAnsi="Arial" w:cs="Arial"/>
          <w:sz w:val="24"/>
          <w:szCs w:val="24"/>
          <w:lang w:eastAsia="en-GB"/>
        </w:rPr>
        <w:t xml:space="preserve"> and Roger Federer). The study was conducted in more than </w:t>
      </w:r>
      <w:del w:author="Gary Smailes" w:date="2024-02-08T10:17:38.963Z" w:id="1374480243">
        <w:r w:rsidRPr="6DDEA648" w:rsidDel="6DDEA648">
          <w:rPr>
            <w:rFonts w:ascii="Arial" w:hAnsi="Arial" w:cs="Arial"/>
            <w:sz w:val="24"/>
            <w:szCs w:val="24"/>
            <w:lang w:eastAsia="en-GB"/>
          </w:rPr>
          <w:delText xml:space="preserve">50 </w:delText>
        </w:r>
      </w:del>
      <w:ins w:author="Gary Smailes" w:date="2024-02-08T10:17:40.634Z" w:id="818993701">
        <w:r w:rsidRPr="6DDEA648" w:rsidR="6DDEA648">
          <w:rPr>
            <w:rFonts w:ascii="Arial" w:hAnsi="Arial" w:cs="Arial"/>
            <w:sz w:val="24"/>
            <w:szCs w:val="24"/>
            <w:lang w:eastAsia="en-GB"/>
          </w:rPr>
          <w:t xml:space="preserve">fifty </w:t>
        </w:r>
      </w:ins>
      <w:r w:rsidRPr="6DDEA648" w:rsidR="6DDEA648">
        <w:rPr>
          <w:rFonts w:ascii="Arial" w:hAnsi="Arial" w:cs="Arial"/>
          <w:sz w:val="24"/>
          <w:szCs w:val="24"/>
          <w:lang w:eastAsia="en-GB"/>
        </w:rPr>
        <w:t>countries between 1994 and 2002. Finally, this presented the characteristics of the young players he studied and who achieved positions in the top 100 ranking of professional tennis players. Here are some of those characteristics:</w:t>
      </w:r>
    </w:p>
    <w:p xmlns:wp14="http://schemas.microsoft.com/office/word/2010/wordml" w:rsidRPr="008B2C77" w:rsidR="000E6C04" w:rsidP="6DDEA648" w:rsidRDefault="000E6C04" w14:paraId="5017E7F7" wp14:textId="251144C6">
      <w:pPr>
        <w:pStyle w:val="ListParagraph"/>
        <w:numPr>
          <w:ilvl w:val="0"/>
          <w:numId w:val="8"/>
        </w:numPr>
        <w:suppressLineNumbers w:val="0"/>
        <w:bidi w:val="0"/>
        <w:spacing w:before="0" w:beforeAutospacing="off" w:after="160" w:afterAutospacing="off" w:line="480" w:lineRule="auto"/>
        <w:ind w:left="720" w:right="-613" w:hanging="360"/>
        <w:jc w:val="both"/>
        <w:rPr>
          <w:rFonts w:ascii="Arial" w:hAnsi="Arial" w:cs="Arial"/>
          <w:sz w:val="24"/>
          <w:szCs w:val="24"/>
          <w:lang w:eastAsia="en-GB"/>
        </w:rPr>
        <w:pPrChange w:author="Gary Smailes" w:date="2024-02-08T10:17:50.884Z">
          <w:pPr>
            <w:pStyle w:val="ListParagraph"/>
            <w:numPr>
              <w:ilvl w:val="0"/>
              <w:numId w:val="8"/>
            </w:numPr>
            <w:spacing w:line="480" w:lineRule="auto"/>
            <w:ind w:right="-613"/>
            <w:jc w:val="both"/>
          </w:pPr>
        </w:pPrChange>
      </w:pPr>
      <w:del w:author="Gary Smailes" w:date="2024-02-08T10:17:50.784Z" w:id="950295363">
        <w:r w:rsidRPr="6DDEA648" w:rsidDel="6DDEA648">
          <w:rPr>
            <w:rFonts w:ascii="Arial" w:hAnsi="Arial" w:cs="Arial"/>
            <w:sz w:val="24"/>
            <w:szCs w:val="24"/>
            <w:lang w:eastAsia="en-GB"/>
          </w:rPr>
          <w:delText xml:space="preserve">3-4 </w:delText>
        </w:r>
      </w:del>
      <w:ins w:author="Gary Smailes" w:date="2024-02-08T10:17:52.873Z" w:id="1032108121">
        <w:r w:rsidRPr="6DDEA648" w:rsidR="6DDEA648">
          <w:rPr>
            <w:rFonts w:ascii="Arial" w:hAnsi="Arial" w:cs="Arial"/>
            <w:sz w:val="24"/>
            <w:szCs w:val="24"/>
            <w:lang w:eastAsia="en-GB"/>
          </w:rPr>
          <w:t xml:space="preserve">Three to four </w:t>
        </w:r>
      </w:ins>
      <w:r w:rsidRPr="6DDEA648" w:rsidR="6DDEA648">
        <w:rPr>
          <w:rFonts w:ascii="Arial" w:hAnsi="Arial" w:cs="Arial"/>
          <w:sz w:val="24"/>
          <w:szCs w:val="24"/>
          <w:lang w:eastAsia="en-GB"/>
        </w:rPr>
        <w:t>months younger than their peers</w:t>
      </w:r>
      <w:ins w:author="Gary Smailes" w:date="2024-02-08T10:17:54.85Z" w:id="847085354">
        <w:r w:rsidRPr="6DDEA648" w:rsidR="6DDEA648">
          <w:rPr>
            <w:rFonts w:ascii="Arial" w:hAnsi="Arial" w:cs="Arial"/>
            <w:sz w:val="24"/>
            <w:szCs w:val="24"/>
            <w:lang w:eastAsia="en-GB"/>
          </w:rPr>
          <w:t>.</w:t>
        </w:r>
      </w:ins>
    </w:p>
    <w:p xmlns:wp14="http://schemas.microsoft.com/office/word/2010/wordml" w:rsidRPr="008B2C77" w:rsidR="000E6C04" w:rsidP="005055DF" w:rsidRDefault="00DC02ED" w14:paraId="0D23CE45" wp14:textId="7D14F5B9">
      <w:pPr>
        <w:pStyle w:val="ListParagraph"/>
        <w:numPr>
          <w:ilvl w:val="0"/>
          <w:numId w:val="8"/>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They played fewer matches than their peers in the same period</w:t>
      </w:r>
      <w:ins w:author="Gary Smailes" w:date="2024-02-08T10:17:57.856Z" w:id="1712812284">
        <w:r w:rsidRPr="6DDEA648" w:rsidR="6DDEA648">
          <w:rPr>
            <w:rFonts w:ascii="Arial" w:hAnsi="Arial" w:cs="Arial"/>
            <w:sz w:val="24"/>
            <w:szCs w:val="24"/>
            <w:lang w:eastAsia="en-GB"/>
          </w:rPr>
          <w:t>.</w:t>
        </w:r>
      </w:ins>
    </w:p>
    <w:p xmlns:wp14="http://schemas.microsoft.com/office/word/2010/wordml" w:rsidRPr="008B2C77" w:rsidR="000E6C04" w:rsidP="6DDEA648" w:rsidRDefault="00DC02ED" w14:paraId="3BE54E1B" wp14:textId="4DC11410">
      <w:pPr>
        <w:pStyle w:val="ListParagraph"/>
        <w:numPr>
          <w:ilvl w:val="0"/>
          <w:numId w:val="8"/>
        </w:numPr>
        <w:suppressLineNumbers w:val="0"/>
        <w:bidi w:val="0"/>
        <w:spacing w:before="0" w:beforeAutospacing="off" w:after="160" w:afterAutospacing="off" w:line="480" w:lineRule="auto"/>
        <w:ind w:left="720" w:right="-613" w:hanging="360"/>
        <w:jc w:val="both"/>
        <w:rPr>
          <w:rFonts w:ascii="Arial" w:hAnsi="Arial" w:cs="Arial"/>
          <w:sz w:val="24"/>
          <w:szCs w:val="24"/>
          <w:lang w:eastAsia="en-GB"/>
        </w:rPr>
        <w:pPrChange w:author="Gary Smailes" w:date="2024-02-08T10:18:04.042Z">
          <w:pPr>
            <w:pStyle w:val="ListParagraph"/>
            <w:numPr>
              <w:ilvl w:val="0"/>
              <w:numId w:val="8"/>
            </w:numPr>
            <w:spacing w:line="480" w:lineRule="auto"/>
            <w:ind w:right="-613"/>
            <w:jc w:val="both"/>
          </w:pPr>
        </w:pPrChange>
      </w:pPr>
      <w:r w:rsidRPr="6DDEA648" w:rsidR="6DDEA648">
        <w:rPr>
          <w:rFonts w:ascii="Arial" w:hAnsi="Arial" w:cs="Arial"/>
          <w:sz w:val="24"/>
          <w:szCs w:val="24"/>
          <w:lang w:eastAsia="en-GB"/>
        </w:rPr>
        <w:t xml:space="preserve">On average, they trained </w:t>
      </w:r>
      <w:del w:author="Gary Smailes" w:date="2024-02-08T10:18:03.93Z" w:id="453603605">
        <w:r w:rsidRPr="6DDEA648" w:rsidDel="6DDEA648">
          <w:rPr>
            <w:rFonts w:ascii="Arial" w:hAnsi="Arial" w:cs="Arial"/>
            <w:sz w:val="24"/>
            <w:szCs w:val="24"/>
            <w:lang w:eastAsia="en-GB"/>
          </w:rPr>
          <w:delText>2-4</w:delText>
        </w:r>
      </w:del>
      <w:ins w:author="Gary Smailes" w:date="2024-02-08T10:18:06.404Z" w:id="467640714">
        <w:r w:rsidRPr="6DDEA648" w:rsidR="6DDEA648">
          <w:rPr>
            <w:rFonts w:ascii="Arial" w:hAnsi="Arial" w:cs="Arial"/>
            <w:sz w:val="24"/>
            <w:szCs w:val="24"/>
            <w:lang w:eastAsia="en-GB"/>
          </w:rPr>
          <w:t>two to four</w:t>
        </w:r>
      </w:ins>
      <w:r w:rsidRPr="6DDEA648" w:rsidR="6DDEA648">
        <w:rPr>
          <w:rFonts w:ascii="Arial" w:hAnsi="Arial" w:cs="Arial"/>
          <w:sz w:val="24"/>
          <w:szCs w:val="24"/>
          <w:lang w:eastAsia="en-GB"/>
        </w:rPr>
        <w:t xml:space="preserve"> hours less than their peers</w:t>
      </w:r>
      <w:ins w:author="Gary Smailes" w:date="2024-02-08T10:18:09.609Z" w:id="536209222">
        <w:r w:rsidRPr="6DDEA648" w:rsidR="6DDEA648">
          <w:rPr>
            <w:rFonts w:ascii="Arial" w:hAnsi="Arial" w:cs="Arial"/>
            <w:sz w:val="24"/>
            <w:szCs w:val="24"/>
            <w:lang w:eastAsia="en-GB"/>
          </w:rPr>
          <w:t>.</w:t>
        </w:r>
      </w:ins>
    </w:p>
    <w:p xmlns:wp14="http://schemas.microsoft.com/office/word/2010/wordml" w:rsidRPr="008B2C77" w:rsidR="000E6C04" w:rsidP="005055DF" w:rsidRDefault="00D961DF" w14:paraId="293EDE3C" wp14:textId="6531C71C">
      <w:pPr>
        <w:pStyle w:val="ListParagraph"/>
        <w:numPr>
          <w:ilvl w:val="0"/>
          <w:numId w:val="8"/>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They had supportive parents, who however were not necessarily obsessively involved in their child's passion</w:t>
      </w:r>
      <w:ins w:author="Gary Smailes" w:date="2024-02-08T10:18:13.889Z" w:id="160026957">
        <w:r w:rsidRPr="6DDEA648" w:rsidR="6DDEA648">
          <w:rPr>
            <w:rFonts w:ascii="Arial" w:hAnsi="Arial" w:cs="Arial"/>
            <w:sz w:val="24"/>
            <w:szCs w:val="24"/>
            <w:lang w:eastAsia="en-GB"/>
          </w:rPr>
          <w:t>.</w:t>
        </w:r>
      </w:ins>
    </w:p>
    <w:p xmlns:wp14="http://schemas.microsoft.com/office/word/2010/wordml" w:rsidRPr="008B2C77" w:rsidR="00251B1E" w:rsidP="005055DF" w:rsidRDefault="00251B1E" w14:paraId="737A8753" wp14:textId="54795DB3">
      <w:pPr>
        <w:pStyle w:val="ListParagraph"/>
        <w:numPr>
          <w:ilvl w:val="0"/>
          <w:numId w:val="8"/>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Generally weaker physically, but faster and more coordinated than their peers</w:t>
      </w:r>
      <w:ins w:author="Gary Smailes" w:date="2024-02-08T10:18:17.034Z" w:id="609689226">
        <w:r w:rsidRPr="6DDEA648" w:rsidR="6DDEA648">
          <w:rPr>
            <w:rFonts w:ascii="Arial" w:hAnsi="Arial" w:cs="Arial"/>
            <w:sz w:val="24"/>
            <w:szCs w:val="24"/>
            <w:lang w:eastAsia="en-GB"/>
          </w:rPr>
          <w:t>.</w:t>
        </w:r>
      </w:ins>
    </w:p>
    <w:p xmlns:wp14="http://schemas.microsoft.com/office/word/2010/wordml" w:rsidRPr="008B2C77" w:rsidR="00251B1E" w:rsidP="6DDEA648" w:rsidRDefault="00251B1E" w14:paraId="2643E78C" wp14:textId="60863ED6">
      <w:pPr>
        <w:pStyle w:val="Normal"/>
        <w:suppressLineNumbers w:val="0"/>
        <w:tabs>
          <w:tab w:val="left" w:leader="none" w:pos="756"/>
        </w:tabs>
        <w:bidi w:val="0"/>
        <w:spacing w:before="0" w:beforeAutospacing="off" w:after="160" w:afterAutospacing="off" w:line="480" w:lineRule="auto"/>
        <w:ind w:left="0" w:right="-613"/>
        <w:jc w:val="both"/>
        <w:rPr>
          <w:ins w:author="Gary Smailes" w:date="2024-02-08T10:19:12.942Z" w:id="1818519201"/>
          <w:rFonts w:ascii="Arial" w:hAnsi="Arial" w:cs="Arial"/>
          <w:sz w:val="24"/>
          <w:szCs w:val="24"/>
          <w:lang w:eastAsia="en-GB"/>
        </w:rPr>
      </w:pPr>
      <w:del w:author="Gary Smailes" w:date="2024-02-08T10:18:21.438Z" w:id="754676682">
        <w:r w:rsidRPr="6DDEA648" w:rsidDel="6DDEA648">
          <w:rPr>
            <w:rFonts w:ascii="Arial" w:hAnsi="Arial" w:cs="Arial"/>
            <w:sz w:val="24"/>
            <w:szCs w:val="24"/>
            <w:lang w:eastAsia="en-GB"/>
          </w:rPr>
          <w:delText xml:space="preserve">      I</w:delText>
        </w:r>
      </w:del>
      <w:ins w:author="Gary Smailes" w:date="2024-02-08T10:18:21.473Z" w:id="750939392">
        <w:r>
          <w:tab/>
        </w:r>
        <w:r w:rsidRPr="6DDEA648" w:rsidR="6DDEA648">
          <w:rPr>
            <w:rFonts w:ascii="Arial" w:hAnsi="Arial" w:cs="Arial"/>
            <w:sz w:val="24"/>
            <w:szCs w:val="24"/>
            <w:lang w:eastAsia="en-GB"/>
          </w:rPr>
          <w:t>I</w:t>
        </w:r>
      </w:ins>
      <w:r w:rsidRPr="6DDEA648" w:rsidR="6DDEA648">
        <w:rPr>
          <w:rFonts w:ascii="Arial" w:hAnsi="Arial" w:cs="Arial"/>
          <w:sz w:val="24"/>
          <w:szCs w:val="24"/>
          <w:lang w:eastAsia="en-GB"/>
        </w:rPr>
        <w:t xml:space="preserve">f we now apply these characteristics to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in football, we will notice many similarities with those children who have been rejected by the system. Academies prefer tall, physically strong boys (early puberty) at the expense of those physically weaker (late puberty). Early selection results in the child playing football </w:t>
      </w:r>
      <w:r w:rsidRPr="6DDEA648" w:rsidR="6DDEA648">
        <w:rPr>
          <w:rFonts w:ascii="Arial" w:hAnsi="Arial" w:cs="Arial"/>
          <w:sz w:val="24"/>
          <w:szCs w:val="24"/>
          <w:lang w:eastAsia="en-GB"/>
        </w:rPr>
        <w:t>practically all</w:t>
      </w:r>
      <w:r w:rsidRPr="6DDEA648" w:rsidR="6DDEA648">
        <w:rPr>
          <w:rFonts w:ascii="Arial" w:hAnsi="Arial" w:cs="Arial"/>
          <w:sz w:val="24"/>
          <w:szCs w:val="24"/>
          <w:lang w:eastAsia="en-GB"/>
        </w:rPr>
        <w:t xml:space="preserve"> the time. In addition, most parents pay for </w:t>
      </w:r>
      <w:r w:rsidRPr="6DDEA648" w:rsidR="6DDEA648">
        <w:rPr>
          <w:rFonts w:ascii="Arial" w:hAnsi="Arial" w:cs="Arial"/>
          <w:sz w:val="24"/>
          <w:szCs w:val="24"/>
          <w:lang w:eastAsia="en-GB"/>
        </w:rPr>
        <w:t>additional</w:t>
      </w:r>
      <w:r w:rsidRPr="6DDEA648" w:rsidR="6DDEA648">
        <w:rPr>
          <w:rFonts w:ascii="Arial" w:hAnsi="Arial" w:cs="Arial"/>
          <w:sz w:val="24"/>
          <w:szCs w:val="24"/>
          <w:lang w:eastAsia="en-GB"/>
        </w:rPr>
        <w:t xml:space="preserve"> individual training sessions. </w:t>
      </w:r>
      <w:r w:rsidRPr="6DDEA648" w:rsidR="6DDEA648">
        <w:rPr>
          <w:rFonts w:ascii="Arial" w:hAnsi="Arial" w:cs="Arial"/>
          <w:sz w:val="24"/>
          <w:szCs w:val="24"/>
          <w:lang w:eastAsia="en-GB"/>
        </w:rPr>
        <w:t>A large number of</w:t>
      </w:r>
      <w:r w:rsidRPr="6DDEA648" w:rsidR="6DDEA648">
        <w:rPr>
          <w:rFonts w:ascii="Arial" w:hAnsi="Arial" w:cs="Arial"/>
          <w:sz w:val="24"/>
          <w:szCs w:val="24"/>
          <w:lang w:eastAsia="en-GB"/>
        </w:rPr>
        <w:t xml:space="preserve"> parents are also totally obsessed with making their child a professional footballer. High and often unrealistic expectations, an environment </w:t>
      </w:r>
      <w:r w:rsidRPr="6DDEA648" w:rsidR="6DDEA648">
        <w:rPr>
          <w:rFonts w:ascii="Arial" w:hAnsi="Arial" w:cs="Arial"/>
          <w:sz w:val="24"/>
          <w:szCs w:val="24"/>
          <w:lang w:eastAsia="en-GB"/>
        </w:rPr>
        <w:t>that’s</w:t>
      </w:r>
      <w:r w:rsidRPr="6DDEA648" w:rsidR="6DDEA648">
        <w:rPr>
          <w:rFonts w:ascii="Arial" w:hAnsi="Arial" w:cs="Arial"/>
          <w:sz w:val="24"/>
          <w:szCs w:val="24"/>
          <w:lang w:eastAsia="en-GB"/>
        </w:rPr>
        <w:t xml:space="preserve"> not very conducive to the development of a child's potential, and the pressure to be better than others all the time, are the reasons why football of the future loses a lot of talented children and potentially professional footballers. Then we have professional academies and a sports culture in our society that unfortunately glorifies winning and efficiency instead of the football learning process. And </w:t>
      </w:r>
      <w:del w:author="Gary Smailes" w:date="2024-02-08T10:19:07.026Z" w:id="3088886">
        <w:r w:rsidRPr="6DDEA648" w:rsidDel="6DDEA648">
          <w:rPr>
            <w:rFonts w:ascii="Arial" w:hAnsi="Arial" w:cs="Arial"/>
            <w:sz w:val="24"/>
            <w:szCs w:val="24"/>
            <w:lang w:eastAsia="en-GB"/>
          </w:rPr>
          <w:delText>finally</w:delText>
        </w:r>
      </w:del>
      <w:ins w:author="Gary Smailes" w:date="2024-02-08T10:19:07.027Z" w:id="1639639442">
        <w:r w:rsidRPr="6DDEA648" w:rsidR="6DDEA648">
          <w:rPr>
            <w:rFonts w:ascii="Arial" w:hAnsi="Arial" w:cs="Arial"/>
            <w:sz w:val="24"/>
            <w:szCs w:val="24"/>
            <w:lang w:eastAsia="en-GB"/>
          </w:rPr>
          <w:t>f</w:t>
        </w:r>
        <w:r w:rsidRPr="6DDEA648" w:rsidR="6DDEA648">
          <w:rPr>
            <w:rFonts w:ascii="Arial" w:hAnsi="Arial" w:cs="Arial"/>
            <w:sz w:val="24"/>
            <w:szCs w:val="24"/>
            <w:lang w:eastAsia="en-GB"/>
          </w:rPr>
          <w:t>inally,</w:t>
        </w:r>
      </w:ins>
      <w:r w:rsidRPr="6DDEA648" w:rsidR="6DDEA648">
        <w:rPr>
          <w:rFonts w:ascii="Arial" w:hAnsi="Arial" w:cs="Arial"/>
          <w:sz w:val="24"/>
          <w:szCs w:val="24"/>
          <w:lang w:eastAsia="en-GB"/>
        </w:rPr>
        <w:t xml:space="preserve"> coaches, who indeed in most cases have excellent knowledge about </w:t>
      </w:r>
      <w:r w:rsidRPr="6DDEA648" w:rsidR="6DDEA648">
        <w:rPr>
          <w:rFonts w:ascii="Arial" w:hAnsi="Arial" w:cs="Arial"/>
          <w:sz w:val="24"/>
          <w:szCs w:val="24"/>
          <w:lang w:eastAsia="en-GB"/>
        </w:rPr>
        <w:t>football, but</w:t>
      </w:r>
      <w:r w:rsidRPr="6DDEA648" w:rsidR="6DDEA648">
        <w:rPr>
          <w:rFonts w:ascii="Arial" w:hAnsi="Arial" w:cs="Arial"/>
          <w:sz w:val="24"/>
          <w:szCs w:val="24"/>
          <w:lang w:eastAsia="en-GB"/>
        </w:rPr>
        <w:t xml:space="preserve"> know little about the development and learning process of children and adolescents (more on this in chapter two). </w:t>
      </w:r>
    </w:p>
    <w:p xmlns:wp14="http://schemas.microsoft.com/office/word/2010/wordml" w:rsidRPr="008B2C77" w:rsidR="00251B1E" w:rsidP="6DDEA648" w:rsidRDefault="00251B1E" w14:paraId="70CBC883" wp14:textId="43DA61FF">
      <w:pPr>
        <w:pStyle w:val="Normal"/>
        <w:suppressLineNumbers w:val="0"/>
        <w:tabs>
          <w:tab w:val="left" w:leader="none" w:pos="756"/>
        </w:tabs>
        <w:bidi w:val="0"/>
        <w:spacing w:before="0" w:beforeAutospacing="off" w:after="160" w:afterAutospacing="off" w:line="480" w:lineRule="auto"/>
        <w:ind w:left="0" w:right="-613" w:firstLine="720"/>
        <w:jc w:val="both"/>
        <w:rPr>
          <w:rFonts w:ascii="Arial" w:hAnsi="Arial" w:cs="Arial"/>
          <w:sz w:val="24"/>
          <w:szCs w:val="24"/>
          <w:lang w:eastAsia="en-GB"/>
        </w:rPr>
        <w:pPrChange w:author="Gary Smailes" w:date="2024-02-08T10:19:14.385Z">
          <w:pPr>
            <w:pStyle w:val="Normal"/>
            <w:tabs>
              <w:tab w:val="left" w:leader="none" w:pos="756"/>
            </w:tabs>
            <w:bidi w:val="0"/>
            <w:spacing w:before="0" w:beforeAutospacing="off" w:after="160" w:afterAutospacing="off" w:line="480" w:lineRule="auto"/>
            <w:ind w:left="0" w:right="-613"/>
            <w:jc w:val="both"/>
          </w:pPr>
        </w:pPrChange>
      </w:pPr>
      <w:r w:rsidRPr="6DDEA648" w:rsidR="6DDEA648">
        <w:rPr>
          <w:rFonts w:ascii="Arial" w:hAnsi="Arial" w:cs="Arial"/>
          <w:sz w:val="24"/>
          <w:szCs w:val="24"/>
          <w:lang w:eastAsia="en-GB"/>
        </w:rPr>
        <w:t xml:space="preserve">Rivalry between clubs has led to a situation where in the pursuit of winning and being the best here and now, scouts select ever younger children, and some coaches (because not all) completely misconstrue their vocation and </w:t>
      </w:r>
      <w:r w:rsidRPr="6DDEA648" w:rsidR="6DDEA648">
        <w:rPr>
          <w:rFonts w:ascii="Arial" w:hAnsi="Arial" w:cs="Arial"/>
          <w:sz w:val="24"/>
          <w:szCs w:val="24"/>
          <w:lang w:eastAsia="en-GB"/>
        </w:rPr>
        <w:t xml:space="preserve">become </w:t>
      </w:r>
      <w:del w:author="Gary Smailes" w:date="2024-02-08T10:19:28.134Z" w:id="170603167">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w:t>
      </w:r>
      <w:r w:rsidRPr="6DDEA648" w:rsidR="6DDEA648">
        <w:rPr>
          <w:rFonts w:ascii="Arial" w:hAnsi="Arial" w:cs="Arial"/>
          <w:sz w:val="24"/>
          <w:szCs w:val="24"/>
          <w:lang w:eastAsia="en-GB"/>
        </w:rPr>
        <w:t xml:space="preserve">talent selectors" instead of thinking about the identification and long-term development of each child they have under their care. This short-sightedness and labelling children "elite young footballers" at </w:t>
      </w:r>
      <w:r w:rsidRPr="6DDEA648" w:rsidR="6DDEA648">
        <w:rPr>
          <w:rFonts w:ascii="Arial" w:hAnsi="Arial" w:cs="Arial"/>
          <w:sz w:val="24"/>
          <w:szCs w:val="24"/>
          <w:lang w:eastAsia="en-GB"/>
        </w:rPr>
        <w:t>a very early</w:t>
      </w:r>
      <w:r w:rsidRPr="6DDEA648" w:rsidR="6DDEA648">
        <w:rPr>
          <w:rFonts w:ascii="Arial" w:hAnsi="Arial" w:cs="Arial"/>
          <w:sz w:val="24"/>
          <w:szCs w:val="24"/>
          <w:lang w:eastAsia="en-GB"/>
        </w:rPr>
        <w:t xml:space="preserve"> age leads to parents, coaches and </w:t>
      </w:r>
      <w:r w:rsidRPr="6DDEA648" w:rsidR="6DDEA648">
        <w:rPr>
          <w:rFonts w:ascii="Arial" w:hAnsi="Arial" w:cs="Arial"/>
          <w:sz w:val="24"/>
          <w:szCs w:val="24"/>
          <w:lang w:eastAsia="en-GB"/>
        </w:rPr>
        <w:t>generally everyone</w:t>
      </w:r>
      <w:r w:rsidRPr="6DDEA648" w:rsidR="6DDEA648">
        <w:rPr>
          <w:rFonts w:ascii="Arial" w:hAnsi="Arial" w:cs="Arial"/>
          <w:sz w:val="24"/>
          <w:szCs w:val="24"/>
          <w:lang w:eastAsia="en-GB"/>
        </w:rPr>
        <w:t xml:space="preserve"> around them perceiving the child as already an elite footballer.</w:t>
      </w:r>
    </w:p>
    <w:p xmlns:wp14="http://schemas.microsoft.com/office/word/2010/wordml" w:rsidRPr="008B2C77" w:rsidR="00E917F4" w:rsidP="6DDEA648" w:rsidRDefault="00E917F4" w14:paraId="74CF8D50" wp14:textId="112CD053">
      <w:pPr>
        <w:spacing w:line="480" w:lineRule="auto"/>
        <w:ind w:right="-613" w:firstLine="720"/>
        <w:jc w:val="both"/>
        <w:rPr>
          <w:ins w:author="Gary Smailes" w:date="2024-02-08T10:23:50.76Z" w:id="576707673"/>
          <w:rFonts w:ascii="Arial" w:hAnsi="Arial" w:cs="Arial"/>
          <w:sz w:val="24"/>
          <w:szCs w:val="24"/>
          <w:lang w:eastAsia="en-GB"/>
        </w:rPr>
        <w:pPrChange w:author="Gary Smailes" w:date="2024-02-08T10:19:37.1Z">
          <w:pPr>
            <w:spacing w:line="480" w:lineRule="auto"/>
            <w:ind w:right="-613"/>
            <w:jc w:val="both"/>
          </w:pPr>
        </w:pPrChange>
      </w:pPr>
      <w:del w:author="Gary Smailes" w:date="2024-02-08T10:19:38.073Z" w:id="828952700">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The rivalry between professional clubs and their academies in </w:t>
      </w:r>
      <w:r w:rsidRPr="6DDEA648" w:rsidR="6DDEA648">
        <w:rPr>
          <w:rFonts w:ascii="Arial" w:hAnsi="Arial" w:cs="Arial"/>
          <w:sz w:val="24"/>
          <w:szCs w:val="24"/>
          <w:lang w:eastAsia="en-GB"/>
        </w:rPr>
        <w:t>almost every</w:t>
      </w:r>
      <w:r w:rsidRPr="6DDEA648" w:rsidR="6DDEA648">
        <w:rPr>
          <w:rFonts w:ascii="Arial" w:hAnsi="Arial" w:cs="Arial"/>
          <w:sz w:val="24"/>
          <w:szCs w:val="24"/>
          <w:lang w:eastAsia="en-GB"/>
        </w:rPr>
        <w:t xml:space="preserve"> region of England leads to a rat race being played out between adults, at the expense of youngsters. </w:t>
      </w:r>
      <w:del w:author="Gary Smailes" w:date="2024-02-08T10:20:15.97Z" w:id="854628812">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takes place at an </w:t>
      </w:r>
      <w:r w:rsidRPr="6DDEA648" w:rsidR="6DDEA648">
        <w:rPr>
          <w:rFonts w:ascii="Arial" w:hAnsi="Arial" w:cs="Arial"/>
          <w:sz w:val="24"/>
          <w:szCs w:val="24"/>
          <w:lang w:eastAsia="en-GB"/>
        </w:rPr>
        <w:t>ever younger</w:t>
      </w:r>
      <w:r w:rsidRPr="6DDEA648" w:rsidR="6DDEA648">
        <w:rPr>
          <w:rFonts w:ascii="Arial" w:hAnsi="Arial" w:cs="Arial"/>
          <w:sz w:val="24"/>
          <w:szCs w:val="24"/>
          <w:lang w:eastAsia="en-GB"/>
        </w:rPr>
        <w:t xml:space="preserve"> age, even as young as </w:t>
      </w:r>
      <w:ins w:author="Gary Smailes" w:date="2024-02-08T10:20:20.311Z" w:id="166853946">
        <w:r w:rsidRPr="6DDEA648" w:rsidR="6DDEA648">
          <w:rPr>
            <w:rFonts w:ascii="Arial" w:hAnsi="Arial" w:cs="Arial"/>
            <w:sz w:val="24"/>
            <w:szCs w:val="24"/>
            <w:lang w:eastAsia="en-GB"/>
          </w:rPr>
          <w:t>five</w:t>
        </w:r>
      </w:ins>
      <w:del w:author="Gary Smailes" w:date="2024-02-08T10:20:19.624Z" w:id="2047515757">
        <w:r w:rsidRPr="6DDEA648" w:rsidDel="6DDEA648">
          <w:rPr>
            <w:rFonts w:ascii="Arial" w:hAnsi="Arial" w:cs="Arial"/>
            <w:sz w:val="24"/>
            <w:szCs w:val="24"/>
            <w:lang w:eastAsia="en-GB"/>
          </w:rPr>
          <w:delText>5</w:delText>
        </w:r>
      </w:del>
      <w:r w:rsidRPr="6DDEA648" w:rsidR="6DDEA648">
        <w:rPr>
          <w:rFonts w:ascii="Arial" w:hAnsi="Arial" w:cs="Arial"/>
          <w:sz w:val="24"/>
          <w:szCs w:val="24"/>
          <w:lang w:eastAsia="en-GB"/>
        </w:rPr>
        <w:t xml:space="preserve">. In the youngest age categories, people responsible for recruitment want to grab up the "best" </w:t>
      </w:r>
      <w:ins w:author="Gary Smailes" w:date="2024-02-08T10:23:35.536Z" w:id="2002816915">
        <w:r w:rsidRPr="6DDEA648" w:rsidR="6DDEA648">
          <w:rPr>
            <w:rFonts w:ascii="Arial" w:hAnsi="Arial" w:cs="Arial"/>
            <w:sz w:val="24"/>
            <w:szCs w:val="24"/>
            <w:lang w:eastAsia="en-GB"/>
          </w:rPr>
          <w:t>nine</w:t>
        </w:r>
      </w:ins>
      <w:del w:author="Gary Smailes" w:date="2024-02-08T10:23:34.857Z" w:id="92610394">
        <w:r w:rsidRPr="6DDEA648" w:rsidDel="6DDEA648">
          <w:rPr>
            <w:rFonts w:ascii="Arial" w:hAnsi="Arial" w:cs="Arial"/>
            <w:sz w:val="24"/>
            <w:szCs w:val="24"/>
            <w:lang w:eastAsia="en-GB"/>
          </w:rPr>
          <w:delText>9</w:delText>
        </w:r>
      </w:del>
      <w:r w:rsidRPr="6DDEA648" w:rsidR="6DDEA648">
        <w:rPr>
          <w:rFonts w:ascii="Arial" w:hAnsi="Arial" w:cs="Arial"/>
          <w:sz w:val="24"/>
          <w:szCs w:val="24"/>
          <w:lang w:eastAsia="en-GB"/>
        </w:rPr>
        <w:t xml:space="preserve">-year-olds for instance, because they want to be the best in their category and win, not merely be competitive. But what about the development of potential and the long-term learning process for which such academies and their coaches have taken responsibility? </w:t>
      </w:r>
    </w:p>
    <w:p xmlns:wp14="http://schemas.microsoft.com/office/word/2010/wordml" w:rsidRPr="008B2C77" w:rsidR="00E917F4" w:rsidP="6DDEA648" w:rsidRDefault="00E917F4" w14:paraId="51DB7E73" wp14:textId="1736673E">
      <w:pPr>
        <w:spacing w:line="480" w:lineRule="auto"/>
        <w:ind w:right="-613" w:firstLine="720"/>
        <w:jc w:val="both"/>
        <w:rPr>
          <w:ins w:author="Gary Smailes" w:date="2024-02-08T10:23:53.033Z" w:id="1302465469"/>
          <w:rFonts w:ascii="Arial" w:hAnsi="Arial" w:cs="Arial"/>
          <w:sz w:val="24"/>
          <w:szCs w:val="24"/>
          <w:lang w:eastAsia="en-GB"/>
        </w:rPr>
      </w:pPr>
      <w:r w:rsidRPr="6DDEA648" w:rsidR="6DDEA648">
        <w:rPr>
          <w:rFonts w:ascii="Arial" w:hAnsi="Arial" w:cs="Arial"/>
          <w:sz w:val="24"/>
          <w:szCs w:val="24"/>
          <w:lang w:eastAsia="en-GB"/>
        </w:rPr>
        <w:t>Where’s</w:t>
      </w:r>
      <w:r w:rsidRPr="6DDEA648" w:rsidR="6DDEA648">
        <w:rPr>
          <w:rFonts w:ascii="Arial" w:hAnsi="Arial" w:cs="Arial"/>
          <w:sz w:val="24"/>
          <w:szCs w:val="24"/>
          <w:lang w:eastAsia="en-GB"/>
        </w:rPr>
        <w:t xml:space="preserve"> the problem? </w:t>
      </w:r>
    </w:p>
    <w:p xmlns:wp14="http://schemas.microsoft.com/office/word/2010/wordml" w:rsidRPr="008B2C77" w:rsidR="00E917F4" w:rsidP="6DDEA648" w:rsidRDefault="00E917F4" w14:paraId="5214D90E" wp14:textId="1BA39DFF">
      <w:pPr>
        <w:spacing w:line="480" w:lineRule="auto"/>
        <w:ind w:right="-613" w:firstLine="720"/>
        <w:jc w:val="both"/>
        <w:rPr>
          <w:ins w:author="Gary Smailes" w:date="2024-02-08T10:24:08.716Z" w:id="1616920569"/>
          <w:rFonts w:ascii="Arial" w:hAnsi="Arial" w:cs="Arial"/>
          <w:sz w:val="24"/>
          <w:szCs w:val="24"/>
          <w:lang w:eastAsia="en-GB"/>
        </w:rPr>
      </w:pPr>
      <w:r w:rsidRPr="6DDEA648" w:rsidR="6DDEA648">
        <w:rPr>
          <w:rFonts w:ascii="Arial" w:hAnsi="Arial" w:cs="Arial"/>
          <w:sz w:val="24"/>
          <w:szCs w:val="24"/>
          <w:lang w:eastAsia="en-GB"/>
        </w:rPr>
        <w:t xml:space="preserve">If you are not going to be the best, you </w:t>
      </w:r>
      <w:r w:rsidRPr="6DDEA648" w:rsidR="6DDEA648">
        <w:rPr>
          <w:rFonts w:ascii="Arial" w:hAnsi="Arial" w:cs="Arial"/>
          <w:sz w:val="24"/>
          <w:szCs w:val="24"/>
          <w:lang w:eastAsia="en-GB"/>
        </w:rPr>
        <w:t>won’t</w:t>
      </w:r>
      <w:r w:rsidRPr="6DDEA648" w:rsidR="6DDEA648">
        <w:rPr>
          <w:rFonts w:ascii="Arial" w:hAnsi="Arial" w:cs="Arial"/>
          <w:sz w:val="24"/>
          <w:szCs w:val="24"/>
          <w:lang w:eastAsia="en-GB"/>
        </w:rPr>
        <w:t xml:space="preserve"> win. If you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win, you lose and may even lose players (a generality, since there are academies that really do emphasize development and learning, though unfortunately I’ve yet to have the pleasure of working in one)! </w:t>
      </w:r>
    </w:p>
    <w:p xmlns:wp14="http://schemas.microsoft.com/office/word/2010/wordml" w:rsidRPr="008B2C77" w:rsidR="00E917F4" w:rsidP="6DDEA648" w:rsidRDefault="00E917F4" w14:paraId="0AB2B495" wp14:textId="4BB6072C">
      <w:pPr>
        <w:spacing w:line="480" w:lineRule="auto"/>
        <w:ind w:right="-613" w:firstLine="720"/>
        <w:jc w:val="both"/>
        <w:rPr>
          <w:ins w:author="Gary Smailes" w:date="2024-02-08T10:24:12.211Z" w:id="22809769"/>
          <w:rFonts w:ascii="Arial" w:hAnsi="Arial" w:cs="Arial"/>
          <w:sz w:val="24"/>
          <w:szCs w:val="24"/>
          <w:lang w:eastAsia="en-GB"/>
        </w:rPr>
      </w:pPr>
      <w:r w:rsidRPr="6DDEA648" w:rsidR="6DDEA648">
        <w:rPr>
          <w:rFonts w:ascii="Arial" w:hAnsi="Arial" w:cs="Arial"/>
          <w:sz w:val="24"/>
          <w:szCs w:val="24"/>
          <w:lang w:eastAsia="en-GB"/>
        </w:rPr>
        <w:t xml:space="preserve">What does this have to do with developing the potential of gifted children? </w:t>
      </w:r>
    </w:p>
    <w:p xmlns:wp14="http://schemas.microsoft.com/office/word/2010/wordml" w:rsidRPr="008B2C77" w:rsidR="00E917F4" w:rsidP="6DDEA648" w:rsidRDefault="00E917F4" w14:paraId="036461CB" wp14:textId="64CDCD2B">
      <w:pPr>
        <w:spacing w:line="480" w:lineRule="auto"/>
        <w:ind w:right="-613" w:firstLine="720"/>
        <w:jc w:val="both"/>
        <w:rPr>
          <w:ins w:author="Gary Smailes" w:date="2024-02-08T10:24:42.057Z" w:id="1301573039"/>
          <w:rFonts w:ascii="Arial" w:hAnsi="Arial" w:cs="Arial"/>
          <w:sz w:val="24"/>
          <w:szCs w:val="24"/>
          <w:lang w:eastAsia="en-GB"/>
        </w:rPr>
      </w:pPr>
      <w:r w:rsidRPr="6DDEA648" w:rsidR="6DDEA648">
        <w:rPr>
          <w:rFonts w:ascii="Arial" w:hAnsi="Arial" w:cs="Arial"/>
          <w:sz w:val="24"/>
          <w:szCs w:val="24"/>
          <w:lang w:eastAsia="en-GB"/>
        </w:rPr>
        <w:t xml:space="preserve">Well, such a </w:t>
      </w:r>
      <w:ins w:author="Gary Smailes" w:date="2024-02-08T10:24:16.982Z" w:id="342545262">
        <w:r w:rsidRPr="6DDEA648" w:rsidR="6DDEA648">
          <w:rPr>
            <w:rFonts w:ascii="Arial" w:hAnsi="Arial" w:cs="Arial"/>
            <w:sz w:val="24"/>
            <w:szCs w:val="24"/>
            <w:lang w:eastAsia="en-GB"/>
          </w:rPr>
          <w:t>nine</w:t>
        </w:r>
      </w:ins>
      <w:del w:author="Gary Smailes" w:date="2024-02-08T10:24:16Z" w:id="314727164">
        <w:r w:rsidRPr="6DDEA648" w:rsidDel="6DDEA648">
          <w:rPr>
            <w:rFonts w:ascii="Arial" w:hAnsi="Arial" w:cs="Arial"/>
            <w:sz w:val="24"/>
            <w:szCs w:val="24"/>
            <w:lang w:eastAsia="en-GB"/>
          </w:rPr>
          <w:delText>9</w:delText>
        </w:r>
      </w:del>
      <w:r w:rsidRPr="6DDEA648" w:rsidR="6DDEA648">
        <w:rPr>
          <w:rFonts w:ascii="Arial" w:hAnsi="Arial" w:cs="Arial"/>
          <w:sz w:val="24"/>
          <w:szCs w:val="24"/>
          <w:lang w:eastAsia="en-GB"/>
        </w:rPr>
        <w:t xml:space="preserve">-year-old is selected early for the </w:t>
      </w:r>
      <w:r w:rsidRPr="6DDEA648" w:rsidR="6DDEA648">
        <w:rPr>
          <w:rFonts w:ascii="Arial" w:hAnsi="Arial" w:cs="Arial"/>
          <w:sz w:val="24"/>
          <w:szCs w:val="24"/>
          <w:lang w:eastAsia="en-GB"/>
        </w:rPr>
        <w:t>here and now</w:t>
      </w:r>
      <w:r w:rsidRPr="6DDEA648" w:rsidR="6DDEA648">
        <w:rPr>
          <w:rFonts w:ascii="Arial" w:hAnsi="Arial" w:cs="Arial"/>
          <w:sz w:val="24"/>
          <w:szCs w:val="24"/>
          <w:lang w:eastAsia="en-GB"/>
        </w:rPr>
        <w:t xml:space="preserve"> and so maybe he is the best at this moment and will ensure the academy succeeds at this level. The question is whether this and other </w:t>
      </w:r>
      <w:ins w:author="Gary Smailes" w:date="2024-02-08T10:24:28.939Z" w:id="561214263">
        <w:r w:rsidRPr="6DDEA648" w:rsidR="6DDEA648">
          <w:rPr>
            <w:rFonts w:ascii="Arial" w:hAnsi="Arial" w:cs="Arial"/>
            <w:sz w:val="24"/>
            <w:szCs w:val="24"/>
            <w:lang w:eastAsia="en-GB"/>
          </w:rPr>
          <w:t>nine</w:t>
        </w:r>
      </w:ins>
      <w:del w:author="Gary Smailes" w:date="2024-02-08T10:24:28.24Z" w:id="14122293">
        <w:r w:rsidRPr="6DDEA648" w:rsidDel="6DDEA648">
          <w:rPr>
            <w:rFonts w:ascii="Arial" w:hAnsi="Arial" w:cs="Arial"/>
            <w:sz w:val="24"/>
            <w:szCs w:val="24"/>
            <w:lang w:eastAsia="en-GB"/>
          </w:rPr>
          <w:delText>9</w:delText>
        </w:r>
      </w:del>
      <w:r w:rsidRPr="6DDEA648" w:rsidR="6DDEA648">
        <w:rPr>
          <w:rFonts w:ascii="Arial" w:hAnsi="Arial" w:cs="Arial"/>
          <w:sz w:val="24"/>
          <w:szCs w:val="24"/>
          <w:lang w:eastAsia="en-GB"/>
        </w:rPr>
        <w:t xml:space="preserve">-year-olds have the characteristics that will allow them to develop their potential in the future and become professional footballers. The statistics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lie and are </w:t>
      </w:r>
      <w:r w:rsidRPr="6DDEA648" w:rsidR="6DDEA648">
        <w:rPr>
          <w:rFonts w:ascii="Arial" w:hAnsi="Arial" w:cs="Arial"/>
          <w:sz w:val="24"/>
          <w:szCs w:val="24"/>
          <w:lang w:eastAsia="en-GB"/>
        </w:rPr>
        <w:t>pretty deadly</w:t>
      </w:r>
      <w:r w:rsidRPr="6DDEA648" w:rsidR="6DDEA648">
        <w:rPr>
          <w:rFonts w:ascii="Arial" w:hAnsi="Arial" w:cs="Arial"/>
          <w:sz w:val="24"/>
          <w:szCs w:val="24"/>
          <w:lang w:eastAsia="en-GB"/>
        </w:rPr>
        <w:t xml:space="preserve"> (0.00001% of 1.5 million). This means only one thing –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is inefficient and a mistake. It leads to success here and now, but failure in the future. </w:t>
      </w:r>
    </w:p>
    <w:p xmlns:wp14="http://schemas.microsoft.com/office/word/2010/wordml" w:rsidRPr="008B2C77" w:rsidR="00E917F4" w:rsidP="6DDEA648" w:rsidRDefault="00E917F4" w14:paraId="627A4C57" wp14:textId="7A89B937">
      <w:pPr>
        <w:spacing w:line="480" w:lineRule="auto"/>
        <w:ind w:right="-613" w:firstLine="720"/>
        <w:jc w:val="both"/>
        <w:rPr>
          <w:rFonts w:ascii="Arial" w:hAnsi="Arial" w:cs="Arial"/>
          <w:sz w:val="24"/>
          <w:szCs w:val="24"/>
          <w:lang w:eastAsia="en-GB"/>
        </w:rPr>
      </w:pPr>
      <w:r w:rsidRPr="6DDEA648" w:rsidR="6DDEA648">
        <w:rPr>
          <w:rFonts w:ascii="Arial" w:hAnsi="Arial" w:cs="Arial"/>
          <w:sz w:val="24"/>
          <w:szCs w:val="24"/>
          <w:lang w:eastAsia="en-GB"/>
        </w:rPr>
        <w:t xml:space="preserve">How many children have been left out in this way? How many of them were unable to develop the potential that they undoubtedly had? But there are solutions and </w:t>
      </w:r>
      <w:r w:rsidRPr="6DDEA648" w:rsidR="6DDEA648">
        <w:rPr>
          <w:rFonts w:ascii="Arial" w:hAnsi="Arial" w:cs="Arial"/>
          <w:sz w:val="24"/>
          <w:szCs w:val="24"/>
          <w:lang w:eastAsia="en-GB"/>
        </w:rPr>
        <w:t>perhaps it</w:t>
      </w:r>
      <w:r w:rsidRPr="6DDEA648" w:rsidR="6DDEA648">
        <w:rPr>
          <w:rFonts w:ascii="Arial" w:hAnsi="Arial" w:cs="Arial"/>
          <w:sz w:val="24"/>
          <w:szCs w:val="24"/>
          <w:lang w:eastAsia="en-GB"/>
        </w:rPr>
        <w:t xml:space="preserve"> is worth considering them. </w:t>
      </w:r>
    </w:p>
    <w:p xmlns:wp14="http://schemas.microsoft.com/office/word/2010/wordml" w:rsidRPr="008B2C77" w:rsidR="00AF4047" w:rsidP="005055DF" w:rsidRDefault="00AC15E7" w14:paraId="0136EA75" wp14:textId="77777777">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w:t>
      </w:r>
      <w:r w:rsidRPr="008B2C77" w:rsidR="004408FF">
        <w:rPr>
          <w:rFonts w:ascii="Arial" w:hAnsi="Arial" w:cs="Arial"/>
          <w:sz w:val="24"/>
          <w:szCs w:val="24"/>
          <w:lang w:eastAsia="en-GB"/>
        </w:rPr>
        <w:t xml:space="preserve">do away with </w:t>
      </w:r>
      <w:r w:rsidRPr="008B2C77">
        <w:rPr>
          <w:rFonts w:ascii="Arial" w:hAnsi="Arial" w:cs="Arial"/>
          <w:sz w:val="24"/>
          <w:szCs w:val="24"/>
          <w:lang w:eastAsia="en-GB"/>
        </w:rPr>
        <w:t>early selection and focus on long-term identification of gifted children</w:t>
      </w:r>
      <w:r w:rsidRPr="008B2C77" w:rsidR="009F66A8">
        <w:rPr>
          <w:rFonts w:ascii="Arial" w:hAnsi="Arial" w:cs="Arial"/>
          <w:sz w:val="24"/>
          <w:szCs w:val="24"/>
          <w:lang w:eastAsia="en-GB"/>
        </w:rPr>
        <w:t>.</w:t>
      </w:r>
    </w:p>
    <w:p xmlns:wp14="http://schemas.microsoft.com/office/word/2010/wordml" w:rsidRPr="008B2C77" w:rsidR="00CB73D1" w:rsidP="005055DF" w:rsidRDefault="00AC15E7" w14:paraId="6C8C3899" wp14:textId="77777777">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w:t>
      </w:r>
      <w:r w:rsidRPr="008B2C77" w:rsidR="009F66A8">
        <w:rPr>
          <w:rFonts w:ascii="Arial" w:hAnsi="Arial" w:cs="Arial"/>
          <w:sz w:val="24"/>
          <w:szCs w:val="24"/>
          <w:lang w:eastAsia="en-GB"/>
        </w:rPr>
        <w:t xml:space="preserve">leave </w:t>
      </w:r>
      <w:r w:rsidRPr="008B2C77">
        <w:rPr>
          <w:rFonts w:ascii="Arial" w:hAnsi="Arial" w:cs="Arial"/>
          <w:sz w:val="24"/>
          <w:szCs w:val="24"/>
          <w:lang w:eastAsia="en-GB"/>
        </w:rPr>
        <w:t xml:space="preserve">selection </w:t>
      </w:r>
      <w:r w:rsidRPr="008B2C77" w:rsidR="009F66A8">
        <w:rPr>
          <w:rFonts w:ascii="Arial" w:hAnsi="Arial" w:cs="Arial"/>
          <w:sz w:val="24"/>
          <w:szCs w:val="24"/>
          <w:lang w:eastAsia="en-GB"/>
        </w:rPr>
        <w:t xml:space="preserve">until </w:t>
      </w:r>
      <w:r w:rsidRPr="008B2C77">
        <w:rPr>
          <w:rFonts w:ascii="Arial" w:hAnsi="Arial" w:cs="Arial"/>
          <w:sz w:val="24"/>
          <w:szCs w:val="24"/>
          <w:lang w:eastAsia="en-GB"/>
        </w:rPr>
        <w:t>after the growth spurt process</w:t>
      </w:r>
      <w:r w:rsidRPr="008B2C77" w:rsidR="009F66A8">
        <w:rPr>
          <w:rFonts w:ascii="Arial" w:hAnsi="Arial" w:cs="Arial"/>
          <w:sz w:val="24"/>
          <w:szCs w:val="24"/>
          <w:lang w:eastAsia="en-GB"/>
        </w:rPr>
        <w:t>.</w:t>
      </w:r>
    </w:p>
    <w:p xmlns:wp14="http://schemas.microsoft.com/office/word/2010/wordml" w:rsidRPr="008B2C77" w:rsidR="00CB73D1" w:rsidP="005055DF" w:rsidRDefault="00AC15E7" w14:paraId="350808B3" wp14:textId="07306BE9">
      <w:pPr>
        <w:pStyle w:val="ListParagraph"/>
        <w:numPr>
          <w:ilvl w:val="0"/>
          <w:numId w:val="9"/>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Let's</w:t>
      </w:r>
      <w:r w:rsidRPr="6DDEA648" w:rsidR="6DDEA648">
        <w:rPr>
          <w:rFonts w:ascii="Arial" w:hAnsi="Arial" w:cs="Arial"/>
          <w:sz w:val="24"/>
          <w:szCs w:val="24"/>
          <w:lang w:eastAsia="en-GB"/>
        </w:rPr>
        <w:t xml:space="preserve"> educate coaches</w:t>
      </w:r>
      <w:ins w:author="Gary Smailes" w:date="2024-02-08T10:24:55.908Z" w:id="61149076">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and those who deal with </w:t>
      </w:r>
      <w:r w:rsidRPr="6DDEA648" w:rsidR="6DDEA648">
        <w:rPr>
          <w:rFonts w:ascii="Arial" w:hAnsi="Arial" w:cs="Arial"/>
          <w:sz w:val="24"/>
          <w:szCs w:val="24"/>
          <w:lang w:eastAsia="en-GB"/>
        </w:rPr>
        <w:t>selection</w:t>
      </w:r>
      <w:ins w:author="Gary Smailes" w:date="2024-02-08T10:24:57.684Z" w:id="1732459603">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about the emotional-cognitive development of children and adolescents, as well as physical and biological development and how it affects the learning process and potential. </w:t>
      </w:r>
    </w:p>
    <w:p xmlns:wp14="http://schemas.microsoft.com/office/word/2010/wordml" w:rsidRPr="008B2C77" w:rsidR="00A84ADE" w:rsidP="005055DF" w:rsidRDefault="00AC15E7" w14:paraId="7595FB2F" wp14:textId="77777777">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respect and educate </w:t>
      </w:r>
      <w:r w:rsidRPr="008B2C77" w:rsidR="004408FF">
        <w:rPr>
          <w:rFonts w:ascii="Arial" w:hAnsi="Arial" w:cs="Arial"/>
          <w:sz w:val="24"/>
          <w:szCs w:val="24"/>
          <w:lang w:eastAsia="en-GB"/>
        </w:rPr>
        <w:t xml:space="preserve">people </w:t>
      </w:r>
      <w:r w:rsidRPr="008B2C77">
        <w:rPr>
          <w:rFonts w:ascii="Arial" w:hAnsi="Arial" w:cs="Arial"/>
          <w:sz w:val="24"/>
          <w:szCs w:val="24"/>
          <w:lang w:eastAsia="en-GB"/>
        </w:rPr>
        <w:t xml:space="preserve">about the learning process and how it works, </w:t>
      </w:r>
      <w:r w:rsidRPr="008B2C77" w:rsidR="004408FF">
        <w:rPr>
          <w:rFonts w:ascii="Arial" w:hAnsi="Arial" w:cs="Arial"/>
          <w:sz w:val="24"/>
          <w:szCs w:val="24"/>
          <w:lang w:eastAsia="en-GB"/>
        </w:rPr>
        <w:t xml:space="preserve">and </w:t>
      </w:r>
      <w:r w:rsidRPr="008B2C77">
        <w:rPr>
          <w:rFonts w:ascii="Arial" w:hAnsi="Arial" w:cs="Arial"/>
          <w:sz w:val="24"/>
          <w:szCs w:val="24"/>
          <w:lang w:eastAsia="en-GB"/>
        </w:rPr>
        <w:t xml:space="preserve">what characterizes it in children and adolescents (how they can </w:t>
      </w:r>
      <w:r w:rsidRPr="008B2C77" w:rsidR="00BE6CDD">
        <w:rPr>
          <w:rFonts w:ascii="Arial" w:hAnsi="Arial" w:cs="Arial"/>
          <w:sz w:val="24"/>
          <w:szCs w:val="24"/>
          <w:lang w:eastAsia="en-GB"/>
        </w:rPr>
        <w:t>assimilate</w:t>
      </w:r>
      <w:r w:rsidRPr="008B2C77">
        <w:rPr>
          <w:rFonts w:ascii="Arial" w:hAnsi="Arial" w:cs="Arial"/>
          <w:sz w:val="24"/>
          <w:szCs w:val="24"/>
          <w:lang w:eastAsia="en-GB"/>
        </w:rPr>
        <w:t xml:space="preserve"> information)</w:t>
      </w:r>
      <w:r w:rsidRPr="008B2C77" w:rsidR="009F66A8">
        <w:rPr>
          <w:rFonts w:ascii="Arial" w:hAnsi="Arial" w:cs="Arial"/>
          <w:sz w:val="24"/>
          <w:szCs w:val="24"/>
          <w:lang w:eastAsia="en-GB"/>
        </w:rPr>
        <w:t>.</w:t>
      </w:r>
      <w:r w:rsidRPr="008B2C77">
        <w:rPr>
          <w:rFonts w:ascii="Arial" w:hAnsi="Arial" w:cs="Arial"/>
          <w:sz w:val="24"/>
          <w:szCs w:val="24"/>
          <w:lang w:eastAsia="en-GB"/>
        </w:rPr>
        <w:t xml:space="preserve"> </w:t>
      </w:r>
    </w:p>
    <w:p xmlns:wp14="http://schemas.microsoft.com/office/word/2010/wordml" w:rsidRPr="008B2C77" w:rsidR="00C8265D" w:rsidP="005055DF" w:rsidRDefault="00AC15E7" w14:paraId="77CCC55E" wp14:textId="77777777">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consider </w:t>
      </w:r>
      <w:r w:rsidRPr="008B2C77" w:rsidR="004408FF">
        <w:rPr>
          <w:rFonts w:ascii="Arial" w:hAnsi="Arial" w:cs="Arial"/>
          <w:sz w:val="24"/>
          <w:szCs w:val="24"/>
          <w:lang w:eastAsia="en-GB"/>
        </w:rPr>
        <w:t xml:space="preserve">potential as a </w:t>
      </w:r>
      <w:r w:rsidRPr="008B2C77">
        <w:rPr>
          <w:rFonts w:ascii="Arial" w:hAnsi="Arial" w:cs="Arial"/>
          <w:sz w:val="24"/>
          <w:szCs w:val="24"/>
          <w:lang w:eastAsia="en-GB"/>
        </w:rPr>
        <w:t>whole and not just a</w:t>
      </w:r>
      <w:r w:rsidRPr="008B2C77" w:rsidR="004408FF">
        <w:rPr>
          <w:rFonts w:ascii="Arial" w:hAnsi="Arial" w:cs="Arial"/>
          <w:sz w:val="24"/>
          <w:szCs w:val="24"/>
          <w:lang w:eastAsia="en-GB"/>
        </w:rPr>
        <w:t>s some part that</w:t>
      </w:r>
      <w:r w:rsidRPr="008B2C77">
        <w:rPr>
          <w:rFonts w:ascii="Arial" w:hAnsi="Arial" w:cs="Arial"/>
          <w:sz w:val="24"/>
          <w:szCs w:val="24"/>
          <w:lang w:eastAsia="en-GB"/>
        </w:rPr>
        <w:t xml:space="preserve"> can be easily measured for now! If someone runs fast, jumps well and is tall, it means that he is talented – but only physically, </w:t>
      </w:r>
      <w:r w:rsidRPr="008B2C77" w:rsidR="004408FF">
        <w:rPr>
          <w:rFonts w:ascii="Arial" w:hAnsi="Arial" w:cs="Arial"/>
          <w:sz w:val="24"/>
          <w:szCs w:val="24"/>
          <w:lang w:eastAsia="en-GB"/>
        </w:rPr>
        <w:t>but</w:t>
      </w:r>
      <w:r w:rsidRPr="008B2C77">
        <w:rPr>
          <w:rFonts w:ascii="Arial" w:hAnsi="Arial" w:cs="Arial"/>
          <w:sz w:val="24"/>
          <w:szCs w:val="24"/>
          <w:lang w:eastAsia="en-GB"/>
        </w:rPr>
        <w:t xml:space="preserve"> what about real potential</w:t>
      </w:r>
      <w:r w:rsidRPr="008B2C77" w:rsidR="004408FF">
        <w:rPr>
          <w:rFonts w:ascii="Arial" w:hAnsi="Arial" w:cs="Arial"/>
          <w:sz w:val="24"/>
          <w:szCs w:val="24"/>
          <w:lang w:eastAsia="en-GB"/>
        </w:rPr>
        <w:t>?</w:t>
      </w:r>
      <w:r w:rsidRPr="008B2C77">
        <w:rPr>
          <w:rFonts w:ascii="Arial" w:hAnsi="Arial" w:cs="Arial"/>
          <w:sz w:val="24"/>
          <w:szCs w:val="24"/>
          <w:lang w:eastAsia="en-GB"/>
        </w:rPr>
        <w:t xml:space="preserve"> </w:t>
      </w:r>
      <w:r w:rsidRPr="008B2C77" w:rsidR="004408FF">
        <w:rPr>
          <w:rFonts w:ascii="Arial" w:hAnsi="Arial" w:cs="Arial"/>
          <w:sz w:val="24"/>
          <w:szCs w:val="24"/>
          <w:lang w:eastAsia="en-GB"/>
        </w:rPr>
        <w:t xml:space="preserve">When a </w:t>
      </w:r>
      <w:r w:rsidRPr="008B2C77">
        <w:rPr>
          <w:rFonts w:ascii="Arial" w:hAnsi="Arial" w:cs="Arial"/>
          <w:sz w:val="24"/>
          <w:szCs w:val="24"/>
          <w:lang w:eastAsia="en-GB"/>
        </w:rPr>
        <w:t xml:space="preserve">child </w:t>
      </w:r>
      <w:proofErr w:type="gramStart"/>
      <w:r w:rsidRPr="008B2C77" w:rsidR="00096754">
        <w:rPr>
          <w:rFonts w:ascii="Arial" w:hAnsi="Arial" w:cs="Arial"/>
          <w:sz w:val="24"/>
          <w:szCs w:val="24"/>
          <w:lang w:eastAsia="en-GB"/>
        </w:rPr>
        <w:t>doesn’t</w:t>
      </w:r>
      <w:proofErr w:type="gramEnd"/>
      <w:r w:rsidRPr="008B2C77">
        <w:rPr>
          <w:rFonts w:ascii="Arial" w:hAnsi="Arial" w:cs="Arial"/>
          <w:sz w:val="24"/>
          <w:szCs w:val="24"/>
          <w:lang w:eastAsia="en-GB"/>
        </w:rPr>
        <w:t xml:space="preserve"> jump </w:t>
      </w:r>
      <w:r w:rsidRPr="008B2C77" w:rsidR="009F66A8">
        <w:rPr>
          <w:rFonts w:ascii="Arial" w:hAnsi="Arial" w:cs="Arial"/>
          <w:sz w:val="24"/>
          <w:szCs w:val="24"/>
          <w:lang w:eastAsia="en-GB"/>
        </w:rPr>
        <w:t xml:space="preserve">particularly </w:t>
      </w:r>
      <w:r w:rsidRPr="008B2C77">
        <w:rPr>
          <w:rFonts w:ascii="Arial" w:hAnsi="Arial" w:cs="Arial"/>
          <w:sz w:val="24"/>
          <w:szCs w:val="24"/>
          <w:lang w:eastAsia="en-GB"/>
        </w:rPr>
        <w:t>far</w:t>
      </w:r>
      <w:r w:rsidRPr="008B2C77" w:rsidR="004408FF">
        <w:rPr>
          <w:rFonts w:ascii="Arial" w:hAnsi="Arial" w:cs="Arial"/>
          <w:sz w:val="24"/>
          <w:szCs w:val="24"/>
          <w:lang w:eastAsia="en-GB"/>
        </w:rPr>
        <w:t>,</w:t>
      </w:r>
      <w:r w:rsidRPr="008B2C77">
        <w:rPr>
          <w:rFonts w:ascii="Arial" w:hAnsi="Arial" w:cs="Arial"/>
          <w:sz w:val="24"/>
          <w:szCs w:val="24"/>
          <w:lang w:eastAsia="en-GB"/>
        </w:rPr>
        <w:t xml:space="preserve"> </w:t>
      </w:r>
      <w:r w:rsidRPr="008B2C77" w:rsidR="004408FF">
        <w:rPr>
          <w:rFonts w:ascii="Arial" w:hAnsi="Arial" w:cs="Arial"/>
          <w:sz w:val="24"/>
          <w:szCs w:val="24"/>
          <w:lang w:eastAsia="en-GB"/>
        </w:rPr>
        <w:t xml:space="preserve">that </w:t>
      </w:r>
      <w:r w:rsidRPr="008B2C77" w:rsidR="00096754">
        <w:rPr>
          <w:rFonts w:ascii="Arial" w:hAnsi="Arial" w:cs="Arial"/>
          <w:sz w:val="24"/>
          <w:szCs w:val="24"/>
          <w:lang w:eastAsia="en-GB"/>
        </w:rPr>
        <w:t xml:space="preserve">doesn’t </w:t>
      </w:r>
      <w:r w:rsidRPr="008B2C77">
        <w:rPr>
          <w:rFonts w:ascii="Arial" w:hAnsi="Arial" w:cs="Arial"/>
          <w:sz w:val="24"/>
          <w:szCs w:val="24"/>
          <w:lang w:eastAsia="en-GB"/>
        </w:rPr>
        <w:t xml:space="preserve">mean he </w:t>
      </w:r>
      <w:r w:rsidRPr="008B2C77" w:rsidR="004408FF">
        <w:rPr>
          <w:rFonts w:ascii="Arial" w:hAnsi="Arial" w:cs="Arial"/>
          <w:sz w:val="24"/>
          <w:szCs w:val="24"/>
          <w:lang w:eastAsia="en-GB"/>
        </w:rPr>
        <w:t>has</w:t>
      </w:r>
      <w:r w:rsidRPr="008B2C77" w:rsidR="00096754">
        <w:rPr>
          <w:rFonts w:ascii="Arial" w:hAnsi="Arial" w:cs="Arial"/>
          <w:sz w:val="24"/>
          <w:szCs w:val="24"/>
          <w:lang w:eastAsia="en-GB"/>
        </w:rPr>
        <w:t>n’t</w:t>
      </w:r>
      <w:r w:rsidRPr="008B2C77">
        <w:rPr>
          <w:rFonts w:ascii="Arial" w:hAnsi="Arial" w:cs="Arial"/>
          <w:sz w:val="24"/>
          <w:szCs w:val="24"/>
          <w:lang w:eastAsia="en-GB"/>
        </w:rPr>
        <w:t xml:space="preserve"> the potential to play football or </w:t>
      </w:r>
      <w:r w:rsidRPr="008B2C77" w:rsidR="004408FF">
        <w:rPr>
          <w:rFonts w:ascii="Arial" w:hAnsi="Arial" w:cs="Arial"/>
          <w:sz w:val="24"/>
          <w:szCs w:val="24"/>
          <w:lang w:eastAsia="en-GB"/>
        </w:rPr>
        <w:t xml:space="preserve">any </w:t>
      </w:r>
      <w:r w:rsidRPr="008B2C77">
        <w:rPr>
          <w:rFonts w:ascii="Arial" w:hAnsi="Arial" w:cs="Arial"/>
          <w:sz w:val="24"/>
          <w:szCs w:val="24"/>
          <w:lang w:eastAsia="en-GB"/>
        </w:rPr>
        <w:t>sport</w:t>
      </w:r>
      <w:r w:rsidRPr="008B2C77" w:rsidR="004408FF">
        <w:rPr>
          <w:rFonts w:ascii="Arial" w:hAnsi="Arial" w:cs="Arial"/>
          <w:sz w:val="24"/>
          <w:szCs w:val="24"/>
          <w:lang w:eastAsia="en-GB"/>
        </w:rPr>
        <w:t xml:space="preserve"> whatsoever</w:t>
      </w:r>
      <w:r w:rsidRPr="008B2C77">
        <w:rPr>
          <w:rFonts w:ascii="Arial" w:hAnsi="Arial" w:cs="Arial"/>
          <w:sz w:val="24"/>
          <w:szCs w:val="24"/>
          <w:lang w:eastAsia="en-GB"/>
        </w:rPr>
        <w:t>.</w:t>
      </w:r>
    </w:p>
    <w:p xmlns:wp14="http://schemas.microsoft.com/office/word/2010/wordml" w:rsidRPr="008B2C77" w:rsidR="00C8265D" w:rsidP="005055DF" w:rsidRDefault="00674E63" w14:paraId="4C2DBFBB" wp14:textId="77777777">
      <w:pPr>
        <w:pStyle w:val="ListParagraph"/>
        <w:numPr>
          <w:ilvl w:val="0"/>
          <w:numId w:val="9"/>
        </w:numPr>
        <w:spacing w:line="480" w:lineRule="auto"/>
        <w:ind w:right="-613"/>
        <w:jc w:val="both"/>
        <w:rPr>
          <w:rFonts w:ascii="Arial" w:hAnsi="Arial" w:cs="Arial"/>
          <w:sz w:val="24"/>
          <w:szCs w:val="24"/>
          <w:lang w:eastAsia="en-GB"/>
        </w:rPr>
      </w:pPr>
      <w:proofErr w:type="gramStart"/>
      <w:r w:rsidRPr="008B2C77">
        <w:rPr>
          <w:rFonts w:ascii="Arial" w:hAnsi="Arial" w:cs="Arial"/>
          <w:sz w:val="24"/>
          <w:szCs w:val="24"/>
          <w:lang w:eastAsia="en-GB"/>
        </w:rPr>
        <w:t>Let’s</w:t>
      </w:r>
      <w:proofErr w:type="gramEnd"/>
      <w:r w:rsidRPr="008B2C77">
        <w:rPr>
          <w:rFonts w:ascii="Arial" w:hAnsi="Arial" w:cs="Arial"/>
          <w:sz w:val="24"/>
          <w:szCs w:val="24"/>
          <w:lang w:eastAsia="en-GB"/>
        </w:rPr>
        <w:t xml:space="preserve"> c</w:t>
      </w:r>
      <w:r w:rsidRPr="008B2C77" w:rsidR="00AC15E7">
        <w:rPr>
          <w:rFonts w:ascii="Arial" w:hAnsi="Arial" w:cs="Arial"/>
          <w:sz w:val="24"/>
          <w:szCs w:val="24"/>
          <w:lang w:eastAsia="en-GB"/>
        </w:rPr>
        <w:t>reate an environment that allows children to develop at their own pace</w:t>
      </w:r>
      <w:r w:rsidRPr="008B2C77">
        <w:rPr>
          <w:rFonts w:ascii="Arial" w:hAnsi="Arial" w:cs="Arial"/>
          <w:sz w:val="24"/>
          <w:szCs w:val="24"/>
          <w:lang w:eastAsia="en-GB"/>
        </w:rPr>
        <w:t>,</w:t>
      </w:r>
      <w:r w:rsidRPr="008B2C77" w:rsidR="00AC15E7">
        <w:rPr>
          <w:rFonts w:ascii="Arial" w:hAnsi="Arial" w:cs="Arial"/>
          <w:sz w:val="24"/>
          <w:szCs w:val="24"/>
          <w:lang w:eastAsia="en-GB"/>
        </w:rPr>
        <w:t xml:space="preserve"> with coaches who specialize in a given age category, have excellent </w:t>
      </w:r>
      <w:r w:rsidRPr="008B2C77">
        <w:rPr>
          <w:rFonts w:ascii="Arial" w:hAnsi="Arial" w:cs="Arial"/>
          <w:sz w:val="24"/>
          <w:szCs w:val="24"/>
          <w:lang w:eastAsia="en-GB"/>
        </w:rPr>
        <w:t xml:space="preserve">training as teachers </w:t>
      </w:r>
      <w:r w:rsidRPr="008B2C77" w:rsidR="00AC15E7">
        <w:rPr>
          <w:rFonts w:ascii="Arial" w:hAnsi="Arial" w:cs="Arial"/>
          <w:sz w:val="24"/>
          <w:szCs w:val="24"/>
          <w:lang w:eastAsia="en-GB"/>
        </w:rPr>
        <w:t xml:space="preserve">and know </w:t>
      </w:r>
      <w:r w:rsidRPr="008B2C77">
        <w:rPr>
          <w:rFonts w:ascii="Arial" w:hAnsi="Arial" w:cs="Arial"/>
          <w:sz w:val="24"/>
          <w:szCs w:val="24"/>
          <w:lang w:eastAsia="en-GB"/>
        </w:rPr>
        <w:t xml:space="preserve">all about </w:t>
      </w:r>
      <w:r w:rsidRPr="008B2C77" w:rsidR="00AC15E7">
        <w:rPr>
          <w:rFonts w:ascii="Arial" w:hAnsi="Arial" w:cs="Arial"/>
          <w:sz w:val="24"/>
          <w:szCs w:val="24"/>
          <w:lang w:eastAsia="en-GB"/>
        </w:rPr>
        <w:t>the learning process</w:t>
      </w:r>
      <w:r w:rsidRPr="008B2C77" w:rsidR="009F66A8">
        <w:rPr>
          <w:rFonts w:ascii="Arial" w:hAnsi="Arial" w:cs="Arial"/>
          <w:sz w:val="24"/>
          <w:szCs w:val="24"/>
          <w:lang w:eastAsia="en-GB"/>
        </w:rPr>
        <w:t>.</w:t>
      </w:r>
    </w:p>
    <w:p xmlns:wp14="http://schemas.microsoft.com/office/word/2010/wordml" w:rsidRPr="008B2C77" w:rsidR="00C8265D" w:rsidP="6DDEA648" w:rsidRDefault="00C8265D" w14:paraId="7A9CE2D6" wp14:textId="0C760D03">
      <w:pPr>
        <w:pStyle w:val="Normal"/>
        <w:suppressLineNumbers w:val="0"/>
        <w:bidi w:val="0"/>
        <w:spacing w:before="0" w:beforeAutospacing="off" w:after="160" w:afterAutospacing="off" w:line="480" w:lineRule="auto"/>
        <w:ind w:left="0" w:right="-613" w:firstLine="720"/>
        <w:jc w:val="both"/>
        <w:rPr>
          <w:ins w:author="Gary Smailes" w:date="2024-02-08T10:26:28.472Z" w:id="2024379579"/>
          <w:rFonts w:ascii="Arial" w:hAnsi="Arial" w:cs="Arial"/>
          <w:sz w:val="24"/>
          <w:szCs w:val="24"/>
          <w:lang w:eastAsia="en-GB"/>
        </w:rPr>
        <w:pPrChange w:author="Gary Smailes" w:date="2024-02-08T10:26:01.727Z">
          <w:pPr>
            <w:spacing w:line="480" w:lineRule="auto"/>
            <w:ind w:right="-613"/>
            <w:jc w:val="both"/>
          </w:pPr>
        </w:pPrChange>
      </w:pPr>
      <w:del w:author="Gary Smailes" w:date="2024-02-08T10:25:07.808Z" w:id="648390534">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Here’s a list of some players who were never subjected to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or were never in a professional academy and yet became excellent professional footballers. Some of these names have played or are playing at international level:</w:t>
      </w:r>
      <w:del w:author="Gary Smailes" w:date="2024-02-08T10:25:26.836Z" w:id="2113343045">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 Didier Drogba (started playing at age </w:t>
      </w:r>
      <w:del w:author="Gary Smailes" w:date="2024-02-08T10:25:29.038Z" w:id="1207626297">
        <w:r w:rsidRPr="6DDEA648" w:rsidDel="6DDEA648">
          <w:rPr>
            <w:rFonts w:ascii="Arial" w:hAnsi="Arial" w:cs="Arial"/>
            <w:sz w:val="24"/>
            <w:szCs w:val="24"/>
            <w:lang w:eastAsia="en-GB"/>
          </w:rPr>
          <w:delText>12</w:delText>
        </w:r>
      </w:del>
      <w:ins w:author="Gary Smailes" w:date="2024-02-08T10:25:29.74Z" w:id="1153653002">
        <w:r w:rsidRPr="6DDEA648" w:rsidR="6DDEA648">
          <w:rPr>
            <w:rFonts w:ascii="Arial" w:hAnsi="Arial" w:cs="Arial"/>
            <w:sz w:val="24"/>
            <w:szCs w:val="24"/>
            <w:lang w:eastAsia="en-GB"/>
          </w:rPr>
          <w:t>twelve</w:t>
        </w:r>
      </w:ins>
      <w:r w:rsidRPr="6DDEA648" w:rsidR="6DDEA648">
        <w:rPr>
          <w:rFonts w:ascii="Arial" w:hAnsi="Arial" w:cs="Arial"/>
          <w:sz w:val="24"/>
          <w:szCs w:val="24"/>
          <w:lang w:eastAsia="en-GB"/>
        </w:rPr>
        <w:t xml:space="preserve">, never played in an academy), Ian Wright (started playing at </w:t>
      </w:r>
      <w:del w:author="Gary Smailes" w:date="2024-02-08T10:25:34.568Z" w:id="1176774853">
        <w:r w:rsidRPr="6DDEA648" w:rsidDel="6DDEA648">
          <w:rPr>
            <w:rFonts w:ascii="Arial" w:hAnsi="Arial" w:cs="Arial"/>
            <w:sz w:val="24"/>
            <w:szCs w:val="24"/>
            <w:lang w:eastAsia="en-GB"/>
          </w:rPr>
          <w:delText>16</w:delText>
        </w:r>
      </w:del>
      <w:ins w:author="Gary Smailes" w:date="2024-02-08T10:25:35.565Z" w:id="9966184">
        <w:r w:rsidRPr="6DDEA648" w:rsidR="6DDEA648">
          <w:rPr>
            <w:rFonts w:ascii="Arial" w:hAnsi="Arial" w:cs="Arial"/>
            <w:sz w:val="24"/>
            <w:szCs w:val="24"/>
            <w:lang w:eastAsia="en-GB"/>
          </w:rPr>
          <w:t>sixteen</w:t>
        </w:r>
      </w:ins>
      <w:r w:rsidRPr="6DDEA648" w:rsidR="6DDEA648">
        <w:rPr>
          <w:rFonts w:ascii="Arial" w:hAnsi="Arial" w:cs="Arial"/>
          <w:sz w:val="24"/>
          <w:szCs w:val="24"/>
          <w:lang w:eastAsia="en-GB"/>
        </w:rPr>
        <w:t xml:space="preserve">), Miroslaw Klose (started playing more seriously at </w:t>
      </w:r>
      <w:del w:author="Gary Smailes" w:date="2024-02-08T10:25:40.447Z" w:id="18132654">
        <w:r w:rsidRPr="6DDEA648" w:rsidDel="6DDEA648">
          <w:rPr>
            <w:rFonts w:ascii="Arial" w:hAnsi="Arial" w:cs="Arial"/>
            <w:sz w:val="24"/>
            <w:szCs w:val="24"/>
            <w:lang w:eastAsia="en-GB"/>
          </w:rPr>
          <w:delText>22</w:delText>
        </w:r>
      </w:del>
      <w:ins w:author="Gary Smailes" w:date="2024-02-08T10:25:44.869Z" w:id="239784841">
        <w:r w:rsidRPr="6DDEA648" w:rsidR="6DDEA648">
          <w:rPr>
            <w:rFonts w:ascii="Arial" w:hAnsi="Arial" w:cs="Arial"/>
            <w:sz w:val="24"/>
            <w:szCs w:val="24"/>
            <w:lang w:eastAsia="en-GB"/>
          </w:rPr>
          <w:t>twenty-two</w:t>
        </w:r>
      </w:ins>
      <w:r w:rsidRPr="6DDEA648" w:rsidR="6DDEA648">
        <w:rPr>
          <w:rFonts w:ascii="Arial" w:hAnsi="Arial" w:cs="Arial"/>
          <w:sz w:val="24"/>
          <w:szCs w:val="24"/>
          <w:lang w:eastAsia="en-GB"/>
        </w:rPr>
        <w:t xml:space="preserve">, was never in an academy), Messi (signed to the Barcelona academy at </w:t>
      </w:r>
      <w:del w:author="Gary Smailes" w:date="2024-02-08T10:25:48.308Z" w:id="95666551">
        <w:r w:rsidRPr="6DDEA648" w:rsidDel="6DDEA648">
          <w:rPr>
            <w:rFonts w:ascii="Arial" w:hAnsi="Arial" w:cs="Arial"/>
            <w:sz w:val="24"/>
            <w:szCs w:val="24"/>
            <w:lang w:eastAsia="en-GB"/>
          </w:rPr>
          <w:delText>13</w:delText>
        </w:r>
      </w:del>
      <w:ins w:author="Gary Smailes" w:date="2024-02-08T10:25:49.307Z" w:id="1770500335">
        <w:r w:rsidRPr="6DDEA648" w:rsidR="6DDEA648">
          <w:rPr>
            <w:rFonts w:ascii="Arial" w:hAnsi="Arial" w:cs="Arial"/>
            <w:sz w:val="24"/>
            <w:szCs w:val="24"/>
            <w:lang w:eastAsia="en-GB"/>
          </w:rPr>
          <w:t>thirteen</w:t>
        </w:r>
      </w:ins>
      <w:r w:rsidRPr="6DDEA648" w:rsidR="6DDEA648">
        <w:rPr>
          <w:rFonts w:ascii="Arial" w:hAnsi="Arial" w:cs="Arial"/>
          <w:sz w:val="24"/>
          <w:szCs w:val="24"/>
          <w:lang w:eastAsia="en-GB"/>
        </w:rPr>
        <w:t xml:space="preserve">), Ronaldo (signed to Sporting </w:t>
      </w:r>
      <w:r w:rsidRPr="6DDEA648" w:rsidR="6DDEA648">
        <w:rPr>
          <w:rFonts w:ascii="Arial" w:hAnsi="Arial" w:cs="Arial"/>
          <w:sz w:val="24"/>
          <w:szCs w:val="24"/>
          <w:lang w:eastAsia="en-GB"/>
        </w:rPr>
        <w:t>Lizobon</w:t>
      </w:r>
      <w:r w:rsidRPr="6DDEA648" w:rsidR="6DDEA648">
        <w:rPr>
          <w:rFonts w:ascii="Arial" w:hAnsi="Arial" w:cs="Arial"/>
          <w:sz w:val="24"/>
          <w:szCs w:val="24"/>
          <w:lang w:eastAsia="en-GB"/>
        </w:rPr>
        <w:t xml:space="preserve"> at the age of </w:t>
      </w:r>
      <w:del w:author="Gary Smailes" w:date="2024-02-08T10:25:52.835Z" w:id="1812780174">
        <w:r w:rsidRPr="6DDEA648" w:rsidDel="6DDEA648">
          <w:rPr>
            <w:rFonts w:ascii="Arial" w:hAnsi="Arial" w:cs="Arial"/>
            <w:sz w:val="24"/>
            <w:szCs w:val="24"/>
            <w:lang w:eastAsia="en-GB"/>
          </w:rPr>
          <w:delText>12</w:delText>
        </w:r>
      </w:del>
      <w:ins w:author="Gary Smailes" w:date="2024-02-08T10:26:07.089Z" w:id="1701482591">
        <w:r w:rsidRPr="6DDEA648" w:rsidR="6DDEA648">
          <w:rPr>
            <w:rFonts w:ascii="Arial" w:hAnsi="Arial" w:cs="Arial"/>
            <w:sz w:val="24"/>
            <w:szCs w:val="24"/>
            <w:lang w:eastAsia="en-GB"/>
          </w:rPr>
          <w:t>twelve</w:t>
        </w:r>
      </w:ins>
      <w:r w:rsidRPr="6DDEA648" w:rsidR="6DDEA648">
        <w:rPr>
          <w:rFonts w:ascii="Arial" w:hAnsi="Arial" w:cs="Arial"/>
          <w:sz w:val="24"/>
          <w:szCs w:val="24"/>
          <w:lang w:eastAsia="en-GB"/>
        </w:rPr>
        <w:t xml:space="preserve">), Jay-Jay Okocha (never played in an academy), Luca Toni (never in an academy), </w:t>
      </w:r>
      <w:del w:author="Gary Smailes" w:date="2024-02-08T10:26:13.566Z" w:id="375030320">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Carlos Bacca (a Colombian, never played in an academy). </w:t>
      </w:r>
    </w:p>
    <w:p xmlns:wp14="http://schemas.microsoft.com/office/word/2010/wordml" w:rsidRPr="008B2C77" w:rsidR="00C8265D" w:rsidP="6DDEA648" w:rsidRDefault="00C8265D" w14:paraId="27DFA8F0" wp14:textId="3C75EAB4">
      <w:pPr>
        <w:pStyle w:val="Normal"/>
        <w:suppressLineNumbers w:val="0"/>
        <w:bidi w:val="0"/>
        <w:spacing w:before="0" w:beforeAutospacing="off" w:after="160" w:afterAutospacing="off" w:line="480" w:lineRule="auto"/>
        <w:ind w:left="0" w:right="-613" w:firstLine="720"/>
        <w:jc w:val="both"/>
        <w:rPr>
          <w:ins w:author="Gary Smailes" w:date="2024-02-08T10:27:42.809Z" w:id="412722133"/>
          <w:rFonts w:ascii="Arial" w:hAnsi="Arial" w:cs="Arial"/>
          <w:sz w:val="24"/>
          <w:szCs w:val="24"/>
          <w:lang w:eastAsia="en-GB"/>
        </w:rPr>
      </w:pPr>
      <w:del w:author="Gary Smailes" w:date="2024-02-08T10:26:42.176Z" w:id="324852356">
        <w:r w:rsidRPr="6DDEA648" w:rsidDel="6DDEA648">
          <w:rPr>
            <w:rFonts w:ascii="Arial" w:hAnsi="Arial" w:cs="Arial"/>
            <w:sz w:val="24"/>
            <w:szCs w:val="24"/>
            <w:lang w:eastAsia="en-GB"/>
          </w:rPr>
          <w:delText xml:space="preserve">(Source: These are just some of the more famous players whose careers make it clear that you don't have to be pre-selected or even be in the academy of a professional club to become a professional footballer. I’m convinced that there are many more such young players who were never earlier sent to an academy. </w:delText>
        </w:r>
      </w:del>
      <w:r w:rsidRPr="6DDEA648" w:rsidR="6DDEA648">
        <w:rPr>
          <w:rFonts w:ascii="Arial" w:hAnsi="Arial" w:cs="Arial"/>
          <w:sz w:val="24"/>
          <w:szCs w:val="24"/>
          <w:lang w:eastAsia="en-GB"/>
        </w:rPr>
        <w:t xml:space="preserve">So how does a child develop potential without being under pressure, without any training structure, qualified coaches and obsessive and unrealistic parents? </w:t>
      </w:r>
    </w:p>
    <w:p xmlns:wp14="http://schemas.microsoft.com/office/word/2010/wordml" w:rsidRPr="008B2C77" w:rsidR="00C8265D" w:rsidP="6DDEA648" w:rsidRDefault="00C8265D" w14:paraId="3EA38623" wp14:textId="365D235B">
      <w:pPr>
        <w:pStyle w:val="Normal"/>
        <w:suppressLineNumbers w:val="0"/>
        <w:bidi w:val="0"/>
        <w:spacing w:before="0" w:beforeAutospacing="off" w:after="160" w:afterAutospacing="off" w:line="480" w:lineRule="auto"/>
        <w:ind w:left="0" w:right="-613" w:firstLine="720"/>
        <w:jc w:val="both"/>
        <w:rPr>
          <w:ins w:author="Gary Smailes" w:date="2024-02-08T10:28:24.23Z" w:id="2127762764"/>
          <w:rFonts w:ascii="Arial" w:hAnsi="Arial" w:cs="Arial"/>
          <w:sz w:val="24"/>
          <w:szCs w:val="24"/>
          <w:lang w:eastAsia="en-GB"/>
        </w:rPr>
      </w:pPr>
      <w:r w:rsidRPr="6DDEA648" w:rsidR="6DDEA648">
        <w:rPr>
          <w:rFonts w:ascii="Arial" w:hAnsi="Arial" w:cs="Arial"/>
          <w:sz w:val="24"/>
          <w:szCs w:val="24"/>
          <w:lang w:eastAsia="en-GB"/>
        </w:rPr>
        <w:t xml:space="preserve">Well, </w:t>
      </w:r>
      <w:r w:rsidRPr="6DDEA648" w:rsidR="6DDEA648">
        <w:rPr>
          <w:rFonts w:ascii="Arial" w:hAnsi="Arial" w:cs="Arial"/>
          <w:sz w:val="24"/>
          <w:szCs w:val="24"/>
          <w:lang w:eastAsia="en-GB"/>
        </w:rPr>
        <w:t>let’s</w:t>
      </w:r>
      <w:r w:rsidRPr="6DDEA648" w:rsidR="6DDEA648">
        <w:rPr>
          <w:rFonts w:ascii="Arial" w:hAnsi="Arial" w:cs="Arial"/>
          <w:sz w:val="24"/>
          <w:szCs w:val="24"/>
          <w:lang w:eastAsia="en-GB"/>
        </w:rPr>
        <w:t xml:space="preserve"> just look at some countries that are less wealthy but with a strong football tradition, for instance countries in South America. Brazil is the only country in the world to have won the World Cup five times. Argentina is the current world champion</w:t>
      </w:r>
      <w:ins w:author="Gary Smailes" w:date="2024-02-08T10:28:10.348Z" w:id="22718873">
        <w:r w:rsidRPr="6DDEA648" w:rsidR="6DDEA648">
          <w:rPr>
            <w:rFonts w:ascii="Arial" w:hAnsi="Arial" w:cs="Arial"/>
            <w:sz w:val="24"/>
            <w:szCs w:val="24"/>
            <w:lang w:eastAsia="en-GB"/>
          </w:rPr>
          <w:t>.</w:t>
        </w:r>
      </w:ins>
      <w:del w:author="Gary Smailes" w:date="2024-02-08T10:28:10.01Z" w:id="705401124">
        <w:r w:rsidRPr="6DDEA648" w:rsidDel="6DDEA648">
          <w:rPr>
            <w:rFonts w:ascii="Arial" w:hAnsi="Arial" w:cs="Arial"/>
            <w:sz w:val="24"/>
            <w:szCs w:val="24"/>
            <w:lang w:eastAsia="en-GB"/>
          </w:rPr>
          <w:delText>!</w:delText>
        </w:r>
      </w:del>
      <w:r w:rsidRPr="6DDEA648" w:rsidR="6DDEA648">
        <w:rPr>
          <w:rFonts w:ascii="Arial" w:hAnsi="Arial" w:cs="Arial"/>
          <w:sz w:val="24"/>
          <w:szCs w:val="24"/>
          <w:lang w:eastAsia="en-GB"/>
        </w:rPr>
        <w:t xml:space="preserve"> Of course, given the population of Brazil and the fact that football is a national asset, we could take the </w:t>
      </w:r>
      <w:r w:rsidRPr="6DDEA648" w:rsidR="6DDEA648">
        <w:rPr>
          <w:rFonts w:ascii="Arial" w:hAnsi="Arial" w:cs="Arial"/>
          <w:sz w:val="24"/>
          <w:szCs w:val="24"/>
          <w:lang w:eastAsia="en-GB"/>
        </w:rPr>
        <w:t>easy way</w:t>
      </w:r>
      <w:r w:rsidRPr="6DDEA648" w:rsidR="6DDEA648">
        <w:rPr>
          <w:rFonts w:ascii="Arial" w:hAnsi="Arial" w:cs="Arial"/>
          <w:sz w:val="24"/>
          <w:szCs w:val="24"/>
          <w:lang w:eastAsia="en-GB"/>
        </w:rPr>
        <w:t xml:space="preserve"> out and assume that these are the main reasons for that country's success. However, I would like to draw attention to a few issues. </w:t>
      </w:r>
    </w:p>
    <w:p xmlns:wp14="http://schemas.microsoft.com/office/word/2010/wordml" w:rsidRPr="008B2C77" w:rsidR="00C8265D" w:rsidP="6DDEA648" w:rsidRDefault="00C8265D" w14:paraId="26305C98" wp14:textId="132BCE40">
      <w:pPr>
        <w:pStyle w:val="Normal"/>
        <w:suppressLineNumbers w:val="0"/>
        <w:bidi w:val="0"/>
        <w:spacing w:before="0" w:beforeAutospacing="off" w:after="160" w:afterAutospacing="off" w:line="480" w:lineRule="auto"/>
        <w:ind w:left="0" w:right="-613" w:firstLine="720"/>
        <w:jc w:val="both"/>
        <w:rPr>
          <w:ins w:author="Gary Smailes" w:date="2024-02-08T10:28:44.277Z" w:id="152731653"/>
          <w:rFonts w:ascii="Arial" w:hAnsi="Arial" w:cs="Arial"/>
          <w:sz w:val="24"/>
          <w:szCs w:val="24"/>
          <w:lang w:eastAsia="en-GB"/>
        </w:rPr>
      </w:pPr>
      <w:r w:rsidRPr="6DDEA648" w:rsidR="6DDEA648">
        <w:rPr>
          <w:rFonts w:ascii="Arial" w:hAnsi="Arial" w:cs="Arial"/>
          <w:sz w:val="24"/>
          <w:szCs w:val="24"/>
          <w:lang w:eastAsia="en-GB"/>
        </w:rPr>
        <w:t>First of all</w:t>
      </w:r>
      <w:r w:rsidRPr="6DDEA648" w:rsidR="6DDEA648">
        <w:rPr>
          <w:rFonts w:ascii="Arial" w:hAnsi="Arial" w:cs="Arial"/>
          <w:sz w:val="24"/>
          <w:szCs w:val="24"/>
          <w:lang w:eastAsia="en-GB"/>
        </w:rPr>
        <w:t xml:space="preserve">, Brazil achieved this success without any system that selects </w:t>
      </w:r>
      <w:ins w:author="Gary Smailes" w:date="2024-02-08T10:28:30.635Z" w:id="1475973939">
        <w:r w:rsidRPr="6DDEA648" w:rsidR="6DDEA648">
          <w:rPr>
            <w:rFonts w:ascii="Arial" w:hAnsi="Arial" w:cs="Arial"/>
            <w:sz w:val="24"/>
            <w:szCs w:val="24"/>
            <w:lang w:eastAsia="en-GB"/>
          </w:rPr>
          <w:t>five</w:t>
        </w:r>
      </w:ins>
      <w:del w:author="Gary Smailes" w:date="2024-02-08T10:28:28.589Z" w:id="1756872551">
        <w:r w:rsidRPr="6DDEA648" w:rsidDel="6DDEA648">
          <w:rPr>
            <w:rFonts w:ascii="Arial" w:hAnsi="Arial" w:cs="Arial"/>
            <w:sz w:val="24"/>
            <w:szCs w:val="24"/>
            <w:lang w:eastAsia="en-GB"/>
          </w:rPr>
          <w:delText>5</w:delText>
        </w:r>
      </w:del>
      <w:r w:rsidRPr="6DDEA648" w:rsidR="6DDEA648">
        <w:rPr>
          <w:rFonts w:ascii="Arial" w:hAnsi="Arial" w:cs="Arial"/>
          <w:sz w:val="24"/>
          <w:szCs w:val="24"/>
          <w:lang w:eastAsia="en-GB"/>
        </w:rPr>
        <w:t xml:space="preserve">-year-olds and locks them into the structures of professional clubs, whose environment is neither conducive nor meets their needs or develops their potential. Brazilian children learn to play football on the street, on the beach, in the so-called favelas. </w:t>
      </w:r>
    </w:p>
    <w:p xmlns:wp14="http://schemas.microsoft.com/office/word/2010/wordml" w:rsidRPr="008B2C77" w:rsidR="00C8265D" w:rsidP="6DDEA648" w:rsidRDefault="00C8265D" w14:paraId="5F62EE9A" wp14:textId="6309BCD1">
      <w:pPr>
        <w:pStyle w:val="Normal"/>
        <w:suppressLineNumbers w:val="0"/>
        <w:bidi w:val="0"/>
        <w:spacing w:before="0" w:beforeAutospacing="off" w:after="160" w:afterAutospacing="off" w:line="480" w:lineRule="auto"/>
        <w:ind w:left="0" w:right="-613" w:firstLine="720"/>
        <w:jc w:val="both"/>
        <w:rPr>
          <w:ins w:author="Gary Smailes" w:date="2024-02-08T10:28:46.665Z" w:id="793479736"/>
          <w:rFonts w:ascii="Arial" w:hAnsi="Arial" w:cs="Arial"/>
          <w:sz w:val="24"/>
          <w:szCs w:val="24"/>
          <w:lang w:eastAsia="en-GB"/>
        </w:rPr>
      </w:pPr>
      <w:r w:rsidRPr="6DDEA648" w:rsidR="6DDEA648">
        <w:rPr>
          <w:rFonts w:ascii="Arial" w:hAnsi="Arial" w:cs="Arial"/>
          <w:sz w:val="24"/>
          <w:szCs w:val="24"/>
          <w:lang w:eastAsia="en-GB"/>
        </w:rPr>
        <w:t xml:space="preserve">What does that mean? </w:t>
      </w:r>
    </w:p>
    <w:p xmlns:wp14="http://schemas.microsoft.com/office/word/2010/wordml" w:rsidRPr="008B2C77" w:rsidR="00C8265D" w:rsidP="6DDEA648" w:rsidRDefault="00C8265D" w14:paraId="745F3711" wp14:textId="7A60BDF3">
      <w:pPr>
        <w:pStyle w:val="Normal"/>
        <w:suppressLineNumbers w:val="0"/>
        <w:bidi w:val="0"/>
        <w:spacing w:before="0" w:beforeAutospacing="off" w:after="160" w:afterAutospacing="off" w:line="480" w:lineRule="auto"/>
        <w:ind w:left="0" w:right="-613" w:firstLine="720"/>
        <w:jc w:val="both"/>
        <w:rPr>
          <w:ins w:author="Gary Smailes" w:date="2024-02-08T10:29:07.688Z" w:id="661820182"/>
          <w:rFonts w:ascii="Arial" w:hAnsi="Arial" w:cs="Arial"/>
          <w:sz w:val="24"/>
          <w:szCs w:val="24"/>
          <w:lang w:eastAsia="en-GB"/>
        </w:rPr>
      </w:pPr>
      <w:r w:rsidRPr="6DDEA648" w:rsidR="6DDEA648">
        <w:rPr>
          <w:rFonts w:ascii="Arial" w:hAnsi="Arial" w:cs="Arial"/>
          <w:sz w:val="24"/>
          <w:szCs w:val="24"/>
          <w:lang w:eastAsia="en-GB"/>
        </w:rPr>
        <w:t xml:space="preserve">They have complete freedom in perfecting their dribbling, technical tricks, playing in small and large spaces. The whole learning process is fully controlled by the children, not by adults (coaches and parents). </w:t>
      </w:r>
      <w:r w:rsidRPr="6DDEA648" w:rsidR="6DDEA648">
        <w:rPr>
          <w:rFonts w:ascii="Arial" w:hAnsi="Arial" w:cs="Arial"/>
          <w:sz w:val="24"/>
          <w:szCs w:val="24"/>
          <w:lang w:eastAsia="en-GB"/>
        </w:rPr>
        <w:t>They</w:t>
      </w:r>
      <w:r w:rsidRPr="6DDEA648" w:rsidR="6DDEA648">
        <w:rPr>
          <w:rFonts w:ascii="Arial" w:hAnsi="Arial" w:cs="Arial"/>
          <w:sz w:val="24"/>
          <w:szCs w:val="24"/>
          <w:lang w:eastAsia="en-GB"/>
        </w:rPr>
        <w:t xml:space="preserve"> also themselves develop their social and cognitive-emotional potential, often in conditions far removed from the structural strictures of academies in Europe. </w:t>
      </w:r>
      <w:del w:author="Gary Smailes" w:date="2024-02-08T10:29:02.213Z" w:id="566741489">
        <w:r w:rsidRPr="6DDEA648" w:rsidDel="6DDEA648">
          <w:rPr>
            <w:rFonts w:ascii="Arial" w:hAnsi="Arial" w:cs="Arial"/>
            <w:sz w:val="24"/>
            <w:szCs w:val="24"/>
            <w:lang w:eastAsia="en-GB"/>
          </w:rPr>
          <w:delText>Thus</w:delText>
        </w:r>
      </w:del>
      <w:ins w:author="Gary Smailes" w:date="2024-02-08T10:29:02.214Z" w:id="1076546928">
        <w:r w:rsidRPr="6DDEA648" w:rsidR="6DDEA648">
          <w:rPr>
            <w:rFonts w:ascii="Arial" w:hAnsi="Arial" w:cs="Arial"/>
            <w:sz w:val="24"/>
            <w:szCs w:val="24"/>
            <w:lang w:eastAsia="en-GB"/>
          </w:rPr>
          <w:t>T</w:t>
        </w:r>
        <w:r w:rsidRPr="6DDEA648" w:rsidR="6DDEA648">
          <w:rPr>
            <w:rFonts w:ascii="Arial" w:hAnsi="Arial" w:cs="Arial"/>
            <w:sz w:val="24"/>
            <w:szCs w:val="24"/>
            <w:lang w:eastAsia="en-GB"/>
          </w:rPr>
          <w:t>hus,</w:t>
        </w:r>
      </w:ins>
      <w:r w:rsidRPr="6DDEA648" w:rsidR="6DDEA648">
        <w:rPr>
          <w:rFonts w:ascii="Arial" w:hAnsi="Arial" w:cs="Arial"/>
          <w:sz w:val="24"/>
          <w:szCs w:val="24"/>
          <w:lang w:eastAsia="en-GB"/>
        </w:rPr>
        <w:t xml:space="preserve"> they get what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and, early specialization takes away from children in the professional environment of the academy. </w:t>
      </w:r>
    </w:p>
    <w:p xmlns:wp14="http://schemas.microsoft.com/office/word/2010/wordml" w:rsidRPr="008B2C77" w:rsidR="00C8265D" w:rsidP="6DDEA648" w:rsidRDefault="00C8265D" w14:paraId="25935783" wp14:textId="1953DF55">
      <w:pPr>
        <w:pStyle w:val="Normal"/>
        <w:suppressLineNumbers w:val="0"/>
        <w:bidi w:val="0"/>
        <w:spacing w:before="0" w:beforeAutospacing="off" w:after="160" w:afterAutospacing="off" w:line="480" w:lineRule="auto"/>
        <w:ind w:left="0" w:right="-613" w:firstLine="720"/>
        <w:jc w:val="both"/>
        <w:rPr>
          <w:ins w:author="Gary Smailes" w:date="2024-02-08T10:34:20.33Z" w:id="2074626865"/>
          <w:rFonts w:ascii="Arial" w:hAnsi="Arial" w:cs="Arial"/>
          <w:sz w:val="24"/>
          <w:szCs w:val="24"/>
          <w:lang w:eastAsia="en-GB"/>
        </w:rPr>
      </w:pPr>
      <w:r w:rsidRPr="6DDEA648" w:rsidR="6DDEA648">
        <w:rPr>
          <w:rFonts w:ascii="Arial" w:hAnsi="Arial" w:cs="Arial"/>
          <w:sz w:val="24"/>
          <w:szCs w:val="24"/>
          <w:lang w:eastAsia="en-GB"/>
        </w:rPr>
        <w:t xml:space="preserve">Children from South America fall in love with football, and that passion for this wonderful sport is later </w:t>
      </w:r>
      <w:r w:rsidRPr="6DDEA648" w:rsidR="6DDEA648">
        <w:rPr>
          <w:rFonts w:ascii="Arial" w:hAnsi="Arial" w:cs="Arial"/>
          <w:sz w:val="24"/>
          <w:szCs w:val="24"/>
          <w:lang w:eastAsia="en-GB"/>
        </w:rPr>
        <w:t>clearly evident</w:t>
      </w:r>
      <w:r w:rsidRPr="6DDEA648" w:rsidR="6DDEA648">
        <w:rPr>
          <w:rFonts w:ascii="Arial" w:hAnsi="Arial" w:cs="Arial"/>
          <w:sz w:val="24"/>
          <w:szCs w:val="24"/>
          <w:lang w:eastAsia="en-GB"/>
        </w:rPr>
        <w:t xml:space="preserve"> in professional footballers from that continent. The most important is one more thing</w:t>
      </w:r>
      <w:ins w:author="Gary Smailes" w:date="2024-02-08T10:30:55.467Z" w:id="1837310372">
        <w:r w:rsidRPr="6DDEA648" w:rsidR="6DDEA648">
          <w:rPr>
            <w:rFonts w:ascii="Arial" w:hAnsi="Arial" w:cs="Arial"/>
            <w:sz w:val="24"/>
            <w:szCs w:val="24"/>
            <w:lang w:eastAsia="en-GB"/>
          </w:rPr>
          <w:t>.</w:t>
        </w:r>
      </w:ins>
      <w:del w:author="Gary Smailes" w:date="2024-02-08T10:30:55.084Z" w:id="2093289918">
        <w:r w:rsidRPr="6DDEA648" w:rsidDel="6DDEA648">
          <w:rPr>
            <w:rFonts w:ascii="Arial" w:hAnsi="Arial" w:cs="Arial"/>
            <w:sz w:val="24"/>
            <w:szCs w:val="24"/>
            <w:lang w:eastAsia="en-GB"/>
          </w:rPr>
          <w:delText>!</w:delText>
        </w:r>
      </w:del>
      <w:r w:rsidRPr="6DDEA648" w:rsidR="6DDEA648">
        <w:rPr>
          <w:rFonts w:ascii="Arial" w:hAnsi="Arial" w:cs="Arial"/>
          <w:sz w:val="24"/>
          <w:szCs w:val="24"/>
          <w:lang w:eastAsia="en-GB"/>
        </w:rPr>
        <w:t xml:space="preserve"> Creativity, </w:t>
      </w:r>
      <w:r w:rsidRPr="6DDEA648" w:rsidR="6DDEA648">
        <w:rPr>
          <w:rFonts w:ascii="Arial" w:hAnsi="Arial" w:cs="Arial"/>
          <w:sz w:val="24"/>
          <w:szCs w:val="24"/>
          <w:lang w:eastAsia="en-GB"/>
        </w:rPr>
        <w:t>imagination</w:t>
      </w:r>
      <w:r w:rsidRPr="6DDEA648" w:rsidR="6DDEA648">
        <w:rPr>
          <w:rFonts w:ascii="Arial" w:hAnsi="Arial" w:cs="Arial"/>
          <w:sz w:val="24"/>
          <w:szCs w:val="24"/>
          <w:lang w:eastAsia="en-GB"/>
        </w:rPr>
        <w:t xml:space="preserve"> and curiosity are traits that characterize all children. Thanks to football played on the street, at the beach and futsal, Brazilian children can develop these qualities independently. Professional academies are quite the opposite. Although </w:t>
      </w:r>
      <w:r w:rsidRPr="6DDEA648" w:rsidR="6DDEA648">
        <w:rPr>
          <w:rFonts w:ascii="Arial" w:hAnsi="Arial" w:cs="Arial"/>
          <w:sz w:val="24"/>
          <w:szCs w:val="24"/>
          <w:lang w:eastAsia="en-GB"/>
        </w:rPr>
        <w:t>more and more</w:t>
      </w:r>
      <w:r w:rsidRPr="6DDEA648" w:rsidR="6DDEA648">
        <w:rPr>
          <w:rFonts w:ascii="Arial" w:hAnsi="Arial" w:cs="Arial"/>
          <w:sz w:val="24"/>
          <w:szCs w:val="24"/>
          <w:lang w:eastAsia="en-GB"/>
        </w:rPr>
        <w:t xml:space="preserve"> often "street games" for children are being restored in academies, the children's creativity is still mostly marginalized </w:t>
      </w:r>
      <w:r w:rsidRPr="6DDEA648" w:rsidR="6DDEA648">
        <w:rPr>
          <w:rFonts w:ascii="Arial" w:hAnsi="Arial" w:cs="Arial"/>
          <w:sz w:val="24"/>
          <w:szCs w:val="24"/>
          <w:lang w:eastAsia="en-GB"/>
        </w:rPr>
        <w:t>and in many cases</w:t>
      </w:r>
      <w:r w:rsidRPr="6DDEA648" w:rsidR="6DDEA648">
        <w:rPr>
          <w:rFonts w:ascii="Arial" w:hAnsi="Arial" w:cs="Arial"/>
          <w:sz w:val="24"/>
          <w:szCs w:val="24"/>
          <w:lang w:eastAsia="en-GB"/>
        </w:rPr>
        <w:t xml:space="preserve"> killed off by less aware coaches, who have little understanding of the basics of teaching and the development of children, especially the emotional and cognitive side. Indirectly</w:t>
      </w:r>
      <w:ins w:author="Gary Smailes" w:date="2024-02-08T10:34:06.645Z" w:id="1352349257">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and unconsciously</w:t>
      </w:r>
      <w:ins w:author="Gary Smailes" w:date="2024-02-08T10:34:08.857Z" w:id="409294272">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they </w:t>
      </w:r>
      <w:r w:rsidRPr="6DDEA648" w:rsidR="6DDEA648">
        <w:rPr>
          <w:rFonts w:ascii="Arial" w:hAnsi="Arial" w:cs="Arial"/>
          <w:sz w:val="24"/>
          <w:szCs w:val="24"/>
          <w:lang w:eastAsia="en-GB"/>
        </w:rPr>
        <w:t>considerably reduce</w:t>
      </w:r>
      <w:r w:rsidRPr="6DDEA648" w:rsidR="6DDEA648">
        <w:rPr>
          <w:rFonts w:ascii="Arial" w:hAnsi="Arial" w:cs="Arial"/>
          <w:sz w:val="24"/>
          <w:szCs w:val="24"/>
          <w:lang w:eastAsia="en-GB"/>
        </w:rPr>
        <w:t xml:space="preserve"> the ability of children in early school to try things out, create, take risks, and thus such coaches significantly minimize the technical, </w:t>
      </w:r>
      <w:r w:rsidRPr="6DDEA648" w:rsidR="6DDEA648">
        <w:rPr>
          <w:rFonts w:ascii="Arial" w:hAnsi="Arial" w:cs="Arial"/>
          <w:sz w:val="24"/>
          <w:szCs w:val="24"/>
          <w:lang w:eastAsia="en-GB"/>
        </w:rPr>
        <w:t>psychological</w:t>
      </w:r>
      <w:r w:rsidRPr="6DDEA648" w:rsidR="6DDEA648">
        <w:rPr>
          <w:rFonts w:ascii="Arial" w:hAnsi="Arial" w:cs="Arial"/>
          <w:sz w:val="24"/>
          <w:szCs w:val="24"/>
          <w:lang w:eastAsia="en-GB"/>
        </w:rPr>
        <w:t xml:space="preserve"> and social basics that will later be the foundation for playing football professionally. </w:t>
      </w:r>
    </w:p>
    <w:p xmlns:wp14="http://schemas.microsoft.com/office/word/2010/wordml" w:rsidRPr="008B2C77" w:rsidR="00C8265D" w:rsidP="6DDEA648" w:rsidRDefault="00C8265D" w14:paraId="5FB32E18" wp14:textId="3CABE9B6">
      <w:pPr>
        <w:pStyle w:val="Normal"/>
        <w:suppressLineNumbers w:val="0"/>
        <w:bidi w:val="0"/>
        <w:spacing w:before="0" w:beforeAutospacing="off" w:after="160" w:afterAutospacing="off" w:line="480" w:lineRule="auto"/>
        <w:ind w:left="0" w:right="-613" w:firstLine="720"/>
        <w:jc w:val="both"/>
        <w:rPr>
          <w:rFonts w:ascii="Arial" w:hAnsi="Arial" w:cs="Arial"/>
          <w:sz w:val="24"/>
          <w:szCs w:val="24"/>
          <w:lang w:eastAsia="en-GB"/>
        </w:rPr>
      </w:pPr>
      <w:r w:rsidRPr="6DDEA648" w:rsidR="6DDEA648">
        <w:rPr>
          <w:rFonts w:ascii="Arial" w:hAnsi="Arial" w:cs="Arial"/>
          <w:sz w:val="24"/>
          <w:szCs w:val="24"/>
          <w:lang w:eastAsia="en-GB"/>
        </w:rPr>
        <w:t>In the article: "The role of football in Brazilian culture</w:t>
      </w:r>
      <w:r w:rsidRPr="6DDEA648" w:rsidR="6DDEA648">
        <w:rPr>
          <w:rFonts w:ascii="Arial" w:hAnsi="Arial" w:cs="Arial"/>
          <w:sz w:val="24"/>
          <w:szCs w:val="24"/>
          <w:lang w:eastAsia="en-GB"/>
        </w:rPr>
        <w:t>”,</w:t>
      </w:r>
      <w:r w:rsidRPr="6DDEA648" w:rsidR="6DDEA648">
        <w:rPr>
          <w:rFonts w:ascii="Arial" w:hAnsi="Arial" w:cs="Arial"/>
          <w:sz w:val="24"/>
          <w:szCs w:val="24"/>
          <w:lang w:eastAsia="en-GB"/>
        </w:rPr>
        <w:t xml:space="preserve"> Emily Bennet writes that about 16,000 Brazilians play football professionally all around the world and according to the article: "Let children play football like they do in Brazil" only when a young Brazilian is </w:t>
      </w:r>
      <w:del w:author="Gary Smailes" w:date="2024-02-08T10:34:27.972Z" w:id="437831232">
        <w:r w:rsidRPr="6DDEA648" w:rsidDel="6DDEA648">
          <w:rPr>
            <w:rFonts w:ascii="Arial" w:hAnsi="Arial" w:cs="Arial"/>
            <w:sz w:val="24"/>
            <w:szCs w:val="24"/>
            <w:lang w:eastAsia="en-GB"/>
          </w:rPr>
          <w:delText xml:space="preserve">14 </w:delText>
        </w:r>
      </w:del>
      <w:ins w:author="Gary Smailes" w:date="2024-02-08T10:34:29.183Z" w:id="930166123">
        <w:r w:rsidRPr="6DDEA648" w:rsidR="6DDEA648">
          <w:rPr>
            <w:rFonts w:ascii="Arial" w:hAnsi="Arial" w:cs="Arial"/>
            <w:sz w:val="24"/>
            <w:szCs w:val="24"/>
            <w:lang w:eastAsia="en-GB"/>
          </w:rPr>
          <w:t>fourteen</w:t>
        </w:r>
      </w:ins>
      <w:r w:rsidRPr="6DDEA648" w:rsidR="6DDEA648">
        <w:rPr>
          <w:rFonts w:ascii="Arial" w:hAnsi="Arial" w:cs="Arial"/>
          <w:sz w:val="24"/>
          <w:szCs w:val="24"/>
          <w:lang w:eastAsia="en-GB"/>
        </w:rPr>
        <w:t xml:space="preserve">years old does he begin a step-by-step tactical education. Until then, he plays football with his peers on the street and develops individual skills. Which </w:t>
      </w:r>
      <w:r w:rsidRPr="6DDEA648" w:rsidR="6DDEA648">
        <w:rPr>
          <w:rFonts w:ascii="Arial" w:hAnsi="Arial" w:cs="Arial"/>
          <w:sz w:val="24"/>
          <w:szCs w:val="24"/>
          <w:lang w:eastAsia="en-GB"/>
        </w:rPr>
        <w:t>doesn’t</w:t>
      </w:r>
      <w:r w:rsidRPr="6DDEA648" w:rsidR="6DDEA648">
        <w:rPr>
          <w:rFonts w:ascii="Arial" w:hAnsi="Arial" w:cs="Arial"/>
          <w:sz w:val="24"/>
          <w:szCs w:val="24"/>
          <w:lang w:eastAsia="en-GB"/>
        </w:rPr>
        <w:t xml:space="preserve"> mean that when a child is </w:t>
      </w:r>
      <w:del w:author="Gary Smailes" w:date="2024-02-08T10:34:31.66Z" w:id="941236773">
        <w:r w:rsidRPr="6DDEA648" w:rsidDel="6DDEA648">
          <w:rPr>
            <w:rFonts w:ascii="Arial" w:hAnsi="Arial" w:cs="Arial"/>
            <w:sz w:val="24"/>
            <w:szCs w:val="24"/>
            <w:lang w:eastAsia="en-GB"/>
          </w:rPr>
          <w:delText xml:space="preserve">14 </w:delText>
        </w:r>
      </w:del>
      <w:ins w:author="Gary Smailes" w:date="2024-02-08T10:34:37.17Z" w:id="2114998589">
        <w:r w:rsidRPr="6DDEA648" w:rsidR="6DDEA648">
          <w:rPr>
            <w:rFonts w:ascii="Arial" w:hAnsi="Arial" w:cs="Arial"/>
            <w:sz w:val="24"/>
            <w:szCs w:val="24"/>
            <w:lang w:eastAsia="en-GB"/>
          </w:rPr>
          <w:t>fourteen</w:t>
        </w:r>
      </w:ins>
      <w:r w:rsidRPr="6DDEA648" w:rsidR="6DDEA648">
        <w:rPr>
          <w:rFonts w:ascii="Arial" w:hAnsi="Arial" w:cs="Arial"/>
          <w:sz w:val="24"/>
          <w:szCs w:val="24"/>
          <w:lang w:eastAsia="en-GB"/>
        </w:rPr>
        <w:t>y</w:t>
      </w:r>
      <w:ins w:author="Gary Smailes" w:date="2024-02-08T10:34:39.619Z" w:id="610823020">
        <w:r w:rsidRPr="6DDEA648" w:rsidR="6DDEA648">
          <w:rPr>
            <w:rFonts w:ascii="Arial" w:hAnsi="Arial" w:cs="Arial"/>
            <w:sz w:val="24"/>
            <w:szCs w:val="24"/>
            <w:lang w:eastAsia="en-GB"/>
          </w:rPr>
          <w:t xml:space="preserve"> </w:t>
        </w:r>
      </w:ins>
      <w:r w:rsidRPr="6DDEA648" w:rsidR="6DDEA648">
        <w:rPr>
          <w:rFonts w:ascii="Arial" w:hAnsi="Arial" w:cs="Arial"/>
          <w:sz w:val="24"/>
          <w:szCs w:val="24"/>
          <w:lang w:eastAsia="en-GB"/>
        </w:rPr>
        <w:t>ears old, no one is further developing his individual technical and tactical needs.</w:t>
      </w:r>
    </w:p>
    <w:p xmlns:wp14="http://schemas.microsoft.com/office/word/2010/wordml" w:rsidRPr="008B2C77" w:rsidR="00BF6817" w:rsidP="6DDEA648" w:rsidRDefault="00BF6817" w14:paraId="306E4953" wp14:textId="71DBEFD9">
      <w:pPr>
        <w:pStyle w:val="Normal"/>
        <w:suppressLineNumbers w:val="0"/>
        <w:bidi w:val="0"/>
        <w:spacing w:before="0" w:beforeAutospacing="off" w:after="160" w:afterAutospacing="off" w:line="480" w:lineRule="auto"/>
        <w:ind w:left="0" w:right="-613" w:firstLine="720"/>
        <w:jc w:val="both"/>
        <w:rPr>
          <w:ins w:author="Gary Smailes" w:date="2024-02-08T10:37:18.731Z" w:id="259505724"/>
          <w:rFonts w:ascii="Arial" w:hAnsi="Arial" w:cs="Arial"/>
          <w:sz w:val="24"/>
          <w:szCs w:val="24"/>
          <w:lang w:eastAsia="en-GB"/>
        </w:rPr>
        <w:pPrChange w:author="Gary Smailes" w:date="2024-02-08T10:36:51.738Z">
          <w:pPr>
            <w:spacing w:line="480" w:lineRule="auto"/>
            <w:ind w:right="-613"/>
            <w:jc w:val="both"/>
          </w:pPr>
        </w:pPrChange>
      </w:pPr>
      <w:del w:author="Gary Smailes" w:date="2024-02-08T10:34:45.043Z" w:id="538284792">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One would look in vain for the academies of Brazilian clubs in the ranking of the top </w:t>
      </w:r>
      <w:del w:author="Gary Smailes" w:date="2024-02-08T10:36:51.661Z" w:id="1140828240">
        <w:r w:rsidRPr="6DDEA648" w:rsidDel="6DDEA648">
          <w:rPr>
            <w:rFonts w:ascii="Arial" w:hAnsi="Arial" w:cs="Arial"/>
            <w:sz w:val="24"/>
            <w:szCs w:val="24"/>
            <w:lang w:eastAsia="en-GB"/>
          </w:rPr>
          <w:delText xml:space="preserve">20 </w:delText>
        </w:r>
      </w:del>
      <w:ins w:author="Gary Smailes" w:date="2024-02-08T10:36:53.272Z" w:id="1044806623">
        <w:r w:rsidRPr="6DDEA648" w:rsidR="6DDEA648">
          <w:rPr>
            <w:rFonts w:ascii="Arial" w:hAnsi="Arial" w:cs="Arial"/>
            <w:sz w:val="24"/>
            <w:szCs w:val="24"/>
            <w:lang w:eastAsia="en-GB"/>
          </w:rPr>
          <w:t xml:space="preserve">twenty </w:t>
        </w:r>
      </w:ins>
      <w:r w:rsidRPr="6DDEA648" w:rsidR="6DDEA648">
        <w:rPr>
          <w:rFonts w:ascii="Arial" w:hAnsi="Arial" w:cs="Arial"/>
          <w:sz w:val="24"/>
          <w:szCs w:val="24"/>
          <w:lang w:eastAsia="en-GB"/>
        </w:rPr>
        <w:t xml:space="preserve">professional academies in the world according to the information quoted in the article: "The 20 best soccer academies in the world 2022" (August 2016). The overwhelming number we can find there are European academies, including </w:t>
      </w:r>
      <w:ins w:author="Gary Smailes" w:date="2024-02-08T10:37:04.419Z" w:id="1795910590">
        <w:r w:rsidRPr="6DDEA648" w:rsidR="6DDEA648">
          <w:rPr>
            <w:rFonts w:ascii="Arial" w:hAnsi="Arial" w:cs="Arial"/>
            <w:sz w:val="24"/>
            <w:szCs w:val="24"/>
            <w:lang w:eastAsia="en-GB"/>
          </w:rPr>
          <w:t>three</w:t>
        </w:r>
      </w:ins>
      <w:del w:author="Gary Smailes" w:date="2024-02-08T10:37:01.719Z" w:id="448251878">
        <w:r w:rsidRPr="6DDEA648" w:rsidDel="6DDEA648">
          <w:rPr>
            <w:rFonts w:ascii="Arial" w:hAnsi="Arial" w:cs="Arial"/>
            <w:sz w:val="24"/>
            <w:szCs w:val="24"/>
            <w:lang w:eastAsia="en-GB"/>
          </w:rPr>
          <w:delText>3</w:delText>
        </w:r>
      </w:del>
      <w:r w:rsidRPr="6DDEA648" w:rsidR="6DDEA648">
        <w:rPr>
          <w:rFonts w:ascii="Arial" w:hAnsi="Arial" w:cs="Arial"/>
          <w:sz w:val="24"/>
          <w:szCs w:val="24"/>
          <w:lang w:eastAsia="en-GB"/>
        </w:rPr>
        <w:t xml:space="preserve"> from England. Despite this, as many as 16,000 Brazilians play football professionally around the world and the clubs of the best football leagues in the world vie to sign them up. </w:t>
      </w:r>
    </w:p>
    <w:p xmlns:wp14="http://schemas.microsoft.com/office/word/2010/wordml" w:rsidRPr="008B2C77" w:rsidR="00BF6817" w:rsidP="6DDEA648" w:rsidRDefault="00BF6817" w14:paraId="6744354B" wp14:textId="241A0A03">
      <w:pPr>
        <w:pStyle w:val="Normal"/>
        <w:suppressLineNumbers w:val="0"/>
        <w:bidi w:val="0"/>
        <w:spacing w:before="0" w:beforeAutospacing="off" w:after="160" w:afterAutospacing="off" w:line="480" w:lineRule="auto"/>
        <w:ind w:left="0" w:right="-613" w:firstLine="720"/>
        <w:jc w:val="both"/>
        <w:rPr>
          <w:ins w:author="Gary Smailes" w:date="2024-02-08T10:37:34.437Z" w:id="1039001630"/>
          <w:rFonts w:ascii="Arial" w:hAnsi="Arial" w:cs="Arial"/>
          <w:sz w:val="24"/>
          <w:szCs w:val="24"/>
          <w:lang w:eastAsia="en-GB"/>
        </w:rPr>
      </w:pPr>
      <w:r w:rsidRPr="6DDEA648" w:rsidR="6DDEA648">
        <w:rPr>
          <w:rFonts w:ascii="Arial" w:hAnsi="Arial" w:cs="Arial"/>
          <w:sz w:val="24"/>
          <w:szCs w:val="24"/>
          <w:lang w:eastAsia="en-GB"/>
        </w:rPr>
        <w:t>Perhaps the</w:t>
      </w:r>
      <w:r w:rsidRPr="6DDEA648" w:rsidR="6DDEA648">
        <w:rPr>
          <w:rFonts w:ascii="Arial" w:hAnsi="Arial" w:cs="Arial"/>
          <w:sz w:val="24"/>
          <w:szCs w:val="24"/>
          <w:lang w:eastAsia="en-GB"/>
        </w:rPr>
        <w:t xml:space="preserve"> secret lies in the </w:t>
      </w:r>
      <w:r w:rsidRPr="6DDEA648" w:rsidR="6DDEA648">
        <w:rPr>
          <w:rFonts w:ascii="Arial" w:hAnsi="Arial" w:cs="Arial"/>
          <w:sz w:val="24"/>
          <w:szCs w:val="24"/>
          <w:lang w:eastAsia="en-GB"/>
        </w:rPr>
        <w:t>initial</w:t>
      </w:r>
      <w:r w:rsidRPr="6DDEA648" w:rsidR="6DDEA648">
        <w:rPr>
          <w:rFonts w:ascii="Arial" w:hAnsi="Arial" w:cs="Arial"/>
          <w:sz w:val="24"/>
          <w:szCs w:val="24"/>
          <w:lang w:eastAsia="en-GB"/>
        </w:rPr>
        <w:t xml:space="preserve"> phase of learning and their deriving primarily the pleasure of playing football in childhood. </w:t>
      </w:r>
      <w:r w:rsidRPr="6DDEA648" w:rsidR="6DDEA648">
        <w:rPr>
          <w:rFonts w:ascii="Arial" w:hAnsi="Arial" w:cs="Arial"/>
          <w:sz w:val="24"/>
          <w:szCs w:val="24"/>
          <w:lang w:eastAsia="en-GB"/>
        </w:rPr>
        <w:t>Maybe it’s</w:t>
      </w:r>
      <w:r w:rsidRPr="6DDEA648" w:rsidR="6DDEA648">
        <w:rPr>
          <w:rFonts w:ascii="Arial" w:hAnsi="Arial" w:cs="Arial"/>
          <w:sz w:val="24"/>
          <w:szCs w:val="24"/>
          <w:lang w:eastAsia="en-GB"/>
        </w:rPr>
        <w:t xml:space="preserve"> thanks to street games, futsal, and playing on the beach, that Brazilian adolescents grow into large-format stars. Their potential is therefore used to the maximum in natural conditions for children and in an environment conducive to their development. Thanks to this, they learn to adapt, show spontaneity, </w:t>
      </w:r>
      <w:r w:rsidRPr="6DDEA648" w:rsidR="6DDEA648">
        <w:rPr>
          <w:rFonts w:ascii="Arial" w:hAnsi="Arial" w:cs="Arial"/>
          <w:sz w:val="24"/>
          <w:szCs w:val="24"/>
          <w:lang w:eastAsia="en-GB"/>
        </w:rPr>
        <w:t>enthusiasm</w:t>
      </w:r>
      <w:r w:rsidRPr="6DDEA648" w:rsidR="6DDEA648">
        <w:rPr>
          <w:rFonts w:ascii="Arial" w:hAnsi="Arial" w:cs="Arial"/>
          <w:sz w:val="24"/>
          <w:szCs w:val="24"/>
          <w:lang w:eastAsia="en-GB"/>
        </w:rPr>
        <w:t xml:space="preserve"> and unlimited passion for playing football. </w:t>
      </w:r>
    </w:p>
    <w:p xmlns:wp14="http://schemas.microsoft.com/office/word/2010/wordml" w:rsidRPr="008B2C77" w:rsidR="00BF6817" w:rsidP="6DDEA648" w:rsidRDefault="00BF6817" w14:paraId="1B1CDF52" wp14:textId="722CE68D">
      <w:pPr>
        <w:pStyle w:val="Normal"/>
        <w:suppressLineNumbers w:val="0"/>
        <w:bidi w:val="0"/>
        <w:spacing w:before="0" w:beforeAutospacing="off" w:after="160" w:afterAutospacing="off" w:line="480" w:lineRule="auto"/>
        <w:ind w:left="0" w:right="-613" w:firstLine="720"/>
        <w:jc w:val="both"/>
        <w:rPr>
          <w:ins w:author="Gary Smailes" w:date="2024-02-08T10:38:01.229Z" w:id="490752993"/>
          <w:rFonts w:ascii="Arial" w:hAnsi="Arial" w:cs="Arial"/>
          <w:sz w:val="24"/>
          <w:szCs w:val="24"/>
          <w:lang w:eastAsia="en-GB"/>
        </w:rPr>
      </w:pPr>
      <w:r w:rsidRPr="6DDEA648" w:rsidR="6DDEA648">
        <w:rPr>
          <w:rFonts w:ascii="Arial" w:hAnsi="Arial" w:cs="Arial"/>
          <w:sz w:val="24"/>
          <w:szCs w:val="24"/>
          <w:lang w:eastAsia="en-GB"/>
        </w:rPr>
        <w:t xml:space="preserve">The other side of the coin is </w:t>
      </w:r>
      <w:del w:author="Gary Smailes" w:date="2024-02-08T10:37:38.494Z" w:id="1054894644">
        <w:r w:rsidRPr="6DDEA648" w:rsidDel="6DDEA648">
          <w:rPr>
            <w:rFonts w:ascii="Arial" w:hAnsi="Arial" w:cs="Arial"/>
            <w:sz w:val="24"/>
            <w:szCs w:val="24"/>
            <w:lang w:eastAsia="en-GB"/>
          </w:rPr>
          <w:delText xml:space="preserve">also </w:delText>
        </w:r>
      </w:del>
      <w:r w:rsidRPr="6DDEA648" w:rsidR="6DDEA648">
        <w:rPr>
          <w:rFonts w:ascii="Arial" w:hAnsi="Arial" w:cs="Arial"/>
          <w:sz w:val="24"/>
          <w:szCs w:val="24"/>
          <w:lang w:eastAsia="en-GB"/>
        </w:rPr>
        <w:t xml:space="preserve">the poverty, in which most Brazilian football trainees are found. Thus, they </w:t>
      </w:r>
      <w:r w:rsidRPr="6DDEA648" w:rsidR="6DDEA648">
        <w:rPr>
          <w:rFonts w:ascii="Arial" w:hAnsi="Arial" w:cs="Arial"/>
          <w:sz w:val="24"/>
          <w:szCs w:val="24"/>
          <w:lang w:eastAsia="en-GB"/>
        </w:rPr>
        <w:t>demonstrate</w:t>
      </w:r>
      <w:r w:rsidRPr="6DDEA648" w:rsidR="6DDEA648">
        <w:rPr>
          <w:rFonts w:ascii="Arial" w:hAnsi="Arial" w:cs="Arial"/>
          <w:sz w:val="24"/>
          <w:szCs w:val="24"/>
          <w:lang w:eastAsia="en-GB"/>
        </w:rPr>
        <w:t xml:space="preserve"> an enormous hunger, determination, </w:t>
      </w:r>
      <w:r w:rsidRPr="6DDEA648" w:rsidR="6DDEA648">
        <w:rPr>
          <w:rFonts w:ascii="Arial" w:hAnsi="Arial" w:cs="Arial"/>
          <w:sz w:val="24"/>
          <w:szCs w:val="24"/>
          <w:lang w:eastAsia="en-GB"/>
        </w:rPr>
        <w:t>courage</w:t>
      </w:r>
      <w:r w:rsidRPr="6DDEA648" w:rsidR="6DDEA648">
        <w:rPr>
          <w:rFonts w:ascii="Arial" w:hAnsi="Arial" w:cs="Arial"/>
          <w:sz w:val="24"/>
          <w:szCs w:val="24"/>
          <w:lang w:eastAsia="en-GB"/>
        </w:rPr>
        <w:t xml:space="preserve"> and stubbornness in overcoming life’s obstacles. Their motivation is also to get out of poverty, not only for themselves but also for the whole family. Thanks to this, they develop their personal and psychological potential and, already in their teens, become more mature. They are therefore able to adapt quickly to </w:t>
      </w:r>
      <w:r w:rsidRPr="6DDEA648" w:rsidR="6DDEA648">
        <w:rPr>
          <w:rFonts w:ascii="Arial" w:hAnsi="Arial" w:cs="Arial"/>
          <w:sz w:val="24"/>
          <w:szCs w:val="24"/>
          <w:lang w:eastAsia="en-GB"/>
        </w:rPr>
        <w:t>different cultures</w:t>
      </w:r>
      <w:r w:rsidRPr="6DDEA648" w:rsidR="6DDEA648">
        <w:rPr>
          <w:rFonts w:ascii="Arial" w:hAnsi="Arial" w:cs="Arial"/>
          <w:sz w:val="24"/>
          <w:szCs w:val="24"/>
          <w:lang w:eastAsia="en-GB"/>
        </w:rPr>
        <w:t xml:space="preserve">, </w:t>
      </w:r>
      <w:r w:rsidRPr="6DDEA648" w:rsidR="6DDEA648">
        <w:rPr>
          <w:rFonts w:ascii="Arial" w:hAnsi="Arial" w:cs="Arial"/>
          <w:sz w:val="24"/>
          <w:szCs w:val="24"/>
          <w:lang w:eastAsia="en-GB"/>
        </w:rPr>
        <w:t>countries</w:t>
      </w:r>
      <w:r w:rsidRPr="6DDEA648" w:rsidR="6DDEA648">
        <w:rPr>
          <w:rFonts w:ascii="Arial" w:hAnsi="Arial" w:cs="Arial"/>
          <w:sz w:val="24"/>
          <w:szCs w:val="24"/>
          <w:lang w:eastAsia="en-GB"/>
        </w:rPr>
        <w:t xml:space="preserve"> and conditions.</w:t>
      </w:r>
      <w:r w:rsidR="6DDEA648">
        <w:rPr/>
        <w:t xml:space="preserve"> </w:t>
      </w:r>
    </w:p>
    <w:p xmlns:wp14="http://schemas.microsoft.com/office/word/2010/wordml" w:rsidRPr="008B2C77" w:rsidR="00BF6817" w:rsidP="6DDEA648" w:rsidRDefault="00BF6817" w14:paraId="618AD09D" wp14:textId="3BB795F6">
      <w:pPr>
        <w:pStyle w:val="Normal"/>
        <w:suppressLineNumbers w:val="0"/>
        <w:bidi w:val="0"/>
        <w:spacing w:before="0" w:beforeAutospacing="off" w:after="160" w:afterAutospacing="off" w:line="480" w:lineRule="auto"/>
        <w:ind w:left="0" w:right="-613" w:firstLine="720"/>
        <w:jc w:val="both"/>
        <w:rPr>
          <w:ins w:author="Gary Smailes" w:date="2024-02-08T10:38:44.028Z" w:id="518226266"/>
          <w:rFonts w:ascii="Arial" w:hAnsi="Arial" w:cs="Arial"/>
          <w:sz w:val="24"/>
          <w:szCs w:val="24"/>
          <w:lang w:eastAsia="en-GB"/>
        </w:rPr>
      </w:pPr>
      <w:r w:rsidRPr="6DDEA648" w:rsidR="6DDEA648">
        <w:rPr>
          <w:rFonts w:ascii="Arial" w:hAnsi="Arial" w:cs="Arial"/>
          <w:sz w:val="24"/>
          <w:szCs w:val="24"/>
          <w:lang w:eastAsia="en-GB"/>
        </w:rPr>
        <w:t>One reason for the fact that as many as 16,000 Brazilians play professionally is their basic football education, which they received</w:t>
      </w:r>
      <w:ins w:author="Gary Smailes" w:date="2024-02-08T10:38:33.498Z" w:id="1497724020">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not from qualified coaches in a strictly structured </w:t>
      </w:r>
      <w:r w:rsidRPr="6DDEA648" w:rsidR="6DDEA648">
        <w:rPr>
          <w:rFonts w:ascii="Arial" w:hAnsi="Arial" w:cs="Arial"/>
          <w:sz w:val="24"/>
          <w:szCs w:val="24"/>
          <w:lang w:eastAsia="en-GB"/>
        </w:rPr>
        <w:t>environment, but</w:t>
      </w:r>
      <w:r w:rsidRPr="6DDEA648" w:rsidR="6DDEA648">
        <w:rPr>
          <w:rFonts w:ascii="Arial" w:hAnsi="Arial" w:cs="Arial"/>
          <w:sz w:val="24"/>
          <w:szCs w:val="24"/>
          <w:lang w:eastAsia="en-GB"/>
        </w:rPr>
        <w:t xml:space="preserve"> learned in natural conditions conducive to the development of a child’s potential. Excellent technique is not the result of "stupid" running from one set up prop to another without an </w:t>
      </w:r>
      <w:r w:rsidRPr="6DDEA648" w:rsidR="6DDEA648">
        <w:rPr>
          <w:rFonts w:ascii="Arial" w:hAnsi="Arial" w:cs="Arial"/>
          <w:sz w:val="24"/>
          <w:szCs w:val="24"/>
          <w:lang w:eastAsia="en-GB"/>
        </w:rPr>
        <w:t>opponent, but</w:t>
      </w:r>
      <w:r w:rsidRPr="6DDEA648" w:rsidR="6DDEA648">
        <w:rPr>
          <w:rFonts w:ascii="Arial" w:hAnsi="Arial" w:cs="Arial"/>
          <w:sz w:val="24"/>
          <w:szCs w:val="24"/>
          <w:lang w:eastAsia="en-GB"/>
        </w:rPr>
        <w:t xml:space="preserve"> is </w:t>
      </w:r>
      <w:r w:rsidRPr="6DDEA648" w:rsidR="6DDEA648">
        <w:rPr>
          <w:rFonts w:ascii="Arial" w:hAnsi="Arial" w:cs="Arial"/>
          <w:sz w:val="24"/>
          <w:szCs w:val="24"/>
          <w:lang w:eastAsia="en-GB"/>
        </w:rPr>
        <w:t>the end result</w:t>
      </w:r>
      <w:r w:rsidRPr="6DDEA648" w:rsidR="6DDEA648">
        <w:rPr>
          <w:rFonts w:ascii="Arial" w:hAnsi="Arial" w:cs="Arial"/>
          <w:sz w:val="24"/>
          <w:szCs w:val="24"/>
          <w:lang w:eastAsia="en-GB"/>
        </w:rPr>
        <w:t xml:space="preserve"> of playing against an opponent, countless dribbling experiences, and small street games on various surfaces (sand, asphalt, etc...). </w:t>
      </w:r>
    </w:p>
    <w:p xmlns:wp14="http://schemas.microsoft.com/office/word/2010/wordml" w:rsidRPr="008B2C77" w:rsidR="00BF6817" w:rsidP="6DDEA648" w:rsidRDefault="00BF6817" w14:paraId="370C5F46" wp14:textId="224EB005">
      <w:pPr>
        <w:pStyle w:val="Normal"/>
        <w:suppressLineNumbers w:val="0"/>
        <w:bidi w:val="0"/>
        <w:spacing w:before="0" w:beforeAutospacing="off" w:after="160" w:afterAutospacing="off" w:line="480" w:lineRule="auto"/>
        <w:ind w:left="0" w:right="-613" w:firstLine="720"/>
        <w:jc w:val="both"/>
        <w:rPr>
          <w:ins w:author="Gary Smailes" w:date="2024-02-08T10:39:11.085Z" w:id="722895408"/>
          <w:rFonts w:ascii="Arial" w:hAnsi="Arial" w:cs="Arial"/>
          <w:sz w:val="24"/>
          <w:szCs w:val="24"/>
          <w:lang w:eastAsia="en-GB"/>
        </w:rPr>
      </w:pPr>
      <w:r w:rsidRPr="6DDEA648" w:rsidR="6DDEA648">
        <w:rPr>
          <w:rFonts w:ascii="Arial" w:hAnsi="Arial" w:cs="Arial"/>
          <w:sz w:val="24"/>
          <w:szCs w:val="24"/>
          <w:lang w:eastAsia="en-GB"/>
        </w:rPr>
        <w:t xml:space="preserve">Children play and learn in the context of a real game of football. Some may disagree with such arguments because playing games in the street is extinct in Europe. My question is what stands in the way of </w:t>
      </w:r>
      <w:r w:rsidRPr="6DDEA648" w:rsidR="6DDEA648">
        <w:rPr>
          <w:rFonts w:ascii="Arial" w:hAnsi="Arial" w:cs="Arial"/>
          <w:sz w:val="24"/>
          <w:szCs w:val="24"/>
          <w:lang w:eastAsia="en-GB"/>
        </w:rPr>
        <w:t>providing</w:t>
      </w:r>
      <w:r w:rsidRPr="6DDEA648" w:rsidR="6DDEA648">
        <w:rPr>
          <w:rFonts w:ascii="Arial" w:hAnsi="Arial" w:cs="Arial"/>
          <w:sz w:val="24"/>
          <w:szCs w:val="24"/>
          <w:lang w:eastAsia="en-GB"/>
        </w:rPr>
        <w:t xml:space="preserve"> such a model of the game to youngsters?  One obstacle is the inflated ego of coaches and parents who are unable to accept that children can learn without them</w:t>
      </w:r>
      <w:ins w:author="Gary Smailes" w:date="2024-02-08T10:39:06.21Z" w:id="373012571">
        <w:r w:rsidRPr="6DDEA648" w:rsidR="6DDEA648">
          <w:rPr>
            <w:rFonts w:ascii="Arial" w:hAnsi="Arial" w:cs="Arial"/>
            <w:sz w:val="24"/>
            <w:szCs w:val="24"/>
            <w:lang w:eastAsia="en-GB"/>
          </w:rPr>
          <w:t>.</w:t>
        </w:r>
      </w:ins>
      <w:del w:author="Gary Smailes" w:date="2024-02-08T10:39:05.684Z" w:id="1810515821">
        <w:r w:rsidRPr="6DDEA648" w:rsidDel="6DDEA648">
          <w:rPr>
            <w:rFonts w:ascii="Arial" w:hAnsi="Arial" w:cs="Arial"/>
            <w:sz w:val="24"/>
            <w:szCs w:val="24"/>
            <w:lang w:eastAsia="en-GB"/>
          </w:rPr>
          <w:delText>!</w:delText>
        </w:r>
      </w:del>
      <w:r w:rsidRPr="6DDEA648" w:rsidR="6DDEA648">
        <w:rPr>
          <w:rFonts w:ascii="Arial" w:hAnsi="Arial" w:cs="Arial"/>
          <w:sz w:val="24"/>
          <w:szCs w:val="24"/>
          <w:lang w:eastAsia="en-GB"/>
        </w:rPr>
        <w:t xml:space="preserve"> </w:t>
      </w:r>
    </w:p>
    <w:p xmlns:wp14="http://schemas.microsoft.com/office/word/2010/wordml" w:rsidRPr="008B2C77" w:rsidR="00BF6817" w:rsidP="6DDEA648" w:rsidRDefault="00BF6817" w14:paraId="5355E712" wp14:textId="11287974">
      <w:pPr>
        <w:pStyle w:val="Normal"/>
        <w:suppressLineNumbers w:val="0"/>
        <w:bidi w:val="0"/>
        <w:spacing w:before="0" w:beforeAutospacing="off" w:after="160" w:afterAutospacing="off" w:line="480" w:lineRule="auto"/>
        <w:ind w:left="0" w:right="-613" w:firstLine="720"/>
        <w:jc w:val="both"/>
        <w:rPr>
          <w:ins w:author="Gary Smailes" w:date="2024-02-08T10:39:44.601Z" w:id="53135899"/>
          <w:rFonts w:ascii="Arial" w:hAnsi="Arial" w:cs="Arial"/>
          <w:sz w:val="24"/>
          <w:szCs w:val="24"/>
          <w:lang w:eastAsia="en-GB"/>
        </w:rPr>
      </w:pPr>
      <w:r w:rsidRPr="6DDEA648" w:rsidR="6DDEA648">
        <w:rPr>
          <w:rFonts w:ascii="Arial" w:hAnsi="Arial" w:cs="Arial"/>
          <w:sz w:val="24"/>
          <w:szCs w:val="24"/>
          <w:lang w:eastAsia="en-GB"/>
        </w:rPr>
        <w:t xml:space="preserve">Finally, the right balance between the training structure and free play will have a positive impact on developing the potential of young children and </w:t>
      </w:r>
      <w:r w:rsidRPr="6DDEA648" w:rsidR="6DDEA648">
        <w:rPr>
          <w:rFonts w:ascii="Arial" w:hAnsi="Arial" w:cs="Arial"/>
          <w:sz w:val="24"/>
          <w:szCs w:val="24"/>
          <w:lang w:eastAsia="en-GB"/>
        </w:rPr>
        <w:t>perhaps lead</w:t>
      </w:r>
      <w:r w:rsidRPr="6DDEA648" w:rsidR="6DDEA648">
        <w:rPr>
          <w:rFonts w:ascii="Arial" w:hAnsi="Arial" w:cs="Arial"/>
          <w:sz w:val="24"/>
          <w:szCs w:val="24"/>
          <w:lang w:eastAsia="en-GB"/>
        </w:rPr>
        <w:t xml:space="preserve"> to a greater number becoming professional footballers. </w:t>
      </w:r>
      <w:ins w:author="Gary Smailes" w:date="2024-02-08T10:39:25.515Z" w:id="1760908248">
        <w:r w:rsidRPr="6DDEA648" w:rsidR="6DDEA648">
          <w:rPr>
            <w:rFonts w:ascii="Arial" w:hAnsi="Arial" w:cs="Arial"/>
            <w:sz w:val="24"/>
            <w:szCs w:val="24"/>
            <w:lang w:eastAsia="en-GB"/>
          </w:rPr>
          <w:t>I</w:t>
        </w:r>
      </w:ins>
      <w:del w:author="Gary Smailes" w:date="2024-02-08T10:39:24.985Z" w:id="759594853">
        <w:r w:rsidRPr="6DDEA648" w:rsidDel="6DDEA648">
          <w:rPr>
            <w:rFonts w:ascii="Arial" w:hAnsi="Arial" w:cs="Arial"/>
            <w:sz w:val="24"/>
            <w:szCs w:val="24"/>
            <w:lang w:eastAsia="en-GB"/>
          </w:rPr>
          <w:delText>Finally, i</w:delText>
        </w:r>
      </w:del>
      <w:r w:rsidRPr="6DDEA648" w:rsidR="6DDEA648">
        <w:rPr>
          <w:rFonts w:ascii="Arial" w:hAnsi="Arial" w:cs="Arial"/>
          <w:sz w:val="24"/>
          <w:szCs w:val="24"/>
          <w:lang w:eastAsia="en-GB"/>
        </w:rPr>
        <w:t xml:space="preserve">n an article for the British "I" "Premier League reveals 97% of players who come through top academies never played a minute of top-flight football" (January 7, 2022), Sam Cunningham cites some sad statistics. About 70% of young academy players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even get a professional contract! At this point, </w:t>
      </w:r>
      <w:r w:rsidRPr="6DDEA648" w:rsidR="6DDEA648">
        <w:rPr>
          <w:rFonts w:ascii="Arial" w:hAnsi="Arial" w:cs="Arial"/>
          <w:sz w:val="24"/>
          <w:szCs w:val="24"/>
          <w:lang w:eastAsia="en-GB"/>
        </w:rPr>
        <w:t>it’s</w:t>
      </w:r>
      <w:r w:rsidRPr="6DDEA648" w:rsidR="6DDEA648">
        <w:rPr>
          <w:rFonts w:ascii="Arial" w:hAnsi="Arial" w:cs="Arial"/>
          <w:sz w:val="24"/>
          <w:szCs w:val="24"/>
          <w:lang w:eastAsia="en-GB"/>
        </w:rPr>
        <w:t xml:space="preserve"> worth asking the question: Why this </w:t>
      </w:r>
      <w:r w:rsidRPr="6DDEA648" w:rsidR="6DDEA648">
        <w:rPr>
          <w:rFonts w:ascii="Arial" w:hAnsi="Arial" w:cs="Arial"/>
          <w:sz w:val="24"/>
          <w:szCs w:val="24"/>
          <w:lang w:eastAsia="en-GB"/>
        </w:rPr>
        <w:t>state of affairs</w:t>
      </w:r>
      <w:r w:rsidRPr="6DDEA648" w:rsidR="6DDEA648">
        <w:rPr>
          <w:rFonts w:ascii="Arial" w:hAnsi="Arial" w:cs="Arial"/>
          <w:sz w:val="24"/>
          <w:szCs w:val="24"/>
          <w:lang w:eastAsia="en-GB"/>
        </w:rPr>
        <w:t xml:space="preserve">? How does that compare with what is happening in Brazil? </w:t>
      </w:r>
    </w:p>
    <w:p xmlns:wp14="http://schemas.microsoft.com/office/word/2010/wordml" w:rsidRPr="008B2C77" w:rsidR="00BF6817" w:rsidP="6DDEA648" w:rsidRDefault="00BF6817" w14:paraId="4570DBD4" wp14:textId="1411E39B">
      <w:pPr>
        <w:pStyle w:val="Normal"/>
        <w:suppressLineNumbers w:val="0"/>
        <w:bidi w:val="0"/>
        <w:spacing w:before="0" w:beforeAutospacing="off" w:after="160" w:afterAutospacing="off" w:line="480" w:lineRule="auto"/>
        <w:ind w:left="0" w:right="-613" w:firstLine="720"/>
        <w:jc w:val="both"/>
        <w:rPr>
          <w:ins w:author="Gary Smailes" w:date="2024-02-08T10:40:12.346Z" w:id="1508458997"/>
          <w:rFonts w:ascii="Arial" w:hAnsi="Arial" w:cs="Arial"/>
          <w:sz w:val="24"/>
          <w:szCs w:val="24"/>
          <w:lang w:eastAsia="en-GB"/>
        </w:rPr>
      </w:pPr>
      <w:r w:rsidRPr="6DDEA648" w:rsidR="6DDEA648">
        <w:rPr>
          <w:rFonts w:ascii="Arial" w:hAnsi="Arial" w:cs="Arial"/>
          <w:sz w:val="24"/>
          <w:szCs w:val="24"/>
          <w:lang w:eastAsia="en-GB"/>
        </w:rPr>
        <w:t>In my humble opinion, early</w:t>
      </w:r>
      <w:r w:rsidRPr="6DDEA648" w:rsidR="6DDEA648">
        <w:rPr>
          <w:rFonts w:ascii="Arial" w:hAnsi="Arial" w:cs="Arial"/>
          <w:sz w:val="24"/>
          <w:szCs w:val="24"/>
          <w:lang w:eastAsia="en-GB"/>
        </w:rPr>
        <w:t xml:space="preserve"> specialization,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and the whole recruitment process contribute to such a sad </w:t>
      </w:r>
      <w:r w:rsidRPr="6DDEA648" w:rsidR="6DDEA648">
        <w:rPr>
          <w:rFonts w:ascii="Arial" w:hAnsi="Arial" w:cs="Arial"/>
          <w:sz w:val="24"/>
          <w:szCs w:val="24"/>
          <w:lang w:eastAsia="en-GB"/>
        </w:rPr>
        <w:t>state of affairs</w:t>
      </w:r>
      <w:r w:rsidRPr="6DDEA648" w:rsidR="6DDEA648">
        <w:rPr>
          <w:rFonts w:ascii="Arial" w:hAnsi="Arial" w:cs="Arial"/>
          <w:sz w:val="24"/>
          <w:szCs w:val="24"/>
          <w:lang w:eastAsia="en-GB"/>
        </w:rPr>
        <w:t xml:space="preserve">. Children lose out on their childhood in favour of playing football in the academy of a professional club, where their creativity, curiosity, and social, </w:t>
      </w:r>
      <w:r w:rsidRPr="6DDEA648" w:rsidR="6DDEA648">
        <w:rPr>
          <w:rFonts w:ascii="Arial" w:hAnsi="Arial" w:cs="Arial"/>
          <w:sz w:val="24"/>
          <w:szCs w:val="24"/>
          <w:lang w:eastAsia="en-GB"/>
        </w:rPr>
        <w:t>emotional</w:t>
      </w:r>
      <w:r w:rsidRPr="6DDEA648" w:rsidR="6DDEA648">
        <w:rPr>
          <w:rFonts w:ascii="Arial" w:hAnsi="Arial" w:cs="Arial"/>
          <w:sz w:val="24"/>
          <w:szCs w:val="24"/>
          <w:lang w:eastAsia="en-GB"/>
        </w:rPr>
        <w:t xml:space="preserve"> and cognitive potential are minimized or subordinated to the training program </w:t>
      </w:r>
      <w:r w:rsidRPr="6DDEA648" w:rsidR="6DDEA648">
        <w:rPr>
          <w:rFonts w:ascii="Arial" w:hAnsi="Arial" w:cs="Arial"/>
          <w:sz w:val="24"/>
          <w:szCs w:val="24"/>
          <w:lang w:eastAsia="en-GB"/>
        </w:rPr>
        <w:t>in a given</w:t>
      </w:r>
      <w:r w:rsidRPr="6DDEA648" w:rsidR="6DDEA648">
        <w:rPr>
          <w:rFonts w:ascii="Arial" w:hAnsi="Arial" w:cs="Arial"/>
          <w:sz w:val="24"/>
          <w:szCs w:val="24"/>
          <w:lang w:eastAsia="en-GB"/>
        </w:rPr>
        <w:t xml:space="preserve"> academy. From the perspective of finances, structure, and the conditions that children live under in professional academies, the conclusion is that we are all responsible for this undoubtedly serious failure of the entire system for adolescent football.  </w:t>
      </w:r>
      <w:r w:rsidRPr="6DDEA648" w:rsidR="6DDEA648">
        <w:rPr>
          <w:rFonts w:ascii="Arial" w:hAnsi="Arial" w:cs="Arial"/>
          <w:sz w:val="24"/>
          <w:szCs w:val="24"/>
          <w:lang w:eastAsia="en-GB"/>
        </w:rPr>
        <w:t>Perhaps we’ve</w:t>
      </w:r>
      <w:r w:rsidRPr="6DDEA648" w:rsidR="6DDEA648">
        <w:rPr>
          <w:rFonts w:ascii="Arial" w:hAnsi="Arial" w:cs="Arial"/>
          <w:sz w:val="24"/>
          <w:szCs w:val="24"/>
          <w:lang w:eastAsia="en-GB"/>
        </w:rPr>
        <w:t xml:space="preserve"> no need to cite only the example of Brazil, but also other sports and how the recruitment and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of gifted children is carried out. More on this in the next subsection.</w:t>
      </w:r>
    </w:p>
    <w:p w:rsidR="6DDEA648" w:rsidP="6DDEA648" w:rsidRDefault="6DDEA648" w14:paraId="7C855BD0" w14:textId="0CDDE03E">
      <w:pPr>
        <w:pStyle w:val="Normal"/>
        <w:suppressLineNumbers w:val="0"/>
        <w:bidi w:val="0"/>
        <w:spacing w:before="0" w:beforeAutospacing="off" w:after="160" w:afterAutospacing="off" w:line="480" w:lineRule="auto"/>
        <w:ind w:left="0" w:right="-613" w:firstLine="720"/>
        <w:jc w:val="both"/>
        <w:rPr>
          <w:rFonts w:ascii="Arial" w:hAnsi="Arial" w:cs="Arial"/>
          <w:sz w:val="24"/>
          <w:szCs w:val="24"/>
          <w:lang w:eastAsia="en-GB"/>
        </w:rPr>
      </w:pPr>
    </w:p>
    <w:p xmlns:wp14="http://schemas.microsoft.com/office/word/2010/wordml" w:rsidRPr="008B2C77" w:rsidR="007602DA" w:rsidP="005055DF" w:rsidRDefault="007602DA" w14:paraId="1299C43A" wp14:textId="77777777">
      <w:pPr>
        <w:spacing w:line="480" w:lineRule="auto"/>
        <w:ind w:right="-613"/>
        <w:jc w:val="both"/>
        <w:rPr>
          <w:del w:author="Gary Smailes" w:date="2024-02-08T10:40:11.594Z" w:id="1358978527"/>
          <w:rFonts w:ascii="Arial" w:hAnsi="Arial" w:cs="Arial"/>
          <w:sz w:val="24"/>
          <w:szCs w:val="24"/>
          <w:lang w:eastAsia="en-GB"/>
        </w:rPr>
      </w:pPr>
    </w:p>
    <w:p xmlns:wp14="http://schemas.microsoft.com/office/word/2010/wordml" w:rsidRPr="008B2C77" w:rsidR="007602DA" w:rsidP="005055DF" w:rsidRDefault="007602DA" w14:paraId="4DDBEF00" wp14:textId="77777777">
      <w:pPr>
        <w:spacing w:line="480" w:lineRule="auto"/>
        <w:ind w:right="-613"/>
        <w:jc w:val="both"/>
        <w:rPr>
          <w:del w:author="Gary Smailes" w:date="2024-02-08T10:40:11.594Z" w:id="630056685"/>
          <w:rFonts w:ascii="Arial" w:hAnsi="Arial" w:cs="Arial"/>
          <w:sz w:val="24"/>
          <w:szCs w:val="24"/>
          <w:lang w:eastAsia="en-GB"/>
        </w:rPr>
      </w:pPr>
    </w:p>
    <w:p xmlns:wp14="http://schemas.microsoft.com/office/word/2010/wordml" w:rsidRPr="008B2C77" w:rsidR="007602DA" w:rsidP="005055DF" w:rsidRDefault="007602DA" w14:paraId="3461D779" wp14:textId="77777777">
      <w:pPr>
        <w:spacing w:line="480" w:lineRule="auto"/>
        <w:ind w:right="-613"/>
        <w:jc w:val="both"/>
        <w:rPr>
          <w:del w:author="Gary Smailes" w:date="2024-02-08T10:40:11.594Z" w:id="1924255009"/>
          <w:rFonts w:ascii="Arial" w:hAnsi="Arial" w:cs="Arial"/>
          <w:sz w:val="24"/>
          <w:szCs w:val="24"/>
          <w:lang w:eastAsia="en-GB"/>
        </w:rPr>
      </w:pPr>
    </w:p>
    <w:p xmlns:wp14="http://schemas.microsoft.com/office/word/2010/wordml" w:rsidRPr="008B2C77" w:rsidR="007602DA" w:rsidP="005055DF" w:rsidRDefault="007602DA" w14:paraId="3CF2D8B6" wp14:textId="77777777">
      <w:pPr>
        <w:spacing w:line="480" w:lineRule="auto"/>
        <w:ind w:right="-613"/>
        <w:jc w:val="both"/>
        <w:rPr>
          <w:del w:author="Gary Smailes" w:date="2024-02-08T10:40:11.594Z" w:id="1131396746"/>
          <w:rFonts w:ascii="Arial" w:hAnsi="Arial" w:cs="Arial"/>
          <w:sz w:val="24"/>
          <w:szCs w:val="24"/>
          <w:lang w:eastAsia="en-GB"/>
        </w:rPr>
      </w:pPr>
    </w:p>
    <w:p xmlns:wp14="http://schemas.microsoft.com/office/word/2010/wordml" w:rsidRPr="008B2C77" w:rsidR="007602DA" w:rsidP="005055DF" w:rsidRDefault="007602DA" w14:paraId="0FB78278" wp14:textId="77777777">
      <w:pPr>
        <w:spacing w:line="480" w:lineRule="auto"/>
        <w:ind w:right="-613"/>
        <w:jc w:val="both"/>
        <w:rPr>
          <w:del w:author="Gary Smailes" w:date="2024-02-08T10:40:11.594Z" w:id="587850872"/>
          <w:rFonts w:ascii="Arial" w:hAnsi="Arial" w:cs="Arial"/>
          <w:sz w:val="24"/>
          <w:szCs w:val="24"/>
          <w:lang w:eastAsia="en-GB"/>
        </w:rPr>
      </w:pPr>
    </w:p>
    <w:p xmlns:wp14="http://schemas.microsoft.com/office/word/2010/wordml" w:rsidRPr="008B2C77" w:rsidR="007602DA" w:rsidP="005055DF" w:rsidRDefault="007602DA" w14:paraId="1FC39945" wp14:textId="77777777">
      <w:pPr>
        <w:spacing w:line="480" w:lineRule="auto"/>
        <w:ind w:right="-613"/>
        <w:jc w:val="both"/>
        <w:rPr>
          <w:del w:author="Gary Smailes" w:date="2024-02-08T10:40:11.594Z" w:id="1522957873"/>
          <w:rFonts w:ascii="Arial" w:hAnsi="Arial" w:cs="Arial"/>
          <w:sz w:val="24"/>
          <w:szCs w:val="24"/>
          <w:lang w:eastAsia="en-GB"/>
        </w:rPr>
      </w:pPr>
    </w:p>
    <w:p xmlns:wp14="http://schemas.microsoft.com/office/word/2010/wordml" w:rsidRPr="008B2C77" w:rsidR="007602DA" w:rsidP="005055DF" w:rsidRDefault="007602DA" w14:paraId="0562CB0E" wp14:textId="77777777">
      <w:pPr>
        <w:spacing w:line="480" w:lineRule="auto"/>
        <w:ind w:right="-613"/>
        <w:jc w:val="both"/>
        <w:rPr>
          <w:del w:author="Gary Smailes" w:date="2024-02-08T10:40:11.594Z" w:id="1003876135"/>
          <w:rFonts w:ascii="Arial" w:hAnsi="Arial" w:cs="Arial"/>
          <w:sz w:val="24"/>
          <w:szCs w:val="24"/>
          <w:lang w:eastAsia="en-GB"/>
        </w:rPr>
      </w:pPr>
    </w:p>
    <w:p xmlns:wp14="http://schemas.microsoft.com/office/word/2010/wordml" w:rsidRPr="008B2C77" w:rsidR="007602DA" w:rsidP="005055DF" w:rsidRDefault="007602DA" w14:paraId="34CE0A41" wp14:textId="77777777">
      <w:pPr>
        <w:spacing w:line="480" w:lineRule="auto"/>
        <w:ind w:right="-613"/>
        <w:jc w:val="both"/>
        <w:rPr>
          <w:del w:author="Gary Smailes" w:date="2024-02-08T10:40:11.593Z" w:id="1497536360"/>
          <w:rFonts w:ascii="Arial" w:hAnsi="Arial" w:cs="Arial"/>
          <w:sz w:val="24"/>
          <w:szCs w:val="24"/>
          <w:lang w:eastAsia="en-GB"/>
        </w:rPr>
      </w:pPr>
    </w:p>
    <w:p xmlns:wp14="http://schemas.microsoft.com/office/word/2010/wordml" w:rsidRPr="008B2C77" w:rsidR="007602DA" w:rsidP="005055DF" w:rsidRDefault="007602DA" w14:paraId="62EBF3C5" wp14:textId="77777777">
      <w:pPr>
        <w:spacing w:line="480" w:lineRule="auto"/>
        <w:ind w:right="-613"/>
        <w:jc w:val="both"/>
        <w:rPr>
          <w:del w:author="Gary Smailes" w:date="2024-02-08T10:40:11.593Z" w:id="624956403"/>
          <w:rFonts w:ascii="Arial" w:hAnsi="Arial" w:cs="Arial"/>
          <w:sz w:val="24"/>
          <w:szCs w:val="24"/>
          <w:lang w:eastAsia="en-GB"/>
        </w:rPr>
      </w:pPr>
    </w:p>
    <w:p xmlns:wp14="http://schemas.microsoft.com/office/word/2010/wordml" w:rsidRPr="008B2C77" w:rsidR="007602DA" w:rsidP="005055DF" w:rsidRDefault="007602DA" w14:paraId="6D98A12B" wp14:textId="77777777">
      <w:pPr>
        <w:spacing w:line="480" w:lineRule="auto"/>
        <w:ind w:right="-613"/>
        <w:jc w:val="both"/>
        <w:rPr>
          <w:del w:author="Gary Smailes" w:date="2024-02-08T10:40:11.593Z" w:id="669031550"/>
          <w:rFonts w:ascii="Arial" w:hAnsi="Arial" w:cs="Arial"/>
          <w:sz w:val="24"/>
          <w:szCs w:val="24"/>
          <w:lang w:eastAsia="en-GB"/>
        </w:rPr>
      </w:pPr>
    </w:p>
    <w:p xmlns:wp14="http://schemas.microsoft.com/office/word/2010/wordml" w:rsidRPr="008B2C77" w:rsidR="007602DA" w:rsidP="005055DF" w:rsidRDefault="007602DA" w14:paraId="2946DB82" wp14:textId="77777777">
      <w:pPr>
        <w:spacing w:line="480" w:lineRule="auto"/>
        <w:ind w:right="-613"/>
        <w:jc w:val="both"/>
        <w:rPr>
          <w:del w:author="Gary Smailes" w:date="2024-02-08T10:40:11.593Z" w:id="1127676789"/>
          <w:rFonts w:ascii="Arial" w:hAnsi="Arial" w:cs="Arial"/>
          <w:sz w:val="24"/>
          <w:szCs w:val="24"/>
          <w:lang w:eastAsia="en-GB"/>
        </w:rPr>
      </w:pPr>
    </w:p>
    <w:p xmlns:wp14="http://schemas.microsoft.com/office/word/2010/wordml" w:rsidRPr="008B2C77" w:rsidR="007602DA" w:rsidP="005055DF" w:rsidRDefault="007602DA" w14:paraId="5997CC1D" wp14:textId="77777777">
      <w:pPr>
        <w:spacing w:line="480" w:lineRule="auto"/>
        <w:ind w:right="-613"/>
        <w:jc w:val="both"/>
        <w:rPr>
          <w:del w:author="Gary Smailes" w:date="2024-02-08T10:40:11.593Z" w:id="1433911090"/>
          <w:rFonts w:ascii="Arial" w:hAnsi="Arial" w:cs="Arial"/>
          <w:sz w:val="24"/>
          <w:szCs w:val="24"/>
          <w:lang w:eastAsia="en-GB"/>
        </w:rPr>
      </w:pPr>
    </w:p>
    <w:p xmlns:wp14="http://schemas.microsoft.com/office/word/2010/wordml" w:rsidRPr="008B2C77" w:rsidR="007602DA" w:rsidP="005055DF" w:rsidRDefault="007602DA" w14:paraId="110FFD37" wp14:textId="77777777">
      <w:pPr>
        <w:spacing w:line="480" w:lineRule="auto"/>
        <w:ind w:right="-613"/>
        <w:jc w:val="both"/>
        <w:rPr>
          <w:del w:author="Gary Smailes" w:date="2024-02-08T10:40:11.592Z" w:id="1073015182"/>
          <w:rFonts w:ascii="Arial" w:hAnsi="Arial" w:cs="Arial"/>
          <w:sz w:val="24"/>
          <w:szCs w:val="24"/>
          <w:lang w:eastAsia="en-GB"/>
        </w:rPr>
      </w:pPr>
    </w:p>
    <w:p xmlns:wp14="http://schemas.microsoft.com/office/word/2010/wordml" w:rsidRPr="008B2C77" w:rsidR="007602DA" w:rsidP="005055DF" w:rsidRDefault="007602DA" w14:paraId="1EC68FF4" wp14:textId="77777777">
      <w:pPr>
        <w:spacing w:line="480" w:lineRule="auto"/>
        <w:ind w:right="-613"/>
        <w:jc w:val="both"/>
        <w:rPr>
          <w:rFonts w:ascii="Arial" w:hAnsi="Arial" w:cs="Arial"/>
          <w:b/>
          <w:bCs/>
          <w:sz w:val="24"/>
          <w:szCs w:val="24"/>
          <w:lang w:eastAsia="en-GB"/>
        </w:rPr>
      </w:pPr>
      <w:r w:rsidRPr="008B2C77">
        <w:rPr>
          <w:rFonts w:ascii="Arial" w:hAnsi="Arial" w:cs="Arial"/>
          <w:b/>
          <w:bCs/>
          <w:sz w:val="24"/>
          <w:szCs w:val="24"/>
          <w:lang w:eastAsia="en-GB"/>
        </w:rPr>
        <w:t xml:space="preserve">1.6. </w:t>
      </w:r>
      <w:r w:rsidRPr="008B2C77" w:rsidR="00AC15E7">
        <w:rPr>
          <w:rFonts w:ascii="Arial" w:hAnsi="Arial" w:cs="Arial"/>
          <w:b/>
          <w:sz w:val="24"/>
          <w:szCs w:val="24"/>
          <w:lang w:eastAsia="en-GB"/>
        </w:rPr>
        <w:t xml:space="preserve">Recruitment in other </w:t>
      </w:r>
      <w:r w:rsidRPr="008B2C77" w:rsidR="000C3865">
        <w:rPr>
          <w:rFonts w:ascii="Arial" w:hAnsi="Arial" w:cs="Arial"/>
          <w:b/>
          <w:sz w:val="24"/>
          <w:szCs w:val="24"/>
          <w:lang w:eastAsia="en-GB"/>
        </w:rPr>
        <w:t xml:space="preserve">sports </w:t>
      </w:r>
      <w:r w:rsidRPr="008B2C77" w:rsidR="00AC15E7">
        <w:rPr>
          <w:rFonts w:ascii="Arial" w:hAnsi="Arial" w:cs="Arial"/>
          <w:b/>
          <w:sz w:val="24"/>
          <w:szCs w:val="24"/>
          <w:lang w:eastAsia="en-GB"/>
        </w:rPr>
        <w:t>– how does it affect development of the potential of gifted children compared to football?</w:t>
      </w:r>
    </w:p>
    <w:p xmlns:wp14="http://schemas.microsoft.com/office/word/2010/wordml" w:rsidRPr="008B2C77" w:rsidR="00ED26B3" w:rsidP="005055DF" w:rsidRDefault="00ED26B3" w14:paraId="7B761468" wp14:textId="77777777">
      <w:pPr>
        <w:spacing w:line="480" w:lineRule="auto"/>
        <w:ind w:right="-613"/>
        <w:jc w:val="both"/>
        <w:rPr>
          <w:rFonts w:ascii="Arial" w:hAnsi="Arial" w:cs="Arial"/>
          <w:sz w:val="24"/>
          <w:szCs w:val="24"/>
          <w:lang w:eastAsia="en-GB"/>
        </w:rPr>
      </w:pPr>
      <w:del w:author="Gary Smailes" w:date="2024-02-08T10:42:18.156Z" w:id="696459238">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What the system for adolescent football can learn from other sports, but also from other areas of social life, such as music or dance. How is the recruitment of gifted children in other sports conducted and how does it work? Ice hockey, for example, is a quite popular sport, especially in Scandinavian countries such as Sweden.</w:t>
      </w:r>
    </w:p>
    <w:p xmlns:wp14="http://schemas.microsoft.com/office/word/2010/wordml" w:rsidRPr="008B2C77" w:rsidR="00ED26B3" w:rsidP="6DDEA648" w:rsidRDefault="00953996" w14:paraId="339C78AE" wp14:textId="67AF1A14">
      <w:pPr>
        <w:pStyle w:val="Normal"/>
        <w:suppressLineNumbers w:val="0"/>
        <w:bidi w:val="0"/>
        <w:spacing w:before="0" w:beforeAutospacing="off" w:after="160" w:afterAutospacing="off" w:line="480" w:lineRule="auto"/>
        <w:ind w:left="0" w:right="-613" w:firstLine="720"/>
        <w:jc w:val="both"/>
        <w:rPr>
          <w:rFonts w:ascii="Arial" w:hAnsi="Arial" w:cs="Arial"/>
          <w:sz w:val="24"/>
          <w:szCs w:val="24"/>
          <w:lang w:eastAsia="en-GB"/>
        </w:rPr>
        <w:pPrChange w:author="Gary Smailes" w:date="2024-02-08T10:56:14.844Z">
          <w:pPr>
            <w:spacing w:line="480" w:lineRule="auto"/>
            <w:ind w:right="-613"/>
            <w:jc w:val="both"/>
          </w:pPr>
        </w:pPrChange>
      </w:pPr>
      <w:r w:rsidRPr="6DDEA648" w:rsidR="6DDEA648">
        <w:rPr>
          <w:rFonts w:ascii="Arial" w:hAnsi="Arial" w:cs="Arial"/>
          <w:sz w:val="24"/>
          <w:szCs w:val="24"/>
          <w:lang w:eastAsia="en-GB"/>
        </w:rPr>
        <w:t xml:space="preserve">In the past, Sweden had a huge problem with recruiting talented youngsters, and especially with keeping them in the system which, in a word, was a total failure! According to the data cited in the article "Grassroots to Gold: Sweden uses innovative thinking to tackle development challenges" (The Athletic, </w:t>
      </w:r>
      <w:ins w:author="Gary Smailes" w:date="2024-02-08T10:56:04.13Z" w:id="1527403639">
        <w:r w:rsidRPr="6DDEA648" w:rsidR="6DDEA648">
          <w:rPr>
            <w:rFonts w:ascii="Arial" w:hAnsi="Arial" w:cs="Arial"/>
            <w:sz w:val="24"/>
            <w:szCs w:val="24"/>
            <w:lang w:eastAsia="en-GB"/>
          </w:rPr>
          <w:t xml:space="preserve">30 </w:t>
        </w:r>
      </w:ins>
      <w:r w:rsidRPr="6DDEA648" w:rsidR="6DDEA648">
        <w:rPr>
          <w:rFonts w:ascii="Arial" w:hAnsi="Arial" w:cs="Arial"/>
          <w:sz w:val="24"/>
          <w:szCs w:val="24"/>
          <w:lang w:eastAsia="en-GB"/>
        </w:rPr>
        <w:t>November</w:t>
      </w:r>
      <w:ins w:author="Gary Smailes" w:date="2024-02-08T10:56:07.535Z" w:id="1836140672">
        <w:r w:rsidRPr="6DDEA648" w:rsidR="6DDEA648">
          <w:rPr>
            <w:rFonts w:ascii="Arial" w:hAnsi="Arial" w:cs="Arial"/>
            <w:sz w:val="24"/>
            <w:szCs w:val="24"/>
            <w:lang w:eastAsia="en-GB"/>
          </w:rPr>
          <w:t>,</w:t>
        </w:r>
      </w:ins>
      <w:del w:author="Gary Smailes" w:date="2024-02-08T10:56:05.69Z" w:id="1117698829">
        <w:r w:rsidRPr="6DDEA648" w:rsidDel="6DDEA648">
          <w:rPr>
            <w:rFonts w:ascii="Arial" w:hAnsi="Arial" w:cs="Arial"/>
            <w:sz w:val="24"/>
            <w:szCs w:val="24"/>
            <w:lang w:eastAsia="en-GB"/>
          </w:rPr>
          <w:delText xml:space="preserve"> 30th</w:delText>
        </w:r>
      </w:del>
      <w:r w:rsidRPr="6DDEA648" w:rsidR="6DDEA648">
        <w:rPr>
          <w:rFonts w:ascii="Arial" w:hAnsi="Arial" w:cs="Arial"/>
          <w:sz w:val="24"/>
          <w:szCs w:val="24"/>
          <w:lang w:eastAsia="en-GB"/>
        </w:rPr>
        <w:t xml:space="preserve"> 2017), Sweden had 64,000 registered players out of a population of 9.8 million, 10% of whom were active players in the NHL's top hockey league! We are talking about 10% in a country </w:t>
      </w:r>
      <w:del w:author="Gary Smailes" w:date="2024-02-08T10:56:14.791Z" w:id="864533302">
        <w:r w:rsidRPr="6DDEA648" w:rsidDel="6DDEA648">
          <w:rPr>
            <w:rFonts w:ascii="Arial" w:hAnsi="Arial" w:cs="Arial"/>
            <w:sz w:val="24"/>
            <w:szCs w:val="24"/>
            <w:lang w:eastAsia="en-GB"/>
          </w:rPr>
          <w:delText>5-6</w:delText>
        </w:r>
      </w:del>
      <w:ins w:author="Gary Smailes" w:date="2024-02-08T10:56:15.155Z" w:id="287276329">
        <w:r w:rsidRPr="6DDEA648" w:rsidR="6DDEA648">
          <w:rPr>
            <w:rFonts w:ascii="Arial" w:hAnsi="Arial" w:cs="Arial"/>
            <w:sz w:val="24"/>
            <w:szCs w:val="24"/>
            <w:lang w:eastAsia="en-GB"/>
          </w:rPr>
          <w:t>five</w:t>
        </w:r>
      </w:ins>
      <w:r w:rsidRPr="6DDEA648" w:rsidR="6DDEA648">
        <w:rPr>
          <w:rFonts w:ascii="Arial" w:hAnsi="Arial" w:cs="Arial"/>
          <w:sz w:val="24"/>
          <w:szCs w:val="24"/>
          <w:lang w:eastAsia="en-GB"/>
        </w:rPr>
        <w:t xml:space="preserve"> </w:t>
      </w:r>
      <w:ins w:author="Gary Smailes" w:date="2024-02-08T10:56:15.288Z" w:id="206369825">
        <w:r w:rsidRPr="6DDEA648" w:rsidR="6DDEA648">
          <w:rPr>
            <w:rFonts w:ascii="Arial" w:hAnsi="Arial" w:cs="Arial"/>
            <w:sz w:val="24"/>
            <w:szCs w:val="24"/>
            <w:lang w:eastAsia="en-GB"/>
          </w:rPr>
          <w:t xml:space="preserve">to six </w:t>
        </w:r>
      </w:ins>
      <w:r w:rsidRPr="6DDEA648" w:rsidR="6DDEA648">
        <w:rPr>
          <w:rFonts w:ascii="Arial" w:hAnsi="Arial" w:cs="Arial"/>
          <w:sz w:val="24"/>
          <w:szCs w:val="24"/>
          <w:lang w:eastAsia="en-GB"/>
        </w:rPr>
        <w:t xml:space="preserve">times smaller than the UK in terms of population, and yet </w:t>
      </w:r>
      <w:r w:rsidRPr="6DDEA648" w:rsidR="6DDEA648">
        <w:rPr>
          <w:rFonts w:ascii="Arial" w:hAnsi="Arial" w:cs="Arial"/>
          <w:sz w:val="24"/>
          <w:szCs w:val="24"/>
          <w:lang w:eastAsia="en-GB"/>
        </w:rPr>
        <w:t>a large number of</w:t>
      </w:r>
      <w:r w:rsidRPr="6DDEA648" w:rsidR="6DDEA648">
        <w:rPr>
          <w:rFonts w:ascii="Arial" w:hAnsi="Arial" w:cs="Arial"/>
          <w:sz w:val="24"/>
          <w:szCs w:val="24"/>
          <w:lang w:eastAsia="en-GB"/>
        </w:rPr>
        <w:t xml:space="preserve"> talented children become professional players! In the same article, its author Sunaya </w:t>
      </w:r>
      <w:r w:rsidRPr="6DDEA648" w:rsidR="6DDEA648">
        <w:rPr>
          <w:rFonts w:ascii="Arial" w:hAnsi="Arial" w:cs="Arial"/>
          <w:sz w:val="24"/>
          <w:szCs w:val="24"/>
          <w:lang w:eastAsia="en-GB"/>
        </w:rPr>
        <w:t>Sapurji</w:t>
      </w:r>
      <w:r w:rsidRPr="6DDEA648" w:rsidR="6DDEA648">
        <w:rPr>
          <w:rFonts w:ascii="Arial" w:hAnsi="Arial" w:cs="Arial"/>
          <w:sz w:val="24"/>
          <w:szCs w:val="24"/>
          <w:lang w:eastAsia="en-GB"/>
        </w:rPr>
        <w:t xml:space="preserve"> cites solutions that the Swedish Hockey Federation implemented to increase the number of high-level professional hockey players. Below are some of those solutions:</w:t>
      </w:r>
    </w:p>
    <w:p xmlns:wp14="http://schemas.microsoft.com/office/word/2010/wordml" w:rsidRPr="008B2C77" w:rsidR="002B4BEF" w:rsidP="6DDEA648" w:rsidRDefault="002B4BEF" w14:paraId="5B4DF79A" wp14:textId="15A07589">
      <w:pPr>
        <w:pStyle w:val="ListParagraph"/>
        <w:numPr>
          <w:ilvl w:val="0"/>
          <w:numId w:val="10"/>
        </w:numPr>
        <w:suppressLineNumbers w:val="0"/>
        <w:bidi w:val="0"/>
        <w:spacing w:before="0" w:beforeAutospacing="off" w:after="160" w:afterAutospacing="off" w:line="480" w:lineRule="auto"/>
        <w:ind w:left="720" w:right="-613" w:hanging="360"/>
        <w:jc w:val="both"/>
        <w:rPr>
          <w:rFonts w:ascii="Arial" w:hAnsi="Arial" w:cs="Arial"/>
          <w:sz w:val="24"/>
          <w:szCs w:val="24"/>
          <w:lang w:eastAsia="en-GB"/>
        </w:rPr>
        <w:pPrChange w:author="Gary Smailes" w:date="2024-02-08T10:56:25.184Z">
          <w:pPr>
            <w:pStyle w:val="ListParagraph"/>
            <w:numPr>
              <w:ilvl w:val="0"/>
              <w:numId w:val="10"/>
            </w:numPr>
            <w:spacing w:line="480" w:lineRule="auto"/>
            <w:ind w:right="-613"/>
            <w:jc w:val="both"/>
          </w:pPr>
        </w:pPrChange>
      </w:pPr>
      <w:r w:rsidRPr="6DDEA648" w:rsidR="6DDEA648">
        <w:rPr>
          <w:rFonts w:ascii="Arial" w:hAnsi="Arial" w:cs="Arial"/>
          <w:sz w:val="24"/>
          <w:szCs w:val="24"/>
          <w:lang w:eastAsia="en-GB"/>
        </w:rPr>
        <w:t xml:space="preserve">Individual development of the potential of young players up to the age of </w:t>
      </w:r>
      <w:del w:author="Gary Smailes" w:date="2024-02-08T10:56:25.085Z" w:id="1168918078">
        <w:r w:rsidRPr="6DDEA648" w:rsidDel="6DDEA648">
          <w:rPr>
            <w:rFonts w:ascii="Arial" w:hAnsi="Arial" w:cs="Arial"/>
            <w:sz w:val="24"/>
            <w:szCs w:val="24"/>
            <w:lang w:eastAsia="en-GB"/>
          </w:rPr>
          <w:delText>13</w:delText>
        </w:r>
      </w:del>
      <w:ins w:author="Gary Smailes" w:date="2024-02-08T10:56:25.15Z" w:id="2040435746">
        <w:r w:rsidRPr="6DDEA648" w:rsidR="6DDEA648">
          <w:rPr>
            <w:rFonts w:ascii="Arial" w:hAnsi="Arial" w:cs="Arial"/>
            <w:sz w:val="24"/>
            <w:szCs w:val="24"/>
            <w:lang w:eastAsia="en-GB"/>
          </w:rPr>
          <w:t>thirteen.</w:t>
        </w:r>
      </w:ins>
    </w:p>
    <w:p xmlns:wp14="http://schemas.microsoft.com/office/word/2010/wordml" w:rsidRPr="008B2C77" w:rsidR="002B4BEF" w:rsidP="005055DF" w:rsidRDefault="00AC15E7" w14:paraId="63ED6910" wp14:textId="5EA10D10">
      <w:pPr>
        <w:pStyle w:val="ListParagraph"/>
        <w:numPr>
          <w:ilvl w:val="0"/>
          <w:numId w:val="10"/>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Focus on as many gifted children as possible registered in the national program "Tre Kronor Hockey School" – increasing as much and as long as possible the chances of selecting and identifying the truly talented for this sport</w:t>
      </w:r>
      <w:ins w:author="Gary Smailes" w:date="2024-02-08T10:56:31.015Z" w:id="1843399764">
        <w:r w:rsidRPr="6DDEA648" w:rsidR="6DDEA648">
          <w:rPr>
            <w:rFonts w:ascii="Arial" w:hAnsi="Arial" w:cs="Arial"/>
            <w:sz w:val="24"/>
            <w:szCs w:val="24"/>
            <w:lang w:eastAsia="en-GB"/>
          </w:rPr>
          <w:t>.</w:t>
        </w:r>
      </w:ins>
      <w:del w:author="Gary Smailes" w:date="2024-02-08T10:56:30.649Z" w:id="1111675527">
        <w:r w:rsidRPr="6DDEA648" w:rsidDel="6DDEA648">
          <w:rPr>
            <w:rFonts w:ascii="Arial" w:hAnsi="Arial" w:cs="Arial"/>
            <w:sz w:val="24"/>
            <w:szCs w:val="24"/>
            <w:lang w:eastAsia="en-GB"/>
          </w:rPr>
          <w:delText xml:space="preserve"> </w:delText>
        </w:r>
      </w:del>
    </w:p>
    <w:p xmlns:wp14="http://schemas.microsoft.com/office/word/2010/wordml" w:rsidRPr="008B2C77" w:rsidR="0032568D" w:rsidP="005055DF" w:rsidRDefault="005474A6" w14:paraId="1D5B0F0B" wp14:textId="6908746C">
      <w:pPr>
        <w:pStyle w:val="ListParagraph"/>
        <w:numPr>
          <w:ilvl w:val="0"/>
          <w:numId w:val="10"/>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Agreement with the NHL, the best league in the world</w:t>
      </w:r>
      <w:ins w:author="Gary Smailes" w:date="2024-02-08T10:56:43.896Z" w:id="2008179955">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that the most promising young Swedes will play in the professional hockey league in their country (a minimum 260 games in a season), further </w:t>
      </w:r>
      <w:r w:rsidRPr="6DDEA648" w:rsidR="6DDEA648">
        <w:rPr>
          <w:rFonts w:ascii="Arial" w:hAnsi="Arial" w:cs="Arial"/>
          <w:sz w:val="24"/>
          <w:szCs w:val="24"/>
          <w:lang w:eastAsia="en-GB"/>
        </w:rPr>
        <w:t>maintaining</w:t>
      </w:r>
      <w:r w:rsidRPr="6DDEA648" w:rsidR="6DDEA648">
        <w:rPr>
          <w:rFonts w:ascii="Arial" w:hAnsi="Arial" w:cs="Arial"/>
          <w:sz w:val="24"/>
          <w:szCs w:val="24"/>
          <w:lang w:eastAsia="en-GB"/>
        </w:rPr>
        <w:t xml:space="preserve"> and developing potential that may not yet be ready to play in the best league in the world</w:t>
      </w:r>
      <w:ins w:author="Gary Smailes" w:date="2024-02-08T10:56:39.74Z" w:id="304617669">
        <w:r w:rsidRPr="6DDEA648" w:rsidR="6DDEA648">
          <w:rPr>
            <w:rFonts w:ascii="Arial" w:hAnsi="Arial" w:cs="Arial"/>
            <w:sz w:val="24"/>
            <w:szCs w:val="24"/>
            <w:lang w:eastAsia="en-GB"/>
          </w:rPr>
          <w:t>.</w:t>
        </w:r>
      </w:ins>
    </w:p>
    <w:p xmlns:wp14="http://schemas.microsoft.com/office/word/2010/wordml" w:rsidRPr="008B2C77" w:rsidR="0032568D" w:rsidP="005055DF" w:rsidRDefault="005474A6" w14:paraId="549D1B10" wp14:textId="77777777">
      <w:pPr>
        <w:pStyle w:val="ListParagraph"/>
        <w:numPr>
          <w:ilvl w:val="0"/>
          <w:numId w:val="10"/>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 xml:space="preserve">Creating programs for immigrant communities who have settled in Sweden and inviting their children to these programs – a </w:t>
      </w:r>
      <w:r w:rsidRPr="6DDEA648" w:rsidR="6DDEA648">
        <w:rPr>
          <w:rFonts w:ascii="Arial" w:hAnsi="Arial" w:cs="Arial"/>
          <w:sz w:val="24"/>
          <w:szCs w:val="24"/>
          <w:lang w:eastAsia="en-GB"/>
        </w:rPr>
        <w:t xml:space="preserve">broadly </w:t>
      </w:r>
      <w:r w:rsidRPr="6DDEA648" w:rsidR="6DDEA648">
        <w:rPr>
          <w:rFonts w:ascii="Arial" w:hAnsi="Arial" w:cs="Arial"/>
          <w:sz w:val="24"/>
          <w:szCs w:val="24"/>
          <w:lang w:eastAsia="en-GB"/>
        </w:rPr>
        <w:t>developed program to recruit and disseminate hockey, thus increasing the chance of a greater number of late-</w:t>
      </w:r>
      <w:r w:rsidRPr="6DDEA648" w:rsidR="6DDEA648">
        <w:rPr>
          <w:rFonts w:ascii="Arial" w:hAnsi="Arial" w:cs="Arial"/>
          <w:sz w:val="24"/>
          <w:szCs w:val="24"/>
          <w:lang w:eastAsia="en-GB"/>
        </w:rPr>
        <w:t xml:space="preserve">selected </w:t>
      </w:r>
      <w:r w:rsidRPr="6DDEA648" w:rsidR="6DDEA648">
        <w:rPr>
          <w:rFonts w:ascii="Arial" w:hAnsi="Arial" w:cs="Arial"/>
          <w:sz w:val="24"/>
          <w:szCs w:val="24"/>
          <w:lang w:eastAsia="en-GB"/>
        </w:rPr>
        <w:t>talented young hockey players</w:t>
      </w:r>
    </w:p>
    <w:p xmlns:wp14="http://schemas.microsoft.com/office/word/2010/wordml" w:rsidRPr="008B2C77" w:rsidR="0001290D" w:rsidP="6DDEA648" w:rsidRDefault="0001290D" w14:paraId="27B3465B" wp14:textId="799C8C18">
      <w:pPr>
        <w:spacing w:line="480" w:lineRule="auto"/>
        <w:ind w:right="-613" w:firstLine="720"/>
        <w:jc w:val="both"/>
        <w:rPr>
          <w:ins w:author="Gary Smailes" w:date="2024-02-08T10:57:14.205Z" w:id="747784824"/>
          <w:rFonts w:ascii="Arial" w:hAnsi="Arial" w:cs="Arial"/>
          <w:sz w:val="24"/>
          <w:szCs w:val="24"/>
          <w:lang w:eastAsia="en-GB"/>
        </w:rPr>
        <w:pPrChange w:author="Gary Smailes" w:date="2024-02-08T10:56:58.482Z">
          <w:pPr>
            <w:spacing w:line="480" w:lineRule="auto"/>
            <w:ind w:right="-613"/>
            <w:jc w:val="both"/>
          </w:pPr>
        </w:pPrChange>
      </w:pPr>
      <w:del w:author="Gary Smailes" w:date="2024-02-08T10:56:56.656Z" w:id="1510248351">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Norway is a small Scandinavian country with a population of 5.3 million. Despite this, the country has won the most medals at Winter Olympics - 368! Not the United States, not China, not Great Britain, not France, but this tiny country. How is it possible and how do Norwegians approach the development of children's potential and developing world-class professional athletes on an Olympic scale? </w:t>
      </w:r>
    </w:p>
    <w:p xmlns:wp14="http://schemas.microsoft.com/office/word/2010/wordml" w:rsidRPr="008B2C77" w:rsidR="0001290D" w:rsidP="6DDEA648" w:rsidRDefault="0001290D" w14:paraId="5D7E7F90" wp14:textId="7C72FE0E">
      <w:pPr>
        <w:spacing w:line="480" w:lineRule="auto"/>
        <w:ind w:right="-613" w:firstLine="720"/>
        <w:jc w:val="both"/>
        <w:rPr>
          <w:ins w:author="Gary Smailes" w:date="2024-02-08T10:57:40.199Z" w:id="1280309312"/>
          <w:rFonts w:ascii="Arial" w:hAnsi="Arial" w:cs="Arial"/>
          <w:sz w:val="24"/>
          <w:szCs w:val="24"/>
          <w:lang w:eastAsia="en-GB"/>
        </w:rPr>
      </w:pPr>
      <w:r w:rsidRPr="6DDEA648" w:rsidR="6DDEA648">
        <w:rPr>
          <w:rFonts w:ascii="Arial" w:hAnsi="Arial" w:cs="Arial"/>
          <w:sz w:val="24"/>
          <w:szCs w:val="24"/>
          <w:lang w:eastAsia="en-GB"/>
        </w:rPr>
        <w:t xml:space="preserve">Whereas in most highly developed countries parents, coaches and society in general are obsessed with early specialization and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in Norway society focuses on a whole mass of various sports in childhood and actively </w:t>
      </w:r>
      <w:r w:rsidRPr="6DDEA648" w:rsidR="6DDEA648">
        <w:rPr>
          <w:rFonts w:ascii="Arial" w:hAnsi="Arial" w:cs="Arial"/>
          <w:sz w:val="24"/>
          <w:szCs w:val="24"/>
          <w:lang w:eastAsia="en-GB"/>
        </w:rPr>
        <w:t>participates</w:t>
      </w:r>
      <w:r w:rsidRPr="6DDEA648" w:rsidR="6DDEA648">
        <w:rPr>
          <w:rFonts w:ascii="Arial" w:hAnsi="Arial" w:cs="Arial"/>
          <w:sz w:val="24"/>
          <w:szCs w:val="24"/>
          <w:lang w:eastAsia="en-GB"/>
        </w:rPr>
        <w:t xml:space="preserve"> with whole families in the program: "Joy of Sport for All"! The very name of this program already encourages people to take up sports. The word 'Joy' is associated with having fun, learning, </w:t>
      </w:r>
      <w:r w:rsidRPr="6DDEA648" w:rsidR="6DDEA648">
        <w:rPr>
          <w:rFonts w:ascii="Arial" w:hAnsi="Arial" w:cs="Arial"/>
          <w:sz w:val="24"/>
          <w:szCs w:val="24"/>
          <w:lang w:eastAsia="en-GB"/>
        </w:rPr>
        <w:t>smiling</w:t>
      </w:r>
      <w:r w:rsidRPr="6DDEA648" w:rsidR="6DDEA648">
        <w:rPr>
          <w:rFonts w:ascii="Arial" w:hAnsi="Arial" w:cs="Arial"/>
          <w:sz w:val="24"/>
          <w:szCs w:val="24"/>
          <w:lang w:eastAsia="en-GB"/>
        </w:rPr>
        <w:t xml:space="preserve"> and having </w:t>
      </w:r>
      <w:r w:rsidRPr="6DDEA648" w:rsidR="6DDEA648">
        <w:rPr>
          <w:rFonts w:ascii="Arial" w:hAnsi="Arial" w:cs="Arial"/>
          <w:sz w:val="24"/>
          <w:szCs w:val="24"/>
          <w:lang w:eastAsia="en-GB"/>
        </w:rPr>
        <w:t>a great time</w:t>
      </w:r>
      <w:r w:rsidRPr="6DDEA648" w:rsidR="6DDEA648">
        <w:rPr>
          <w:rFonts w:ascii="Arial" w:hAnsi="Arial" w:cs="Arial"/>
          <w:sz w:val="24"/>
          <w:szCs w:val="24"/>
          <w:lang w:eastAsia="en-GB"/>
        </w:rPr>
        <w:t xml:space="preserve">. It is especially </w:t>
      </w:r>
      <w:r w:rsidRPr="6DDEA648" w:rsidR="6DDEA648">
        <w:rPr>
          <w:rFonts w:ascii="Arial" w:hAnsi="Arial" w:cs="Arial"/>
          <w:sz w:val="24"/>
          <w:szCs w:val="24"/>
          <w:lang w:eastAsia="en-GB"/>
        </w:rPr>
        <w:t>closely associated</w:t>
      </w:r>
      <w:r w:rsidRPr="6DDEA648" w:rsidR="6DDEA648">
        <w:rPr>
          <w:rFonts w:ascii="Arial" w:hAnsi="Arial" w:cs="Arial"/>
          <w:sz w:val="24"/>
          <w:szCs w:val="24"/>
          <w:lang w:eastAsia="en-GB"/>
        </w:rPr>
        <w:t xml:space="preserve"> with children, as the program creates a friendly environment for them and their needs. There is no place for any form of pressure, unrealistic expectations of parents and coaches who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know why they control children all the time and yell at them! </w:t>
      </w:r>
    </w:p>
    <w:p xmlns:wp14="http://schemas.microsoft.com/office/word/2010/wordml" w:rsidRPr="008B2C77" w:rsidR="0001290D" w:rsidP="6DDEA648" w:rsidRDefault="0001290D" w14:paraId="5AF87B0E" wp14:textId="198CF8EA">
      <w:pPr>
        <w:pStyle w:val="Normal"/>
        <w:suppressLineNumbers w:val="0"/>
        <w:bidi w:val="0"/>
        <w:spacing w:before="0" w:beforeAutospacing="off" w:after="160" w:afterAutospacing="off" w:line="480" w:lineRule="auto"/>
        <w:ind w:left="0" w:right="-613" w:firstLine="720"/>
        <w:jc w:val="both"/>
        <w:rPr>
          <w:ins w:author="Gary Smailes" w:date="2024-02-08T11:00:40.836Z" w:id="1624382467"/>
          <w:rFonts w:ascii="Arial" w:hAnsi="Arial" w:cs="Arial"/>
          <w:sz w:val="24"/>
          <w:szCs w:val="24"/>
          <w:lang w:eastAsia="en-GB"/>
        </w:rPr>
      </w:pPr>
      <w:r w:rsidRPr="6DDEA648" w:rsidR="6DDEA648">
        <w:rPr>
          <w:rFonts w:ascii="Arial" w:hAnsi="Arial" w:cs="Arial"/>
          <w:sz w:val="24"/>
          <w:szCs w:val="24"/>
          <w:lang w:eastAsia="en-GB"/>
        </w:rPr>
        <w:t xml:space="preserve">Furthermore, Norway has created a sports document called "Children’s rights in Sport", which clearly defines the rules of participation in sports and what the environment should be for children who want to play various sports. </w:t>
      </w:r>
      <w:r w:rsidRPr="6DDEA648" w:rsidR="6DDEA648">
        <w:rPr>
          <w:rFonts w:ascii="Arial" w:hAnsi="Arial" w:cs="Arial"/>
          <w:sz w:val="24"/>
          <w:szCs w:val="24"/>
          <w:lang w:eastAsia="en-GB"/>
        </w:rPr>
        <w:t>It’s</w:t>
      </w:r>
      <w:r w:rsidRPr="6DDEA648" w:rsidR="6DDEA648">
        <w:rPr>
          <w:rFonts w:ascii="Arial" w:hAnsi="Arial" w:cs="Arial"/>
          <w:sz w:val="24"/>
          <w:szCs w:val="24"/>
          <w:lang w:eastAsia="en-GB"/>
        </w:rPr>
        <w:t xml:space="preserve"> only when youngsters become teenagers, i.e. around </w:t>
      </w:r>
      <w:del w:author="Gary Smailes" w:date="2024-02-08T11:00:31.727Z" w:id="259024973">
        <w:r w:rsidRPr="6DDEA648" w:rsidDel="6DDEA648">
          <w:rPr>
            <w:rFonts w:ascii="Arial" w:hAnsi="Arial" w:cs="Arial"/>
            <w:sz w:val="24"/>
            <w:szCs w:val="24"/>
            <w:lang w:eastAsia="en-GB"/>
          </w:rPr>
          <w:delText>13-14</w:delText>
        </w:r>
      </w:del>
      <w:ins w:author="Gary Smailes" w:date="2024-02-08T11:00:36.636Z" w:id="985433066">
        <w:r w:rsidRPr="6DDEA648" w:rsidR="6DDEA648">
          <w:rPr>
            <w:rFonts w:ascii="Arial" w:hAnsi="Arial" w:cs="Arial"/>
            <w:sz w:val="24"/>
            <w:szCs w:val="24"/>
            <w:lang w:eastAsia="en-GB"/>
          </w:rPr>
          <w:t>thirteen to fourteen</w:t>
        </w:r>
      </w:ins>
      <w:r w:rsidRPr="6DDEA648" w:rsidR="6DDEA648">
        <w:rPr>
          <w:rFonts w:ascii="Arial" w:hAnsi="Arial" w:cs="Arial"/>
          <w:sz w:val="24"/>
          <w:szCs w:val="24"/>
          <w:lang w:eastAsia="en-GB"/>
        </w:rPr>
        <w:t xml:space="preserve"> years of age that they can begin to choose the sport that suits them best and in which they want to specialize. </w:t>
      </w:r>
    </w:p>
    <w:p xmlns:wp14="http://schemas.microsoft.com/office/word/2010/wordml" w:rsidRPr="008B2C77" w:rsidR="0001290D" w:rsidP="6DDEA648" w:rsidRDefault="0001290D" w14:paraId="2682CE44" wp14:textId="2A52B5CF">
      <w:pPr>
        <w:pStyle w:val="Normal"/>
        <w:suppressLineNumbers w:val="0"/>
        <w:bidi w:val="0"/>
        <w:spacing w:before="0" w:beforeAutospacing="off" w:after="160" w:afterAutospacing="off" w:line="480" w:lineRule="auto"/>
        <w:ind w:left="0" w:right="-613" w:firstLine="720"/>
        <w:jc w:val="both"/>
        <w:rPr>
          <w:rFonts w:ascii="Arial" w:hAnsi="Arial" w:cs="Arial"/>
          <w:sz w:val="24"/>
          <w:szCs w:val="24"/>
          <w:lang w:eastAsia="en-GB"/>
        </w:rPr>
      </w:pPr>
      <w:r w:rsidRPr="6DDEA648" w:rsidR="6DDEA648">
        <w:rPr>
          <w:rFonts w:ascii="Arial" w:hAnsi="Arial" w:cs="Arial"/>
          <w:sz w:val="24"/>
          <w:szCs w:val="24"/>
          <w:lang w:eastAsia="en-GB"/>
        </w:rPr>
        <w:t>It is worth noting that even teenagers talented in o</w:t>
      </w:r>
      <w:r w:rsidRPr="6DDEA648" w:rsidR="6DDEA648">
        <w:rPr>
          <w:rFonts w:ascii="Arial" w:hAnsi="Arial" w:cs="Arial"/>
          <w:sz w:val="24"/>
          <w:szCs w:val="24"/>
          <w:lang w:eastAsia="en-GB"/>
        </w:rPr>
        <w:t xml:space="preserve">ne </w:t>
      </w:r>
      <w:r w:rsidRPr="6DDEA648" w:rsidR="6DDEA648">
        <w:rPr>
          <w:rFonts w:ascii="Arial" w:hAnsi="Arial" w:cs="Arial"/>
          <w:sz w:val="24"/>
          <w:szCs w:val="24"/>
          <w:lang w:eastAsia="en-GB"/>
        </w:rPr>
        <w:t>particular sp</w:t>
      </w:r>
      <w:r w:rsidRPr="6DDEA648" w:rsidR="6DDEA648">
        <w:rPr>
          <w:rFonts w:ascii="Arial" w:hAnsi="Arial" w:cs="Arial"/>
          <w:sz w:val="24"/>
          <w:szCs w:val="24"/>
          <w:lang w:eastAsia="en-GB"/>
        </w:rPr>
        <w:t>ort</w:t>
      </w:r>
      <w:r w:rsidRPr="6DDEA648" w:rsidR="6DDEA648">
        <w:rPr>
          <w:rFonts w:ascii="Arial" w:hAnsi="Arial" w:cs="Arial"/>
          <w:sz w:val="24"/>
          <w:szCs w:val="24"/>
          <w:lang w:eastAsia="en-GB"/>
        </w:rPr>
        <w:t xml:space="preserve"> are not forbidden to practice and enjoy other sports! The approach of coaches working with talented youngsters with the potential to play professionally is al</w:t>
      </w:r>
      <w:r w:rsidRPr="6DDEA648" w:rsidR="6DDEA648">
        <w:rPr>
          <w:rFonts w:ascii="Arial" w:hAnsi="Arial" w:cs="Arial"/>
          <w:sz w:val="24"/>
          <w:szCs w:val="24"/>
          <w:lang w:eastAsia="en-GB"/>
        </w:rPr>
        <w:t xml:space="preserve">so </w:t>
      </w:r>
      <w:r w:rsidRPr="6DDEA648" w:rsidR="6DDEA648">
        <w:rPr>
          <w:rFonts w:ascii="Arial" w:hAnsi="Arial" w:cs="Arial"/>
          <w:sz w:val="24"/>
          <w:szCs w:val="24"/>
          <w:lang w:eastAsia="en-GB"/>
        </w:rPr>
        <w:t>very differ</w:t>
      </w:r>
      <w:r w:rsidRPr="6DDEA648" w:rsidR="6DDEA648">
        <w:rPr>
          <w:rFonts w:ascii="Arial" w:hAnsi="Arial" w:cs="Arial"/>
          <w:sz w:val="24"/>
          <w:szCs w:val="24"/>
          <w:lang w:eastAsia="en-GB"/>
        </w:rPr>
        <w:t>ent</w:t>
      </w:r>
      <w:r w:rsidRPr="6DDEA648" w:rsidR="6DDEA648">
        <w:rPr>
          <w:rFonts w:ascii="Arial" w:hAnsi="Arial" w:cs="Arial"/>
          <w:sz w:val="24"/>
          <w:szCs w:val="24"/>
          <w:lang w:eastAsia="en-GB"/>
        </w:rPr>
        <w:t xml:space="preserve"> from that of their colleagues in other countries. They support 'talent' by providing advice and mentoring. The balance between self-learning and the coach's involvement in the learning process is to the young athletes’ benefit. The role of the coach is to help and add to the learning process, instead of constantly instructing and controlling the learning process of children and adolescents.       </w:t>
      </w:r>
    </w:p>
    <w:p xmlns:wp14="http://schemas.microsoft.com/office/word/2010/wordml" w:rsidRPr="008B2C77" w:rsidR="006033AE" w:rsidP="6DDEA648" w:rsidRDefault="006033AE" w14:paraId="7548BEFC" wp14:textId="098DD114">
      <w:pPr>
        <w:pStyle w:val="Normal"/>
        <w:suppressLineNumbers w:val="0"/>
        <w:bidi w:val="0"/>
        <w:spacing w:before="0" w:beforeAutospacing="off" w:after="160" w:afterAutospacing="off" w:line="480" w:lineRule="auto"/>
        <w:ind w:left="0" w:right="-613"/>
        <w:jc w:val="both"/>
        <w:rPr>
          <w:rFonts w:ascii="Arial" w:hAnsi="Arial" w:cs="Arial"/>
          <w:sz w:val="24"/>
          <w:szCs w:val="24"/>
          <w:lang w:eastAsia="en-GB"/>
        </w:rPr>
      </w:pPr>
      <w:del w:author="Gary Smailes" w:date="2024-02-08T11:00:56.288Z" w:id="1502617412">
        <w:r w:rsidRPr="6DDEA648" w:rsidDel="6DDEA648">
          <w:rPr>
            <w:rFonts w:ascii="Arial" w:hAnsi="Arial" w:cs="Arial"/>
            <w:sz w:val="24"/>
            <w:szCs w:val="24"/>
            <w:lang w:eastAsia="en-GB"/>
          </w:rPr>
          <w:delText xml:space="preserve">     </w:delText>
        </w:r>
      </w:del>
      <w:ins w:author="Gary Smailes" w:date="2024-02-08T11:00:56.73Z" w:id="1575663143">
        <w:r>
          <w:tab/>
        </w:r>
      </w:ins>
      <w:r w:rsidRPr="6DDEA648" w:rsidR="6DDEA648">
        <w:rPr>
          <w:rFonts w:ascii="Arial" w:hAnsi="Arial" w:cs="Arial"/>
          <w:sz w:val="24"/>
          <w:szCs w:val="24"/>
          <w:lang w:eastAsia="en-GB"/>
        </w:rPr>
        <w:t>The Norwegians' successes are not restricted to just winter sports. They are also enjoying ever better results in summer sports. In the article: "Norway's radically different approach to sports helped it climb to the top of the Olympic podium" (January 2021), its author cites several of the successes achieved by Norwegian athletes in summer sports:</w:t>
      </w:r>
    </w:p>
    <w:p xmlns:wp14="http://schemas.microsoft.com/office/word/2010/wordml" w:rsidRPr="008B2C77" w:rsidR="006033AE" w:rsidP="6DDEA648" w:rsidRDefault="006033AE" w14:paraId="5D6AEAD7" wp14:textId="594B740F">
      <w:pPr>
        <w:pStyle w:val="ListParagraph"/>
        <w:numPr>
          <w:ilvl w:val="0"/>
          <w:numId w:val="11"/>
        </w:numPr>
        <w:suppressLineNumbers w:val="0"/>
        <w:bidi w:val="0"/>
        <w:spacing w:before="0" w:beforeAutospacing="off" w:after="160" w:afterAutospacing="off" w:line="480" w:lineRule="auto"/>
        <w:ind w:left="720" w:right="-613" w:hanging="360"/>
        <w:jc w:val="both"/>
        <w:rPr>
          <w:rFonts w:ascii="Arial" w:hAnsi="Arial" w:cs="Arial"/>
          <w:sz w:val="24"/>
          <w:szCs w:val="24"/>
          <w:lang w:eastAsia="en-GB"/>
        </w:rPr>
        <w:pPrChange w:author="Gary Smailes" w:date="2024-02-08T11:01:13.125Z">
          <w:pPr>
            <w:pStyle w:val="ListParagraph"/>
            <w:numPr>
              <w:ilvl w:val="0"/>
              <w:numId w:val="11"/>
            </w:numPr>
            <w:spacing w:line="480" w:lineRule="auto"/>
            <w:ind w:right="-613"/>
            <w:jc w:val="both"/>
          </w:pPr>
        </w:pPrChange>
      </w:pPr>
      <w:r w:rsidRPr="6DDEA648" w:rsidR="6DDEA648">
        <w:rPr>
          <w:rFonts w:ascii="Arial" w:hAnsi="Arial" w:cs="Arial"/>
          <w:sz w:val="24"/>
          <w:szCs w:val="24"/>
          <w:lang w:eastAsia="en-GB"/>
        </w:rPr>
        <w:t xml:space="preserve">Casper Ruud is the world’s </w:t>
      </w:r>
      <w:del w:author="Gary Smailes" w:date="2024-02-08T11:01:13.036Z" w:id="199361902">
        <w:r w:rsidRPr="6DDEA648" w:rsidDel="6DDEA648">
          <w:rPr>
            <w:rFonts w:ascii="Arial" w:hAnsi="Arial" w:cs="Arial"/>
            <w:sz w:val="24"/>
            <w:szCs w:val="24"/>
            <w:lang w:eastAsia="en-GB"/>
          </w:rPr>
          <w:delText>No. 8</w:delText>
        </w:r>
      </w:del>
      <w:ins w:author="Gary Smailes" w:date="2024-02-08T11:01:14.855Z" w:id="839427447">
        <w:r w:rsidRPr="6DDEA648" w:rsidR="6DDEA648">
          <w:rPr>
            <w:rFonts w:ascii="Arial" w:hAnsi="Arial" w:cs="Arial"/>
            <w:sz w:val="24"/>
            <w:szCs w:val="24"/>
            <w:lang w:eastAsia="en-GB"/>
          </w:rPr>
          <w:t>number eight</w:t>
        </w:r>
      </w:ins>
      <w:r w:rsidRPr="6DDEA648" w:rsidR="6DDEA648">
        <w:rPr>
          <w:rFonts w:ascii="Arial" w:hAnsi="Arial" w:cs="Arial"/>
          <w:sz w:val="24"/>
          <w:szCs w:val="24"/>
          <w:lang w:eastAsia="en-GB"/>
        </w:rPr>
        <w:t xml:space="preserve"> in tennis</w:t>
      </w:r>
      <w:ins w:author="Gary Smailes" w:date="2024-02-08T11:01:09.664Z" w:id="1053452777">
        <w:r w:rsidRPr="6DDEA648" w:rsidR="6DDEA648">
          <w:rPr>
            <w:rFonts w:ascii="Arial" w:hAnsi="Arial" w:cs="Arial"/>
            <w:sz w:val="24"/>
            <w:szCs w:val="24"/>
            <w:lang w:eastAsia="en-GB"/>
          </w:rPr>
          <w:t>.</w:t>
        </w:r>
      </w:ins>
    </w:p>
    <w:p xmlns:wp14="http://schemas.microsoft.com/office/word/2010/wordml" w:rsidRPr="008B2C77" w:rsidR="006033AE" w:rsidP="6DDEA648" w:rsidRDefault="006033AE" w14:paraId="7EFE0509" wp14:textId="763C9A5F">
      <w:pPr>
        <w:pStyle w:val="ListParagraph"/>
        <w:numPr>
          <w:ilvl w:val="0"/>
          <w:numId w:val="11"/>
        </w:numPr>
        <w:suppressLineNumbers w:val="0"/>
        <w:bidi w:val="0"/>
        <w:spacing w:before="0" w:beforeAutospacing="off" w:after="160" w:afterAutospacing="off" w:line="480" w:lineRule="auto"/>
        <w:ind w:left="720" w:right="-613" w:hanging="360"/>
        <w:jc w:val="both"/>
        <w:rPr>
          <w:rFonts w:ascii="Arial" w:hAnsi="Arial" w:cs="Arial"/>
          <w:sz w:val="24"/>
          <w:szCs w:val="24"/>
          <w:lang w:eastAsia="en-GB"/>
        </w:rPr>
        <w:pPrChange w:author="Gary Smailes" w:date="2024-02-08T11:01:19.556Z">
          <w:pPr>
            <w:pStyle w:val="ListParagraph"/>
            <w:numPr>
              <w:ilvl w:val="0"/>
              <w:numId w:val="11"/>
            </w:numPr>
            <w:spacing w:line="480" w:lineRule="auto"/>
            <w:ind w:right="-613"/>
            <w:jc w:val="both"/>
          </w:pPr>
        </w:pPrChange>
      </w:pPr>
      <w:del w:author="Gary Smailes" w:date="2024-02-08T11:01:17.267Z" w:id="241033600">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Viktor Hovland is one of the top </w:t>
      </w:r>
      <w:del w:author="Gary Smailes" w:date="2024-02-08T11:01:19.478Z" w:id="72037611">
        <w:r w:rsidRPr="6DDEA648" w:rsidDel="6DDEA648">
          <w:rPr>
            <w:rFonts w:ascii="Arial" w:hAnsi="Arial" w:cs="Arial"/>
            <w:sz w:val="24"/>
            <w:szCs w:val="24"/>
            <w:lang w:eastAsia="en-GB"/>
          </w:rPr>
          <w:delText xml:space="preserve">10 </w:delText>
        </w:r>
      </w:del>
      <w:ins w:author="Gary Smailes" w:date="2024-02-08T11:01:20.691Z" w:id="790754325">
        <w:r w:rsidRPr="6DDEA648" w:rsidR="6DDEA648">
          <w:rPr>
            <w:rFonts w:ascii="Arial" w:hAnsi="Arial" w:cs="Arial"/>
            <w:sz w:val="24"/>
            <w:szCs w:val="24"/>
            <w:lang w:eastAsia="en-GB"/>
          </w:rPr>
          <w:t xml:space="preserve">ten </w:t>
        </w:r>
      </w:ins>
      <w:r w:rsidRPr="6DDEA648" w:rsidR="6DDEA648">
        <w:rPr>
          <w:rFonts w:ascii="Arial" w:hAnsi="Arial" w:cs="Arial"/>
          <w:sz w:val="24"/>
          <w:szCs w:val="24"/>
          <w:lang w:eastAsia="en-GB"/>
        </w:rPr>
        <w:t>golfers</w:t>
      </w:r>
      <w:ins w:author="Gary Smailes" w:date="2024-02-08T11:01:38.238Z" w:id="197650588">
        <w:r w:rsidRPr="6DDEA648" w:rsidR="6DDEA648">
          <w:rPr>
            <w:rFonts w:ascii="Arial" w:hAnsi="Arial" w:cs="Arial"/>
            <w:sz w:val="24"/>
            <w:szCs w:val="24"/>
            <w:lang w:eastAsia="en-GB"/>
          </w:rPr>
          <w:t>.</w:t>
        </w:r>
      </w:ins>
    </w:p>
    <w:p xmlns:wp14="http://schemas.microsoft.com/office/word/2010/wordml" w:rsidRPr="008B2C77" w:rsidR="006033AE" w:rsidP="005055DF" w:rsidRDefault="006033AE" w14:paraId="4242E783" wp14:textId="6186E554">
      <w:pPr>
        <w:pStyle w:val="ListParagraph"/>
        <w:numPr>
          <w:ilvl w:val="0"/>
          <w:numId w:val="11"/>
        </w:numPr>
        <w:spacing w:line="480" w:lineRule="auto"/>
        <w:ind w:right="-613"/>
        <w:jc w:val="both"/>
        <w:rPr>
          <w:rFonts w:ascii="Arial" w:hAnsi="Arial" w:cs="Arial"/>
          <w:sz w:val="24"/>
          <w:szCs w:val="24"/>
          <w:lang w:eastAsia="en-GB"/>
        </w:rPr>
      </w:pPr>
      <w:del w:author="Gary Smailes" w:date="2024-02-08T11:01:23.42Z" w:id="555798696">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Soccer player Erling Haaland is considered one of the best young strikers</w:t>
      </w:r>
      <w:ins w:author="Gary Smailes" w:date="2024-02-08T11:01:39.164Z" w:id="1227795771">
        <w:r w:rsidRPr="6DDEA648" w:rsidR="6DDEA648">
          <w:rPr>
            <w:rFonts w:ascii="Arial" w:hAnsi="Arial" w:cs="Arial"/>
            <w:sz w:val="24"/>
            <w:szCs w:val="24"/>
            <w:lang w:eastAsia="en-GB"/>
          </w:rPr>
          <w:t>.</w:t>
        </w:r>
      </w:ins>
    </w:p>
    <w:p xmlns:wp14="http://schemas.microsoft.com/office/word/2010/wordml" w:rsidRPr="008B2C77" w:rsidR="006033AE" w:rsidP="6DDEA648" w:rsidRDefault="006033AE" w14:paraId="23DF24A1" wp14:textId="08AA3220">
      <w:pPr>
        <w:pStyle w:val="ListParagraph"/>
        <w:numPr>
          <w:ilvl w:val="0"/>
          <w:numId w:val="11"/>
        </w:numPr>
        <w:suppressLineNumbers w:val="0"/>
        <w:bidi w:val="0"/>
        <w:spacing w:before="0" w:beforeAutospacing="off" w:after="160" w:afterAutospacing="off" w:line="480" w:lineRule="auto"/>
        <w:ind w:left="720" w:right="-613" w:hanging="360"/>
        <w:jc w:val="both"/>
        <w:rPr>
          <w:rFonts w:ascii="Arial" w:hAnsi="Arial" w:cs="Arial"/>
          <w:sz w:val="24"/>
          <w:szCs w:val="24"/>
          <w:lang w:eastAsia="en-GB"/>
        </w:rPr>
        <w:pPrChange w:author="Gary Smailes" w:date="2024-02-08T11:01:33.288Z">
          <w:pPr>
            <w:pStyle w:val="ListParagraph"/>
            <w:numPr>
              <w:ilvl w:val="0"/>
              <w:numId w:val="11"/>
            </w:numPr>
            <w:spacing w:line="480" w:lineRule="auto"/>
            <w:ind w:right="-613"/>
            <w:jc w:val="both"/>
          </w:pPr>
        </w:pPrChange>
      </w:pPr>
      <w:del w:author="Gary Smailes" w:date="2024-02-08T11:01:25.356Z" w:id="1786330303">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Magnus Carlsen has been ranked </w:t>
      </w:r>
      <w:ins w:author="Gary Smailes" w:date="2024-02-08T11:01:30.507Z" w:id="1442739721">
        <w:r w:rsidRPr="6DDEA648" w:rsidR="6DDEA648">
          <w:rPr>
            <w:rFonts w:ascii="Arial" w:hAnsi="Arial" w:cs="Arial"/>
            <w:sz w:val="24"/>
            <w:szCs w:val="24"/>
            <w:lang w:eastAsia="en-GB"/>
          </w:rPr>
          <w:t>number one</w:t>
        </w:r>
      </w:ins>
      <w:del w:author="Gary Smailes" w:date="2024-02-08T11:01:28.374Z" w:id="658424571">
        <w:r w:rsidRPr="6DDEA648" w:rsidDel="6DDEA648">
          <w:rPr>
            <w:rFonts w:ascii="Arial" w:hAnsi="Arial" w:cs="Arial"/>
            <w:sz w:val="24"/>
            <w:szCs w:val="24"/>
            <w:lang w:eastAsia="en-GB"/>
          </w:rPr>
          <w:delText>No. 1</w:delText>
        </w:r>
      </w:del>
      <w:r w:rsidRPr="6DDEA648" w:rsidR="6DDEA648">
        <w:rPr>
          <w:rFonts w:ascii="Arial" w:hAnsi="Arial" w:cs="Arial"/>
          <w:sz w:val="24"/>
          <w:szCs w:val="24"/>
          <w:lang w:eastAsia="en-GB"/>
        </w:rPr>
        <w:t xml:space="preserve"> in chess for </w:t>
      </w:r>
      <w:del w:author="Gary Smailes" w:date="2024-02-08T11:01:33.209Z" w:id="905356643">
        <w:r w:rsidRPr="6DDEA648" w:rsidDel="6DDEA648">
          <w:rPr>
            <w:rFonts w:ascii="Arial" w:hAnsi="Arial" w:cs="Arial"/>
            <w:sz w:val="24"/>
            <w:szCs w:val="24"/>
            <w:lang w:eastAsia="en-GB"/>
          </w:rPr>
          <w:delText xml:space="preserve">11 </w:delText>
        </w:r>
      </w:del>
      <w:ins w:author="Gary Smailes" w:date="2024-02-08T11:01:34.682Z" w:id="422576937">
        <w:r w:rsidRPr="6DDEA648" w:rsidR="6DDEA648">
          <w:rPr>
            <w:rFonts w:ascii="Arial" w:hAnsi="Arial" w:cs="Arial"/>
            <w:sz w:val="24"/>
            <w:szCs w:val="24"/>
            <w:lang w:eastAsia="en-GB"/>
          </w:rPr>
          <w:t xml:space="preserve">eleven </w:t>
        </w:r>
      </w:ins>
      <w:r w:rsidRPr="6DDEA648" w:rsidR="6DDEA648">
        <w:rPr>
          <w:rFonts w:ascii="Arial" w:hAnsi="Arial" w:cs="Arial"/>
          <w:sz w:val="24"/>
          <w:szCs w:val="24"/>
          <w:lang w:eastAsia="en-GB"/>
        </w:rPr>
        <w:t>years</w:t>
      </w:r>
      <w:ins w:author="Gary Smailes" w:date="2024-02-08T11:01:40.29Z" w:id="381481047">
        <w:r w:rsidRPr="6DDEA648" w:rsidR="6DDEA648">
          <w:rPr>
            <w:rFonts w:ascii="Arial" w:hAnsi="Arial" w:cs="Arial"/>
            <w:sz w:val="24"/>
            <w:szCs w:val="24"/>
            <w:lang w:eastAsia="en-GB"/>
          </w:rPr>
          <w:t>.</w:t>
        </w:r>
      </w:ins>
    </w:p>
    <w:p xmlns:wp14="http://schemas.microsoft.com/office/word/2010/wordml" w:rsidRPr="008B2C77" w:rsidR="006033AE" w:rsidP="005055DF" w:rsidRDefault="006033AE" w14:paraId="57C678C9" wp14:textId="799B7249">
      <w:pPr>
        <w:pStyle w:val="ListParagraph"/>
        <w:numPr>
          <w:ilvl w:val="0"/>
          <w:numId w:val="11"/>
        </w:numPr>
        <w:spacing w:line="480" w:lineRule="auto"/>
        <w:ind w:right="-613"/>
        <w:jc w:val="both"/>
        <w:rPr>
          <w:rFonts w:ascii="Arial" w:hAnsi="Arial" w:cs="Arial"/>
          <w:sz w:val="24"/>
          <w:szCs w:val="24"/>
          <w:lang w:eastAsia="en-GB"/>
        </w:rPr>
      </w:pPr>
      <w:del w:author="Gary Smailes" w:date="2024-02-08T11:01:43.772Z" w:id="1805967158">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Norway’s Karsten Warholm smashed his own world record in the 400-metre hurdles, and Jakob Ingebrigtsen continued his dominance of middle-distance races by winning the 1,500 metres</w:t>
      </w:r>
      <w:ins w:author="Gary Smailes" w:date="2024-02-08T11:01:46.373Z" w:id="1982441704">
        <w:r w:rsidRPr="6DDEA648" w:rsidR="6DDEA648">
          <w:rPr>
            <w:rFonts w:ascii="Arial" w:hAnsi="Arial" w:cs="Arial"/>
            <w:sz w:val="24"/>
            <w:szCs w:val="24"/>
            <w:lang w:eastAsia="en-GB"/>
          </w:rPr>
          <w:t>.</w:t>
        </w:r>
      </w:ins>
      <w:del w:author="Gary Smailes" w:date="2024-02-08T11:01:45.724Z" w:id="385860833">
        <w:r w:rsidRPr="6DDEA648" w:rsidDel="6DDEA648">
          <w:rPr>
            <w:rFonts w:ascii="Arial" w:hAnsi="Arial" w:cs="Arial"/>
            <w:sz w:val="24"/>
            <w:szCs w:val="24"/>
            <w:lang w:eastAsia="en-GB"/>
          </w:rPr>
          <w:delText xml:space="preserve"> </w:delText>
        </w:r>
      </w:del>
    </w:p>
    <w:p xmlns:wp14="http://schemas.microsoft.com/office/word/2010/wordml" w:rsidRPr="008B2C77" w:rsidR="006033AE" w:rsidP="005055DF" w:rsidRDefault="005879AA" w14:paraId="3CAA4AC0" wp14:textId="77777777">
      <w:pPr>
        <w:pStyle w:val="ListParagraph"/>
        <w:numPr>
          <w:ilvl w:val="0"/>
          <w:numId w:val="11"/>
        </w:numPr>
        <w:spacing w:line="480" w:lineRule="auto"/>
        <w:ind w:right="-613"/>
        <w:jc w:val="both"/>
        <w:rPr>
          <w:rFonts w:ascii="Arial" w:hAnsi="Arial" w:cs="Arial"/>
          <w:sz w:val="24"/>
          <w:szCs w:val="24"/>
          <w:lang w:eastAsia="en-GB"/>
        </w:rPr>
      </w:pPr>
      <w:r w:rsidRPr="6DDEA648" w:rsidR="6DDEA648">
        <w:rPr>
          <w:rFonts w:ascii="Arial" w:hAnsi="Arial" w:cs="Arial"/>
          <w:sz w:val="24"/>
          <w:szCs w:val="24"/>
          <w:lang w:eastAsia="en-GB"/>
        </w:rPr>
        <w:t xml:space="preserve">A </w:t>
      </w:r>
      <w:r w:rsidRPr="6DDEA648" w:rsidR="6DDEA648">
        <w:rPr>
          <w:rFonts w:ascii="Arial" w:hAnsi="Arial" w:cs="Arial"/>
          <w:sz w:val="24"/>
          <w:szCs w:val="24"/>
          <w:lang w:eastAsia="en-GB"/>
        </w:rPr>
        <w:t>Norwegian duo even won gold in men’s beach volleyball.</w:t>
      </w:r>
    </w:p>
    <w:p xmlns:wp14="http://schemas.microsoft.com/office/word/2010/wordml" w:rsidRPr="008B2C77" w:rsidR="008D57EE" w:rsidP="6DDEA648" w:rsidRDefault="008D57EE" w14:paraId="366051E9" wp14:textId="6501E7D5">
      <w:pPr>
        <w:spacing w:line="480" w:lineRule="auto"/>
        <w:ind w:left="360" w:right="-613" w:firstLine="360"/>
        <w:jc w:val="both"/>
        <w:rPr>
          <w:rFonts w:ascii="Arial" w:hAnsi="Arial" w:cs="Arial"/>
          <w:sz w:val="24"/>
          <w:szCs w:val="24"/>
          <w:lang w:eastAsia="en-GB"/>
        </w:rPr>
        <w:pPrChange w:author="Gary Smailes" w:date="2024-02-08T11:01:50.136Z">
          <w:pPr>
            <w:spacing w:line="480" w:lineRule="auto"/>
            <w:ind w:left="360" w:right="-613"/>
            <w:jc w:val="both"/>
          </w:pPr>
        </w:pPrChange>
      </w:pPr>
      <w:del w:author="Gary Smailes" w:date="2024-02-08T11:01:48.702Z" w:id="320338734">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The obvious conclusion is that children enjoy the opportunity to practice and learn different sports. The motto of the Program "Joy of sports for all" fulfils its role to perfection! The number of medals </w:t>
      </w:r>
      <w:r w:rsidRPr="6DDEA648" w:rsidR="6DDEA648">
        <w:rPr>
          <w:rFonts w:ascii="Arial" w:hAnsi="Arial" w:cs="Arial"/>
          <w:sz w:val="24"/>
          <w:szCs w:val="24"/>
          <w:lang w:eastAsia="en-GB"/>
        </w:rPr>
        <w:t>won</w:t>
      </w:r>
      <w:r w:rsidRPr="6DDEA648" w:rsidR="6DDEA648">
        <w:rPr>
          <w:rFonts w:ascii="Arial" w:hAnsi="Arial" w:cs="Arial"/>
          <w:sz w:val="24"/>
          <w:szCs w:val="24"/>
          <w:lang w:eastAsia="en-GB"/>
        </w:rPr>
        <w:t xml:space="preserve"> and the increasing number of world-class Norwegian athletes speaks for itsel</w:t>
      </w:r>
      <w:ins w:author="Gary Smailes" w:date="2024-02-08T11:05:53.571Z" w:id="232016766">
        <w:r w:rsidRPr="6DDEA648" w:rsidR="6DDEA648">
          <w:rPr>
            <w:rFonts w:ascii="Arial" w:hAnsi="Arial" w:cs="Arial"/>
            <w:sz w:val="24"/>
            <w:szCs w:val="24"/>
            <w:lang w:eastAsia="en-GB"/>
          </w:rPr>
          <w:t>f.</w:t>
        </w:r>
      </w:ins>
      <w:del w:author="Gary Smailes" w:date="2024-02-08T11:05:50.268Z" w:id="2006456739">
        <w:r w:rsidRPr="6DDEA648" w:rsidDel="6DDEA648">
          <w:rPr>
            <w:rFonts w:ascii="Arial" w:hAnsi="Arial" w:cs="Arial"/>
            <w:sz w:val="24"/>
            <w:szCs w:val="24"/>
            <w:lang w:eastAsia="en-GB"/>
          </w:rPr>
          <w:delText>f!</w:delText>
        </w:r>
      </w:del>
      <w:r w:rsidRPr="6DDEA648" w:rsidR="6DDEA648">
        <w:rPr>
          <w:rFonts w:ascii="Arial" w:hAnsi="Arial" w:cs="Arial"/>
          <w:sz w:val="24"/>
          <w:szCs w:val="24"/>
          <w:lang w:eastAsia="en-GB"/>
        </w:rPr>
        <w:t xml:space="preserve"> Children can simply be children and develop their excellent potential for creativity, curiosity, imagination, along with their cognitive-emotional potential in healthy conditions where adults offer support if gifted children show such a need.</w:t>
      </w:r>
    </w:p>
    <w:p xmlns:wp14="http://schemas.microsoft.com/office/word/2010/wordml" w:rsidRPr="008B2C77" w:rsidR="00007C1D" w:rsidP="6DDEA648" w:rsidRDefault="00007C1D" w14:paraId="229E4C66" wp14:textId="30E5ACF2">
      <w:pPr>
        <w:spacing w:line="480" w:lineRule="auto"/>
        <w:ind w:left="360" w:right="-613" w:firstLine="360"/>
        <w:jc w:val="both"/>
        <w:rPr>
          <w:ins w:author="Gary Smailes" w:date="2024-02-08T11:06:55.449Z" w:id="1148428516"/>
          <w:rFonts w:ascii="Arial" w:hAnsi="Arial" w:cs="Arial"/>
          <w:sz w:val="24"/>
          <w:szCs w:val="24"/>
          <w:lang w:eastAsia="en-GB"/>
        </w:rPr>
        <w:pPrChange w:author="Gary Smailes" w:date="2024-02-08T11:06:00.102Z">
          <w:pPr>
            <w:spacing w:line="480" w:lineRule="auto"/>
            <w:ind w:left="360" w:right="-613"/>
            <w:jc w:val="both"/>
          </w:pPr>
        </w:pPrChange>
      </w:pPr>
      <w:del w:author="Gary Smailes" w:date="2024-02-08T11:05:58.784Z" w:id="783062503">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The population of the </w:t>
      </w:r>
      <w:r w:rsidRPr="6DDEA648" w:rsidR="6DDEA648">
        <w:rPr>
          <w:rFonts w:ascii="Arial" w:hAnsi="Arial" w:cs="Arial"/>
          <w:sz w:val="24"/>
          <w:szCs w:val="24"/>
          <w:lang w:eastAsia="en-GB"/>
        </w:rPr>
        <w:t>Caribbean island</w:t>
      </w:r>
      <w:r w:rsidRPr="6DDEA648" w:rsidR="6DDEA648">
        <w:rPr>
          <w:rFonts w:ascii="Arial" w:hAnsi="Arial" w:cs="Arial"/>
          <w:sz w:val="24"/>
          <w:szCs w:val="24"/>
          <w:lang w:eastAsia="en-GB"/>
        </w:rPr>
        <w:t xml:space="preserve"> Jamaica is less than </w:t>
      </w:r>
      <w:ins w:author="Gary Smailes" w:date="2024-02-08T11:06:03.467Z" w:id="705767234">
        <w:r w:rsidRPr="6DDEA648" w:rsidR="6DDEA648">
          <w:rPr>
            <w:rFonts w:ascii="Arial" w:hAnsi="Arial" w:cs="Arial"/>
            <w:sz w:val="24"/>
            <w:szCs w:val="24"/>
            <w:lang w:eastAsia="en-GB"/>
          </w:rPr>
          <w:t>three</w:t>
        </w:r>
      </w:ins>
      <w:del w:author="Gary Smailes" w:date="2024-02-08T11:06:02.538Z" w:id="379940754">
        <w:r w:rsidRPr="6DDEA648" w:rsidDel="6DDEA648">
          <w:rPr>
            <w:rFonts w:ascii="Arial" w:hAnsi="Arial" w:cs="Arial"/>
            <w:sz w:val="24"/>
            <w:szCs w:val="24"/>
            <w:lang w:eastAsia="en-GB"/>
          </w:rPr>
          <w:delText>3</w:delText>
        </w:r>
      </w:del>
      <w:r w:rsidRPr="6DDEA648" w:rsidR="6DDEA648">
        <w:rPr>
          <w:rFonts w:ascii="Arial" w:hAnsi="Arial" w:cs="Arial"/>
          <w:sz w:val="24"/>
          <w:szCs w:val="24"/>
          <w:lang w:eastAsia="en-GB"/>
        </w:rPr>
        <w:t xml:space="preserve"> million. Despite this, for some reason </w:t>
      </w:r>
      <w:r w:rsidRPr="6DDEA648" w:rsidR="6DDEA648">
        <w:rPr>
          <w:rFonts w:ascii="Arial" w:hAnsi="Arial" w:cs="Arial"/>
          <w:sz w:val="24"/>
          <w:szCs w:val="24"/>
          <w:lang w:eastAsia="en-GB"/>
        </w:rPr>
        <w:t>it’s</w:t>
      </w:r>
      <w:r w:rsidRPr="6DDEA648" w:rsidR="6DDEA648">
        <w:rPr>
          <w:rFonts w:ascii="Arial" w:hAnsi="Arial" w:cs="Arial"/>
          <w:sz w:val="24"/>
          <w:szCs w:val="24"/>
          <w:lang w:eastAsia="en-GB"/>
        </w:rPr>
        <w:t xml:space="preserve"> home to the most excellent (</w:t>
      </w:r>
      <w:r w:rsidRPr="6DDEA648" w:rsidR="6DDEA648">
        <w:rPr>
          <w:rFonts w:ascii="Arial" w:hAnsi="Arial" w:cs="Arial"/>
          <w:sz w:val="24"/>
          <w:szCs w:val="24"/>
          <w:lang w:eastAsia="en-GB"/>
        </w:rPr>
        <w:t>mainly short</w:t>
      </w:r>
      <w:r w:rsidRPr="6DDEA648" w:rsidR="6DDEA648">
        <w:rPr>
          <w:rFonts w:ascii="Arial" w:hAnsi="Arial" w:cs="Arial"/>
          <w:sz w:val="24"/>
          <w:szCs w:val="24"/>
          <w:lang w:eastAsia="en-GB"/>
        </w:rPr>
        <w:t xml:space="preserve"> and medium distance) runners. One may wonder why that is so in a country that </w:t>
      </w:r>
      <w:r w:rsidRPr="6DDEA648" w:rsidR="6DDEA648">
        <w:rPr>
          <w:rFonts w:ascii="Arial" w:hAnsi="Arial" w:cs="Arial"/>
          <w:sz w:val="24"/>
          <w:szCs w:val="24"/>
          <w:lang w:eastAsia="en-GB"/>
        </w:rPr>
        <w:t>doesn’t</w:t>
      </w:r>
      <w:r w:rsidRPr="6DDEA648" w:rsidR="6DDEA648">
        <w:rPr>
          <w:rFonts w:ascii="Arial" w:hAnsi="Arial" w:cs="Arial"/>
          <w:sz w:val="24"/>
          <w:szCs w:val="24"/>
          <w:lang w:eastAsia="en-GB"/>
        </w:rPr>
        <w:t xml:space="preserve"> have a sports infrastructure anywhere near the level of the professional football academies in England, Jamaica being a country where parents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take their children to every training session and </w:t>
      </w:r>
      <w:r w:rsidRPr="6DDEA648" w:rsidR="6DDEA648">
        <w:rPr>
          <w:rFonts w:ascii="Arial" w:hAnsi="Arial" w:cs="Arial"/>
          <w:sz w:val="24"/>
          <w:szCs w:val="24"/>
          <w:lang w:eastAsia="en-GB"/>
        </w:rPr>
        <w:t>monitor</w:t>
      </w:r>
      <w:r w:rsidRPr="6DDEA648" w:rsidR="6DDEA648">
        <w:rPr>
          <w:rFonts w:ascii="Arial" w:hAnsi="Arial" w:cs="Arial"/>
          <w:sz w:val="24"/>
          <w:szCs w:val="24"/>
          <w:lang w:eastAsia="en-GB"/>
        </w:rPr>
        <w:t xml:space="preserve"> their progress daily. They </w:t>
      </w:r>
      <w:r w:rsidRPr="6DDEA648" w:rsidR="6DDEA648">
        <w:rPr>
          <w:rFonts w:ascii="Arial" w:hAnsi="Arial" w:cs="Arial"/>
          <w:sz w:val="24"/>
          <w:szCs w:val="24"/>
          <w:lang w:eastAsia="en-GB"/>
        </w:rPr>
        <w:t>can't</w:t>
      </w:r>
      <w:r w:rsidRPr="6DDEA648" w:rsidR="6DDEA648">
        <w:rPr>
          <w:rFonts w:ascii="Arial" w:hAnsi="Arial" w:cs="Arial"/>
          <w:sz w:val="24"/>
          <w:szCs w:val="24"/>
          <w:lang w:eastAsia="en-GB"/>
        </w:rPr>
        <w:t xml:space="preserve"> afford it. In </w:t>
      </w:r>
      <w:r w:rsidRPr="6DDEA648" w:rsidR="6DDEA648">
        <w:rPr>
          <w:rFonts w:ascii="Arial" w:hAnsi="Arial" w:cs="Arial"/>
          <w:sz w:val="24"/>
          <w:szCs w:val="24"/>
          <w:lang w:eastAsia="en-GB"/>
        </w:rPr>
        <w:t>fact</w:t>
      </w:r>
      <w:ins w:author="Gary Smailes" w:date="2024-02-08T11:06:27.139Z" w:id="379891965">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many parents </w:t>
      </w:r>
      <w:r w:rsidRPr="6DDEA648" w:rsidR="6DDEA648">
        <w:rPr>
          <w:rFonts w:ascii="Arial" w:hAnsi="Arial" w:cs="Arial"/>
          <w:sz w:val="24"/>
          <w:szCs w:val="24"/>
          <w:lang w:eastAsia="en-GB"/>
        </w:rPr>
        <w:t>can't</w:t>
      </w:r>
      <w:r w:rsidRPr="6DDEA648" w:rsidR="6DDEA648">
        <w:rPr>
          <w:rFonts w:ascii="Arial" w:hAnsi="Arial" w:cs="Arial"/>
          <w:sz w:val="24"/>
          <w:szCs w:val="24"/>
          <w:lang w:eastAsia="en-GB"/>
        </w:rPr>
        <w:t xml:space="preserve"> even afford the school bus. This has its drawbacks from a financial point of view and compared to the opportunities that children in other, more developed countries have. But this also has its advantages when it comes to the development of potential in sports, especially running. Since some parents often </w:t>
      </w:r>
      <w:r w:rsidRPr="6DDEA648" w:rsidR="6DDEA648">
        <w:rPr>
          <w:rFonts w:ascii="Arial" w:hAnsi="Arial" w:cs="Arial"/>
          <w:sz w:val="24"/>
          <w:szCs w:val="24"/>
          <w:lang w:eastAsia="en-GB"/>
        </w:rPr>
        <w:t>can't</w:t>
      </w:r>
      <w:r w:rsidRPr="6DDEA648" w:rsidR="6DDEA648">
        <w:rPr>
          <w:rFonts w:ascii="Arial" w:hAnsi="Arial" w:cs="Arial"/>
          <w:sz w:val="24"/>
          <w:szCs w:val="24"/>
          <w:lang w:eastAsia="en-GB"/>
        </w:rPr>
        <w:t xml:space="preserve"> afford the bus, their children often run to and from school. In many cases, this run takes place uphill and downhill. If youngsters and teenagers do that every day in tropical conditions, their physical development is exceptional. It also shapes character. Determination, courage, stubbornness and struggling with difficulties beyond one’s comfort zone, such features are not alien to professional athletes. Jamaican children are </w:t>
      </w:r>
      <w:r w:rsidRPr="6DDEA648" w:rsidR="6DDEA648">
        <w:rPr>
          <w:rFonts w:ascii="Arial" w:hAnsi="Arial" w:cs="Arial"/>
          <w:sz w:val="24"/>
          <w:szCs w:val="24"/>
          <w:lang w:eastAsia="en-GB"/>
        </w:rPr>
        <w:t>generally athletic</w:t>
      </w:r>
      <w:r w:rsidRPr="6DDEA648" w:rsidR="6DDEA648">
        <w:rPr>
          <w:rFonts w:ascii="Arial" w:hAnsi="Arial" w:cs="Arial"/>
          <w:sz w:val="24"/>
          <w:szCs w:val="24"/>
          <w:lang w:eastAsia="en-GB"/>
        </w:rPr>
        <w:t xml:space="preserve"> and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need a whole army of so-called fitness coaches, or a sports science department that measures everything from head to toe. </w:t>
      </w:r>
    </w:p>
    <w:p xmlns:wp14="http://schemas.microsoft.com/office/word/2010/wordml" w:rsidRPr="008B2C77" w:rsidR="00007C1D" w:rsidP="6DDEA648" w:rsidRDefault="00007C1D" w14:paraId="02327A07" wp14:textId="723C2416">
      <w:pPr>
        <w:pStyle w:val="Normal"/>
        <w:suppressLineNumbers w:val="0"/>
        <w:bidi w:val="0"/>
        <w:spacing w:before="0" w:beforeAutospacing="off" w:after="160" w:afterAutospacing="off" w:line="480" w:lineRule="auto"/>
        <w:ind w:left="360" w:right="-613" w:firstLine="360"/>
        <w:jc w:val="both"/>
        <w:rPr>
          <w:ins w:author="Gary Smailes" w:date="2024-02-08T11:07:36.664Z" w:id="778190329"/>
          <w:rFonts w:ascii="Arial" w:hAnsi="Arial" w:cs="Arial"/>
          <w:sz w:val="24"/>
          <w:szCs w:val="24"/>
          <w:lang w:eastAsia="en-GB"/>
        </w:rPr>
      </w:pPr>
      <w:r w:rsidRPr="6DDEA648" w:rsidR="6DDEA648">
        <w:rPr>
          <w:rFonts w:ascii="Arial" w:hAnsi="Arial" w:cs="Arial"/>
          <w:sz w:val="24"/>
          <w:szCs w:val="24"/>
          <w:lang w:eastAsia="en-GB"/>
        </w:rPr>
        <w:t xml:space="preserve">In most of the countries where I have worked, schools play only a marginal role in the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and search for gifted children. In Jamaica, schools send their best runners (</w:t>
      </w:r>
      <w:r w:rsidRPr="6DDEA648" w:rsidR="6DDEA648">
        <w:rPr>
          <w:rFonts w:ascii="Arial" w:hAnsi="Arial" w:cs="Arial"/>
          <w:sz w:val="24"/>
          <w:szCs w:val="24"/>
          <w:lang w:eastAsia="en-GB"/>
        </w:rPr>
        <w:t>generally at</w:t>
      </w:r>
      <w:r w:rsidRPr="6DDEA648" w:rsidR="6DDEA648">
        <w:rPr>
          <w:rFonts w:ascii="Arial" w:hAnsi="Arial" w:cs="Arial"/>
          <w:sz w:val="24"/>
          <w:szCs w:val="24"/>
          <w:lang w:eastAsia="en-GB"/>
        </w:rPr>
        <w:t xml:space="preserve"> the age of </w:t>
      </w:r>
      <w:del w:author="Gary Smailes" w:date="2024-02-08T11:07:02.667Z" w:id="426598532">
        <w:r w:rsidRPr="6DDEA648" w:rsidDel="6DDEA648">
          <w:rPr>
            <w:rFonts w:ascii="Arial" w:hAnsi="Arial" w:cs="Arial"/>
            <w:sz w:val="24"/>
            <w:szCs w:val="24"/>
            <w:lang w:eastAsia="en-GB"/>
          </w:rPr>
          <w:delText>12</w:delText>
        </w:r>
      </w:del>
      <w:ins w:author="Gary Smailes" w:date="2024-02-08T11:07:04.207Z" w:id="1268378666">
        <w:r w:rsidRPr="6DDEA648" w:rsidR="6DDEA648">
          <w:rPr>
            <w:rFonts w:ascii="Arial" w:hAnsi="Arial" w:cs="Arial"/>
            <w:sz w:val="24"/>
            <w:szCs w:val="24"/>
            <w:lang w:eastAsia="en-GB"/>
          </w:rPr>
          <w:t>twelve</w:t>
        </w:r>
      </w:ins>
      <w:r w:rsidRPr="6DDEA648" w:rsidR="6DDEA648">
        <w:rPr>
          <w:rFonts w:ascii="Arial" w:hAnsi="Arial" w:cs="Arial"/>
          <w:sz w:val="24"/>
          <w:szCs w:val="24"/>
          <w:lang w:eastAsia="en-GB"/>
        </w:rPr>
        <w:t xml:space="preserve">) to take part in interschool, regional competitions. The next step is for the most promising to be taken under the wing of the Jamaican Athletics Organization. The downside, of course, is finance and the fact that the country’s young runners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enjoy the kind of conditions their colleagues from other, richer countries can boast. Nevertheless, if you train on a track </w:t>
      </w:r>
      <w:r w:rsidRPr="6DDEA648" w:rsidR="6DDEA648">
        <w:rPr>
          <w:rFonts w:ascii="Arial" w:hAnsi="Arial" w:cs="Arial"/>
          <w:sz w:val="24"/>
          <w:szCs w:val="24"/>
          <w:lang w:eastAsia="en-GB"/>
        </w:rPr>
        <w:t>that’s</w:t>
      </w:r>
      <w:r w:rsidRPr="6DDEA648" w:rsidR="6DDEA648">
        <w:rPr>
          <w:rFonts w:ascii="Arial" w:hAnsi="Arial" w:cs="Arial"/>
          <w:sz w:val="24"/>
          <w:szCs w:val="24"/>
          <w:lang w:eastAsia="en-GB"/>
        </w:rPr>
        <w:t xml:space="preserve"> full of potholes and </w:t>
      </w:r>
      <w:r w:rsidRPr="6DDEA648" w:rsidR="6DDEA648">
        <w:rPr>
          <w:rFonts w:ascii="Arial" w:hAnsi="Arial" w:cs="Arial"/>
          <w:sz w:val="24"/>
          <w:szCs w:val="24"/>
          <w:lang w:eastAsia="en-GB"/>
        </w:rPr>
        <w:t>fails to</w:t>
      </w:r>
      <w:r w:rsidRPr="6DDEA648" w:rsidR="6DDEA648">
        <w:rPr>
          <w:rFonts w:ascii="Arial" w:hAnsi="Arial" w:cs="Arial"/>
          <w:sz w:val="24"/>
          <w:szCs w:val="24"/>
          <w:lang w:eastAsia="en-GB"/>
        </w:rPr>
        <w:t xml:space="preserve"> provide decent conditions, and your changing room is in a barracks, all this increases your motivation to leave poverty behind and makes you incredibly desirous of success. You are constantly improving your skills and developing your potential. </w:t>
      </w:r>
    </w:p>
    <w:p xmlns:wp14="http://schemas.microsoft.com/office/word/2010/wordml" w:rsidRPr="008B2C77" w:rsidR="00007C1D" w:rsidP="6DDEA648" w:rsidRDefault="00007C1D" w14:paraId="73004EA9" wp14:textId="4B728337">
      <w:pPr>
        <w:pStyle w:val="Normal"/>
        <w:suppressLineNumbers w:val="0"/>
        <w:bidi w:val="0"/>
        <w:spacing w:before="0" w:beforeAutospacing="off" w:after="160" w:afterAutospacing="off" w:line="480" w:lineRule="auto"/>
        <w:ind w:left="360" w:right="-613" w:firstLine="360"/>
        <w:jc w:val="both"/>
        <w:rPr>
          <w:ins w:author="Gary Smailes" w:date="2024-02-08T11:07:58.886Z" w:id="986982969"/>
          <w:rFonts w:ascii="Arial" w:hAnsi="Arial" w:cs="Arial"/>
          <w:sz w:val="24"/>
          <w:szCs w:val="24"/>
          <w:lang w:eastAsia="en-GB"/>
        </w:rPr>
      </w:pPr>
      <w:r w:rsidRPr="6DDEA648" w:rsidR="6DDEA648">
        <w:rPr>
          <w:rFonts w:ascii="Arial" w:hAnsi="Arial" w:cs="Arial"/>
          <w:sz w:val="24"/>
          <w:szCs w:val="24"/>
          <w:lang w:eastAsia="en-GB"/>
        </w:rPr>
        <w:t xml:space="preserve">Many professional footballers also came from poverty: Sadio Mane, Christiano Ronaldo, Louis Suarez, Zlatan Ibrahimovic, Angel Di </w:t>
      </w:r>
      <w:r w:rsidRPr="6DDEA648" w:rsidR="6DDEA648">
        <w:rPr>
          <w:rFonts w:ascii="Arial" w:hAnsi="Arial" w:cs="Arial"/>
          <w:sz w:val="24"/>
          <w:szCs w:val="24"/>
          <w:lang w:eastAsia="en-GB"/>
        </w:rPr>
        <w:t>Maria</w:t>
      </w:r>
      <w:r w:rsidRPr="6DDEA648" w:rsidR="6DDEA648">
        <w:rPr>
          <w:rFonts w:ascii="Arial" w:hAnsi="Arial" w:cs="Arial"/>
          <w:sz w:val="24"/>
          <w:szCs w:val="24"/>
          <w:lang w:eastAsia="en-GB"/>
        </w:rPr>
        <w:t xml:space="preserve"> and many others. Do youngsters whose parents every day take them to training sessions in a fancy car (just look closely at the academy’s parking lot), have everything served them on a platter and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have to worry about anything, </w:t>
      </w:r>
      <w:r w:rsidRPr="6DDEA648" w:rsidR="6DDEA648">
        <w:rPr>
          <w:rFonts w:ascii="Arial" w:hAnsi="Arial" w:cs="Arial"/>
          <w:sz w:val="24"/>
          <w:szCs w:val="24"/>
          <w:lang w:eastAsia="en-GB"/>
        </w:rPr>
        <w:t>actually want</w:t>
      </w:r>
      <w:r w:rsidRPr="6DDEA648" w:rsidR="6DDEA648">
        <w:rPr>
          <w:rFonts w:ascii="Arial" w:hAnsi="Arial" w:cs="Arial"/>
          <w:sz w:val="24"/>
          <w:szCs w:val="24"/>
          <w:lang w:eastAsia="en-GB"/>
        </w:rPr>
        <w:t xml:space="preserve"> to become professional footballers? </w:t>
      </w:r>
    </w:p>
    <w:p xmlns:wp14="http://schemas.microsoft.com/office/word/2010/wordml" w:rsidRPr="008B2C77" w:rsidR="00007C1D" w:rsidP="6DDEA648" w:rsidRDefault="00007C1D" w14:paraId="7EA2EFB2" wp14:textId="13BCEF13">
      <w:pPr>
        <w:pStyle w:val="Normal"/>
        <w:suppressLineNumbers w:val="0"/>
        <w:bidi w:val="0"/>
        <w:spacing w:before="0" w:beforeAutospacing="off" w:after="160" w:afterAutospacing="off" w:line="480" w:lineRule="auto"/>
        <w:ind w:left="360" w:right="-613" w:firstLine="360"/>
        <w:jc w:val="both"/>
        <w:rPr>
          <w:ins w:author="Gary Smailes" w:date="2024-02-08T11:08:13.979Z" w:id="914024939"/>
          <w:rFonts w:ascii="Arial" w:hAnsi="Arial" w:cs="Arial"/>
          <w:sz w:val="24"/>
          <w:szCs w:val="24"/>
          <w:lang w:eastAsia="en-GB"/>
        </w:rPr>
      </w:pPr>
      <w:r w:rsidRPr="6DDEA648" w:rsidR="6DDEA648">
        <w:rPr>
          <w:rFonts w:ascii="Arial" w:hAnsi="Arial" w:cs="Arial"/>
          <w:sz w:val="24"/>
          <w:szCs w:val="24"/>
          <w:lang w:eastAsia="en-GB"/>
        </w:rPr>
        <w:t xml:space="preserve">The motivation of young trainees such as these will be significantly </w:t>
      </w:r>
      <w:r w:rsidRPr="6DDEA648" w:rsidR="6DDEA648">
        <w:rPr>
          <w:rFonts w:ascii="Arial" w:hAnsi="Arial" w:cs="Arial"/>
          <w:sz w:val="24"/>
          <w:szCs w:val="24"/>
          <w:lang w:eastAsia="en-GB"/>
        </w:rPr>
        <w:t>reduced, and</w:t>
      </w:r>
      <w:r w:rsidRPr="6DDEA648" w:rsidR="6DDEA648">
        <w:rPr>
          <w:rFonts w:ascii="Arial" w:hAnsi="Arial" w:cs="Arial"/>
          <w:sz w:val="24"/>
          <w:szCs w:val="24"/>
          <w:lang w:eastAsia="en-GB"/>
        </w:rPr>
        <w:t xml:space="preserve"> will certainly not be intrinsic motivation. </w:t>
      </w:r>
      <w:r w:rsidRPr="6DDEA648" w:rsidR="6DDEA648">
        <w:rPr>
          <w:rFonts w:ascii="Arial" w:hAnsi="Arial" w:cs="Arial"/>
          <w:sz w:val="24"/>
          <w:szCs w:val="24"/>
          <w:lang w:eastAsia="en-GB"/>
        </w:rPr>
        <w:t>What's</w:t>
      </w:r>
      <w:r w:rsidRPr="6DDEA648" w:rsidR="6DDEA648">
        <w:rPr>
          <w:rFonts w:ascii="Arial" w:hAnsi="Arial" w:cs="Arial"/>
          <w:sz w:val="24"/>
          <w:szCs w:val="24"/>
          <w:lang w:eastAsia="en-GB"/>
        </w:rPr>
        <w:t xml:space="preserve"> more, young trainees at an academy have everything provided on a tray and likewise in the club. Everything is done for </w:t>
      </w:r>
      <w:r w:rsidRPr="6DDEA648" w:rsidR="6DDEA648">
        <w:rPr>
          <w:rFonts w:ascii="Arial" w:hAnsi="Arial" w:cs="Arial"/>
          <w:sz w:val="24"/>
          <w:szCs w:val="24"/>
          <w:lang w:eastAsia="en-GB"/>
        </w:rPr>
        <w:t>them</w:t>
      </w:r>
      <w:r w:rsidRPr="6DDEA648" w:rsidR="6DDEA648">
        <w:rPr>
          <w:rFonts w:ascii="Arial" w:hAnsi="Arial" w:cs="Arial"/>
          <w:sz w:val="24"/>
          <w:szCs w:val="24"/>
          <w:lang w:eastAsia="en-GB"/>
        </w:rPr>
        <w:t xml:space="preserve"> and they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have to worry about anything (more on this in the following chapters). How often do academies recruit from the poorest regions of England, or from immigrant backgrounds? </w:t>
      </w:r>
    </w:p>
    <w:p xmlns:wp14="http://schemas.microsoft.com/office/word/2010/wordml" w:rsidRPr="008B2C77" w:rsidR="00007C1D" w:rsidP="6DDEA648" w:rsidRDefault="00007C1D" w14:paraId="6360BADF" wp14:textId="378B6A66">
      <w:pPr>
        <w:pStyle w:val="Normal"/>
        <w:suppressLineNumbers w:val="0"/>
        <w:bidi w:val="0"/>
        <w:spacing w:before="0" w:beforeAutospacing="off" w:after="160" w:afterAutospacing="off" w:line="480" w:lineRule="auto"/>
        <w:ind w:left="360" w:right="-613" w:firstLine="360"/>
        <w:jc w:val="both"/>
        <w:rPr>
          <w:rFonts w:ascii="Arial" w:hAnsi="Arial" w:cs="Arial"/>
          <w:sz w:val="24"/>
          <w:szCs w:val="24"/>
          <w:lang w:eastAsia="en-GB"/>
        </w:rPr>
      </w:pPr>
      <w:r w:rsidRPr="6DDEA648" w:rsidR="6DDEA648">
        <w:rPr>
          <w:rFonts w:ascii="Arial" w:hAnsi="Arial" w:cs="Arial"/>
          <w:sz w:val="24"/>
          <w:szCs w:val="24"/>
          <w:lang w:eastAsia="en-GB"/>
        </w:rPr>
        <w:t xml:space="preserve">Children with potential from such backgrounds have one essential feature: they are very modest, determined to succeed and very desirous to become professional footballers. Their intrinsic motivation is at an incredibly </w:t>
      </w:r>
      <w:r w:rsidRPr="6DDEA648" w:rsidR="6DDEA648">
        <w:rPr>
          <w:rFonts w:ascii="Arial" w:hAnsi="Arial" w:cs="Arial"/>
          <w:sz w:val="24"/>
          <w:szCs w:val="24"/>
          <w:lang w:eastAsia="en-GB"/>
        </w:rPr>
        <w:t>high level</w:t>
      </w:r>
      <w:r w:rsidRPr="6DDEA648" w:rsidR="6DDEA648">
        <w:rPr>
          <w:rFonts w:ascii="Arial" w:hAnsi="Arial" w:cs="Arial"/>
          <w:sz w:val="24"/>
          <w:szCs w:val="24"/>
          <w:lang w:eastAsia="en-GB"/>
        </w:rPr>
        <w:t xml:space="preserve">. This motivation combined with their high physical and psychological potential opens the way for the most talented to a professional career in athletics. The multitude of successes achieved by Jamaican runners (but not only runners) over the last decade is </w:t>
      </w:r>
      <w:r w:rsidRPr="6DDEA648" w:rsidR="6DDEA648">
        <w:rPr>
          <w:rFonts w:ascii="Arial" w:hAnsi="Arial" w:cs="Arial"/>
          <w:sz w:val="24"/>
          <w:szCs w:val="24"/>
          <w:lang w:eastAsia="en-GB"/>
        </w:rPr>
        <w:t>directly related</w:t>
      </w:r>
      <w:r w:rsidRPr="6DDEA648" w:rsidR="6DDEA648">
        <w:rPr>
          <w:rFonts w:ascii="Arial" w:hAnsi="Arial" w:cs="Arial"/>
          <w:sz w:val="24"/>
          <w:szCs w:val="24"/>
          <w:lang w:eastAsia="en-GB"/>
        </w:rPr>
        <w:t xml:space="preserve"> to how they develop their potential at </w:t>
      </w:r>
      <w:r w:rsidRPr="6DDEA648" w:rsidR="6DDEA648">
        <w:rPr>
          <w:rFonts w:ascii="Arial" w:hAnsi="Arial" w:cs="Arial"/>
          <w:sz w:val="24"/>
          <w:szCs w:val="24"/>
          <w:lang w:eastAsia="en-GB"/>
        </w:rPr>
        <w:t>a very young</w:t>
      </w:r>
      <w:r w:rsidRPr="6DDEA648" w:rsidR="6DDEA648">
        <w:rPr>
          <w:rFonts w:ascii="Arial" w:hAnsi="Arial" w:cs="Arial"/>
          <w:sz w:val="24"/>
          <w:szCs w:val="24"/>
          <w:lang w:eastAsia="en-GB"/>
        </w:rPr>
        <w:t xml:space="preserve"> age, running every day on the streets of the capital Kingston and beyond.</w:t>
      </w:r>
    </w:p>
    <w:p xmlns:wp14="http://schemas.microsoft.com/office/word/2010/wordml" w:rsidRPr="008B2C77" w:rsidR="00C67CDC" w:rsidP="005055DF" w:rsidRDefault="00C67CDC" w14:paraId="6F085092" wp14:textId="60623B5B">
      <w:pPr>
        <w:spacing w:line="480" w:lineRule="auto"/>
        <w:ind w:left="360" w:right="-613"/>
        <w:jc w:val="both"/>
        <w:rPr>
          <w:rFonts w:ascii="Arial" w:hAnsi="Arial" w:cs="Arial"/>
          <w:sz w:val="24"/>
          <w:szCs w:val="24"/>
          <w:lang w:eastAsia="en-GB"/>
        </w:rPr>
      </w:pPr>
      <w:del w:author="Gary Smailes" w:date="2024-02-08T11:08:33.25Z" w:id="232580058">
        <w:r w:rsidRPr="6DDEA648" w:rsidDel="6DDEA648">
          <w:rPr>
            <w:rFonts w:ascii="Arial" w:hAnsi="Arial" w:cs="Arial"/>
            <w:sz w:val="24"/>
            <w:szCs w:val="24"/>
            <w:lang w:eastAsia="en-GB"/>
          </w:rPr>
          <w:delText xml:space="preserve">     </w:delText>
        </w:r>
      </w:del>
      <w:ins w:author="Gary Smailes" w:date="2024-02-08T11:08:47.552Z" w:id="1767146355">
        <w:r>
          <w:tab/>
        </w:r>
      </w:ins>
      <w:r w:rsidRPr="6DDEA648" w:rsidR="6DDEA648">
        <w:rPr>
          <w:rFonts w:ascii="Arial" w:hAnsi="Arial" w:cs="Arial"/>
          <w:sz w:val="24"/>
          <w:szCs w:val="24"/>
          <w:lang w:eastAsia="en-GB"/>
        </w:rPr>
        <w:t>So what can we learn and what conclusions can we draw from other sports</w:t>
      </w:r>
      <w:r w:rsidRPr="6DDEA648" w:rsidR="6DDEA648">
        <w:rPr>
          <w:rFonts w:ascii="Arial" w:hAnsi="Arial" w:cs="Arial"/>
          <w:sz w:val="24"/>
          <w:szCs w:val="24"/>
          <w:lang w:eastAsia="en-GB"/>
        </w:rPr>
        <w:t>?  .</w:t>
      </w:r>
    </w:p>
    <w:p xmlns:wp14="http://schemas.microsoft.com/office/word/2010/wordml" w:rsidRPr="008B2C77" w:rsidR="00C67CDC" w:rsidP="6DDEA648" w:rsidRDefault="005474A6" w14:paraId="6B9286ED" wp14:textId="01E8DA43">
      <w:pPr>
        <w:spacing w:line="480" w:lineRule="auto"/>
        <w:ind w:left="360" w:right="-613" w:firstLine="720"/>
        <w:jc w:val="both"/>
        <w:rPr>
          <w:rFonts w:ascii="Arial" w:hAnsi="Arial" w:cs="Arial"/>
          <w:sz w:val="24"/>
          <w:szCs w:val="24"/>
          <w:lang w:eastAsia="en-GB"/>
        </w:rPr>
        <w:pPrChange w:author="Gary Smailes" w:date="2024-02-08T11:08:49.605Z">
          <w:pPr>
            <w:spacing w:line="480" w:lineRule="auto"/>
            <w:ind w:left="360" w:right="-613"/>
            <w:jc w:val="both"/>
          </w:pPr>
        </w:pPrChange>
      </w:pPr>
      <w:r w:rsidRPr="6DDEA648" w:rsidR="6DDEA648">
        <w:rPr>
          <w:rFonts w:ascii="Arial" w:hAnsi="Arial" w:cs="Arial"/>
          <w:sz w:val="24"/>
          <w:szCs w:val="24"/>
          <w:lang w:eastAsia="en-GB"/>
        </w:rPr>
        <w:t>First of all</w:t>
      </w:r>
      <w:r w:rsidRPr="6DDEA648" w:rsidR="6DDEA648">
        <w:rPr>
          <w:rFonts w:ascii="Arial" w:hAnsi="Arial" w:cs="Arial"/>
          <w:sz w:val="24"/>
          <w:szCs w:val="24"/>
          <w:lang w:eastAsia="en-GB"/>
        </w:rPr>
        <w:t xml:space="preserve">, early </w:t>
      </w:r>
      <w:r w:rsidRPr="6DDEA648" w:rsidR="6DDEA648">
        <w:rPr>
          <w:rFonts w:ascii="Arial" w:hAnsi="Arial" w:cs="Arial"/>
          <w:sz w:val="24"/>
          <w:szCs w:val="24"/>
          <w:lang w:eastAsia="en-GB"/>
        </w:rPr>
        <w:t>selection</w:t>
      </w:r>
      <w:r w:rsidRPr="6DDEA648" w:rsidR="6DDEA648">
        <w:rPr>
          <w:rFonts w:ascii="Arial" w:hAnsi="Arial" w:cs="Arial"/>
          <w:sz w:val="24"/>
          <w:szCs w:val="24"/>
          <w:lang w:eastAsia="en-GB"/>
        </w:rPr>
        <w:t xml:space="preserve"> </w:t>
      </w:r>
      <w:r w:rsidRPr="6DDEA648" w:rsidR="6DDEA648">
        <w:rPr>
          <w:rFonts w:ascii="Arial" w:hAnsi="Arial" w:cs="Arial"/>
          <w:sz w:val="24"/>
          <w:szCs w:val="24"/>
          <w:lang w:eastAsia="en-GB"/>
        </w:rPr>
        <w:t>doesn’t</w:t>
      </w:r>
      <w:r w:rsidRPr="6DDEA648" w:rsidR="6DDEA648">
        <w:rPr>
          <w:rFonts w:ascii="Arial" w:hAnsi="Arial" w:cs="Arial"/>
          <w:sz w:val="24"/>
          <w:szCs w:val="24"/>
          <w:lang w:eastAsia="en-GB"/>
        </w:rPr>
        <w:t xml:space="preserve"> serve the development of children and their </w:t>
      </w:r>
      <w:r w:rsidRPr="6DDEA648" w:rsidR="6DDEA648">
        <w:rPr>
          <w:rFonts w:ascii="Arial" w:hAnsi="Arial" w:cs="Arial"/>
          <w:sz w:val="24"/>
          <w:szCs w:val="24"/>
          <w:lang w:eastAsia="en-GB"/>
        </w:rPr>
        <w:t>huge potential</w:t>
      </w:r>
      <w:r w:rsidRPr="6DDEA648" w:rsidR="6DDEA648">
        <w:rPr>
          <w:rFonts w:ascii="Arial" w:hAnsi="Arial" w:cs="Arial"/>
          <w:sz w:val="24"/>
          <w:szCs w:val="24"/>
          <w:lang w:eastAsia="en-GB"/>
        </w:rPr>
        <w:t xml:space="preserve"> to learn and develop their abilities. Secondly, being outside the comfort zone, playing or training in difficult conditions builds character and enables talented young football trainees to get to know what it is to adapt to conditions and achieve personal development. Someone once said that "success is born in pain". </w:t>
      </w:r>
      <w:r w:rsidRPr="6DDEA648" w:rsidR="6DDEA648">
        <w:rPr>
          <w:rFonts w:ascii="Arial" w:hAnsi="Arial" w:cs="Arial"/>
          <w:sz w:val="24"/>
          <w:szCs w:val="24"/>
          <w:lang w:eastAsia="en-GB"/>
        </w:rPr>
        <w:t>It’s</w:t>
      </w:r>
      <w:r w:rsidRPr="6DDEA648" w:rsidR="6DDEA648">
        <w:rPr>
          <w:rFonts w:ascii="Arial" w:hAnsi="Arial" w:cs="Arial"/>
          <w:sz w:val="24"/>
          <w:szCs w:val="24"/>
          <w:lang w:eastAsia="en-GB"/>
        </w:rPr>
        <w:t xml:space="preserve"> hard to disagree with that, considering the conditions in which many Jamaican children began their adventure with running and where future Brazilian football stars grew up and played. One must of course </w:t>
      </w:r>
      <w:r w:rsidRPr="6DDEA648" w:rsidR="6DDEA648">
        <w:rPr>
          <w:rFonts w:ascii="Arial" w:hAnsi="Arial" w:cs="Arial"/>
          <w:sz w:val="24"/>
          <w:szCs w:val="24"/>
          <w:lang w:eastAsia="en-GB"/>
        </w:rPr>
        <w:t>take into account</w:t>
      </w:r>
      <w:r w:rsidRPr="6DDEA648" w:rsidR="6DDEA648">
        <w:rPr>
          <w:rFonts w:ascii="Arial" w:hAnsi="Arial" w:cs="Arial"/>
          <w:sz w:val="24"/>
          <w:szCs w:val="24"/>
          <w:lang w:eastAsia="en-GB"/>
        </w:rPr>
        <w:t xml:space="preserve"> the cultural, </w:t>
      </w:r>
      <w:r w:rsidRPr="6DDEA648" w:rsidR="6DDEA648">
        <w:rPr>
          <w:rFonts w:ascii="Arial" w:hAnsi="Arial" w:cs="Arial"/>
          <w:sz w:val="24"/>
          <w:szCs w:val="24"/>
          <w:lang w:eastAsia="en-GB"/>
        </w:rPr>
        <w:t>mental</w:t>
      </w:r>
      <w:r w:rsidRPr="6DDEA648" w:rsidR="6DDEA648">
        <w:rPr>
          <w:rFonts w:ascii="Arial" w:hAnsi="Arial" w:cs="Arial"/>
          <w:sz w:val="24"/>
          <w:szCs w:val="24"/>
          <w:lang w:eastAsia="en-GB"/>
        </w:rPr>
        <w:t xml:space="preserve"> and climactic differences. Nevertheless, training in less comfortable conditions, in an environment where youngsters will have to face adversity and overcome their weaknesses and adapt, can </w:t>
      </w:r>
      <w:r w:rsidRPr="6DDEA648" w:rsidR="6DDEA648">
        <w:rPr>
          <w:rFonts w:ascii="Arial" w:hAnsi="Arial" w:cs="Arial"/>
          <w:sz w:val="24"/>
          <w:szCs w:val="24"/>
          <w:lang w:eastAsia="en-GB"/>
        </w:rPr>
        <w:t>in the long run</w:t>
      </w:r>
      <w:r w:rsidRPr="6DDEA648" w:rsidR="6DDEA648">
        <w:rPr>
          <w:rFonts w:ascii="Arial" w:hAnsi="Arial" w:cs="Arial"/>
          <w:sz w:val="24"/>
          <w:szCs w:val="24"/>
          <w:lang w:eastAsia="en-GB"/>
        </w:rPr>
        <w:t xml:space="preserve"> reveal who has ‘soft’ skills suggesting that they will become professional footballers. Thirdly, the creation of programs </w:t>
      </w:r>
      <w:r w:rsidRPr="6DDEA648" w:rsidR="6DDEA648">
        <w:rPr>
          <w:rFonts w:ascii="Arial" w:hAnsi="Arial" w:cs="Arial"/>
          <w:sz w:val="24"/>
          <w:szCs w:val="24"/>
          <w:lang w:eastAsia="en-GB"/>
        </w:rPr>
        <w:t>similar to</w:t>
      </w:r>
      <w:r w:rsidRPr="6DDEA648" w:rsidR="6DDEA648">
        <w:rPr>
          <w:rFonts w:ascii="Arial" w:hAnsi="Arial" w:cs="Arial"/>
          <w:sz w:val="24"/>
          <w:szCs w:val="24"/>
          <w:lang w:eastAsia="en-GB"/>
        </w:rPr>
        <w:t xml:space="preserve"> those in Scandinavian countries will allow children to </w:t>
      </w:r>
      <w:r w:rsidRPr="6DDEA648" w:rsidR="6DDEA648">
        <w:rPr>
          <w:rFonts w:ascii="Arial" w:hAnsi="Arial" w:cs="Arial"/>
          <w:sz w:val="24"/>
          <w:szCs w:val="24"/>
          <w:lang w:eastAsia="en-GB"/>
        </w:rPr>
        <w:t>truly enjoy</w:t>
      </w:r>
      <w:r w:rsidRPr="6DDEA648" w:rsidR="6DDEA648">
        <w:rPr>
          <w:rFonts w:ascii="Arial" w:hAnsi="Arial" w:cs="Arial"/>
          <w:sz w:val="24"/>
          <w:szCs w:val="24"/>
          <w:lang w:eastAsia="en-GB"/>
        </w:rPr>
        <w:t xml:space="preserve"> sport and thus have a much better chance of playing sports professionally.</w:t>
      </w:r>
    </w:p>
    <w:p xmlns:wp14="http://schemas.microsoft.com/office/word/2010/wordml" w:rsidRPr="008B2C77" w:rsidR="00281FA3" w:rsidP="005055DF" w:rsidRDefault="00281FA3" w14:paraId="6B699379" wp14:textId="77777777">
      <w:pPr>
        <w:spacing w:line="480" w:lineRule="auto"/>
        <w:ind w:left="360" w:right="-613"/>
        <w:jc w:val="both"/>
        <w:rPr>
          <w:del w:author="Gary Smailes" w:date="2024-02-08T11:09:25.188Z" w:id="954449655"/>
          <w:rFonts w:ascii="Arial" w:hAnsi="Arial" w:cs="Arial"/>
          <w:sz w:val="24"/>
          <w:szCs w:val="24"/>
          <w:lang w:eastAsia="en-GB"/>
        </w:rPr>
      </w:pPr>
    </w:p>
    <w:p xmlns:wp14="http://schemas.microsoft.com/office/word/2010/wordml" w:rsidRPr="008B2C77" w:rsidR="00281FA3" w:rsidP="005055DF" w:rsidRDefault="00281FA3" w14:paraId="3FE9F23F" wp14:textId="77777777">
      <w:pPr>
        <w:spacing w:line="480" w:lineRule="auto"/>
        <w:ind w:left="360" w:right="-613"/>
        <w:jc w:val="both"/>
        <w:rPr>
          <w:del w:author="Gary Smailes" w:date="2024-02-08T11:09:25.187Z" w:id="325207887"/>
          <w:rFonts w:ascii="Arial" w:hAnsi="Arial" w:cs="Arial"/>
          <w:sz w:val="24"/>
          <w:szCs w:val="24"/>
          <w:lang w:eastAsia="en-GB"/>
        </w:rPr>
      </w:pPr>
    </w:p>
    <w:p xmlns:wp14="http://schemas.microsoft.com/office/word/2010/wordml" w:rsidRPr="008B2C77" w:rsidR="00281FA3" w:rsidP="005055DF" w:rsidRDefault="00281FA3" w14:paraId="1F72F646" wp14:textId="77777777">
      <w:pPr>
        <w:spacing w:line="480" w:lineRule="auto"/>
        <w:ind w:left="360" w:right="-613"/>
        <w:jc w:val="both"/>
        <w:rPr>
          <w:del w:author="Gary Smailes" w:date="2024-02-08T11:09:25.187Z" w:id="1415123680"/>
          <w:rFonts w:ascii="Arial" w:hAnsi="Arial" w:cs="Arial"/>
          <w:sz w:val="24"/>
          <w:szCs w:val="24"/>
          <w:lang w:eastAsia="en-GB"/>
        </w:rPr>
      </w:pPr>
    </w:p>
    <w:p xmlns:wp14="http://schemas.microsoft.com/office/word/2010/wordml" w:rsidRPr="008B2C77" w:rsidR="00281FA3" w:rsidP="005055DF" w:rsidRDefault="00281FA3" w14:paraId="08CE6F91" wp14:textId="77777777">
      <w:pPr>
        <w:spacing w:line="480" w:lineRule="auto"/>
        <w:ind w:left="360" w:right="-613"/>
        <w:jc w:val="both"/>
        <w:rPr>
          <w:del w:author="Gary Smailes" w:date="2024-02-08T11:09:25.187Z" w:id="1166713670"/>
          <w:rFonts w:ascii="Arial" w:hAnsi="Arial" w:cs="Arial"/>
          <w:sz w:val="24"/>
          <w:szCs w:val="24"/>
          <w:lang w:eastAsia="en-GB"/>
        </w:rPr>
      </w:pPr>
    </w:p>
    <w:p xmlns:wp14="http://schemas.microsoft.com/office/word/2010/wordml" w:rsidRPr="008B2C77" w:rsidR="00281FA3" w:rsidP="005055DF" w:rsidRDefault="00281FA3" w14:paraId="61CDCEAD" wp14:textId="77777777">
      <w:pPr>
        <w:spacing w:line="480" w:lineRule="auto"/>
        <w:ind w:left="360" w:right="-613"/>
        <w:jc w:val="both"/>
        <w:rPr>
          <w:del w:author="Gary Smailes" w:date="2024-02-08T11:09:25.187Z" w:id="600541462"/>
          <w:rFonts w:ascii="Arial" w:hAnsi="Arial" w:cs="Arial"/>
          <w:sz w:val="24"/>
          <w:szCs w:val="24"/>
          <w:lang w:eastAsia="en-GB"/>
        </w:rPr>
      </w:pPr>
    </w:p>
    <w:p xmlns:wp14="http://schemas.microsoft.com/office/word/2010/wordml" w:rsidRPr="008B2C77" w:rsidR="00281FA3" w:rsidP="005055DF" w:rsidRDefault="00281FA3" w14:paraId="6BB9E253" wp14:textId="77777777">
      <w:pPr>
        <w:spacing w:line="480" w:lineRule="auto"/>
        <w:ind w:left="360" w:right="-613"/>
        <w:jc w:val="both"/>
        <w:rPr>
          <w:del w:author="Gary Smailes" w:date="2024-02-08T11:09:25.187Z" w:id="1392365701"/>
          <w:rFonts w:ascii="Arial" w:hAnsi="Arial" w:cs="Arial"/>
          <w:sz w:val="24"/>
          <w:szCs w:val="24"/>
          <w:lang w:eastAsia="en-GB"/>
        </w:rPr>
      </w:pPr>
    </w:p>
    <w:p xmlns:wp14="http://schemas.microsoft.com/office/word/2010/wordml" w:rsidRPr="008B2C77" w:rsidR="00281FA3" w:rsidP="005055DF" w:rsidRDefault="00281FA3" w14:paraId="23DE523C" wp14:textId="77777777">
      <w:pPr>
        <w:spacing w:line="480" w:lineRule="auto"/>
        <w:ind w:left="360" w:right="-613"/>
        <w:jc w:val="both"/>
        <w:rPr>
          <w:rFonts w:ascii="Arial" w:hAnsi="Arial" w:cs="Arial"/>
          <w:sz w:val="24"/>
          <w:szCs w:val="24"/>
          <w:lang w:eastAsia="en-GB"/>
        </w:rPr>
      </w:pPr>
    </w:p>
    <w:p xmlns:wp14="http://schemas.microsoft.com/office/word/2010/wordml" w:rsidRPr="008B2C77" w:rsidR="00281FA3" w:rsidP="005055DF" w:rsidRDefault="005474A6" w14:paraId="5343D5C4" wp14:textId="77777777">
      <w:pPr>
        <w:spacing w:line="480" w:lineRule="auto"/>
        <w:ind w:left="360" w:right="-613"/>
        <w:jc w:val="both"/>
        <w:rPr>
          <w:rFonts w:ascii="Arial" w:hAnsi="Arial" w:cs="Arial"/>
          <w:b/>
          <w:bCs/>
          <w:sz w:val="24"/>
          <w:szCs w:val="24"/>
          <w:lang w:eastAsia="en-GB"/>
        </w:rPr>
      </w:pPr>
      <w:r w:rsidRPr="008B2C77">
        <w:rPr>
          <w:rFonts w:ascii="Arial" w:hAnsi="Arial" w:cs="Arial"/>
          <w:b/>
          <w:bCs/>
          <w:sz w:val="24"/>
          <w:szCs w:val="24"/>
          <w:lang w:eastAsia="en-GB"/>
        </w:rPr>
        <w:t xml:space="preserve">The lesson taught by </w:t>
      </w:r>
      <w:r w:rsidRPr="008B2C77" w:rsidR="00C77463">
        <w:rPr>
          <w:rFonts w:ascii="Arial" w:hAnsi="Arial" w:cs="Arial"/>
          <w:b/>
          <w:bCs/>
          <w:sz w:val="24"/>
          <w:szCs w:val="24"/>
          <w:lang w:eastAsia="en-GB"/>
        </w:rPr>
        <w:t>C</w:t>
      </w:r>
      <w:r w:rsidRPr="008B2C77">
        <w:rPr>
          <w:rFonts w:ascii="Arial" w:hAnsi="Arial" w:cs="Arial"/>
          <w:b/>
          <w:bCs/>
          <w:sz w:val="24"/>
          <w:szCs w:val="24"/>
          <w:lang w:eastAsia="en-GB"/>
        </w:rPr>
        <w:t xml:space="preserve">hapter </w:t>
      </w:r>
      <w:r w:rsidRPr="008B2C77" w:rsidR="00C77463">
        <w:rPr>
          <w:rFonts w:ascii="Arial" w:hAnsi="Arial" w:cs="Arial"/>
          <w:b/>
          <w:bCs/>
          <w:sz w:val="24"/>
          <w:szCs w:val="24"/>
          <w:lang w:eastAsia="en-GB"/>
        </w:rPr>
        <w:t>O</w:t>
      </w:r>
      <w:r w:rsidRPr="008B2C77">
        <w:rPr>
          <w:rFonts w:ascii="Arial" w:hAnsi="Arial" w:cs="Arial"/>
          <w:b/>
          <w:bCs/>
          <w:sz w:val="24"/>
          <w:szCs w:val="24"/>
          <w:lang w:eastAsia="en-GB"/>
        </w:rPr>
        <w:t>ne</w:t>
      </w:r>
      <w:r w:rsidRPr="008B2C77" w:rsidR="00281FA3">
        <w:rPr>
          <w:rFonts w:ascii="Arial" w:hAnsi="Arial" w:cs="Arial"/>
          <w:b/>
          <w:bCs/>
          <w:sz w:val="24"/>
          <w:szCs w:val="24"/>
          <w:lang w:eastAsia="en-GB"/>
        </w:rPr>
        <w:t>!</w:t>
      </w:r>
    </w:p>
    <w:p xmlns:wp14="http://schemas.microsoft.com/office/word/2010/wordml" w:rsidRPr="008B2C77" w:rsidR="00436870" w:rsidP="005055DF" w:rsidRDefault="00281FA3" w14:paraId="35F7603B" wp14:textId="77777777">
      <w:pPr>
        <w:spacing w:line="480" w:lineRule="auto"/>
        <w:ind w:left="360" w:right="-613"/>
        <w:jc w:val="both"/>
        <w:rPr>
          <w:rFonts w:ascii="Arial" w:hAnsi="Arial" w:cs="Arial"/>
          <w:sz w:val="24"/>
          <w:szCs w:val="24"/>
          <w:lang w:eastAsia="en-GB"/>
        </w:rPr>
      </w:pPr>
      <w:del w:author="Gary Smailes" w:date="2024-02-08T11:09:27.533Z" w:id="1255324409">
        <w:r w:rsidRPr="6DDEA648" w:rsidDel="6DDEA648">
          <w:rPr>
            <w:rFonts w:ascii="Arial" w:hAnsi="Arial" w:cs="Arial"/>
            <w:b w:val="1"/>
            <w:bCs w:val="1"/>
            <w:sz w:val="24"/>
            <w:szCs w:val="24"/>
            <w:lang w:eastAsia="en-GB"/>
          </w:rPr>
          <w:delText xml:space="preserve">    </w:delText>
        </w:r>
      </w:del>
      <w:r w:rsidRPr="6DDEA648" w:rsidR="6DDEA648">
        <w:rPr>
          <w:rFonts w:ascii="Arial" w:hAnsi="Arial" w:cs="Arial"/>
          <w:sz w:val="24"/>
          <w:szCs w:val="24"/>
          <w:lang w:eastAsia="en-GB"/>
        </w:rPr>
        <w:t xml:space="preserve">The key message of this chapter is that early specialization and early selection greatly reduce the potential of gifted children, resulting in a large-scale loss of 'talent' at subsequent stages. Above all, the child should be immersed in sports and have the opportunity to try out other sports that will have a positive impact on overall development.      </w:t>
      </w:r>
    </w:p>
    <w:p xmlns:wp14="http://schemas.microsoft.com/office/word/2010/wordml" w:rsidRPr="008B2C77" w:rsidR="00281FA3" w:rsidP="6DDEA648" w:rsidRDefault="00436870" w14:paraId="387C0DAA" wp14:textId="021348E9">
      <w:pPr>
        <w:spacing w:line="480" w:lineRule="auto"/>
        <w:ind w:left="360" w:right="-613" w:firstLine="720"/>
        <w:jc w:val="both"/>
        <w:rPr>
          <w:ins w:author="Gary Smailes" w:date="2024-02-08T11:10:41.255Z" w:id="1966953584"/>
          <w:rFonts w:ascii="Arial" w:hAnsi="Arial" w:cs="Arial"/>
          <w:sz w:val="24"/>
          <w:szCs w:val="24"/>
          <w:lang w:eastAsia="en-GB"/>
        </w:rPr>
        <w:pPrChange w:author="Gary Smailes" w:date="2024-02-08T11:10:32.257Z">
          <w:pPr>
            <w:spacing w:line="480" w:lineRule="auto"/>
            <w:ind w:left="360" w:right="-613"/>
            <w:jc w:val="both"/>
          </w:pPr>
        </w:pPrChange>
      </w:pPr>
      <w:del w:author="Gary Smailes" w:date="2024-02-08T11:10:30.431Z" w:id="1680644248">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Another conclusion is that early recruitment takes place on the principle: we know who we are looking for, but we </w:t>
      </w:r>
      <w:r w:rsidRPr="6DDEA648" w:rsidR="6DDEA648">
        <w:rPr>
          <w:rFonts w:ascii="Arial" w:hAnsi="Arial" w:cs="Arial"/>
          <w:sz w:val="24"/>
          <w:szCs w:val="24"/>
          <w:lang w:eastAsia="en-GB"/>
        </w:rPr>
        <w:t>don’t</w:t>
      </w:r>
      <w:r w:rsidRPr="6DDEA648" w:rsidR="6DDEA648">
        <w:rPr>
          <w:rFonts w:ascii="Arial" w:hAnsi="Arial" w:cs="Arial"/>
          <w:sz w:val="24"/>
          <w:szCs w:val="24"/>
          <w:lang w:eastAsia="en-GB"/>
        </w:rPr>
        <w:t xml:space="preserve"> know who we are watching! </w:t>
      </w:r>
    </w:p>
    <w:p xmlns:wp14="http://schemas.microsoft.com/office/word/2010/wordml" w:rsidRPr="008B2C77" w:rsidR="00281FA3" w:rsidP="6DDEA648" w:rsidRDefault="00436870" w14:paraId="0165EC34" wp14:textId="10886639">
      <w:pPr>
        <w:spacing w:line="480" w:lineRule="auto"/>
        <w:ind w:left="360" w:right="-613" w:firstLine="720"/>
        <w:jc w:val="both"/>
        <w:rPr>
          <w:rFonts w:ascii="Arial" w:hAnsi="Arial" w:cs="Arial"/>
          <w:sz w:val="24"/>
          <w:szCs w:val="24"/>
          <w:lang w:eastAsia="en-GB"/>
        </w:rPr>
      </w:pPr>
      <w:r w:rsidRPr="6DDEA648" w:rsidR="6DDEA648">
        <w:rPr>
          <w:rFonts w:ascii="Arial" w:hAnsi="Arial" w:cs="Arial"/>
          <w:sz w:val="24"/>
          <w:szCs w:val="24"/>
          <w:lang w:eastAsia="en-GB"/>
        </w:rPr>
        <w:t xml:space="preserve">Lack of knowledge in above all the field of children's development and how they can learn leads to </w:t>
      </w:r>
      <w:del w:author="Gary Smailes" w:date="2024-02-08T11:10:45.46Z" w:id="1071092742">
        <w:r w:rsidRPr="6DDEA648" w:rsidDel="6DDEA648">
          <w:rPr>
            <w:rFonts w:ascii="Arial" w:hAnsi="Arial" w:cs="Arial"/>
            <w:sz w:val="24"/>
            <w:szCs w:val="24"/>
            <w:lang w:eastAsia="en-GB"/>
          </w:rPr>
          <w:delText>a large number of</w:delText>
        </w:r>
      </w:del>
      <w:ins w:author="Gary Smailes" w:date="2024-02-08T11:10:45.463Z" w:id="7691822">
        <w:r w:rsidRPr="6DDEA648" w:rsidR="6DDEA648">
          <w:rPr>
            <w:rFonts w:ascii="Arial" w:hAnsi="Arial" w:cs="Arial"/>
            <w:sz w:val="24"/>
            <w:szCs w:val="24"/>
            <w:lang w:eastAsia="en-GB"/>
          </w:rPr>
          <w:t>many</w:t>
        </w:r>
      </w:ins>
      <w:r w:rsidRPr="6DDEA648" w:rsidR="6DDEA648">
        <w:rPr>
          <w:rFonts w:ascii="Arial" w:hAnsi="Arial" w:cs="Arial"/>
          <w:sz w:val="24"/>
          <w:szCs w:val="24"/>
          <w:lang w:eastAsia="en-GB"/>
        </w:rPr>
        <w:t xml:space="preserve"> mistakes in recruitment to academies and, as a result, expulsion from academy structures </w:t>
      </w:r>
      <w:del w:author="Gary Smailes" w:date="2024-02-08T11:10:47.694Z" w:id="1516769599">
        <w:r w:rsidRPr="6DDEA648" w:rsidDel="6DDEA648">
          <w:rPr>
            <w:rFonts w:ascii="Arial" w:hAnsi="Arial" w:cs="Arial"/>
            <w:sz w:val="24"/>
            <w:szCs w:val="24"/>
            <w:lang w:eastAsia="en-GB"/>
          </w:rPr>
          <w:delText>at a later date</w:delText>
        </w:r>
      </w:del>
      <w:ins w:author="Gary Smailes" w:date="2024-02-08T11:10:47.695Z" w:id="1965193481">
        <w:r w:rsidRPr="6DDEA648" w:rsidR="6DDEA648">
          <w:rPr>
            <w:rFonts w:ascii="Arial" w:hAnsi="Arial" w:cs="Arial"/>
            <w:sz w:val="24"/>
            <w:szCs w:val="24"/>
            <w:lang w:eastAsia="en-GB"/>
          </w:rPr>
          <w:t>later</w:t>
        </w:r>
      </w:ins>
      <w:r w:rsidRPr="6DDEA648" w:rsidR="6DDEA648">
        <w:rPr>
          <w:rFonts w:ascii="Arial" w:hAnsi="Arial" w:cs="Arial"/>
          <w:sz w:val="24"/>
          <w:szCs w:val="24"/>
          <w:lang w:eastAsia="en-GB"/>
        </w:rPr>
        <w:t xml:space="preserve">. A much better solution is to </w:t>
      </w:r>
      <w:r w:rsidRPr="6DDEA648" w:rsidR="6DDEA648">
        <w:rPr>
          <w:rFonts w:ascii="Arial" w:hAnsi="Arial" w:cs="Arial"/>
          <w:sz w:val="24"/>
          <w:szCs w:val="24"/>
          <w:lang w:eastAsia="en-GB"/>
        </w:rPr>
        <w:t>identify</w:t>
      </w:r>
      <w:r w:rsidRPr="6DDEA648" w:rsidR="6DDEA648">
        <w:rPr>
          <w:rFonts w:ascii="Arial" w:hAnsi="Arial" w:cs="Arial"/>
          <w:sz w:val="24"/>
          <w:szCs w:val="24"/>
          <w:lang w:eastAsia="en-GB"/>
        </w:rPr>
        <w:t xml:space="preserve"> and select children </w:t>
      </w:r>
      <w:del w:author="Gary Smailes" w:date="2024-02-08T11:10:49.416Z" w:id="1434903677">
        <w:r w:rsidRPr="6DDEA648" w:rsidDel="6DDEA648">
          <w:rPr>
            <w:rFonts w:ascii="Arial" w:hAnsi="Arial" w:cs="Arial"/>
            <w:sz w:val="24"/>
            <w:szCs w:val="24"/>
            <w:lang w:eastAsia="en-GB"/>
          </w:rPr>
          <w:delText xml:space="preserve">at a </w:delText>
        </w:r>
        <w:r w:rsidRPr="6DDEA648" w:rsidDel="6DDEA648">
          <w:rPr>
            <w:rFonts w:ascii="Arial" w:hAnsi="Arial" w:cs="Arial"/>
            <w:sz w:val="24"/>
            <w:szCs w:val="24"/>
            <w:lang w:eastAsia="en-GB"/>
          </w:rPr>
          <w:delText>later date</w:delText>
        </w:r>
      </w:del>
      <w:ins w:author="Gary Smailes" w:date="2024-02-08T11:10:49.419Z" w:id="1132319827">
        <w:r w:rsidRPr="6DDEA648" w:rsidR="6DDEA648">
          <w:rPr>
            <w:rFonts w:ascii="Arial" w:hAnsi="Arial" w:cs="Arial"/>
            <w:sz w:val="24"/>
            <w:szCs w:val="24"/>
            <w:lang w:eastAsia="en-GB"/>
          </w:rPr>
          <w:t>later</w:t>
        </w:r>
      </w:ins>
      <w:r w:rsidRPr="6DDEA648" w:rsidR="6DDEA648">
        <w:rPr>
          <w:rFonts w:ascii="Arial" w:hAnsi="Arial" w:cs="Arial"/>
          <w:sz w:val="24"/>
          <w:szCs w:val="24"/>
          <w:lang w:eastAsia="en-GB"/>
        </w:rPr>
        <w:t>, where the risk of error still exists but is much reduced.</w:t>
      </w:r>
    </w:p>
    <w:p xmlns:wp14="http://schemas.microsoft.com/office/word/2010/wordml" w:rsidRPr="008B2C77" w:rsidR="003215EF" w:rsidP="005055DF" w:rsidRDefault="003215EF" w14:paraId="08896AC8" wp14:textId="2304CA07">
      <w:pPr>
        <w:spacing w:line="480" w:lineRule="auto"/>
        <w:ind w:left="360" w:right="-613"/>
        <w:jc w:val="both"/>
        <w:rPr>
          <w:rFonts w:ascii="Arial" w:hAnsi="Arial" w:cs="Arial"/>
          <w:sz w:val="24"/>
          <w:szCs w:val="24"/>
          <w:lang w:eastAsia="en-GB"/>
        </w:rPr>
      </w:pPr>
      <w:del w:author="Gary Smailes" w:date="2024-02-08T11:10:57.44Z" w:id="1750774365">
        <w:r w:rsidRPr="6DDEA648" w:rsidDel="6DDEA648">
          <w:rPr>
            <w:rFonts w:ascii="Arial" w:hAnsi="Arial" w:cs="Arial"/>
            <w:sz w:val="24"/>
            <w:szCs w:val="24"/>
            <w:lang w:eastAsia="en-GB"/>
          </w:rPr>
          <w:delText xml:space="preserve">     </w:delText>
        </w:r>
      </w:del>
      <w:ins w:author="Gary Smailes" w:date="2024-02-08T11:10:58.199Z" w:id="1759683075">
        <w:r>
          <w:tab/>
        </w:r>
      </w:ins>
      <w:r w:rsidRPr="6DDEA648" w:rsidR="6DDEA648">
        <w:rPr>
          <w:rFonts w:ascii="Arial" w:hAnsi="Arial" w:cs="Arial"/>
          <w:sz w:val="24"/>
          <w:szCs w:val="24"/>
          <w:lang w:eastAsia="en-GB"/>
        </w:rPr>
        <w:t xml:space="preserve">Too often, recruitment is subordinated to the player profile that an academy’s first team may need. Such a profile in terms of soft, </w:t>
      </w:r>
      <w:r w:rsidRPr="6DDEA648" w:rsidR="6DDEA648">
        <w:rPr>
          <w:rFonts w:ascii="Arial" w:hAnsi="Arial" w:cs="Arial"/>
          <w:sz w:val="24"/>
          <w:szCs w:val="24"/>
          <w:lang w:eastAsia="en-GB"/>
        </w:rPr>
        <w:t>social</w:t>
      </w:r>
      <w:r w:rsidRPr="6DDEA648" w:rsidR="6DDEA648">
        <w:rPr>
          <w:rFonts w:ascii="Arial" w:hAnsi="Arial" w:cs="Arial"/>
          <w:sz w:val="24"/>
          <w:szCs w:val="24"/>
          <w:lang w:eastAsia="en-GB"/>
        </w:rPr>
        <w:t xml:space="preserve"> and psychological as well as physical abilities should not be applied to children and adolescents before or during puberty. When children are profiled in this way, we cannot in any way assess the power of a young player who is still to undergo developmental changes that affect the learning process.       </w:t>
      </w:r>
    </w:p>
    <w:p xmlns:wp14="http://schemas.microsoft.com/office/word/2010/wordml" w:rsidRPr="008B2C77" w:rsidR="001D0AC9" w:rsidP="6DDEA648" w:rsidRDefault="001D0AC9" w14:paraId="2734588C" wp14:textId="77777777">
      <w:pPr>
        <w:spacing w:line="480" w:lineRule="auto"/>
        <w:ind w:left="360" w:right="-613" w:firstLine="720"/>
        <w:jc w:val="both"/>
        <w:rPr>
          <w:rFonts w:ascii="Arial" w:hAnsi="Arial" w:cs="Arial"/>
          <w:sz w:val="24"/>
          <w:szCs w:val="24"/>
          <w:lang w:eastAsia="en-GB"/>
        </w:rPr>
        <w:pPrChange w:author="Gary Smailes" w:date="2024-02-08T11:11:04.672Z">
          <w:pPr>
            <w:spacing w:line="480" w:lineRule="auto"/>
            <w:ind w:left="360" w:right="-613"/>
            <w:jc w:val="both"/>
          </w:pPr>
        </w:pPrChange>
      </w:pPr>
      <w:del w:author="Gary Smailes" w:date="2024-02-08T11:11:03.981Z" w:id="23765239">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The conditions in which adolescents grow up and train can in the long run either develop or reduce high learning potential. The motivation for success is incomparably greater in children who come from poorer regions or countries. Their hunger for success is at an extremely high level.</w:t>
      </w:r>
    </w:p>
    <w:p xmlns:wp14="http://schemas.microsoft.com/office/word/2010/wordml" w:rsidRPr="008B2C77" w:rsidR="00F94D1E" w:rsidP="005055DF" w:rsidRDefault="00F94D1E" w14:paraId="52E56223" wp14:textId="77777777">
      <w:pPr>
        <w:spacing w:line="480" w:lineRule="auto"/>
        <w:ind w:left="360" w:right="-613"/>
        <w:jc w:val="both"/>
        <w:rPr>
          <w:rFonts w:ascii="Arial" w:hAnsi="Arial" w:cs="Arial"/>
          <w:b/>
          <w:sz w:val="24"/>
          <w:szCs w:val="24"/>
          <w:lang w:eastAsia="en-GB"/>
        </w:rPr>
      </w:pPr>
    </w:p>
    <w:p w:rsidR="6DDEA648" w:rsidRDefault="6DDEA648" w14:paraId="4BA1053E" w14:textId="5598990D">
      <w:r>
        <w:br w:type="page"/>
      </w:r>
    </w:p>
    <w:p xmlns:wp14="http://schemas.microsoft.com/office/word/2010/wordml" w:rsidRPr="008B2C77" w:rsidR="001D0AC9" w:rsidP="005055DF" w:rsidRDefault="005474A6" w14:paraId="5DCCCC5F" wp14:textId="77777777">
      <w:pPr>
        <w:spacing w:line="480" w:lineRule="auto"/>
        <w:ind w:left="360" w:right="-613"/>
        <w:jc w:val="both"/>
        <w:rPr>
          <w:rFonts w:ascii="Arial" w:hAnsi="Arial" w:cs="Arial"/>
          <w:b/>
          <w:bCs/>
          <w:sz w:val="24"/>
          <w:szCs w:val="24"/>
          <w:lang w:eastAsia="en-GB"/>
        </w:rPr>
      </w:pPr>
      <w:r w:rsidRPr="008B2C77">
        <w:rPr>
          <w:rFonts w:ascii="Arial" w:hAnsi="Arial" w:cs="Arial"/>
          <w:b/>
          <w:sz w:val="24"/>
          <w:szCs w:val="24"/>
          <w:lang w:eastAsia="en-GB"/>
        </w:rPr>
        <w:t>Chapter 2: T</w:t>
      </w:r>
      <w:r w:rsidRPr="008B2C77" w:rsidR="00E103D2">
        <w:rPr>
          <w:rFonts w:ascii="Arial" w:hAnsi="Arial" w:cs="Arial"/>
          <w:b/>
          <w:sz w:val="24"/>
          <w:szCs w:val="24"/>
          <w:lang w:eastAsia="en-GB"/>
        </w:rPr>
        <w:t>he t</w:t>
      </w:r>
      <w:r w:rsidRPr="008B2C77">
        <w:rPr>
          <w:rFonts w:ascii="Arial" w:hAnsi="Arial" w:cs="Arial"/>
          <w:b/>
          <w:sz w:val="24"/>
          <w:szCs w:val="24"/>
          <w:lang w:eastAsia="en-GB"/>
        </w:rPr>
        <w:t>raining Program</w:t>
      </w:r>
    </w:p>
    <w:p xmlns:wp14="http://schemas.microsoft.com/office/word/2010/wordml" w:rsidRPr="008B2C77" w:rsidR="001D0AC9" w:rsidP="6DDEA648" w:rsidRDefault="001D0AC9" w14:paraId="5CCBFC73" wp14:textId="362F82C8">
      <w:pPr>
        <w:spacing w:line="480" w:lineRule="auto"/>
        <w:ind w:left="360" w:right="-613"/>
        <w:jc w:val="both"/>
        <w:rPr>
          <w:ins w:author="Gary Smailes" w:date="2024-02-08T11:16:56.739Z" w:id="614193788"/>
          <w:rFonts w:ascii="Arial" w:hAnsi="Arial" w:cs="Arial"/>
          <w:sz w:val="24"/>
          <w:szCs w:val="24"/>
          <w:lang w:eastAsia="en-GB"/>
        </w:rPr>
      </w:pPr>
      <w:del w:author="Gary Smailes" w:date="2024-02-08T11:11:15.242Z" w:id="612354058">
        <w:r w:rsidRPr="6DDEA648" w:rsidDel="6DDEA648">
          <w:rPr>
            <w:rFonts w:ascii="Arial" w:hAnsi="Arial" w:cs="Arial"/>
            <w:b w:val="1"/>
            <w:bCs w:val="1"/>
            <w:sz w:val="24"/>
            <w:szCs w:val="24"/>
            <w:lang w:eastAsia="en-GB"/>
          </w:rPr>
          <w:delText xml:space="preserve">     </w:delText>
        </w:r>
      </w:del>
      <w:r w:rsidRPr="6DDEA648" w:rsidR="6DDEA648">
        <w:rPr>
          <w:rFonts w:ascii="Arial" w:hAnsi="Arial" w:cs="Arial"/>
          <w:sz w:val="24"/>
          <w:szCs w:val="24"/>
          <w:lang w:eastAsia="en-GB"/>
        </w:rPr>
        <w:t xml:space="preserve">The English remember the year 1966 with nostalgia. Being the best in the world in the most beautiful and popular sport was an incredible triumph, not only a sporting, but also a social and cultural achievement. </w:t>
      </w:r>
      <w:ins w:author="Gary Smailes" w:date="2024-02-08T11:16:43.723Z" w:id="1012885528">
        <w:r w:rsidRPr="6DDEA648" w:rsidR="6DDEA648">
          <w:rPr>
            <w:rFonts w:ascii="Arial" w:hAnsi="Arial" w:cs="Arial"/>
            <w:sz w:val="24"/>
            <w:szCs w:val="24"/>
            <w:lang w:eastAsia="en-GB"/>
          </w:rPr>
          <w:t xml:space="preserve">In </w:t>
        </w:r>
      </w:ins>
      <w:r w:rsidRPr="6DDEA648" w:rsidR="6DDEA648">
        <w:rPr>
          <w:rFonts w:ascii="Arial" w:hAnsi="Arial" w:cs="Arial"/>
          <w:sz w:val="24"/>
          <w:szCs w:val="24"/>
          <w:lang w:eastAsia="en-GB"/>
        </w:rPr>
        <w:t>1990</w:t>
      </w:r>
      <w:ins w:author="Gary Smailes" w:date="2024-02-08T11:16:46.748Z" w:id="753321719">
        <w:r w:rsidRPr="6DDEA648" w:rsidR="6DDEA648">
          <w:rPr>
            <w:rFonts w:ascii="Arial" w:hAnsi="Arial" w:cs="Arial"/>
            <w:sz w:val="24"/>
            <w:szCs w:val="24"/>
            <w:lang w:eastAsia="en-GB"/>
          </w:rPr>
          <w:t>,</w:t>
        </w:r>
      </w:ins>
      <w:del w:author="Gary Smailes" w:date="2024-02-08T11:16:45.612Z" w:id="87758676">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 xml:space="preserve"> the English national team reache</w:t>
      </w:r>
      <w:ins w:author="Gary Smailes" w:date="2024-02-08T11:16:49.928Z" w:id="1619319541">
        <w:r w:rsidRPr="6DDEA648" w:rsidR="6DDEA648">
          <w:rPr>
            <w:rFonts w:ascii="Arial" w:hAnsi="Arial" w:cs="Arial"/>
            <w:sz w:val="24"/>
            <w:szCs w:val="24"/>
            <w:lang w:eastAsia="en-GB"/>
          </w:rPr>
          <w:t>d</w:t>
        </w:r>
      </w:ins>
      <w:del w:author="Gary Smailes" w:date="2024-02-08T11:16:49.525Z" w:id="1513299852">
        <w:r w:rsidRPr="6DDEA648" w:rsidDel="6DDEA648">
          <w:rPr>
            <w:rFonts w:ascii="Arial" w:hAnsi="Arial" w:cs="Arial"/>
            <w:sz w:val="24"/>
            <w:szCs w:val="24"/>
            <w:lang w:eastAsia="en-GB"/>
          </w:rPr>
          <w:delText>s</w:delText>
        </w:r>
      </w:del>
      <w:r w:rsidRPr="6DDEA648" w:rsidR="6DDEA648">
        <w:rPr>
          <w:rFonts w:ascii="Arial" w:hAnsi="Arial" w:cs="Arial"/>
          <w:sz w:val="24"/>
          <w:szCs w:val="24"/>
          <w:lang w:eastAsia="en-GB"/>
        </w:rPr>
        <w:t xml:space="preserve"> the semi-finals of the World Cup in Italy. Later, in 1996, they repeat this achievement in the European Championships played at home. </w:t>
      </w:r>
    </w:p>
    <w:p xmlns:wp14="http://schemas.microsoft.com/office/word/2010/wordml" w:rsidRPr="008B2C77" w:rsidR="001D0AC9" w:rsidP="6DDEA648" w:rsidRDefault="001D0AC9" w14:paraId="47526882" wp14:textId="505B77B6">
      <w:pPr>
        <w:spacing w:line="480" w:lineRule="auto"/>
        <w:ind w:left="360" w:right="-613" w:firstLine="720"/>
        <w:jc w:val="both"/>
        <w:rPr>
          <w:ins w:author="Gary Smailes" w:date="2024-02-08T11:16:59.223Z" w:id="1112300721"/>
          <w:rFonts w:ascii="Arial" w:hAnsi="Arial" w:cs="Arial"/>
          <w:sz w:val="24"/>
          <w:szCs w:val="24"/>
          <w:lang w:eastAsia="en-GB"/>
        </w:rPr>
        <w:pPrChange w:author="Gary Smailes" w:date="2024-02-08T11:16:57.507Z">
          <w:pPr>
            <w:spacing w:line="480" w:lineRule="auto"/>
            <w:ind w:left="360" w:right="-613"/>
            <w:jc w:val="both"/>
          </w:pPr>
        </w:pPrChange>
      </w:pPr>
      <w:r w:rsidRPr="6DDEA648" w:rsidR="6DDEA648">
        <w:rPr>
          <w:rFonts w:ascii="Arial" w:hAnsi="Arial" w:cs="Arial"/>
          <w:sz w:val="24"/>
          <w:szCs w:val="24"/>
          <w:lang w:eastAsia="en-GB"/>
        </w:rPr>
        <w:t xml:space="preserve">What connects all these events? </w:t>
      </w:r>
    </w:p>
    <w:p xmlns:wp14="http://schemas.microsoft.com/office/word/2010/wordml" w:rsidRPr="008B2C77" w:rsidR="001D0AC9" w:rsidP="6DDEA648" w:rsidRDefault="001D0AC9" w14:paraId="634F48BA" wp14:textId="6D0ADC38">
      <w:pPr>
        <w:spacing w:line="480" w:lineRule="auto"/>
        <w:ind w:left="360" w:right="-613" w:firstLine="720"/>
        <w:jc w:val="both"/>
        <w:rPr>
          <w:ins w:author="Gary Smailes" w:date="2024-02-08T11:18:16.442Z" w:id="1550400872"/>
          <w:rFonts w:ascii="Arial" w:hAnsi="Arial" w:cs="Arial"/>
          <w:sz w:val="24"/>
          <w:szCs w:val="24"/>
          <w:lang w:eastAsia="en-GB"/>
        </w:rPr>
      </w:pPr>
      <w:r w:rsidRPr="6DDEA648" w:rsidR="6DDEA648">
        <w:rPr>
          <w:rFonts w:ascii="Arial" w:hAnsi="Arial" w:cs="Arial"/>
          <w:sz w:val="24"/>
          <w:szCs w:val="24"/>
          <w:lang w:eastAsia="en-GB"/>
        </w:rPr>
        <w:t>All these successes were achieved without professional academies, a mass of coaches of all kinds, a professional training program, or a strict, regimented structure to which every young player must be subordinated</w:t>
      </w:r>
      <w:ins w:author="Gary Smailes" w:date="2024-02-08T11:18:15.786Z" w:id="2129198493">
        <w:r w:rsidRPr="6DDEA648" w:rsidR="6DDEA648">
          <w:rPr>
            <w:rFonts w:ascii="Arial" w:hAnsi="Arial" w:cs="Arial"/>
            <w:sz w:val="24"/>
            <w:szCs w:val="24"/>
            <w:lang w:eastAsia="en-GB"/>
          </w:rPr>
          <w:t>.</w:t>
        </w:r>
      </w:ins>
      <w:del w:author="Gary Smailes" w:date="2024-02-08T11:18:15.144Z" w:id="708034810">
        <w:r w:rsidRPr="6DDEA648" w:rsidDel="6DDEA648">
          <w:rPr>
            <w:rFonts w:ascii="Arial" w:hAnsi="Arial" w:cs="Arial"/>
            <w:sz w:val="24"/>
            <w:szCs w:val="24"/>
            <w:lang w:eastAsia="en-GB"/>
          </w:rPr>
          <w:delText>!</w:delText>
        </w:r>
      </w:del>
      <w:r w:rsidRPr="6DDEA648" w:rsidR="6DDEA648">
        <w:rPr>
          <w:rFonts w:ascii="Arial" w:hAnsi="Arial" w:cs="Arial"/>
          <w:sz w:val="24"/>
          <w:szCs w:val="24"/>
          <w:lang w:eastAsia="en-GB"/>
        </w:rPr>
        <w:t xml:space="preserve"> </w:t>
      </w:r>
    </w:p>
    <w:p xmlns:wp14="http://schemas.microsoft.com/office/word/2010/wordml" w:rsidRPr="008B2C77" w:rsidR="001D0AC9" w:rsidP="6DDEA648" w:rsidRDefault="001D0AC9" w14:paraId="0E6F80FD" wp14:textId="40F1DD9E">
      <w:pPr>
        <w:spacing w:line="480" w:lineRule="auto"/>
        <w:ind w:left="360" w:right="-613" w:firstLine="720"/>
        <w:jc w:val="both"/>
        <w:rPr>
          <w:ins w:author="Gary Smailes" w:date="2024-02-08T11:18:38.864Z" w:id="118920744"/>
          <w:rFonts w:ascii="Arial" w:hAnsi="Arial" w:cs="Arial"/>
          <w:sz w:val="24"/>
          <w:szCs w:val="24"/>
          <w:lang w:eastAsia="en-GB"/>
        </w:rPr>
      </w:pPr>
      <w:r w:rsidRPr="6DDEA648" w:rsidR="6DDEA648">
        <w:rPr>
          <w:rFonts w:ascii="Arial" w:hAnsi="Arial" w:cs="Arial"/>
          <w:sz w:val="24"/>
          <w:szCs w:val="24"/>
          <w:lang w:eastAsia="en-GB"/>
        </w:rPr>
        <w:t xml:space="preserve">In this chapter, we will look at whether current training programs in academies are conducive to developing the potential of the young players who attend them. The most recent successes of the English National Team suggest that this training has improved (the semi-final of the 2018 World Cup and final of the European Championship 2020). </w:t>
      </w:r>
      <w:r w:rsidRPr="6DDEA648" w:rsidR="6DDEA648">
        <w:rPr>
          <w:rFonts w:ascii="Arial" w:hAnsi="Arial" w:cs="Arial"/>
          <w:sz w:val="24"/>
          <w:szCs w:val="24"/>
          <w:lang w:eastAsia="en-GB"/>
        </w:rPr>
        <w:t>Perhaps academies</w:t>
      </w:r>
      <w:r w:rsidRPr="6DDEA648" w:rsidR="6DDEA648">
        <w:rPr>
          <w:rFonts w:ascii="Arial" w:hAnsi="Arial" w:cs="Arial"/>
          <w:sz w:val="24"/>
          <w:szCs w:val="24"/>
          <w:lang w:eastAsia="en-GB"/>
        </w:rPr>
        <w:t xml:space="preserve"> are raising better players, educating them better and preparing them better for the requirements of professional football, but still only a small percentage become professional footballers. </w:t>
      </w:r>
    </w:p>
    <w:p xmlns:wp14="http://schemas.microsoft.com/office/word/2010/wordml" w:rsidRPr="008B2C77" w:rsidR="001D0AC9" w:rsidP="6DDEA648" w:rsidRDefault="001D0AC9" w14:paraId="1A35F075" wp14:textId="7CC00899">
      <w:pPr>
        <w:spacing w:line="480" w:lineRule="auto"/>
        <w:ind w:left="360" w:right="-613" w:firstLine="720"/>
        <w:jc w:val="both"/>
        <w:rPr>
          <w:rFonts w:ascii="Arial" w:hAnsi="Arial" w:cs="Arial"/>
          <w:sz w:val="24"/>
          <w:szCs w:val="24"/>
          <w:lang w:eastAsia="en-GB"/>
        </w:rPr>
      </w:pPr>
      <w:r w:rsidRPr="6DDEA648" w:rsidR="6DDEA648">
        <w:rPr>
          <w:rFonts w:ascii="Arial" w:hAnsi="Arial" w:cs="Arial"/>
          <w:sz w:val="24"/>
          <w:szCs w:val="24"/>
          <w:lang w:eastAsia="en-GB"/>
        </w:rPr>
        <w:t xml:space="preserve">Working in academies I got to know the system, the structure, how they </w:t>
      </w:r>
      <w:r w:rsidRPr="6DDEA648" w:rsidR="6DDEA648">
        <w:rPr>
          <w:rFonts w:ascii="Arial" w:hAnsi="Arial" w:cs="Arial"/>
          <w:sz w:val="24"/>
          <w:szCs w:val="24"/>
          <w:lang w:eastAsia="en-GB"/>
        </w:rPr>
        <w:t>operate</w:t>
      </w:r>
      <w:r w:rsidRPr="6DDEA648" w:rsidR="6DDEA648">
        <w:rPr>
          <w:rFonts w:ascii="Arial" w:hAnsi="Arial" w:cs="Arial"/>
          <w:sz w:val="24"/>
          <w:szCs w:val="24"/>
          <w:lang w:eastAsia="en-GB"/>
        </w:rPr>
        <w:t xml:space="preserve"> and what sort of training system they have installed. My own experience tells me that current programs are not fully adapted to the needs of individual children and their development, and thus inhibit the considerable potential of young players. This chapter will be devoted to how we can maximise the potential of young players and what alternative solutions are available to improve the training programs currently used by professional football academies.</w:t>
      </w:r>
    </w:p>
    <w:p xmlns:wp14="http://schemas.microsoft.com/office/word/2010/wordml" w:rsidRPr="008B2C77" w:rsidR="005018EE" w:rsidP="005055DF" w:rsidRDefault="005018EE" w14:paraId="07547A01" wp14:textId="77777777">
      <w:pPr>
        <w:spacing w:line="480" w:lineRule="auto"/>
        <w:ind w:left="360" w:right="-613"/>
        <w:jc w:val="both"/>
        <w:rPr>
          <w:rFonts w:ascii="Arial" w:hAnsi="Arial" w:cs="Arial"/>
          <w:sz w:val="24"/>
          <w:szCs w:val="24"/>
          <w:lang w:eastAsia="en-GB"/>
        </w:rPr>
      </w:pPr>
    </w:p>
    <w:p xmlns:wp14="http://schemas.microsoft.com/office/word/2010/wordml" w:rsidRPr="008B2C77" w:rsidR="005018EE" w:rsidP="005055DF" w:rsidRDefault="005018EE" w14:paraId="2658628B" wp14:textId="77777777">
      <w:pPr>
        <w:spacing w:line="480" w:lineRule="auto"/>
        <w:ind w:left="360" w:right="-613"/>
        <w:jc w:val="both"/>
        <w:rPr>
          <w:rFonts w:ascii="Arial" w:hAnsi="Arial" w:cs="Arial"/>
          <w:b/>
          <w:bCs/>
          <w:sz w:val="24"/>
          <w:szCs w:val="24"/>
          <w:lang w:eastAsia="en-GB"/>
        </w:rPr>
      </w:pPr>
      <w:r w:rsidRPr="008B2C77">
        <w:rPr>
          <w:rFonts w:ascii="Arial" w:hAnsi="Arial" w:cs="Arial"/>
          <w:b/>
          <w:bCs/>
          <w:sz w:val="24"/>
          <w:szCs w:val="24"/>
          <w:lang w:eastAsia="en-GB"/>
        </w:rPr>
        <w:t xml:space="preserve">2.1. </w:t>
      </w:r>
      <w:r w:rsidRPr="008B2C77" w:rsidR="00E52E54">
        <w:rPr>
          <w:rFonts w:ascii="Arial" w:hAnsi="Arial" w:cs="Arial"/>
          <w:b/>
          <w:sz w:val="24"/>
          <w:szCs w:val="24"/>
          <w:lang w:eastAsia="en-GB"/>
        </w:rPr>
        <w:t>Game Model or Learning Model?</w:t>
      </w:r>
    </w:p>
    <w:p xmlns:wp14="http://schemas.microsoft.com/office/word/2010/wordml" w:rsidRPr="008B2C77" w:rsidR="005F5472" w:rsidP="6DDEA648" w:rsidRDefault="00EE4A26" w14:paraId="1FC463DE" wp14:textId="031A95A6">
      <w:pPr>
        <w:tabs>
          <w:tab w:val="left" w:pos="4111"/>
        </w:tabs>
        <w:spacing w:line="480" w:lineRule="auto"/>
        <w:ind w:right="-613" w:firstLine="0"/>
        <w:jc w:val="both"/>
        <w:rPr>
          <w:ins w:author="Gary Smailes" w:date="2024-02-08T11:20:56.786Z" w:id="1044953617"/>
          <w:rFonts w:ascii="Arial" w:hAnsi="Arial" w:cs="Arial"/>
          <w:color w:val="0F1419"/>
          <w:sz w:val="24"/>
          <w:szCs w:val="24"/>
        </w:rPr>
        <w:pPrChange w:author="Gary Smailes" w:date="2024-02-08T11:18:59.346Z">
          <w:pPr>
            <w:tabs>
              <w:tab w:val="left" w:leader="none" w:pos="4111"/>
            </w:tabs>
            <w:spacing w:line="480" w:lineRule="auto"/>
            <w:ind w:right="-613" w:firstLine="720"/>
            <w:jc w:val="both"/>
          </w:pPr>
        </w:pPrChange>
      </w:pPr>
      <w:del w:author="Gary Smailes" w:date="2024-02-08T11:18:58.191Z" w:id="639297426">
        <w:r w:rsidRPr="6DDEA648" w:rsidDel="6DDEA648">
          <w:rPr>
            <w:rFonts w:ascii="Arial" w:hAnsi="Arial" w:cs="Arial"/>
            <w:b w:val="1"/>
            <w:bCs w:val="1"/>
            <w:sz w:val="24"/>
            <w:szCs w:val="24"/>
            <w:lang w:eastAsia="en-GB"/>
          </w:rPr>
          <w:delText xml:space="preserve">     </w:delText>
        </w:r>
      </w:del>
      <w:r w:rsidRPr="6DDEA648" w:rsidR="6DDEA648">
        <w:rPr>
          <w:rFonts w:ascii="Arial" w:hAnsi="Arial" w:cs="Arial"/>
          <w:sz w:val="24"/>
          <w:szCs w:val="24"/>
          <w:lang w:eastAsia="en-GB"/>
        </w:rPr>
        <w:t xml:space="preserve">Most professional academies develop their training program based on the so-called game and training model (elements of training). These models are the basis for training young players in the academy, and coaches are obliged to </w:t>
      </w:r>
      <w:r w:rsidRPr="6DDEA648" w:rsidR="6DDEA648">
        <w:rPr>
          <w:rFonts w:ascii="Arial" w:hAnsi="Arial" w:cs="Arial"/>
          <w:sz w:val="24"/>
          <w:szCs w:val="24"/>
          <w:lang w:eastAsia="en-GB"/>
        </w:rPr>
        <w:t>strictly and even rigorously adhere to the rules of training</w:t>
      </w:r>
      <w:r w:rsidRPr="6DDEA648" w:rsidR="6DDEA648">
        <w:rPr>
          <w:rFonts w:ascii="Arial" w:hAnsi="Arial" w:cs="Arial"/>
          <w:sz w:val="24"/>
          <w:szCs w:val="24"/>
          <w:lang w:eastAsia="en-GB"/>
        </w:rPr>
        <w:t xml:space="preserve"> and how </w:t>
      </w:r>
      <w:r w:rsidRPr="6DDEA648" w:rsidR="6DDEA648">
        <w:rPr>
          <w:rFonts w:ascii="Arial" w:hAnsi="Arial" w:cs="Arial"/>
          <w:sz w:val="24"/>
          <w:szCs w:val="24"/>
          <w:lang w:eastAsia="en-GB"/>
        </w:rPr>
        <w:t>it’s</w:t>
      </w:r>
      <w:r w:rsidRPr="6DDEA648" w:rsidR="6DDEA648">
        <w:rPr>
          <w:rFonts w:ascii="Arial" w:hAnsi="Arial" w:cs="Arial"/>
          <w:sz w:val="24"/>
          <w:szCs w:val="24"/>
          <w:lang w:eastAsia="en-GB"/>
        </w:rPr>
        <w:t xml:space="preserve"> conducted in each age group. </w:t>
      </w:r>
    </w:p>
    <w:p xmlns:wp14="http://schemas.microsoft.com/office/word/2010/wordml" w:rsidRPr="008B2C77" w:rsidR="005F5472" w:rsidP="6DDEA648" w:rsidRDefault="00EE4A26" w14:paraId="32C854D4" wp14:textId="40325B9A">
      <w:pPr>
        <w:tabs>
          <w:tab w:val="left" w:pos="4111"/>
        </w:tabs>
        <w:spacing w:line="480" w:lineRule="auto"/>
        <w:ind w:right="-613" w:firstLine="720"/>
        <w:jc w:val="both"/>
        <w:rPr>
          <w:ins w:author="Gary Smailes" w:date="2024-02-08T11:21:34.286Z" w:id="1947873581"/>
          <w:rFonts w:ascii="Arial" w:hAnsi="Arial" w:cs="Arial"/>
          <w:color w:val="0F1419"/>
          <w:sz w:val="24"/>
          <w:szCs w:val="24"/>
        </w:rPr>
        <w:pPrChange w:author="Gary Smailes" w:date="2024-02-08T11:20:57.515Z">
          <w:pPr>
            <w:tabs>
              <w:tab w:val="left" w:leader="none" w:pos="4111"/>
            </w:tabs>
            <w:spacing w:line="480" w:lineRule="auto"/>
            <w:ind w:right="-613" w:firstLine="0"/>
            <w:jc w:val="both"/>
          </w:pPr>
        </w:pPrChange>
      </w:pPr>
      <w:r w:rsidRPr="6DDEA648" w:rsidR="6DDEA648">
        <w:rPr>
          <w:rFonts w:ascii="Arial" w:hAnsi="Arial" w:cs="Arial"/>
          <w:sz w:val="24"/>
          <w:szCs w:val="24"/>
          <w:lang w:eastAsia="en-GB"/>
        </w:rPr>
        <w:t>Of course, there will be minor differences between age groups, but in general the basics are the same for everyone</w:t>
      </w:r>
      <w:del w:author="Gary Smailes" w:date="2024-02-08T11:21:08.21Z" w:id="1667029625">
        <w:r w:rsidRPr="6DDEA648" w:rsidDel="6DDEA648">
          <w:rPr>
            <w:rFonts w:ascii="Arial" w:hAnsi="Arial" w:cs="Arial"/>
            <w:sz w:val="24"/>
            <w:szCs w:val="24"/>
            <w:lang w:eastAsia="en-GB"/>
          </w:rPr>
          <w:delText xml:space="preserve"> without exception</w:delText>
        </w:r>
      </w:del>
      <w:r w:rsidRPr="6DDEA648" w:rsidR="6DDEA648">
        <w:rPr>
          <w:rFonts w:ascii="Arial" w:hAnsi="Arial" w:cs="Arial"/>
          <w:sz w:val="24"/>
          <w:szCs w:val="24"/>
          <w:lang w:eastAsia="en-GB"/>
        </w:rPr>
        <w:t>. Such an approach to the question of training means that all players, regardless of age, individual and personal development, are de facto lumped together</w:t>
      </w:r>
      <w:ins w:author="Gary Smailes" w:date="2024-02-08T11:21:21.693Z" w:id="634826528">
        <w:r w:rsidRPr="6DDEA648" w:rsidR="6DDEA648">
          <w:rPr>
            <w:rFonts w:ascii="Arial" w:hAnsi="Arial" w:cs="Arial"/>
            <w:sz w:val="24"/>
            <w:szCs w:val="24"/>
            <w:lang w:eastAsia="en-GB"/>
          </w:rPr>
          <w:t>.</w:t>
        </w:r>
      </w:ins>
      <w:del w:author="Gary Smailes" w:date="2024-02-08T11:21:21.249Z" w:id="1222915904">
        <w:r w:rsidRPr="6DDEA648" w:rsidDel="6DDEA648">
          <w:rPr>
            <w:rFonts w:ascii="Arial" w:hAnsi="Arial" w:cs="Arial"/>
            <w:sz w:val="24"/>
            <w:szCs w:val="24"/>
            <w:lang w:eastAsia="en-GB"/>
          </w:rPr>
          <w:delText>!</w:delText>
        </w:r>
      </w:del>
      <w:r w:rsidRPr="6DDEA648" w:rsidR="6DDEA648">
        <w:rPr>
          <w:rFonts w:ascii="Arial" w:hAnsi="Arial" w:cs="Arial"/>
          <w:sz w:val="24"/>
          <w:szCs w:val="24"/>
          <w:lang w:eastAsia="en-GB"/>
        </w:rPr>
        <w:t xml:space="preserve"> This means that every young player</w:t>
      </w:r>
      <w:ins w:author="Gary Smailes" w:date="2024-02-08T11:21:26.744Z" w:id="1308970963">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who goes to an academy</w:t>
      </w:r>
      <w:ins w:author="Gary Smailes" w:date="2024-02-08T11:21:28.831Z" w:id="1123870935">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must quickly adapt and train according to the strictly defined model of the game that is in force at a given academy. </w:t>
      </w:r>
    </w:p>
    <w:p xmlns:wp14="http://schemas.microsoft.com/office/word/2010/wordml" w:rsidRPr="008B2C77" w:rsidR="005F5472" w:rsidP="6DDEA648" w:rsidRDefault="00EE4A26" w14:paraId="1396FB1C" wp14:textId="50EB8832">
      <w:pPr>
        <w:tabs>
          <w:tab w:val="left" w:pos="4111"/>
        </w:tabs>
        <w:spacing w:line="480" w:lineRule="auto"/>
        <w:ind w:right="-613" w:firstLine="720"/>
        <w:jc w:val="both"/>
        <w:rPr>
          <w:ins w:author="Gary Smailes" w:date="2024-02-08T11:22:04.376Z" w:id="1551845413"/>
          <w:rFonts w:ascii="Arial" w:hAnsi="Arial" w:cs="Arial"/>
          <w:color w:val="0F1419"/>
          <w:sz w:val="24"/>
          <w:szCs w:val="24"/>
        </w:rPr>
      </w:pPr>
      <w:r w:rsidRPr="6DDEA648" w:rsidR="6DDEA648">
        <w:rPr>
          <w:rFonts w:ascii="Arial" w:hAnsi="Arial" w:cs="Arial"/>
          <w:sz w:val="24"/>
          <w:szCs w:val="24"/>
          <w:lang w:eastAsia="en-GB"/>
        </w:rPr>
        <w:t xml:space="preserve">The result is that a </w:t>
      </w:r>
      <w:ins w:author="Gary Smailes" w:date="2024-02-08T11:21:37.32Z" w:id="2136049672">
        <w:r w:rsidRPr="6DDEA648" w:rsidR="6DDEA648">
          <w:rPr>
            <w:rFonts w:ascii="Arial" w:hAnsi="Arial" w:cs="Arial"/>
            <w:sz w:val="24"/>
            <w:szCs w:val="24"/>
            <w:lang w:eastAsia="en-GB"/>
          </w:rPr>
          <w:t>nine</w:t>
        </w:r>
      </w:ins>
      <w:del w:author="Gary Smailes" w:date="2024-02-08T11:21:36.287Z" w:id="137589481">
        <w:r w:rsidRPr="6DDEA648" w:rsidDel="6DDEA648">
          <w:rPr>
            <w:rFonts w:ascii="Arial" w:hAnsi="Arial" w:cs="Arial"/>
            <w:sz w:val="24"/>
            <w:szCs w:val="24"/>
            <w:lang w:eastAsia="en-GB"/>
          </w:rPr>
          <w:delText>9</w:delText>
        </w:r>
      </w:del>
      <w:r w:rsidRPr="6DDEA648" w:rsidR="6DDEA648">
        <w:rPr>
          <w:rFonts w:ascii="Arial" w:hAnsi="Arial" w:cs="Arial"/>
          <w:sz w:val="24"/>
          <w:szCs w:val="24"/>
          <w:lang w:eastAsia="en-GB"/>
        </w:rPr>
        <w:t xml:space="preserve">-year-old who goes to an academy loses his originality, much of his creativity and all the best qualities that he </w:t>
      </w:r>
      <w:r w:rsidRPr="6DDEA648" w:rsidR="6DDEA648">
        <w:rPr>
          <w:rFonts w:ascii="Arial" w:hAnsi="Arial" w:cs="Arial"/>
          <w:sz w:val="24"/>
          <w:szCs w:val="24"/>
          <w:lang w:eastAsia="en-GB"/>
        </w:rPr>
        <w:t>possesses</w:t>
      </w:r>
      <w:r w:rsidRPr="6DDEA648" w:rsidR="6DDEA648">
        <w:rPr>
          <w:rFonts w:ascii="Arial" w:hAnsi="Arial" w:cs="Arial"/>
          <w:sz w:val="24"/>
          <w:szCs w:val="24"/>
          <w:lang w:eastAsia="en-GB"/>
        </w:rPr>
        <w:t xml:space="preserve"> and that help in the development of potential. He </w:t>
      </w:r>
      <w:r w:rsidRPr="6DDEA648" w:rsidR="6DDEA648">
        <w:rPr>
          <w:rFonts w:ascii="Arial" w:hAnsi="Arial" w:cs="Arial"/>
          <w:sz w:val="24"/>
          <w:szCs w:val="24"/>
          <w:lang w:eastAsia="en-GB"/>
        </w:rPr>
        <w:t>has to</w:t>
      </w:r>
      <w:r w:rsidRPr="6DDEA648" w:rsidR="6DDEA648">
        <w:rPr>
          <w:rFonts w:ascii="Arial" w:hAnsi="Arial" w:cs="Arial"/>
          <w:sz w:val="24"/>
          <w:szCs w:val="24"/>
          <w:lang w:eastAsia="en-GB"/>
        </w:rPr>
        <w:t xml:space="preserve"> train and play the way in which he is bound by the academy’s game model. The pressure from coaches is enormous because they in turn are under a lot of pressure from the people managing the academy. </w:t>
      </w:r>
      <w:r w:rsidRPr="6DDEA648" w:rsidR="6DDEA648">
        <w:rPr>
          <w:rFonts w:ascii="Arial" w:hAnsi="Arial" w:cs="Arial"/>
          <w:sz w:val="24"/>
          <w:szCs w:val="24"/>
          <w:lang w:eastAsia="en-GB"/>
        </w:rPr>
        <w:t>So</w:t>
      </w:r>
      <w:ins w:author="Gary Smailes" w:date="2024-02-08T11:21:52.405Z" w:id="1248339996">
        <w:r w:rsidRPr="6DDEA648" w:rsidR="6DDEA648">
          <w:rPr>
            <w:rFonts w:ascii="Arial" w:hAnsi="Arial" w:cs="Arial"/>
            <w:sz w:val="24"/>
            <w:szCs w:val="24"/>
            <w:lang w:eastAsia="en-GB"/>
          </w:rPr>
          <w:t>,</w:t>
        </w:r>
      </w:ins>
      <w:r w:rsidRPr="6DDEA648" w:rsidR="6DDEA648">
        <w:rPr>
          <w:rFonts w:ascii="Arial" w:hAnsi="Arial" w:cs="Arial"/>
          <w:sz w:val="24"/>
          <w:szCs w:val="24"/>
          <w:lang w:eastAsia="en-GB"/>
        </w:rPr>
        <w:t xml:space="preserve"> there is </w:t>
      </w:r>
      <w:r w:rsidRPr="6DDEA648" w:rsidR="6DDEA648">
        <w:rPr>
          <w:rFonts w:ascii="Arial" w:hAnsi="Arial" w:cs="Arial"/>
          <w:sz w:val="24"/>
          <w:szCs w:val="24"/>
          <w:lang w:eastAsia="en-GB"/>
        </w:rPr>
        <w:t>very little</w:t>
      </w:r>
      <w:r w:rsidRPr="6DDEA648" w:rsidR="6DDEA648">
        <w:rPr>
          <w:rFonts w:ascii="Arial" w:hAnsi="Arial" w:cs="Arial"/>
          <w:sz w:val="24"/>
          <w:szCs w:val="24"/>
          <w:lang w:eastAsia="en-GB"/>
        </w:rPr>
        <w:t xml:space="preserve"> room for developing their innate abilities and the traits that characterize children. Thanks to this, the potential with which a child arrives at an academy is reduced. Every young player </w:t>
      </w:r>
      <w:r w:rsidRPr="6DDEA648" w:rsidR="6DDEA648">
        <w:rPr>
          <w:rFonts w:ascii="Arial" w:hAnsi="Arial" w:cs="Arial"/>
          <w:sz w:val="24"/>
          <w:szCs w:val="24"/>
          <w:lang w:eastAsia="en-GB"/>
        </w:rPr>
        <w:t>has to</w:t>
      </w:r>
      <w:r w:rsidRPr="6DDEA648" w:rsidR="6DDEA648">
        <w:rPr>
          <w:rFonts w:ascii="Arial" w:hAnsi="Arial" w:cs="Arial"/>
          <w:sz w:val="24"/>
          <w:szCs w:val="24"/>
          <w:lang w:eastAsia="en-GB"/>
        </w:rPr>
        <w:t xml:space="preserve"> fit into the strict, regimented structure and program that the academy and adults impose (by the way, each academy’s program is created by adults to meet the needs of adults and their egos, not the individual needs of young players). </w:t>
      </w:r>
    </w:p>
    <w:p xmlns:wp14="http://schemas.microsoft.com/office/word/2010/wordml" w:rsidRPr="008B2C77" w:rsidR="005F5472" w:rsidP="6DDEA648" w:rsidRDefault="00EE4A26" w14:paraId="45AAB193" wp14:textId="45D4EF96">
      <w:pPr>
        <w:tabs>
          <w:tab w:val="left" w:pos="4111"/>
        </w:tabs>
        <w:spacing w:line="480" w:lineRule="auto"/>
        <w:ind w:right="-613" w:firstLine="720"/>
        <w:jc w:val="both"/>
        <w:rPr>
          <w:ins w:author="Gary Smailes" w:date="2024-02-08T11:22:30.654Z" w:id="775793618"/>
          <w:rFonts w:ascii="Arial" w:hAnsi="Arial" w:cs="Arial"/>
          <w:color w:val="0F1419"/>
          <w:sz w:val="24"/>
          <w:szCs w:val="24"/>
        </w:rPr>
      </w:pPr>
      <w:r w:rsidRPr="6DDEA648" w:rsidR="6DDEA648">
        <w:rPr>
          <w:rFonts w:ascii="Arial" w:hAnsi="Arial" w:cs="Arial"/>
          <w:sz w:val="24"/>
          <w:szCs w:val="24"/>
          <w:lang w:eastAsia="en-GB"/>
        </w:rPr>
        <w:t xml:space="preserve">The game and training model, when implemented and applied in the same way for everyone is </w:t>
      </w:r>
      <w:del w:author="Gary Smailes" w:date="2024-02-08T11:22:10.202Z" w:id="1328827057">
        <w:r w:rsidRPr="6DDEA648" w:rsidDel="6DDEA648">
          <w:rPr>
            <w:rFonts w:ascii="Arial" w:hAnsi="Arial" w:cs="Arial"/>
            <w:sz w:val="24"/>
            <w:szCs w:val="24"/>
            <w:lang w:eastAsia="en-GB"/>
          </w:rPr>
          <w:delText>the complete opposite of</w:delText>
        </w:r>
      </w:del>
      <w:ins w:author="Gary Smailes" w:date="2024-02-08T11:22:10.204Z" w:id="1167565733">
        <w:r w:rsidRPr="6DDEA648" w:rsidR="6DDEA648">
          <w:rPr>
            <w:rFonts w:ascii="Arial" w:hAnsi="Arial" w:cs="Arial"/>
            <w:sz w:val="24"/>
            <w:szCs w:val="24"/>
            <w:lang w:eastAsia="en-GB"/>
          </w:rPr>
          <w:t>the opposite of</w:t>
        </w:r>
      </w:ins>
      <w:r w:rsidRPr="6DDEA648" w:rsidR="6DDEA648">
        <w:rPr>
          <w:rFonts w:ascii="Arial" w:hAnsi="Arial" w:cs="Arial"/>
          <w:sz w:val="24"/>
          <w:szCs w:val="24"/>
          <w:lang w:eastAsia="en-GB"/>
        </w:rPr>
        <w:t xml:space="preserve"> what the people responsible for training in these academies like to say and often attribute to themselves. You've no doubt heard such slogans as: "Person before the player" or "We focus on developing the individual and his needs"</w:t>
      </w:r>
      <w:ins w:author="Gary Smailes" w:date="2024-02-08T11:22:23.081Z" w:id="130344468">
        <w:r w:rsidRPr="6DDEA648" w:rsidR="6DDEA648">
          <w:rPr>
            <w:rFonts w:ascii="Arial" w:hAnsi="Arial" w:cs="Arial"/>
            <w:sz w:val="24"/>
            <w:szCs w:val="24"/>
            <w:lang w:eastAsia="en-GB"/>
          </w:rPr>
          <w:t>.</w:t>
        </w:r>
      </w:ins>
      <w:del w:author="Gary Smailes" w:date="2024-02-08T11:22:22.763Z" w:id="1880975402">
        <w:r w:rsidRPr="6DDEA648" w:rsidDel="6DDEA648">
          <w:rPr>
            <w:rFonts w:ascii="Arial" w:hAnsi="Arial" w:cs="Arial"/>
            <w:sz w:val="24"/>
            <w:szCs w:val="24"/>
            <w:lang w:eastAsia="en-GB"/>
          </w:rPr>
          <w:delText>!</w:delText>
        </w:r>
      </w:del>
      <w:r w:rsidRPr="6DDEA648" w:rsidR="6DDEA648">
        <w:rPr>
          <w:rFonts w:ascii="Arial" w:hAnsi="Arial" w:cs="Arial"/>
          <w:sz w:val="24"/>
          <w:szCs w:val="24"/>
          <w:lang w:eastAsia="en-GB"/>
        </w:rPr>
        <w:t xml:space="preserve"> So how does an identical game model for everyone relate to these wonderful self-serving slogans? </w:t>
      </w:r>
    </w:p>
    <w:p xmlns:wp14="http://schemas.microsoft.com/office/word/2010/wordml" w:rsidRPr="008B2C77" w:rsidR="005F5472" w:rsidP="6DDEA648" w:rsidRDefault="00EE4A26" w14:paraId="49A997C0" wp14:textId="2F9725B5">
      <w:pPr>
        <w:pStyle w:val="Normal"/>
        <w:suppressLineNumbers w:val="0"/>
        <w:tabs>
          <w:tab w:val="left" w:leader="none" w:pos="4111"/>
        </w:tabs>
        <w:bidi w:val="0"/>
        <w:spacing w:before="0" w:beforeAutospacing="off" w:after="160" w:afterAutospacing="off" w:line="480" w:lineRule="auto"/>
        <w:ind w:left="0" w:right="-613" w:firstLine="720"/>
        <w:jc w:val="both"/>
        <w:rPr>
          <w:ins w:author="Gary Smailes" w:date="2024-02-08T11:22:59.248Z" w:id="767066473"/>
          <w:rFonts w:ascii="Arial" w:hAnsi="Arial" w:cs="Arial"/>
          <w:color w:val="0F1419"/>
          <w:sz w:val="24"/>
          <w:szCs w:val="24"/>
        </w:rPr>
      </w:pPr>
      <w:r w:rsidRPr="6DDEA648" w:rsidR="6DDEA648">
        <w:rPr>
          <w:rFonts w:ascii="Arial" w:hAnsi="Arial" w:cs="Arial"/>
          <w:sz w:val="24"/>
          <w:szCs w:val="24"/>
          <w:lang w:eastAsia="en-GB"/>
        </w:rPr>
        <w:t xml:space="preserve">One is reminded of the school curriculum, where everyone learns the same thing, regardless of individual differences, ways of assimilating information, or the stages of learning which individual students have arrived at (young players in the academy). This </w:t>
      </w:r>
      <w:r w:rsidRPr="6DDEA648" w:rsidR="6DDEA648">
        <w:rPr>
          <w:rFonts w:ascii="Arial" w:hAnsi="Arial" w:cs="Arial"/>
          <w:sz w:val="24"/>
          <w:szCs w:val="24"/>
          <w:lang w:eastAsia="en-GB"/>
        </w:rPr>
        <w:t>leads, above all, to</w:t>
      </w:r>
      <w:r w:rsidRPr="6DDEA648" w:rsidR="6DDEA648">
        <w:rPr>
          <w:rFonts w:ascii="Arial" w:hAnsi="Arial" w:cs="Arial"/>
          <w:sz w:val="24"/>
          <w:szCs w:val="24"/>
          <w:lang w:eastAsia="en-GB"/>
        </w:rPr>
        <w:t xml:space="preserve"> the killing of creativity (which especially in children aged </w:t>
      </w:r>
      <w:del w:author="Gary Smailes" w:date="2024-02-08T11:22:46.641Z" w:id="1089377896">
        <w:r w:rsidRPr="6DDEA648" w:rsidDel="6DDEA648">
          <w:rPr>
            <w:rFonts w:ascii="Arial" w:hAnsi="Arial" w:cs="Arial"/>
            <w:sz w:val="24"/>
            <w:szCs w:val="24"/>
            <w:lang w:eastAsia="en-GB"/>
          </w:rPr>
          <w:delText xml:space="preserve">5-12 </w:delText>
        </w:r>
      </w:del>
      <w:ins w:author="Gary Smailes" w:date="2024-02-08T11:22:55.84Z" w:id="498007148">
        <w:r w:rsidRPr="6DDEA648" w:rsidR="6DDEA648">
          <w:rPr>
            <w:rFonts w:ascii="Arial" w:hAnsi="Arial" w:cs="Arial"/>
            <w:sz w:val="24"/>
            <w:szCs w:val="24"/>
            <w:lang w:eastAsia="en-GB"/>
          </w:rPr>
          <w:t xml:space="preserve">five to twelve </w:t>
        </w:r>
      </w:ins>
      <w:r w:rsidRPr="6DDEA648" w:rsidR="6DDEA648">
        <w:rPr>
          <w:rFonts w:ascii="Arial" w:hAnsi="Arial" w:cs="Arial"/>
          <w:sz w:val="24"/>
          <w:szCs w:val="24"/>
          <w:lang w:eastAsia="en-GB"/>
        </w:rPr>
        <w:t xml:space="preserve">should be nurtured and developed) and thus to a drastic reduction in the potential of gifted children. </w:t>
      </w:r>
    </w:p>
    <w:p xmlns:wp14="http://schemas.microsoft.com/office/word/2010/wordml" w:rsidRPr="008B2C77" w:rsidR="005F5472" w:rsidP="6DDEA648" w:rsidRDefault="00EE4A26" w14:paraId="71A8C4A2" wp14:textId="50D2AEB2">
      <w:pPr>
        <w:pStyle w:val="Normal"/>
        <w:suppressLineNumbers w:val="0"/>
        <w:tabs>
          <w:tab w:val="left" w:leader="none" w:pos="4111"/>
        </w:tabs>
        <w:bidi w:val="0"/>
        <w:spacing w:before="0" w:beforeAutospacing="off" w:after="160" w:afterAutospacing="off" w:line="480" w:lineRule="auto"/>
        <w:ind w:left="0" w:right="-613" w:firstLine="720"/>
        <w:jc w:val="both"/>
        <w:rPr>
          <w:ins w:author="Gary Smailes" w:date="2024-02-08T11:25:28.148Z" w:id="2010282936"/>
          <w:rFonts w:ascii="Arial" w:hAnsi="Arial" w:cs="Arial"/>
          <w:color w:val="0F1419"/>
          <w:sz w:val="24"/>
          <w:szCs w:val="24"/>
        </w:rPr>
      </w:pPr>
      <w:r w:rsidRPr="6DDEA648" w:rsidR="6DDEA648">
        <w:rPr>
          <w:rFonts w:ascii="Arial" w:hAnsi="Arial" w:cs="Arial"/>
          <w:sz w:val="24"/>
          <w:szCs w:val="24"/>
          <w:lang w:eastAsia="en-GB"/>
        </w:rPr>
        <w:t xml:space="preserve">Please note that even the great professional players sound the alarm and loudly denounce this practice. Dennis </w:t>
      </w:r>
      <w:r w:rsidRPr="6DDEA648" w:rsidR="6DDEA648">
        <w:rPr>
          <w:rFonts w:ascii="Arial" w:hAnsi="Arial" w:cs="Arial"/>
          <w:sz w:val="24"/>
          <w:szCs w:val="24"/>
          <w:lang w:eastAsia="en-GB"/>
        </w:rPr>
        <w:t>Bergamp</w:t>
      </w:r>
      <w:r w:rsidRPr="6DDEA648" w:rsidR="6DDEA648">
        <w:rPr>
          <w:rFonts w:ascii="Arial" w:hAnsi="Arial" w:cs="Arial"/>
          <w:sz w:val="24"/>
          <w:szCs w:val="24"/>
          <w:lang w:eastAsia="en-GB"/>
        </w:rPr>
        <w:t xml:space="preserve"> in an interview with BBC Sport (</w:t>
      </w:r>
      <w:ins w:author="Gary Smailes" w:date="2024-02-08T11:25:10.385Z" w:id="194187620">
        <w:r w:rsidRPr="6DDEA648" w:rsidR="6DDEA648">
          <w:rPr>
            <w:rFonts w:ascii="Arial" w:hAnsi="Arial" w:cs="Arial"/>
            <w:sz w:val="24"/>
            <w:szCs w:val="24"/>
            <w:lang w:eastAsia="en-GB"/>
          </w:rPr>
          <w:t xml:space="preserve">29 </w:t>
        </w:r>
      </w:ins>
      <w:r w:rsidRPr="6DDEA648" w:rsidR="6DDEA648">
        <w:rPr>
          <w:rFonts w:ascii="Arial" w:hAnsi="Arial" w:cs="Arial"/>
          <w:sz w:val="24"/>
          <w:szCs w:val="24"/>
          <w:lang w:eastAsia="en-GB"/>
        </w:rPr>
        <w:t>September</w:t>
      </w:r>
      <w:ins w:author="Gary Smailes" w:date="2024-02-08T11:25:15.458Z" w:id="80424798">
        <w:r w:rsidRPr="6DDEA648" w:rsidR="6DDEA648">
          <w:rPr>
            <w:rFonts w:ascii="Arial" w:hAnsi="Arial" w:cs="Arial"/>
            <w:sz w:val="24"/>
            <w:szCs w:val="24"/>
            <w:lang w:eastAsia="en-GB"/>
          </w:rPr>
          <w:t xml:space="preserve">, </w:t>
        </w:r>
      </w:ins>
      <w:del w:author="Gary Smailes" w:date="2024-02-08T11:25:13.577Z" w:id="2052328142">
        <w:r w:rsidRPr="6DDEA648" w:rsidDel="6DDEA648">
          <w:rPr>
            <w:rFonts w:ascii="Arial" w:hAnsi="Arial" w:cs="Arial"/>
            <w:sz w:val="24"/>
            <w:szCs w:val="24"/>
            <w:lang w:eastAsia="en-GB"/>
          </w:rPr>
          <w:delText xml:space="preserve"> 29th</w:delText>
        </w:r>
        <w:r w:rsidRPr="6DDEA648" w:rsidDel="6DDEA648">
          <w:rPr>
            <w:rFonts w:ascii="Arial" w:hAnsi="Arial" w:cs="Arial"/>
            <w:sz w:val="24"/>
            <w:szCs w:val="24"/>
            <w:lang w:eastAsia="en-GB"/>
          </w:rPr>
          <w:delText xml:space="preserve"> </w:delText>
        </w:r>
      </w:del>
      <w:r w:rsidRPr="6DDEA648" w:rsidR="6DDEA648">
        <w:rPr>
          <w:rFonts w:ascii="Arial" w:hAnsi="Arial" w:cs="Arial"/>
          <w:sz w:val="24"/>
          <w:szCs w:val="24"/>
          <w:lang w:eastAsia="en-GB"/>
        </w:rPr>
        <w:t>2020</w:t>
      </w:r>
      <w:r w:rsidRPr="6DDEA648" w:rsidR="6DDEA648">
        <w:rPr>
          <w:rFonts w:ascii="Arial" w:hAnsi="Arial" w:cs="Arial"/>
          <w:sz w:val="24"/>
          <w:szCs w:val="24"/>
          <w:lang w:eastAsia="en-GB"/>
        </w:rPr>
        <w:t xml:space="preserve">) said about the training problem of young players who learn to play in the academies of professional clubs: </w:t>
      </w:r>
      <w:r w:rsidRPr="6DDEA648" w:rsidR="6DDEA648">
        <w:rPr>
          <w:rFonts w:ascii="Arial" w:hAnsi="Arial" w:cs="Arial"/>
          <w:b w:val="1"/>
          <w:bCs w:val="1"/>
          <w:sz w:val="24"/>
          <w:szCs w:val="24"/>
          <w:lang w:eastAsia="en-GB"/>
        </w:rPr>
        <w:t>"</w:t>
      </w:r>
      <w:r w:rsidRPr="6DDEA648" w:rsidR="6DDEA648">
        <w:rPr>
          <w:rFonts w:ascii="Arial" w:hAnsi="Arial" w:eastAsia="Times New Roman" w:cs="Arial"/>
          <w:b w:val="1"/>
          <w:bCs w:val="1"/>
          <w:color w:val="121212"/>
          <w:sz w:val="24"/>
          <w:szCs w:val="24"/>
          <w:lang w:eastAsia="en-GB"/>
        </w:rPr>
        <w:t xml:space="preserve">They are taught more </w:t>
      </w:r>
      <w:r w:rsidRPr="6DDEA648" w:rsidR="6DDEA648">
        <w:rPr>
          <w:rFonts w:ascii="Arial" w:hAnsi="Arial" w:eastAsia="Times New Roman" w:cs="Arial"/>
          <w:b w:val="1"/>
          <w:bCs w:val="1"/>
          <w:color w:val="121212"/>
          <w:sz w:val="24"/>
          <w:szCs w:val="24"/>
          <w:lang w:eastAsia="en-GB"/>
        </w:rPr>
        <w:t>nowadays</w:t>
      </w:r>
      <w:r w:rsidRPr="6DDEA648" w:rsidR="6DDEA648">
        <w:rPr>
          <w:rFonts w:ascii="Arial" w:hAnsi="Arial" w:eastAsia="Times New Roman" w:cs="Arial"/>
          <w:b w:val="1"/>
          <w:bCs w:val="1"/>
          <w:color w:val="121212"/>
          <w:sz w:val="24"/>
          <w:szCs w:val="24"/>
          <w:lang w:eastAsia="en-GB"/>
        </w:rPr>
        <w:t xml:space="preserve"> and it seems that the creativity has gone a little bit. Sometimes when I watch youth football, you have what I call PlayStation coaches - they </w:t>
      </w:r>
      <w:r w:rsidRPr="6DDEA648" w:rsidR="6DDEA648">
        <w:rPr>
          <w:rFonts w:ascii="Arial" w:hAnsi="Arial" w:eastAsia="Times New Roman" w:cs="Arial"/>
          <w:b w:val="1"/>
          <w:bCs w:val="1"/>
          <w:color w:val="121212"/>
          <w:sz w:val="24"/>
          <w:szCs w:val="24"/>
          <w:lang w:eastAsia="en-GB"/>
        </w:rPr>
        <w:t>have got</w:t>
      </w:r>
      <w:r w:rsidRPr="6DDEA648" w:rsidR="6DDEA648">
        <w:rPr>
          <w:rFonts w:ascii="Arial" w:hAnsi="Arial" w:eastAsia="Times New Roman" w:cs="Arial"/>
          <w:b w:val="1"/>
          <w:bCs w:val="1"/>
          <w:color w:val="121212"/>
          <w:sz w:val="24"/>
          <w:szCs w:val="24"/>
          <w:lang w:eastAsia="en-GB"/>
        </w:rPr>
        <w:t xml:space="preserve"> the controls and the players are just doing what they say, not thinking for themselves. The way you get </w:t>
      </w:r>
      <w:r w:rsidRPr="6DDEA648" w:rsidR="6DDEA648">
        <w:rPr>
          <w:rFonts w:ascii="Arial" w:hAnsi="Arial" w:eastAsia="Times New Roman" w:cs="Arial"/>
          <w:b w:val="1"/>
          <w:bCs w:val="1"/>
          <w:color w:val="121212"/>
          <w:sz w:val="24"/>
          <w:szCs w:val="24"/>
          <w:lang w:eastAsia="en-GB"/>
        </w:rPr>
        <w:t>good players</w:t>
      </w:r>
      <w:r w:rsidRPr="6DDEA648" w:rsidR="6DDEA648">
        <w:rPr>
          <w:rFonts w:ascii="Arial" w:hAnsi="Arial" w:eastAsia="Times New Roman" w:cs="Arial"/>
          <w:b w:val="1"/>
          <w:bCs w:val="1"/>
          <w:color w:val="121212"/>
          <w:sz w:val="24"/>
          <w:szCs w:val="24"/>
          <w:lang w:eastAsia="en-GB"/>
        </w:rPr>
        <w:t xml:space="preserve"> is if </w:t>
      </w:r>
      <w:r w:rsidRPr="6DDEA648" w:rsidR="6DDEA648">
        <w:rPr>
          <w:rFonts w:ascii="Arial" w:hAnsi="Arial" w:eastAsia="Times New Roman" w:cs="Arial"/>
          <w:b w:val="1"/>
          <w:bCs w:val="1"/>
          <w:color w:val="121212"/>
          <w:sz w:val="24"/>
          <w:szCs w:val="24"/>
          <w:lang w:eastAsia="en-GB"/>
        </w:rPr>
        <w:t>they're</w:t>
      </w:r>
      <w:r w:rsidRPr="6DDEA648" w:rsidR="6DDEA648">
        <w:rPr>
          <w:rFonts w:ascii="Arial" w:hAnsi="Arial" w:eastAsia="Times New Roman" w:cs="Arial"/>
          <w:b w:val="1"/>
          <w:bCs w:val="1"/>
          <w:color w:val="121212"/>
          <w:sz w:val="24"/>
          <w:szCs w:val="24"/>
          <w:lang w:eastAsia="en-GB"/>
        </w:rPr>
        <w:t xml:space="preserve"> inventive, but all the way to the age of 18 </w:t>
      </w:r>
      <w:r w:rsidRPr="6DDEA648" w:rsidR="6DDEA648">
        <w:rPr>
          <w:rFonts w:ascii="Arial" w:hAnsi="Arial" w:eastAsia="Times New Roman" w:cs="Arial"/>
          <w:b w:val="1"/>
          <w:bCs w:val="1"/>
          <w:color w:val="121212"/>
          <w:sz w:val="24"/>
          <w:szCs w:val="24"/>
          <w:lang w:eastAsia="en-GB"/>
        </w:rPr>
        <w:t>they're</w:t>
      </w:r>
      <w:r w:rsidRPr="6DDEA648" w:rsidR="6DDEA648">
        <w:rPr>
          <w:rFonts w:ascii="Arial" w:hAnsi="Arial" w:eastAsia="Times New Roman" w:cs="Arial"/>
          <w:b w:val="1"/>
          <w:bCs w:val="1"/>
          <w:color w:val="121212"/>
          <w:sz w:val="24"/>
          <w:szCs w:val="24"/>
          <w:lang w:eastAsia="en-GB"/>
        </w:rPr>
        <w:t xml:space="preserve"> not getting the </w:t>
      </w:r>
      <w:r w:rsidRPr="6DDEA648" w:rsidR="6DDEA648">
        <w:rPr>
          <w:rFonts w:ascii="Arial" w:hAnsi="Arial" w:eastAsia="Times New Roman" w:cs="Arial"/>
          <w:b w:val="1"/>
          <w:bCs w:val="1"/>
          <w:color w:val="121212"/>
          <w:sz w:val="24"/>
          <w:szCs w:val="24"/>
          <w:lang w:eastAsia="en-GB"/>
        </w:rPr>
        <w:t>chanc</w:t>
      </w:r>
      <w:r w:rsidRPr="6DDEA648" w:rsidR="6DDEA648">
        <w:rPr>
          <w:rFonts w:ascii="Arial" w:hAnsi="Arial" w:eastAsia="Times New Roman" w:cs="Arial"/>
          <w:b w:val="1"/>
          <w:bCs w:val="1"/>
          <w:color w:val="121212"/>
          <w:sz w:val="24"/>
          <w:szCs w:val="24"/>
          <w:lang w:eastAsia="en-GB"/>
        </w:rPr>
        <w:t>e</w:t>
      </w:r>
      <w:r w:rsidRPr="6DDEA648" w:rsidR="6DDEA648">
        <w:rPr>
          <w:rFonts w:ascii="Arial" w:hAnsi="Arial" w:cs="Arial"/>
          <w:b w:val="1"/>
          <w:bCs w:val="1"/>
          <w:sz w:val="24"/>
          <w:szCs w:val="24"/>
          <w:lang w:eastAsia="en-GB"/>
        </w:rPr>
        <w:t>".</w:t>
      </w:r>
      <w:r w:rsidRPr="6DDEA648" w:rsidR="6DDEA648">
        <w:rPr>
          <w:rFonts w:ascii="Arial" w:hAnsi="Arial" w:eastAsia="Times New Roman" w:cs="Arial"/>
          <w:b w:val="1"/>
          <w:bCs w:val="1"/>
          <w:color w:val="121212"/>
          <w:sz w:val="24"/>
          <w:szCs w:val="24"/>
          <w:lang w:eastAsia="en-GB"/>
        </w:rPr>
        <w:t xml:space="preserve"> </w:t>
      </w:r>
    </w:p>
    <w:p xmlns:wp14="http://schemas.microsoft.com/office/word/2010/wordml" w:rsidRPr="008B2C77" w:rsidR="005F5472" w:rsidP="6DDEA648" w:rsidRDefault="00EE4A26" w14:paraId="62329484" wp14:textId="7E0EE9B1">
      <w:pPr>
        <w:pStyle w:val="Normal"/>
        <w:suppressLineNumbers w:val="0"/>
        <w:tabs>
          <w:tab w:val="left" w:leader="none" w:pos="4111"/>
        </w:tabs>
        <w:bidi w:val="0"/>
        <w:spacing w:before="0" w:beforeAutospacing="off" w:after="160" w:afterAutospacing="off" w:line="480" w:lineRule="auto"/>
        <w:ind w:left="0" w:right="-613" w:firstLine="720"/>
        <w:jc w:val="both"/>
        <w:rPr>
          <w:ins w:author="Gary Smailes" w:date="2024-02-08T11:26:07.974Z" w:id="2125011177"/>
          <w:rFonts w:ascii="Arial" w:hAnsi="Arial" w:cs="Arial"/>
          <w:color w:val="0F1419"/>
          <w:sz w:val="24"/>
          <w:szCs w:val="24"/>
        </w:rPr>
      </w:pPr>
      <w:r w:rsidRPr="6DDEA648" w:rsidR="6DDEA648">
        <w:rPr>
          <w:rFonts w:ascii="Arial" w:hAnsi="Arial" w:eastAsia="Times New Roman" w:cs="Arial"/>
          <w:color w:val="121212"/>
          <w:sz w:val="24"/>
          <w:szCs w:val="24"/>
          <w:lang w:eastAsia="en-GB"/>
        </w:rPr>
        <w:t xml:space="preserve">In an interview with </w:t>
      </w:r>
      <w:r w:rsidRPr="6DDEA648" w:rsidR="6DDEA648">
        <w:rPr>
          <w:rFonts w:ascii="Arial" w:hAnsi="Arial" w:eastAsia="Times New Roman" w:cs="Arial"/>
          <w:i w:val="1"/>
          <w:iCs w:val="1"/>
          <w:color w:val="121212"/>
          <w:sz w:val="24"/>
          <w:szCs w:val="24"/>
          <w:lang w:eastAsia="en-GB"/>
        </w:rPr>
        <w:t>Give me Sport</w:t>
      </w:r>
      <w:r w:rsidRPr="6DDEA648" w:rsidR="6DDEA648">
        <w:rPr>
          <w:rFonts w:ascii="Arial" w:hAnsi="Arial" w:eastAsia="Times New Roman" w:cs="Arial"/>
          <w:color w:val="121212"/>
          <w:sz w:val="24"/>
          <w:szCs w:val="24"/>
          <w:lang w:eastAsia="en-GB"/>
        </w:rPr>
        <w:t xml:space="preserve"> (November 2022), another great footballer, Lionel Messi also talks about the problem of all youngsters with potential being lumped together: </w:t>
      </w:r>
      <w:r w:rsidRPr="6DDEA648" w:rsidR="6DDEA648">
        <w:rPr>
          <w:rFonts w:ascii="Arial" w:hAnsi="Arial" w:cs="Arial"/>
          <w:b w:val="1"/>
          <w:bCs w:val="1"/>
          <w:color w:val="0F1419"/>
          <w:sz w:val="24"/>
          <w:szCs w:val="24"/>
        </w:rPr>
        <w:t xml:space="preserve">"I think football has changed a lot. </w:t>
      </w:r>
      <w:r w:rsidRPr="6DDEA648" w:rsidR="6DDEA648">
        <w:rPr>
          <w:rFonts w:ascii="Arial" w:hAnsi="Arial" w:cs="Arial"/>
          <w:b w:val="1"/>
          <w:bCs w:val="1"/>
          <w:color w:val="0F1419"/>
          <w:sz w:val="24"/>
          <w:szCs w:val="24"/>
        </w:rPr>
        <w:t>It's</w:t>
      </w:r>
      <w:r w:rsidRPr="6DDEA648" w:rsidR="6DDEA648">
        <w:rPr>
          <w:rFonts w:ascii="Arial" w:hAnsi="Arial" w:cs="Arial"/>
          <w:b w:val="1"/>
          <w:bCs w:val="1"/>
          <w:color w:val="0F1419"/>
          <w:sz w:val="24"/>
          <w:szCs w:val="24"/>
        </w:rPr>
        <w:t xml:space="preserve"> more difficult to see a player who is different, who is out of the ordinary... Because from </w:t>
      </w:r>
      <w:r w:rsidRPr="6DDEA648" w:rsidR="6DDEA648">
        <w:rPr>
          <w:rFonts w:ascii="Arial" w:hAnsi="Arial" w:cs="Arial"/>
          <w:b w:val="1"/>
          <w:bCs w:val="1"/>
          <w:color w:val="0F1419"/>
          <w:sz w:val="24"/>
          <w:szCs w:val="24"/>
        </w:rPr>
        <w:t>a young age</w:t>
      </w:r>
      <w:r w:rsidRPr="6DDEA648" w:rsidR="6DDEA648">
        <w:rPr>
          <w:rFonts w:ascii="Arial" w:hAnsi="Arial" w:cs="Arial"/>
          <w:b w:val="1"/>
          <w:bCs w:val="1"/>
          <w:color w:val="0F1419"/>
          <w:sz w:val="24"/>
          <w:szCs w:val="24"/>
        </w:rPr>
        <w:t xml:space="preserve"> you are forced to play in a certain way. And that's the problem." </w:t>
      </w:r>
    </w:p>
    <w:p xmlns:wp14="http://schemas.microsoft.com/office/word/2010/wordml" w:rsidRPr="008B2C77" w:rsidR="005F5472" w:rsidP="6DDEA648" w:rsidRDefault="00EE4A26" w14:paraId="669E3CEE" wp14:textId="55DD3378">
      <w:pPr>
        <w:pStyle w:val="Normal"/>
        <w:suppressLineNumbers w:val="0"/>
        <w:tabs>
          <w:tab w:val="left" w:leader="none" w:pos="4111"/>
        </w:tabs>
        <w:bidi w:val="0"/>
        <w:spacing w:before="0" w:beforeAutospacing="off" w:after="160" w:afterAutospacing="off" w:line="480" w:lineRule="auto"/>
        <w:ind w:left="0" w:right="-613" w:firstLine="720"/>
        <w:jc w:val="both"/>
        <w:rPr>
          <w:ins w:author="Gary Smailes" w:date="2024-02-08T11:26:27.621Z" w:id="832271213"/>
          <w:rFonts w:ascii="Arial" w:hAnsi="Arial" w:cs="Arial"/>
          <w:color w:val="0F1419"/>
          <w:sz w:val="24"/>
          <w:szCs w:val="24"/>
        </w:rPr>
      </w:pPr>
      <w:r w:rsidRPr="6DDEA648" w:rsidR="6DDEA648">
        <w:rPr>
          <w:rFonts w:ascii="Arial" w:hAnsi="Arial" w:cs="Arial"/>
          <w:color w:val="0F1419"/>
          <w:sz w:val="24"/>
          <w:szCs w:val="24"/>
        </w:rPr>
        <w:t xml:space="preserve">The words of these </w:t>
      </w:r>
      <w:r w:rsidRPr="6DDEA648" w:rsidR="6DDEA648">
        <w:rPr>
          <w:rFonts w:ascii="Arial" w:hAnsi="Arial" w:cs="Arial"/>
          <w:color w:val="0F1419"/>
          <w:sz w:val="24"/>
          <w:szCs w:val="24"/>
        </w:rPr>
        <w:t>great players</w:t>
      </w:r>
      <w:r w:rsidRPr="6DDEA648" w:rsidR="6DDEA648">
        <w:rPr>
          <w:rFonts w:ascii="Arial" w:hAnsi="Arial" w:cs="Arial"/>
          <w:color w:val="0F1419"/>
          <w:sz w:val="24"/>
          <w:szCs w:val="24"/>
        </w:rPr>
        <w:t xml:space="preserve"> must not go unheard. If a child goes to an academy with all his original individualism, it should be developed and nurtured. A uniform game model for everyone works in quite the opposite way. Furthermore, forcing the same game model on all youngsters, we </w:t>
      </w:r>
      <w:r w:rsidRPr="6DDEA648" w:rsidR="6DDEA648">
        <w:rPr>
          <w:rFonts w:ascii="Arial" w:hAnsi="Arial" w:cs="Arial"/>
          <w:color w:val="0F1419"/>
          <w:sz w:val="24"/>
          <w:szCs w:val="24"/>
        </w:rPr>
        <w:t>have to</w:t>
      </w:r>
      <w:r w:rsidRPr="6DDEA648" w:rsidR="6DDEA648">
        <w:rPr>
          <w:rFonts w:ascii="Arial" w:hAnsi="Arial" w:cs="Arial"/>
          <w:color w:val="0F1419"/>
          <w:sz w:val="24"/>
          <w:szCs w:val="24"/>
        </w:rPr>
        <w:t xml:space="preserve"> accept the fact that they will learn the game model instead of playing football. </w:t>
      </w:r>
    </w:p>
    <w:p xmlns:wp14="http://schemas.microsoft.com/office/word/2010/wordml" w:rsidRPr="008B2C77" w:rsidR="005F5472" w:rsidP="6DDEA648" w:rsidRDefault="00EE4A26" w14:paraId="7126DC7E" wp14:textId="301A2B7C">
      <w:pPr>
        <w:pStyle w:val="Normal"/>
        <w:suppressLineNumbers w:val="0"/>
        <w:tabs>
          <w:tab w:val="left" w:leader="none" w:pos="4111"/>
        </w:tabs>
        <w:bidi w:val="0"/>
        <w:spacing w:before="0" w:beforeAutospacing="off" w:after="160" w:afterAutospacing="off" w:line="480" w:lineRule="auto"/>
        <w:ind w:left="0" w:right="-613" w:firstLine="720"/>
        <w:jc w:val="both"/>
        <w:rPr>
          <w:ins w:author="Gary Smailes" w:date="2024-02-08T11:26:32.25Z" w:id="1578991917"/>
          <w:rFonts w:ascii="Arial" w:hAnsi="Arial" w:cs="Arial"/>
          <w:color w:val="0F1419"/>
          <w:sz w:val="24"/>
          <w:szCs w:val="24"/>
        </w:rPr>
      </w:pPr>
      <w:r w:rsidRPr="6DDEA648" w:rsidR="6DDEA648">
        <w:rPr>
          <w:rFonts w:ascii="Arial" w:hAnsi="Arial" w:cs="Arial"/>
          <w:color w:val="0F1419"/>
          <w:sz w:val="24"/>
          <w:szCs w:val="24"/>
        </w:rPr>
        <w:t xml:space="preserve">What am I getting at? </w:t>
      </w:r>
    </w:p>
    <w:p xmlns:wp14="http://schemas.microsoft.com/office/word/2010/wordml" w:rsidRPr="008B2C77" w:rsidR="005F5472" w:rsidP="6DDEA648" w:rsidRDefault="00EE4A26" w14:paraId="24BEB4B5" wp14:textId="50690E3E">
      <w:pPr>
        <w:pStyle w:val="Normal"/>
        <w:suppressLineNumbers w:val="0"/>
        <w:tabs>
          <w:tab w:val="left" w:leader="none" w:pos="4111"/>
        </w:tabs>
        <w:bidi w:val="0"/>
        <w:spacing w:before="0" w:beforeAutospacing="off" w:after="160" w:afterAutospacing="off" w:line="480" w:lineRule="auto"/>
        <w:ind w:left="0" w:right="-613" w:firstLine="720"/>
        <w:jc w:val="both"/>
        <w:rPr>
          <w:ins w:author="Gary Smailes" w:date="2024-02-08T11:27:09.025Z" w:id="2136059923"/>
          <w:rFonts w:ascii="Arial" w:hAnsi="Arial" w:cs="Arial"/>
          <w:color w:val="0F1419"/>
          <w:sz w:val="24"/>
          <w:szCs w:val="24"/>
        </w:rPr>
      </w:pPr>
      <w:r w:rsidRPr="6DDEA648" w:rsidR="6DDEA648">
        <w:rPr>
          <w:rFonts w:ascii="Arial" w:hAnsi="Arial" w:cs="Arial"/>
          <w:color w:val="0F1419"/>
          <w:sz w:val="24"/>
          <w:szCs w:val="24"/>
        </w:rPr>
        <w:t xml:space="preserve">Well, at the English Federation’s (Advanced Youth Award) Course, we had the pleasure of listening to a lecture by John McDermott. John, former Head of Coach Training at Tottenham Hotspur, also spoke about the potential of young players being reduced through a training program that is the same for everyone. In his lecture, John reminded us that in their football careers lasting </w:t>
      </w:r>
      <w:del w:author="Gary Smailes" w:date="2024-02-08T11:26:52.813Z" w:id="2146039106">
        <w:r w:rsidRPr="6DDEA648" w:rsidDel="6DDEA648">
          <w:rPr>
            <w:rFonts w:ascii="Arial" w:hAnsi="Arial" w:cs="Arial"/>
            <w:color w:val="0F1419"/>
            <w:sz w:val="24"/>
            <w:szCs w:val="24"/>
          </w:rPr>
          <w:delText>10-15</w:delText>
        </w:r>
      </w:del>
      <w:ins w:author="Gary Smailes" w:date="2024-02-08T11:26:53.281Z" w:id="645746654">
        <w:r w:rsidRPr="6DDEA648" w:rsidR="6DDEA648">
          <w:rPr>
            <w:rFonts w:ascii="Arial" w:hAnsi="Arial" w:cs="Arial"/>
            <w:color w:val="0F1419"/>
            <w:sz w:val="24"/>
            <w:szCs w:val="24"/>
          </w:rPr>
          <w:t>ten</w:t>
        </w:r>
      </w:ins>
      <w:r w:rsidRPr="6DDEA648" w:rsidR="6DDEA648">
        <w:rPr>
          <w:rFonts w:ascii="Arial" w:hAnsi="Arial" w:cs="Arial"/>
          <w:color w:val="0F1419"/>
          <w:sz w:val="24"/>
          <w:szCs w:val="24"/>
        </w:rPr>
        <w:t xml:space="preserve"> </w:t>
      </w:r>
      <w:ins w:author="Gary Smailes" w:date="2024-02-08T11:26:53.478Z" w:id="880858497">
        <w:r w:rsidRPr="6DDEA648" w:rsidR="6DDEA648">
          <w:rPr>
            <w:rFonts w:ascii="Arial" w:hAnsi="Arial" w:cs="Arial"/>
            <w:color w:val="0F1419"/>
            <w:sz w:val="24"/>
            <w:szCs w:val="24"/>
          </w:rPr>
          <w:t xml:space="preserve">to fifteen </w:t>
        </w:r>
      </w:ins>
      <w:r w:rsidRPr="6DDEA648" w:rsidR="6DDEA648">
        <w:rPr>
          <w:rFonts w:ascii="Arial" w:hAnsi="Arial" w:cs="Arial"/>
          <w:color w:val="0F1419"/>
          <w:sz w:val="24"/>
          <w:szCs w:val="24"/>
        </w:rPr>
        <w:t xml:space="preserve">years, players will have about </w:t>
      </w:r>
      <w:ins w:author="Gary Smailes" w:date="2024-02-08T11:26:59.955Z" w:id="570445329">
        <w:r w:rsidRPr="6DDEA648" w:rsidR="6DDEA648">
          <w:rPr>
            <w:rFonts w:ascii="Arial" w:hAnsi="Arial" w:cs="Arial"/>
            <w:color w:val="0F1419"/>
            <w:sz w:val="24"/>
            <w:szCs w:val="24"/>
          </w:rPr>
          <w:t>sev</w:t>
        </w:r>
      </w:ins>
      <w:ins w:author="Gary Smailes" w:date="2024-02-08T11:27:00.178Z" w:id="820617461">
        <w:r w:rsidRPr="6DDEA648" w:rsidR="6DDEA648">
          <w:rPr>
            <w:rFonts w:ascii="Arial" w:hAnsi="Arial" w:cs="Arial"/>
            <w:color w:val="0F1419"/>
            <w:sz w:val="24"/>
            <w:szCs w:val="24"/>
          </w:rPr>
          <w:t>en</w:t>
        </w:r>
      </w:ins>
      <w:del w:author="Gary Smailes" w:date="2024-02-08T11:26:59.49Z" w:id="785483812">
        <w:r w:rsidRPr="6DDEA648" w:rsidDel="6DDEA648">
          <w:rPr>
            <w:rFonts w:ascii="Arial" w:hAnsi="Arial" w:cs="Arial"/>
            <w:color w:val="0F1419"/>
            <w:sz w:val="24"/>
            <w:szCs w:val="24"/>
          </w:rPr>
          <w:delText>7</w:delText>
        </w:r>
      </w:del>
      <w:r w:rsidRPr="6DDEA648" w:rsidR="6DDEA648">
        <w:rPr>
          <w:rFonts w:ascii="Arial" w:hAnsi="Arial" w:cs="Arial"/>
          <w:color w:val="0F1419"/>
          <w:sz w:val="24"/>
          <w:szCs w:val="24"/>
        </w:rPr>
        <w:t xml:space="preserve"> different managers, meaning they will have to adapt to different tactics, different models and styles of play and types of training sessions. </w:t>
      </w:r>
    </w:p>
    <w:p xmlns:wp14="http://schemas.microsoft.com/office/word/2010/wordml" w:rsidRPr="008B2C77" w:rsidR="005F5472" w:rsidP="6DDEA648" w:rsidRDefault="00EE4A26" w14:paraId="07EDB210" wp14:textId="11612EE5">
      <w:pPr>
        <w:pStyle w:val="Normal"/>
        <w:suppressLineNumbers w:val="0"/>
        <w:tabs>
          <w:tab w:val="left" w:leader="none" w:pos="4111"/>
        </w:tabs>
        <w:bidi w:val="0"/>
        <w:spacing w:before="0" w:beforeAutospacing="off" w:after="160" w:afterAutospacing="off" w:line="480" w:lineRule="auto"/>
        <w:ind w:left="0" w:right="-613" w:firstLine="720"/>
        <w:jc w:val="both"/>
        <w:rPr>
          <w:ins w:author="Gary Smailes" w:date="2024-02-08T11:27:35.615Z" w:id="243422345"/>
          <w:rFonts w:ascii="Arial" w:hAnsi="Arial" w:cs="Arial"/>
          <w:color w:val="0F1419"/>
          <w:sz w:val="24"/>
          <w:szCs w:val="24"/>
        </w:rPr>
      </w:pPr>
      <w:r w:rsidRPr="6DDEA648" w:rsidR="6DDEA648">
        <w:rPr>
          <w:rFonts w:ascii="Arial" w:hAnsi="Arial" w:cs="Arial"/>
          <w:color w:val="0F1419"/>
          <w:sz w:val="24"/>
          <w:szCs w:val="24"/>
        </w:rPr>
        <w:t xml:space="preserve">The aim of the academy and the people working there is therefore to develop the potential of young players and prepare them for versions and styles of play that in physical, mental, </w:t>
      </w:r>
      <w:r w:rsidRPr="6DDEA648" w:rsidR="6DDEA648">
        <w:rPr>
          <w:rFonts w:ascii="Arial" w:hAnsi="Arial" w:cs="Arial"/>
          <w:color w:val="0F1419"/>
          <w:sz w:val="24"/>
          <w:szCs w:val="24"/>
        </w:rPr>
        <w:t>technical</w:t>
      </w:r>
      <w:r w:rsidRPr="6DDEA648" w:rsidR="6DDEA648">
        <w:rPr>
          <w:rFonts w:ascii="Arial" w:hAnsi="Arial" w:cs="Arial"/>
          <w:color w:val="0F1419"/>
          <w:sz w:val="24"/>
          <w:szCs w:val="24"/>
        </w:rPr>
        <w:t xml:space="preserve"> and tactical, social and personal regards differ. Currently, in many academies it is quite the opposite, there being just one game and training methods model represented. Young football trainees learn a game model instead of what the game of football looks like. In training sessions</w:t>
      </w:r>
      <w:ins w:author="Gary Smailes" w:date="2024-02-08T11:27:24.914Z" w:id="905805671">
        <w:r w:rsidRPr="6DDEA648" w:rsidR="6DDEA648">
          <w:rPr>
            <w:rFonts w:ascii="Arial" w:hAnsi="Arial" w:cs="Arial"/>
            <w:color w:val="0F1419"/>
            <w:sz w:val="24"/>
            <w:szCs w:val="24"/>
          </w:rPr>
          <w:t>,</w:t>
        </w:r>
      </w:ins>
      <w:r w:rsidRPr="6DDEA648" w:rsidR="6DDEA648">
        <w:rPr>
          <w:rFonts w:ascii="Arial" w:hAnsi="Arial" w:cs="Arial"/>
          <w:color w:val="0F1419"/>
          <w:sz w:val="24"/>
          <w:szCs w:val="24"/>
        </w:rPr>
        <w:t xml:space="preserve"> they make decisions based on the game model, instead of what can really happen in an actual game. In other words, they are limited technically, tactically, personally, </w:t>
      </w:r>
      <w:r w:rsidRPr="6DDEA648" w:rsidR="6DDEA648">
        <w:rPr>
          <w:rFonts w:ascii="Arial" w:hAnsi="Arial" w:cs="Arial"/>
          <w:color w:val="0F1419"/>
          <w:sz w:val="24"/>
          <w:szCs w:val="24"/>
        </w:rPr>
        <w:t>physically</w:t>
      </w:r>
      <w:r w:rsidRPr="6DDEA648" w:rsidR="6DDEA648">
        <w:rPr>
          <w:rFonts w:ascii="Arial" w:hAnsi="Arial" w:cs="Arial"/>
          <w:color w:val="0F1419"/>
          <w:sz w:val="24"/>
          <w:szCs w:val="24"/>
        </w:rPr>
        <w:t xml:space="preserve"> and socially. Everything they learn and do on the pitch comes down to the game model. </w:t>
      </w:r>
      <w:del w:author="Gary Smailes" w:date="2024-02-08T11:27:35.602Z" w:id="1385300380">
        <w:r w:rsidRPr="6DDEA648" w:rsidDel="6DDEA648">
          <w:rPr>
            <w:rFonts w:ascii="Arial" w:hAnsi="Arial" w:cs="Arial"/>
            <w:color w:val="0F1419"/>
            <w:sz w:val="24"/>
            <w:szCs w:val="24"/>
          </w:rPr>
          <w:delText xml:space="preserve">This </w:delText>
        </w:r>
      </w:del>
    </w:p>
    <w:p xmlns:wp14="http://schemas.microsoft.com/office/word/2010/wordml" w:rsidRPr="008B2C77" w:rsidR="005F5472" w:rsidP="6DDEA648" w:rsidRDefault="00EE4A26" w14:paraId="5A131334" wp14:textId="0F6615FC">
      <w:pPr>
        <w:pStyle w:val="Normal"/>
        <w:suppressLineNumbers w:val="0"/>
        <w:tabs>
          <w:tab w:val="left" w:leader="none" w:pos="4111"/>
        </w:tabs>
        <w:bidi w:val="0"/>
        <w:spacing w:before="0" w:beforeAutospacing="off" w:after="160" w:afterAutospacing="off" w:line="480" w:lineRule="auto"/>
        <w:ind w:left="0" w:right="-613" w:firstLine="720"/>
        <w:jc w:val="both"/>
        <w:rPr>
          <w:rFonts w:ascii="Arial" w:hAnsi="Arial" w:cs="Arial"/>
          <w:color w:val="0F1419"/>
          <w:sz w:val="24"/>
          <w:szCs w:val="24"/>
        </w:rPr>
      </w:pPr>
      <w:ins w:author="Gary Smailes" w:date="2024-02-08T11:27:39.117Z" w:id="136819380">
        <w:r w:rsidRPr="6DDEA648" w:rsidR="6DDEA648">
          <w:rPr>
            <w:rFonts w:ascii="Arial" w:hAnsi="Arial" w:cs="Arial"/>
            <w:color w:val="0F1419"/>
            <w:sz w:val="24"/>
            <w:szCs w:val="24"/>
          </w:rPr>
          <w:t xml:space="preserve">This </w:t>
        </w:r>
      </w:ins>
      <w:r w:rsidRPr="6DDEA648" w:rsidR="6DDEA648">
        <w:rPr>
          <w:rFonts w:ascii="Arial" w:hAnsi="Arial" w:cs="Arial"/>
          <w:color w:val="0F1419"/>
          <w:sz w:val="24"/>
          <w:szCs w:val="24"/>
        </w:rPr>
        <w:t xml:space="preserve">leads to a reduction in their </w:t>
      </w:r>
      <w:r w:rsidRPr="6DDEA648" w:rsidR="6DDEA648">
        <w:rPr>
          <w:rFonts w:ascii="Arial" w:hAnsi="Arial" w:cs="Arial"/>
          <w:color w:val="0F1419"/>
          <w:sz w:val="24"/>
          <w:szCs w:val="24"/>
        </w:rPr>
        <w:t>potential to a large extent,</w:t>
      </w:r>
      <w:r w:rsidRPr="6DDEA648" w:rsidR="6DDEA648">
        <w:rPr>
          <w:rFonts w:ascii="Arial" w:hAnsi="Arial" w:cs="Arial"/>
          <w:color w:val="0F1419"/>
          <w:sz w:val="24"/>
          <w:szCs w:val="24"/>
        </w:rPr>
        <w:t xml:space="preserve"> and thus </w:t>
      </w:r>
      <w:r w:rsidRPr="6DDEA648" w:rsidR="6DDEA648">
        <w:rPr>
          <w:rFonts w:ascii="Arial" w:hAnsi="Arial" w:cs="Arial"/>
          <w:color w:val="0F1419"/>
          <w:sz w:val="24"/>
          <w:szCs w:val="24"/>
        </w:rPr>
        <w:t>in the long run</w:t>
      </w:r>
      <w:r w:rsidRPr="6DDEA648" w:rsidR="6DDEA648">
        <w:rPr>
          <w:rFonts w:ascii="Arial" w:hAnsi="Arial" w:cs="Arial"/>
          <w:color w:val="0F1419"/>
          <w:sz w:val="24"/>
          <w:szCs w:val="24"/>
        </w:rPr>
        <w:t xml:space="preserve"> the loss and waste of youngsters with a talent for playing professionally. This is particularly </w:t>
      </w:r>
      <w:r w:rsidRPr="6DDEA648" w:rsidR="6DDEA648">
        <w:rPr>
          <w:rFonts w:ascii="Arial" w:hAnsi="Arial" w:cs="Arial"/>
          <w:color w:val="0F1419"/>
          <w:sz w:val="24"/>
          <w:szCs w:val="24"/>
        </w:rPr>
        <w:t>evident</w:t>
      </w:r>
      <w:r w:rsidRPr="6DDEA648" w:rsidR="6DDEA648">
        <w:rPr>
          <w:rFonts w:ascii="Arial" w:hAnsi="Arial" w:cs="Arial"/>
          <w:color w:val="0F1419"/>
          <w:sz w:val="24"/>
          <w:szCs w:val="24"/>
        </w:rPr>
        <w:t xml:space="preserve"> at foreign tournaments attended by young players.</w:t>
      </w:r>
      <w:del w:author="Gary Smailes" w:date="2024-02-08T11:28:01.853Z" w:id="219593067">
        <w:r w:rsidRPr="6DDEA648" w:rsidDel="6DDEA648">
          <w:rPr>
            <w:rFonts w:ascii="Arial" w:hAnsi="Arial" w:cs="Arial"/>
            <w:color w:val="0F1419"/>
            <w:sz w:val="24"/>
            <w:szCs w:val="24"/>
          </w:rPr>
          <w:delText xml:space="preserve"> </w:delText>
        </w:r>
      </w:del>
      <w:r w:rsidRPr="6DDEA648" w:rsidR="6DDEA648">
        <w:rPr>
          <w:rFonts w:ascii="Arial" w:hAnsi="Arial" w:cs="Arial"/>
          <w:color w:val="0F1419"/>
          <w:sz w:val="24"/>
          <w:szCs w:val="24"/>
        </w:rPr>
        <w:t xml:space="preserve"> I had the pleasure of taking part in such tournaments. I remember all too well when we went to a tournament in Germany. There, every youth team played differently. For example, I remember a match with a German team that decided to position the whole team in defence behind the ball line. In England, matches at academy level are the same in terms of the game model. Most, if not all, teams build the action from the back of the pitch and use high pressing on the opponent's half (there is nothing wrong with that). However, this means a lack of that diversity thanks to which young players can better understand the game, </w:t>
      </w:r>
      <w:r w:rsidRPr="6DDEA648" w:rsidR="6DDEA648">
        <w:rPr>
          <w:rFonts w:ascii="Arial" w:hAnsi="Arial" w:cs="Arial"/>
          <w:color w:val="0F1419"/>
          <w:sz w:val="24"/>
          <w:szCs w:val="24"/>
        </w:rPr>
        <w:t>different styles</w:t>
      </w:r>
      <w:r w:rsidRPr="6DDEA648" w:rsidR="6DDEA648">
        <w:rPr>
          <w:rFonts w:ascii="Arial" w:hAnsi="Arial" w:cs="Arial"/>
          <w:color w:val="0F1419"/>
          <w:sz w:val="24"/>
          <w:szCs w:val="24"/>
        </w:rPr>
        <w:t xml:space="preserve"> and adapt to them within a short space of time. </w:t>
      </w:r>
      <w:r w:rsidRPr="6DDEA648" w:rsidR="6DDEA648">
        <w:rPr>
          <w:rFonts w:ascii="Arial" w:hAnsi="Arial" w:cs="Arial"/>
          <w:color w:val="0F1419"/>
          <w:sz w:val="24"/>
          <w:szCs w:val="24"/>
        </w:rPr>
        <w:t>That’s</w:t>
      </w:r>
      <w:r w:rsidRPr="6DDEA648" w:rsidR="6DDEA648">
        <w:rPr>
          <w:rFonts w:ascii="Arial" w:hAnsi="Arial" w:cs="Arial"/>
          <w:color w:val="0F1419"/>
          <w:sz w:val="24"/>
          <w:szCs w:val="24"/>
        </w:rPr>
        <w:t xml:space="preserve"> why in that match against the German team, the young players had enormous problems playing with an opponent who presents </w:t>
      </w:r>
      <w:r w:rsidRPr="6DDEA648" w:rsidR="6DDEA648">
        <w:rPr>
          <w:rFonts w:ascii="Arial" w:hAnsi="Arial" w:cs="Arial"/>
          <w:color w:val="0F1419"/>
          <w:sz w:val="24"/>
          <w:szCs w:val="24"/>
        </w:rPr>
        <w:t>a different style</w:t>
      </w:r>
      <w:r w:rsidRPr="6DDEA648" w:rsidR="6DDEA648">
        <w:rPr>
          <w:rFonts w:ascii="Arial" w:hAnsi="Arial" w:cs="Arial"/>
          <w:color w:val="0F1419"/>
          <w:sz w:val="24"/>
          <w:szCs w:val="24"/>
        </w:rPr>
        <w:t xml:space="preserve">. They had </w:t>
      </w:r>
      <w:r w:rsidRPr="6DDEA648" w:rsidR="6DDEA648">
        <w:rPr>
          <w:rFonts w:ascii="Arial" w:hAnsi="Arial" w:cs="Arial"/>
          <w:color w:val="0F1419"/>
          <w:sz w:val="24"/>
          <w:szCs w:val="24"/>
        </w:rPr>
        <w:t>never before</w:t>
      </w:r>
      <w:r w:rsidRPr="6DDEA648" w:rsidR="6DDEA648">
        <w:rPr>
          <w:rFonts w:ascii="Arial" w:hAnsi="Arial" w:cs="Arial"/>
          <w:color w:val="0F1419"/>
          <w:sz w:val="24"/>
          <w:szCs w:val="24"/>
        </w:rPr>
        <w:t xml:space="preserve"> had contact with this style or the opportunity to test their skills against young players from other countries playing in such a way. Here, the same game model for everyone again made itself felt. The young English players had never had the opportunity to play differently. This meant that once again their potential was not fully used, especially the socio-psychological aspect and adaptation to other match conditions. Here there is certainly room for implementing and diversifying the game program for professional academies, so that their players can face a variety of styles.</w:t>
      </w:r>
    </w:p>
    <w:p xmlns:wp14="http://schemas.microsoft.com/office/word/2010/wordml" w:rsidRPr="008B2C77" w:rsidR="00F355AB" w:rsidP="6DDEA648" w:rsidRDefault="00F355AB" w14:paraId="3DA3B14E" wp14:textId="2F4FB32D">
      <w:pPr>
        <w:spacing w:line="480" w:lineRule="auto"/>
        <w:ind w:right="-613" w:firstLine="720"/>
        <w:jc w:val="both"/>
        <w:rPr>
          <w:ins w:author="Gary Smailes" w:date="2024-02-08T13:26:06.314Z" w:id="518820839"/>
          <w:rFonts w:ascii="Arial" w:hAnsi="Arial" w:cs="Arial"/>
          <w:color w:val="0F1419"/>
          <w:sz w:val="24"/>
          <w:szCs w:val="24"/>
        </w:rPr>
        <w:pPrChange w:author="Gary Smailes" w:date="2024-02-08T11:28:44.716Z">
          <w:pPr>
            <w:spacing w:line="480" w:lineRule="auto"/>
            <w:ind w:right="-613"/>
            <w:jc w:val="both"/>
          </w:pPr>
        </w:pPrChange>
      </w:pPr>
      <w:del w:author="Gary Smailes" w:date="2024-02-08T11:28:45.606Z" w:id="899963152">
        <w:r w:rsidRPr="6DDEA648" w:rsidDel="6DDEA648">
          <w:rPr>
            <w:rFonts w:ascii="Arial" w:hAnsi="Arial" w:cs="Arial"/>
            <w:color w:val="0F1419"/>
            <w:sz w:val="24"/>
            <w:szCs w:val="24"/>
          </w:rPr>
          <w:delText xml:space="preserve">     </w:delText>
        </w:r>
      </w:del>
      <w:r w:rsidRPr="6DDEA648" w:rsidR="6DDEA648">
        <w:rPr>
          <w:rFonts w:ascii="Arial" w:hAnsi="Arial" w:cs="Arial"/>
          <w:color w:val="0F1419"/>
          <w:sz w:val="24"/>
          <w:szCs w:val="24"/>
        </w:rPr>
        <w:t xml:space="preserve">A uniform game model is practiced in all age categories with only cosmetic changes (usually the selection of different means) in particular phases of development. </w:t>
      </w:r>
      <w:r w:rsidRPr="6DDEA648" w:rsidR="6DDEA648">
        <w:rPr>
          <w:rFonts w:ascii="Arial" w:hAnsi="Arial" w:cs="Arial"/>
          <w:b w:val="1"/>
          <w:bCs w:val="1"/>
          <w:color w:val="0F1419"/>
          <w:sz w:val="24"/>
          <w:szCs w:val="24"/>
          <w:u w:val="single"/>
        </w:rPr>
        <w:t>The technical-tactical conditions are the same for everyone, so in what system is the game model, what style it presents, and what it means for the various positions on the pitch and the players who will play in those positions</w:t>
      </w:r>
      <w:r w:rsidRPr="6DDEA648" w:rsidR="6DDEA648">
        <w:rPr>
          <w:rFonts w:ascii="Arial" w:hAnsi="Arial" w:cs="Arial"/>
          <w:color w:val="0F1419"/>
          <w:sz w:val="24"/>
          <w:szCs w:val="24"/>
        </w:rPr>
        <w:t>. The danger is that coaches focus on the game model and group tactics, instead of individual development at all levels.</w:t>
      </w:r>
    </w:p>
    <w:p xmlns:wp14="http://schemas.microsoft.com/office/word/2010/wordml" w:rsidRPr="008B2C77" w:rsidR="00F355AB" w:rsidP="6DDEA648" w:rsidRDefault="00F355AB" w14:paraId="15A96827" wp14:textId="58E6023E">
      <w:pPr>
        <w:spacing w:line="480" w:lineRule="auto"/>
        <w:ind w:right="-613" w:firstLine="720"/>
        <w:jc w:val="both"/>
        <w:rPr>
          <w:ins w:author="Gary Smailes" w:date="2024-02-08T13:26:09.83Z" w:id="1969263748"/>
          <w:rFonts w:ascii="Arial" w:hAnsi="Arial" w:cs="Arial"/>
          <w:color w:val="0F1419"/>
          <w:sz w:val="24"/>
          <w:szCs w:val="24"/>
        </w:rPr>
      </w:pPr>
      <w:del w:author="Gary Smailes" w:date="2024-02-08T13:26:07.316Z" w:id="1486513946">
        <w:r w:rsidRPr="6DDEA648" w:rsidDel="6DDEA648">
          <w:rPr>
            <w:rFonts w:ascii="Arial" w:hAnsi="Arial" w:cs="Arial"/>
            <w:color w:val="0F1419"/>
            <w:sz w:val="24"/>
            <w:szCs w:val="24"/>
          </w:rPr>
          <w:delText xml:space="preserve"> </w:delText>
        </w:r>
      </w:del>
      <w:r w:rsidRPr="6DDEA648" w:rsidR="6DDEA648">
        <w:rPr>
          <w:rFonts w:ascii="Arial" w:hAnsi="Arial" w:cs="Arial"/>
          <w:color w:val="0F1419"/>
          <w:sz w:val="24"/>
          <w:szCs w:val="24"/>
        </w:rPr>
        <w:t xml:space="preserve">What does this lead to? </w:t>
      </w:r>
    </w:p>
    <w:p xmlns:wp14="http://schemas.microsoft.com/office/word/2010/wordml" w:rsidRPr="008B2C77" w:rsidR="00F355AB" w:rsidP="6DDEA648" w:rsidRDefault="00F355AB" w14:paraId="12837BE5" wp14:textId="2D1BA365">
      <w:pPr>
        <w:spacing w:line="480" w:lineRule="auto"/>
        <w:ind w:right="-613" w:firstLine="720"/>
        <w:jc w:val="both"/>
        <w:rPr>
          <w:rFonts w:ascii="Arial" w:hAnsi="Arial" w:cs="Arial"/>
          <w:color w:val="0F1419"/>
          <w:sz w:val="24"/>
          <w:szCs w:val="24"/>
        </w:rPr>
      </w:pPr>
      <w:r w:rsidRPr="6DDEA648" w:rsidR="6DDEA648">
        <w:rPr>
          <w:rFonts w:ascii="Arial" w:hAnsi="Arial" w:cs="Arial"/>
          <w:color w:val="0F1419"/>
          <w:sz w:val="24"/>
          <w:szCs w:val="24"/>
        </w:rPr>
        <w:t>Well, if a given youngster doesn’t fit the game model (or the profile - see chapter one) he is usually shown the door, to put it bluntly! Not because he hasn’t potential, is incapable, but because he doesn’t fit the game model and the training program that the academy presents. Nobody takes into account the potential of such a boy, his individual needs; all that counts is the profile, the game model and how he plays here and now (how he presents himself in terms of football). After he is discharged from the academy, no one particularly cares about his fate, because in a moment there will be others who want to take his place. This is yet another example of how football is losing masses of talented adolescents who rarely return to football, let alone professional football.</w:t>
      </w:r>
    </w:p>
    <w:p xmlns:wp14="http://schemas.microsoft.com/office/word/2010/wordml" w:rsidRPr="008B2C77" w:rsidR="00101D9C" w:rsidP="6DDEA648" w:rsidRDefault="00101D9C" w14:paraId="2F05C72A" wp14:textId="63CD548E">
      <w:pPr>
        <w:spacing w:line="480" w:lineRule="auto"/>
        <w:ind w:right="-613" w:firstLine="720"/>
        <w:jc w:val="both"/>
        <w:rPr>
          <w:ins w:author="Gary Smailes" w:date="2024-02-08T13:32:48.846Z" w:id="1888399198"/>
          <w:rFonts w:ascii="Arial" w:hAnsi="Arial" w:cs="Arial"/>
          <w:color w:val="0F1419"/>
          <w:sz w:val="24"/>
          <w:szCs w:val="24"/>
        </w:rPr>
        <w:pPrChange w:author="Gary Smailes" w:date="2024-02-08T13:26:40.574Z">
          <w:pPr>
            <w:spacing w:line="480" w:lineRule="auto"/>
            <w:ind w:right="-613"/>
            <w:jc w:val="both"/>
          </w:pPr>
        </w:pPrChange>
      </w:pPr>
      <w:del w:author="Gary Smailes" w:date="2024-02-08T13:26:38.894Z" w:id="1028840977">
        <w:r w:rsidRPr="6DDEA648" w:rsidDel="6DDEA648">
          <w:rPr>
            <w:rFonts w:ascii="Arial" w:hAnsi="Arial" w:cs="Arial"/>
            <w:color w:val="0F1419"/>
            <w:sz w:val="24"/>
            <w:szCs w:val="24"/>
          </w:rPr>
          <w:delText xml:space="preserve">     </w:delText>
        </w:r>
      </w:del>
      <w:r w:rsidRPr="6DDEA648" w:rsidR="6DDEA648">
        <w:rPr>
          <w:rFonts w:ascii="Arial" w:hAnsi="Arial" w:cs="Arial"/>
          <w:color w:val="0F1419"/>
          <w:sz w:val="24"/>
          <w:szCs w:val="24"/>
        </w:rPr>
        <w:t xml:space="preserve">So what can be improved, </w:t>
      </w:r>
      <w:r w:rsidRPr="6DDEA648" w:rsidR="6DDEA648">
        <w:rPr>
          <w:rFonts w:ascii="Arial" w:hAnsi="Arial" w:cs="Arial"/>
          <w:color w:val="0F1419"/>
          <w:sz w:val="24"/>
          <w:szCs w:val="24"/>
        </w:rPr>
        <w:t>evolve</w:t>
      </w:r>
      <w:r w:rsidRPr="6DDEA648" w:rsidR="6DDEA648">
        <w:rPr>
          <w:rFonts w:ascii="Arial" w:hAnsi="Arial" w:cs="Arial"/>
          <w:color w:val="0F1419"/>
          <w:sz w:val="24"/>
          <w:szCs w:val="24"/>
        </w:rPr>
        <w:t xml:space="preserve"> or simply be changed so that the individual potential of children and adolescents is developed </w:t>
      </w:r>
      <w:r w:rsidRPr="6DDEA648" w:rsidR="6DDEA648">
        <w:rPr>
          <w:rFonts w:ascii="Arial" w:hAnsi="Arial" w:cs="Arial"/>
          <w:color w:val="0F1419"/>
          <w:sz w:val="24"/>
          <w:szCs w:val="24"/>
        </w:rPr>
        <w:t>in accordance with</w:t>
      </w:r>
      <w:r w:rsidRPr="6DDEA648" w:rsidR="6DDEA648">
        <w:rPr>
          <w:rFonts w:ascii="Arial" w:hAnsi="Arial" w:cs="Arial"/>
          <w:color w:val="0F1419"/>
          <w:sz w:val="24"/>
          <w:szCs w:val="24"/>
        </w:rPr>
        <w:t xml:space="preserve"> their natural development as opposed to what is written in the game model</w:t>
      </w:r>
      <w:ins w:author="Gary Smailes" w:date="2024-02-08T13:32:45.839Z" w:id="138851641">
        <w:r w:rsidRPr="6DDEA648" w:rsidR="6DDEA648">
          <w:rPr>
            <w:rFonts w:ascii="Arial" w:hAnsi="Arial" w:cs="Arial"/>
            <w:color w:val="0F1419"/>
            <w:sz w:val="24"/>
            <w:szCs w:val="24"/>
          </w:rPr>
          <w:t>?</w:t>
        </w:r>
      </w:ins>
      <w:del w:author="Gary Smailes" w:date="2024-02-08T13:32:45.263Z" w:id="802484113">
        <w:r w:rsidRPr="6DDEA648" w:rsidDel="6DDEA648">
          <w:rPr>
            <w:rFonts w:ascii="Arial" w:hAnsi="Arial" w:cs="Arial"/>
            <w:color w:val="0F1419"/>
            <w:sz w:val="24"/>
            <w:szCs w:val="24"/>
          </w:rPr>
          <w:delText>!</w:delText>
        </w:r>
      </w:del>
      <w:r w:rsidRPr="6DDEA648" w:rsidR="6DDEA648">
        <w:rPr>
          <w:rFonts w:ascii="Arial" w:hAnsi="Arial" w:cs="Arial"/>
          <w:color w:val="0F1419"/>
          <w:sz w:val="24"/>
          <w:szCs w:val="24"/>
        </w:rPr>
        <w:t xml:space="preserve"> </w:t>
      </w:r>
    </w:p>
    <w:p xmlns:wp14="http://schemas.microsoft.com/office/word/2010/wordml" w:rsidRPr="008B2C77" w:rsidR="00101D9C" w:rsidP="6DDEA648" w:rsidRDefault="00101D9C" w14:paraId="3A27B79E" wp14:textId="07DA88CD">
      <w:pPr>
        <w:spacing w:line="480" w:lineRule="auto"/>
        <w:ind w:right="-613" w:firstLine="720"/>
        <w:jc w:val="both"/>
        <w:rPr>
          <w:rFonts w:ascii="Arial" w:hAnsi="Arial" w:cs="Arial"/>
          <w:color w:val="0F1419"/>
          <w:sz w:val="24"/>
          <w:szCs w:val="24"/>
        </w:rPr>
      </w:pPr>
      <w:r w:rsidRPr="6DDEA648" w:rsidR="6DDEA648">
        <w:rPr>
          <w:rFonts w:ascii="Arial" w:hAnsi="Arial" w:cs="Arial"/>
          <w:color w:val="0F1419"/>
          <w:sz w:val="24"/>
          <w:szCs w:val="24"/>
        </w:rPr>
        <w:t>It’s</w:t>
      </w:r>
      <w:r w:rsidRPr="6DDEA648" w:rsidR="6DDEA648">
        <w:rPr>
          <w:rFonts w:ascii="Arial" w:hAnsi="Arial" w:cs="Arial"/>
          <w:color w:val="0F1419"/>
          <w:sz w:val="24"/>
          <w:szCs w:val="24"/>
        </w:rPr>
        <w:t xml:space="preserve"> worth considering whether it </w:t>
      </w:r>
      <w:r w:rsidRPr="6DDEA648" w:rsidR="6DDEA648">
        <w:rPr>
          <w:rFonts w:ascii="Arial" w:hAnsi="Arial" w:cs="Arial"/>
          <w:color w:val="0F1419"/>
          <w:sz w:val="24"/>
          <w:szCs w:val="24"/>
        </w:rPr>
        <w:t>wouldn’t</w:t>
      </w:r>
      <w:r w:rsidRPr="6DDEA648" w:rsidR="6DDEA648">
        <w:rPr>
          <w:rFonts w:ascii="Arial" w:hAnsi="Arial" w:cs="Arial"/>
          <w:color w:val="0F1419"/>
          <w:sz w:val="24"/>
          <w:szCs w:val="24"/>
        </w:rPr>
        <w:t xml:space="preserve"> be better to develop potential </w:t>
      </w:r>
      <w:r w:rsidRPr="6DDEA648" w:rsidR="6DDEA648">
        <w:rPr>
          <w:rFonts w:ascii="Arial" w:hAnsi="Arial" w:cs="Arial"/>
          <w:color w:val="0F1419"/>
          <w:sz w:val="24"/>
          <w:szCs w:val="24"/>
        </w:rPr>
        <w:t>on the basis of</w:t>
      </w:r>
      <w:r w:rsidRPr="6DDEA648" w:rsidR="6DDEA648">
        <w:rPr>
          <w:rFonts w:ascii="Arial" w:hAnsi="Arial" w:cs="Arial"/>
          <w:color w:val="0F1419"/>
          <w:sz w:val="24"/>
          <w:szCs w:val="24"/>
        </w:rPr>
        <w:t xml:space="preserve"> the learning model. Such a model is based on the learning process, and the psychological, </w:t>
      </w:r>
      <w:r w:rsidRPr="6DDEA648" w:rsidR="6DDEA648">
        <w:rPr>
          <w:rFonts w:ascii="Arial" w:hAnsi="Arial" w:cs="Arial"/>
          <w:color w:val="0F1419"/>
          <w:sz w:val="24"/>
          <w:szCs w:val="24"/>
        </w:rPr>
        <w:t>physical</w:t>
      </w:r>
      <w:r w:rsidRPr="6DDEA648" w:rsidR="6DDEA648">
        <w:rPr>
          <w:rFonts w:ascii="Arial" w:hAnsi="Arial" w:cs="Arial"/>
          <w:color w:val="0F1419"/>
          <w:sz w:val="24"/>
          <w:szCs w:val="24"/>
        </w:rPr>
        <w:t xml:space="preserve"> and cognitive-emotional development of children and young players, and so the stage at which individual players are currently learning. In such a model, the football learning process would </w:t>
      </w:r>
      <w:r w:rsidRPr="6DDEA648" w:rsidR="6DDEA648">
        <w:rPr>
          <w:rFonts w:ascii="Arial" w:hAnsi="Arial" w:cs="Arial"/>
          <w:color w:val="0F1419"/>
          <w:sz w:val="24"/>
          <w:szCs w:val="24"/>
        </w:rPr>
        <w:t>take into account</w:t>
      </w:r>
      <w:r w:rsidRPr="6DDEA648" w:rsidR="6DDEA648">
        <w:rPr>
          <w:rFonts w:ascii="Arial" w:hAnsi="Arial" w:cs="Arial"/>
          <w:color w:val="0F1419"/>
          <w:sz w:val="24"/>
          <w:szCs w:val="24"/>
        </w:rPr>
        <w:t xml:space="preserve"> only the (defending and attacking) rules of football and would be tailored to the possibilities, potential and stage of learning the game that each player has achieved. Instead of focusing only on the game model and lumping everyone together, the learning model will </w:t>
      </w:r>
      <w:r w:rsidRPr="6DDEA648" w:rsidR="6DDEA648">
        <w:rPr>
          <w:rFonts w:ascii="Arial" w:hAnsi="Arial" w:cs="Arial"/>
          <w:color w:val="0F1419"/>
          <w:sz w:val="24"/>
          <w:szCs w:val="24"/>
        </w:rPr>
        <w:t>take into account</w:t>
      </w:r>
      <w:r w:rsidRPr="6DDEA648" w:rsidR="6DDEA648">
        <w:rPr>
          <w:rFonts w:ascii="Arial" w:hAnsi="Arial" w:cs="Arial"/>
          <w:color w:val="0F1419"/>
          <w:sz w:val="24"/>
          <w:szCs w:val="24"/>
        </w:rPr>
        <w:t xml:space="preserve"> the player’s stage of development, and how many years of experience playing football he has. It will </w:t>
      </w:r>
      <w:r w:rsidRPr="6DDEA648" w:rsidR="6DDEA648">
        <w:rPr>
          <w:rFonts w:ascii="Arial" w:hAnsi="Arial" w:cs="Arial"/>
          <w:color w:val="0F1419"/>
          <w:sz w:val="24"/>
          <w:szCs w:val="24"/>
        </w:rPr>
        <w:t>take into account</w:t>
      </w:r>
      <w:r w:rsidRPr="6DDEA648" w:rsidR="6DDEA648">
        <w:rPr>
          <w:rFonts w:ascii="Arial" w:hAnsi="Arial" w:cs="Arial"/>
          <w:color w:val="0F1419"/>
          <w:sz w:val="24"/>
          <w:szCs w:val="24"/>
        </w:rPr>
        <w:t xml:space="preserve"> what the player is able to learn at a given moment, as opposed to a uniform game model, which imposes in advance and assumes what the young player needs to learn. And that is a fundamental difference for the good of the individual and for developing the maximum use of the potential that talented youngsters </w:t>
      </w:r>
      <w:r w:rsidRPr="6DDEA648" w:rsidR="6DDEA648">
        <w:rPr>
          <w:rFonts w:ascii="Arial" w:hAnsi="Arial" w:cs="Arial"/>
          <w:color w:val="0F1419"/>
          <w:sz w:val="24"/>
          <w:szCs w:val="24"/>
        </w:rPr>
        <w:t>possess</w:t>
      </w:r>
      <w:r w:rsidRPr="6DDEA648" w:rsidR="6DDEA648">
        <w:rPr>
          <w:rFonts w:ascii="Arial" w:hAnsi="Arial" w:cs="Arial"/>
          <w:color w:val="0F1419"/>
          <w:sz w:val="24"/>
          <w:szCs w:val="24"/>
        </w:rPr>
        <w:t xml:space="preserve">. The learning model is also more conducive to the needs of individual children. The game model, in turn, satisfies </w:t>
      </w:r>
      <w:r w:rsidRPr="6DDEA648" w:rsidR="6DDEA648">
        <w:rPr>
          <w:rFonts w:ascii="Arial" w:hAnsi="Arial" w:cs="Arial"/>
          <w:color w:val="0F1419"/>
          <w:sz w:val="24"/>
          <w:szCs w:val="24"/>
        </w:rPr>
        <w:t>mainly the</w:t>
      </w:r>
      <w:r w:rsidRPr="6DDEA648" w:rsidR="6DDEA648">
        <w:rPr>
          <w:rFonts w:ascii="Arial" w:hAnsi="Arial" w:cs="Arial"/>
          <w:color w:val="0F1419"/>
          <w:sz w:val="24"/>
          <w:szCs w:val="24"/>
        </w:rPr>
        <w:t xml:space="preserve"> ambitions of adults, and to a much lesser extent cares about the development of the individual young player’s potential</w:t>
      </w:r>
      <w:r w:rsidRPr="6DDEA648" w:rsidR="6DDEA648">
        <w:rPr>
          <w:rFonts w:ascii="Arial" w:hAnsi="Arial" w:cs="Arial"/>
          <w:color w:val="0F1419"/>
          <w:sz w:val="24"/>
          <w:szCs w:val="24"/>
        </w:rPr>
        <w:t xml:space="preserve">.  </w:t>
      </w:r>
      <w:r w:rsidRPr="6DDEA648" w:rsidR="6DDEA648">
        <w:rPr>
          <w:rFonts w:ascii="Arial" w:hAnsi="Arial" w:cs="Arial"/>
          <w:color w:val="0F1419"/>
          <w:sz w:val="24"/>
          <w:szCs w:val="24"/>
        </w:rPr>
        <w:t xml:space="preserve">    </w:t>
      </w:r>
    </w:p>
    <w:p xmlns:wp14="http://schemas.microsoft.com/office/word/2010/wordml" w:rsidRPr="008B2C77" w:rsidR="00D321A5" w:rsidP="6DDEA648" w:rsidRDefault="00D321A5" w14:paraId="56274CA4" wp14:textId="77777777">
      <w:pPr>
        <w:spacing w:line="480" w:lineRule="auto"/>
        <w:ind w:right="-613" w:firstLine="720"/>
        <w:jc w:val="both"/>
        <w:rPr>
          <w:rFonts w:ascii="Arial" w:hAnsi="Arial" w:cs="Arial"/>
          <w:color w:val="0F1419"/>
          <w:sz w:val="24"/>
          <w:szCs w:val="24"/>
        </w:rPr>
        <w:pPrChange w:author="Gary Smailes" w:date="2024-02-08T13:33:22.593Z">
          <w:pPr>
            <w:spacing w:line="480" w:lineRule="auto"/>
            <w:ind w:right="-613"/>
            <w:jc w:val="both"/>
          </w:pPr>
        </w:pPrChange>
      </w:pPr>
      <w:del w:author="Gary Smailes" w:date="2024-02-08T13:33:21.581Z" w:id="496555844">
        <w:r w:rsidRPr="6DDEA648" w:rsidDel="6DDEA648">
          <w:rPr>
            <w:rFonts w:ascii="Arial" w:hAnsi="Arial" w:cs="Arial"/>
            <w:color w:val="0F1419"/>
            <w:sz w:val="24"/>
            <w:szCs w:val="24"/>
          </w:rPr>
          <w:delText xml:space="preserve">    </w:delText>
        </w:r>
      </w:del>
      <w:r w:rsidRPr="6DDEA648" w:rsidR="6DDEA648">
        <w:rPr>
          <w:rFonts w:ascii="Arial" w:hAnsi="Arial" w:cs="Arial"/>
          <w:color w:val="0F1419"/>
          <w:sz w:val="24"/>
          <w:szCs w:val="24"/>
        </w:rPr>
        <w:t>The learning model would be based on three main stages:</w:t>
      </w:r>
    </w:p>
    <w:p xmlns:wp14="http://schemas.microsoft.com/office/word/2010/wordml" w:rsidRPr="008B2C77" w:rsidR="00D321A5" w:rsidP="005055DF" w:rsidRDefault="00DF7E88" w14:paraId="6C58B353" wp14:textId="1FD31B4E">
      <w:pPr>
        <w:pStyle w:val="ListParagraph"/>
        <w:numPr>
          <w:ilvl w:val="0"/>
          <w:numId w:val="12"/>
        </w:numPr>
        <w:spacing w:after="0" w:line="480" w:lineRule="auto"/>
        <w:ind w:right="-613"/>
        <w:jc w:val="both"/>
        <w:rPr>
          <w:rFonts w:ascii="Arial" w:hAnsi="Arial" w:cs="Arial"/>
          <w:sz w:val="24"/>
          <w:szCs w:val="24"/>
        </w:rPr>
      </w:pPr>
      <w:bookmarkStart w:name="_Hlk94912180" w:id="0"/>
      <w:r w:rsidRPr="6DDEA648" w:rsidR="6DDEA648">
        <w:rPr>
          <w:rFonts w:ascii="Arial" w:hAnsi="Arial" w:cs="Arial"/>
          <w:color w:val="0F1419"/>
          <w:sz w:val="24"/>
          <w:szCs w:val="24"/>
        </w:rPr>
        <w:t>The learning stage (something that players did not know before, or are just getting to know)</w:t>
      </w:r>
      <w:ins w:author="Gary Smailes" w:date="2024-02-08T13:33:29.392Z" w:id="342213871">
        <w:r w:rsidRPr="6DDEA648" w:rsidR="6DDEA648">
          <w:rPr>
            <w:rFonts w:ascii="Arial" w:hAnsi="Arial" w:cs="Arial"/>
            <w:color w:val="0F1419"/>
            <w:sz w:val="24"/>
            <w:szCs w:val="24"/>
          </w:rPr>
          <w:t>.</w:t>
        </w:r>
      </w:ins>
    </w:p>
    <w:p xmlns:wp14="http://schemas.microsoft.com/office/word/2010/wordml" w:rsidRPr="008B2C77" w:rsidR="00D321A5" w:rsidP="005055DF" w:rsidRDefault="00E52E54" w14:paraId="48B62734" wp14:textId="061968AE">
      <w:pPr>
        <w:pStyle w:val="ListParagraph"/>
        <w:numPr>
          <w:ilvl w:val="0"/>
          <w:numId w:val="12"/>
        </w:numPr>
        <w:spacing w:after="0" w:line="480" w:lineRule="auto"/>
        <w:ind w:right="-613"/>
        <w:jc w:val="both"/>
        <w:rPr>
          <w:rFonts w:ascii="Arial" w:hAnsi="Arial" w:cs="Arial"/>
          <w:sz w:val="24"/>
          <w:szCs w:val="24"/>
        </w:rPr>
      </w:pPr>
      <w:r w:rsidRPr="6DDEA648" w:rsidR="6DDEA648">
        <w:rPr>
          <w:rFonts w:ascii="Arial" w:hAnsi="Arial" w:cs="Arial"/>
          <w:sz w:val="24"/>
          <w:szCs w:val="24"/>
        </w:rPr>
        <w:t>The training stage (something that players already know and have been training for some length of time)</w:t>
      </w:r>
      <w:ins w:author="Gary Smailes" w:date="2024-02-08T13:33:30.634Z" w:id="423110240">
        <w:r w:rsidRPr="6DDEA648" w:rsidR="6DDEA648">
          <w:rPr>
            <w:rFonts w:ascii="Arial" w:hAnsi="Arial" w:cs="Arial"/>
            <w:sz w:val="24"/>
            <w:szCs w:val="24"/>
          </w:rPr>
          <w:t>.</w:t>
        </w:r>
      </w:ins>
    </w:p>
    <w:p xmlns:wp14="http://schemas.microsoft.com/office/word/2010/wordml" w:rsidRPr="008B2C77" w:rsidR="00D321A5" w:rsidP="005055DF" w:rsidRDefault="00DF7E88" w14:paraId="202E642F" wp14:textId="16FB6B16">
      <w:pPr>
        <w:pStyle w:val="ListParagraph"/>
        <w:numPr>
          <w:ilvl w:val="0"/>
          <w:numId w:val="12"/>
        </w:numPr>
        <w:spacing w:after="0" w:line="480" w:lineRule="auto"/>
        <w:ind w:right="-613"/>
        <w:jc w:val="both"/>
        <w:rPr>
          <w:rFonts w:ascii="Arial" w:hAnsi="Arial" w:cs="Arial"/>
          <w:sz w:val="24"/>
          <w:szCs w:val="24"/>
        </w:rPr>
      </w:pPr>
      <w:r w:rsidRPr="6DDEA648" w:rsidR="6DDEA648">
        <w:rPr>
          <w:rFonts w:ascii="Arial" w:hAnsi="Arial" w:cs="Arial"/>
          <w:sz w:val="24"/>
          <w:szCs w:val="24"/>
        </w:rPr>
        <w:t>The performance stage (knowledge gained and its application in training or match conditions)</w:t>
      </w:r>
      <w:ins w:author="Gary Smailes" w:date="2024-02-08T13:33:31.843Z" w:id="1344285348">
        <w:r w:rsidRPr="6DDEA648" w:rsidR="6DDEA648">
          <w:rPr>
            <w:rFonts w:ascii="Arial" w:hAnsi="Arial" w:cs="Arial"/>
            <w:sz w:val="24"/>
            <w:szCs w:val="24"/>
          </w:rPr>
          <w:t>.</w:t>
        </w:r>
      </w:ins>
    </w:p>
    <w:p xmlns:wp14="http://schemas.microsoft.com/office/word/2010/wordml" w:rsidRPr="008B2C77" w:rsidR="00D321A5" w:rsidP="6DDEA648" w:rsidRDefault="00D321A5" w14:paraId="586A955A" wp14:textId="62489CEF">
      <w:pPr>
        <w:spacing w:after="0" w:line="480" w:lineRule="auto"/>
        <w:ind w:right="-613" w:firstLine="720"/>
        <w:jc w:val="both"/>
        <w:rPr>
          <w:ins w:author="Gary Smailes" w:date="2024-02-08T13:34:54.192Z" w:id="238289460"/>
          <w:rFonts w:ascii="Arial" w:hAnsi="Arial" w:cs="Arial"/>
          <w:sz w:val="24"/>
          <w:szCs w:val="24"/>
        </w:rPr>
        <w:pPrChange w:author="Gary Smailes" w:date="2024-02-08T13:33:33.815Z">
          <w:pPr>
            <w:spacing w:after="0" w:line="480" w:lineRule="auto"/>
            <w:ind w:right="-613"/>
            <w:jc w:val="both"/>
          </w:pPr>
        </w:pPrChange>
      </w:pPr>
      <w:del w:author="Gary Smailes" w:date="2024-02-08T13:33:34.856Z" w:id="1999744141">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Each stage would be based on the basic rules of football (individual and group attacking and defending and collectively as a team). In this way, having a large group of youngsters with high-level potential, we will not be lumping them together (one game model) but giving them a chance to develop at their own pace and adequately to the learning stage at which they have arrived. </w:t>
      </w:r>
    </w:p>
    <w:p xmlns:wp14="http://schemas.microsoft.com/office/word/2010/wordml" w:rsidRPr="008B2C77" w:rsidR="00D321A5" w:rsidP="6DDEA648" w:rsidRDefault="00D321A5" w14:paraId="6C622493" wp14:textId="2940322E">
      <w:pPr>
        <w:spacing w:after="0" w:line="480" w:lineRule="auto"/>
        <w:ind w:right="-613" w:firstLine="720"/>
        <w:jc w:val="both"/>
        <w:rPr>
          <w:rFonts w:ascii="Arial" w:hAnsi="Arial" w:cs="Arial"/>
          <w:sz w:val="24"/>
          <w:szCs w:val="24"/>
        </w:rPr>
      </w:pPr>
      <w:r w:rsidRPr="6DDEA648" w:rsidR="6DDEA648">
        <w:rPr>
          <w:rFonts w:ascii="Arial" w:hAnsi="Arial" w:cs="Arial"/>
          <w:sz w:val="24"/>
          <w:szCs w:val="24"/>
        </w:rPr>
        <w:t xml:space="preserve">They will also train and learn the game according to its basic rules. The learning model </w:t>
      </w:r>
      <w:r w:rsidRPr="6DDEA648" w:rsidR="6DDEA648">
        <w:rPr>
          <w:rFonts w:ascii="Arial" w:hAnsi="Arial" w:cs="Arial"/>
          <w:sz w:val="24"/>
          <w:szCs w:val="24"/>
        </w:rPr>
        <w:t>provides</w:t>
      </w:r>
      <w:r w:rsidRPr="6DDEA648" w:rsidR="6DDEA648">
        <w:rPr>
          <w:rFonts w:ascii="Arial" w:hAnsi="Arial" w:cs="Arial"/>
          <w:sz w:val="24"/>
          <w:szCs w:val="24"/>
        </w:rPr>
        <w:t xml:space="preserve"> a better chance of maximum development of young players’ potential, because we are fully aware of what stage of learning football they are currently at. If we have </w:t>
      </w:r>
      <w:ins w:author="Gary Smailes" w:date="2024-02-08T13:35:12.511Z" w:id="2093932659">
        <w:r w:rsidRPr="6DDEA648" w:rsidR="6DDEA648">
          <w:rPr>
            <w:rFonts w:ascii="Arial" w:hAnsi="Arial" w:cs="Arial"/>
            <w:sz w:val="24"/>
            <w:szCs w:val="24"/>
          </w:rPr>
          <w:t>eleven</w:t>
        </w:r>
      </w:ins>
      <w:del w:author="Gary Smailes" w:date="2024-02-08T13:35:10.536Z" w:id="520754224">
        <w:r w:rsidRPr="6DDEA648" w:rsidDel="6DDEA648">
          <w:rPr>
            <w:rFonts w:ascii="Arial" w:hAnsi="Arial" w:cs="Arial"/>
            <w:sz w:val="24"/>
            <w:szCs w:val="24"/>
          </w:rPr>
          <w:delText>11</w:delText>
        </w:r>
      </w:del>
      <w:r w:rsidRPr="6DDEA648" w:rsidR="6DDEA648">
        <w:rPr>
          <w:rFonts w:ascii="Arial" w:hAnsi="Arial" w:cs="Arial"/>
          <w:sz w:val="24"/>
          <w:szCs w:val="24"/>
        </w:rPr>
        <w:t xml:space="preserve">-year-old players and they are all lumped together in a uniform game model, then maybe they will have a good understanding of the game model, but not necessarily the game of football itself. The learning model for the same </w:t>
      </w:r>
      <w:ins w:author="Gary Smailes" w:date="2024-02-08T13:35:27.448Z" w:id="1614668505">
        <w:r w:rsidRPr="6DDEA648" w:rsidR="6DDEA648">
          <w:rPr>
            <w:rFonts w:ascii="Arial" w:hAnsi="Arial" w:cs="Arial"/>
            <w:sz w:val="24"/>
            <w:szCs w:val="24"/>
          </w:rPr>
          <w:t>eleven</w:t>
        </w:r>
      </w:ins>
      <w:del w:author="Gary Smailes" w:date="2024-02-08T13:35:26.422Z" w:id="624982556">
        <w:r w:rsidRPr="6DDEA648" w:rsidDel="6DDEA648">
          <w:rPr>
            <w:rFonts w:ascii="Arial" w:hAnsi="Arial" w:cs="Arial"/>
            <w:sz w:val="24"/>
            <w:szCs w:val="24"/>
          </w:rPr>
          <w:delText>11</w:delText>
        </w:r>
      </w:del>
      <w:r w:rsidRPr="6DDEA648" w:rsidR="6DDEA648">
        <w:rPr>
          <w:rFonts w:ascii="Arial" w:hAnsi="Arial" w:cs="Arial"/>
          <w:sz w:val="24"/>
          <w:szCs w:val="24"/>
        </w:rPr>
        <w:t xml:space="preserve">-year-olds offers them the chance to learn and understand the basic rules of the game (defending and attacking) at the level and stage of learning which they have achieved at any given moment. The game model </w:t>
      </w:r>
      <w:r w:rsidRPr="6DDEA648" w:rsidR="6DDEA648">
        <w:rPr>
          <w:rFonts w:ascii="Arial" w:hAnsi="Arial" w:cs="Arial"/>
          <w:sz w:val="24"/>
          <w:szCs w:val="24"/>
        </w:rPr>
        <w:t>doesn’t</w:t>
      </w:r>
      <w:r w:rsidRPr="6DDEA648" w:rsidR="6DDEA648">
        <w:rPr>
          <w:rFonts w:ascii="Arial" w:hAnsi="Arial" w:cs="Arial"/>
          <w:sz w:val="24"/>
          <w:szCs w:val="24"/>
        </w:rPr>
        <w:t xml:space="preserve"> guarantee that, because all players, without exception, must learn the game model, regardless of what stage of learning they are currently at. This makes football for youngsters once again lose talented players whose potential is not recognized or is ignored because they </w:t>
      </w:r>
      <w:r w:rsidRPr="6DDEA648" w:rsidR="6DDEA648">
        <w:rPr>
          <w:rFonts w:ascii="Arial" w:hAnsi="Arial" w:cs="Arial"/>
          <w:sz w:val="24"/>
          <w:szCs w:val="24"/>
        </w:rPr>
        <w:t>don’t</w:t>
      </w:r>
      <w:r w:rsidRPr="6DDEA648" w:rsidR="6DDEA648">
        <w:rPr>
          <w:rFonts w:ascii="Arial" w:hAnsi="Arial" w:cs="Arial"/>
          <w:sz w:val="24"/>
          <w:szCs w:val="24"/>
        </w:rPr>
        <w:t xml:space="preserve"> fit or </w:t>
      </w:r>
      <w:r w:rsidRPr="6DDEA648" w:rsidR="6DDEA648">
        <w:rPr>
          <w:rFonts w:ascii="Arial" w:hAnsi="Arial" w:cs="Arial"/>
          <w:sz w:val="24"/>
          <w:szCs w:val="24"/>
        </w:rPr>
        <w:t>don’t</w:t>
      </w:r>
      <w:r w:rsidRPr="6DDEA648" w:rsidR="6DDEA648">
        <w:rPr>
          <w:rFonts w:ascii="Arial" w:hAnsi="Arial" w:cs="Arial"/>
          <w:sz w:val="24"/>
          <w:szCs w:val="24"/>
        </w:rPr>
        <w:t xml:space="preserve"> meet the requirements of the game model that has been imposed on them. This is especially noticeable in children aged </w:t>
      </w:r>
      <w:ins w:author="Gary Smailes" w:date="2024-02-08T13:35:53.166Z" w:id="1556187455">
        <w:r w:rsidRPr="6DDEA648" w:rsidR="6DDEA648">
          <w:rPr>
            <w:rFonts w:ascii="Arial" w:hAnsi="Arial" w:cs="Arial"/>
            <w:sz w:val="24"/>
            <w:szCs w:val="24"/>
          </w:rPr>
          <w:t>five</w:t>
        </w:r>
      </w:ins>
      <w:ins w:author="Gary Smailes" w:date="2024-02-08T13:36:16.676Z" w:id="1725124611">
        <w:r w:rsidRPr="6DDEA648" w:rsidR="6DDEA648">
          <w:rPr>
            <w:rFonts w:ascii="Arial" w:hAnsi="Arial" w:cs="Arial"/>
            <w:sz w:val="24"/>
            <w:szCs w:val="24"/>
          </w:rPr>
          <w:t xml:space="preserve"> to </w:t>
        </w:r>
        <w:r w:rsidRPr="6DDEA648" w:rsidR="6DDEA648">
          <w:rPr>
            <w:rFonts w:ascii="Arial" w:hAnsi="Arial" w:cs="Arial"/>
            <w:sz w:val="24"/>
            <w:szCs w:val="24"/>
          </w:rPr>
          <w:t>twelve</w:t>
        </w:r>
        <w:r w:rsidRPr="6DDEA648" w:rsidR="6DDEA648">
          <w:rPr>
            <w:rFonts w:ascii="Arial" w:hAnsi="Arial" w:cs="Arial"/>
            <w:sz w:val="24"/>
            <w:szCs w:val="24"/>
          </w:rPr>
          <w:t>.</w:t>
        </w:r>
      </w:ins>
      <w:del w:author="Gary Smailes" w:date="2024-02-08T13:35:52.423Z" w:id="1586691750">
        <w:r w:rsidRPr="6DDEA648" w:rsidDel="6DDEA648">
          <w:rPr>
            <w:rFonts w:ascii="Arial" w:hAnsi="Arial" w:cs="Arial"/>
            <w:sz w:val="24"/>
            <w:szCs w:val="24"/>
          </w:rPr>
          <w:delText>5</w:delText>
        </w:r>
      </w:del>
      <w:del w:author="Gary Smailes" w:date="2024-02-08T13:36:00.742Z" w:id="279582091">
        <w:r w:rsidRPr="6DDEA648" w:rsidDel="6DDEA648">
          <w:rPr>
            <w:rFonts w:ascii="Arial" w:hAnsi="Arial" w:cs="Arial"/>
            <w:sz w:val="24"/>
            <w:szCs w:val="24"/>
          </w:rPr>
          <w:delText>-1</w:delText>
        </w:r>
      </w:del>
      <w:del w:author="Gary Smailes" w:date="2024-02-08T13:35:59.393Z" w:id="1988191797">
        <w:r w:rsidRPr="6DDEA648" w:rsidDel="6DDEA648">
          <w:rPr>
            <w:rFonts w:ascii="Arial" w:hAnsi="Arial" w:cs="Arial"/>
            <w:sz w:val="24"/>
            <w:szCs w:val="24"/>
          </w:rPr>
          <w:delText>2.</w:delText>
        </w:r>
      </w:del>
      <w:r w:rsidRPr="6DDEA648" w:rsidR="6DDEA648">
        <w:rPr>
          <w:rFonts w:ascii="Arial" w:hAnsi="Arial" w:cs="Arial"/>
          <w:sz w:val="24"/>
          <w:szCs w:val="24"/>
        </w:rPr>
        <w:t xml:space="preserve"> The game model rarely </w:t>
      </w:r>
      <w:r w:rsidRPr="6DDEA648" w:rsidR="6DDEA648">
        <w:rPr>
          <w:rFonts w:ascii="Arial" w:hAnsi="Arial" w:cs="Arial"/>
          <w:sz w:val="24"/>
          <w:szCs w:val="24"/>
        </w:rPr>
        <w:t>takes into account</w:t>
      </w:r>
      <w:r w:rsidRPr="6DDEA648" w:rsidR="6DDEA648">
        <w:rPr>
          <w:rFonts w:ascii="Arial" w:hAnsi="Arial" w:cs="Arial"/>
          <w:sz w:val="24"/>
          <w:szCs w:val="24"/>
        </w:rPr>
        <w:t xml:space="preserve"> what they are learning at any given time. Together with the coaches, it dictates what they should learn. That is the fundamental difference. It </w:t>
      </w:r>
      <w:r w:rsidRPr="6DDEA648" w:rsidR="6DDEA648">
        <w:rPr>
          <w:rFonts w:ascii="Arial" w:hAnsi="Arial" w:cs="Arial"/>
          <w:sz w:val="24"/>
          <w:szCs w:val="24"/>
        </w:rPr>
        <w:t>doesn’t</w:t>
      </w:r>
      <w:r w:rsidRPr="6DDEA648" w:rsidR="6DDEA648">
        <w:rPr>
          <w:rFonts w:ascii="Arial" w:hAnsi="Arial" w:cs="Arial"/>
          <w:sz w:val="24"/>
          <w:szCs w:val="24"/>
        </w:rPr>
        <w:t xml:space="preserve"> </w:t>
      </w:r>
      <w:r w:rsidRPr="6DDEA648" w:rsidR="6DDEA648">
        <w:rPr>
          <w:rFonts w:ascii="Arial" w:hAnsi="Arial" w:cs="Arial"/>
          <w:sz w:val="24"/>
          <w:szCs w:val="24"/>
        </w:rPr>
        <w:t>take into account</w:t>
      </w:r>
      <w:r w:rsidRPr="6DDEA648" w:rsidR="6DDEA648">
        <w:rPr>
          <w:rFonts w:ascii="Arial" w:hAnsi="Arial" w:cs="Arial"/>
          <w:sz w:val="24"/>
          <w:szCs w:val="24"/>
        </w:rPr>
        <w:t xml:space="preserve"> at what stage of the learning process a young player finds himself. </w:t>
      </w:r>
    </w:p>
    <w:p xmlns:wp14="http://schemas.microsoft.com/office/word/2010/wordml" w:rsidRPr="008B2C77" w:rsidR="008A4748" w:rsidP="6DDEA648" w:rsidRDefault="008A4748" w14:paraId="0F557A2E" wp14:textId="4FB79D2A">
      <w:pPr>
        <w:spacing w:after="0" w:line="480" w:lineRule="auto"/>
        <w:ind w:right="-613" w:firstLine="720"/>
        <w:jc w:val="both"/>
        <w:rPr>
          <w:rFonts w:ascii="Arial" w:hAnsi="Arial" w:cs="Arial"/>
          <w:sz w:val="24"/>
          <w:szCs w:val="24"/>
        </w:rPr>
        <w:pPrChange w:author="Gary Smailes" w:date="2024-02-08T13:36:25.489Z">
          <w:pPr>
            <w:spacing w:after="0" w:line="480" w:lineRule="auto"/>
            <w:ind w:right="-613"/>
            <w:jc w:val="both"/>
          </w:pPr>
        </w:pPrChange>
      </w:pPr>
      <w:del w:author="Gary Smailes" w:date="2024-02-08T13:36:26.075Z" w:id="74292771">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The game model is nothing more than a predetermined program, the same for all (regardless of individual differences). Young players learn to play football in only one way. This leaves adaptability (so necessary in today's professional sport) at </w:t>
      </w:r>
      <w:r w:rsidRPr="6DDEA648" w:rsidR="6DDEA648">
        <w:rPr>
          <w:rFonts w:ascii="Arial" w:hAnsi="Arial" w:cs="Arial"/>
          <w:sz w:val="24"/>
          <w:szCs w:val="24"/>
        </w:rPr>
        <w:t>a very low</w:t>
      </w:r>
      <w:r w:rsidRPr="6DDEA648" w:rsidR="6DDEA648">
        <w:rPr>
          <w:rFonts w:ascii="Arial" w:hAnsi="Arial" w:cs="Arial"/>
          <w:sz w:val="24"/>
          <w:szCs w:val="24"/>
        </w:rPr>
        <w:t xml:space="preserve"> level. Because a uniform game model </w:t>
      </w:r>
      <w:r w:rsidRPr="6DDEA648" w:rsidR="6DDEA648">
        <w:rPr>
          <w:rFonts w:ascii="Arial" w:hAnsi="Arial" w:cs="Arial"/>
          <w:sz w:val="24"/>
          <w:szCs w:val="24"/>
        </w:rPr>
        <w:t>doesn’t</w:t>
      </w:r>
      <w:r w:rsidRPr="6DDEA648" w:rsidR="6DDEA648">
        <w:rPr>
          <w:rFonts w:ascii="Arial" w:hAnsi="Arial" w:cs="Arial"/>
          <w:sz w:val="24"/>
          <w:szCs w:val="24"/>
        </w:rPr>
        <w:t xml:space="preserve"> offer different possibilities adapted to what a real game of football looks like. Thanks to this, young players play and understand the game model in which they were raised, but </w:t>
      </w:r>
      <w:r w:rsidRPr="6DDEA648" w:rsidR="6DDEA648">
        <w:rPr>
          <w:rFonts w:ascii="Arial" w:hAnsi="Arial" w:cs="Arial"/>
          <w:sz w:val="24"/>
          <w:szCs w:val="24"/>
        </w:rPr>
        <w:t>don’t</w:t>
      </w:r>
      <w:r w:rsidRPr="6DDEA648" w:rsidR="6DDEA648">
        <w:rPr>
          <w:rFonts w:ascii="Arial" w:hAnsi="Arial" w:cs="Arial"/>
          <w:sz w:val="24"/>
          <w:szCs w:val="24"/>
        </w:rPr>
        <w:t xml:space="preserve"> necessarily understand the game of football</w:t>
      </w:r>
      <w:ins w:author="Gary Smailes" w:date="2024-02-08T13:41:37.118Z" w:id="706678293">
        <w:r w:rsidRPr="6DDEA648" w:rsidR="6DDEA648">
          <w:rPr>
            <w:rFonts w:ascii="Arial" w:hAnsi="Arial" w:cs="Arial"/>
            <w:sz w:val="24"/>
            <w:szCs w:val="24"/>
          </w:rPr>
          <w:t>.</w:t>
        </w:r>
      </w:ins>
      <w:del w:author="Gary Smailes" w:date="2024-02-08T13:41:36.822Z" w:id="2079791708">
        <w:r w:rsidRPr="6DDEA648" w:rsidDel="6DDEA648">
          <w:rPr>
            <w:rFonts w:ascii="Arial" w:hAnsi="Arial" w:cs="Arial"/>
            <w:sz w:val="24"/>
            <w:szCs w:val="24"/>
          </w:rPr>
          <w:delText>!</w:delText>
        </w:r>
      </w:del>
    </w:p>
    <w:p xmlns:wp14="http://schemas.microsoft.com/office/word/2010/wordml" w:rsidRPr="008B2C77" w:rsidR="009A5CB8" w:rsidP="6DDEA648" w:rsidRDefault="009A5CB8" w14:paraId="39F10A9E" wp14:textId="21384BF6">
      <w:pPr>
        <w:spacing w:after="0" w:line="480" w:lineRule="auto"/>
        <w:ind w:right="-613" w:firstLine="720"/>
        <w:jc w:val="both"/>
        <w:rPr>
          <w:ins w:author="Gary Smailes" w:date="2024-02-08T13:42:11.136Z" w:id="798554091"/>
          <w:rFonts w:ascii="Arial" w:hAnsi="Arial" w:cs="Arial"/>
          <w:sz w:val="24"/>
          <w:szCs w:val="24"/>
        </w:rPr>
        <w:pPrChange w:author="Gary Smailes" w:date="2024-02-08T13:41:43.453Z">
          <w:pPr>
            <w:spacing w:after="0" w:line="480" w:lineRule="auto"/>
            <w:ind w:right="-613"/>
            <w:jc w:val="both"/>
          </w:pPr>
        </w:pPrChange>
      </w:pPr>
      <w:del w:author="Gary Smailes" w:date="2024-02-08T13:41:41.8Z" w:id="1859026781">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The game model is also the same game system for all age groups (the only difference being the format of games depending on age (more on this in Chapter 3: Coaches). Adult football involves various systems, settings and playing styles. </w:t>
      </w:r>
      <w:r w:rsidRPr="6DDEA648" w:rsidR="6DDEA648">
        <w:rPr>
          <w:rFonts w:ascii="Arial" w:hAnsi="Arial" w:cs="Arial"/>
          <w:sz w:val="24"/>
          <w:szCs w:val="24"/>
        </w:rPr>
        <w:t>So</w:t>
      </w:r>
      <w:ins w:author="Gary Smailes" w:date="2024-02-08T13:41:57.472Z" w:id="970338427">
        <w:r w:rsidRPr="6DDEA648" w:rsidR="6DDEA648">
          <w:rPr>
            <w:rFonts w:ascii="Arial" w:hAnsi="Arial" w:cs="Arial"/>
            <w:sz w:val="24"/>
            <w:szCs w:val="24"/>
          </w:rPr>
          <w:t>,</w:t>
        </w:r>
      </w:ins>
      <w:r w:rsidRPr="6DDEA648" w:rsidR="6DDEA648">
        <w:rPr>
          <w:rFonts w:ascii="Arial" w:hAnsi="Arial" w:cs="Arial"/>
          <w:sz w:val="24"/>
          <w:szCs w:val="24"/>
        </w:rPr>
        <w:t xml:space="preserve"> what is the reason for everyone playing just one way in the academy of a professional club? </w:t>
      </w:r>
    </w:p>
    <w:p xmlns:wp14="http://schemas.microsoft.com/office/word/2010/wordml" w:rsidRPr="008B2C77" w:rsidR="009A5CB8" w:rsidP="6DDEA648" w:rsidRDefault="009A5CB8" w14:paraId="0A79BA6E" wp14:textId="5510CA36">
      <w:pPr>
        <w:spacing w:after="0" w:line="480" w:lineRule="auto"/>
        <w:ind w:right="-613" w:firstLine="720"/>
        <w:jc w:val="both"/>
        <w:rPr>
          <w:ins w:author="Gary Smailes" w:date="2024-02-08T13:42:23.385Z" w:id="681765820"/>
          <w:rFonts w:ascii="Arial" w:hAnsi="Arial" w:cs="Arial"/>
          <w:sz w:val="24"/>
          <w:szCs w:val="24"/>
        </w:rPr>
      </w:pPr>
      <w:r w:rsidRPr="6DDEA648" w:rsidR="6DDEA648">
        <w:rPr>
          <w:rFonts w:ascii="Arial" w:hAnsi="Arial" w:cs="Arial"/>
          <w:sz w:val="24"/>
          <w:szCs w:val="24"/>
        </w:rPr>
        <w:t xml:space="preserve">We usually hear the answer: because </w:t>
      </w:r>
      <w:r w:rsidRPr="6DDEA648" w:rsidR="6DDEA648">
        <w:rPr>
          <w:rFonts w:ascii="Arial" w:hAnsi="Arial" w:cs="Arial"/>
          <w:sz w:val="24"/>
          <w:szCs w:val="24"/>
        </w:rPr>
        <w:t>that's</w:t>
      </w:r>
      <w:r w:rsidRPr="6DDEA648" w:rsidR="6DDEA648">
        <w:rPr>
          <w:rFonts w:ascii="Arial" w:hAnsi="Arial" w:cs="Arial"/>
          <w:sz w:val="24"/>
          <w:szCs w:val="24"/>
        </w:rPr>
        <w:t xml:space="preserve"> how the first team plays. Okay, but what happens when </w:t>
      </w:r>
      <w:r w:rsidRPr="6DDEA648" w:rsidR="6DDEA648">
        <w:rPr>
          <w:rFonts w:ascii="Arial" w:hAnsi="Arial" w:cs="Arial"/>
          <w:sz w:val="24"/>
          <w:szCs w:val="24"/>
        </w:rPr>
        <w:t>there’s</w:t>
      </w:r>
      <w:r w:rsidRPr="6DDEA648" w:rsidR="6DDEA648">
        <w:rPr>
          <w:rFonts w:ascii="Arial" w:hAnsi="Arial" w:cs="Arial"/>
          <w:sz w:val="24"/>
          <w:szCs w:val="24"/>
        </w:rPr>
        <w:t xml:space="preserve"> a change of the first team’s coach and the new one usually has his own philosophy </w:t>
      </w:r>
      <w:r w:rsidRPr="6DDEA648" w:rsidR="6DDEA648">
        <w:rPr>
          <w:rFonts w:ascii="Arial" w:hAnsi="Arial" w:cs="Arial"/>
          <w:sz w:val="24"/>
          <w:szCs w:val="24"/>
        </w:rPr>
        <w:t>regarding</w:t>
      </w:r>
      <w:r w:rsidRPr="6DDEA648" w:rsidR="6DDEA648">
        <w:rPr>
          <w:rFonts w:ascii="Arial" w:hAnsi="Arial" w:cs="Arial"/>
          <w:sz w:val="24"/>
          <w:szCs w:val="24"/>
        </w:rPr>
        <w:t xml:space="preserve"> the game? </w:t>
      </w:r>
    </w:p>
    <w:p xmlns:wp14="http://schemas.microsoft.com/office/word/2010/wordml" w:rsidRPr="008B2C77" w:rsidR="009A5CB8" w:rsidP="6DDEA648" w:rsidRDefault="009A5CB8" w14:paraId="2BB1BCF9" wp14:textId="0B477B60">
      <w:pPr>
        <w:spacing w:after="0" w:line="480" w:lineRule="auto"/>
        <w:ind w:right="-613" w:firstLine="720"/>
        <w:jc w:val="both"/>
        <w:rPr>
          <w:ins w:author="Gary Smailes" w:date="2024-02-08T13:43:11.939Z" w:id="284558886"/>
          <w:rFonts w:ascii="Arial" w:hAnsi="Arial" w:cs="Arial"/>
          <w:sz w:val="24"/>
          <w:szCs w:val="24"/>
        </w:rPr>
      </w:pPr>
      <w:r w:rsidRPr="6DDEA648" w:rsidR="6DDEA648">
        <w:rPr>
          <w:rFonts w:ascii="Arial" w:hAnsi="Arial" w:cs="Arial"/>
          <w:sz w:val="24"/>
          <w:szCs w:val="24"/>
        </w:rPr>
        <w:t>The same system of playing for everyone means we treat youngsters as mini adults and again, the ambition of adults is more important than developing the potential of talented young players.</w:t>
      </w:r>
      <w:r w:rsidR="6DDEA648">
        <w:rPr/>
        <w:t xml:space="preserve"> </w:t>
      </w:r>
      <w:r w:rsidRPr="6DDEA648" w:rsidR="6DDEA648">
        <w:rPr>
          <w:rFonts w:ascii="Arial" w:hAnsi="Arial" w:cs="Arial"/>
          <w:sz w:val="24"/>
          <w:szCs w:val="24"/>
        </w:rPr>
        <w:t xml:space="preserve">I think </w:t>
      </w:r>
      <w:r w:rsidRPr="6DDEA648" w:rsidR="6DDEA648">
        <w:rPr>
          <w:rFonts w:ascii="Arial" w:hAnsi="Arial" w:cs="Arial"/>
          <w:sz w:val="24"/>
          <w:szCs w:val="24"/>
        </w:rPr>
        <w:t>it's</w:t>
      </w:r>
      <w:r w:rsidRPr="6DDEA648" w:rsidR="6DDEA648">
        <w:rPr>
          <w:rFonts w:ascii="Arial" w:hAnsi="Arial" w:cs="Arial"/>
          <w:sz w:val="24"/>
          <w:szCs w:val="24"/>
        </w:rPr>
        <w:t xml:space="preserve"> clear that if everyone plays the same way, not every young player will realize his potential to become a professional footballer in the future. Here</w:t>
      </w:r>
      <w:ins w:author="Gary Smailes" w:date="2024-02-08T13:42:50.185Z" w:id="2130483346">
        <w:r w:rsidRPr="6DDEA648" w:rsidR="6DDEA648">
          <w:rPr>
            <w:rFonts w:ascii="Arial" w:hAnsi="Arial" w:cs="Arial"/>
            <w:sz w:val="24"/>
            <w:szCs w:val="24"/>
          </w:rPr>
          <w:t>,</w:t>
        </w:r>
      </w:ins>
      <w:r w:rsidRPr="6DDEA648" w:rsidR="6DDEA648">
        <w:rPr>
          <w:rFonts w:ascii="Arial" w:hAnsi="Arial" w:cs="Arial"/>
          <w:sz w:val="24"/>
          <w:szCs w:val="24"/>
        </w:rPr>
        <w:t xml:space="preserve"> again</w:t>
      </w:r>
      <w:ins w:author="Gary Smailes" w:date="2024-02-08T13:42:53.41Z" w:id="261489461">
        <w:r w:rsidRPr="6DDEA648" w:rsidR="6DDEA648">
          <w:rPr>
            <w:rFonts w:ascii="Arial" w:hAnsi="Arial" w:cs="Arial"/>
            <w:sz w:val="24"/>
            <w:szCs w:val="24"/>
          </w:rPr>
          <w:t>,</w:t>
        </w:r>
      </w:ins>
      <w:r w:rsidRPr="6DDEA648" w:rsidR="6DDEA648">
        <w:rPr>
          <w:rFonts w:ascii="Arial" w:hAnsi="Arial" w:cs="Arial"/>
          <w:sz w:val="24"/>
          <w:szCs w:val="24"/>
        </w:rPr>
        <w:t xml:space="preserve"> I will refer and return to the profiling and recruiting of children and teenagers. Really, how can you judge that this or that </w:t>
      </w:r>
      <w:ins w:author="Gary Smailes" w:date="2024-02-08T13:43:01.559Z" w:id="247660725">
        <w:r w:rsidRPr="6DDEA648" w:rsidR="6DDEA648">
          <w:rPr>
            <w:rFonts w:ascii="Arial" w:hAnsi="Arial" w:cs="Arial"/>
            <w:sz w:val="24"/>
            <w:szCs w:val="24"/>
          </w:rPr>
          <w:t>ten</w:t>
        </w:r>
      </w:ins>
      <w:del w:author="Gary Smailes" w:date="2024-02-08T13:43:00.163Z" w:id="563591800">
        <w:r w:rsidRPr="6DDEA648" w:rsidDel="6DDEA648">
          <w:rPr>
            <w:rFonts w:ascii="Arial" w:hAnsi="Arial" w:cs="Arial"/>
            <w:sz w:val="24"/>
            <w:szCs w:val="24"/>
          </w:rPr>
          <w:delText>1</w:delText>
        </w:r>
      </w:del>
      <w:del w:author="Gary Smailes" w:date="2024-02-08T13:42:59.89Z" w:id="962190140">
        <w:r w:rsidRPr="6DDEA648" w:rsidDel="6DDEA648">
          <w:rPr>
            <w:rFonts w:ascii="Arial" w:hAnsi="Arial" w:cs="Arial"/>
            <w:sz w:val="24"/>
            <w:szCs w:val="24"/>
          </w:rPr>
          <w:delText>0</w:delText>
        </w:r>
      </w:del>
      <w:r w:rsidRPr="6DDEA648" w:rsidR="6DDEA648">
        <w:rPr>
          <w:rFonts w:ascii="Arial" w:hAnsi="Arial" w:cs="Arial"/>
          <w:sz w:val="24"/>
          <w:szCs w:val="24"/>
        </w:rPr>
        <w:t xml:space="preserve">-year-old fits a particular game and training model? </w:t>
      </w:r>
      <w:r w:rsidRPr="6DDEA648" w:rsidR="6DDEA648">
        <w:rPr>
          <w:rFonts w:ascii="Arial" w:hAnsi="Arial" w:cs="Arial"/>
          <w:sz w:val="24"/>
          <w:szCs w:val="24"/>
        </w:rPr>
        <w:t>He's</w:t>
      </w:r>
      <w:r w:rsidRPr="6DDEA648" w:rsidR="6DDEA648">
        <w:rPr>
          <w:rFonts w:ascii="Arial" w:hAnsi="Arial" w:cs="Arial"/>
          <w:sz w:val="24"/>
          <w:szCs w:val="24"/>
        </w:rPr>
        <w:t xml:space="preserve"> only </w:t>
      </w:r>
      <w:ins w:author="Gary Smailes" w:date="2024-02-08T13:43:07.257Z" w:id="814046000">
        <w:r w:rsidRPr="6DDEA648" w:rsidR="6DDEA648">
          <w:rPr>
            <w:rFonts w:ascii="Arial" w:hAnsi="Arial" w:cs="Arial"/>
            <w:sz w:val="24"/>
            <w:szCs w:val="24"/>
          </w:rPr>
          <w:t>ten</w:t>
        </w:r>
      </w:ins>
      <w:del w:author="Gary Smailes" w:date="2024-02-08T13:43:05.842Z" w:id="1072358298">
        <w:r w:rsidRPr="6DDEA648" w:rsidDel="6DDEA648">
          <w:rPr>
            <w:rFonts w:ascii="Arial" w:hAnsi="Arial" w:cs="Arial"/>
            <w:sz w:val="24"/>
            <w:szCs w:val="24"/>
          </w:rPr>
          <w:delText>10</w:delText>
        </w:r>
      </w:del>
      <w:r w:rsidRPr="6DDEA648" w:rsidR="6DDEA648">
        <w:rPr>
          <w:rFonts w:ascii="Arial" w:hAnsi="Arial" w:cs="Arial"/>
          <w:sz w:val="24"/>
          <w:szCs w:val="24"/>
        </w:rPr>
        <w:t xml:space="preserve"> years old. </w:t>
      </w:r>
    </w:p>
    <w:p xmlns:wp14="http://schemas.microsoft.com/office/word/2010/wordml" w:rsidRPr="008B2C77" w:rsidR="009A5CB8" w:rsidP="6DDEA648" w:rsidRDefault="009A5CB8" w14:paraId="3664212C" wp14:textId="3716777D">
      <w:pPr>
        <w:spacing w:after="0" w:line="480" w:lineRule="auto"/>
        <w:ind w:right="-613" w:firstLine="720"/>
        <w:jc w:val="both"/>
        <w:rPr>
          <w:ins w:author="Gary Smailes" w:date="2024-02-08T13:44:07.962Z" w:id="953514140"/>
          <w:rFonts w:ascii="Arial" w:hAnsi="Arial" w:cs="Arial"/>
          <w:sz w:val="24"/>
          <w:szCs w:val="24"/>
        </w:rPr>
      </w:pPr>
      <w:r w:rsidRPr="6DDEA648" w:rsidR="6DDEA648">
        <w:rPr>
          <w:rFonts w:ascii="Arial" w:hAnsi="Arial" w:cs="Arial"/>
          <w:sz w:val="24"/>
          <w:szCs w:val="24"/>
        </w:rPr>
        <w:t xml:space="preserve">The academy’s program, the game model and finally the coaches lump young trainees together and directly force them to play only one way, the one </w:t>
      </w:r>
      <w:r w:rsidRPr="6DDEA648" w:rsidR="6DDEA648">
        <w:rPr>
          <w:rFonts w:ascii="Arial" w:hAnsi="Arial" w:cs="Arial"/>
          <w:sz w:val="24"/>
          <w:szCs w:val="24"/>
        </w:rPr>
        <w:t>that’s</w:t>
      </w:r>
      <w:r w:rsidRPr="6DDEA648" w:rsidR="6DDEA648">
        <w:rPr>
          <w:rFonts w:ascii="Arial" w:hAnsi="Arial" w:cs="Arial"/>
          <w:sz w:val="24"/>
          <w:szCs w:val="24"/>
        </w:rPr>
        <w:t xml:space="preserve"> applied at a given academy. Nobody can tell me that the potential of these youngsters to learn and play football will develop to the maximum. The very structure and clearly defined framework of a predetermined game model </w:t>
      </w:r>
      <w:r w:rsidRPr="6DDEA648" w:rsidR="6DDEA648">
        <w:rPr>
          <w:rFonts w:ascii="Arial" w:hAnsi="Arial" w:cs="Arial"/>
          <w:sz w:val="24"/>
          <w:szCs w:val="24"/>
        </w:rPr>
        <w:t>preclude</w:t>
      </w:r>
      <w:r w:rsidRPr="6DDEA648" w:rsidR="6DDEA648">
        <w:rPr>
          <w:rFonts w:ascii="Arial" w:hAnsi="Arial" w:cs="Arial"/>
          <w:sz w:val="24"/>
          <w:szCs w:val="24"/>
        </w:rPr>
        <w:t xml:space="preserve"> comprehensive development of young players and inhibit their creativity, curiosity, natural </w:t>
      </w:r>
      <w:r w:rsidRPr="6DDEA648" w:rsidR="6DDEA648">
        <w:rPr>
          <w:rFonts w:ascii="Arial" w:hAnsi="Arial" w:cs="Arial"/>
          <w:sz w:val="24"/>
          <w:szCs w:val="24"/>
        </w:rPr>
        <w:t>adaptability</w:t>
      </w:r>
      <w:r w:rsidRPr="6DDEA648" w:rsidR="6DDEA648">
        <w:rPr>
          <w:rFonts w:ascii="Arial" w:hAnsi="Arial" w:cs="Arial"/>
          <w:sz w:val="24"/>
          <w:szCs w:val="24"/>
        </w:rPr>
        <w:t xml:space="preserve"> and unpredictability, which is so useful and necessary in today's football. </w:t>
      </w:r>
    </w:p>
    <w:p xmlns:wp14="http://schemas.microsoft.com/office/word/2010/wordml" w:rsidRPr="008B2C77" w:rsidR="009A5CB8" w:rsidP="6DDEA648" w:rsidRDefault="009A5CB8" w14:paraId="49344AFE" wp14:textId="27B5FA26">
      <w:pPr>
        <w:spacing w:after="0" w:line="480" w:lineRule="auto"/>
        <w:ind w:right="-613" w:firstLine="720"/>
        <w:jc w:val="both"/>
        <w:rPr>
          <w:ins w:author="Gary Smailes" w:date="2024-02-08T13:44:15.477Z" w:id="142324172"/>
          <w:rFonts w:ascii="Arial" w:hAnsi="Arial" w:cs="Arial"/>
          <w:sz w:val="24"/>
          <w:szCs w:val="24"/>
        </w:rPr>
      </w:pPr>
      <w:r w:rsidRPr="6DDEA648" w:rsidR="6DDEA648">
        <w:rPr>
          <w:rFonts w:ascii="Arial" w:hAnsi="Arial" w:cs="Arial"/>
          <w:sz w:val="24"/>
          <w:szCs w:val="24"/>
        </w:rPr>
        <w:t xml:space="preserve">As Michel </w:t>
      </w:r>
      <w:r w:rsidRPr="6DDEA648" w:rsidR="6DDEA648">
        <w:rPr>
          <w:rFonts w:ascii="Arial" w:hAnsi="Arial" w:cs="Arial"/>
          <w:sz w:val="24"/>
          <w:szCs w:val="24"/>
        </w:rPr>
        <w:t>Bruyninckx</w:t>
      </w:r>
      <w:r w:rsidRPr="6DDEA648" w:rsidR="6DDEA648">
        <w:rPr>
          <w:rFonts w:ascii="Arial" w:hAnsi="Arial" w:cs="Arial"/>
          <w:sz w:val="24"/>
          <w:szCs w:val="24"/>
        </w:rPr>
        <w:t xml:space="preserve"> says in an interview with </w:t>
      </w:r>
      <w:r w:rsidRPr="6DDEA648" w:rsidR="6DDEA648">
        <w:rPr>
          <w:rFonts w:ascii="Arial" w:hAnsi="Arial" w:cs="Arial"/>
          <w:sz w:val="24"/>
          <w:szCs w:val="24"/>
        </w:rPr>
        <w:t>Footblogball</w:t>
      </w:r>
      <w:r w:rsidRPr="6DDEA648" w:rsidR="6DDEA648">
        <w:rPr>
          <w:rFonts w:ascii="Arial" w:hAnsi="Arial" w:cs="Arial"/>
          <w:sz w:val="24"/>
          <w:szCs w:val="24"/>
        </w:rPr>
        <w:t xml:space="preserve">: "There is no uniform learning model or perfect technique to teach a player how he or she has to do it. He or she </w:t>
      </w:r>
      <w:r w:rsidRPr="6DDEA648" w:rsidR="6DDEA648">
        <w:rPr>
          <w:rFonts w:ascii="Arial" w:hAnsi="Arial" w:cs="Arial"/>
          <w:sz w:val="24"/>
          <w:szCs w:val="24"/>
        </w:rPr>
        <w:t>has to</w:t>
      </w:r>
      <w:r w:rsidRPr="6DDEA648" w:rsidR="6DDEA648">
        <w:rPr>
          <w:rFonts w:ascii="Arial" w:hAnsi="Arial" w:cs="Arial"/>
          <w:sz w:val="24"/>
          <w:szCs w:val="24"/>
        </w:rPr>
        <w:t xml:space="preserve"> learn to explore their own potential by his or her unique body and brain organization". </w:t>
      </w:r>
    </w:p>
    <w:p xmlns:wp14="http://schemas.microsoft.com/office/word/2010/wordml" w:rsidRPr="008B2C77" w:rsidR="009A5CB8" w:rsidP="6DDEA648" w:rsidRDefault="009A5CB8" w14:paraId="37D51BFD" wp14:textId="0EB94805">
      <w:pPr>
        <w:spacing w:after="0" w:line="480" w:lineRule="auto"/>
        <w:ind w:right="-613" w:firstLine="720"/>
        <w:jc w:val="both"/>
        <w:rPr>
          <w:rFonts w:ascii="Arial" w:hAnsi="Arial" w:cs="Arial"/>
          <w:sz w:val="24"/>
          <w:szCs w:val="24"/>
        </w:rPr>
      </w:pPr>
      <w:r w:rsidRPr="6DDEA648" w:rsidR="6DDEA648">
        <w:rPr>
          <w:rFonts w:ascii="Arial" w:hAnsi="Arial" w:cs="Arial"/>
          <w:sz w:val="24"/>
          <w:szCs w:val="24"/>
        </w:rPr>
        <w:t>The game model</w:t>
      </w:r>
      <w:ins w:author="Gary Smailes" w:date="2024-02-08T13:44:18.669Z" w:id="1570245727">
        <w:r w:rsidRPr="6DDEA648" w:rsidR="6DDEA648">
          <w:rPr>
            <w:rFonts w:ascii="Arial" w:hAnsi="Arial" w:cs="Arial"/>
            <w:sz w:val="24"/>
            <w:szCs w:val="24"/>
          </w:rPr>
          <w:t>,</w:t>
        </w:r>
      </w:ins>
      <w:r w:rsidRPr="6DDEA648" w:rsidR="6DDEA648">
        <w:rPr>
          <w:rFonts w:ascii="Arial" w:hAnsi="Arial" w:cs="Arial"/>
          <w:sz w:val="24"/>
          <w:szCs w:val="24"/>
        </w:rPr>
        <w:t xml:space="preserve"> </w:t>
      </w:r>
      <w:r w:rsidRPr="6DDEA648" w:rsidR="6DDEA648">
        <w:rPr>
          <w:rFonts w:ascii="Arial" w:hAnsi="Arial" w:cs="Arial"/>
          <w:sz w:val="24"/>
          <w:szCs w:val="24"/>
        </w:rPr>
        <w:t>therefore</w:t>
      </w:r>
      <w:ins w:author="Gary Smailes" w:date="2024-02-08T13:44:21.029Z" w:id="1016420945">
        <w:r w:rsidRPr="6DDEA648" w:rsidR="6DDEA648">
          <w:rPr>
            <w:rFonts w:ascii="Arial" w:hAnsi="Arial" w:cs="Arial"/>
            <w:sz w:val="24"/>
            <w:szCs w:val="24"/>
          </w:rPr>
          <w:t>,</w:t>
        </w:r>
      </w:ins>
      <w:r w:rsidRPr="6DDEA648" w:rsidR="6DDEA648">
        <w:rPr>
          <w:rFonts w:ascii="Arial" w:hAnsi="Arial" w:cs="Arial"/>
          <w:sz w:val="24"/>
          <w:szCs w:val="24"/>
        </w:rPr>
        <w:t xml:space="preserve"> </w:t>
      </w:r>
      <w:r w:rsidRPr="6DDEA648" w:rsidR="6DDEA648">
        <w:rPr>
          <w:rFonts w:ascii="Arial" w:hAnsi="Arial" w:cs="Arial"/>
          <w:sz w:val="24"/>
          <w:szCs w:val="24"/>
        </w:rPr>
        <w:t>doesn’t</w:t>
      </w:r>
      <w:r w:rsidRPr="6DDEA648" w:rsidR="6DDEA648">
        <w:rPr>
          <w:rFonts w:ascii="Arial" w:hAnsi="Arial" w:cs="Arial"/>
          <w:sz w:val="24"/>
          <w:szCs w:val="24"/>
        </w:rPr>
        <w:t xml:space="preserve"> </w:t>
      </w:r>
      <w:r w:rsidRPr="6DDEA648" w:rsidR="6DDEA648">
        <w:rPr>
          <w:rFonts w:ascii="Arial" w:hAnsi="Arial" w:cs="Arial"/>
          <w:sz w:val="24"/>
          <w:szCs w:val="24"/>
        </w:rPr>
        <w:t>take into account</w:t>
      </w:r>
      <w:r w:rsidRPr="6DDEA648" w:rsidR="6DDEA648">
        <w:rPr>
          <w:rFonts w:ascii="Arial" w:hAnsi="Arial" w:cs="Arial"/>
          <w:sz w:val="24"/>
          <w:szCs w:val="24"/>
        </w:rPr>
        <w:t xml:space="preserve"> their learning potential in terms of ability, </w:t>
      </w:r>
      <w:r w:rsidRPr="6DDEA648" w:rsidR="6DDEA648">
        <w:rPr>
          <w:rFonts w:ascii="Arial" w:hAnsi="Arial" w:cs="Arial"/>
          <w:sz w:val="24"/>
          <w:szCs w:val="24"/>
        </w:rPr>
        <w:t>performance</w:t>
      </w:r>
      <w:r w:rsidRPr="6DDEA648" w:rsidR="6DDEA648">
        <w:rPr>
          <w:rFonts w:ascii="Arial" w:hAnsi="Arial" w:cs="Arial"/>
          <w:sz w:val="24"/>
          <w:szCs w:val="24"/>
        </w:rPr>
        <w:t xml:space="preserve"> and the individual needs of each player. Nor does it necessarily understand the learning process and its impact on a player's </w:t>
      </w:r>
      <w:r w:rsidRPr="6DDEA648" w:rsidR="6DDEA648">
        <w:rPr>
          <w:rFonts w:ascii="Arial" w:hAnsi="Arial" w:cs="Arial"/>
          <w:sz w:val="24"/>
          <w:szCs w:val="24"/>
        </w:rPr>
        <w:t>potential, since</w:t>
      </w:r>
      <w:r w:rsidRPr="6DDEA648" w:rsidR="6DDEA648">
        <w:rPr>
          <w:rFonts w:ascii="Arial" w:hAnsi="Arial" w:cs="Arial"/>
          <w:sz w:val="24"/>
          <w:szCs w:val="24"/>
        </w:rPr>
        <w:t xml:space="preserve"> all players are forced to do the same. Everyone learns in </w:t>
      </w:r>
      <w:r w:rsidRPr="6DDEA648" w:rsidR="6DDEA648">
        <w:rPr>
          <w:rFonts w:ascii="Arial" w:hAnsi="Arial" w:cs="Arial"/>
          <w:sz w:val="24"/>
          <w:szCs w:val="24"/>
        </w:rPr>
        <w:t>a different way</w:t>
      </w:r>
      <w:r w:rsidRPr="6DDEA648" w:rsidR="6DDEA648">
        <w:rPr>
          <w:rFonts w:ascii="Arial" w:hAnsi="Arial" w:cs="Arial"/>
          <w:sz w:val="24"/>
          <w:szCs w:val="24"/>
        </w:rPr>
        <w:t xml:space="preserve">. The learning process is highly individualized to the needs of </w:t>
      </w:r>
      <w:r w:rsidRPr="6DDEA648" w:rsidR="6DDEA648">
        <w:rPr>
          <w:rFonts w:ascii="Arial" w:hAnsi="Arial" w:cs="Arial"/>
          <w:sz w:val="24"/>
          <w:szCs w:val="24"/>
        </w:rPr>
        <w:t>each individual</w:t>
      </w:r>
      <w:r w:rsidRPr="6DDEA648" w:rsidR="6DDEA648">
        <w:rPr>
          <w:rFonts w:ascii="Arial" w:hAnsi="Arial" w:cs="Arial"/>
          <w:sz w:val="24"/>
          <w:szCs w:val="24"/>
        </w:rPr>
        <w:t xml:space="preserve">. The very fact that academy programs impose in advance a specific game model suggests that they </w:t>
      </w:r>
      <w:r w:rsidRPr="6DDEA648" w:rsidR="6DDEA648">
        <w:rPr>
          <w:rFonts w:ascii="Arial" w:hAnsi="Arial" w:cs="Arial"/>
          <w:sz w:val="24"/>
          <w:szCs w:val="24"/>
        </w:rPr>
        <w:t>don’t</w:t>
      </w:r>
      <w:r w:rsidRPr="6DDEA648" w:rsidR="6DDEA648">
        <w:rPr>
          <w:rFonts w:ascii="Arial" w:hAnsi="Arial" w:cs="Arial"/>
          <w:sz w:val="24"/>
          <w:szCs w:val="24"/>
        </w:rPr>
        <w:t xml:space="preserve"> necessarily know or understand how adolescents (children and teenagers) learn and how this affects development of their </w:t>
      </w:r>
      <w:r w:rsidRPr="6DDEA648" w:rsidR="6DDEA648">
        <w:rPr>
          <w:rFonts w:ascii="Arial" w:hAnsi="Arial" w:cs="Arial"/>
          <w:sz w:val="24"/>
          <w:szCs w:val="24"/>
        </w:rPr>
        <w:t>great potential</w:t>
      </w:r>
      <w:r w:rsidRPr="6DDEA648" w:rsidR="6DDEA648">
        <w:rPr>
          <w:rFonts w:ascii="Arial" w:hAnsi="Arial" w:cs="Arial"/>
          <w:sz w:val="24"/>
          <w:szCs w:val="24"/>
        </w:rPr>
        <w:t xml:space="preserve"> to play sports at a high, master level, which you will read about in the next subsection.</w:t>
      </w:r>
    </w:p>
    <w:p xmlns:wp14="http://schemas.microsoft.com/office/word/2010/wordml" w:rsidRPr="008B2C77" w:rsidR="006A79B1" w:rsidP="005055DF" w:rsidRDefault="006A79B1" w14:paraId="5043CB0F" wp14:textId="77777777">
      <w:pPr>
        <w:spacing w:after="0" w:line="480" w:lineRule="auto"/>
        <w:ind w:right="-613"/>
        <w:jc w:val="both"/>
        <w:rPr>
          <w:rFonts w:ascii="Arial" w:hAnsi="Arial" w:cs="Arial"/>
          <w:sz w:val="24"/>
          <w:szCs w:val="24"/>
        </w:rPr>
      </w:pPr>
    </w:p>
    <w:p xmlns:wp14="http://schemas.microsoft.com/office/word/2010/wordml" w:rsidRPr="008B2C77" w:rsidR="006A79B1" w:rsidP="005055DF" w:rsidRDefault="006A79B1" w14:paraId="4CA53028" wp14:textId="77777777">
      <w:pPr>
        <w:spacing w:after="0" w:line="480" w:lineRule="auto"/>
        <w:ind w:right="-613"/>
        <w:jc w:val="both"/>
        <w:rPr>
          <w:rFonts w:ascii="Arial" w:hAnsi="Arial" w:cs="Arial"/>
          <w:b/>
          <w:sz w:val="24"/>
          <w:szCs w:val="24"/>
        </w:rPr>
      </w:pPr>
      <w:r w:rsidRPr="008B2C77">
        <w:rPr>
          <w:rFonts w:ascii="Arial" w:hAnsi="Arial" w:cs="Arial"/>
          <w:b/>
          <w:bCs/>
          <w:sz w:val="24"/>
          <w:szCs w:val="24"/>
        </w:rPr>
        <w:t xml:space="preserve">2.2. </w:t>
      </w:r>
      <w:r w:rsidRPr="008B2C77" w:rsidR="006160E5">
        <w:rPr>
          <w:rFonts w:ascii="Arial" w:hAnsi="Arial" w:cs="Arial"/>
          <w:b/>
          <w:sz w:val="24"/>
          <w:szCs w:val="24"/>
        </w:rPr>
        <w:t>The n</w:t>
      </w:r>
      <w:r w:rsidRPr="008B2C77" w:rsidR="00E52E54">
        <w:rPr>
          <w:rFonts w:ascii="Arial" w:hAnsi="Arial" w:cs="Arial"/>
          <w:b/>
          <w:sz w:val="24"/>
          <w:szCs w:val="24"/>
        </w:rPr>
        <w:t xml:space="preserve">egative effects of </w:t>
      </w:r>
      <w:r w:rsidRPr="008B2C77" w:rsidR="006160E5">
        <w:rPr>
          <w:rFonts w:ascii="Arial" w:hAnsi="Arial" w:cs="Arial"/>
          <w:b/>
          <w:sz w:val="24"/>
          <w:szCs w:val="24"/>
        </w:rPr>
        <w:t>a uniform game model</w:t>
      </w:r>
      <w:r w:rsidRPr="008B2C77" w:rsidR="00E52E54">
        <w:rPr>
          <w:rFonts w:ascii="Arial" w:hAnsi="Arial" w:cs="Arial"/>
          <w:b/>
          <w:sz w:val="24"/>
          <w:szCs w:val="24"/>
        </w:rPr>
        <w:t xml:space="preserve"> on the learning process and </w:t>
      </w:r>
      <w:r w:rsidRPr="008B2C77" w:rsidR="005B2D40">
        <w:rPr>
          <w:rFonts w:ascii="Arial" w:hAnsi="Arial" w:cs="Arial"/>
          <w:b/>
          <w:sz w:val="24"/>
          <w:szCs w:val="24"/>
        </w:rPr>
        <w:t>developing the potential</w:t>
      </w:r>
      <w:r w:rsidRPr="008B2C77" w:rsidR="00E52E54">
        <w:rPr>
          <w:rFonts w:ascii="Arial" w:hAnsi="Arial" w:cs="Arial"/>
          <w:b/>
          <w:sz w:val="24"/>
          <w:szCs w:val="24"/>
        </w:rPr>
        <w:t xml:space="preserve"> of young players!</w:t>
      </w:r>
    </w:p>
    <w:p xmlns:wp14="http://schemas.microsoft.com/office/word/2010/wordml" w:rsidRPr="008B2C77" w:rsidR="006A79B1" w:rsidP="005055DF" w:rsidRDefault="006A79B1" w14:paraId="207CCF61" wp14:textId="77777777">
      <w:pPr>
        <w:spacing w:after="0" w:line="480" w:lineRule="auto"/>
        <w:ind w:right="-613"/>
        <w:jc w:val="both"/>
        <w:rPr>
          <w:del w:author="Gary Smailes" w:date="2024-02-08T13:44:38.072Z" w:id="699643538"/>
          <w:rFonts w:ascii="Arial" w:hAnsi="Arial" w:cs="Arial"/>
          <w:sz w:val="24"/>
          <w:szCs w:val="24"/>
        </w:rPr>
      </w:pPr>
      <w:del w:author="Gary Smailes" w:date="2024-02-08T13:44:38.528Z" w:id="1797291283">
        <w:r w:rsidRPr="6DDEA648" w:rsidDel="6DDEA648">
          <w:rPr>
            <w:rFonts w:ascii="Arial" w:hAnsi="Arial" w:cs="Arial"/>
            <w:sz w:val="24"/>
            <w:szCs w:val="24"/>
          </w:rPr>
          <w:delText xml:space="preserve">     </w:delText>
        </w:r>
      </w:del>
    </w:p>
    <w:p xmlns:wp14="http://schemas.microsoft.com/office/word/2010/wordml" w:rsidRPr="008B2C77" w:rsidR="006A79B1" w:rsidP="6DDEA648" w:rsidRDefault="006A79B1" w14:paraId="7F95EB00" wp14:textId="4BF3B3F5">
      <w:pPr>
        <w:spacing w:after="0" w:line="480" w:lineRule="auto"/>
        <w:ind w:right="-613"/>
        <w:jc w:val="both"/>
        <w:rPr>
          <w:ins w:author="Gary Smailes" w:date="2024-02-08T13:49:23.03Z" w:id="1814106427"/>
          <w:rFonts w:ascii="Arial" w:hAnsi="Arial" w:cs="Arial"/>
          <w:sz w:val="24"/>
          <w:szCs w:val="24"/>
        </w:rPr>
      </w:pPr>
      <w:del w:author="Gary Smailes" w:date="2024-02-08T13:44:37.717Z" w:id="961775963">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Working at academy level with talented young players, I </w:t>
      </w:r>
      <w:r w:rsidRPr="6DDEA648" w:rsidR="6DDEA648">
        <w:rPr>
          <w:rFonts w:ascii="Arial" w:hAnsi="Arial" w:cs="Arial"/>
          <w:sz w:val="24"/>
          <w:szCs w:val="24"/>
        </w:rPr>
        <w:t>came to the conclusion</w:t>
      </w:r>
      <w:r w:rsidRPr="6DDEA648" w:rsidR="6DDEA648">
        <w:rPr>
          <w:rFonts w:ascii="Arial" w:hAnsi="Arial" w:cs="Arial"/>
          <w:sz w:val="24"/>
          <w:szCs w:val="24"/>
        </w:rPr>
        <w:t xml:space="preserve"> that training programs, game models and all associated issues ignore the learning process of adolescents. </w:t>
      </w:r>
    </w:p>
    <w:p xmlns:wp14="http://schemas.microsoft.com/office/word/2010/wordml" w:rsidRPr="008B2C77" w:rsidR="006A79B1" w:rsidP="6DDEA648" w:rsidRDefault="006A79B1" w14:paraId="555A5902" wp14:textId="5C237A76">
      <w:pPr>
        <w:spacing w:after="0" w:line="480" w:lineRule="auto"/>
        <w:ind w:right="-613" w:firstLine="720"/>
        <w:jc w:val="both"/>
        <w:rPr>
          <w:ins w:author="Gary Smailes" w:date="2024-02-08T13:49:38.217Z" w:id="1600255460"/>
          <w:rFonts w:ascii="Arial" w:hAnsi="Arial" w:cs="Arial"/>
          <w:sz w:val="24"/>
          <w:szCs w:val="24"/>
        </w:rPr>
        <w:pPrChange w:author="Gary Smailes" w:date="2024-02-08T13:49:23.795Z">
          <w:pPr>
            <w:spacing w:after="0" w:line="480" w:lineRule="auto"/>
            <w:ind w:right="-613"/>
            <w:jc w:val="both"/>
          </w:pPr>
        </w:pPrChange>
      </w:pPr>
      <w:r w:rsidRPr="6DDEA648" w:rsidR="6DDEA648">
        <w:rPr>
          <w:rFonts w:ascii="Arial" w:hAnsi="Arial" w:cs="Arial"/>
          <w:sz w:val="24"/>
          <w:szCs w:val="24"/>
        </w:rPr>
        <w:t>Dr.</w:t>
      </w:r>
      <w:r w:rsidRPr="6DDEA648" w:rsidR="6DDEA648">
        <w:rPr>
          <w:rFonts w:ascii="Arial" w:hAnsi="Arial" w:cs="Arial"/>
          <w:sz w:val="24"/>
          <w:szCs w:val="24"/>
        </w:rPr>
        <w:t xml:space="preserve"> Martin Toms specialises in talent development and sports coaching and teaches at Birmingham University. In one interview, he has this to say about the learning process: "One thing we often forget about is the learning process, and in order to ensure that people learn properly we need to teach them appropriately. Children are all different, so we need to try and understand what their needs are </w:t>
      </w:r>
      <w:r w:rsidRPr="6DDEA648" w:rsidR="6DDEA648">
        <w:rPr>
          <w:rFonts w:ascii="Arial" w:hAnsi="Arial" w:cs="Arial"/>
          <w:sz w:val="24"/>
          <w:szCs w:val="24"/>
        </w:rPr>
        <w:t>in order to</w:t>
      </w:r>
      <w:r w:rsidRPr="6DDEA648" w:rsidR="6DDEA648">
        <w:rPr>
          <w:rFonts w:ascii="Arial" w:hAnsi="Arial" w:cs="Arial"/>
          <w:sz w:val="24"/>
          <w:szCs w:val="24"/>
        </w:rPr>
        <w:t xml:space="preserve"> help their specific learning phase. We </w:t>
      </w:r>
      <w:r w:rsidRPr="6DDEA648" w:rsidR="6DDEA648">
        <w:rPr>
          <w:rFonts w:ascii="Arial" w:hAnsi="Arial" w:cs="Arial"/>
          <w:sz w:val="24"/>
          <w:szCs w:val="24"/>
        </w:rPr>
        <w:t>can’t</w:t>
      </w:r>
      <w:r w:rsidRPr="6DDEA648" w:rsidR="6DDEA648">
        <w:rPr>
          <w:rFonts w:ascii="Arial" w:hAnsi="Arial" w:cs="Arial"/>
          <w:sz w:val="24"/>
          <w:szCs w:val="24"/>
        </w:rPr>
        <w:t xml:space="preserve"> treat all adolescents as the same and then teach them all in the same way – there are so many lessons from education that show this. </w:t>
      </w:r>
      <w:r w:rsidRPr="6DDEA648" w:rsidR="6DDEA648">
        <w:rPr>
          <w:rFonts w:ascii="Arial" w:hAnsi="Arial" w:cs="Arial"/>
          <w:sz w:val="24"/>
          <w:szCs w:val="24"/>
        </w:rPr>
        <w:t>If</w:t>
      </w:r>
      <w:r w:rsidRPr="6DDEA648" w:rsidR="6DDEA648">
        <w:rPr>
          <w:rFonts w:ascii="Arial" w:hAnsi="Arial" w:cs="Arial"/>
          <w:sz w:val="24"/>
          <w:szCs w:val="24"/>
        </w:rPr>
        <w:t xml:space="preserve"> </w:t>
      </w:r>
      <w:r w:rsidRPr="6DDEA648" w:rsidR="6DDEA648">
        <w:rPr>
          <w:rFonts w:ascii="Arial" w:hAnsi="Arial" w:cs="Arial"/>
          <w:sz w:val="24"/>
          <w:szCs w:val="24"/>
        </w:rPr>
        <w:t>however</w:t>
      </w:r>
      <w:r w:rsidRPr="6DDEA648" w:rsidR="6DDEA648">
        <w:rPr>
          <w:rFonts w:ascii="Arial" w:hAnsi="Arial" w:cs="Arial"/>
          <w:sz w:val="24"/>
          <w:szCs w:val="24"/>
        </w:rPr>
        <w:t xml:space="preserve"> we want to ignore an inclusive approach, then teaching the same thing in the same way to all children is fine – </w:t>
      </w:r>
      <w:r w:rsidRPr="6DDEA648" w:rsidR="6DDEA648">
        <w:rPr>
          <w:rFonts w:ascii="Arial" w:hAnsi="Arial" w:cs="Arial"/>
          <w:sz w:val="24"/>
          <w:szCs w:val="24"/>
        </w:rPr>
        <w:t>as long as</w:t>
      </w:r>
      <w:r w:rsidRPr="6DDEA648" w:rsidR="6DDEA648">
        <w:rPr>
          <w:rFonts w:ascii="Arial" w:hAnsi="Arial" w:cs="Arial"/>
          <w:sz w:val="24"/>
          <w:szCs w:val="24"/>
        </w:rPr>
        <w:t xml:space="preserve"> you realise that any dropout is not likely to be the fault of the child…”  </w:t>
      </w:r>
    </w:p>
    <w:p xmlns:wp14="http://schemas.microsoft.com/office/word/2010/wordml" w:rsidRPr="008B2C77" w:rsidR="006A79B1" w:rsidP="6DDEA648" w:rsidRDefault="006A79B1" w14:paraId="62FC6592" wp14:textId="2D355CEF">
      <w:pPr>
        <w:spacing w:after="0" w:line="480" w:lineRule="auto"/>
        <w:ind w:right="-613" w:firstLine="720"/>
        <w:jc w:val="both"/>
        <w:rPr>
          <w:ins w:author="Gary Smailes" w:date="2024-02-08T13:50:26.581Z" w:id="1296924650"/>
          <w:rFonts w:ascii="Arial" w:hAnsi="Arial" w:cs="Arial"/>
          <w:sz w:val="24"/>
          <w:szCs w:val="24"/>
        </w:rPr>
      </w:pPr>
      <w:r w:rsidRPr="6DDEA648" w:rsidR="6DDEA648">
        <w:rPr>
          <w:rFonts w:ascii="Arial" w:hAnsi="Arial" w:cs="Arial"/>
          <w:sz w:val="24"/>
          <w:szCs w:val="24"/>
        </w:rPr>
        <w:t xml:space="preserve">I think that </w:t>
      </w:r>
      <w:r w:rsidRPr="6DDEA648" w:rsidR="6DDEA648">
        <w:rPr>
          <w:rFonts w:ascii="Arial" w:hAnsi="Arial" w:cs="Arial"/>
          <w:sz w:val="24"/>
          <w:szCs w:val="24"/>
        </w:rPr>
        <w:t>analyzing</w:t>
      </w:r>
      <w:r w:rsidRPr="6DDEA648" w:rsidR="6DDEA648">
        <w:rPr>
          <w:rFonts w:ascii="Arial" w:hAnsi="Arial" w:cs="Arial"/>
          <w:sz w:val="24"/>
          <w:szCs w:val="24"/>
        </w:rPr>
        <w:t xml:space="preserve"> and developing the thoughts of </w:t>
      </w:r>
      <w:r w:rsidRPr="6DDEA648" w:rsidR="6DDEA648">
        <w:rPr>
          <w:rFonts w:ascii="Arial" w:hAnsi="Arial" w:cs="Arial"/>
          <w:sz w:val="24"/>
          <w:szCs w:val="24"/>
        </w:rPr>
        <w:t>Dr.</w:t>
      </w:r>
      <w:r w:rsidRPr="6DDEA648" w:rsidR="6DDEA648">
        <w:rPr>
          <w:rFonts w:ascii="Arial" w:hAnsi="Arial" w:cs="Arial"/>
          <w:sz w:val="24"/>
          <w:szCs w:val="24"/>
        </w:rPr>
        <w:t xml:space="preserve"> Martin Toms, we can say that football education has a lot in common with school education, but not necessarily in a positive sense. Early schooling and education in its entirety are based on an identical curriculum for all children. All children must learn the same thing regardless of their development and potential. </w:t>
      </w:r>
      <w:del w:author="Gary Smailes" w:date="2024-02-08T13:50:06.048Z" w:id="750038499">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Furthermore, all children are divided according to age, not according to their level, </w:t>
      </w:r>
      <w:r w:rsidRPr="6DDEA648" w:rsidR="6DDEA648">
        <w:rPr>
          <w:rFonts w:ascii="Arial" w:hAnsi="Arial" w:cs="Arial"/>
          <w:sz w:val="24"/>
          <w:szCs w:val="24"/>
        </w:rPr>
        <w:t>abilities</w:t>
      </w:r>
      <w:r w:rsidRPr="6DDEA648" w:rsidR="6DDEA648">
        <w:rPr>
          <w:rFonts w:ascii="Arial" w:hAnsi="Arial" w:cs="Arial"/>
          <w:sz w:val="24"/>
          <w:szCs w:val="24"/>
        </w:rPr>
        <w:t xml:space="preserve"> and interests. </w:t>
      </w:r>
    </w:p>
    <w:p xmlns:wp14="http://schemas.microsoft.com/office/word/2010/wordml" w:rsidRPr="008B2C77" w:rsidR="006A79B1" w:rsidP="6DDEA648" w:rsidRDefault="006A79B1" w14:paraId="4B8B62D5" wp14:textId="3095213E">
      <w:pPr>
        <w:spacing w:after="0" w:line="480" w:lineRule="auto"/>
        <w:ind w:right="-613" w:firstLine="720"/>
        <w:jc w:val="both"/>
        <w:rPr>
          <w:ins w:author="Gary Smailes" w:date="2024-02-08T13:50:51.341Z" w:id="497470376"/>
          <w:rFonts w:ascii="Arial" w:hAnsi="Arial" w:cs="Arial"/>
          <w:sz w:val="24"/>
          <w:szCs w:val="24"/>
        </w:rPr>
      </w:pPr>
      <w:r w:rsidRPr="6DDEA648" w:rsidR="6DDEA648">
        <w:rPr>
          <w:rFonts w:ascii="Arial" w:hAnsi="Arial" w:cs="Arial"/>
          <w:sz w:val="24"/>
          <w:szCs w:val="24"/>
        </w:rPr>
        <w:t>Looking at it from the perspective of a coach and teacher, academies have built a similar system of football education and are unlikely to draw any conclusions with regard to training and development from school education, which is completely isolated from the reality surrounding us, in the sense that it is totally ill adapted to the needs of the modern job market and the abilities that children will need in order to cope in their future adult life.</w:t>
      </w:r>
      <w:r w:rsidR="6DDEA648">
        <w:rPr/>
        <w:t xml:space="preserve"> </w:t>
      </w:r>
    </w:p>
    <w:p xmlns:wp14="http://schemas.microsoft.com/office/word/2010/wordml" w:rsidRPr="008B2C77" w:rsidR="006A79B1" w:rsidP="6DDEA648" w:rsidRDefault="006A79B1" w14:paraId="2C0B9C26" wp14:textId="72A1A434">
      <w:pPr>
        <w:spacing w:after="0" w:line="480" w:lineRule="auto"/>
        <w:ind w:right="-613" w:firstLine="720"/>
        <w:jc w:val="both"/>
        <w:rPr>
          <w:rFonts w:ascii="Arial" w:hAnsi="Arial" w:cs="Arial"/>
          <w:sz w:val="24"/>
          <w:szCs w:val="24"/>
        </w:rPr>
      </w:pPr>
      <w:r w:rsidRPr="6DDEA648" w:rsidR="6DDEA648">
        <w:rPr>
          <w:rFonts w:ascii="Arial" w:hAnsi="Arial" w:cs="Arial"/>
          <w:sz w:val="24"/>
          <w:szCs w:val="24"/>
        </w:rPr>
        <w:t>Generally, school</w:t>
      </w:r>
      <w:r w:rsidRPr="6DDEA648" w:rsidR="6DDEA648">
        <w:rPr>
          <w:rFonts w:ascii="Arial" w:hAnsi="Arial" w:cs="Arial"/>
          <w:sz w:val="24"/>
          <w:szCs w:val="24"/>
        </w:rPr>
        <w:t xml:space="preserve"> is a good place in which to memorize information and gain analytical </w:t>
      </w:r>
      <w:r w:rsidRPr="6DDEA648" w:rsidR="6DDEA648">
        <w:rPr>
          <w:rFonts w:ascii="Arial" w:hAnsi="Arial" w:cs="Arial"/>
          <w:sz w:val="24"/>
          <w:szCs w:val="24"/>
        </w:rPr>
        <w:t>learning, but</w:t>
      </w:r>
      <w:r w:rsidRPr="6DDEA648" w:rsidR="6DDEA648">
        <w:rPr>
          <w:rFonts w:ascii="Arial" w:hAnsi="Arial" w:cs="Arial"/>
          <w:sz w:val="24"/>
          <w:szCs w:val="24"/>
        </w:rPr>
        <w:t xml:space="preserve"> is not necessarily a desirable place when it comes to creativity, decision-making and teaching critical and independent thinking. Professional academies have in many aspects copied the school curriculum and called it a game model or training model. As far as children and adolescents are concerned, such a program </w:t>
      </w:r>
      <w:r w:rsidRPr="6DDEA648" w:rsidR="6DDEA648">
        <w:rPr>
          <w:rFonts w:ascii="Arial" w:hAnsi="Arial" w:cs="Arial"/>
          <w:sz w:val="24"/>
          <w:szCs w:val="24"/>
        </w:rPr>
        <w:t>doesn’t</w:t>
      </w:r>
      <w:r w:rsidRPr="6DDEA648" w:rsidR="6DDEA648">
        <w:rPr>
          <w:rFonts w:ascii="Arial" w:hAnsi="Arial" w:cs="Arial"/>
          <w:sz w:val="24"/>
          <w:szCs w:val="24"/>
        </w:rPr>
        <w:t xml:space="preserve"> reflect the learning process and how young players assimilate information. It therefore seriously affects development of the potential inherent in the talented young trainees of the academies.      </w:t>
      </w:r>
    </w:p>
    <w:p xmlns:wp14="http://schemas.microsoft.com/office/word/2010/wordml" w:rsidRPr="008B2C77" w:rsidR="00245522" w:rsidP="6DDEA648" w:rsidRDefault="00245522" w14:paraId="506D58CA" wp14:textId="77777777">
      <w:pPr>
        <w:spacing w:after="0" w:line="480" w:lineRule="auto"/>
        <w:ind w:right="-613" w:firstLine="720"/>
        <w:jc w:val="both"/>
        <w:rPr>
          <w:rFonts w:ascii="Arial" w:hAnsi="Arial" w:cs="Arial"/>
          <w:sz w:val="24"/>
          <w:szCs w:val="24"/>
        </w:rPr>
        <w:pPrChange w:author="Gary Smailes" w:date="2024-02-08T13:51:03.061Z">
          <w:pPr>
            <w:spacing w:after="0" w:line="480" w:lineRule="auto"/>
            <w:ind w:right="-613"/>
            <w:jc w:val="both"/>
          </w:pPr>
        </w:pPrChange>
      </w:pPr>
      <w:del w:author="Gary Smailes" w:date="2024-02-08T13:51:02.114Z" w:id="1573187756">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An identical game model for everyone has a negative effect on the development of potential in two </w:t>
      </w:r>
      <w:r w:rsidRPr="6DDEA648" w:rsidR="6DDEA648">
        <w:rPr>
          <w:rFonts w:ascii="Arial" w:hAnsi="Arial" w:cs="Arial"/>
          <w:sz w:val="24"/>
          <w:szCs w:val="24"/>
        </w:rPr>
        <w:t>main areas</w:t>
      </w:r>
      <w:r w:rsidRPr="6DDEA648" w:rsidR="6DDEA648">
        <w:rPr>
          <w:rFonts w:ascii="Arial" w:hAnsi="Arial" w:cs="Arial"/>
          <w:sz w:val="24"/>
          <w:szCs w:val="24"/>
        </w:rPr>
        <w:t>, namely:</w:t>
      </w:r>
    </w:p>
    <w:p xmlns:wp14="http://schemas.microsoft.com/office/word/2010/wordml" w:rsidRPr="008B2C77" w:rsidR="00245522" w:rsidP="005055DF" w:rsidRDefault="00CE4E93" w14:paraId="12018424" wp14:textId="665D88BC">
      <w:pPr>
        <w:pStyle w:val="ListParagraph"/>
        <w:numPr>
          <w:ilvl w:val="0"/>
          <w:numId w:val="14"/>
        </w:numPr>
        <w:spacing w:after="0" w:line="480" w:lineRule="auto"/>
        <w:ind w:right="-613"/>
        <w:jc w:val="both"/>
        <w:rPr>
          <w:rFonts w:ascii="Arial" w:hAnsi="Arial" w:cs="Arial"/>
          <w:sz w:val="24"/>
          <w:szCs w:val="24"/>
        </w:rPr>
      </w:pPr>
      <w:r w:rsidRPr="6DDEA648" w:rsidR="6DDEA648">
        <w:rPr>
          <w:rFonts w:ascii="Arial" w:hAnsi="Arial" w:cs="Arial"/>
          <w:sz w:val="24"/>
          <w:szCs w:val="24"/>
        </w:rPr>
        <w:t xml:space="preserve">The learning </w:t>
      </w:r>
      <w:r w:rsidRPr="6DDEA648" w:rsidR="6DDEA648">
        <w:rPr>
          <w:rFonts w:ascii="Arial" w:hAnsi="Arial" w:cs="Arial"/>
          <w:sz w:val="24"/>
          <w:szCs w:val="24"/>
        </w:rPr>
        <w:t>process</w:t>
      </w:r>
      <w:ins w:author="Gary Smailes" w:date="2024-02-08T13:51:13.649Z" w:id="1463635150">
        <w:r w:rsidRPr="6DDEA648" w:rsidR="6DDEA648">
          <w:rPr>
            <w:rFonts w:ascii="Arial" w:hAnsi="Arial" w:cs="Arial"/>
            <w:sz w:val="24"/>
            <w:szCs w:val="24"/>
          </w:rPr>
          <w:t>.</w:t>
        </w:r>
      </w:ins>
    </w:p>
    <w:p xmlns:wp14="http://schemas.microsoft.com/office/word/2010/wordml" w:rsidRPr="008B2C77" w:rsidR="00245522" w:rsidP="005055DF" w:rsidRDefault="00E52E54" w14:paraId="1F9BB692" wp14:textId="403BCC19">
      <w:pPr>
        <w:pStyle w:val="ListParagraph"/>
        <w:numPr>
          <w:ilvl w:val="0"/>
          <w:numId w:val="14"/>
        </w:numPr>
        <w:spacing w:after="0" w:line="480" w:lineRule="auto"/>
        <w:ind w:right="-613"/>
        <w:jc w:val="both"/>
        <w:rPr>
          <w:rFonts w:ascii="Arial" w:hAnsi="Arial" w:cs="Arial"/>
          <w:sz w:val="24"/>
          <w:szCs w:val="24"/>
        </w:rPr>
      </w:pPr>
      <w:r w:rsidRPr="6DDEA648" w:rsidR="6DDEA648">
        <w:rPr>
          <w:rFonts w:ascii="Arial" w:hAnsi="Arial" w:cs="Arial"/>
          <w:sz w:val="24"/>
          <w:szCs w:val="24"/>
        </w:rPr>
        <w:t>Individual development</w:t>
      </w:r>
      <w:ins w:author="Gary Smailes" w:date="2024-02-08T13:51:15.393Z" w:id="1816091141">
        <w:r w:rsidRPr="6DDEA648" w:rsidR="6DDEA648">
          <w:rPr>
            <w:rFonts w:ascii="Arial" w:hAnsi="Arial" w:cs="Arial"/>
            <w:sz w:val="24"/>
            <w:szCs w:val="24"/>
          </w:rPr>
          <w:t>.</w:t>
        </w:r>
      </w:ins>
    </w:p>
    <w:p xmlns:wp14="http://schemas.microsoft.com/office/word/2010/wordml" w:rsidRPr="008B2C77" w:rsidR="00245522" w:rsidP="6DDEA648" w:rsidRDefault="00E52E54" w14:paraId="2CC354A7" wp14:textId="5736ECCB">
      <w:pPr>
        <w:spacing w:after="0" w:line="480" w:lineRule="auto"/>
        <w:ind w:right="-613" w:firstLine="720"/>
        <w:jc w:val="both"/>
        <w:rPr>
          <w:ins w:author="Gary Smailes" w:date="2024-02-08T13:51:22.782Z" w:id="1810276063"/>
          <w:rFonts w:ascii="Arial" w:hAnsi="Arial" w:cs="Arial"/>
          <w:color w:val="2A2A2A"/>
          <w:sz w:val="24"/>
          <w:szCs w:val="24"/>
        </w:rPr>
        <w:pPrChange w:author="Gary Smailes" w:date="2024-02-08T13:51:18.743Z">
          <w:pPr>
            <w:spacing w:after="0" w:line="480" w:lineRule="auto"/>
            <w:ind w:right="-613"/>
            <w:jc w:val="both"/>
          </w:pPr>
        </w:pPrChange>
      </w:pPr>
      <w:r w:rsidRPr="008B2C77">
        <w:rPr>
          <w:rFonts w:ascii="Arial" w:hAnsi="Arial" w:cs="Arial"/>
          <w:sz w:val="24"/>
          <w:szCs w:val="24"/>
        </w:rPr>
        <w:t>Let's</w:t>
      </w:r>
      <w:r w:rsidRPr="008B2C77">
        <w:rPr>
          <w:rFonts w:ascii="Arial" w:hAnsi="Arial" w:cs="Arial"/>
          <w:sz w:val="24"/>
          <w:szCs w:val="24"/>
        </w:rPr>
        <w:t xml:space="preserve"> start by explaining the word "learning". </w:t>
      </w:r>
    </w:p>
    <w:p xmlns:wp14="http://schemas.microsoft.com/office/word/2010/wordml" w:rsidRPr="008B2C77" w:rsidR="00245522" w:rsidP="6DDEA648" w:rsidRDefault="00E52E54" w14:paraId="554992A1" wp14:textId="26446969">
      <w:pPr>
        <w:spacing w:after="0" w:line="480" w:lineRule="auto"/>
        <w:ind w:right="-613" w:firstLine="720"/>
        <w:jc w:val="both"/>
        <w:rPr>
          <w:ins w:author="Gary Smailes" w:date="2024-02-08T13:52:57.462Z" w:id="1703632911"/>
          <w:rFonts w:ascii="Arial" w:hAnsi="Arial" w:cs="Arial"/>
          <w:color w:val="2A2A2A"/>
          <w:sz w:val="24"/>
          <w:szCs w:val="24"/>
        </w:rPr>
      </w:pPr>
      <w:r w:rsidRPr="008B2C77">
        <w:rPr>
          <w:rFonts w:ascii="Arial" w:hAnsi="Arial" w:cs="Arial"/>
          <w:sz w:val="24"/>
          <w:szCs w:val="24"/>
        </w:rPr>
        <w:t xml:space="preserve">Mary </w:t>
      </w:r>
      <w:r w:rsidRPr="008B2C77">
        <w:rPr>
          <w:rFonts w:ascii="Arial" w:hAnsi="Arial" w:cs="Arial"/>
          <w:sz w:val="24"/>
          <w:szCs w:val="24"/>
        </w:rPr>
        <w:t xml:space="preserve">Immorfino</w:t>
      </w:r>
      <w:r w:rsidRPr="008B2C77">
        <w:rPr>
          <w:rFonts w:ascii="Arial" w:hAnsi="Arial" w:cs="Arial"/>
          <w:sz w:val="24"/>
          <w:szCs w:val="24"/>
        </w:rPr>
        <w:t xml:space="preserve">-Yang defines learning this way: "learning is dynamic, social and context-dependent because emotions are, and emotions form a critical piece of how, what, when and why people think, remember and learn</w:t>
      </w:r>
      <w:r w:rsidRPr="008B2C77" w:rsidR="00CE4E93">
        <w:rPr>
          <w:rFonts w:ascii="Arial" w:hAnsi="Arial" w:cs="Arial"/>
          <w:sz w:val="24"/>
          <w:szCs w:val="24"/>
        </w:rPr>
        <w:t>"</w:t>
      </w:r>
      <w:r w:rsidRPr="008B2C77">
        <w:rPr>
          <w:rFonts w:ascii="Arial" w:hAnsi="Arial" w:cs="Arial"/>
          <w:sz w:val="24"/>
          <w:szCs w:val="24"/>
        </w:rPr>
        <w:t xml:space="preserve">. </w:t>
      </w:r>
    </w:p>
    <w:p xmlns:wp14="http://schemas.microsoft.com/office/word/2010/wordml" w:rsidRPr="008B2C77" w:rsidR="00245522" w:rsidP="6DDEA648" w:rsidRDefault="00E52E54" wp14:textId="77777777" w14:paraId="3A88055E">
      <w:pPr>
        <w:spacing w:after="0" w:line="480" w:lineRule="auto"/>
        <w:ind w:right="-613" w:firstLine="720"/>
        <w:jc w:val="both"/>
        <w:rPr>
          <w:ins w:author="Gary Smailes" w:date="2024-02-08T13:53:25.678Z" w:id="1126277568"/>
          <w:rFonts w:ascii="Arial" w:hAnsi="Arial" w:cs="Arial"/>
          <w:color w:val="2A2A2A"/>
          <w:sz w:val="24"/>
          <w:szCs w:val="24"/>
        </w:rPr>
      </w:pPr>
      <w:r w:rsidRPr="008B2C77">
        <w:rPr>
          <w:rFonts w:ascii="Arial" w:hAnsi="Arial" w:cs="Arial"/>
          <w:sz w:val="24"/>
          <w:szCs w:val="24"/>
        </w:rPr>
        <w:t xml:space="preserve">To better understand the negative impact of </w:t>
      </w:r>
      <w:r w:rsidRPr="008B2C77" w:rsidR="005F3E01">
        <w:rPr>
          <w:rFonts w:ascii="Arial" w:hAnsi="Arial" w:cs="Arial"/>
          <w:sz w:val="24"/>
          <w:szCs w:val="24"/>
        </w:rPr>
        <w:t xml:space="preserve">an identical </w:t>
      </w:r>
      <w:r w:rsidRPr="008B2C77">
        <w:rPr>
          <w:rFonts w:ascii="Arial" w:hAnsi="Arial" w:cs="Arial"/>
          <w:sz w:val="24"/>
          <w:szCs w:val="24"/>
        </w:rPr>
        <w:t xml:space="preserve">game model on potential, </w:t>
      </w:r>
      <w:r w:rsidRPr="008B2C77" w:rsidR="00CE4E93">
        <w:rPr>
          <w:rFonts w:ascii="Arial" w:hAnsi="Arial" w:cs="Arial"/>
          <w:sz w:val="24"/>
          <w:szCs w:val="24"/>
        </w:rPr>
        <w:t xml:space="preserve">one also needs to </w:t>
      </w:r>
      <w:r w:rsidRPr="008B2C77">
        <w:rPr>
          <w:rFonts w:ascii="Arial" w:hAnsi="Arial" w:cs="Arial"/>
          <w:sz w:val="24"/>
          <w:szCs w:val="24"/>
        </w:rPr>
        <w:t>know the definition of</w:t>
      </w:r>
      <w:r w:rsidRPr="008B2C77" w:rsidR="00CE4E93">
        <w:rPr>
          <w:rFonts w:ascii="Arial" w:hAnsi="Arial" w:cs="Arial"/>
          <w:sz w:val="24"/>
          <w:szCs w:val="24"/>
        </w:rPr>
        <w:t xml:space="preserve"> the</w:t>
      </w:r>
      <w:r w:rsidRPr="008B2C77">
        <w:rPr>
          <w:rFonts w:ascii="Arial" w:hAnsi="Arial" w:cs="Arial"/>
          <w:sz w:val="24"/>
          <w:szCs w:val="24"/>
        </w:rPr>
        <w:t xml:space="preserve"> "learning process". Ulrich Boser in his article</w:t>
      </w:r>
      <w:r w:rsidRPr="008B2C77" w:rsidR="00805642">
        <w:rPr>
          <w:rFonts w:ascii="Arial" w:hAnsi="Arial" w:cs="Arial"/>
          <w:sz w:val="24"/>
          <w:szCs w:val="24"/>
        </w:rPr>
        <w:t>:</w:t>
      </w:r>
      <w:r w:rsidRPr="008B2C77" w:rsidR="00EC1F7A">
        <w:rPr>
          <w:rFonts w:ascii="Arial" w:hAnsi="Arial" w:cs="Arial"/>
          <w:sz w:val="24"/>
          <w:szCs w:val="24"/>
        </w:rPr>
        <w:t xml:space="preserve"> "</w:t>
      </w:r>
      <w:r w:rsidRPr="008B2C77" w:rsidR="00250D56">
        <w:rPr>
          <w:rFonts w:ascii="Arial" w:hAnsi="Arial" w:cs="Arial"/>
          <w:sz w:val="24"/>
          <w:szCs w:val="24"/>
        </w:rPr>
        <w:t>The learning process and why i</w:t>
      </w:r>
      <w:r w:rsidRPr="008B2C77" w:rsidR="00CE4E93">
        <w:rPr>
          <w:rFonts w:ascii="Arial" w:hAnsi="Arial" w:cs="Arial"/>
          <w:sz w:val="24"/>
          <w:szCs w:val="24"/>
        </w:rPr>
        <w:t>t</w:t>
      </w:r>
      <w:r w:rsidRPr="008B2C77" w:rsidR="00250D56">
        <w:rPr>
          <w:rFonts w:ascii="Arial" w:hAnsi="Arial" w:cs="Arial"/>
          <w:sz w:val="24"/>
          <w:szCs w:val="24"/>
        </w:rPr>
        <w:t xml:space="preserve"> matter</w:t>
      </w:r>
      <w:r w:rsidRPr="008B2C77" w:rsidR="00CE4E93">
        <w:rPr>
          <w:rFonts w:ascii="Arial" w:hAnsi="Arial" w:cs="Arial"/>
          <w:sz w:val="24"/>
          <w:szCs w:val="24"/>
        </w:rPr>
        <w:t>s</w:t>
      </w:r>
      <w:r w:rsidRPr="008B2C77" w:rsidR="00EC1F7A">
        <w:rPr>
          <w:rFonts w:ascii="Arial" w:hAnsi="Arial" w:cs="Arial"/>
          <w:sz w:val="24"/>
          <w:szCs w:val="24"/>
        </w:rPr>
        <w:t>"</w:t>
      </w:r>
      <w:r w:rsidRPr="008B2C77" w:rsidR="00250D56">
        <w:rPr>
          <w:rFonts w:ascii="Arial" w:hAnsi="Arial" w:cs="Arial"/>
          <w:sz w:val="24"/>
          <w:szCs w:val="24"/>
        </w:rPr>
        <w:t xml:space="preserve"> (May 2020) </w:t>
      </w:r>
      <w:r w:rsidRPr="008B2C77" w:rsidR="00CE4E93">
        <w:rPr>
          <w:rFonts w:ascii="Arial" w:hAnsi="Arial" w:cs="Arial"/>
          <w:sz w:val="24"/>
          <w:szCs w:val="24"/>
        </w:rPr>
        <w:t>writes that</w:t>
      </w:r>
      <w:r w:rsidRPr="008B2C77" w:rsidR="00250D56">
        <w:rPr>
          <w:rFonts w:ascii="Arial" w:hAnsi="Arial" w:cs="Arial"/>
          <w:sz w:val="24"/>
          <w:szCs w:val="24"/>
        </w:rPr>
        <w:t xml:space="preserve">: </w:t>
      </w:r>
      <w:r w:rsidRPr="008B2C77" w:rsidR="00EC1F7A">
        <w:rPr>
          <w:rFonts w:ascii="Arial" w:hAnsi="Arial" w:cs="Arial"/>
          <w:sz w:val="24"/>
          <w:szCs w:val="24"/>
        </w:rPr>
        <w:t>"</w:t>
      </w:r>
      <w:r w:rsidRPr="008B2C77" w:rsidR="00250D56">
        <w:rPr>
          <w:rFonts w:ascii="Arial" w:hAnsi="Arial" w:cs="Arial"/>
          <w:color w:val="2A2A2A"/>
          <w:sz w:val="24"/>
          <w:szCs w:val="24"/>
          <w:shd w:val="clear" w:color="auto" w:fill="FFFFFF"/>
        </w:rPr>
        <w:t xml:space="preserve">Learning as a process means that through method, effort, focus, and practice, we can get a lot better at gaining </w:t>
      </w:r>
      <w:r w:rsidRPr="008B2C77" w:rsidR="00250D56">
        <w:rPr>
          <w:rFonts w:ascii="Arial" w:hAnsi="Arial" w:cs="Arial"/>
          <w:color w:val="2A2A2A"/>
          <w:sz w:val="24"/>
          <w:szCs w:val="24"/>
          <w:shd w:val="clear" w:color="auto" w:fill="FFFFFF"/>
        </w:rPr>
        <w:t>expertise</w:t>
      </w:r>
      <w:r w:rsidRPr="008B2C77" w:rsidR="00CE4E93">
        <w:rPr>
          <w:rFonts w:ascii="Arial" w:hAnsi="Arial" w:cs="Arial"/>
          <w:sz w:val="24"/>
          <w:szCs w:val="24"/>
        </w:rPr>
        <w:t>"</w:t>
      </w:r>
      <w:r w:rsidRPr="008B2C77" w:rsidR="00250D56">
        <w:rPr>
          <w:rFonts w:ascii="Arial" w:hAnsi="Arial" w:cs="Arial"/>
          <w:color w:val="2A2A2A"/>
          <w:sz w:val="24"/>
          <w:szCs w:val="24"/>
          <w:shd w:val="clear" w:color="auto" w:fill="FFFFFF"/>
        </w:rPr>
        <w:t xml:space="preserve">. </w:t>
      </w:r>
    </w:p>
    <w:p xmlns:wp14="http://schemas.microsoft.com/office/word/2010/wordml" w:rsidRPr="008B2C77" w:rsidR="00245522" w:rsidP="6DDEA648" w:rsidRDefault="00E52E54" w14:paraId="2C7FBCC4" wp14:textId="27637A78">
      <w:pPr>
        <w:spacing w:after="0" w:line="480" w:lineRule="auto"/>
        <w:ind w:right="-613" w:firstLine="720"/>
        <w:jc w:val="both"/>
        <w:rPr>
          <w:ins w:author="Gary Smailes" w:date="2024-02-08T13:54:33.147Z" w:id="2129605929"/>
          <w:rFonts w:ascii="Arial" w:hAnsi="Arial" w:cs="Arial"/>
          <w:color w:val="2A2A2A"/>
          <w:sz w:val="24"/>
          <w:szCs w:val="24"/>
        </w:rPr>
      </w:pPr>
      <w:r w:rsidRPr="008B2C77" w:rsidR="00881AF1">
        <w:rPr>
          <w:rFonts w:ascii="Arial" w:hAnsi="Arial" w:cs="Arial"/>
          <w:color w:val="2A2A2A"/>
          <w:sz w:val="24"/>
          <w:szCs w:val="24"/>
          <w:shd w:val="clear" w:color="auto" w:fill="FFFFFF"/>
        </w:rPr>
        <w:t xml:space="preserve">In order to</w:t>
      </w:r>
      <w:r w:rsidRPr="008B2C77" w:rsidR="00881AF1">
        <w:rPr>
          <w:rFonts w:ascii="Arial" w:hAnsi="Arial" w:cs="Arial"/>
          <w:color w:val="2A2A2A"/>
          <w:sz w:val="24"/>
          <w:szCs w:val="24"/>
          <w:shd w:val="clear" w:color="auto" w:fill="FFFFFF"/>
        </w:rPr>
        <w:t xml:space="preserve"> teach effectively</w:t>
      </w:r>
      <w:del w:author="Gary Smailes" w:date="2024-02-08T13:53:42.534Z" w:id="1929616793">
        <w:r w:rsidRPr="6DDEA648" w:rsidDel="6DDEA648">
          <w:rPr>
            <w:rFonts w:ascii="Arial" w:hAnsi="Arial" w:cs="Arial"/>
            <w:color w:val="2A2A2A"/>
            <w:sz w:val="24"/>
            <w:szCs w:val="24"/>
          </w:rPr>
          <w:delText xml:space="preserve"> and better</w:delText>
        </w:r>
      </w:del>
      <w:r w:rsidRPr="008B2C77" w:rsidR="00881AF1">
        <w:rPr>
          <w:rFonts w:ascii="Arial" w:hAnsi="Arial" w:cs="Arial"/>
          <w:color w:val="2A2A2A"/>
          <w:sz w:val="24"/>
          <w:szCs w:val="24"/>
          <w:shd w:val="clear" w:color="auto" w:fill="FFFFFF"/>
        </w:rPr>
        <w:t xml:space="preserve">, we need to </w:t>
      </w:r>
      <w:r w:rsidRPr="008B2C77" w:rsidR="00CE4E93">
        <w:rPr>
          <w:rFonts w:ascii="Arial" w:hAnsi="Arial" w:cs="Arial"/>
          <w:color w:val="2A2A2A"/>
          <w:sz w:val="24"/>
          <w:szCs w:val="24"/>
          <w:shd w:val="clear" w:color="auto" w:fill="FFFFFF"/>
        </w:rPr>
        <w:t xml:space="preserve">really </w:t>
      </w:r>
      <w:r w:rsidRPr="008B2C77" w:rsidR="00881AF1">
        <w:rPr>
          <w:rFonts w:ascii="Arial" w:hAnsi="Arial" w:cs="Arial"/>
          <w:color w:val="2A2A2A"/>
          <w:sz w:val="24"/>
          <w:szCs w:val="24"/>
          <w:shd w:val="clear" w:color="auto" w:fill="FFFFFF"/>
        </w:rPr>
        <w:t xml:space="preserve">know the learning process. </w:t>
      </w:r>
      <w:r w:rsidRPr="008B2C77" w:rsidR="00881AF1">
        <w:rPr>
          <w:rFonts w:ascii="Arial" w:hAnsi="Arial" w:cs="Arial"/>
          <w:color w:val="2A2A2A"/>
          <w:sz w:val="24"/>
          <w:szCs w:val="24"/>
          <w:shd w:val="clear" w:color="auto" w:fill="FFFFFF"/>
        </w:rPr>
        <w:t>What's</w:t>
      </w:r>
      <w:r w:rsidRPr="008B2C77" w:rsidR="00881AF1">
        <w:rPr>
          <w:rFonts w:ascii="Arial" w:hAnsi="Arial" w:cs="Arial"/>
          <w:color w:val="2A2A2A"/>
          <w:sz w:val="24"/>
          <w:szCs w:val="24"/>
          <w:shd w:val="clear" w:color="auto" w:fill="FFFFFF"/>
        </w:rPr>
        <w:t xml:space="preserve"> more, </w:t>
      </w:r>
      <w:r w:rsidRPr="008B2C77" w:rsidR="00CE4E93">
        <w:rPr>
          <w:rFonts w:ascii="Arial" w:hAnsi="Arial" w:cs="Arial"/>
          <w:color w:val="2A2A2A"/>
          <w:sz w:val="24"/>
          <w:szCs w:val="24"/>
          <w:shd w:val="clear" w:color="auto" w:fill="FFFFFF"/>
        </w:rPr>
        <w:t xml:space="preserve">we must</w:t>
      </w:r>
      <w:ins w:author="Gary Smailes" w:date="2024-02-08T13:53:58.257Z" w:id="2007705043">
        <w:r w:rsidRPr="008B2C77" w:rsidR="00CE4E93">
          <w:rPr>
            <w:rFonts w:ascii="Arial" w:hAnsi="Arial" w:cs="Arial"/>
            <w:color w:val="2A2A2A"/>
            <w:sz w:val="24"/>
            <w:szCs w:val="24"/>
            <w:shd w:val="clear" w:color="auto" w:fill="FFFFFF"/>
          </w:rPr>
          <w:t xml:space="preserve">,</w:t>
        </w:r>
      </w:ins>
      <w:r w:rsidRPr="008B2C77" w:rsidR="00CE4E93">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all the time</w:t>
      </w:r>
      <w:ins w:author="Gary Smailes" w:date="2024-02-08T13:54:01.552Z" w:id="1716702609">
        <w:r w:rsidRPr="008B2C77" w:rsidR="00881AF1">
          <w:rPr>
            <w:rFonts w:ascii="Arial" w:hAnsi="Arial" w:cs="Arial"/>
            <w:color w:val="2A2A2A"/>
            <w:sz w:val="24"/>
            <w:szCs w:val="24"/>
            <w:shd w:val="clear" w:color="auto" w:fill="FFFFFF"/>
          </w:rPr>
          <w:t xml:space="preserve">,</w:t>
        </w:r>
      </w:ins>
      <w:r w:rsidRPr="008B2C77" w:rsidR="00881AF1">
        <w:rPr>
          <w:rFonts w:ascii="Arial" w:hAnsi="Arial" w:cs="Arial"/>
          <w:color w:val="2A2A2A"/>
          <w:sz w:val="24"/>
          <w:szCs w:val="24"/>
          <w:shd w:val="clear" w:color="auto" w:fill="FFFFFF"/>
        </w:rPr>
        <w:t xml:space="preserve"> look for information and </w:t>
      </w:r>
      <w:r w:rsidRPr="008B2C77" w:rsidR="00CE4E93">
        <w:rPr>
          <w:rFonts w:ascii="Arial" w:hAnsi="Arial" w:cs="Arial"/>
          <w:color w:val="2A2A2A"/>
          <w:sz w:val="24"/>
          <w:szCs w:val="24"/>
          <w:shd w:val="clear" w:color="auto" w:fill="FFFFFF"/>
        </w:rPr>
        <w:t xml:space="preserve">continue to </w:t>
      </w:r>
      <w:r w:rsidRPr="008B2C77" w:rsidR="00881AF1">
        <w:rPr>
          <w:rFonts w:ascii="Arial" w:hAnsi="Arial" w:cs="Arial"/>
          <w:color w:val="2A2A2A"/>
          <w:sz w:val="24"/>
          <w:szCs w:val="24"/>
          <w:shd w:val="clear" w:color="auto" w:fill="FFFFFF"/>
        </w:rPr>
        <w:t xml:space="preserve">educate ourselves </w:t>
      </w:r>
      <w:r w:rsidRPr="008B2C77" w:rsidR="00CE4E93">
        <w:rPr>
          <w:rFonts w:ascii="Arial" w:hAnsi="Arial" w:cs="Arial"/>
          <w:color w:val="2A2A2A"/>
          <w:sz w:val="24"/>
          <w:szCs w:val="24"/>
          <w:shd w:val="clear" w:color="auto" w:fill="FFFFFF"/>
        </w:rPr>
        <w:t xml:space="preserve">about </w:t>
      </w:r>
      <w:r w:rsidRPr="008B2C77" w:rsidR="00881AF1">
        <w:rPr>
          <w:rFonts w:ascii="Arial" w:hAnsi="Arial" w:cs="Arial"/>
          <w:color w:val="2A2A2A"/>
          <w:sz w:val="24"/>
          <w:szCs w:val="24"/>
          <w:shd w:val="clear" w:color="auto" w:fill="FFFFFF"/>
        </w:rPr>
        <w:t xml:space="preserve">how people learn, especially </w:t>
      </w:r>
      <w:r w:rsidRPr="008B2C77" w:rsidR="00CE4E93">
        <w:rPr>
          <w:rFonts w:ascii="Arial" w:hAnsi="Arial" w:cs="Arial"/>
          <w:color w:val="2A2A2A"/>
          <w:sz w:val="24"/>
          <w:szCs w:val="24"/>
          <w:shd w:val="clear" w:color="auto" w:fill="FFFFFF"/>
        </w:rPr>
        <w:t xml:space="preserve">the </w:t>
      </w:r>
      <w:r w:rsidRPr="008B2C77" w:rsidR="00881AF1">
        <w:rPr>
          <w:rFonts w:ascii="Arial" w:hAnsi="Arial" w:cs="Arial"/>
          <w:color w:val="2A2A2A"/>
          <w:sz w:val="24"/>
          <w:szCs w:val="24"/>
          <w:shd w:val="clear" w:color="auto" w:fill="FFFFFF"/>
        </w:rPr>
        <w:t xml:space="preserve">young players with whom we </w:t>
      </w:r>
      <w:r w:rsidRPr="008B2C77" w:rsidR="00CE4E93">
        <w:rPr>
          <w:rFonts w:ascii="Arial" w:hAnsi="Arial" w:cs="Arial"/>
          <w:color w:val="2A2A2A"/>
          <w:sz w:val="24"/>
          <w:szCs w:val="24"/>
          <w:shd w:val="clear" w:color="auto" w:fill="FFFFFF"/>
        </w:rPr>
        <w:t xml:space="preserve">come in </w:t>
      </w:r>
      <w:r w:rsidRPr="008B2C77" w:rsidR="00881AF1">
        <w:rPr>
          <w:rFonts w:ascii="Arial" w:hAnsi="Arial" w:cs="Arial"/>
          <w:color w:val="2A2A2A"/>
          <w:sz w:val="24"/>
          <w:szCs w:val="24"/>
          <w:shd w:val="clear" w:color="auto" w:fill="FFFFFF"/>
        </w:rPr>
        <w:t xml:space="preserve">contact every day. </w:t>
      </w:r>
      <w:del w:author="Gary Smailes" w:date="2024-02-08T13:53:10.357Z" w:id="1758052519">
        <w:r w:rsidRPr="6DDEA648" w:rsidDel="6DDEA648">
          <w:rPr>
            <w:rFonts w:ascii="Arial" w:hAnsi="Arial" w:cs="Arial"/>
            <w:color w:val="2A2A2A"/>
            <w:sz w:val="24"/>
            <w:szCs w:val="24"/>
          </w:rPr>
          <w:delText xml:space="preserve"> </w:delText>
        </w:r>
      </w:del>
      <w:r w:rsidRPr="008B2C77" w:rsidR="00881AF1">
        <w:rPr>
          <w:rFonts w:ascii="Arial" w:hAnsi="Arial" w:cs="Arial"/>
          <w:color w:val="2A2A2A"/>
          <w:sz w:val="24"/>
          <w:szCs w:val="24"/>
          <w:shd w:val="clear" w:color="auto" w:fill="FFFFFF"/>
        </w:rPr>
        <w:t xml:space="preserve">From my practical experience and observation of the </w:t>
      </w:r>
      <w:r w:rsidRPr="008B2C77" w:rsidR="00CE4E93">
        <w:rPr>
          <w:rFonts w:ascii="Arial" w:hAnsi="Arial" w:cs="Arial"/>
          <w:color w:val="2A2A2A"/>
          <w:sz w:val="24"/>
          <w:szCs w:val="24"/>
          <w:shd w:val="clear" w:color="auto" w:fill="FFFFFF"/>
        </w:rPr>
        <w:t xml:space="preserve">professional academy </w:t>
      </w:r>
      <w:r w:rsidRPr="008B2C77" w:rsidR="00881AF1">
        <w:rPr>
          <w:rFonts w:ascii="Arial" w:hAnsi="Arial" w:cs="Arial"/>
          <w:color w:val="2A2A2A"/>
          <w:sz w:val="24"/>
          <w:szCs w:val="24"/>
          <w:shd w:val="clear" w:color="auto" w:fill="FFFFFF"/>
        </w:rPr>
        <w:t xml:space="preserve">environment, I can say that most coaches are well prepared</w:t>
      </w:r>
      <w:ins w:author="Gary Smailes" w:date="2024-02-08T13:54:15.911Z" w:id="959149901">
        <w:r w:rsidRPr="008B2C77" w:rsidR="00881AF1">
          <w:rPr>
            <w:rFonts w:ascii="Arial" w:hAnsi="Arial" w:cs="Arial"/>
            <w:color w:val="2A2A2A"/>
            <w:sz w:val="24"/>
            <w:szCs w:val="24"/>
            <w:shd w:val="clear" w:color="auto" w:fill="FFFFFF"/>
          </w:rPr>
          <w:t xml:space="preserve">,</w:t>
        </w:r>
      </w:ins>
      <w:r w:rsidRPr="008B2C77" w:rsidR="00881AF1">
        <w:rPr>
          <w:rFonts w:ascii="Arial" w:hAnsi="Arial" w:cs="Arial"/>
          <w:color w:val="2A2A2A"/>
          <w:sz w:val="24"/>
          <w:szCs w:val="24"/>
          <w:shd w:val="clear" w:color="auto" w:fill="FFFFFF"/>
        </w:rPr>
        <w:t xml:space="preserve"> when it comes to </w:t>
      </w:r>
      <w:r w:rsidRPr="008B2C77" w:rsidR="00805642">
        <w:rPr>
          <w:rFonts w:ascii="Arial" w:hAnsi="Arial" w:cs="Arial"/>
          <w:color w:val="2A2A2A"/>
          <w:sz w:val="24"/>
          <w:szCs w:val="24"/>
          <w:shd w:val="clear" w:color="auto" w:fill="FFFFFF"/>
        </w:rPr>
        <w:t>strictly football</w:t>
      </w:r>
      <w:r w:rsidRPr="008B2C77" w:rsidR="00881AF1">
        <w:rPr>
          <w:rFonts w:ascii="Arial" w:hAnsi="Arial" w:cs="Arial"/>
          <w:color w:val="2A2A2A"/>
          <w:sz w:val="24"/>
          <w:szCs w:val="24"/>
          <w:shd w:val="clear" w:color="auto" w:fill="FFFFFF"/>
        </w:rPr>
        <w:t xml:space="preserve"> knowledge. </w:t>
      </w:r>
      <w:r w:rsidRPr="008B2C77" w:rsidR="00CE4E93">
        <w:rPr>
          <w:rFonts w:ascii="Arial" w:hAnsi="Arial" w:cs="Arial"/>
          <w:color w:val="2A2A2A"/>
          <w:sz w:val="24"/>
          <w:szCs w:val="24"/>
          <w:shd w:val="clear" w:color="auto" w:fill="FFFFFF"/>
        </w:rPr>
        <w:t>O</w:t>
      </w:r>
      <w:r w:rsidRPr="008B2C77" w:rsidR="00881AF1">
        <w:rPr>
          <w:rFonts w:ascii="Arial" w:hAnsi="Arial" w:cs="Arial"/>
          <w:color w:val="2A2A2A"/>
          <w:sz w:val="24"/>
          <w:szCs w:val="24"/>
          <w:shd w:val="clear" w:color="auto" w:fill="FFFFFF"/>
        </w:rPr>
        <w:t xml:space="preserve">n the other hand, </w:t>
      </w:r>
      <w:r w:rsidRPr="008B2C77" w:rsidR="00CE4E93">
        <w:rPr>
          <w:rFonts w:ascii="Arial" w:hAnsi="Arial" w:cs="Arial"/>
          <w:color w:val="2A2A2A"/>
          <w:sz w:val="24"/>
          <w:szCs w:val="24"/>
          <w:shd w:val="clear" w:color="auto" w:fill="FFFFFF"/>
        </w:rPr>
        <w:t xml:space="preserve">much is amiss in </w:t>
      </w:r>
      <w:r w:rsidRPr="008B2C77" w:rsidR="00881AF1">
        <w:rPr>
          <w:rFonts w:ascii="Arial" w:hAnsi="Arial" w:cs="Arial"/>
          <w:color w:val="2A2A2A"/>
          <w:sz w:val="24"/>
          <w:szCs w:val="24"/>
          <w:shd w:val="clear" w:color="auto" w:fill="FFFFFF"/>
        </w:rPr>
        <w:t xml:space="preserve">how coaches </w:t>
      </w:r>
      <w:r w:rsidRPr="008B2C77" w:rsidR="00881AF1">
        <w:rPr>
          <w:rFonts w:ascii="Arial" w:hAnsi="Arial" w:cs="Arial"/>
          <w:color w:val="2A2A2A"/>
          <w:sz w:val="24"/>
          <w:szCs w:val="24"/>
          <w:shd w:val="clear" w:color="auto" w:fill="FFFFFF"/>
        </w:rPr>
        <w:t xml:space="preserve">provide</w:t>
      </w:r>
      <w:r w:rsidRPr="008B2C77" w:rsidR="00881AF1">
        <w:rPr>
          <w:rFonts w:ascii="Arial" w:hAnsi="Arial" w:cs="Arial"/>
          <w:color w:val="2A2A2A"/>
          <w:sz w:val="24"/>
          <w:szCs w:val="24"/>
          <w:shd w:val="clear" w:color="auto" w:fill="FFFFFF"/>
        </w:rPr>
        <w:t xml:space="preserve"> knowledge and apply it to young players. </w:t>
      </w:r>
      <w:r w:rsidRPr="008B2C77" w:rsidR="004E52C8">
        <w:rPr>
          <w:rFonts w:ascii="Arial" w:hAnsi="Arial" w:cs="Arial"/>
          <w:color w:val="2A2A2A"/>
          <w:sz w:val="24"/>
          <w:szCs w:val="24"/>
          <w:shd w:val="clear" w:color="auto" w:fill="FFFFFF"/>
        </w:rPr>
        <w:t xml:space="preserve">Poor </w:t>
      </w:r>
      <w:r w:rsidRPr="008B2C77" w:rsidR="00881AF1">
        <w:rPr>
          <w:rFonts w:ascii="Arial" w:hAnsi="Arial" w:cs="Arial"/>
          <w:color w:val="2A2A2A"/>
          <w:sz w:val="24"/>
          <w:szCs w:val="24"/>
          <w:shd w:val="clear" w:color="auto" w:fill="FFFFFF"/>
        </w:rPr>
        <w:t xml:space="preserve">education in this area and </w:t>
      </w:r>
      <w:r w:rsidRPr="008B2C77" w:rsidR="004E52C8">
        <w:rPr>
          <w:rFonts w:ascii="Arial" w:hAnsi="Arial" w:cs="Arial"/>
          <w:color w:val="2A2A2A"/>
          <w:sz w:val="24"/>
          <w:szCs w:val="24"/>
          <w:shd w:val="clear" w:color="auto" w:fill="FFFFFF"/>
        </w:rPr>
        <w:t>a</w:t>
      </w:r>
      <w:r w:rsidRPr="008B2C77" w:rsidR="00881AF1">
        <w:rPr>
          <w:rFonts w:ascii="Arial" w:hAnsi="Arial" w:cs="Arial"/>
          <w:color w:val="2A2A2A"/>
          <w:sz w:val="24"/>
          <w:szCs w:val="24"/>
          <w:shd w:val="clear" w:color="auto" w:fill="FFFFFF"/>
        </w:rPr>
        <w:t xml:space="preserve"> lack of such knowledge in coaching courses means that </w:t>
      </w:r>
      <w:r w:rsidRPr="008B2C77" w:rsidR="004E52C8">
        <w:rPr>
          <w:rFonts w:ascii="Arial" w:hAnsi="Arial" w:cs="Arial"/>
          <w:color w:val="2A2A2A"/>
          <w:sz w:val="24"/>
          <w:szCs w:val="24"/>
          <w:shd w:val="clear" w:color="auto" w:fill="FFFFFF"/>
        </w:rPr>
        <w:t xml:space="preserve">we </w:t>
      </w:r>
      <w:r w:rsidRPr="008B2C77" w:rsidR="004E52C8">
        <w:rPr>
          <w:rFonts w:ascii="Arial" w:hAnsi="Arial" w:cs="Arial"/>
          <w:color w:val="2A2A2A"/>
          <w:sz w:val="24"/>
          <w:szCs w:val="24"/>
          <w:shd w:val="clear" w:color="auto" w:fill="FFFFFF"/>
        </w:rPr>
        <w:t>don’t</w:t>
      </w:r>
      <w:r w:rsidRPr="008B2C77" w:rsidR="004E52C8">
        <w:rPr>
          <w:rFonts w:ascii="Arial" w:hAnsi="Arial" w:cs="Arial"/>
          <w:color w:val="2A2A2A"/>
          <w:sz w:val="24"/>
          <w:szCs w:val="24"/>
          <w:shd w:val="clear" w:color="auto" w:fill="FFFFFF"/>
        </w:rPr>
        <w:t xml:space="preserve"> fully understand the learning process and so</w:t>
      </w:r>
      <w:r w:rsidRPr="008B2C77" w:rsidR="00805642">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will not be able to teach effectively</w:t>
      </w:r>
      <w:r w:rsidRPr="008B2C77" w:rsidR="00A72CBC">
        <w:rPr>
          <w:rFonts w:ascii="Arial" w:hAnsi="Arial" w:cs="Arial"/>
          <w:color w:val="2A2A2A"/>
          <w:sz w:val="24"/>
          <w:szCs w:val="24"/>
          <w:shd w:val="clear" w:color="auto" w:fill="FFFFFF"/>
        </w:rPr>
        <w:t>.</w:t>
      </w:r>
      <w:r w:rsidRPr="008B2C77" w:rsidR="001D4CCC">
        <w:rPr>
          <w:rFonts w:ascii="Arial" w:hAnsi="Arial" w:cs="Arial"/>
          <w:color w:val="2A2A2A"/>
          <w:sz w:val="24"/>
          <w:szCs w:val="24"/>
          <w:shd w:val="clear" w:color="auto" w:fill="FFFFFF"/>
        </w:rPr>
        <w:t xml:space="preserve"> </w:t>
      </w:r>
    </w:p>
    <w:p xmlns:wp14="http://schemas.microsoft.com/office/word/2010/wordml" w:rsidRPr="008B2C77" w:rsidR="00245522" w:rsidP="6DDEA648" w:rsidRDefault="00E52E54" w14:paraId="12717D7C" wp14:textId="66574FEA">
      <w:pPr>
        <w:spacing w:after="0" w:line="480" w:lineRule="auto"/>
        <w:ind w:right="-613" w:firstLine="720"/>
        <w:jc w:val="both"/>
        <w:rPr>
          <w:ins w:author="Gary Smailes" w:date="2024-02-08T13:55:02.271Z" w:id="2963873"/>
          <w:rFonts w:ascii="Arial" w:hAnsi="Arial" w:cs="Arial"/>
          <w:color w:val="2A2A2A"/>
          <w:sz w:val="24"/>
          <w:szCs w:val="24"/>
        </w:rPr>
      </w:pPr>
      <w:r w:rsidRPr="008B2C77" w:rsidR="004E52C8">
        <w:rPr>
          <w:rFonts w:ascii="Arial" w:hAnsi="Arial" w:cs="Arial"/>
          <w:color w:val="2A2A2A"/>
          <w:sz w:val="24"/>
          <w:szCs w:val="24"/>
          <w:shd w:val="clear" w:color="auto" w:fill="FFFFFF"/>
        </w:rPr>
        <w:t xml:space="preserve">A </w:t>
      </w:r>
      <w:r w:rsidRPr="008B2C77" w:rsidR="00881AF1">
        <w:rPr>
          <w:rFonts w:ascii="Arial" w:hAnsi="Arial" w:cs="Arial"/>
          <w:color w:val="2A2A2A"/>
          <w:sz w:val="24"/>
          <w:szCs w:val="24"/>
          <w:shd w:val="clear" w:color="auto" w:fill="FFFFFF"/>
        </w:rPr>
        <w:t>coach is</w:t>
      </w:r>
      <w:ins w:author="Gary Smailes" w:date="2024-02-08T13:54:44.265Z" w:id="1168707383">
        <w:r w:rsidRPr="008B2C77" w:rsidR="00881AF1">
          <w:rPr>
            <w:rFonts w:ascii="Arial" w:hAnsi="Arial" w:cs="Arial"/>
            <w:color w:val="2A2A2A"/>
            <w:sz w:val="24"/>
            <w:szCs w:val="24"/>
            <w:shd w:val="clear" w:color="auto" w:fill="FFFFFF"/>
          </w:rPr>
          <w:t>,</w:t>
        </w:r>
      </w:ins>
      <w:del w:author="Gary Smailes" w:date="2024-02-08T13:54:42.756Z" w:id="581037945">
        <w:r w:rsidRPr="6DDEA648" w:rsidDel="6DDEA648">
          <w:rPr>
            <w:rFonts w:ascii="Arial" w:hAnsi="Arial" w:cs="Arial"/>
            <w:color w:val="2A2A2A"/>
            <w:sz w:val="24"/>
            <w:szCs w:val="24"/>
          </w:rPr>
          <w:delText xml:space="preserve"> after all</w:delText>
        </w:r>
      </w:del>
      <w:r w:rsidRPr="008B2C77" w:rsidR="00881AF1">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first and foremos</w:t>
      </w:r>
      <w:r w:rsidRPr="008B2C77" w:rsidR="00881AF1">
        <w:rPr>
          <w:rFonts w:ascii="Arial" w:hAnsi="Arial" w:cs="Arial"/>
          <w:color w:val="2A2A2A"/>
          <w:sz w:val="24"/>
          <w:szCs w:val="24"/>
          <w:shd w:val="clear" w:color="auto" w:fill="FFFFFF"/>
        </w:rPr>
        <w:t xml:space="preserve">t</w:t>
      </w:r>
      <w:ins w:author="Gary Smailes" w:date="2024-02-08T13:54:46.347Z" w:id="726873381">
        <w:r w:rsidRPr="008B2C77" w:rsidR="00881AF1">
          <w:rPr>
            <w:rFonts w:ascii="Arial" w:hAnsi="Arial" w:cs="Arial"/>
            <w:color w:val="2A2A2A"/>
            <w:sz w:val="24"/>
            <w:szCs w:val="24"/>
            <w:shd w:val="clear" w:color="auto" w:fill="FFFFFF"/>
          </w:rPr>
          <w:t xml:space="preserve">,</w:t>
        </w:r>
      </w:ins>
      <w:r w:rsidRPr="008B2C77" w:rsidR="00881AF1">
        <w:rPr>
          <w:rFonts w:ascii="Arial" w:hAnsi="Arial" w:cs="Arial"/>
          <w:color w:val="2A2A2A"/>
          <w:sz w:val="24"/>
          <w:szCs w:val="24"/>
          <w:shd w:val="clear" w:color="auto" w:fill="FFFFFF"/>
        </w:rPr>
        <w:t xml:space="preserve"> a teacher. Lack of this </w:t>
      </w:r>
      <w:r w:rsidRPr="008B2C77" w:rsidR="004E52C8">
        <w:rPr>
          <w:rFonts w:ascii="Arial" w:hAnsi="Arial" w:cs="Arial"/>
          <w:color w:val="2A2A2A"/>
          <w:sz w:val="24"/>
          <w:szCs w:val="24"/>
          <w:shd w:val="clear" w:color="auto" w:fill="FFFFFF"/>
        </w:rPr>
        <w:t xml:space="preserve">essential </w:t>
      </w:r>
      <w:r w:rsidRPr="008B2C77" w:rsidR="00881AF1">
        <w:rPr>
          <w:rFonts w:ascii="Arial" w:hAnsi="Arial" w:cs="Arial"/>
          <w:color w:val="2A2A2A"/>
          <w:sz w:val="24"/>
          <w:szCs w:val="24"/>
          <w:shd w:val="clear" w:color="auto" w:fill="FFFFFF"/>
        </w:rPr>
        <w:t xml:space="preserve">knowledge often leads to wrong </w:t>
      </w:r>
      <w:r w:rsidRPr="008B2C77" w:rsidR="004E52C8">
        <w:rPr>
          <w:rFonts w:ascii="Arial" w:hAnsi="Arial" w:cs="Arial"/>
          <w:color w:val="2A2A2A"/>
          <w:sz w:val="24"/>
          <w:szCs w:val="24"/>
          <w:shd w:val="clear" w:color="auto" w:fill="FFFFFF"/>
        </w:rPr>
        <w:t xml:space="preserve">or poor </w:t>
      </w:r>
      <w:r w:rsidRPr="008B2C77" w:rsidR="00881AF1">
        <w:rPr>
          <w:rFonts w:ascii="Arial" w:hAnsi="Arial" w:cs="Arial"/>
          <w:color w:val="2A2A2A"/>
          <w:sz w:val="24"/>
          <w:szCs w:val="24"/>
          <w:shd w:val="clear" w:color="auto" w:fill="FFFFFF"/>
        </w:rPr>
        <w:t>decisions</w:t>
      </w:r>
      <w:r w:rsidRPr="008B2C77" w:rsidR="004E52C8">
        <w:rPr>
          <w:rFonts w:ascii="Arial" w:hAnsi="Arial" w:cs="Arial"/>
          <w:color w:val="2A2A2A"/>
          <w:sz w:val="24"/>
          <w:szCs w:val="24"/>
          <w:shd w:val="clear" w:color="auto" w:fill="FFFFFF"/>
        </w:rPr>
        <w:t xml:space="preserve">, beginning with </w:t>
      </w:r>
      <w:r w:rsidRPr="008B2C77" w:rsidR="00881AF1">
        <w:rPr>
          <w:rFonts w:ascii="Arial" w:hAnsi="Arial" w:cs="Arial"/>
          <w:color w:val="2A2A2A"/>
          <w:sz w:val="24"/>
          <w:szCs w:val="24"/>
          <w:shd w:val="clear" w:color="auto" w:fill="FFFFFF"/>
        </w:rPr>
        <w:t xml:space="preserve">recruitment </w:t>
      </w:r>
      <w:r w:rsidRPr="008B2C77" w:rsidR="004E52C8">
        <w:rPr>
          <w:rFonts w:ascii="Arial" w:hAnsi="Arial" w:cs="Arial"/>
          <w:color w:val="2A2A2A"/>
          <w:sz w:val="24"/>
          <w:szCs w:val="24"/>
          <w:shd w:val="clear" w:color="auto" w:fill="FFFFFF"/>
        </w:rPr>
        <w:t xml:space="preserve">and ending with </w:t>
      </w:r>
      <w:r w:rsidRPr="008B2C77" w:rsidR="00881AF1">
        <w:rPr>
          <w:rFonts w:ascii="Arial" w:hAnsi="Arial" w:cs="Arial"/>
          <w:color w:val="2A2A2A"/>
          <w:sz w:val="24"/>
          <w:szCs w:val="24"/>
          <w:shd w:val="clear" w:color="auto" w:fill="FFFFFF"/>
        </w:rPr>
        <w:t xml:space="preserve">the </w:t>
      </w:r>
      <w:r w:rsidRPr="008B2C77" w:rsidR="004E52C8">
        <w:rPr>
          <w:rFonts w:ascii="Arial" w:hAnsi="Arial" w:cs="Arial"/>
          <w:color w:val="2A2A2A"/>
          <w:sz w:val="24"/>
          <w:szCs w:val="24"/>
          <w:shd w:val="clear" w:color="auto" w:fill="FFFFFF"/>
        </w:rPr>
        <w:t xml:space="preserve">expulsion </w:t>
      </w:r>
      <w:r w:rsidRPr="008B2C77" w:rsidR="00881AF1">
        <w:rPr>
          <w:rFonts w:ascii="Arial" w:hAnsi="Arial" w:cs="Arial"/>
          <w:color w:val="2A2A2A"/>
          <w:sz w:val="24"/>
          <w:szCs w:val="24"/>
          <w:shd w:val="clear" w:color="auto" w:fill="FFFFFF"/>
        </w:rPr>
        <w:t xml:space="preserve">of countless players from </w:t>
      </w:r>
      <w:r w:rsidRPr="008B2C77" w:rsidR="004E52C8">
        <w:rPr>
          <w:rFonts w:ascii="Arial" w:hAnsi="Arial" w:cs="Arial"/>
          <w:color w:val="2A2A2A"/>
          <w:sz w:val="24"/>
          <w:szCs w:val="24"/>
          <w:shd w:val="clear" w:color="auto" w:fill="FFFFFF"/>
        </w:rPr>
        <w:t>an</w:t>
      </w:r>
      <w:r w:rsidRPr="008B2C77" w:rsidR="00881AF1">
        <w:rPr>
          <w:rFonts w:ascii="Arial" w:hAnsi="Arial" w:cs="Arial"/>
          <w:color w:val="2A2A2A"/>
          <w:sz w:val="24"/>
          <w:szCs w:val="24"/>
          <w:shd w:val="clear" w:color="auto" w:fill="FFFFFF"/>
        </w:rPr>
        <w:t xml:space="preserve"> academy</w:t>
      </w:r>
      <w:r w:rsidRPr="008B2C77" w:rsidR="004E52C8">
        <w:rPr>
          <w:rFonts w:ascii="Arial" w:hAnsi="Arial" w:cs="Arial"/>
          <w:color w:val="2A2A2A"/>
          <w:sz w:val="24"/>
          <w:szCs w:val="24"/>
          <w:shd w:val="clear" w:color="auto" w:fill="FFFFFF"/>
        </w:rPr>
        <w:t>’s</w:t>
      </w:r>
      <w:r w:rsidRPr="008B2C77" w:rsidR="00881AF1">
        <w:rPr>
          <w:rFonts w:ascii="Arial" w:hAnsi="Arial" w:cs="Arial"/>
          <w:color w:val="2A2A2A"/>
          <w:sz w:val="24"/>
          <w:szCs w:val="24"/>
          <w:shd w:val="clear" w:color="auto" w:fill="FFFFFF"/>
        </w:rPr>
        <w:t xml:space="preserve"> program. The game model</w:t>
      </w:r>
      <w:r w:rsidRPr="008B2C77" w:rsidR="00EC1F7A">
        <w:rPr>
          <w:rFonts w:ascii="Arial" w:hAnsi="Arial" w:cs="Arial"/>
          <w:color w:val="2A2A2A"/>
          <w:sz w:val="24"/>
          <w:szCs w:val="24"/>
          <w:shd w:val="clear" w:color="auto" w:fill="FFFFFF"/>
        </w:rPr>
        <w:t xml:space="preserve"> </w:t>
      </w:r>
      <w:r w:rsidRPr="008B2C77" w:rsidR="00EC1F7A">
        <w:rPr>
          <w:rFonts w:ascii="Arial" w:hAnsi="Arial" w:cs="Arial"/>
          <w:color w:val="2A2A2A"/>
          <w:sz w:val="24"/>
          <w:szCs w:val="24"/>
          <w:shd w:val="clear" w:color="auto" w:fill="FFFFFF"/>
        </w:rPr>
        <w:t>that’s</w:t>
      </w:r>
      <w:r w:rsidRPr="008B2C77" w:rsidR="00EC1F7A">
        <w:rPr>
          <w:rFonts w:ascii="Arial" w:hAnsi="Arial" w:cs="Arial"/>
          <w:color w:val="2A2A2A"/>
          <w:sz w:val="24"/>
          <w:szCs w:val="24"/>
          <w:shd w:val="clear" w:color="auto" w:fill="FFFFFF"/>
        </w:rPr>
        <w:t xml:space="preserve"> </w:t>
      </w:r>
      <w:r w:rsidRPr="008B2C77" w:rsidR="005F3E01">
        <w:rPr>
          <w:rFonts w:ascii="Arial" w:hAnsi="Arial" w:cs="Arial"/>
          <w:color w:val="2A2A2A"/>
          <w:sz w:val="24"/>
          <w:szCs w:val="24"/>
          <w:shd w:val="clear" w:color="auto" w:fill="FFFFFF"/>
        </w:rPr>
        <w:t xml:space="preserve">identical </w:t>
      </w:r>
      <w:r w:rsidRPr="008B2C77" w:rsidR="00881AF1">
        <w:rPr>
          <w:rFonts w:ascii="Arial" w:hAnsi="Arial" w:cs="Arial"/>
          <w:color w:val="2A2A2A"/>
          <w:sz w:val="24"/>
          <w:szCs w:val="24"/>
          <w:shd w:val="clear" w:color="auto" w:fill="FFFFFF"/>
        </w:rPr>
        <w:t xml:space="preserve">for everyone is an example of misunderstanding the learning process </w:t>
      </w:r>
      <w:r w:rsidRPr="008B2C77" w:rsidR="004E52C8">
        <w:rPr>
          <w:rFonts w:ascii="Arial" w:hAnsi="Arial" w:cs="Arial"/>
          <w:color w:val="2A2A2A"/>
          <w:sz w:val="24"/>
          <w:szCs w:val="24"/>
          <w:shd w:val="clear" w:color="auto" w:fill="FFFFFF"/>
        </w:rPr>
        <w:t>in</w:t>
      </w:r>
      <w:r w:rsidRPr="008B2C77" w:rsidR="00881AF1">
        <w:rPr>
          <w:rFonts w:ascii="Arial" w:hAnsi="Arial" w:cs="Arial"/>
          <w:color w:val="2A2A2A"/>
          <w:sz w:val="24"/>
          <w:szCs w:val="24"/>
          <w:shd w:val="clear" w:color="auto" w:fill="FFFFFF"/>
        </w:rPr>
        <w:t xml:space="preserve"> children and </w:t>
      </w:r>
      <w:r w:rsidRPr="008B2C77" w:rsidR="00DD4732">
        <w:rPr>
          <w:rFonts w:ascii="Arial" w:hAnsi="Arial" w:cs="Arial"/>
          <w:color w:val="2A2A2A"/>
          <w:sz w:val="24"/>
          <w:szCs w:val="24"/>
          <w:shd w:val="clear" w:color="auto" w:fill="FFFFFF"/>
        </w:rPr>
        <w:t>adolescents</w:t>
      </w:r>
      <w:r w:rsidRPr="008B2C77" w:rsidR="00881AF1">
        <w:rPr>
          <w:rFonts w:ascii="Arial" w:hAnsi="Arial" w:cs="Arial"/>
          <w:color w:val="2A2A2A"/>
          <w:sz w:val="24"/>
          <w:szCs w:val="24"/>
          <w:shd w:val="clear" w:color="auto" w:fill="FFFFFF"/>
        </w:rPr>
        <w:t xml:space="preserve">. </w:t>
      </w:r>
    </w:p>
    <w:p xmlns:wp14="http://schemas.microsoft.com/office/word/2010/wordml" w:rsidRPr="008B2C77" w:rsidR="00245522" w:rsidP="6DDEA648" w:rsidRDefault="00E52E54" w14:paraId="727A8C72" wp14:textId="77777777">
      <w:pPr>
        <w:spacing w:after="0" w:line="480" w:lineRule="auto"/>
        <w:ind w:right="-613" w:firstLine="720"/>
        <w:jc w:val="both"/>
        <w:rPr>
          <w:rFonts w:ascii="Arial" w:hAnsi="Arial" w:cs="Arial"/>
          <w:color w:val="2A2A2A"/>
          <w:sz w:val="24"/>
          <w:szCs w:val="24"/>
          <w:shd w:val="clear" w:color="auto" w:fill="FFFFFF"/>
        </w:rPr>
      </w:pPr>
      <w:r w:rsidRPr="008B2C77" w:rsidR="00881AF1">
        <w:rPr>
          <w:rFonts w:ascii="Arial" w:hAnsi="Arial" w:cs="Arial"/>
          <w:color w:val="2A2A2A"/>
          <w:sz w:val="24"/>
          <w:szCs w:val="24"/>
          <w:shd w:val="clear" w:color="auto" w:fill="FFFFFF"/>
        </w:rPr>
        <w:t xml:space="preserve">So how does it negatively affect the potential of talented young footballers? What solutions could help better manage the learning process and thus develop the potential of </w:t>
      </w:r>
      <w:r w:rsidRPr="008B2C77" w:rsidR="004E52C8">
        <w:rPr>
          <w:rFonts w:ascii="Arial" w:hAnsi="Arial" w:cs="Arial"/>
          <w:color w:val="2A2A2A"/>
          <w:sz w:val="24"/>
          <w:szCs w:val="24"/>
          <w:shd w:val="clear" w:color="auto" w:fill="FFFFFF"/>
        </w:rPr>
        <w:t>an</w:t>
      </w:r>
      <w:r w:rsidRPr="008B2C77" w:rsidR="00881AF1">
        <w:rPr>
          <w:rFonts w:ascii="Arial" w:hAnsi="Arial" w:cs="Arial"/>
          <w:color w:val="2A2A2A"/>
          <w:sz w:val="24"/>
          <w:szCs w:val="24"/>
          <w:shd w:val="clear" w:color="auto" w:fill="FFFFFF"/>
        </w:rPr>
        <w:t xml:space="preserve"> academy's </w:t>
      </w:r>
      <w:r w:rsidRPr="008B2C77" w:rsidR="00022674">
        <w:rPr>
          <w:rFonts w:ascii="Arial" w:hAnsi="Arial" w:cs="Arial"/>
          <w:color w:val="2A2A2A"/>
          <w:sz w:val="24"/>
          <w:szCs w:val="24"/>
          <w:shd w:val="clear" w:color="auto" w:fill="FFFFFF"/>
        </w:rPr>
        <w:t>trainee</w:t>
      </w:r>
      <w:r w:rsidRPr="008B2C77" w:rsidR="00881AF1">
        <w:rPr>
          <w:rFonts w:ascii="Arial" w:hAnsi="Arial" w:cs="Arial"/>
          <w:color w:val="2A2A2A"/>
          <w:sz w:val="24"/>
          <w:szCs w:val="24"/>
          <w:shd w:val="clear" w:color="auto" w:fill="FFFFFF"/>
        </w:rPr>
        <w:t>s?</w:t>
      </w:r>
    </w:p>
    <w:p xmlns:wp14="http://schemas.microsoft.com/office/word/2010/wordml" w:rsidRPr="008B2C77" w:rsidR="001A1167" w:rsidP="6DDEA648" w:rsidRDefault="001A1167" w14:paraId="09C93ABD" wp14:textId="65A8D500">
      <w:pPr>
        <w:spacing w:after="0" w:line="480" w:lineRule="auto"/>
        <w:ind w:right="-613" w:firstLine="720"/>
        <w:jc w:val="both"/>
        <w:rPr>
          <w:ins w:author="Gary Smailes" w:date="2024-02-08T14:02:27.043Z" w:id="861632665"/>
          <w:rFonts w:ascii="Arial" w:hAnsi="Arial" w:cs="Arial"/>
          <w:color w:val="2A2A2A"/>
          <w:sz w:val="24"/>
          <w:szCs w:val="24"/>
        </w:rPr>
        <w:pPrChange w:author="Gary Smailes" w:date="2024-02-08T13:57:24.718Z">
          <w:pPr>
            <w:spacing w:after="0" w:line="480" w:lineRule="auto"/>
            <w:ind w:right="-613"/>
            <w:jc w:val="both"/>
          </w:pPr>
        </w:pPrChange>
      </w:pPr>
      <w:del w:author="Gary Smailes" w:date="2024-02-08T13:57:22.271Z" w:id="508917013">
        <w:r w:rsidRPr="6DDEA648" w:rsidDel="6DDEA648">
          <w:rPr>
            <w:rFonts w:ascii="Arial" w:hAnsi="Arial" w:cs="Arial"/>
            <w:color w:val="2A2A2A"/>
            <w:sz w:val="24"/>
            <w:szCs w:val="24"/>
          </w:rPr>
          <w:delText xml:space="preserve">     </w:delText>
        </w:r>
      </w:del>
      <w:r w:rsidRPr="008B2C77" w:rsidR="004E52C8">
        <w:rPr>
          <w:rFonts w:ascii="Arial" w:hAnsi="Arial" w:cs="Arial"/>
          <w:color w:val="2A2A2A"/>
          <w:sz w:val="24"/>
          <w:szCs w:val="24"/>
          <w:shd w:val="clear" w:color="auto" w:fill="FFFFFF"/>
        </w:rPr>
        <w:t>Above</w:t>
      </w:r>
      <w:r w:rsidRPr="008B2C77" w:rsidR="00881AF1">
        <w:rPr>
          <w:rFonts w:ascii="Arial" w:hAnsi="Arial" w:cs="Arial"/>
          <w:color w:val="2A2A2A"/>
          <w:sz w:val="24"/>
          <w:szCs w:val="24"/>
          <w:shd w:val="clear" w:color="auto" w:fill="FFFFFF"/>
        </w:rPr>
        <w:t xml:space="preserve"> all, the whole learning process is long-term and never</w:t>
      </w:r>
      <w:r w:rsidRPr="008B2C77" w:rsidR="00EC1F7A">
        <w:rPr>
          <w:rFonts w:ascii="Arial" w:hAnsi="Arial" w:cs="Arial"/>
          <w:color w:val="2A2A2A"/>
          <w:sz w:val="24"/>
          <w:szCs w:val="24"/>
          <w:shd w:val="clear" w:color="auto" w:fill="FFFFFF"/>
        </w:rPr>
        <w:t>-</w:t>
      </w:r>
      <w:r w:rsidRPr="008B2C77" w:rsidR="00881AF1">
        <w:rPr>
          <w:rFonts w:ascii="Arial" w:hAnsi="Arial" w:cs="Arial"/>
          <w:color w:val="2A2A2A"/>
          <w:sz w:val="24"/>
          <w:szCs w:val="24"/>
          <w:shd w:val="clear" w:color="auto" w:fill="FFFFFF"/>
        </w:rPr>
        <w:t>end</w:t>
      </w:r>
      <w:r w:rsidRPr="008B2C77" w:rsidR="00EC1F7A">
        <w:rPr>
          <w:rFonts w:ascii="Arial" w:hAnsi="Arial" w:cs="Arial"/>
          <w:color w:val="2A2A2A"/>
          <w:sz w:val="24"/>
          <w:szCs w:val="24"/>
          <w:shd w:val="clear" w:color="auto" w:fill="FFFFFF"/>
        </w:rPr>
        <w:t>ing</w:t>
      </w:r>
      <w:r w:rsidRPr="008B2C77" w:rsidR="00881AF1">
        <w:rPr>
          <w:rFonts w:ascii="Arial" w:hAnsi="Arial" w:cs="Arial"/>
          <w:color w:val="2A2A2A"/>
          <w:sz w:val="24"/>
          <w:szCs w:val="24"/>
          <w:shd w:val="clear" w:color="auto" w:fill="FFFFFF"/>
        </w:rPr>
        <w:t xml:space="preserve">, because we learn all our lives. However, if we focus only on learning specific abilities in relation to a specific </w:t>
      </w:r>
      <w:r w:rsidRPr="008B2C77" w:rsidR="003B7EEE">
        <w:rPr>
          <w:rFonts w:ascii="Arial" w:hAnsi="Arial" w:cs="Arial"/>
          <w:color w:val="2A2A2A"/>
          <w:sz w:val="24"/>
          <w:szCs w:val="24"/>
          <w:shd w:val="clear" w:color="auto" w:fill="FFFFFF"/>
        </w:rPr>
        <w:t xml:space="preserve">sport </w:t>
      </w:r>
      <w:r w:rsidRPr="008B2C77" w:rsidR="00881AF1">
        <w:rPr>
          <w:rFonts w:ascii="Arial" w:hAnsi="Arial" w:cs="Arial"/>
          <w:color w:val="2A2A2A"/>
          <w:sz w:val="24"/>
          <w:szCs w:val="24"/>
          <w:shd w:val="clear" w:color="auto" w:fill="FFFFFF"/>
        </w:rPr>
        <w:t xml:space="preserve">(in this case, football), then a long-term process exists only in theory. </w:t>
      </w:r>
      <w:r w:rsidRPr="008B2C77" w:rsidR="004E52C8">
        <w:rPr>
          <w:rFonts w:ascii="Arial" w:hAnsi="Arial" w:cs="Arial"/>
          <w:color w:val="2A2A2A"/>
          <w:sz w:val="24"/>
          <w:szCs w:val="24"/>
          <w:shd w:val="clear" w:color="auto" w:fill="FFFFFF"/>
        </w:rPr>
        <w:t>Because an</w:t>
      </w:r>
      <w:r w:rsidRPr="008B2C77" w:rsidR="00881AF1">
        <w:rPr>
          <w:rFonts w:ascii="Arial" w:hAnsi="Arial" w:cs="Arial"/>
          <w:color w:val="2A2A2A"/>
          <w:sz w:val="24"/>
          <w:szCs w:val="24"/>
          <w:shd w:val="clear" w:color="auto" w:fill="FFFFFF"/>
        </w:rPr>
        <w:t xml:space="preserve"> ac</w:t>
      </w:r>
      <w:r w:rsidRPr="008B2C77" w:rsidR="004E52C8">
        <w:rPr>
          <w:rFonts w:ascii="Arial" w:hAnsi="Arial" w:cs="Arial"/>
          <w:color w:val="2A2A2A"/>
          <w:sz w:val="24"/>
          <w:szCs w:val="24"/>
          <w:shd w:val="clear" w:color="auto" w:fill="FFFFFF"/>
        </w:rPr>
        <w:t>a</w:t>
      </w:r>
      <w:r w:rsidRPr="008B2C77" w:rsidR="00881AF1">
        <w:rPr>
          <w:rFonts w:ascii="Arial" w:hAnsi="Arial" w:cs="Arial"/>
          <w:color w:val="2A2A2A"/>
          <w:sz w:val="24"/>
          <w:szCs w:val="24"/>
          <w:shd w:val="clear" w:color="auto" w:fill="FFFFFF"/>
        </w:rPr>
        <w:t>dem</w:t>
      </w:r>
      <w:r w:rsidRPr="008B2C77" w:rsidR="004E52C8">
        <w:rPr>
          <w:rFonts w:ascii="Arial" w:hAnsi="Arial" w:cs="Arial"/>
          <w:color w:val="2A2A2A"/>
          <w:sz w:val="24"/>
          <w:szCs w:val="24"/>
          <w:shd w:val="clear" w:color="auto" w:fill="FFFFFF"/>
        </w:rPr>
        <w:t xml:space="preserve">y’s </w:t>
      </w:r>
      <w:r w:rsidRPr="008B2C77" w:rsidR="00881AF1">
        <w:rPr>
          <w:rFonts w:ascii="Arial" w:hAnsi="Arial" w:cs="Arial"/>
          <w:color w:val="2A2A2A"/>
          <w:sz w:val="24"/>
          <w:szCs w:val="24"/>
          <w:shd w:val="clear" w:color="auto" w:fill="FFFFFF"/>
        </w:rPr>
        <w:t xml:space="preserve">program reduces and </w:t>
      </w:r>
      <w:r w:rsidRPr="008B2C77" w:rsidR="00881AF1">
        <w:rPr>
          <w:rFonts w:ascii="Arial" w:hAnsi="Arial" w:cs="Arial"/>
          <w:color w:val="2A2A2A"/>
          <w:sz w:val="24"/>
          <w:szCs w:val="24"/>
          <w:shd w:val="clear" w:color="auto" w:fill="FFFFFF"/>
        </w:rPr>
        <w:t xml:space="preserve">eliminates</w:t>
      </w:r>
      <w:r w:rsidRPr="008B2C77" w:rsidR="00881AF1">
        <w:rPr>
          <w:rFonts w:ascii="Arial" w:hAnsi="Arial" w:cs="Arial"/>
          <w:color w:val="2A2A2A"/>
          <w:sz w:val="24"/>
          <w:szCs w:val="24"/>
          <w:shd w:val="clear" w:color="auto" w:fill="FFFFFF"/>
        </w:rPr>
        <w:t xml:space="preserve"> </w:t>
      </w:r>
      <w:r w:rsidRPr="008B2C77" w:rsidR="004E52C8">
        <w:rPr>
          <w:rFonts w:ascii="Arial" w:hAnsi="Arial" w:cs="Arial"/>
          <w:color w:val="2A2A2A"/>
          <w:sz w:val="24"/>
          <w:szCs w:val="24"/>
          <w:shd w:val="clear" w:color="auto" w:fill="FFFFFF"/>
        </w:rPr>
        <w:t xml:space="preserve">the way </w:t>
      </w:r>
      <w:r w:rsidRPr="008B2C77" w:rsidR="00881AF1">
        <w:rPr>
          <w:rFonts w:ascii="Arial" w:hAnsi="Arial" w:cs="Arial"/>
          <w:color w:val="2A2A2A"/>
          <w:sz w:val="24"/>
          <w:szCs w:val="24"/>
          <w:shd w:val="clear" w:color="auto" w:fill="FFFFFF"/>
        </w:rPr>
        <w:t xml:space="preserve">young players can learn at the </w:t>
      </w:r>
      <w:r w:rsidRPr="008B2C77" w:rsidR="004E52C8">
        <w:rPr>
          <w:rFonts w:ascii="Arial" w:hAnsi="Arial" w:cs="Arial"/>
          <w:color w:val="2A2A2A"/>
          <w:sz w:val="24"/>
          <w:szCs w:val="24"/>
          <w:shd w:val="clear" w:color="auto" w:fill="FFFFFF"/>
        </w:rPr>
        <w:t xml:space="preserve">very </w:t>
      </w:r>
      <w:r w:rsidRPr="008B2C77" w:rsidR="00881AF1">
        <w:rPr>
          <w:rFonts w:ascii="Arial" w:hAnsi="Arial" w:cs="Arial"/>
          <w:color w:val="2A2A2A"/>
          <w:sz w:val="24"/>
          <w:szCs w:val="24"/>
          <w:shd w:val="clear" w:color="auto" w:fill="FFFFFF"/>
        </w:rPr>
        <w:t xml:space="preserve">beginning of their </w:t>
      </w:r>
      <w:r w:rsidRPr="008B2C77" w:rsidR="004E52C8">
        <w:rPr>
          <w:rFonts w:ascii="Arial" w:hAnsi="Arial" w:cs="Arial"/>
          <w:color w:val="2A2A2A"/>
          <w:sz w:val="24"/>
          <w:szCs w:val="24"/>
          <w:shd w:val="clear" w:color="auto" w:fill="FFFFFF"/>
        </w:rPr>
        <w:t xml:space="preserve">career </w:t>
      </w:r>
      <w:r w:rsidRPr="008B2C77" w:rsidR="00881AF1">
        <w:rPr>
          <w:rFonts w:ascii="Arial" w:hAnsi="Arial" w:cs="Arial"/>
          <w:color w:val="2A2A2A"/>
          <w:sz w:val="24"/>
          <w:szCs w:val="24"/>
          <w:shd w:val="clear" w:color="auto" w:fill="FFFFFF"/>
        </w:rPr>
        <w:t xml:space="preserve">path. Imposing a specific structure of training organization and game model </w:t>
      </w:r>
      <w:r w:rsidRPr="008B2C77" w:rsidR="004E52C8">
        <w:rPr>
          <w:rFonts w:ascii="Arial" w:hAnsi="Arial" w:cs="Arial"/>
          <w:color w:val="2A2A2A"/>
          <w:sz w:val="24"/>
          <w:szCs w:val="24"/>
          <w:shd w:val="clear" w:color="auto" w:fill="FFFFFF"/>
        </w:rPr>
        <w:t>is a failure to</w:t>
      </w:r>
      <w:r w:rsidRPr="008B2C77" w:rsidR="00881AF1">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take into account</w:t>
      </w:r>
      <w:r w:rsidRPr="008B2C77" w:rsidR="00881AF1">
        <w:rPr>
          <w:rFonts w:ascii="Arial" w:hAnsi="Arial" w:cs="Arial"/>
          <w:color w:val="2A2A2A"/>
          <w:sz w:val="24"/>
          <w:szCs w:val="24"/>
          <w:shd w:val="clear" w:color="auto" w:fill="FFFFFF"/>
        </w:rPr>
        <w:t xml:space="preserve"> the individual</w:t>
      </w:r>
      <w:r w:rsidRPr="008B2C77" w:rsidR="004E52C8">
        <w:rPr>
          <w:rFonts w:ascii="Arial" w:hAnsi="Arial" w:cs="Arial"/>
          <w:color w:val="2A2A2A"/>
          <w:sz w:val="24"/>
          <w:szCs w:val="24"/>
          <w:shd w:val="clear" w:color="auto" w:fill="FFFFFF"/>
        </w:rPr>
        <w:t xml:space="preserve"> and</w:t>
      </w:r>
      <w:r w:rsidRPr="008B2C77" w:rsidR="00881AF1">
        <w:rPr>
          <w:rFonts w:ascii="Arial" w:hAnsi="Arial" w:cs="Arial"/>
          <w:color w:val="2A2A2A"/>
          <w:sz w:val="24"/>
          <w:szCs w:val="24"/>
          <w:shd w:val="clear" w:color="auto" w:fill="FFFFFF"/>
        </w:rPr>
        <w:t xml:space="preserve"> his cognitive-emotional and physical characteristics. Such a </w:t>
      </w:r>
      <w:r w:rsidRPr="008B2C77" w:rsidR="004E52C8">
        <w:rPr>
          <w:rFonts w:ascii="Arial" w:hAnsi="Arial" w:cs="Arial"/>
          <w:color w:val="2A2A2A"/>
          <w:sz w:val="24"/>
          <w:szCs w:val="24"/>
          <w:shd w:val="clear" w:color="auto" w:fill="FFFFFF"/>
        </w:rPr>
        <w:t xml:space="preserve">work </w:t>
      </w:r>
      <w:r w:rsidRPr="008B2C77" w:rsidR="00881AF1">
        <w:rPr>
          <w:rFonts w:ascii="Arial" w:hAnsi="Arial" w:cs="Arial"/>
          <w:color w:val="2A2A2A"/>
          <w:sz w:val="24"/>
          <w:szCs w:val="24"/>
          <w:shd w:val="clear" w:color="auto" w:fill="FFFFFF"/>
        </w:rPr>
        <w:t xml:space="preserve">model is suited only to a selected group of young players, </w:t>
      </w:r>
      <w:r w:rsidRPr="008B2C77" w:rsidR="004E52C8">
        <w:rPr>
          <w:rFonts w:ascii="Arial" w:hAnsi="Arial" w:cs="Arial"/>
          <w:color w:val="2A2A2A"/>
          <w:sz w:val="24"/>
          <w:szCs w:val="24"/>
          <w:shd w:val="clear" w:color="auto" w:fill="FFFFFF"/>
        </w:rPr>
        <w:t xml:space="preserve">but </w:t>
      </w:r>
      <w:r w:rsidRPr="008B2C77" w:rsidR="00881AF1">
        <w:rPr>
          <w:rFonts w:ascii="Arial" w:hAnsi="Arial" w:cs="Arial"/>
          <w:color w:val="2A2A2A"/>
          <w:sz w:val="24"/>
          <w:szCs w:val="24"/>
          <w:shd w:val="clear" w:color="auto" w:fill="FFFFFF"/>
        </w:rPr>
        <w:t xml:space="preserve">what about the rest </w:t>
      </w:r>
      <w:r w:rsidRPr="008B2C77" w:rsidR="004E52C8">
        <w:rPr>
          <w:rFonts w:ascii="Arial" w:hAnsi="Arial" w:cs="Arial"/>
          <w:color w:val="2A2A2A"/>
          <w:sz w:val="24"/>
          <w:szCs w:val="24"/>
          <w:shd w:val="clear" w:color="auto" w:fill="FFFFFF"/>
        </w:rPr>
        <w:t xml:space="preserve">of the players </w:t>
      </w:r>
      <w:r w:rsidRPr="008B2C77" w:rsidR="00881AF1">
        <w:rPr>
          <w:rFonts w:ascii="Arial" w:hAnsi="Arial" w:cs="Arial"/>
          <w:color w:val="2A2A2A"/>
          <w:sz w:val="24"/>
          <w:szCs w:val="24"/>
          <w:shd w:val="clear" w:color="auto" w:fill="FFFFFF"/>
        </w:rPr>
        <w:t xml:space="preserve">and their potential. For example, we reject </w:t>
      </w:r>
      <w:r w:rsidRPr="008B2C77" w:rsidR="004E52C8">
        <w:rPr>
          <w:rFonts w:ascii="Arial" w:hAnsi="Arial" w:cs="Arial"/>
          <w:color w:val="2A2A2A"/>
          <w:sz w:val="24"/>
          <w:szCs w:val="24"/>
          <w:shd w:val="clear" w:color="auto" w:fill="FFFFFF"/>
        </w:rPr>
        <w:t xml:space="preserve">the </w:t>
      </w:r>
      <w:r w:rsidRPr="008B2C77" w:rsidR="00881AF1">
        <w:rPr>
          <w:rFonts w:ascii="Arial" w:hAnsi="Arial" w:cs="Arial"/>
          <w:color w:val="2A2A2A"/>
          <w:sz w:val="24"/>
          <w:szCs w:val="24"/>
          <w:shd w:val="clear" w:color="auto" w:fill="FFFFFF"/>
        </w:rPr>
        <w:t>late</w:t>
      </w:r>
      <w:r w:rsidRPr="008B2C77" w:rsidR="004E52C8">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matur</w:t>
      </w:r>
      <w:r w:rsidRPr="008B2C77" w:rsidR="00805642">
        <w:rPr>
          <w:rFonts w:ascii="Arial" w:hAnsi="Arial" w:cs="Arial"/>
          <w:color w:val="2A2A2A"/>
          <w:sz w:val="24"/>
          <w:szCs w:val="24"/>
          <w:shd w:val="clear" w:color="auto" w:fill="FFFFFF"/>
        </w:rPr>
        <w:t>ing</w:t>
      </w:r>
      <w:r w:rsidRPr="008B2C77" w:rsidR="004E52C8">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and focus only on </w:t>
      </w:r>
      <w:r w:rsidRPr="008B2C77" w:rsidR="004E52C8">
        <w:rPr>
          <w:rFonts w:ascii="Arial" w:hAnsi="Arial" w:cs="Arial"/>
          <w:color w:val="2A2A2A"/>
          <w:sz w:val="24"/>
          <w:szCs w:val="24"/>
          <w:shd w:val="clear" w:color="auto" w:fill="FFFFFF"/>
        </w:rPr>
        <w:t xml:space="preserve">the academy’s </w:t>
      </w:r>
      <w:r w:rsidRPr="008B2C77" w:rsidR="00881AF1">
        <w:rPr>
          <w:rFonts w:ascii="Arial" w:hAnsi="Arial" w:cs="Arial"/>
          <w:color w:val="2A2A2A"/>
          <w:sz w:val="24"/>
          <w:szCs w:val="24"/>
          <w:shd w:val="clear" w:color="auto" w:fill="FFFFFF"/>
        </w:rPr>
        <w:t xml:space="preserve">early maturing </w:t>
      </w:r>
      <w:r w:rsidRPr="008B2C77" w:rsidR="00022674">
        <w:rPr>
          <w:rFonts w:ascii="Arial" w:hAnsi="Arial" w:cs="Arial"/>
          <w:color w:val="2A2A2A"/>
          <w:sz w:val="24"/>
          <w:szCs w:val="24"/>
          <w:shd w:val="clear" w:color="auto" w:fill="FFFFFF"/>
        </w:rPr>
        <w:t>trainee</w:t>
      </w:r>
      <w:r w:rsidRPr="008B2C77" w:rsidR="004E52C8">
        <w:rPr>
          <w:rFonts w:ascii="Arial" w:hAnsi="Arial" w:cs="Arial"/>
          <w:color w:val="2A2A2A"/>
          <w:sz w:val="24"/>
          <w:szCs w:val="24"/>
          <w:shd w:val="clear" w:color="auto" w:fill="FFFFFF"/>
        </w:rPr>
        <w:t>s</w:t>
      </w:r>
      <w:r w:rsidRPr="008B2C77" w:rsidR="00881AF1">
        <w:rPr>
          <w:rFonts w:ascii="Arial" w:hAnsi="Arial" w:cs="Arial"/>
          <w:color w:val="2A2A2A"/>
          <w:sz w:val="24"/>
          <w:szCs w:val="24"/>
          <w:shd w:val="clear" w:color="auto" w:fill="FFFFFF"/>
        </w:rPr>
        <w:t>, wh</w:t>
      </w:r>
      <w:r w:rsidRPr="008B2C77" w:rsidR="00D5016D">
        <w:rPr>
          <w:rFonts w:ascii="Arial" w:hAnsi="Arial" w:cs="Arial"/>
          <w:color w:val="2A2A2A"/>
          <w:sz w:val="24"/>
          <w:szCs w:val="24"/>
          <w:shd w:val="clear" w:color="auto" w:fill="FFFFFF"/>
        </w:rPr>
        <w:t xml:space="preserve">o </w:t>
      </w:r>
      <w:r w:rsidRPr="008B2C77" w:rsidR="00881AF1">
        <w:rPr>
          <w:rFonts w:ascii="Arial" w:hAnsi="Arial" w:cs="Arial"/>
          <w:color w:val="2A2A2A"/>
          <w:sz w:val="24"/>
          <w:szCs w:val="24"/>
          <w:shd w:val="clear" w:color="auto" w:fill="FFFFFF"/>
        </w:rPr>
        <w:t xml:space="preserve">already </w:t>
      </w:r>
      <w:r w:rsidRPr="008B2C77" w:rsidR="00D5016D">
        <w:rPr>
          <w:rFonts w:ascii="Arial" w:hAnsi="Arial" w:cs="Arial"/>
          <w:color w:val="2A2A2A"/>
          <w:sz w:val="24"/>
          <w:szCs w:val="24"/>
          <w:shd w:val="clear" w:color="auto" w:fill="FFFFFF"/>
        </w:rPr>
        <w:t xml:space="preserve">show specific physical parameters at </w:t>
      </w:r>
      <w:r w:rsidRPr="008B2C77" w:rsidR="00881AF1">
        <w:rPr>
          <w:rFonts w:ascii="Arial" w:hAnsi="Arial" w:cs="Arial"/>
          <w:color w:val="2A2A2A"/>
          <w:sz w:val="24"/>
          <w:szCs w:val="24"/>
          <w:shd w:val="clear" w:color="auto" w:fill="FFFFFF"/>
        </w:rPr>
        <w:t>early school age</w:t>
      </w:r>
      <w:r w:rsidRPr="008B2C77" w:rsidR="00A72CBC">
        <w:rPr>
          <w:rFonts w:ascii="Arial" w:hAnsi="Arial" w:cs="Arial"/>
          <w:color w:val="2A2A2A"/>
          <w:sz w:val="24"/>
          <w:szCs w:val="24"/>
          <w:shd w:val="clear" w:color="auto" w:fill="FFFFFF"/>
        </w:rPr>
        <w:t>.</w:t>
      </w:r>
      <w:r w:rsidRPr="008B2C77" w:rsidR="00CE346B">
        <w:rPr>
          <w:rFonts w:ascii="Arial" w:hAnsi="Arial" w:cs="Arial"/>
          <w:color w:val="2A2A2A"/>
          <w:sz w:val="24"/>
          <w:szCs w:val="24"/>
          <w:shd w:val="clear" w:color="auto" w:fill="FFFFFF"/>
        </w:rPr>
        <w:t xml:space="preserve">  R</w:t>
      </w:r>
      <w:r w:rsidRPr="008B2C77" w:rsidR="00D5016D">
        <w:rPr>
          <w:rFonts w:ascii="Arial" w:hAnsi="Arial" w:cs="Arial"/>
          <w:color w:val="2A2A2A"/>
          <w:sz w:val="24"/>
          <w:szCs w:val="24"/>
          <w:shd w:val="clear" w:color="auto" w:fill="FFFFFF"/>
        </w:rPr>
        <w:t xml:space="preserve">arely or never is consideration </w:t>
      </w:r>
      <w:r w:rsidRPr="008B2C77" w:rsidR="00D5016D">
        <w:rPr>
          <w:rFonts w:ascii="Arial" w:hAnsi="Arial" w:cs="Arial"/>
          <w:color w:val="2A2A2A"/>
          <w:sz w:val="24"/>
          <w:szCs w:val="24"/>
          <w:shd w:val="clear" w:color="auto" w:fill="FFFFFF"/>
        </w:rPr>
        <w:t>given to who is a good student, and instead of focusing on good learners, coaches devote their attention to those who are physically stronger.</w:t>
      </w:r>
      <w:r w:rsidRPr="008B2C77" w:rsidR="00CE346B">
        <w:rPr>
          <w:rFonts w:ascii="Arial" w:hAnsi="Arial" w:cs="Arial"/>
          <w:color w:val="2A2A2A"/>
          <w:sz w:val="24"/>
          <w:szCs w:val="24"/>
          <w:shd w:val="clear" w:color="auto" w:fill="FFFFFF"/>
        </w:rPr>
        <w:t xml:space="preserve"> </w:t>
      </w:r>
      <w:r w:rsidRPr="008B2C77" w:rsidR="008B1271">
        <w:rPr>
          <w:rFonts w:ascii="Arial" w:hAnsi="Arial" w:cs="Arial"/>
          <w:color w:val="2A2A2A"/>
          <w:sz w:val="24"/>
          <w:szCs w:val="24"/>
          <w:shd w:val="clear" w:color="auto" w:fill="FFFFFF"/>
        </w:rPr>
        <w:t xml:space="preserve">Likewise</w:t>
      </w:r>
      <w:ins w:author="Gary Smailes" w:date="2024-02-08T14:02:11.504Z" w:id="1587099731">
        <w:r w:rsidRPr="008B2C77" w:rsidR="008B1271">
          <w:rPr>
            <w:rFonts w:ascii="Arial" w:hAnsi="Arial" w:cs="Arial"/>
            <w:color w:val="2A2A2A"/>
            <w:sz w:val="24"/>
            <w:szCs w:val="24"/>
            <w:shd w:val="clear" w:color="auto" w:fill="FFFFFF"/>
          </w:rPr>
          <w:t xml:space="preserve">,</w:t>
        </w:r>
      </w:ins>
      <w:r w:rsidRPr="008B2C77" w:rsidR="008B1271">
        <w:rPr>
          <w:rFonts w:ascii="Arial" w:hAnsi="Arial" w:cs="Arial"/>
          <w:color w:val="2A2A2A"/>
          <w:sz w:val="24"/>
          <w:szCs w:val="24"/>
          <w:shd w:val="clear" w:color="auto" w:fill="FFFFFF"/>
        </w:rPr>
        <w:t xml:space="preserve"> </w:t>
      </w:r>
      <w:r w:rsidRPr="008B2C77" w:rsidR="008B1271">
        <w:rPr>
          <w:rFonts w:ascii="Arial" w:hAnsi="Arial" w:cs="Arial"/>
          <w:color w:val="2A2A2A"/>
          <w:sz w:val="24"/>
          <w:szCs w:val="24"/>
          <w:shd w:val="clear" w:color="auto" w:fill="FFFFFF"/>
        </w:rPr>
        <w:t>with regard to</w:t>
      </w:r>
      <w:r w:rsidRPr="008B2C77" w:rsidR="008B1271">
        <w:rPr>
          <w:rFonts w:ascii="Arial" w:hAnsi="Arial" w:cs="Arial"/>
          <w:color w:val="2A2A2A"/>
          <w:sz w:val="24"/>
          <w:szCs w:val="24"/>
          <w:shd w:val="clear" w:color="auto" w:fill="FFFFFF"/>
        </w:rPr>
        <w:t xml:space="preserve"> </w:t>
      </w:r>
      <w:r w:rsidRPr="008B2C77" w:rsidR="00DC5746">
        <w:rPr>
          <w:rFonts w:ascii="Arial" w:hAnsi="Arial" w:cs="Arial"/>
          <w:color w:val="2A2A2A"/>
          <w:sz w:val="24"/>
          <w:szCs w:val="24"/>
          <w:shd w:val="clear" w:color="auto" w:fill="FFFFFF"/>
        </w:rPr>
        <w:t>the physically stronger</w:t>
      </w:r>
      <w:r w:rsidRPr="008B2C77" w:rsidR="008B1271">
        <w:rPr>
          <w:rFonts w:ascii="Arial" w:hAnsi="Arial" w:cs="Arial"/>
          <w:color w:val="2A2A2A"/>
          <w:sz w:val="24"/>
          <w:szCs w:val="24"/>
          <w:shd w:val="clear" w:color="auto" w:fill="FFFFFF"/>
        </w:rPr>
        <w:t>,</w:t>
      </w:r>
      <w:r w:rsidRPr="008B2C77" w:rsidR="00DC5746">
        <w:rPr>
          <w:rFonts w:ascii="Arial" w:hAnsi="Arial" w:cs="Arial"/>
          <w:color w:val="2A2A2A"/>
          <w:sz w:val="24"/>
          <w:szCs w:val="24"/>
          <w:shd w:val="clear" w:color="auto" w:fill="FFFFFF"/>
        </w:rPr>
        <w:t xml:space="preserve"> no</w:t>
      </w:r>
      <w:r w:rsidRPr="008B2C77" w:rsidR="00881AF1">
        <w:rPr>
          <w:rFonts w:ascii="Arial" w:hAnsi="Arial" w:cs="Arial"/>
          <w:color w:val="2A2A2A"/>
          <w:sz w:val="24"/>
          <w:szCs w:val="24"/>
          <w:shd w:val="clear" w:color="auto" w:fill="FFFFFF"/>
        </w:rPr>
        <w:t xml:space="preserve"> </w:t>
      </w:r>
      <w:r w:rsidRPr="008B2C77" w:rsidR="00DC5746">
        <w:rPr>
          <w:rFonts w:ascii="Arial" w:hAnsi="Arial" w:cs="Arial"/>
          <w:color w:val="2A2A2A"/>
          <w:sz w:val="24"/>
          <w:szCs w:val="24"/>
          <w:shd w:val="clear" w:color="auto" w:fill="FFFFFF"/>
        </w:rPr>
        <w:t xml:space="preserve">attention is paid to </w:t>
      </w:r>
      <w:r w:rsidRPr="008B2C77" w:rsidR="00881AF1">
        <w:rPr>
          <w:rFonts w:ascii="Arial" w:hAnsi="Arial" w:cs="Arial"/>
          <w:color w:val="2A2A2A"/>
          <w:sz w:val="24"/>
          <w:szCs w:val="24"/>
          <w:shd w:val="clear" w:color="auto" w:fill="FFFFFF"/>
        </w:rPr>
        <w:t xml:space="preserve">their learning process and </w:t>
      </w:r>
      <w:r w:rsidRPr="008B2C77" w:rsidR="00DC5746">
        <w:rPr>
          <w:rFonts w:ascii="Arial" w:hAnsi="Arial" w:cs="Arial"/>
          <w:color w:val="2A2A2A"/>
          <w:sz w:val="24"/>
          <w:szCs w:val="24"/>
          <w:shd w:val="clear" w:color="auto" w:fill="FFFFFF"/>
        </w:rPr>
        <w:t xml:space="preserve">just </w:t>
      </w:r>
      <w:r w:rsidRPr="008B2C77" w:rsidR="00881AF1">
        <w:rPr>
          <w:rFonts w:ascii="Arial" w:hAnsi="Arial" w:cs="Arial"/>
          <w:color w:val="2A2A2A"/>
          <w:sz w:val="24"/>
          <w:szCs w:val="24"/>
          <w:shd w:val="clear" w:color="auto" w:fill="FFFFFF"/>
        </w:rPr>
        <w:t xml:space="preserve">how </w:t>
      </w:r>
      <w:r w:rsidRPr="008B2C77" w:rsidR="00DC5746">
        <w:rPr>
          <w:rFonts w:ascii="Arial" w:hAnsi="Arial" w:cs="Arial"/>
          <w:color w:val="2A2A2A"/>
          <w:sz w:val="24"/>
          <w:szCs w:val="24"/>
          <w:shd w:val="clear" w:color="auto" w:fill="FFFFFF"/>
        </w:rPr>
        <w:t xml:space="preserve">they </w:t>
      </w:r>
      <w:r w:rsidRPr="008B2C77" w:rsidR="00881AF1">
        <w:rPr>
          <w:rFonts w:ascii="Arial" w:hAnsi="Arial" w:cs="Arial"/>
          <w:color w:val="2A2A2A"/>
          <w:sz w:val="24"/>
          <w:szCs w:val="24"/>
          <w:shd w:val="clear" w:color="auto" w:fill="FFFFFF"/>
        </w:rPr>
        <w:t>assimilate information</w:t>
      </w:r>
      <w:r w:rsidRPr="008B2C77" w:rsidR="00DC5746">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Everything is based on physical predispositions (which are important, but not the most </w:t>
      </w:r>
      <w:r w:rsidRPr="008B2C77" w:rsidR="008B1271">
        <w:rPr>
          <w:rFonts w:ascii="Arial" w:hAnsi="Arial" w:cs="Arial"/>
          <w:color w:val="2A2A2A"/>
          <w:sz w:val="24"/>
          <w:szCs w:val="24"/>
          <w:shd w:val="clear" w:color="auto" w:fill="FFFFFF"/>
        </w:rPr>
        <w:t>essential</w:t>
      </w:r>
      <w:r w:rsidRPr="008B2C77" w:rsidR="00881AF1">
        <w:rPr>
          <w:rFonts w:ascii="Arial" w:hAnsi="Arial" w:cs="Arial"/>
          <w:color w:val="2A2A2A"/>
          <w:sz w:val="24"/>
          <w:szCs w:val="24"/>
          <w:shd w:val="clear" w:color="auto" w:fill="FFFFFF"/>
        </w:rPr>
        <w:t xml:space="preserve">). </w:t>
      </w:r>
    </w:p>
    <w:p xmlns:wp14="http://schemas.microsoft.com/office/word/2010/wordml" w:rsidRPr="008B2C77" w:rsidR="001A1167" w:rsidP="6DDEA648" w:rsidRDefault="001A1167" w14:paraId="588A2618" wp14:textId="1D65059F">
      <w:pPr>
        <w:spacing w:after="0" w:line="480" w:lineRule="auto"/>
        <w:ind w:right="-613" w:firstLine="720"/>
        <w:jc w:val="both"/>
        <w:rPr>
          <w:ins w:author="Gary Smailes" w:date="2024-02-08T14:02:43.073Z" w:id="1792520353"/>
          <w:rFonts w:ascii="Arial" w:hAnsi="Arial" w:cs="Arial"/>
          <w:color w:val="2A2A2A"/>
          <w:sz w:val="24"/>
          <w:szCs w:val="24"/>
        </w:rPr>
      </w:pPr>
      <w:r w:rsidRPr="008B2C77" w:rsidR="008B1271">
        <w:rPr>
          <w:rFonts w:ascii="Arial" w:hAnsi="Arial" w:cs="Arial"/>
          <w:color w:val="2A2A2A"/>
          <w:sz w:val="24"/>
          <w:szCs w:val="24"/>
          <w:shd w:val="clear" w:color="auto" w:fill="FFFFFF"/>
        </w:rPr>
        <w:t>A</w:t>
      </w:r>
      <w:r w:rsidRPr="008B2C77" w:rsidR="00881AF1">
        <w:rPr>
          <w:rFonts w:ascii="Arial" w:hAnsi="Arial" w:cs="Arial"/>
          <w:color w:val="2A2A2A"/>
          <w:sz w:val="24"/>
          <w:szCs w:val="24"/>
          <w:shd w:val="clear" w:color="auto" w:fill="FFFFFF"/>
        </w:rPr>
        <w:t xml:space="preserve"> </w:t>
      </w:r>
      <w:r w:rsidRPr="008B2C77" w:rsidR="00582405">
        <w:rPr>
          <w:rFonts w:ascii="Arial" w:hAnsi="Arial" w:cs="Arial"/>
          <w:color w:val="2A2A2A"/>
          <w:sz w:val="24"/>
          <w:szCs w:val="24"/>
          <w:shd w:val="clear" w:color="auto" w:fill="FFFFFF"/>
        </w:rPr>
        <w:t xml:space="preserve">game </w:t>
      </w:r>
      <w:r w:rsidRPr="008B2C77" w:rsidR="00DC5746">
        <w:rPr>
          <w:rFonts w:ascii="Arial" w:hAnsi="Arial" w:cs="Arial"/>
          <w:color w:val="2A2A2A"/>
          <w:sz w:val="24"/>
          <w:szCs w:val="24"/>
          <w:shd w:val="clear" w:color="auto" w:fill="FFFFFF"/>
        </w:rPr>
        <w:t xml:space="preserve">and training </w:t>
      </w:r>
      <w:r w:rsidRPr="008B2C77" w:rsidR="00582405">
        <w:rPr>
          <w:rFonts w:ascii="Arial" w:hAnsi="Arial" w:cs="Arial"/>
          <w:color w:val="2A2A2A"/>
          <w:sz w:val="24"/>
          <w:szCs w:val="24"/>
          <w:shd w:val="clear" w:color="auto" w:fill="FFFFFF"/>
        </w:rPr>
        <w:t>model</w:t>
      </w:r>
      <w:r w:rsidRPr="008B2C77" w:rsidR="00881AF1">
        <w:rPr>
          <w:rFonts w:ascii="Arial" w:hAnsi="Arial" w:cs="Arial"/>
          <w:color w:val="2A2A2A"/>
          <w:sz w:val="24"/>
          <w:szCs w:val="24"/>
          <w:shd w:val="clear" w:color="auto" w:fill="FFFFFF"/>
        </w:rPr>
        <w:t xml:space="preserve"> </w:t>
      </w:r>
      <w:r w:rsidRPr="008B2C77" w:rsidR="00DC5746">
        <w:rPr>
          <w:rFonts w:ascii="Arial" w:hAnsi="Arial" w:cs="Arial"/>
          <w:color w:val="2A2A2A"/>
          <w:sz w:val="24"/>
          <w:szCs w:val="24"/>
          <w:shd w:val="clear" w:color="auto" w:fill="FFFFFF"/>
        </w:rPr>
        <w:t xml:space="preserve">imposes on </w:t>
      </w:r>
      <w:r w:rsidRPr="008B2C77" w:rsidR="00881AF1">
        <w:rPr>
          <w:rFonts w:ascii="Arial" w:hAnsi="Arial" w:cs="Arial"/>
          <w:color w:val="2A2A2A"/>
          <w:sz w:val="24"/>
          <w:szCs w:val="24"/>
          <w:shd w:val="clear" w:color="auto" w:fill="FFFFFF"/>
        </w:rPr>
        <w:t xml:space="preserve">coaches and players </w:t>
      </w:r>
      <w:r w:rsidRPr="008B2C77" w:rsidR="00DC5746">
        <w:rPr>
          <w:rFonts w:ascii="Arial" w:hAnsi="Arial" w:cs="Arial"/>
          <w:color w:val="2A2A2A"/>
          <w:sz w:val="24"/>
          <w:szCs w:val="24"/>
          <w:shd w:val="clear" w:color="auto" w:fill="FFFFFF"/>
        </w:rPr>
        <w:t xml:space="preserve">alike </w:t>
      </w:r>
      <w:r w:rsidRPr="008B2C77" w:rsidR="00881AF1">
        <w:rPr>
          <w:rFonts w:ascii="Arial" w:hAnsi="Arial" w:cs="Arial"/>
          <w:color w:val="2A2A2A"/>
          <w:sz w:val="24"/>
          <w:szCs w:val="24"/>
          <w:shd w:val="clear" w:color="auto" w:fill="FFFFFF"/>
        </w:rPr>
        <w:t xml:space="preserve">predetermined learning </w:t>
      </w:r>
      <w:r w:rsidRPr="008B2C77" w:rsidR="00805642">
        <w:rPr>
          <w:rFonts w:ascii="Arial" w:hAnsi="Arial" w:cs="Arial"/>
          <w:color w:val="2A2A2A"/>
          <w:sz w:val="24"/>
          <w:szCs w:val="24"/>
          <w:shd w:val="clear" w:color="auto" w:fill="FFFFFF"/>
        </w:rPr>
        <w:t>behaviours</w:t>
      </w:r>
      <w:r w:rsidRPr="008B2C77" w:rsidR="00881AF1">
        <w:rPr>
          <w:rFonts w:ascii="Arial" w:hAnsi="Arial" w:cs="Arial"/>
          <w:color w:val="2A2A2A"/>
          <w:sz w:val="24"/>
          <w:szCs w:val="24"/>
          <w:shd w:val="clear" w:color="auto" w:fill="FFFFFF"/>
        </w:rPr>
        <w:t>, which are often predictable</w:t>
      </w:r>
      <w:r w:rsidRPr="008B2C77" w:rsidR="00DC5746">
        <w:rPr>
          <w:rFonts w:ascii="Arial" w:hAnsi="Arial" w:cs="Arial"/>
          <w:color w:val="2A2A2A"/>
          <w:sz w:val="24"/>
          <w:szCs w:val="24"/>
          <w:shd w:val="clear" w:color="auto" w:fill="FFFFFF"/>
        </w:rPr>
        <w:t>,</w:t>
      </w:r>
      <w:r w:rsidRPr="008B2C77" w:rsidR="00881AF1">
        <w:rPr>
          <w:rFonts w:ascii="Arial" w:hAnsi="Arial" w:cs="Arial"/>
          <w:color w:val="2A2A2A"/>
          <w:sz w:val="24"/>
          <w:szCs w:val="24"/>
          <w:shd w:val="clear" w:color="auto" w:fill="FFFFFF"/>
        </w:rPr>
        <w:t xml:space="preserve"> instead of looking more broadly at how a given player learns, how he solves problems </w:t>
      </w:r>
      <w:r w:rsidRPr="008B2C77" w:rsidR="00231E38">
        <w:rPr>
          <w:rFonts w:ascii="Arial" w:hAnsi="Arial" w:cs="Arial"/>
          <w:color w:val="2A2A2A"/>
          <w:sz w:val="24"/>
          <w:szCs w:val="24"/>
          <w:shd w:val="clear" w:color="auto" w:fill="FFFFFF"/>
        </w:rPr>
        <w:t>encountered</w:t>
      </w:r>
      <w:r w:rsidRPr="008B2C77" w:rsidR="00231E38">
        <w:rPr>
          <w:rFonts w:ascii="Arial" w:hAnsi="Arial" w:cs="Arial"/>
          <w:color w:val="2A2A2A"/>
          <w:sz w:val="24"/>
          <w:szCs w:val="24"/>
          <w:shd w:val="clear" w:color="auto" w:fill="FFFFFF"/>
        </w:rPr>
        <w:t xml:space="preserve"> on the pitch</w:t>
      </w:r>
      <w:r w:rsidRPr="008B2C77" w:rsidR="00881AF1">
        <w:rPr>
          <w:rFonts w:ascii="Arial" w:hAnsi="Arial" w:cs="Arial"/>
          <w:color w:val="2A2A2A"/>
          <w:sz w:val="24"/>
          <w:szCs w:val="24"/>
          <w:shd w:val="clear" w:color="auto" w:fill="FFFFFF"/>
        </w:rPr>
        <w:t xml:space="preserve"> and finally at what stage of learning he is at a</w:t>
      </w:r>
      <w:r w:rsidRPr="008B2C77" w:rsidR="00DC5746">
        <w:rPr>
          <w:rFonts w:ascii="Arial" w:hAnsi="Arial" w:cs="Arial"/>
          <w:color w:val="2A2A2A"/>
          <w:sz w:val="24"/>
          <w:szCs w:val="24"/>
          <w:shd w:val="clear" w:color="auto" w:fill="FFFFFF"/>
        </w:rPr>
        <w:t>ny</w:t>
      </w:r>
      <w:r w:rsidRPr="008B2C77" w:rsidR="00881AF1">
        <w:rPr>
          <w:rFonts w:ascii="Arial" w:hAnsi="Arial" w:cs="Arial"/>
          <w:color w:val="2A2A2A"/>
          <w:sz w:val="24"/>
          <w:szCs w:val="24"/>
          <w:shd w:val="clear" w:color="auto" w:fill="FFFFFF"/>
        </w:rPr>
        <w:t xml:space="preserve"> given moment. </w:t>
      </w:r>
    </w:p>
    <w:p xmlns:wp14="http://schemas.microsoft.com/office/word/2010/wordml" w:rsidRPr="008B2C77" w:rsidR="001A1167" w:rsidP="6DDEA648" w:rsidRDefault="001A1167" w14:paraId="2A326719" wp14:textId="2D1E6FCB">
      <w:pPr>
        <w:spacing w:after="0" w:line="480" w:lineRule="auto"/>
        <w:ind w:right="-613" w:firstLine="720"/>
        <w:jc w:val="both"/>
        <w:rPr>
          <w:ins w:author="Gary Smailes" w:date="2024-02-08T14:03:04.165Z" w:id="852211680"/>
          <w:rFonts w:ascii="Arial" w:hAnsi="Arial" w:cs="Arial"/>
          <w:color w:val="2A2A2A"/>
          <w:sz w:val="24"/>
          <w:szCs w:val="24"/>
        </w:rPr>
      </w:pPr>
      <w:r w:rsidRPr="008B2C77" w:rsidR="00881AF1">
        <w:rPr>
          <w:rFonts w:ascii="Arial" w:hAnsi="Arial" w:cs="Arial"/>
          <w:color w:val="2A2A2A"/>
          <w:sz w:val="24"/>
          <w:szCs w:val="24"/>
          <w:shd w:val="clear" w:color="auto" w:fill="FFFFFF"/>
        </w:rPr>
        <w:t>So</w:t>
      </w:r>
      <w:ins w:author="Gary Smailes" w:date="2024-02-08T14:02:45.581Z" w:id="826172669">
        <w:r w:rsidRPr="008B2C77" w:rsidR="00881AF1">
          <w:rPr>
            <w:rFonts w:ascii="Arial" w:hAnsi="Arial" w:cs="Arial"/>
            <w:color w:val="2A2A2A"/>
            <w:sz w:val="24"/>
            <w:szCs w:val="24"/>
            <w:shd w:val="clear" w:color="auto" w:fill="FFFFFF"/>
          </w:rPr>
          <w:t>,</w:t>
        </w:r>
      </w:ins>
      <w:r w:rsidRPr="008B2C77" w:rsidR="00881AF1">
        <w:rPr>
          <w:rFonts w:ascii="Arial" w:hAnsi="Arial" w:cs="Arial"/>
          <w:color w:val="2A2A2A"/>
          <w:sz w:val="24"/>
          <w:szCs w:val="24"/>
          <w:shd w:val="clear" w:color="auto" w:fill="FFFFFF"/>
        </w:rPr>
        <w:t xml:space="preserve"> if the game model dictates how to a</w:t>
      </w:r>
      <w:r w:rsidRPr="008B2C77" w:rsidR="00DC5746">
        <w:rPr>
          <w:rFonts w:ascii="Arial" w:hAnsi="Arial" w:cs="Arial"/>
          <w:color w:val="2A2A2A"/>
          <w:sz w:val="24"/>
          <w:szCs w:val="24"/>
          <w:shd w:val="clear" w:color="auto" w:fill="FFFFFF"/>
        </w:rPr>
        <w:t xml:space="preserve">pply </w:t>
      </w:r>
      <w:r w:rsidRPr="008B2C77" w:rsidR="00881AF1">
        <w:rPr>
          <w:rFonts w:ascii="Arial" w:hAnsi="Arial" w:cs="Arial"/>
          <w:color w:val="2A2A2A"/>
          <w:sz w:val="24"/>
          <w:szCs w:val="24"/>
          <w:shd w:val="clear" w:color="auto" w:fill="FFFFFF"/>
        </w:rPr>
        <w:t>pressing in one specific way, then</w:t>
      </w:r>
      <w:r w:rsidRPr="008B2C77" w:rsidR="00DC5746">
        <w:rPr>
          <w:rFonts w:ascii="Arial" w:hAnsi="Arial" w:cs="Arial"/>
          <w:color w:val="2A2A2A"/>
          <w:sz w:val="24"/>
          <w:szCs w:val="24"/>
          <w:shd w:val="clear" w:color="auto" w:fill="FFFFFF"/>
        </w:rPr>
        <w:t xml:space="preserve"> sure,</w:t>
      </w:r>
      <w:r w:rsidRPr="008B2C77" w:rsidR="00881AF1">
        <w:rPr>
          <w:rFonts w:ascii="Arial" w:hAnsi="Arial" w:cs="Arial"/>
          <w:color w:val="2A2A2A"/>
          <w:sz w:val="24"/>
          <w:szCs w:val="24"/>
          <w:shd w:val="clear" w:color="auto" w:fill="FFFFFF"/>
        </w:rPr>
        <w:t xml:space="preserve"> young players will understand the concept of pressing in th</w:t>
      </w:r>
      <w:r w:rsidRPr="008B2C77" w:rsidR="00DC5746">
        <w:rPr>
          <w:rFonts w:ascii="Arial" w:hAnsi="Arial" w:cs="Arial"/>
          <w:color w:val="2A2A2A"/>
          <w:sz w:val="24"/>
          <w:szCs w:val="24"/>
          <w:shd w:val="clear" w:color="auto" w:fill="FFFFFF"/>
        </w:rPr>
        <w:t>at</w:t>
      </w:r>
      <w:r w:rsidRPr="008B2C77" w:rsidR="00881AF1">
        <w:rPr>
          <w:rFonts w:ascii="Arial" w:hAnsi="Arial" w:cs="Arial"/>
          <w:color w:val="2A2A2A"/>
          <w:sz w:val="24"/>
          <w:szCs w:val="24"/>
          <w:shd w:val="clear" w:color="auto" w:fill="FFFFFF"/>
        </w:rPr>
        <w:t xml:space="preserve"> </w:t>
      </w:r>
      <w:r w:rsidRPr="008B2C77" w:rsidR="00582405">
        <w:rPr>
          <w:rFonts w:ascii="Arial" w:hAnsi="Arial" w:cs="Arial"/>
          <w:color w:val="2A2A2A"/>
          <w:sz w:val="24"/>
          <w:szCs w:val="24"/>
          <w:shd w:val="clear" w:color="auto" w:fill="FFFFFF"/>
        </w:rPr>
        <w:t>game model</w:t>
      </w:r>
      <w:r w:rsidRPr="008B2C77" w:rsidR="00CE346B">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However, </w:t>
      </w:r>
      <w:r w:rsidRPr="008B2C77" w:rsidR="00DC5746">
        <w:rPr>
          <w:rFonts w:ascii="Arial" w:hAnsi="Arial" w:cs="Arial"/>
          <w:color w:val="2A2A2A"/>
          <w:sz w:val="24"/>
          <w:szCs w:val="24"/>
          <w:shd w:val="clear" w:color="auto" w:fill="FFFFFF"/>
        </w:rPr>
        <w:t>other versions of pressing and adapting to what a</w:t>
      </w:r>
      <w:r w:rsidRPr="008B2C77" w:rsidR="0098552F">
        <w:rPr>
          <w:rFonts w:ascii="Arial" w:hAnsi="Arial" w:cs="Arial"/>
          <w:color w:val="2A2A2A"/>
          <w:sz w:val="24"/>
          <w:szCs w:val="24"/>
          <w:shd w:val="clear" w:color="auto" w:fill="FFFFFF"/>
        </w:rPr>
        <w:t>n opponent is</w:t>
      </w:r>
      <w:r w:rsidRPr="008B2C77" w:rsidR="00DC5746">
        <w:rPr>
          <w:rFonts w:ascii="Arial" w:hAnsi="Arial" w:cs="Arial"/>
          <w:color w:val="2A2A2A"/>
          <w:sz w:val="24"/>
          <w:szCs w:val="24"/>
          <w:shd w:val="clear" w:color="auto" w:fill="FFFFFF"/>
        </w:rPr>
        <w:t xml:space="preserve"> do</w:t>
      </w:r>
      <w:r w:rsidRPr="008B2C77" w:rsidR="0098552F">
        <w:rPr>
          <w:rFonts w:ascii="Arial" w:hAnsi="Arial" w:cs="Arial"/>
          <w:color w:val="2A2A2A"/>
          <w:sz w:val="24"/>
          <w:szCs w:val="24"/>
          <w:shd w:val="clear" w:color="auto" w:fill="FFFFFF"/>
        </w:rPr>
        <w:t xml:space="preserve">ing </w:t>
      </w:r>
      <w:r w:rsidRPr="008B2C77" w:rsidR="00881AF1">
        <w:rPr>
          <w:rFonts w:ascii="Arial" w:hAnsi="Arial" w:cs="Arial"/>
          <w:color w:val="2A2A2A"/>
          <w:sz w:val="24"/>
          <w:szCs w:val="24"/>
          <w:shd w:val="clear" w:color="auto" w:fill="FFFFFF"/>
        </w:rPr>
        <w:t>will be completely alien to</w:t>
      </w:r>
      <w:r w:rsidRPr="008B2C77" w:rsidR="0098552F">
        <w:rPr>
          <w:rFonts w:ascii="Arial" w:hAnsi="Arial" w:cs="Arial"/>
          <w:color w:val="2A2A2A"/>
          <w:sz w:val="24"/>
          <w:szCs w:val="24"/>
          <w:shd w:val="clear" w:color="auto" w:fill="FFFFFF"/>
        </w:rPr>
        <w:t xml:space="preserve"> them</w:t>
      </w:r>
      <w:r w:rsidRPr="008B2C77" w:rsidR="00881AF1">
        <w:rPr>
          <w:rFonts w:ascii="Arial" w:hAnsi="Arial" w:cs="Arial"/>
          <w:color w:val="2A2A2A"/>
          <w:sz w:val="24"/>
          <w:szCs w:val="24"/>
          <w:shd w:val="clear" w:color="auto" w:fill="FFFFFF"/>
        </w:rPr>
        <w:t xml:space="preserve">. </w:t>
      </w:r>
      <w:r w:rsidRPr="008B2C77" w:rsidR="0098552F">
        <w:rPr>
          <w:rFonts w:ascii="Arial" w:hAnsi="Arial" w:cs="Arial"/>
          <w:color w:val="2A2A2A"/>
          <w:sz w:val="24"/>
          <w:szCs w:val="24"/>
          <w:shd w:val="clear" w:color="auto" w:fill="FFFFFF"/>
        </w:rPr>
        <w:t>An a</w:t>
      </w:r>
      <w:r w:rsidRPr="008B2C77" w:rsidR="00881AF1">
        <w:rPr>
          <w:rFonts w:ascii="Arial" w:hAnsi="Arial" w:cs="Arial"/>
          <w:color w:val="2A2A2A"/>
          <w:sz w:val="24"/>
          <w:szCs w:val="24"/>
          <w:shd w:val="clear" w:color="auto" w:fill="FFFFFF"/>
        </w:rPr>
        <w:t xml:space="preserve">cademy also loses a unique opportunity to see how players really learn and how their thought process works in </w:t>
      </w:r>
      <w:r w:rsidRPr="008B2C77" w:rsidR="0098552F">
        <w:rPr>
          <w:rFonts w:ascii="Arial" w:hAnsi="Arial" w:cs="Arial"/>
          <w:color w:val="2A2A2A"/>
          <w:sz w:val="24"/>
          <w:szCs w:val="24"/>
          <w:shd w:val="clear" w:color="auto" w:fill="FFFFFF"/>
        </w:rPr>
        <w:t xml:space="preserve">the kind of </w:t>
      </w:r>
      <w:r w:rsidRPr="008B2C77" w:rsidR="00881AF1">
        <w:rPr>
          <w:rFonts w:ascii="Arial" w:hAnsi="Arial" w:cs="Arial"/>
          <w:color w:val="2A2A2A"/>
          <w:sz w:val="24"/>
          <w:szCs w:val="24"/>
          <w:shd w:val="clear" w:color="auto" w:fill="FFFFFF"/>
        </w:rPr>
        <w:t xml:space="preserve">conditions </w:t>
      </w:r>
      <w:r w:rsidRPr="008B2C77" w:rsidR="00EC1F7A">
        <w:rPr>
          <w:rFonts w:ascii="Arial" w:hAnsi="Arial" w:cs="Arial"/>
          <w:color w:val="2A2A2A"/>
          <w:sz w:val="24"/>
          <w:szCs w:val="24"/>
          <w:shd w:val="clear" w:color="auto" w:fill="FFFFFF"/>
        </w:rPr>
        <w:t xml:space="preserve">offered by </w:t>
      </w:r>
      <w:r w:rsidRPr="008B2C77" w:rsidR="0098552F">
        <w:rPr>
          <w:rFonts w:ascii="Arial" w:hAnsi="Arial" w:cs="Arial"/>
          <w:color w:val="2A2A2A"/>
          <w:sz w:val="24"/>
          <w:szCs w:val="24"/>
          <w:shd w:val="clear" w:color="auto" w:fill="FFFFFF"/>
        </w:rPr>
        <w:t>a</w:t>
      </w:r>
      <w:r w:rsidRPr="008B2C77" w:rsidR="00881AF1">
        <w:rPr>
          <w:rFonts w:ascii="Arial" w:hAnsi="Arial" w:cs="Arial"/>
          <w:color w:val="2A2A2A"/>
          <w:sz w:val="24"/>
          <w:szCs w:val="24"/>
          <w:shd w:val="clear" w:color="auto" w:fill="FFFFFF"/>
        </w:rPr>
        <w:t xml:space="preserve"> game </w:t>
      </w:r>
      <w:r w:rsidRPr="008B2C77" w:rsidR="0098552F">
        <w:rPr>
          <w:rFonts w:ascii="Arial" w:hAnsi="Arial" w:cs="Arial"/>
          <w:color w:val="2A2A2A"/>
          <w:sz w:val="24"/>
          <w:szCs w:val="24"/>
          <w:shd w:val="clear" w:color="auto" w:fill="FFFFFF"/>
        </w:rPr>
        <w:t>as opposed to the game model</w:t>
      </w:r>
      <w:r w:rsidRPr="008B2C77" w:rsidR="00881AF1">
        <w:rPr>
          <w:rFonts w:ascii="Arial" w:hAnsi="Arial" w:cs="Arial"/>
          <w:color w:val="2A2A2A"/>
          <w:sz w:val="24"/>
          <w:szCs w:val="24"/>
          <w:shd w:val="clear" w:color="auto" w:fill="FFFFFF"/>
        </w:rPr>
        <w:t xml:space="preserve">. </w:t>
      </w:r>
    </w:p>
    <w:p xmlns:wp14="http://schemas.microsoft.com/office/word/2010/wordml" w:rsidRPr="008B2C77" w:rsidR="001A1167" w:rsidP="6DDEA648" w:rsidRDefault="001A1167" w14:paraId="7D8443D9" wp14:textId="4E0463F0">
      <w:pPr>
        <w:spacing w:after="0" w:line="480" w:lineRule="auto"/>
        <w:ind w:right="-613" w:firstLine="720"/>
        <w:jc w:val="both"/>
        <w:rPr>
          <w:ins w:author="Gary Smailes" w:date="2024-02-08T14:05:11.259Z" w:id="185310086"/>
          <w:rFonts w:ascii="Arial" w:hAnsi="Arial" w:cs="Arial"/>
          <w:color w:val="2A2A2A"/>
          <w:sz w:val="24"/>
          <w:szCs w:val="24"/>
        </w:rPr>
      </w:pPr>
      <w:r w:rsidRPr="008B2C77" w:rsidR="00881AF1">
        <w:rPr>
          <w:rFonts w:ascii="Arial" w:hAnsi="Arial" w:cs="Arial"/>
          <w:color w:val="2A2A2A"/>
          <w:sz w:val="24"/>
          <w:szCs w:val="24"/>
          <w:shd w:val="clear" w:color="auto" w:fill="FFFFFF"/>
        </w:rPr>
        <w:t>In other words,</w:t>
      </w:r>
      <w:r w:rsidRPr="008B2C77" w:rsidR="0098552F">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players </w:t>
      </w:r>
      <w:r w:rsidRPr="008B2C77" w:rsidR="0098552F">
        <w:rPr>
          <w:rFonts w:ascii="Arial" w:hAnsi="Arial" w:cs="Arial"/>
          <w:color w:val="2A2A2A"/>
          <w:sz w:val="24"/>
          <w:szCs w:val="24"/>
          <w:shd w:val="clear" w:color="auto" w:fill="FFFFFF"/>
        </w:rPr>
        <w:t xml:space="preserve">learn </w:t>
      </w:r>
      <w:r w:rsidRPr="008B2C77" w:rsidR="00881AF1">
        <w:rPr>
          <w:rFonts w:ascii="Arial" w:hAnsi="Arial" w:cs="Arial"/>
          <w:color w:val="2A2A2A"/>
          <w:sz w:val="24"/>
          <w:szCs w:val="24"/>
          <w:shd w:val="clear" w:color="auto" w:fill="FFFFFF"/>
        </w:rPr>
        <w:t xml:space="preserve">the </w:t>
      </w:r>
      <w:r w:rsidRPr="008B2C77" w:rsidR="00582405">
        <w:rPr>
          <w:rFonts w:ascii="Arial" w:hAnsi="Arial" w:cs="Arial"/>
          <w:color w:val="2A2A2A"/>
          <w:sz w:val="24"/>
          <w:szCs w:val="24"/>
          <w:shd w:val="clear" w:color="auto" w:fill="FFFFFF"/>
        </w:rPr>
        <w:t>game model</w:t>
      </w:r>
      <w:r w:rsidRPr="008B2C77" w:rsidR="00881AF1">
        <w:rPr>
          <w:rFonts w:ascii="Arial" w:hAnsi="Arial" w:cs="Arial"/>
          <w:color w:val="2A2A2A"/>
          <w:sz w:val="24"/>
          <w:szCs w:val="24"/>
          <w:shd w:val="clear" w:color="auto" w:fill="FFFFFF"/>
        </w:rPr>
        <w:t xml:space="preserve">, not the game itself. Thanks to this, we </w:t>
      </w:r>
      <w:r w:rsidRPr="008B2C77" w:rsidR="00881AF1">
        <w:rPr>
          <w:rFonts w:ascii="Arial" w:hAnsi="Arial" w:cs="Arial"/>
          <w:color w:val="2A2A2A"/>
          <w:sz w:val="24"/>
          <w:szCs w:val="24"/>
          <w:shd w:val="clear" w:color="auto" w:fill="FFFFFF"/>
        </w:rPr>
        <w:t>can</w:t>
      </w:r>
      <w:r w:rsidRPr="008B2C77" w:rsidR="0098552F">
        <w:rPr>
          <w:rFonts w:ascii="Arial" w:hAnsi="Arial" w:cs="Arial"/>
          <w:color w:val="2A2A2A"/>
          <w:sz w:val="24"/>
          <w:szCs w:val="24"/>
          <w:shd w:val="clear" w:color="auto" w:fill="FFFFFF"/>
        </w:rPr>
        <w:t>’t</w:t>
      </w:r>
      <w:r w:rsidRPr="008B2C77" w:rsidR="0098552F">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talk about a long-term learning </w:t>
      </w:r>
      <w:r w:rsidRPr="008B2C77" w:rsidR="00881AF1">
        <w:rPr>
          <w:rFonts w:ascii="Arial" w:hAnsi="Arial" w:cs="Arial"/>
          <w:color w:val="2A2A2A"/>
          <w:sz w:val="24"/>
          <w:szCs w:val="24"/>
          <w:shd w:val="clear" w:color="auto" w:fill="FFFFFF"/>
        </w:rPr>
        <w:t>process, since</w:t>
      </w:r>
      <w:r w:rsidRPr="008B2C77" w:rsidR="00881AF1">
        <w:rPr>
          <w:rFonts w:ascii="Arial" w:hAnsi="Arial" w:cs="Arial"/>
          <w:color w:val="2A2A2A"/>
          <w:sz w:val="24"/>
          <w:szCs w:val="24"/>
          <w:shd w:val="clear" w:color="auto" w:fill="FFFFFF"/>
        </w:rPr>
        <w:t xml:space="preserve"> each player must adapt his individual other abilities to one st</w:t>
      </w:r>
      <w:r w:rsidRPr="008B2C77" w:rsidR="0098552F">
        <w:rPr>
          <w:rFonts w:ascii="Arial" w:hAnsi="Arial" w:cs="Arial"/>
          <w:color w:val="2A2A2A"/>
          <w:sz w:val="24"/>
          <w:szCs w:val="24"/>
          <w:shd w:val="clear" w:color="auto" w:fill="FFFFFF"/>
        </w:rPr>
        <w:t xml:space="preserve">ructured game </w:t>
      </w:r>
      <w:r w:rsidRPr="008B2C77" w:rsidR="00881AF1">
        <w:rPr>
          <w:rFonts w:ascii="Arial" w:hAnsi="Arial" w:cs="Arial"/>
          <w:color w:val="2A2A2A"/>
          <w:sz w:val="24"/>
          <w:szCs w:val="24"/>
          <w:shd w:val="clear" w:color="auto" w:fill="FFFFFF"/>
        </w:rPr>
        <w:t xml:space="preserve">form. This is a short-sighted process </w:t>
      </w:r>
      <w:r w:rsidRPr="008B2C77" w:rsidR="0098552F">
        <w:rPr>
          <w:rFonts w:ascii="Arial" w:hAnsi="Arial" w:cs="Arial"/>
          <w:color w:val="2A2A2A"/>
          <w:sz w:val="24"/>
          <w:szCs w:val="24"/>
          <w:shd w:val="clear" w:color="auto" w:fill="FFFFFF"/>
        </w:rPr>
        <w:t xml:space="preserve">in which all the players, and not only those who just happen to fit the game model, are derived of the chance </w:t>
      </w:r>
      <w:r w:rsidRPr="008B2C77" w:rsidR="00881AF1">
        <w:rPr>
          <w:rFonts w:ascii="Arial" w:hAnsi="Arial" w:cs="Arial"/>
          <w:color w:val="2A2A2A"/>
          <w:sz w:val="24"/>
          <w:szCs w:val="24"/>
          <w:shd w:val="clear" w:color="auto" w:fill="FFFFFF"/>
        </w:rPr>
        <w:t xml:space="preserve">to fully develop their potential. Therefore, the solution could be to focus </w:t>
      </w:r>
      <w:r w:rsidRPr="008B2C77" w:rsidR="0098552F">
        <w:rPr>
          <w:rFonts w:ascii="Arial" w:hAnsi="Arial" w:cs="Arial"/>
          <w:color w:val="2A2A2A"/>
          <w:sz w:val="24"/>
          <w:szCs w:val="24"/>
          <w:shd w:val="clear" w:color="auto" w:fill="FFFFFF"/>
        </w:rPr>
        <w:t xml:space="preserve">on </w:t>
      </w:r>
      <w:r w:rsidRPr="008B2C77" w:rsidR="00881AF1">
        <w:rPr>
          <w:rFonts w:ascii="Arial" w:hAnsi="Arial" w:cs="Arial"/>
          <w:color w:val="2A2A2A"/>
          <w:sz w:val="24"/>
          <w:szCs w:val="24"/>
          <w:shd w:val="clear" w:color="auto" w:fill="FFFFFF"/>
        </w:rPr>
        <w:t xml:space="preserve">and teach the game according to the </w:t>
      </w:r>
      <w:r w:rsidRPr="008B2C77" w:rsidR="0098552F">
        <w:rPr>
          <w:rFonts w:ascii="Arial" w:hAnsi="Arial" w:cs="Arial"/>
          <w:color w:val="2A2A2A"/>
          <w:sz w:val="24"/>
          <w:szCs w:val="24"/>
          <w:shd w:val="clear" w:color="auto" w:fill="FFFFFF"/>
        </w:rPr>
        <w:t xml:space="preserve">game’s </w:t>
      </w:r>
      <w:r w:rsidRPr="008B2C77" w:rsidR="00881AF1">
        <w:rPr>
          <w:rFonts w:ascii="Arial" w:hAnsi="Arial" w:cs="Arial"/>
          <w:color w:val="2A2A2A"/>
          <w:sz w:val="24"/>
          <w:szCs w:val="24"/>
          <w:shd w:val="clear" w:color="auto" w:fill="FFFFFF"/>
        </w:rPr>
        <w:t>simple rules (attacking and defending), especially at the early-school and school level</w:t>
      </w:r>
      <w:r w:rsidRPr="008B2C77" w:rsidR="00A24313">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Thanks to this, we</w:t>
      </w:r>
      <w:r w:rsidRPr="008B2C77" w:rsidR="0098552F">
        <w:rPr>
          <w:rFonts w:ascii="Arial" w:hAnsi="Arial" w:cs="Arial"/>
          <w:color w:val="2A2A2A"/>
          <w:sz w:val="24"/>
          <w:szCs w:val="24"/>
          <w:shd w:val="clear" w:color="auto" w:fill="FFFFFF"/>
        </w:rPr>
        <w:t xml:space="preserve"> </w:t>
      </w:r>
      <w:r w:rsidRPr="008B2C77" w:rsidR="00231E38">
        <w:rPr>
          <w:rFonts w:ascii="Arial" w:hAnsi="Arial" w:cs="Arial"/>
          <w:color w:val="2A2A2A"/>
          <w:sz w:val="24"/>
          <w:szCs w:val="24"/>
          <w:shd w:val="clear" w:color="auto" w:fill="FFFFFF"/>
        </w:rPr>
        <w:t>w</w:t>
      </w:r>
      <w:r w:rsidRPr="008B2C77" w:rsidR="0098552F">
        <w:rPr>
          <w:rFonts w:ascii="Arial" w:hAnsi="Arial" w:cs="Arial"/>
          <w:color w:val="2A2A2A"/>
          <w:sz w:val="24"/>
          <w:szCs w:val="24"/>
          <w:shd w:val="clear" w:color="auto" w:fill="FFFFFF"/>
        </w:rPr>
        <w:t xml:space="preserve">ould be able to </w:t>
      </w:r>
      <w:r w:rsidRPr="008B2C77" w:rsidR="00881AF1">
        <w:rPr>
          <w:rFonts w:ascii="Arial" w:hAnsi="Arial" w:cs="Arial"/>
          <w:color w:val="2A2A2A"/>
          <w:sz w:val="24"/>
          <w:szCs w:val="24"/>
          <w:shd w:val="clear" w:color="auto" w:fill="FFFFFF"/>
        </w:rPr>
        <w:t>see and observe much more detail. Young players would not be locked in</w:t>
      </w:r>
      <w:r w:rsidRPr="008B2C77" w:rsidR="0098552F">
        <w:rPr>
          <w:rFonts w:ascii="Arial" w:hAnsi="Arial" w:cs="Arial"/>
          <w:color w:val="2A2A2A"/>
          <w:sz w:val="24"/>
          <w:szCs w:val="24"/>
          <w:shd w:val="clear" w:color="auto" w:fill="FFFFFF"/>
        </w:rPr>
        <w:t>to</w:t>
      </w:r>
      <w:r w:rsidRPr="008B2C77" w:rsidR="00881AF1">
        <w:rPr>
          <w:rFonts w:ascii="Arial" w:hAnsi="Arial" w:cs="Arial"/>
          <w:color w:val="2A2A2A"/>
          <w:sz w:val="24"/>
          <w:szCs w:val="24"/>
          <w:shd w:val="clear" w:color="auto" w:fill="FFFFFF"/>
        </w:rPr>
        <w:t xml:space="preserve"> a strict</w:t>
      </w:r>
      <w:r w:rsidRPr="008B2C77" w:rsidR="00231E38">
        <w:rPr>
          <w:rFonts w:ascii="Arial" w:hAnsi="Arial" w:cs="Arial"/>
          <w:color w:val="2A2A2A"/>
          <w:sz w:val="24"/>
          <w:szCs w:val="24"/>
          <w:shd w:val="clear" w:color="auto" w:fill="FFFFFF"/>
        </w:rPr>
        <w:t>, regimented</w:t>
      </w:r>
      <w:r w:rsidRPr="008B2C77" w:rsidR="00881AF1">
        <w:rPr>
          <w:rFonts w:ascii="Arial" w:hAnsi="Arial" w:cs="Arial"/>
          <w:color w:val="2A2A2A"/>
          <w:sz w:val="24"/>
          <w:szCs w:val="24"/>
          <w:shd w:val="clear" w:color="auto" w:fill="FFFFFF"/>
        </w:rPr>
        <w:t xml:space="preserve"> framework, but would learn to play football according to its simple rules. The rules of the game, or a program based only on them, would allow </w:t>
      </w:r>
      <w:r w:rsidRPr="008B2C77" w:rsidR="00625D58">
        <w:rPr>
          <w:rFonts w:ascii="Arial" w:hAnsi="Arial" w:cs="Arial"/>
          <w:color w:val="2A2A2A"/>
          <w:sz w:val="24"/>
          <w:szCs w:val="24"/>
          <w:shd w:val="clear" w:color="auto" w:fill="FFFFFF"/>
        </w:rPr>
        <w:t>youngsters</w:t>
      </w:r>
      <w:r w:rsidRPr="008B2C77" w:rsidR="00881AF1">
        <w:rPr>
          <w:rFonts w:ascii="Arial" w:hAnsi="Arial" w:cs="Arial"/>
          <w:color w:val="2A2A2A"/>
          <w:sz w:val="24"/>
          <w:szCs w:val="24"/>
          <w:shd w:val="clear" w:color="auto" w:fill="FFFFFF"/>
        </w:rPr>
        <w:t xml:space="preserve"> to develop their potential and abilities in more creative conditions. </w:t>
      </w:r>
    </w:p>
    <w:p xmlns:wp14="http://schemas.microsoft.com/office/word/2010/wordml" w:rsidRPr="008B2C77" w:rsidR="001A1167" w:rsidP="6DDEA648" w:rsidRDefault="001A1167" w14:paraId="6AEAEF43" wp14:textId="7281652D">
      <w:pPr>
        <w:spacing w:after="0" w:line="480" w:lineRule="auto"/>
        <w:ind w:right="-613" w:firstLine="720"/>
        <w:jc w:val="both"/>
        <w:rPr>
          <w:ins w:author="Gary Smailes" w:date="2024-02-08T14:05:55.529Z" w:id="986495102"/>
          <w:rFonts w:ascii="Arial" w:hAnsi="Arial" w:cs="Arial"/>
          <w:color w:val="2A2A2A"/>
          <w:sz w:val="24"/>
          <w:szCs w:val="24"/>
        </w:rPr>
      </w:pPr>
      <w:r w:rsidRPr="008B2C77" w:rsidR="00881AF1">
        <w:rPr>
          <w:rFonts w:ascii="Arial" w:hAnsi="Arial" w:cs="Arial"/>
          <w:color w:val="2A2A2A"/>
          <w:sz w:val="24"/>
          <w:szCs w:val="24"/>
          <w:shd w:val="clear" w:color="auto" w:fill="FFFFFF"/>
        </w:rPr>
        <w:t xml:space="preserve">A more creative environment would allow </w:t>
      </w:r>
      <w:r w:rsidRPr="008B2C77" w:rsidR="00061139">
        <w:rPr>
          <w:rFonts w:ascii="Arial" w:hAnsi="Arial" w:cs="Arial"/>
          <w:color w:val="2A2A2A"/>
          <w:sz w:val="24"/>
          <w:szCs w:val="24"/>
          <w:shd w:val="clear" w:color="auto" w:fill="FFFFFF"/>
        </w:rPr>
        <w:t xml:space="preserve">them </w:t>
      </w:r>
      <w:r w:rsidRPr="008B2C77" w:rsidR="00881AF1">
        <w:rPr>
          <w:rFonts w:ascii="Arial" w:hAnsi="Arial" w:cs="Arial"/>
          <w:color w:val="2A2A2A"/>
          <w:sz w:val="24"/>
          <w:szCs w:val="24"/>
          <w:shd w:val="clear" w:color="auto" w:fill="FFFFFF"/>
        </w:rPr>
        <w:t xml:space="preserve">to engage more in the learning process. As Mary </w:t>
      </w:r>
      <w:r w:rsidRPr="008B2C77" w:rsidR="00881AF1">
        <w:rPr>
          <w:rFonts w:ascii="Arial" w:hAnsi="Arial" w:cs="Arial"/>
          <w:color w:val="2A2A2A"/>
          <w:sz w:val="24"/>
          <w:szCs w:val="24"/>
          <w:shd w:val="clear" w:color="auto" w:fill="FFFFFF"/>
        </w:rPr>
        <w:t xml:space="preserve">Immorfinao</w:t>
      </w:r>
      <w:r w:rsidRPr="008B2C77" w:rsidR="00881AF1">
        <w:rPr>
          <w:rFonts w:ascii="Arial" w:hAnsi="Arial" w:cs="Arial"/>
          <w:color w:val="2A2A2A"/>
          <w:sz w:val="24"/>
          <w:szCs w:val="24"/>
          <w:shd w:val="clear" w:color="auto" w:fill="FFFFFF"/>
        </w:rPr>
        <w:t xml:space="preserve">-Yang </w:t>
      </w:r>
      <w:r w:rsidRPr="008B2C77" w:rsidR="00061139">
        <w:rPr>
          <w:rFonts w:ascii="Arial" w:hAnsi="Arial" w:cs="Arial"/>
          <w:color w:val="2A2A2A"/>
          <w:sz w:val="24"/>
          <w:szCs w:val="24"/>
          <w:shd w:val="clear" w:color="auto" w:fill="FFFFFF"/>
        </w:rPr>
        <w:t>mentioned,</w:t>
      </w:r>
      <w:r w:rsidRPr="008B2C77" w:rsidR="00881AF1">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learning needs emotions in an environment that reflects </w:t>
      </w:r>
      <w:r w:rsidRPr="008B2C77" w:rsidR="00061139">
        <w:rPr>
          <w:rFonts w:ascii="Arial" w:hAnsi="Arial" w:cs="Arial"/>
          <w:color w:val="2A2A2A"/>
          <w:sz w:val="24"/>
          <w:szCs w:val="24"/>
          <w:shd w:val="clear" w:color="auto" w:fill="FFFFFF"/>
        </w:rPr>
        <w:t xml:space="preserve">the </w:t>
      </w:r>
      <w:r w:rsidRPr="008B2C77" w:rsidR="00881AF1">
        <w:rPr>
          <w:rFonts w:ascii="Arial" w:hAnsi="Arial" w:cs="Arial"/>
          <w:color w:val="2A2A2A"/>
          <w:sz w:val="24"/>
          <w:szCs w:val="24"/>
          <w:shd w:val="clear" w:color="auto" w:fill="FFFFFF"/>
        </w:rPr>
        <w:t xml:space="preserve">game. All young players differ from each other, have different </w:t>
      </w:r>
      <w:r w:rsidRPr="008B2C77" w:rsidR="00881AF1">
        <w:rPr>
          <w:rFonts w:ascii="Arial" w:hAnsi="Arial" w:cs="Arial"/>
          <w:color w:val="2A2A2A"/>
          <w:sz w:val="24"/>
          <w:szCs w:val="24"/>
          <w:shd w:val="clear" w:color="auto" w:fill="FFFFFF"/>
        </w:rPr>
        <w:t>experiences</w:t>
      </w:r>
      <w:r w:rsidRPr="008B2C77" w:rsidR="00061139">
        <w:rPr>
          <w:rFonts w:ascii="Arial" w:hAnsi="Arial" w:cs="Arial"/>
          <w:color w:val="2A2A2A"/>
          <w:sz w:val="24"/>
          <w:szCs w:val="24"/>
          <w:shd w:val="clear" w:color="auto" w:fill="FFFFFF"/>
        </w:rPr>
        <w:t xml:space="preserve"> and</w:t>
      </w:r>
      <w:r w:rsidRPr="008B2C77" w:rsidR="00881AF1">
        <w:rPr>
          <w:rFonts w:ascii="Arial" w:hAnsi="Arial" w:cs="Arial"/>
          <w:color w:val="2A2A2A"/>
          <w:sz w:val="24"/>
          <w:szCs w:val="24"/>
          <w:shd w:val="clear" w:color="auto" w:fill="FFFFFF"/>
        </w:rPr>
        <w:t xml:space="preserve"> grow up in different environments. All this has an impact on how they really learn. </w:t>
      </w:r>
      <w:r w:rsidRPr="008B2C77" w:rsidR="00061139">
        <w:rPr>
          <w:rFonts w:ascii="Arial" w:hAnsi="Arial" w:cs="Arial"/>
          <w:color w:val="2A2A2A"/>
          <w:sz w:val="24"/>
          <w:szCs w:val="24"/>
          <w:shd w:val="clear" w:color="auto" w:fill="FFFFFF"/>
        </w:rPr>
        <w:t>True, g</w:t>
      </w:r>
      <w:r w:rsidRPr="008B2C77" w:rsidR="00881AF1">
        <w:rPr>
          <w:rFonts w:ascii="Arial" w:hAnsi="Arial" w:cs="Arial"/>
          <w:color w:val="2A2A2A"/>
          <w:sz w:val="24"/>
          <w:szCs w:val="24"/>
          <w:shd w:val="clear" w:color="auto" w:fill="FFFFFF"/>
        </w:rPr>
        <w:t xml:space="preserve">ame models reflect the game, but only in one way, thanks to which they </w:t>
      </w:r>
      <w:r w:rsidRPr="008B2C77" w:rsidR="00061139">
        <w:rPr>
          <w:rFonts w:ascii="Arial" w:hAnsi="Arial" w:cs="Arial"/>
          <w:color w:val="2A2A2A"/>
          <w:sz w:val="24"/>
          <w:szCs w:val="24"/>
          <w:shd w:val="clear" w:color="auto" w:fill="FFFFFF"/>
        </w:rPr>
        <w:t xml:space="preserve">restrict </w:t>
      </w:r>
      <w:r w:rsidRPr="008B2C77" w:rsidR="00881AF1">
        <w:rPr>
          <w:rFonts w:ascii="Arial" w:hAnsi="Arial" w:cs="Arial"/>
          <w:color w:val="2A2A2A"/>
          <w:sz w:val="24"/>
          <w:szCs w:val="24"/>
          <w:shd w:val="clear" w:color="auto" w:fill="FFFFFF"/>
        </w:rPr>
        <w:t xml:space="preserve">the development of those young players who, due to their </w:t>
      </w:r>
      <w:r w:rsidRPr="008B2C77" w:rsidR="00061139">
        <w:rPr>
          <w:rFonts w:ascii="Arial" w:hAnsi="Arial" w:cs="Arial"/>
          <w:color w:val="2A2A2A"/>
          <w:sz w:val="24"/>
          <w:szCs w:val="24"/>
          <w:shd w:val="clear" w:color="auto" w:fill="FFFFFF"/>
        </w:rPr>
        <w:t xml:space="preserve">creative </w:t>
      </w:r>
      <w:r w:rsidRPr="008B2C77" w:rsidR="00881AF1">
        <w:rPr>
          <w:rFonts w:ascii="Arial" w:hAnsi="Arial" w:cs="Arial"/>
          <w:color w:val="2A2A2A"/>
          <w:sz w:val="24"/>
          <w:szCs w:val="24"/>
          <w:shd w:val="clear" w:color="auto" w:fill="FFFFFF"/>
        </w:rPr>
        <w:t xml:space="preserve">and unusual </w:t>
      </w:r>
      <w:r w:rsidRPr="008B2C77" w:rsidR="00061139">
        <w:rPr>
          <w:rFonts w:ascii="Arial" w:hAnsi="Arial" w:cs="Arial"/>
          <w:color w:val="2A2A2A"/>
          <w:sz w:val="24"/>
          <w:szCs w:val="24"/>
          <w:shd w:val="clear" w:color="auto" w:fill="FFFFFF"/>
        </w:rPr>
        <w:t>traits</w:t>
      </w:r>
      <w:r w:rsidRPr="008B2C77" w:rsidR="00881AF1">
        <w:rPr>
          <w:rFonts w:ascii="Arial" w:hAnsi="Arial" w:cs="Arial"/>
          <w:color w:val="2A2A2A"/>
          <w:sz w:val="24"/>
          <w:szCs w:val="24"/>
          <w:shd w:val="clear" w:color="auto" w:fill="FFFFFF"/>
        </w:rPr>
        <w:t xml:space="preserve">, want to play and solve problems in </w:t>
      </w:r>
      <w:r w:rsidRPr="008B2C77" w:rsidR="00881AF1">
        <w:rPr>
          <w:rFonts w:ascii="Arial" w:hAnsi="Arial" w:cs="Arial"/>
          <w:color w:val="2A2A2A"/>
          <w:sz w:val="24"/>
          <w:szCs w:val="24"/>
          <w:shd w:val="clear" w:color="auto" w:fill="FFFFFF"/>
        </w:rPr>
        <w:t>different way</w:t>
      </w:r>
      <w:r w:rsidRPr="008B2C77" w:rsidR="008B1271">
        <w:rPr>
          <w:rFonts w:ascii="Arial" w:hAnsi="Arial" w:cs="Arial"/>
          <w:color w:val="2A2A2A"/>
          <w:sz w:val="24"/>
          <w:szCs w:val="24"/>
          <w:shd w:val="clear" w:color="auto" w:fill="FFFFFF"/>
        </w:rPr>
        <w:t>s</w:t>
      </w:r>
      <w:r w:rsidRPr="008B2C77" w:rsidR="00061139">
        <w:rPr>
          <w:rFonts w:ascii="Arial" w:hAnsi="Arial" w:cs="Arial"/>
          <w:color w:val="2A2A2A"/>
          <w:sz w:val="24"/>
          <w:szCs w:val="24"/>
          <w:shd w:val="clear" w:color="auto" w:fill="FFFFFF"/>
        </w:rPr>
        <w:t xml:space="preserve">, </w:t>
      </w:r>
      <w:r w:rsidRPr="008B2C77" w:rsidR="008B1271">
        <w:rPr>
          <w:rFonts w:ascii="Arial" w:hAnsi="Arial" w:cs="Arial"/>
          <w:color w:val="2A2A2A"/>
          <w:sz w:val="24"/>
          <w:szCs w:val="24"/>
          <w:shd w:val="clear" w:color="auto" w:fill="FFFFFF"/>
        </w:rPr>
        <w:t xml:space="preserve">meaning </w:t>
      </w:r>
      <w:r w:rsidRPr="008B2C77" w:rsidR="00061139">
        <w:rPr>
          <w:rFonts w:ascii="Arial" w:hAnsi="Arial" w:cs="Arial"/>
          <w:color w:val="2A2A2A"/>
          <w:sz w:val="24"/>
          <w:szCs w:val="24"/>
          <w:shd w:val="clear" w:color="auto" w:fill="FFFFFF"/>
        </w:rPr>
        <w:t xml:space="preserve">those </w:t>
      </w:r>
      <w:r w:rsidRPr="008B2C77" w:rsidR="00EC1F7A">
        <w:rPr>
          <w:rFonts w:ascii="Arial" w:hAnsi="Arial" w:cs="Arial"/>
          <w:color w:val="2A2A2A"/>
          <w:sz w:val="24"/>
          <w:szCs w:val="24"/>
          <w:shd w:val="clear" w:color="auto" w:fill="FFFFFF"/>
        </w:rPr>
        <w:t xml:space="preserve">not favoured by </w:t>
      </w:r>
      <w:r w:rsidRPr="008B2C77" w:rsidR="00061139">
        <w:rPr>
          <w:rFonts w:ascii="Arial" w:hAnsi="Arial" w:cs="Arial"/>
          <w:color w:val="2A2A2A"/>
          <w:sz w:val="24"/>
          <w:szCs w:val="24"/>
          <w:shd w:val="clear" w:color="auto" w:fill="FFFFFF"/>
        </w:rPr>
        <w:t xml:space="preserve">a given </w:t>
      </w:r>
      <w:r w:rsidRPr="008B2C77" w:rsidR="00881AF1">
        <w:rPr>
          <w:rFonts w:ascii="Arial" w:hAnsi="Arial" w:cs="Arial"/>
          <w:color w:val="2A2A2A"/>
          <w:sz w:val="24"/>
          <w:szCs w:val="24"/>
          <w:shd w:val="clear" w:color="auto" w:fill="FFFFFF"/>
        </w:rPr>
        <w:t>model</w:t>
      </w:r>
      <w:r w:rsidRPr="008B2C77" w:rsidR="002B56E8">
        <w:rPr>
          <w:rFonts w:ascii="Arial" w:hAnsi="Arial" w:cs="Arial"/>
          <w:color w:val="2A2A2A"/>
          <w:sz w:val="24"/>
          <w:szCs w:val="24"/>
          <w:shd w:val="clear" w:color="auto" w:fill="FFFFFF"/>
        </w:rPr>
        <w:t xml:space="preserve">. </w:t>
      </w:r>
      <w:r w:rsidRPr="008B2C77" w:rsidR="00F26F15">
        <w:rPr>
          <w:rFonts w:ascii="Arial" w:hAnsi="Arial" w:cs="Arial"/>
          <w:color w:val="2A2A2A"/>
          <w:sz w:val="24"/>
          <w:szCs w:val="24"/>
          <w:shd w:val="clear" w:color="auto" w:fill="FFFFFF"/>
        </w:rPr>
        <w:t xml:space="preserve">Such players, although they have excellent potential, are expelled from the academy. Coaches </w:t>
      </w:r>
      <w:r w:rsidRPr="008B2C77" w:rsidR="00F26F15">
        <w:rPr>
          <w:rFonts w:ascii="Arial" w:hAnsi="Arial" w:cs="Arial"/>
          <w:color w:val="2A2A2A"/>
          <w:sz w:val="24"/>
          <w:szCs w:val="24"/>
          <w:shd w:val="clear" w:color="auto" w:fill="FFFFFF"/>
        </w:rPr>
        <w:t>take into account</w:t>
      </w:r>
      <w:r w:rsidRPr="008B2C77" w:rsidR="00F26F15">
        <w:rPr>
          <w:rFonts w:ascii="Arial" w:hAnsi="Arial" w:cs="Arial"/>
          <w:color w:val="2A2A2A"/>
          <w:sz w:val="24"/>
          <w:szCs w:val="24"/>
          <w:shd w:val="clear" w:color="auto" w:fill="FFFFFF"/>
        </w:rPr>
        <w:t xml:space="preserve"> only the game and training model and on this basis evaluate their </w:t>
      </w:r>
      <w:r w:rsidRPr="008B2C77" w:rsidR="00805642">
        <w:rPr>
          <w:rFonts w:ascii="Arial" w:hAnsi="Arial" w:cs="Arial"/>
          <w:color w:val="2A2A2A"/>
          <w:sz w:val="24"/>
          <w:szCs w:val="24"/>
          <w:shd w:val="clear" w:color="auto" w:fill="FFFFFF"/>
        </w:rPr>
        <w:t>protégées</w:t>
      </w:r>
      <w:r w:rsidRPr="008B2C77" w:rsidR="00F26F15">
        <w:rPr>
          <w:rFonts w:ascii="Arial" w:hAnsi="Arial" w:cs="Arial"/>
          <w:color w:val="2A2A2A"/>
          <w:sz w:val="24"/>
          <w:szCs w:val="24"/>
          <w:shd w:val="clear" w:color="auto" w:fill="FFFFFF"/>
        </w:rPr>
        <w:t xml:space="preserve">’ achievements. </w:t>
      </w:r>
    </w:p>
    <w:p xmlns:wp14="http://schemas.microsoft.com/office/word/2010/wordml" w:rsidRPr="008B2C77" w:rsidR="001A1167" w:rsidP="6DDEA648" w:rsidRDefault="001A1167" w14:paraId="185E52FB" wp14:textId="4DAC5367">
      <w:pPr>
        <w:spacing w:after="0" w:line="480" w:lineRule="auto"/>
        <w:ind w:right="-613" w:firstLine="720"/>
        <w:jc w:val="both"/>
        <w:rPr>
          <w:ins w:author="Gary Smailes" w:date="2024-02-08T14:06:11.714Z" w:id="1740034064"/>
          <w:rFonts w:ascii="Arial" w:hAnsi="Arial" w:cs="Arial"/>
          <w:color w:val="2A2A2A"/>
          <w:sz w:val="24"/>
          <w:szCs w:val="24"/>
        </w:rPr>
      </w:pPr>
      <w:r w:rsidRPr="008B2C77" w:rsidR="00F26F15">
        <w:rPr>
          <w:rFonts w:ascii="Arial" w:hAnsi="Arial" w:cs="Arial"/>
          <w:color w:val="2A2A2A"/>
          <w:sz w:val="24"/>
          <w:szCs w:val="24"/>
          <w:shd w:val="clear" w:color="auto" w:fill="FFFFFF"/>
        </w:rPr>
        <w:t xml:space="preserve">I appreciate that there </w:t>
      </w:r>
      <w:r w:rsidRPr="008B2C77" w:rsidR="00F26F15">
        <w:rPr>
          <w:rFonts w:ascii="Arial" w:hAnsi="Arial" w:cs="Arial"/>
          <w:color w:val="2A2A2A"/>
          <w:sz w:val="24"/>
          <w:szCs w:val="24"/>
          <w:shd w:val="clear" w:color="auto" w:fill="FFFFFF"/>
        </w:rPr>
        <w:t>have to</w:t>
      </w:r>
      <w:r w:rsidRPr="008B2C77" w:rsidR="00F26F15">
        <w:rPr>
          <w:rFonts w:ascii="Arial" w:hAnsi="Arial" w:cs="Arial"/>
          <w:color w:val="2A2A2A"/>
          <w:sz w:val="24"/>
          <w:szCs w:val="24"/>
          <w:shd w:val="clear" w:color="auto" w:fill="FFFFFF"/>
        </w:rPr>
        <w:t xml:space="preserve"> be some basics that allow us to judge the progress of players. </w:t>
      </w:r>
      <w:r w:rsidRPr="008B2C77" w:rsidR="00805642">
        <w:rPr>
          <w:rFonts w:ascii="Arial" w:hAnsi="Arial" w:cs="Arial"/>
          <w:color w:val="2A2A2A"/>
          <w:sz w:val="24"/>
          <w:szCs w:val="24"/>
          <w:shd w:val="clear" w:color="auto" w:fill="FFFFFF"/>
        </w:rPr>
        <w:t>Nevertheless</w:t>
      </w:r>
      <w:ins w:author="Gary Smailes" w:date="2024-02-08T14:06:03.238Z" w:id="1585453862">
        <w:r w:rsidRPr="008B2C77" w:rsidR="00805642">
          <w:rPr>
            <w:rFonts w:ascii="Arial" w:hAnsi="Arial" w:cs="Arial"/>
            <w:color w:val="2A2A2A"/>
            <w:sz w:val="24"/>
            <w:szCs w:val="24"/>
            <w:shd w:val="clear" w:color="auto" w:fill="FFFFFF"/>
          </w:rPr>
          <w:t>,</w:t>
        </w:r>
      </w:ins>
      <w:r w:rsidRPr="008B2C77" w:rsidR="00F26F15">
        <w:rPr>
          <w:rFonts w:ascii="Arial" w:hAnsi="Arial" w:cs="Arial"/>
          <w:color w:val="2A2A2A"/>
          <w:sz w:val="24"/>
          <w:szCs w:val="24"/>
          <w:shd w:val="clear" w:color="auto" w:fill="FFFFFF"/>
        </w:rPr>
        <w:t xml:space="preserve"> we judge their progress in the game model, but </w:t>
      </w:r>
      <w:r w:rsidRPr="008B2C77" w:rsidR="00F26F15">
        <w:rPr>
          <w:rFonts w:ascii="Arial" w:hAnsi="Arial" w:cs="Arial"/>
          <w:color w:val="2A2A2A"/>
          <w:sz w:val="24"/>
          <w:szCs w:val="24"/>
          <w:shd w:val="clear" w:color="auto" w:fill="FFFFFF"/>
        </w:rPr>
        <w:t xml:space="preserve">don’t</w:t>
      </w:r>
      <w:r w:rsidRPr="008B2C77" w:rsidR="00F26F15">
        <w:rPr>
          <w:rFonts w:ascii="Arial" w:hAnsi="Arial" w:cs="Arial"/>
          <w:color w:val="2A2A2A"/>
          <w:sz w:val="24"/>
          <w:szCs w:val="24"/>
          <w:shd w:val="clear" w:color="auto" w:fill="FFFFFF"/>
        </w:rPr>
        <w:t xml:space="preserve"> judge and evaluate the learning </w:t>
      </w:r>
      <w:r w:rsidRPr="008B2C77" w:rsidR="00F26F15">
        <w:rPr>
          <w:rFonts w:ascii="Arial" w:hAnsi="Arial" w:cs="Arial"/>
          <w:color w:val="2A2A2A"/>
          <w:sz w:val="24"/>
          <w:szCs w:val="24"/>
          <w:shd w:val="clear" w:color="auto" w:fill="FFFFFF"/>
        </w:rPr>
        <w:t xml:space="preserve">process as a whole</w:t>
      </w:r>
      <w:r w:rsidRPr="008B2C77" w:rsidR="00F26F15">
        <w:rPr>
          <w:rFonts w:ascii="Arial" w:hAnsi="Arial" w:cs="Arial"/>
          <w:color w:val="2A2A2A"/>
          <w:sz w:val="24"/>
          <w:szCs w:val="24"/>
          <w:shd w:val="clear" w:color="auto" w:fill="FFFFFF"/>
        </w:rPr>
        <w:t xml:space="preserve">. </w:t>
      </w:r>
    </w:p>
    <w:p xmlns:wp14="http://schemas.microsoft.com/office/word/2010/wordml" w:rsidRPr="008B2C77" w:rsidR="001A1167" w:rsidP="6DDEA648" w:rsidRDefault="001A1167" w14:paraId="0D31C8AC" wp14:textId="3C1FEE4B">
      <w:pPr>
        <w:spacing w:after="0" w:line="480" w:lineRule="auto"/>
        <w:ind w:right="-613" w:firstLine="720"/>
        <w:jc w:val="both"/>
        <w:rPr>
          <w:ins w:author="Gary Smailes" w:date="2024-02-08T14:06:48.624Z" w:id="1430044557"/>
          <w:rFonts w:ascii="Arial" w:hAnsi="Arial" w:cs="Arial"/>
          <w:color w:val="2A2A2A"/>
          <w:sz w:val="24"/>
          <w:szCs w:val="24"/>
        </w:rPr>
      </w:pPr>
      <w:r w:rsidRPr="008B2C77" w:rsidR="00F26F15">
        <w:rPr>
          <w:rFonts w:ascii="Arial" w:hAnsi="Arial" w:cs="Arial"/>
          <w:color w:val="2A2A2A"/>
          <w:sz w:val="24"/>
          <w:szCs w:val="24"/>
          <w:shd w:val="clear" w:color="auto" w:fill="FFFFFF"/>
        </w:rPr>
        <w:t xml:space="preserve">Returning to the definition of learning and the learning process </w:t>
      </w:r>
      <w:r w:rsidRPr="008B2C77" w:rsidR="00805642">
        <w:rPr>
          <w:rFonts w:ascii="Arial" w:hAnsi="Arial" w:cs="Arial"/>
          <w:color w:val="2A2A2A"/>
          <w:sz w:val="24"/>
          <w:szCs w:val="24"/>
          <w:shd w:val="clear" w:color="auto" w:fill="FFFFFF"/>
        </w:rPr>
        <w:t>that</w:t>
      </w:r>
      <w:r w:rsidRPr="008B2C77" w:rsidR="00F26F15">
        <w:rPr>
          <w:rFonts w:ascii="Arial" w:hAnsi="Arial" w:cs="Arial"/>
          <w:color w:val="2A2A2A"/>
          <w:sz w:val="24"/>
          <w:szCs w:val="24"/>
          <w:shd w:val="clear" w:color="auto" w:fill="FFFFFF"/>
        </w:rPr>
        <w:t xml:space="preserve"> I cited at the beginning, a game model may not necessarily engage the brain of adolescents</w:t>
      </w:r>
      <w:ins w:author="Gary Smailes" w:date="2024-02-08T14:06:22.411Z" w:id="1938372245">
        <w:r w:rsidRPr="008B2C77" w:rsidR="00F26F15">
          <w:rPr>
            <w:rFonts w:ascii="Arial" w:hAnsi="Arial" w:cs="Arial"/>
            <w:color w:val="2A2A2A"/>
            <w:sz w:val="24"/>
            <w:szCs w:val="24"/>
            <w:shd w:val="clear" w:color="auto" w:fill="FFFFFF"/>
          </w:rPr>
          <w:t xml:space="preserve">,</w:t>
        </w:r>
      </w:ins>
      <w:r w:rsidRPr="008B2C77" w:rsidR="00F26F15">
        <w:rPr>
          <w:rFonts w:ascii="Arial" w:hAnsi="Arial" w:cs="Arial"/>
          <w:color w:val="2A2A2A"/>
          <w:sz w:val="24"/>
          <w:szCs w:val="24"/>
          <w:shd w:val="clear" w:color="auto" w:fill="FFFFFF"/>
        </w:rPr>
        <w:t xml:space="preserve"> so that they actively </w:t>
      </w:r>
      <w:r w:rsidRPr="008B2C77" w:rsidR="00F26F15">
        <w:rPr>
          <w:rFonts w:ascii="Arial" w:hAnsi="Arial" w:cs="Arial"/>
          <w:color w:val="2A2A2A"/>
          <w:sz w:val="24"/>
          <w:szCs w:val="24"/>
          <w:shd w:val="clear" w:color="auto" w:fill="FFFFFF"/>
        </w:rPr>
        <w:t xml:space="preserve">participate</w:t>
      </w:r>
      <w:r w:rsidRPr="008B2C77" w:rsidR="00F26F15">
        <w:rPr>
          <w:rFonts w:ascii="Arial" w:hAnsi="Arial" w:cs="Arial"/>
          <w:color w:val="2A2A2A"/>
          <w:sz w:val="24"/>
          <w:szCs w:val="24"/>
          <w:shd w:val="clear" w:color="auto" w:fill="FFFFFF"/>
        </w:rPr>
        <w:t xml:space="preserve"> in the learning process.</w:t>
      </w:r>
      <w:r w:rsidRPr="008B2C77" w:rsidR="00C009C0">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Often </w:t>
      </w:r>
      <w:r w:rsidRPr="008B2C77" w:rsidR="00F26F15">
        <w:rPr>
          <w:rFonts w:ascii="Arial" w:hAnsi="Arial" w:cs="Arial"/>
          <w:color w:val="2A2A2A"/>
          <w:sz w:val="24"/>
          <w:szCs w:val="24"/>
          <w:shd w:val="clear" w:color="auto" w:fill="FFFFFF"/>
        </w:rPr>
        <w:t>a</w:t>
      </w:r>
      <w:r w:rsidRPr="008B2C77" w:rsidR="00881AF1">
        <w:rPr>
          <w:rFonts w:ascii="Arial" w:hAnsi="Arial" w:cs="Arial"/>
          <w:color w:val="2A2A2A"/>
          <w:sz w:val="24"/>
          <w:szCs w:val="24"/>
          <w:shd w:val="clear" w:color="auto" w:fill="FFFFFF"/>
        </w:rPr>
        <w:t xml:space="preserve"> game model </w:t>
      </w:r>
      <w:r w:rsidRPr="008B2C77" w:rsidR="00F26F15">
        <w:rPr>
          <w:rFonts w:ascii="Arial" w:hAnsi="Arial" w:cs="Arial"/>
          <w:color w:val="2A2A2A"/>
          <w:sz w:val="24"/>
          <w:szCs w:val="24"/>
          <w:shd w:val="clear" w:color="auto" w:fill="FFFFFF"/>
        </w:rPr>
        <w:t xml:space="preserve">includes </w:t>
      </w:r>
      <w:r w:rsidRPr="008B2C77" w:rsidR="00881AF1">
        <w:rPr>
          <w:rFonts w:ascii="Arial" w:hAnsi="Arial" w:cs="Arial"/>
          <w:color w:val="2A2A2A"/>
          <w:sz w:val="24"/>
          <w:szCs w:val="24"/>
          <w:shd w:val="clear" w:color="auto" w:fill="FFFFFF"/>
        </w:rPr>
        <w:t>exercises that not only</w:t>
      </w:r>
      <w:r w:rsidRPr="008B2C77" w:rsidR="00BE5E47">
        <w:rPr>
          <w:rFonts w:ascii="Arial" w:hAnsi="Arial" w:cs="Arial"/>
          <w:color w:val="2A2A2A"/>
          <w:sz w:val="24"/>
          <w:szCs w:val="24"/>
          <w:shd w:val="clear" w:color="auto" w:fill="FFFFFF"/>
        </w:rPr>
        <w:t xml:space="preserve"> </w:t>
      </w:r>
      <w:r w:rsidRPr="008B2C77" w:rsidR="00F26F15">
        <w:rPr>
          <w:rFonts w:ascii="Arial" w:hAnsi="Arial" w:cs="Arial"/>
          <w:color w:val="2A2A2A"/>
          <w:sz w:val="24"/>
          <w:szCs w:val="24"/>
          <w:shd w:val="clear" w:color="auto" w:fill="FFFFFF"/>
        </w:rPr>
        <w:t xml:space="preserve">fail to </w:t>
      </w:r>
      <w:r w:rsidRPr="008B2C77" w:rsidR="00881AF1">
        <w:rPr>
          <w:rFonts w:ascii="Arial" w:hAnsi="Arial" w:cs="Arial"/>
          <w:color w:val="2A2A2A"/>
          <w:sz w:val="24"/>
          <w:szCs w:val="24"/>
          <w:shd w:val="clear" w:color="auto" w:fill="FFFFFF"/>
        </w:rPr>
        <w:t>inspire and</w:t>
      </w:r>
      <w:r w:rsidRPr="008B2C77" w:rsidR="00BE5E47">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 xml:space="preserve">engage </w:t>
      </w:r>
      <w:r w:rsidRPr="008B2C77" w:rsidR="00DD4732">
        <w:rPr>
          <w:rFonts w:ascii="Arial" w:hAnsi="Arial" w:cs="Arial"/>
          <w:color w:val="2A2A2A"/>
          <w:sz w:val="24"/>
          <w:szCs w:val="24"/>
          <w:shd w:val="clear" w:color="auto" w:fill="FFFFFF"/>
        </w:rPr>
        <w:t>adolescents</w:t>
      </w:r>
      <w:r w:rsidRPr="008B2C77" w:rsidR="00881AF1">
        <w:rPr>
          <w:rFonts w:ascii="Arial" w:hAnsi="Arial" w:cs="Arial"/>
          <w:color w:val="2A2A2A"/>
          <w:sz w:val="24"/>
          <w:szCs w:val="24"/>
          <w:shd w:val="clear" w:color="auto" w:fill="FFFFFF"/>
        </w:rPr>
        <w:t xml:space="preserve"> to learn, but also</w:t>
      </w:r>
      <w:r w:rsidRPr="008B2C77" w:rsidR="00BE5E47">
        <w:rPr>
          <w:rFonts w:ascii="Arial" w:hAnsi="Arial" w:cs="Arial"/>
          <w:color w:val="2A2A2A"/>
          <w:sz w:val="24"/>
          <w:szCs w:val="24"/>
          <w:shd w:val="clear" w:color="auto" w:fill="FFFFFF"/>
        </w:rPr>
        <w:t xml:space="preserve"> </w:t>
      </w:r>
      <w:r w:rsidRPr="008B2C77" w:rsidR="00F26F15">
        <w:rPr>
          <w:rFonts w:ascii="Arial" w:hAnsi="Arial" w:cs="Arial"/>
          <w:color w:val="2A2A2A"/>
          <w:sz w:val="24"/>
          <w:szCs w:val="24"/>
          <w:shd w:val="clear" w:color="auto" w:fill="FFFFFF"/>
        </w:rPr>
        <w:t xml:space="preserve">fail to</w:t>
      </w:r>
      <w:r w:rsidRPr="008B2C77" w:rsidR="00F26F15">
        <w:rPr>
          <w:rFonts w:ascii="Arial" w:hAnsi="Arial" w:cs="Arial"/>
          <w:color w:val="2A2A2A"/>
          <w:sz w:val="24"/>
          <w:szCs w:val="24"/>
          <w:shd w:val="clear" w:color="auto" w:fill="FFFFFF"/>
        </w:rPr>
        <w:t xml:space="preserve"> </w:t>
      </w:r>
      <w:r w:rsidRPr="008B2C77" w:rsidR="00BE5E47">
        <w:rPr>
          <w:rFonts w:ascii="Arial" w:hAnsi="Arial" w:cs="Arial"/>
          <w:color w:val="2A2A2A"/>
          <w:sz w:val="24"/>
          <w:szCs w:val="24"/>
          <w:shd w:val="clear" w:color="auto" w:fill="FFFFFF"/>
        </w:rPr>
        <w:t>t</w:t>
      </w:r>
      <w:r w:rsidRPr="008B2C77" w:rsidR="00F26F15">
        <w:rPr>
          <w:rFonts w:ascii="Arial" w:hAnsi="Arial" w:cs="Arial"/>
          <w:color w:val="2A2A2A"/>
          <w:sz w:val="24"/>
          <w:szCs w:val="24"/>
          <w:shd w:val="clear" w:color="auto" w:fill="FFFFFF"/>
        </w:rPr>
        <w:t xml:space="preserve">rigger </w:t>
      </w:r>
      <w:r w:rsidRPr="008B2C77" w:rsidR="00881AF1">
        <w:rPr>
          <w:rFonts w:ascii="Arial" w:hAnsi="Arial" w:cs="Arial"/>
          <w:color w:val="2A2A2A"/>
          <w:sz w:val="24"/>
          <w:szCs w:val="24"/>
          <w:shd w:val="clear" w:color="auto" w:fill="FFFFFF"/>
        </w:rPr>
        <w:t xml:space="preserve">any emotions. For example, if a </w:t>
      </w:r>
      <w:ins w:author="Gary Smailes" w:date="2024-02-08T14:06:31.966Z" w:id="1419056904">
        <w:r w:rsidRPr="008B2C77" w:rsidR="00881AF1">
          <w:rPr>
            <w:rFonts w:ascii="Arial" w:hAnsi="Arial" w:cs="Arial"/>
            <w:color w:val="2A2A2A"/>
            <w:sz w:val="24"/>
            <w:szCs w:val="24"/>
            <w:shd w:val="clear" w:color="auto" w:fill="FFFFFF"/>
          </w:rPr>
          <w:t xml:space="preserve">ten</w:t>
        </w:r>
      </w:ins>
      <w:del w:author="Gary Smailes" w:date="2024-02-08T14:06:30.868Z" w:id="1686355778">
        <w:r w:rsidRPr="6DDEA648" w:rsidDel="6DDEA648">
          <w:rPr>
            <w:rFonts w:ascii="Arial" w:hAnsi="Arial" w:cs="Arial"/>
            <w:color w:val="2A2A2A"/>
            <w:sz w:val="24"/>
            <w:szCs w:val="24"/>
          </w:rPr>
          <w:delText>10</w:delText>
        </w:r>
      </w:del>
      <w:r w:rsidRPr="008B2C77" w:rsidR="00881AF1">
        <w:rPr>
          <w:rFonts w:ascii="Arial" w:hAnsi="Arial" w:cs="Arial"/>
          <w:color w:val="2A2A2A"/>
          <w:sz w:val="24"/>
          <w:szCs w:val="24"/>
          <w:shd w:val="clear" w:color="auto" w:fill="FFFFFF"/>
        </w:rPr>
        <w:t xml:space="preserve">-year-old </w:t>
      </w:r>
      <w:r w:rsidRPr="008B2C77" w:rsidR="00881AF1">
        <w:rPr>
          <w:rFonts w:ascii="Arial" w:hAnsi="Arial" w:cs="Arial"/>
          <w:color w:val="2A2A2A"/>
          <w:sz w:val="24"/>
          <w:szCs w:val="24"/>
          <w:shd w:val="clear" w:color="auto" w:fill="FFFFFF"/>
        </w:rPr>
        <w:t>has to</w:t>
      </w:r>
      <w:r w:rsidRPr="008B2C77" w:rsidR="00881AF1">
        <w:rPr>
          <w:rFonts w:ascii="Arial" w:hAnsi="Arial" w:cs="Arial"/>
          <w:color w:val="2A2A2A"/>
          <w:sz w:val="24"/>
          <w:szCs w:val="24"/>
          <w:shd w:val="clear" w:color="auto" w:fill="FFFFFF"/>
        </w:rPr>
        <w:t xml:space="preserve"> run from one </w:t>
      </w:r>
      <w:r w:rsidRPr="008B2C77" w:rsidR="00F26F15">
        <w:rPr>
          <w:rFonts w:ascii="Arial" w:hAnsi="Arial" w:cs="Arial"/>
          <w:color w:val="2A2A2A"/>
          <w:sz w:val="24"/>
          <w:szCs w:val="24"/>
          <w:shd w:val="clear" w:color="auto" w:fill="FFFFFF"/>
        </w:rPr>
        <w:t xml:space="preserve">prop </w:t>
      </w:r>
      <w:r w:rsidRPr="008B2C77" w:rsidR="00881AF1">
        <w:rPr>
          <w:rFonts w:ascii="Arial" w:hAnsi="Arial" w:cs="Arial"/>
          <w:color w:val="2A2A2A"/>
          <w:sz w:val="24"/>
          <w:szCs w:val="24"/>
          <w:shd w:val="clear" w:color="auto" w:fill="FFFFFF"/>
        </w:rPr>
        <w:t xml:space="preserve">to another with no purpose, </w:t>
      </w:r>
      <w:r w:rsidRPr="008B2C77" w:rsidR="00881AF1">
        <w:rPr>
          <w:rFonts w:ascii="Arial" w:hAnsi="Arial" w:cs="Arial"/>
          <w:color w:val="2A2A2A"/>
          <w:sz w:val="24"/>
          <w:szCs w:val="24"/>
          <w:shd w:val="clear" w:color="auto" w:fill="FFFFFF"/>
        </w:rPr>
        <w:t>decision</w:t>
      </w:r>
      <w:r w:rsidRPr="008B2C77" w:rsidR="00070436">
        <w:rPr>
          <w:rFonts w:ascii="Arial" w:hAnsi="Arial" w:cs="Arial"/>
          <w:color w:val="2A2A2A"/>
          <w:sz w:val="24"/>
          <w:szCs w:val="24"/>
          <w:shd w:val="clear" w:color="auto" w:fill="FFFFFF"/>
        </w:rPr>
        <w:t xml:space="preserve"> or</w:t>
      </w:r>
      <w:r w:rsidRPr="008B2C77" w:rsidR="00881AF1">
        <w:rPr>
          <w:rFonts w:ascii="Arial" w:hAnsi="Arial" w:cs="Arial"/>
          <w:color w:val="2A2A2A"/>
          <w:sz w:val="24"/>
          <w:szCs w:val="24"/>
          <w:shd w:val="clear" w:color="auto" w:fill="FFFFFF"/>
        </w:rPr>
        <w:t xml:space="preserve"> emotional involvement, he </w:t>
      </w:r>
      <w:r w:rsidRPr="008B2C77" w:rsidR="00881AF1">
        <w:rPr>
          <w:rFonts w:ascii="Arial" w:hAnsi="Arial" w:cs="Arial"/>
          <w:color w:val="2A2A2A"/>
          <w:sz w:val="24"/>
          <w:szCs w:val="24"/>
          <w:shd w:val="clear" w:color="auto" w:fill="FFFFFF"/>
        </w:rPr>
        <w:t xml:space="preserve">won't</w:t>
      </w:r>
      <w:r w:rsidRPr="008B2C77" w:rsidR="00881AF1">
        <w:rPr>
          <w:rFonts w:ascii="Arial" w:hAnsi="Arial" w:cs="Arial"/>
          <w:color w:val="2A2A2A"/>
          <w:sz w:val="24"/>
          <w:szCs w:val="24"/>
          <w:shd w:val="clear" w:color="auto" w:fill="FFFFFF"/>
        </w:rPr>
        <w:t xml:space="preserve"> learn effectively</w:t>
      </w:r>
      <w:r w:rsidRPr="008B2C77" w:rsidR="00C009C0">
        <w:rPr>
          <w:rFonts w:ascii="Arial" w:hAnsi="Arial" w:cs="Arial"/>
          <w:color w:val="2A2A2A"/>
          <w:sz w:val="24"/>
          <w:szCs w:val="24"/>
          <w:shd w:val="clear" w:color="auto" w:fill="FFFFFF"/>
        </w:rPr>
        <w:t>.</w:t>
      </w:r>
      <w:r w:rsidRPr="008B2C77" w:rsidR="0069089E">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It's</w:t>
      </w:r>
      <w:r w:rsidRPr="008B2C77" w:rsidR="00881AF1">
        <w:rPr>
          <w:rFonts w:ascii="Arial" w:hAnsi="Arial" w:cs="Arial"/>
          <w:color w:val="2A2A2A"/>
          <w:sz w:val="24"/>
          <w:szCs w:val="24"/>
          <w:shd w:val="clear" w:color="auto" w:fill="FFFFFF"/>
        </w:rPr>
        <w:t xml:space="preserve"> just boring! </w:t>
      </w:r>
      <w:r w:rsidRPr="008B2C77" w:rsidR="00DD4732">
        <w:rPr>
          <w:rFonts w:ascii="Arial" w:hAnsi="Arial" w:cs="Arial"/>
          <w:color w:val="2A2A2A"/>
          <w:sz w:val="24"/>
          <w:szCs w:val="24"/>
          <w:shd w:val="clear" w:color="auto" w:fill="FFFFFF"/>
        </w:rPr>
        <w:t>Adolescents</w:t>
      </w:r>
      <w:r w:rsidRPr="008B2C77" w:rsidR="00881AF1">
        <w:rPr>
          <w:rFonts w:ascii="Arial" w:hAnsi="Arial" w:cs="Arial"/>
          <w:color w:val="2A2A2A"/>
          <w:sz w:val="24"/>
          <w:szCs w:val="24"/>
          <w:shd w:val="clear" w:color="auto" w:fill="FFFFFF"/>
        </w:rPr>
        <w:t xml:space="preserve"> need to have a meaningful goal so that their learning process starts</w:t>
      </w:r>
      <w:r w:rsidRPr="008B2C77" w:rsidR="00F26F15">
        <w:rPr>
          <w:rFonts w:ascii="Arial" w:hAnsi="Arial" w:cs="Arial"/>
          <w:color w:val="2A2A2A"/>
          <w:sz w:val="24"/>
          <w:szCs w:val="24"/>
          <w:shd w:val="clear" w:color="auto" w:fill="FFFFFF"/>
        </w:rPr>
        <w:t xml:space="preserve"> up</w:t>
      </w:r>
      <w:r w:rsidRPr="008B2C77" w:rsidR="00881AF1">
        <w:rPr>
          <w:rFonts w:ascii="Arial" w:hAnsi="Arial" w:cs="Arial"/>
          <w:color w:val="2A2A2A"/>
          <w:sz w:val="24"/>
          <w:szCs w:val="24"/>
          <w:shd w:val="clear" w:color="auto" w:fill="FFFFFF"/>
        </w:rPr>
        <w:t xml:space="preserve"> at all and </w:t>
      </w:r>
      <w:r w:rsidRPr="008B2C77" w:rsidR="00F26F15">
        <w:rPr>
          <w:rFonts w:ascii="Arial" w:hAnsi="Arial" w:cs="Arial"/>
          <w:color w:val="2A2A2A"/>
          <w:sz w:val="24"/>
          <w:szCs w:val="24"/>
          <w:shd w:val="clear" w:color="auto" w:fill="FFFFFF"/>
        </w:rPr>
        <w:t xml:space="preserve">is </w:t>
      </w:r>
      <w:r w:rsidRPr="008B2C77" w:rsidR="00881AF1">
        <w:rPr>
          <w:rFonts w:ascii="Arial" w:hAnsi="Arial" w:cs="Arial"/>
          <w:color w:val="2A2A2A"/>
          <w:sz w:val="24"/>
          <w:szCs w:val="24"/>
          <w:shd w:val="clear" w:color="auto" w:fill="FFFFFF"/>
        </w:rPr>
        <w:t>then sustain</w:t>
      </w:r>
      <w:r w:rsidRPr="008B2C77" w:rsidR="00F26F15">
        <w:rPr>
          <w:rFonts w:ascii="Arial" w:hAnsi="Arial" w:cs="Arial"/>
          <w:color w:val="2A2A2A"/>
          <w:sz w:val="24"/>
          <w:szCs w:val="24"/>
          <w:shd w:val="clear" w:color="auto" w:fill="FFFFFF"/>
        </w:rPr>
        <w:t>ed</w:t>
      </w:r>
      <w:r w:rsidRPr="008B2C77" w:rsidR="00881AF1">
        <w:rPr>
          <w:rFonts w:ascii="Arial" w:hAnsi="Arial" w:cs="Arial"/>
          <w:color w:val="2A2A2A"/>
          <w:sz w:val="24"/>
          <w:szCs w:val="24"/>
          <w:shd w:val="clear" w:color="auto" w:fill="FFFFFF"/>
        </w:rPr>
        <w:t xml:space="preserve"> long term. </w:t>
      </w:r>
    </w:p>
    <w:p xmlns:wp14="http://schemas.microsoft.com/office/word/2010/wordml" w:rsidRPr="008B2C77" w:rsidR="001A1167" w:rsidP="6DDEA648" w:rsidRDefault="001A1167" w14:paraId="4C485859" wp14:textId="092BBA95">
      <w:pPr>
        <w:spacing w:after="0" w:line="480" w:lineRule="auto"/>
        <w:ind w:right="-613" w:firstLine="720"/>
        <w:jc w:val="both"/>
        <w:rPr>
          <w:rFonts w:ascii="Arial" w:hAnsi="Arial" w:cs="Arial"/>
          <w:color w:val="2A2A2A"/>
          <w:sz w:val="24"/>
          <w:szCs w:val="24"/>
          <w:shd w:val="clear" w:color="auto" w:fill="FFFFFF"/>
        </w:rPr>
      </w:pPr>
      <w:r w:rsidRPr="008B2C77" w:rsidR="00881AF1">
        <w:rPr>
          <w:rFonts w:ascii="Arial" w:hAnsi="Arial" w:cs="Arial"/>
          <w:color w:val="2A2A2A"/>
          <w:sz w:val="24"/>
          <w:szCs w:val="24"/>
          <w:shd w:val="clear" w:color="auto" w:fill="FFFFFF"/>
        </w:rPr>
        <w:t xml:space="preserve">I </w:t>
      </w:r>
      <w:r w:rsidRPr="008B2C77" w:rsidR="00F26F15">
        <w:rPr>
          <w:rFonts w:ascii="Arial" w:hAnsi="Arial" w:cs="Arial"/>
          <w:color w:val="2A2A2A"/>
          <w:sz w:val="24"/>
          <w:szCs w:val="24"/>
          <w:shd w:val="clear" w:color="auto" w:fill="FFFFFF"/>
        </w:rPr>
        <w:t xml:space="preserve">use </w:t>
      </w:r>
      <w:r w:rsidRPr="008B2C77" w:rsidR="00881AF1">
        <w:rPr>
          <w:rFonts w:ascii="Arial" w:hAnsi="Arial" w:cs="Arial"/>
          <w:color w:val="2A2A2A"/>
          <w:sz w:val="24"/>
          <w:szCs w:val="24"/>
          <w:shd w:val="clear" w:color="auto" w:fill="FFFFFF"/>
        </w:rPr>
        <w:t xml:space="preserve">the </w:t>
      </w:r>
      <w:r w:rsidRPr="008B2C77" w:rsidR="00F26F15">
        <w:rPr>
          <w:rFonts w:ascii="Arial" w:hAnsi="Arial" w:cs="Arial"/>
          <w:color w:val="2A2A2A"/>
          <w:sz w:val="24"/>
          <w:szCs w:val="24"/>
          <w:shd w:val="clear" w:color="auto" w:fill="FFFFFF"/>
        </w:rPr>
        <w:t>expression l</w:t>
      </w:r>
      <w:r w:rsidRPr="008B2C77" w:rsidR="00881AF1">
        <w:rPr>
          <w:rFonts w:ascii="Arial" w:hAnsi="Arial" w:cs="Arial"/>
          <w:color w:val="2A2A2A"/>
          <w:sz w:val="24"/>
          <w:szCs w:val="24"/>
          <w:shd w:val="clear" w:color="auto" w:fill="FFFFFF"/>
        </w:rPr>
        <w:t>ong</w:t>
      </w:r>
      <w:r w:rsidRPr="008B2C77" w:rsidR="00070436">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term</w:t>
      </w:r>
      <w:r w:rsidRPr="008B2C77" w:rsidR="00F26F15">
        <w:rPr>
          <w:rFonts w:ascii="Arial" w:hAnsi="Arial" w:cs="Arial"/>
          <w:color w:val="2A2A2A"/>
          <w:sz w:val="24"/>
          <w:szCs w:val="24"/>
          <w:shd w:val="clear" w:color="auto" w:fill="FFFFFF"/>
        </w:rPr>
        <w:t xml:space="preserve"> in the</w:t>
      </w:r>
      <w:r w:rsidRPr="008B2C77" w:rsidR="00881AF1">
        <w:rPr>
          <w:rFonts w:ascii="Arial" w:hAnsi="Arial" w:cs="Arial"/>
          <w:color w:val="2A2A2A"/>
          <w:sz w:val="24"/>
          <w:szCs w:val="24"/>
          <w:shd w:val="clear" w:color="auto" w:fill="FFFFFF"/>
        </w:rPr>
        <w:t xml:space="preserve"> sense that a given academy will not only raise decent people, </w:t>
      </w:r>
      <w:r w:rsidRPr="008B2C77" w:rsidR="00805642">
        <w:rPr>
          <w:rFonts w:ascii="Arial" w:hAnsi="Arial" w:cs="Arial"/>
          <w:color w:val="2A2A2A"/>
          <w:sz w:val="24"/>
          <w:szCs w:val="24"/>
          <w:shd w:val="clear" w:color="auto" w:fill="FFFFFF"/>
        </w:rPr>
        <w:t>instil</w:t>
      </w:r>
      <w:r w:rsidRPr="008B2C77" w:rsidR="00881AF1">
        <w:rPr>
          <w:rFonts w:ascii="Arial" w:hAnsi="Arial" w:cs="Arial"/>
          <w:color w:val="2A2A2A"/>
          <w:sz w:val="24"/>
          <w:szCs w:val="24"/>
          <w:shd w:val="clear" w:color="auto" w:fill="FFFFFF"/>
        </w:rPr>
        <w:t xml:space="preserve"> a love for football (former </w:t>
      </w:r>
      <w:r w:rsidRPr="008B2C77" w:rsidR="00022674">
        <w:rPr>
          <w:rFonts w:ascii="Arial" w:hAnsi="Arial" w:cs="Arial"/>
          <w:color w:val="2A2A2A"/>
          <w:sz w:val="24"/>
          <w:szCs w:val="24"/>
          <w:shd w:val="clear" w:color="auto" w:fill="FFFFFF"/>
        </w:rPr>
        <w:t>trainee</w:t>
      </w:r>
      <w:r w:rsidRPr="008B2C77" w:rsidR="00F26F15">
        <w:rPr>
          <w:rFonts w:ascii="Arial" w:hAnsi="Arial" w:cs="Arial"/>
          <w:color w:val="2A2A2A"/>
          <w:sz w:val="24"/>
          <w:szCs w:val="24"/>
          <w:shd w:val="clear" w:color="auto" w:fill="FFFFFF"/>
        </w:rPr>
        <w:t xml:space="preserve">s may </w:t>
      </w:r>
      <w:r w:rsidRPr="008B2C77" w:rsidR="00881AF1">
        <w:rPr>
          <w:rFonts w:ascii="Arial" w:hAnsi="Arial" w:cs="Arial"/>
          <w:color w:val="2A2A2A"/>
          <w:sz w:val="24"/>
          <w:szCs w:val="24"/>
          <w:shd w:val="clear" w:color="auto" w:fill="FFFFFF"/>
        </w:rPr>
        <w:t>become coaches, referees, etc.) but also raise more professional p</w:t>
      </w:r>
      <w:r w:rsidRPr="008B2C77" w:rsidR="00F26F15">
        <w:rPr>
          <w:rFonts w:ascii="Arial" w:hAnsi="Arial" w:cs="Arial"/>
          <w:color w:val="2A2A2A"/>
          <w:sz w:val="24"/>
          <w:szCs w:val="24"/>
          <w:shd w:val="clear" w:color="auto" w:fill="FFFFFF"/>
        </w:rPr>
        <w:t>layers</w:t>
      </w:r>
      <w:r w:rsidRPr="008B2C77" w:rsidR="00881AF1">
        <w:rPr>
          <w:rFonts w:ascii="Arial" w:hAnsi="Arial" w:cs="Arial"/>
          <w:color w:val="2A2A2A"/>
          <w:sz w:val="24"/>
          <w:szCs w:val="24"/>
          <w:shd w:val="clear" w:color="auto" w:fill="FFFFFF"/>
        </w:rPr>
        <w:t xml:space="preserve">. Therefore, if we really </w:t>
      </w:r>
      <w:r w:rsidRPr="008B2C77" w:rsidR="00F26F15">
        <w:rPr>
          <w:rFonts w:ascii="Arial" w:hAnsi="Arial" w:cs="Arial"/>
          <w:color w:val="2A2A2A"/>
          <w:sz w:val="24"/>
          <w:szCs w:val="24"/>
          <w:shd w:val="clear" w:color="auto" w:fill="FFFFFF"/>
        </w:rPr>
        <w:t xml:space="preserve">must keep </w:t>
      </w:r>
      <w:r w:rsidRPr="008B2C77" w:rsidR="00881AF1">
        <w:rPr>
          <w:rFonts w:ascii="Arial" w:hAnsi="Arial" w:cs="Arial"/>
          <w:color w:val="2A2A2A"/>
          <w:sz w:val="24"/>
          <w:szCs w:val="24"/>
          <w:shd w:val="clear" w:color="auto" w:fill="FFFFFF"/>
        </w:rPr>
        <w:t xml:space="preserve">game models, let them be </w:t>
      </w:r>
      <w:r w:rsidRPr="008B2C77" w:rsidR="009E32A6">
        <w:rPr>
          <w:rFonts w:ascii="Arial" w:hAnsi="Arial" w:cs="Arial"/>
          <w:color w:val="2A2A2A"/>
          <w:sz w:val="24"/>
          <w:szCs w:val="24"/>
          <w:shd w:val="clear" w:color="auto" w:fill="FFFFFF"/>
        </w:rPr>
        <w:t xml:space="preserve">conducive to the </w:t>
      </w:r>
      <w:r w:rsidRPr="008B2C77" w:rsidR="00F26F15">
        <w:rPr>
          <w:rFonts w:ascii="Arial" w:hAnsi="Arial" w:cs="Arial"/>
          <w:color w:val="2A2A2A"/>
          <w:sz w:val="24"/>
          <w:szCs w:val="24"/>
          <w:shd w:val="clear" w:color="auto" w:fill="FFFFFF"/>
        </w:rPr>
        <w:t xml:space="preserve">learning process </w:t>
      </w:r>
      <w:r w:rsidRPr="008B2C77" w:rsidR="00881AF1">
        <w:rPr>
          <w:rFonts w:ascii="Arial" w:hAnsi="Arial" w:cs="Arial"/>
          <w:color w:val="2A2A2A"/>
          <w:sz w:val="24"/>
          <w:szCs w:val="24"/>
          <w:shd w:val="clear" w:color="auto" w:fill="FFFFFF"/>
        </w:rPr>
        <w:t>and adapted to the development of children and adolescents. They</w:t>
      </w:r>
      <w:r w:rsidRPr="008B2C77" w:rsidR="00BE5E47">
        <w:rPr>
          <w:rFonts w:ascii="Arial" w:hAnsi="Arial" w:cs="Arial"/>
          <w:color w:val="2A2A2A"/>
          <w:sz w:val="24"/>
          <w:szCs w:val="24"/>
          <w:shd w:val="clear" w:color="auto" w:fill="FFFFFF"/>
        </w:rPr>
        <w:t xml:space="preserve"> </w:t>
      </w:r>
      <w:r w:rsidRPr="008B2C77" w:rsidR="00F26F15">
        <w:rPr>
          <w:rFonts w:ascii="Arial" w:hAnsi="Arial" w:cs="Arial"/>
          <w:color w:val="2A2A2A"/>
          <w:sz w:val="24"/>
          <w:szCs w:val="24"/>
          <w:shd w:val="clear" w:color="auto" w:fill="FFFFFF"/>
        </w:rPr>
        <w:t xml:space="preserve">should </w:t>
      </w:r>
      <w:r w:rsidRPr="008B2C77" w:rsidR="00881AF1">
        <w:rPr>
          <w:rFonts w:ascii="Arial" w:hAnsi="Arial" w:cs="Arial"/>
          <w:color w:val="2A2A2A"/>
          <w:sz w:val="24"/>
          <w:szCs w:val="24"/>
          <w:shd w:val="clear" w:color="auto" w:fill="FFFFFF"/>
        </w:rPr>
        <w:t>take into account</w:t>
      </w:r>
      <w:r w:rsidRPr="008B2C77" w:rsidR="00881AF1">
        <w:rPr>
          <w:rFonts w:ascii="Arial" w:hAnsi="Arial" w:cs="Arial"/>
          <w:color w:val="2A2A2A"/>
          <w:sz w:val="24"/>
          <w:szCs w:val="24"/>
          <w:shd w:val="clear" w:color="auto" w:fill="FFFFFF"/>
        </w:rPr>
        <w:t xml:space="preserve"> the potential of all talented players</w:t>
      </w:r>
      <w:r w:rsidRPr="008B2C77" w:rsidR="00F26F15">
        <w:rPr>
          <w:rFonts w:ascii="Arial" w:hAnsi="Arial" w:cs="Arial"/>
          <w:color w:val="2A2A2A"/>
          <w:sz w:val="24"/>
          <w:szCs w:val="24"/>
          <w:shd w:val="clear" w:color="auto" w:fill="FFFFFF"/>
        </w:rPr>
        <w:t xml:space="preserve"> and </w:t>
      </w:r>
      <w:r w:rsidRPr="008B2C77" w:rsidR="00881AF1">
        <w:rPr>
          <w:rFonts w:ascii="Arial" w:hAnsi="Arial" w:cs="Arial"/>
          <w:color w:val="2A2A2A"/>
          <w:sz w:val="24"/>
          <w:szCs w:val="24"/>
          <w:shd w:val="clear" w:color="auto" w:fill="FFFFFF"/>
        </w:rPr>
        <w:t xml:space="preserve">not just </w:t>
      </w:r>
      <w:r w:rsidRPr="008B2C77" w:rsidR="00070436">
        <w:rPr>
          <w:rFonts w:ascii="Arial" w:hAnsi="Arial" w:cs="Arial"/>
          <w:color w:val="2A2A2A"/>
          <w:sz w:val="24"/>
          <w:szCs w:val="24"/>
          <w:shd w:val="clear" w:color="auto" w:fill="FFFFFF"/>
        </w:rPr>
        <w:t xml:space="preserve">a </w:t>
      </w:r>
      <w:r w:rsidRPr="008B2C77" w:rsidR="00881AF1">
        <w:rPr>
          <w:rFonts w:ascii="Arial" w:hAnsi="Arial" w:cs="Arial"/>
          <w:color w:val="2A2A2A"/>
          <w:sz w:val="24"/>
          <w:szCs w:val="24"/>
          <w:shd w:val="clear" w:color="auto" w:fill="FFFFFF"/>
        </w:rPr>
        <w:t>select</w:t>
      </w:r>
      <w:r w:rsidRPr="008B2C77" w:rsidR="00070436">
        <w:rPr>
          <w:rFonts w:ascii="Arial" w:hAnsi="Arial" w:cs="Arial"/>
          <w:color w:val="2A2A2A"/>
          <w:sz w:val="24"/>
          <w:szCs w:val="24"/>
          <w:shd w:val="clear" w:color="auto" w:fill="FFFFFF"/>
        </w:rPr>
        <w:t xml:space="preserve"> few</w:t>
      </w:r>
      <w:r w:rsidRPr="008B2C77" w:rsidR="00881AF1">
        <w:rPr>
          <w:rFonts w:ascii="Arial" w:hAnsi="Arial" w:cs="Arial"/>
          <w:color w:val="2A2A2A"/>
          <w:sz w:val="24"/>
          <w:szCs w:val="24"/>
          <w:shd w:val="clear" w:color="auto" w:fill="FFFFFF"/>
        </w:rPr>
        <w:t xml:space="preserve">. Let them be more varied and teach </w:t>
      </w:r>
      <w:r w:rsidRPr="008B2C77" w:rsidR="006E00B0">
        <w:rPr>
          <w:rFonts w:ascii="Arial" w:hAnsi="Arial" w:cs="Arial"/>
          <w:color w:val="2A2A2A"/>
          <w:sz w:val="24"/>
          <w:szCs w:val="24"/>
          <w:shd w:val="clear" w:color="auto" w:fill="FFFFFF"/>
        </w:rPr>
        <w:t xml:space="preserve">players how to </w:t>
      </w:r>
      <w:r w:rsidRPr="008B2C77" w:rsidR="00881AF1">
        <w:rPr>
          <w:rFonts w:ascii="Arial" w:hAnsi="Arial" w:cs="Arial"/>
          <w:color w:val="2A2A2A"/>
          <w:sz w:val="24"/>
          <w:szCs w:val="24"/>
          <w:shd w:val="clear" w:color="auto" w:fill="FFFFFF"/>
        </w:rPr>
        <w:t>adapt</w:t>
      </w:r>
      <w:r w:rsidRPr="008B2C77" w:rsidR="006E00B0">
        <w:rPr>
          <w:rFonts w:ascii="Arial" w:hAnsi="Arial" w:cs="Arial"/>
          <w:color w:val="2A2A2A"/>
          <w:sz w:val="24"/>
          <w:szCs w:val="24"/>
          <w:shd w:val="clear" w:color="auto" w:fill="FFFFFF"/>
        </w:rPr>
        <w:t xml:space="preserve"> </w:t>
      </w:r>
      <w:r w:rsidRPr="008B2C77" w:rsidR="00881AF1">
        <w:rPr>
          <w:rFonts w:ascii="Arial" w:hAnsi="Arial" w:cs="Arial"/>
          <w:color w:val="2A2A2A"/>
          <w:sz w:val="24"/>
          <w:szCs w:val="24"/>
          <w:shd w:val="clear" w:color="auto" w:fill="FFFFFF"/>
        </w:rPr>
        <w:t>to the game and its rules. There is no one way</w:t>
      </w:r>
      <w:r w:rsidRPr="008B2C77" w:rsidR="005F3E01">
        <w:rPr>
          <w:rFonts w:ascii="Arial" w:hAnsi="Arial" w:cs="Arial"/>
          <w:color w:val="2A2A2A"/>
          <w:sz w:val="24"/>
          <w:szCs w:val="24"/>
          <w:shd w:val="clear" w:color="auto" w:fill="FFFFFF"/>
        </w:rPr>
        <w:t xml:space="preserve"> </w:t>
      </w:r>
      <w:r w:rsidRPr="008B2C77" w:rsidR="006E00B0">
        <w:rPr>
          <w:rFonts w:ascii="Arial" w:hAnsi="Arial" w:cs="Arial"/>
          <w:color w:val="2A2A2A"/>
          <w:sz w:val="24"/>
          <w:szCs w:val="24"/>
          <w:shd w:val="clear" w:color="auto" w:fill="FFFFFF"/>
        </w:rPr>
        <w:t xml:space="preserve">that can be </w:t>
      </w:r>
      <w:r w:rsidRPr="008B2C77" w:rsidR="005F3E01">
        <w:rPr>
          <w:rFonts w:ascii="Arial" w:hAnsi="Arial" w:cs="Arial"/>
          <w:color w:val="2A2A2A"/>
          <w:sz w:val="24"/>
          <w:szCs w:val="24"/>
          <w:shd w:val="clear" w:color="auto" w:fill="FFFFFF"/>
        </w:rPr>
        <w:t>the same</w:t>
      </w:r>
      <w:r w:rsidRPr="008B2C77" w:rsidR="00881AF1">
        <w:rPr>
          <w:rFonts w:ascii="Arial" w:hAnsi="Arial" w:cs="Arial"/>
          <w:color w:val="2A2A2A"/>
          <w:sz w:val="24"/>
          <w:szCs w:val="24"/>
          <w:shd w:val="clear" w:color="auto" w:fill="FFFFFF"/>
        </w:rPr>
        <w:t xml:space="preserve"> for </w:t>
      </w:r>
      <w:r w:rsidRPr="008B2C77" w:rsidR="00881AF1">
        <w:rPr>
          <w:rFonts w:ascii="Arial" w:hAnsi="Arial" w:cs="Arial"/>
          <w:color w:val="2A2A2A"/>
          <w:sz w:val="24"/>
          <w:szCs w:val="24"/>
          <w:shd w:val="clear" w:color="auto" w:fill="FFFFFF"/>
        </w:rPr>
        <w:t xml:space="preserve">everyone, because</w:t>
      </w:r>
      <w:r w:rsidRPr="008B2C77" w:rsidR="00881AF1">
        <w:rPr>
          <w:rFonts w:ascii="Arial" w:hAnsi="Arial" w:cs="Arial"/>
          <w:color w:val="2A2A2A"/>
          <w:sz w:val="24"/>
          <w:szCs w:val="24"/>
          <w:shd w:val="clear" w:color="auto" w:fill="FFFFFF"/>
        </w:rPr>
        <w:t xml:space="preserve"> everyone is different. </w:t>
      </w:r>
      <w:r w:rsidRPr="008B2C77" w:rsidR="00881AF1">
        <w:rPr>
          <w:rFonts w:ascii="Arial" w:hAnsi="Arial" w:cs="Arial"/>
          <w:color w:val="2A2A2A"/>
          <w:sz w:val="24"/>
          <w:szCs w:val="24"/>
          <w:shd w:val="clear" w:color="auto" w:fill="FFFFFF"/>
        </w:rPr>
        <w:t>Th</w:t>
      </w:r>
      <w:r w:rsidRPr="008B2C77" w:rsidR="00FE14CE">
        <w:rPr>
          <w:rFonts w:ascii="Arial" w:hAnsi="Arial" w:cs="Arial"/>
          <w:color w:val="2A2A2A"/>
          <w:sz w:val="24"/>
          <w:szCs w:val="24"/>
          <w:shd w:val="clear" w:color="auto" w:fill="FFFFFF"/>
        </w:rPr>
        <w:t>at’s</w:t>
      </w:r>
      <w:r w:rsidRPr="008B2C77" w:rsidR="00FE14CE">
        <w:rPr>
          <w:rFonts w:ascii="Arial" w:hAnsi="Arial" w:cs="Arial"/>
          <w:color w:val="2A2A2A"/>
          <w:sz w:val="24"/>
          <w:szCs w:val="24"/>
          <w:shd w:val="clear" w:color="auto" w:fill="FFFFFF"/>
        </w:rPr>
        <w:t xml:space="preserve"> why </w:t>
      </w:r>
      <w:r w:rsidRPr="008B2C77" w:rsidR="00881AF1">
        <w:rPr>
          <w:rFonts w:ascii="Arial" w:hAnsi="Arial" w:cs="Arial"/>
          <w:color w:val="2A2A2A"/>
          <w:sz w:val="24"/>
          <w:szCs w:val="24"/>
          <w:shd w:val="clear" w:color="auto" w:fill="FFFFFF"/>
        </w:rPr>
        <w:t xml:space="preserve">a learning </w:t>
      </w:r>
      <w:r w:rsidRPr="008B2C77" w:rsidR="00070436">
        <w:rPr>
          <w:rFonts w:ascii="Arial" w:hAnsi="Arial" w:cs="Arial"/>
          <w:color w:val="2A2A2A"/>
          <w:sz w:val="24"/>
          <w:szCs w:val="24"/>
          <w:shd w:val="clear" w:color="auto" w:fill="FFFFFF"/>
        </w:rPr>
        <w:t xml:space="preserve">model, as </w:t>
      </w:r>
      <w:r w:rsidRPr="008B2C77" w:rsidR="00070436">
        <w:rPr>
          <w:rFonts w:ascii="Arial" w:hAnsi="Arial" w:cs="Arial"/>
          <w:color w:val="2A2A2A"/>
          <w:sz w:val="24"/>
          <w:szCs w:val="24"/>
          <w:shd w:val="clear" w:color="auto" w:fill="FFFFFF"/>
        </w:rPr>
        <w:t xml:space="preserve">opposed to a game </w:t>
      </w:r>
      <w:r w:rsidRPr="008B2C77" w:rsidR="00881AF1">
        <w:rPr>
          <w:rFonts w:ascii="Arial" w:hAnsi="Arial" w:cs="Arial"/>
          <w:color w:val="2A2A2A"/>
          <w:sz w:val="24"/>
          <w:szCs w:val="24"/>
          <w:shd w:val="clear" w:color="auto" w:fill="FFFFFF"/>
        </w:rPr>
        <w:t>model</w:t>
      </w:r>
      <w:r w:rsidRPr="008B2C77" w:rsidR="00070436">
        <w:rPr>
          <w:rFonts w:ascii="Arial" w:hAnsi="Arial" w:cs="Arial"/>
          <w:color w:val="2A2A2A"/>
          <w:sz w:val="24"/>
          <w:szCs w:val="24"/>
          <w:shd w:val="clear" w:color="auto" w:fill="FFFFFF"/>
        </w:rPr>
        <w:t>,</w:t>
      </w:r>
      <w:r w:rsidRPr="008B2C77" w:rsidR="00881AF1">
        <w:rPr>
          <w:rFonts w:ascii="Arial" w:hAnsi="Arial" w:cs="Arial"/>
          <w:color w:val="2A2A2A"/>
          <w:sz w:val="24"/>
          <w:szCs w:val="24"/>
          <w:shd w:val="clear" w:color="auto" w:fill="FFFFFF"/>
        </w:rPr>
        <w:t xml:space="preserve"> based</w:t>
      </w:r>
      <w:r w:rsidRPr="008B2C77" w:rsidR="006E00B0">
        <w:rPr>
          <w:rFonts w:ascii="Arial" w:hAnsi="Arial" w:cs="Arial"/>
          <w:color w:val="2A2A2A"/>
          <w:sz w:val="24"/>
          <w:szCs w:val="24"/>
          <w:shd w:val="clear" w:color="auto" w:fill="FFFFFF"/>
        </w:rPr>
        <w:t xml:space="preserve"> only and </w:t>
      </w:r>
      <w:r w:rsidRPr="008B2C77" w:rsidR="00FE14CE">
        <w:rPr>
          <w:rFonts w:ascii="Arial" w:hAnsi="Arial" w:cs="Arial"/>
          <w:color w:val="2A2A2A"/>
          <w:sz w:val="24"/>
          <w:szCs w:val="24"/>
          <w:shd w:val="clear" w:color="auto" w:fill="FFFFFF"/>
        </w:rPr>
        <w:t xml:space="preserve">exclusively </w:t>
      </w:r>
      <w:r w:rsidRPr="008B2C77" w:rsidR="00881AF1">
        <w:rPr>
          <w:rFonts w:ascii="Arial" w:hAnsi="Arial" w:cs="Arial"/>
          <w:color w:val="2A2A2A"/>
          <w:sz w:val="24"/>
          <w:szCs w:val="24"/>
          <w:shd w:val="clear" w:color="auto" w:fill="FFFFFF"/>
        </w:rPr>
        <w:t xml:space="preserve">on the rules of the game can be a solution thanks to which we </w:t>
      </w:r>
      <w:r w:rsidRPr="008B2C77" w:rsidR="00FE14CE">
        <w:rPr>
          <w:rFonts w:ascii="Arial" w:hAnsi="Arial" w:cs="Arial"/>
          <w:color w:val="2A2A2A"/>
          <w:sz w:val="24"/>
          <w:szCs w:val="24"/>
          <w:shd w:val="clear" w:color="auto" w:fill="FFFFFF"/>
        </w:rPr>
        <w:t xml:space="preserve">may </w:t>
      </w:r>
      <w:r w:rsidRPr="008B2C77" w:rsidR="00FE14CE">
        <w:rPr>
          <w:rFonts w:ascii="Arial" w:hAnsi="Arial" w:cs="Arial"/>
          <w:color w:val="2A2A2A"/>
          <w:sz w:val="24"/>
          <w:szCs w:val="24"/>
          <w:shd w:val="clear" w:color="auto" w:fill="FFFFFF"/>
        </w:rPr>
        <w:t>possibly i</w:t>
      </w:r>
      <w:r w:rsidRPr="008B2C77" w:rsidR="00881AF1">
        <w:rPr>
          <w:rFonts w:ascii="Arial" w:hAnsi="Arial" w:cs="Arial"/>
          <w:color w:val="2A2A2A"/>
          <w:sz w:val="24"/>
          <w:szCs w:val="24"/>
          <w:shd w:val="clear" w:color="auto" w:fill="FFFFFF"/>
        </w:rPr>
        <w:t>ncrease</w:t>
      </w:r>
      <w:r w:rsidRPr="008B2C77" w:rsidR="00881AF1">
        <w:rPr>
          <w:rFonts w:ascii="Arial" w:hAnsi="Arial" w:cs="Arial"/>
          <w:color w:val="2A2A2A"/>
          <w:sz w:val="24"/>
          <w:szCs w:val="24"/>
          <w:shd w:val="clear" w:color="auto" w:fill="FFFFFF"/>
        </w:rPr>
        <w:t xml:space="preserve"> the number of academy students who become professional footballers</w:t>
      </w:r>
      <w:r w:rsidRPr="008B2C77" w:rsidR="00FE14CE">
        <w:rPr>
          <w:rFonts w:ascii="Arial" w:hAnsi="Arial" w:cs="Arial"/>
          <w:color w:val="2A2A2A"/>
          <w:sz w:val="24"/>
          <w:szCs w:val="24"/>
          <w:shd w:val="clear" w:color="auto" w:fill="FFFFFF"/>
        </w:rPr>
        <w:t>.</w:t>
      </w:r>
    </w:p>
    <w:p xmlns:wp14="http://schemas.microsoft.com/office/word/2010/wordml" w:rsidRPr="008B2C77" w:rsidR="00090447" w:rsidP="6DDEA648" w:rsidRDefault="002B56E8" w14:paraId="12FAA957" wp14:textId="3FA4E051">
      <w:pPr>
        <w:spacing w:after="0" w:line="480" w:lineRule="auto"/>
        <w:ind w:right="-613" w:firstLine="720"/>
        <w:jc w:val="both"/>
        <w:rPr>
          <w:ins w:author="Gary Smailes" w:date="2024-02-08T14:11:24.141Z" w:id="1235053196"/>
          <w:rFonts w:ascii="Arial" w:hAnsi="Arial" w:cs="Arial"/>
          <w:color w:val="2A2A2A"/>
          <w:sz w:val="24"/>
          <w:szCs w:val="24"/>
        </w:rPr>
        <w:pPrChange w:author="Gary Smailes" w:date="2024-02-08T14:07:24.206Z">
          <w:pPr>
            <w:spacing w:after="0" w:line="480" w:lineRule="auto"/>
            <w:ind w:right="-613"/>
            <w:jc w:val="both"/>
          </w:pPr>
        </w:pPrChange>
      </w:pPr>
      <w:del w:author="Gary Smailes" w:date="2024-02-08T14:07:22.839Z" w:id="404480373">
        <w:r w:rsidRPr="6DDEA648" w:rsidDel="6DDEA648">
          <w:rPr>
            <w:rFonts w:ascii="Arial" w:hAnsi="Arial" w:cs="Arial"/>
            <w:color w:val="2A2A2A"/>
            <w:sz w:val="24"/>
            <w:szCs w:val="24"/>
          </w:rPr>
          <w:delText xml:space="preserve">    </w:delText>
        </w:r>
      </w:del>
      <w:r w:rsidRPr="008B2C77" w:rsidR="00EC7164">
        <w:rPr>
          <w:rFonts w:ascii="Arial" w:hAnsi="Arial" w:cs="Arial"/>
          <w:color w:val="2A2A2A"/>
          <w:sz w:val="24"/>
          <w:szCs w:val="24"/>
          <w:shd w:val="clear" w:color="auto" w:fill="FFFFFF"/>
        </w:rPr>
        <w:t xml:space="preserve">The learning process needs emotions and motivation. In other words, young players </w:t>
      </w:r>
      <w:r w:rsidRPr="008B2C77" w:rsidR="00EC7164">
        <w:rPr>
          <w:rFonts w:ascii="Arial" w:hAnsi="Arial" w:cs="Arial"/>
          <w:color w:val="2A2A2A"/>
          <w:sz w:val="24"/>
          <w:szCs w:val="24"/>
          <w:shd w:val="clear" w:color="auto" w:fill="FFFFFF"/>
        </w:rPr>
        <w:t>have to</w:t>
      </w:r>
      <w:r w:rsidRPr="008B2C77" w:rsidR="00EC7164">
        <w:rPr>
          <w:rFonts w:ascii="Arial" w:hAnsi="Arial" w:cs="Arial"/>
          <w:color w:val="2A2A2A"/>
          <w:sz w:val="24"/>
          <w:szCs w:val="24"/>
          <w:shd w:val="clear" w:color="auto" w:fill="FFFFFF"/>
        </w:rPr>
        <w:t xml:space="preserve"> be </w:t>
      </w:r>
      <w:r w:rsidRPr="008B2C77" w:rsidR="00EC7164">
        <w:rPr>
          <w:rFonts w:ascii="Arial" w:hAnsi="Arial" w:cs="Arial"/>
          <w:color w:val="2A2A2A"/>
          <w:sz w:val="24"/>
          <w:szCs w:val="24"/>
          <w:shd w:val="clear" w:color="auto" w:fill="FFFFFF"/>
        </w:rPr>
        <w:t xml:space="preserve">very interested</w:t>
      </w:r>
      <w:r w:rsidRPr="008B2C77" w:rsidR="00EC7164">
        <w:rPr>
          <w:rFonts w:ascii="Arial" w:hAnsi="Arial" w:cs="Arial"/>
          <w:color w:val="2A2A2A"/>
          <w:sz w:val="24"/>
          <w:szCs w:val="24"/>
          <w:shd w:val="clear" w:color="auto" w:fill="FFFFFF"/>
        </w:rPr>
        <w:t xml:space="preserve"> in what they are </w:t>
      </w:r>
      <w:r w:rsidRPr="008B2C77" w:rsidR="00EC7164">
        <w:rPr>
          <w:rFonts w:ascii="Arial" w:hAnsi="Arial" w:cs="Arial"/>
          <w:color w:val="2A2A2A"/>
          <w:sz w:val="24"/>
          <w:szCs w:val="24"/>
          <w:shd w:val="clear" w:color="auto" w:fill="FFFFFF"/>
        </w:rPr>
        <w:t xml:space="preserve">learning</w:t>
      </w:r>
      <w:r w:rsidRPr="008B2C77" w:rsidR="00EC7164">
        <w:rPr>
          <w:rFonts w:ascii="Arial" w:hAnsi="Arial" w:cs="Arial"/>
          <w:color w:val="2A2A2A"/>
          <w:sz w:val="24"/>
          <w:szCs w:val="24"/>
          <w:shd w:val="clear" w:color="auto" w:fill="FFFFFF"/>
        </w:rPr>
        <w:t xml:space="preserve"> and their brains </w:t>
      </w:r>
      <w:r w:rsidRPr="008B2C77" w:rsidR="00EC7164">
        <w:rPr>
          <w:rFonts w:ascii="Arial" w:hAnsi="Arial" w:cs="Arial"/>
          <w:color w:val="2A2A2A"/>
          <w:sz w:val="24"/>
          <w:szCs w:val="24"/>
          <w:shd w:val="clear" w:color="auto" w:fill="FFFFFF"/>
        </w:rPr>
        <w:t xml:space="preserve">have to</w:t>
      </w:r>
      <w:r w:rsidRPr="008B2C77" w:rsidR="00EC7164">
        <w:rPr>
          <w:rFonts w:ascii="Arial" w:hAnsi="Arial" w:cs="Arial"/>
          <w:color w:val="2A2A2A"/>
          <w:sz w:val="24"/>
          <w:szCs w:val="24"/>
          <w:shd w:val="clear" w:color="auto" w:fill="FFFFFF"/>
        </w:rPr>
        <w:t xml:space="preserve"> be involved in the </w:t>
      </w:r>
      <w:r w:rsidRPr="008B2C77" w:rsidR="00FE14CE">
        <w:rPr>
          <w:rFonts w:ascii="Arial" w:hAnsi="Arial" w:cs="Arial"/>
          <w:color w:val="2A2A2A"/>
          <w:sz w:val="24"/>
          <w:szCs w:val="24"/>
          <w:shd w:val="clear" w:color="auto" w:fill="FFFFFF"/>
        </w:rPr>
        <w:t xml:space="preserve">whole </w:t>
      </w:r>
      <w:r w:rsidRPr="008B2C77" w:rsidR="00EC7164">
        <w:rPr>
          <w:rFonts w:ascii="Arial" w:hAnsi="Arial" w:cs="Arial"/>
          <w:color w:val="2A2A2A"/>
          <w:sz w:val="24"/>
          <w:szCs w:val="24"/>
          <w:shd w:val="clear" w:color="auto" w:fill="FFFFFF"/>
        </w:rPr>
        <w:t xml:space="preserve">process</w:t>
      </w:r>
      <w:r w:rsidRPr="008B2C77" w:rsidR="00EC7164">
        <w:rPr>
          <w:rFonts w:ascii="Arial" w:hAnsi="Arial" w:cs="Arial"/>
          <w:color w:val="2A2A2A"/>
          <w:sz w:val="24"/>
          <w:szCs w:val="24"/>
          <w:shd w:val="clear" w:color="auto" w:fill="FFFFFF"/>
        </w:rPr>
        <w:t xml:space="preserve">. Of course, players who love football </w:t>
      </w:r>
      <w:r w:rsidRPr="008B2C77" w:rsidR="00FE14CE">
        <w:rPr>
          <w:rFonts w:ascii="Arial" w:hAnsi="Arial" w:cs="Arial"/>
          <w:color w:val="2A2A2A"/>
          <w:sz w:val="24"/>
          <w:szCs w:val="24"/>
          <w:shd w:val="clear" w:color="auto" w:fill="FFFFFF"/>
        </w:rPr>
        <w:t>shouldn’t</w:t>
      </w:r>
      <w:r w:rsidRPr="008B2C77" w:rsidR="00EC7164">
        <w:rPr>
          <w:rFonts w:ascii="Arial" w:hAnsi="Arial" w:cs="Arial"/>
          <w:color w:val="2A2A2A"/>
          <w:sz w:val="24"/>
          <w:szCs w:val="24"/>
          <w:shd w:val="clear" w:color="auto" w:fill="FFFFFF"/>
        </w:rPr>
        <w:t xml:space="preserve"> </w:t>
      </w:r>
      <w:r w:rsidRPr="008B2C77" w:rsidR="00FE14CE">
        <w:rPr>
          <w:rFonts w:ascii="Arial" w:hAnsi="Arial" w:cs="Arial"/>
          <w:color w:val="2A2A2A"/>
          <w:sz w:val="24"/>
          <w:szCs w:val="24"/>
          <w:shd w:val="clear" w:color="auto" w:fill="FFFFFF"/>
        </w:rPr>
        <w:t xml:space="preserve">in theory </w:t>
      </w:r>
      <w:r w:rsidRPr="008B2C77" w:rsidR="00EC7164">
        <w:rPr>
          <w:rFonts w:ascii="Arial" w:hAnsi="Arial" w:cs="Arial"/>
          <w:color w:val="2A2A2A"/>
          <w:sz w:val="24"/>
          <w:szCs w:val="24"/>
          <w:shd w:val="clear" w:color="auto" w:fill="FFFFFF"/>
        </w:rPr>
        <w:t xml:space="preserve">have any problem with motivation. </w:t>
      </w:r>
      <w:r w:rsidRPr="008B2C77" w:rsidR="00FE14CE">
        <w:rPr>
          <w:rFonts w:ascii="Arial" w:hAnsi="Arial" w:cs="Arial"/>
          <w:color w:val="2A2A2A"/>
          <w:sz w:val="24"/>
          <w:szCs w:val="24"/>
          <w:shd w:val="clear" w:color="auto" w:fill="FFFFFF"/>
        </w:rPr>
        <w:t>However, p</w:t>
      </w:r>
      <w:r w:rsidRPr="008B2C77" w:rsidR="00EC7164">
        <w:rPr>
          <w:rFonts w:ascii="Arial" w:hAnsi="Arial" w:cs="Arial"/>
          <w:color w:val="2A2A2A"/>
          <w:sz w:val="24"/>
          <w:szCs w:val="24"/>
          <w:shd w:val="clear" w:color="auto" w:fill="FFFFFF"/>
        </w:rPr>
        <w:t xml:space="preserve">ractice shows otherwise. </w:t>
      </w:r>
      <w:r w:rsidRPr="008B2C77" w:rsidR="00FE14CE">
        <w:rPr>
          <w:rFonts w:ascii="Arial" w:hAnsi="Arial" w:cs="Arial"/>
          <w:color w:val="2A2A2A"/>
          <w:sz w:val="24"/>
          <w:szCs w:val="24"/>
          <w:shd w:val="clear" w:color="auto" w:fill="FFFFFF"/>
        </w:rPr>
        <w:t xml:space="preserve">Because </w:t>
      </w:r>
      <w:r w:rsidRPr="008B2C77" w:rsidR="00EC7164">
        <w:rPr>
          <w:rFonts w:ascii="Arial" w:hAnsi="Arial" w:cs="Arial"/>
          <w:color w:val="2A2A2A"/>
          <w:sz w:val="24"/>
          <w:szCs w:val="24"/>
          <w:shd w:val="clear" w:color="auto" w:fill="FFFFFF"/>
        </w:rPr>
        <w:t xml:space="preserve">especially young footballers need </w:t>
      </w:r>
      <w:r w:rsidRPr="008B2C77" w:rsidR="00FE14CE">
        <w:rPr>
          <w:rFonts w:ascii="Arial" w:hAnsi="Arial" w:cs="Arial"/>
          <w:color w:val="2A2A2A"/>
          <w:sz w:val="24"/>
          <w:szCs w:val="24"/>
          <w:shd w:val="clear" w:color="auto" w:fill="FFFFFF"/>
        </w:rPr>
        <w:t xml:space="preserve">the learning process, in their case training sessions, to be </w:t>
      </w:r>
      <w:r w:rsidRPr="008B2C77" w:rsidR="00EC7164">
        <w:rPr>
          <w:rFonts w:ascii="Arial" w:hAnsi="Arial" w:cs="Arial"/>
          <w:color w:val="2A2A2A"/>
          <w:sz w:val="24"/>
          <w:szCs w:val="24"/>
          <w:shd w:val="clear" w:color="auto" w:fill="FFFFFF"/>
        </w:rPr>
        <w:t>fascinati</w:t>
      </w:r>
      <w:r w:rsidRPr="008B2C77" w:rsidR="00FE14CE">
        <w:rPr>
          <w:rFonts w:ascii="Arial" w:hAnsi="Arial" w:cs="Arial"/>
          <w:color w:val="2A2A2A"/>
          <w:sz w:val="24"/>
          <w:szCs w:val="24"/>
          <w:shd w:val="clear" w:color="auto" w:fill="FFFFFF"/>
        </w:rPr>
        <w:t xml:space="preserve">ng </w:t>
      </w:r>
      <w:r w:rsidRPr="008B2C77" w:rsidR="00EC7164">
        <w:rPr>
          <w:rFonts w:ascii="Arial" w:hAnsi="Arial" w:cs="Arial"/>
          <w:color w:val="2A2A2A"/>
          <w:sz w:val="24"/>
          <w:szCs w:val="24"/>
          <w:shd w:val="clear" w:color="auto" w:fill="FFFFFF"/>
        </w:rPr>
        <w:t>and excit</w:t>
      </w:r>
      <w:r w:rsidRPr="008B2C77" w:rsidR="00FE14CE">
        <w:rPr>
          <w:rFonts w:ascii="Arial" w:hAnsi="Arial" w:cs="Arial"/>
          <w:color w:val="2A2A2A"/>
          <w:sz w:val="24"/>
          <w:szCs w:val="24"/>
          <w:shd w:val="clear" w:color="auto" w:fill="FFFFFF"/>
        </w:rPr>
        <w:t>ing.</w:t>
      </w:r>
      <w:r w:rsidRPr="008B2C77" w:rsidR="00EC7164">
        <w:rPr>
          <w:rFonts w:ascii="Arial" w:hAnsi="Arial" w:cs="Arial"/>
          <w:color w:val="2A2A2A"/>
          <w:sz w:val="24"/>
          <w:szCs w:val="24"/>
          <w:shd w:val="clear" w:color="auto" w:fill="FFFFFF"/>
        </w:rPr>
        <w:t xml:space="preserve"> </w:t>
      </w:r>
    </w:p>
    <w:p xmlns:wp14="http://schemas.microsoft.com/office/word/2010/wordml" w:rsidRPr="008B2C77" w:rsidR="00090447" w:rsidP="6DDEA648" w:rsidRDefault="002B56E8" w14:paraId="7B8E6081" wp14:textId="110EDB8B">
      <w:pPr>
        <w:spacing w:after="0" w:line="480" w:lineRule="auto"/>
        <w:ind w:right="-613" w:firstLine="720"/>
        <w:jc w:val="both"/>
        <w:rPr>
          <w:rFonts w:ascii="Arial" w:hAnsi="Arial" w:cs="Arial"/>
          <w:color w:val="2A2A2A"/>
          <w:sz w:val="24"/>
          <w:szCs w:val="24"/>
          <w:shd w:val="clear" w:color="auto" w:fill="FFFFFF"/>
        </w:rPr>
      </w:pPr>
      <w:r w:rsidRPr="008B2C77" w:rsidR="00EC7164">
        <w:rPr>
          <w:rFonts w:ascii="Arial" w:hAnsi="Arial" w:cs="Arial"/>
          <w:color w:val="2A2A2A"/>
          <w:sz w:val="24"/>
          <w:szCs w:val="24"/>
          <w:shd w:val="clear" w:color="auto" w:fill="FFFFFF"/>
        </w:rPr>
        <w:t>So</w:t>
      </w:r>
      <w:ins w:author="Gary Smailes" w:date="2024-02-08T14:11:21.681Z" w:id="2061894695">
        <w:r w:rsidRPr="008B2C77" w:rsidR="00EC7164">
          <w:rPr>
            <w:rFonts w:ascii="Arial" w:hAnsi="Arial" w:cs="Arial"/>
            <w:color w:val="2A2A2A"/>
            <w:sz w:val="24"/>
            <w:szCs w:val="24"/>
            <w:shd w:val="clear" w:color="auto" w:fill="FFFFFF"/>
          </w:rPr>
          <w:t>,</w:t>
        </w:r>
      </w:ins>
      <w:r w:rsidRPr="008B2C77" w:rsidR="00EC7164">
        <w:rPr>
          <w:rFonts w:ascii="Arial" w:hAnsi="Arial" w:cs="Arial"/>
          <w:color w:val="2A2A2A"/>
          <w:sz w:val="24"/>
          <w:szCs w:val="24"/>
          <w:shd w:val="clear" w:color="auto" w:fill="FFFFFF"/>
        </w:rPr>
        <w:t xml:space="preserve"> if we force players to </w:t>
      </w:r>
      <w:r w:rsidRPr="008B2C77" w:rsidR="00F104DB">
        <w:rPr>
          <w:rFonts w:ascii="Arial" w:hAnsi="Arial" w:cs="Arial"/>
          <w:color w:val="2A2A2A"/>
          <w:sz w:val="24"/>
          <w:szCs w:val="24"/>
          <w:shd w:val="clear" w:color="auto" w:fill="FFFFFF"/>
        </w:rPr>
        <w:t xml:space="preserve">learn </w:t>
      </w:r>
      <w:r w:rsidRPr="008B2C77" w:rsidR="005F3E01">
        <w:rPr>
          <w:rFonts w:ascii="Arial" w:hAnsi="Arial" w:cs="Arial"/>
          <w:color w:val="2A2A2A"/>
          <w:sz w:val="24"/>
          <w:szCs w:val="24"/>
          <w:shd w:val="clear" w:color="auto" w:fill="FFFFFF"/>
        </w:rPr>
        <w:t xml:space="preserve">an identical </w:t>
      </w:r>
      <w:r w:rsidRPr="008B2C77" w:rsidR="006160E5">
        <w:rPr>
          <w:rFonts w:ascii="Arial" w:hAnsi="Arial" w:cs="Arial"/>
          <w:color w:val="2A2A2A"/>
          <w:sz w:val="24"/>
          <w:szCs w:val="24"/>
          <w:shd w:val="clear" w:color="auto" w:fill="FFFFFF"/>
        </w:rPr>
        <w:t>game model</w:t>
      </w:r>
      <w:r w:rsidRPr="008B2C77" w:rsidR="00EC7164">
        <w:rPr>
          <w:rFonts w:ascii="Arial" w:hAnsi="Arial" w:cs="Arial"/>
          <w:color w:val="2A2A2A"/>
          <w:sz w:val="24"/>
          <w:szCs w:val="24"/>
          <w:shd w:val="clear" w:color="auto" w:fill="FFFFFF"/>
        </w:rPr>
        <w:t>, we</w:t>
      </w:r>
      <w:r w:rsidRPr="008B2C77" w:rsidR="00BE5E47">
        <w:rPr>
          <w:rFonts w:ascii="Arial" w:hAnsi="Arial" w:cs="Arial"/>
          <w:color w:val="2A2A2A"/>
          <w:sz w:val="24"/>
          <w:szCs w:val="24"/>
          <w:shd w:val="clear" w:color="auto" w:fill="FFFFFF"/>
        </w:rPr>
        <w:t xml:space="preserve"> </w:t>
      </w:r>
      <w:r w:rsidRPr="008B2C77" w:rsidR="00FE14CE">
        <w:rPr>
          <w:rFonts w:ascii="Arial" w:hAnsi="Arial" w:cs="Arial"/>
          <w:color w:val="2A2A2A"/>
          <w:sz w:val="24"/>
          <w:szCs w:val="24"/>
          <w:shd w:val="clear" w:color="auto" w:fill="FFFFFF"/>
        </w:rPr>
        <w:t>are</w:t>
      </w:r>
      <w:r w:rsidRPr="008B2C77" w:rsidR="00BE5E47">
        <w:rPr>
          <w:rFonts w:ascii="Arial" w:hAnsi="Arial" w:cs="Arial"/>
          <w:color w:val="2A2A2A"/>
          <w:sz w:val="24"/>
          <w:szCs w:val="24"/>
          <w:shd w:val="clear" w:color="auto" w:fill="FFFFFF"/>
        </w:rPr>
        <w:t xml:space="preserve">n’t</w:t>
      </w:r>
      <w:r w:rsidRPr="008B2C77" w:rsidR="00BE5E47">
        <w:rPr>
          <w:rFonts w:ascii="Arial" w:hAnsi="Arial" w:cs="Arial"/>
          <w:color w:val="2A2A2A"/>
          <w:sz w:val="24"/>
          <w:szCs w:val="24"/>
          <w:shd w:val="clear" w:color="auto" w:fill="FFFFFF"/>
        </w:rPr>
        <w:t xml:space="preserve"> </w:t>
      </w:r>
      <w:r w:rsidRPr="008B2C77" w:rsidR="00EC7164">
        <w:rPr>
          <w:rFonts w:ascii="Arial" w:hAnsi="Arial" w:cs="Arial"/>
          <w:color w:val="2A2A2A"/>
          <w:sz w:val="24"/>
          <w:szCs w:val="24"/>
          <w:shd w:val="clear" w:color="auto" w:fill="FFFFFF"/>
        </w:rPr>
        <w:t>necessarily meet</w:t>
      </w:r>
      <w:r w:rsidRPr="008B2C77" w:rsidR="00FE14CE">
        <w:rPr>
          <w:rFonts w:ascii="Arial" w:hAnsi="Arial" w:cs="Arial"/>
          <w:color w:val="2A2A2A"/>
          <w:sz w:val="24"/>
          <w:szCs w:val="24"/>
          <w:shd w:val="clear" w:color="auto" w:fill="FFFFFF"/>
        </w:rPr>
        <w:t>ing</w:t>
      </w:r>
      <w:r w:rsidRPr="008B2C77" w:rsidR="00EC7164">
        <w:rPr>
          <w:rFonts w:ascii="Arial" w:hAnsi="Arial" w:cs="Arial"/>
          <w:color w:val="2A2A2A"/>
          <w:sz w:val="24"/>
          <w:szCs w:val="24"/>
          <w:shd w:val="clear" w:color="auto" w:fill="FFFFFF"/>
        </w:rPr>
        <w:t xml:space="preserve"> </w:t>
      </w:r>
      <w:r w:rsidRPr="008B2C77" w:rsidR="00FE14CE">
        <w:rPr>
          <w:rFonts w:ascii="Arial" w:hAnsi="Arial" w:cs="Arial"/>
          <w:color w:val="2A2A2A"/>
          <w:sz w:val="24"/>
          <w:szCs w:val="24"/>
          <w:shd w:val="clear" w:color="auto" w:fill="FFFFFF"/>
        </w:rPr>
        <w:t>each player’s individual</w:t>
      </w:r>
      <w:r w:rsidRPr="008B2C77" w:rsidR="00EC7164">
        <w:rPr>
          <w:rFonts w:ascii="Arial" w:hAnsi="Arial" w:cs="Arial"/>
          <w:color w:val="2A2A2A"/>
          <w:sz w:val="24"/>
          <w:szCs w:val="24"/>
          <w:shd w:val="clear" w:color="auto" w:fill="FFFFFF"/>
        </w:rPr>
        <w:t xml:space="preserve"> need to learn. Most game models focus on building the basics of technique based on exercises without an opponent</w:t>
      </w:r>
      <w:r w:rsidRPr="008B2C77" w:rsidR="00090447">
        <w:rPr>
          <w:rFonts w:ascii="Arial" w:hAnsi="Arial" w:cs="Arial"/>
          <w:color w:val="2A2A2A"/>
          <w:sz w:val="24"/>
          <w:szCs w:val="24"/>
          <w:shd w:val="clear" w:color="auto" w:fill="FFFFFF"/>
        </w:rPr>
        <w:t xml:space="preserve">. </w:t>
      </w:r>
      <w:r w:rsidRPr="008B2C77" w:rsidR="00EC7164">
        <w:rPr>
          <w:rFonts w:ascii="Arial" w:hAnsi="Arial" w:cs="Arial"/>
          <w:color w:val="2A2A2A"/>
          <w:sz w:val="24"/>
          <w:szCs w:val="24"/>
          <w:shd w:val="clear" w:color="auto" w:fill="FFFFFF"/>
        </w:rPr>
        <w:t xml:space="preserve">For young football </w:t>
      </w:r>
      <w:r w:rsidRPr="008B2C77" w:rsidR="00022674">
        <w:rPr>
          <w:rFonts w:ascii="Arial" w:hAnsi="Arial" w:cs="Arial"/>
          <w:color w:val="2A2A2A"/>
          <w:sz w:val="24"/>
          <w:szCs w:val="24"/>
          <w:shd w:val="clear" w:color="auto" w:fill="FFFFFF"/>
        </w:rPr>
        <w:t>trainee</w:t>
      </w:r>
      <w:r w:rsidRPr="008B2C77" w:rsidR="00EC7164">
        <w:rPr>
          <w:rFonts w:ascii="Arial" w:hAnsi="Arial" w:cs="Arial"/>
          <w:color w:val="2A2A2A"/>
          <w:sz w:val="24"/>
          <w:szCs w:val="24"/>
          <w:shd w:val="clear" w:color="auto" w:fill="FFFFFF"/>
        </w:rPr>
        <w:t xml:space="preserve">s </w:t>
      </w:r>
      <w:r w:rsidRPr="008B2C77" w:rsidR="00F104DB">
        <w:rPr>
          <w:rFonts w:ascii="Arial" w:hAnsi="Arial" w:cs="Arial"/>
          <w:color w:val="2A2A2A"/>
          <w:sz w:val="24"/>
          <w:szCs w:val="24"/>
          <w:shd w:val="clear" w:color="auto" w:fill="FFFFFF"/>
        </w:rPr>
        <w:t xml:space="preserve">this </w:t>
      </w:r>
      <w:r w:rsidRPr="008B2C77" w:rsidR="00EC7164">
        <w:rPr>
          <w:rFonts w:ascii="Arial" w:hAnsi="Arial" w:cs="Arial"/>
          <w:color w:val="2A2A2A"/>
          <w:sz w:val="24"/>
          <w:szCs w:val="24"/>
          <w:shd w:val="clear" w:color="auto" w:fill="FFFFFF"/>
        </w:rPr>
        <w:t>is boring, there are no emotions</w:t>
      </w:r>
      <w:r w:rsidRPr="008B2C77" w:rsidR="00070436">
        <w:rPr>
          <w:rFonts w:ascii="Arial" w:hAnsi="Arial" w:cs="Arial"/>
          <w:color w:val="2A2A2A"/>
          <w:sz w:val="24"/>
          <w:szCs w:val="24"/>
          <w:shd w:val="clear" w:color="auto" w:fill="FFFFFF"/>
        </w:rPr>
        <w:t xml:space="preserve"> involved</w:t>
      </w:r>
      <w:r w:rsidRPr="008B2C77" w:rsidR="00EC7164">
        <w:rPr>
          <w:rFonts w:ascii="Arial" w:hAnsi="Arial" w:cs="Arial"/>
          <w:color w:val="2A2A2A"/>
          <w:sz w:val="24"/>
          <w:szCs w:val="24"/>
          <w:shd w:val="clear" w:color="auto" w:fill="FFFFFF"/>
        </w:rPr>
        <w:t>, so motivation and commitment to the learning process is at a low level. In other words, players</w:t>
      </w:r>
      <w:r w:rsidRPr="008B2C77" w:rsidR="00BE5E47">
        <w:rPr>
          <w:rFonts w:ascii="Arial" w:hAnsi="Arial" w:cs="Arial"/>
          <w:color w:val="2A2A2A"/>
          <w:sz w:val="24"/>
          <w:szCs w:val="24"/>
          <w:shd w:val="clear" w:color="auto" w:fill="FFFFFF"/>
        </w:rPr>
        <w:t xml:space="preserve"> </w:t>
      </w:r>
      <w:r w:rsidRPr="008B2C77" w:rsidR="00BE5E47">
        <w:rPr>
          <w:rFonts w:ascii="Arial" w:hAnsi="Arial" w:cs="Arial"/>
          <w:color w:val="2A2A2A"/>
          <w:sz w:val="24"/>
          <w:szCs w:val="24"/>
          <w:shd w:val="clear" w:color="auto" w:fill="FFFFFF"/>
        </w:rPr>
        <w:t>don’t</w:t>
      </w:r>
      <w:r w:rsidRPr="008B2C77" w:rsidR="00BE5E47">
        <w:rPr>
          <w:rFonts w:ascii="Arial" w:hAnsi="Arial" w:cs="Arial"/>
          <w:color w:val="2A2A2A"/>
          <w:sz w:val="24"/>
          <w:szCs w:val="24"/>
          <w:shd w:val="clear" w:color="auto" w:fill="FFFFFF"/>
        </w:rPr>
        <w:t xml:space="preserve"> </w:t>
      </w:r>
      <w:r w:rsidRPr="008B2C77" w:rsidR="00EC7164">
        <w:rPr>
          <w:rFonts w:ascii="Arial" w:hAnsi="Arial" w:cs="Arial"/>
          <w:color w:val="2A2A2A"/>
          <w:sz w:val="24"/>
          <w:szCs w:val="24"/>
          <w:shd w:val="clear" w:color="auto" w:fill="FFFFFF"/>
        </w:rPr>
        <w:t xml:space="preserve">learn effectively because they are not emotionally involved in the information that is </w:t>
      </w:r>
      <w:r w:rsidRPr="008B2C77" w:rsidR="00F104DB">
        <w:rPr>
          <w:rFonts w:ascii="Arial" w:hAnsi="Arial" w:cs="Arial"/>
          <w:color w:val="2A2A2A"/>
          <w:sz w:val="24"/>
          <w:szCs w:val="24"/>
          <w:shd w:val="clear" w:color="auto" w:fill="FFFFFF"/>
        </w:rPr>
        <w:t xml:space="preserve">being provided </w:t>
      </w:r>
      <w:r w:rsidRPr="008B2C77" w:rsidR="00EC7164">
        <w:rPr>
          <w:rFonts w:ascii="Arial" w:hAnsi="Arial" w:cs="Arial"/>
          <w:color w:val="2A2A2A"/>
          <w:sz w:val="24"/>
          <w:szCs w:val="24"/>
          <w:shd w:val="clear" w:color="auto" w:fill="FFFFFF"/>
        </w:rPr>
        <w:t xml:space="preserve">them during training. </w:t>
      </w:r>
      <w:r w:rsidRPr="008B2C77" w:rsidR="00F104DB">
        <w:rPr>
          <w:rFonts w:ascii="Arial" w:hAnsi="Arial" w:cs="Arial"/>
          <w:color w:val="2A2A2A"/>
          <w:sz w:val="24"/>
          <w:szCs w:val="24"/>
          <w:shd w:val="clear" w:color="auto" w:fill="FFFFFF"/>
        </w:rPr>
        <w:t>Nor will t</w:t>
      </w:r>
      <w:r w:rsidRPr="008B2C77" w:rsidR="00EC7164">
        <w:rPr>
          <w:rFonts w:ascii="Arial" w:hAnsi="Arial" w:cs="Arial"/>
          <w:color w:val="2A2A2A"/>
          <w:sz w:val="24"/>
          <w:szCs w:val="24"/>
          <w:shd w:val="clear" w:color="auto" w:fill="FFFFFF"/>
        </w:rPr>
        <w:t>hey remember th</w:t>
      </w:r>
      <w:r w:rsidRPr="008B2C77" w:rsidR="00F104DB">
        <w:rPr>
          <w:rFonts w:ascii="Arial" w:hAnsi="Arial" w:cs="Arial"/>
          <w:color w:val="2A2A2A"/>
          <w:sz w:val="24"/>
          <w:szCs w:val="24"/>
          <w:shd w:val="clear" w:color="auto" w:fill="FFFFFF"/>
        </w:rPr>
        <w:t xml:space="preserve">at </w:t>
      </w:r>
      <w:r w:rsidRPr="008B2C77" w:rsidR="00F104DB">
        <w:rPr>
          <w:rFonts w:ascii="Arial" w:hAnsi="Arial" w:cs="Arial"/>
          <w:color w:val="2A2A2A"/>
          <w:sz w:val="24"/>
          <w:szCs w:val="24"/>
          <w:shd w:val="clear" w:color="auto" w:fill="FFFFFF"/>
        </w:rPr>
        <w:t>information</w:t>
      </w:r>
      <w:r w:rsidRPr="008B2C77" w:rsidR="00EC7164">
        <w:rPr>
          <w:rFonts w:ascii="Arial" w:hAnsi="Arial" w:cs="Arial"/>
          <w:color w:val="2A2A2A"/>
          <w:sz w:val="24"/>
          <w:szCs w:val="24"/>
          <w:shd w:val="clear" w:color="auto" w:fill="FFFFFF"/>
        </w:rPr>
        <w:t xml:space="preserve">, because</w:t>
      </w:r>
      <w:r w:rsidRPr="008B2C77" w:rsidR="00EC7164">
        <w:rPr>
          <w:rFonts w:ascii="Arial" w:hAnsi="Arial" w:cs="Arial"/>
          <w:color w:val="2A2A2A"/>
          <w:sz w:val="24"/>
          <w:szCs w:val="24"/>
          <w:shd w:val="clear" w:color="auto" w:fill="FFFFFF"/>
        </w:rPr>
        <w:t xml:space="preserve"> the worst thing for the brain is boredom</w:t>
      </w:r>
      <w:ins w:author="Gary Smailes" w:date="2024-02-08T14:11:53.957Z" w:id="2101682198">
        <w:r w:rsidRPr="008B2C77" w:rsidR="00EC7164">
          <w:rPr>
            <w:rFonts w:ascii="Arial" w:hAnsi="Arial" w:cs="Arial"/>
            <w:color w:val="2A2A2A"/>
            <w:sz w:val="24"/>
            <w:szCs w:val="24"/>
            <w:shd w:val="clear" w:color="auto" w:fill="FFFFFF"/>
          </w:rPr>
          <w:t xml:space="preserve">.</w:t>
        </w:r>
      </w:ins>
      <w:del w:author="Gary Smailes" w:date="2024-02-08T14:11:53.472Z" w:id="300857736">
        <w:r w:rsidRPr="6DDEA648" w:rsidDel="6DDEA648">
          <w:rPr>
            <w:rFonts w:ascii="Arial" w:hAnsi="Arial" w:cs="Arial"/>
            <w:color w:val="2A2A2A"/>
            <w:sz w:val="24"/>
            <w:szCs w:val="24"/>
          </w:rPr>
          <w:delText>!</w:delText>
        </w:r>
      </w:del>
      <w:r w:rsidRPr="008B2C77" w:rsidR="00EC7164">
        <w:rPr>
          <w:rFonts w:ascii="Arial" w:hAnsi="Arial" w:cs="Arial"/>
          <w:color w:val="2A2A2A"/>
          <w:sz w:val="24"/>
          <w:szCs w:val="24"/>
          <w:shd w:val="clear" w:color="auto" w:fill="FFFFFF"/>
        </w:rPr>
        <w:t xml:space="preserve"> Football is a game based on emotions, so training and </w:t>
      </w:r>
      <w:r w:rsidRPr="008B2C77" w:rsidR="00F104DB">
        <w:rPr>
          <w:rFonts w:ascii="Arial" w:hAnsi="Arial" w:cs="Arial"/>
          <w:color w:val="2A2A2A"/>
          <w:sz w:val="24"/>
          <w:szCs w:val="24"/>
          <w:shd w:val="clear" w:color="auto" w:fill="FFFFFF"/>
        </w:rPr>
        <w:t>the process of l</w:t>
      </w:r>
      <w:r w:rsidRPr="008B2C77" w:rsidR="00EC7164">
        <w:rPr>
          <w:rFonts w:ascii="Arial" w:hAnsi="Arial" w:cs="Arial"/>
          <w:color w:val="2A2A2A"/>
          <w:sz w:val="24"/>
          <w:szCs w:val="24"/>
          <w:shd w:val="clear" w:color="auto" w:fill="FFFFFF"/>
        </w:rPr>
        <w:t xml:space="preserve">earning the game cannot take place without them.       </w:t>
      </w:r>
    </w:p>
    <w:p xmlns:wp14="http://schemas.microsoft.com/office/word/2010/wordml" w:rsidRPr="008B2C77" w:rsidR="002B56E8" w:rsidP="6DDEA648" w:rsidRDefault="00090447" w14:paraId="73ED772B" wp14:textId="77777777">
      <w:pPr>
        <w:spacing w:after="0" w:line="480" w:lineRule="auto"/>
        <w:ind w:right="-613" w:firstLine="720"/>
        <w:jc w:val="both"/>
        <w:rPr>
          <w:rFonts w:ascii="Arial" w:hAnsi="Arial" w:cs="Arial"/>
          <w:color w:val="2A2A2A"/>
          <w:sz w:val="24"/>
          <w:szCs w:val="24"/>
          <w:shd w:val="clear" w:color="auto" w:fill="FFFFFF"/>
        </w:rPr>
        <w:pPrChange w:author="Gary Smailes" w:date="2024-02-08T14:11:58.212Z">
          <w:pPr>
            <w:spacing w:after="0" w:line="480" w:lineRule="auto"/>
            <w:ind w:right="-613"/>
            <w:jc w:val="both"/>
          </w:pPr>
        </w:pPrChange>
      </w:pPr>
      <w:del w:author="Gary Smailes" w:date="2024-02-08T14:11:59.2Z" w:id="1074717368">
        <w:r w:rsidRPr="6DDEA648" w:rsidDel="6DDEA648">
          <w:rPr>
            <w:rFonts w:ascii="Arial" w:hAnsi="Arial" w:cs="Arial"/>
            <w:color w:val="2A2A2A"/>
            <w:sz w:val="24"/>
            <w:szCs w:val="24"/>
          </w:rPr>
          <w:delText xml:space="preserve">     </w:delText>
        </w:r>
      </w:del>
      <w:r w:rsidRPr="008B2C77" w:rsidR="00F104DB">
        <w:rPr>
          <w:rFonts w:ascii="Arial" w:hAnsi="Arial" w:cs="Arial"/>
          <w:color w:val="2A2A2A"/>
          <w:sz w:val="24"/>
          <w:szCs w:val="24"/>
          <w:shd w:val="clear" w:color="auto" w:fill="FFFFFF"/>
        </w:rPr>
        <w:t xml:space="preserve">In his theory of the learning process, </w:t>
      </w:r>
      <w:r w:rsidRPr="008B2C77" w:rsidR="00EC7164">
        <w:rPr>
          <w:rFonts w:ascii="Arial" w:hAnsi="Arial" w:cs="Arial"/>
          <w:color w:val="2A2A2A"/>
          <w:sz w:val="24"/>
          <w:szCs w:val="24"/>
          <w:shd w:val="clear" w:color="auto" w:fill="FFFFFF"/>
        </w:rPr>
        <w:t xml:space="preserve">Kolbe (1984) </w:t>
      </w:r>
      <w:r w:rsidRPr="008B2C77" w:rsidR="00EC7164">
        <w:rPr>
          <w:rFonts w:ascii="Arial" w:hAnsi="Arial" w:cs="Arial"/>
          <w:color w:val="2A2A2A"/>
          <w:sz w:val="24"/>
          <w:szCs w:val="24"/>
          <w:shd w:val="clear" w:color="auto" w:fill="FFFFFF"/>
        </w:rPr>
        <w:t>identified</w:t>
      </w:r>
      <w:r w:rsidRPr="008B2C77" w:rsidR="00EC7164">
        <w:rPr>
          <w:rFonts w:ascii="Arial" w:hAnsi="Arial" w:cs="Arial"/>
          <w:color w:val="2A2A2A"/>
          <w:sz w:val="24"/>
          <w:szCs w:val="24"/>
          <w:shd w:val="clear" w:color="auto" w:fill="FFFFFF"/>
        </w:rPr>
        <w:t xml:space="preserve"> two types of learning:</w:t>
      </w:r>
    </w:p>
    <w:p xmlns:wp14="http://schemas.microsoft.com/office/word/2010/wordml" w:rsidRPr="008B2C77" w:rsidR="00D80A75" w:rsidP="005055DF" w:rsidRDefault="00EC7164" w14:paraId="724837F1" wp14:textId="346A44EE">
      <w:pPr>
        <w:pStyle w:val="ListParagraph"/>
        <w:numPr>
          <w:ilvl w:val="0"/>
          <w:numId w:val="15"/>
        </w:numPr>
        <w:spacing w:after="0" w:line="480" w:lineRule="auto"/>
        <w:ind w:right="-613"/>
        <w:jc w:val="both"/>
        <w:rPr>
          <w:rFonts w:ascii="Arial" w:hAnsi="Arial" w:cs="Arial"/>
          <w:sz w:val="24"/>
          <w:szCs w:val="24"/>
        </w:rPr>
      </w:pPr>
      <w:r w:rsidRPr="6DDEA648" w:rsidR="6DDEA648">
        <w:rPr>
          <w:rFonts w:ascii="Arial" w:hAnsi="Arial" w:cs="Arial"/>
          <w:sz w:val="24"/>
          <w:szCs w:val="24"/>
        </w:rPr>
        <w:t>Perception</w:t>
      </w:r>
      <w:r w:rsidRPr="6DDEA648" w:rsidR="6DDEA648">
        <w:rPr>
          <w:rFonts w:ascii="Arial" w:hAnsi="Arial" w:cs="Arial"/>
          <w:sz w:val="24"/>
          <w:szCs w:val="24"/>
        </w:rPr>
        <w:t xml:space="preserve"> (the way we assimilate information)</w:t>
      </w:r>
      <w:ins w:author="Gary Smailes" w:date="2024-02-08T14:12:03.055Z" w:id="659193213">
        <w:r w:rsidRPr="6DDEA648" w:rsidR="6DDEA648">
          <w:rPr>
            <w:rFonts w:ascii="Arial" w:hAnsi="Arial" w:cs="Arial"/>
            <w:sz w:val="24"/>
            <w:szCs w:val="24"/>
          </w:rPr>
          <w:t>.</w:t>
        </w:r>
      </w:ins>
    </w:p>
    <w:p xmlns:wp14="http://schemas.microsoft.com/office/word/2010/wordml" w:rsidRPr="008B2C77" w:rsidR="00D80A75" w:rsidP="005055DF" w:rsidRDefault="00D80A75" w14:paraId="3C23391C" wp14:textId="2CA095B7">
      <w:pPr>
        <w:pStyle w:val="ListParagraph"/>
        <w:numPr>
          <w:ilvl w:val="0"/>
          <w:numId w:val="15"/>
        </w:numPr>
        <w:spacing w:after="0" w:line="480" w:lineRule="auto"/>
        <w:ind w:right="-613"/>
        <w:jc w:val="both"/>
        <w:rPr>
          <w:rFonts w:ascii="Arial" w:hAnsi="Arial" w:cs="Arial"/>
          <w:sz w:val="24"/>
          <w:szCs w:val="24"/>
        </w:rPr>
      </w:pPr>
      <w:r w:rsidRPr="6DDEA648" w:rsidR="6DDEA648">
        <w:rPr>
          <w:rFonts w:ascii="Arial" w:hAnsi="Arial" w:cs="Arial"/>
          <w:sz w:val="24"/>
          <w:szCs w:val="24"/>
        </w:rPr>
        <w:t>Processing (how we use the information we receive)</w:t>
      </w:r>
      <w:ins w:author="Gary Smailes" w:date="2024-02-08T14:12:04.128Z" w:id="472780428">
        <w:r w:rsidRPr="6DDEA648" w:rsidR="6DDEA648">
          <w:rPr>
            <w:rFonts w:ascii="Arial" w:hAnsi="Arial" w:cs="Arial"/>
            <w:sz w:val="24"/>
            <w:szCs w:val="24"/>
          </w:rPr>
          <w:t>.</w:t>
        </w:r>
      </w:ins>
    </w:p>
    <w:p xmlns:wp14="http://schemas.microsoft.com/office/word/2010/wordml" w:rsidRPr="008B2C77" w:rsidR="00CA4935" w:rsidP="6DDEA648" w:rsidRDefault="00EC7164" w14:paraId="7E077AAA" wp14:textId="13974EEE">
      <w:pPr>
        <w:spacing w:after="0" w:line="480" w:lineRule="auto"/>
        <w:ind w:right="-613" w:firstLine="720"/>
        <w:jc w:val="both"/>
        <w:rPr>
          <w:ins w:author="Gary Smailes" w:date="2024-02-08T14:12:35.559Z" w:id="1584930267"/>
          <w:rFonts w:ascii="Arial" w:hAnsi="Arial" w:cs="Arial"/>
          <w:sz w:val="24"/>
          <w:szCs w:val="24"/>
        </w:rPr>
        <w:pPrChange w:author="Gary Smailes" w:date="2024-02-08T14:12:06.215Z">
          <w:pPr>
            <w:spacing w:after="0" w:line="480" w:lineRule="auto"/>
            <w:ind w:right="-613"/>
            <w:jc w:val="both"/>
          </w:pPr>
        </w:pPrChange>
      </w:pPr>
      <w:r w:rsidRPr="6DDEA648" w:rsidR="6DDEA648">
        <w:rPr>
          <w:rFonts w:ascii="Arial" w:hAnsi="Arial" w:cs="Arial"/>
          <w:sz w:val="24"/>
          <w:szCs w:val="24"/>
        </w:rPr>
        <w:t xml:space="preserve">In short, the learning process requires </w:t>
      </w:r>
      <w:r w:rsidRPr="6DDEA648" w:rsidR="6DDEA648">
        <w:rPr>
          <w:rFonts w:ascii="Arial" w:hAnsi="Arial" w:cs="Arial"/>
          <w:sz w:val="24"/>
          <w:szCs w:val="24"/>
        </w:rPr>
        <w:t>assimilating</w:t>
      </w:r>
      <w:r w:rsidRPr="6DDEA648" w:rsidR="6DDEA648">
        <w:rPr>
          <w:rFonts w:ascii="Arial" w:hAnsi="Arial" w:cs="Arial"/>
          <w:sz w:val="24"/>
          <w:szCs w:val="24"/>
        </w:rPr>
        <w:t xml:space="preserve"> </w:t>
      </w:r>
      <w:r w:rsidRPr="6DDEA648" w:rsidR="6DDEA648">
        <w:rPr>
          <w:rFonts w:ascii="Arial" w:hAnsi="Arial" w:cs="Arial"/>
          <w:sz w:val="24"/>
          <w:szCs w:val="24"/>
        </w:rPr>
        <w:t xml:space="preserve">information through different experiences, thanks to which young players accumulate and </w:t>
      </w:r>
      <w:r w:rsidRPr="6DDEA648" w:rsidR="6DDEA648">
        <w:rPr>
          <w:rFonts w:ascii="Arial" w:hAnsi="Arial" w:cs="Arial"/>
          <w:sz w:val="24"/>
          <w:szCs w:val="24"/>
        </w:rPr>
        <w:t xml:space="preserve">remember </w:t>
      </w:r>
      <w:r w:rsidRPr="6DDEA648" w:rsidR="6DDEA648">
        <w:rPr>
          <w:rFonts w:ascii="Arial" w:hAnsi="Arial" w:cs="Arial"/>
          <w:sz w:val="24"/>
          <w:szCs w:val="24"/>
        </w:rPr>
        <w:t xml:space="preserve">the </w:t>
      </w:r>
      <w:r w:rsidRPr="6DDEA648" w:rsidR="6DDEA648">
        <w:rPr>
          <w:rFonts w:ascii="Arial" w:hAnsi="Arial" w:cs="Arial"/>
          <w:sz w:val="24"/>
          <w:szCs w:val="24"/>
        </w:rPr>
        <w:t xml:space="preserve">provided </w:t>
      </w:r>
      <w:r w:rsidRPr="6DDEA648" w:rsidR="6DDEA648">
        <w:rPr>
          <w:rFonts w:ascii="Arial" w:hAnsi="Arial" w:cs="Arial"/>
          <w:sz w:val="24"/>
          <w:szCs w:val="24"/>
        </w:rPr>
        <w:t xml:space="preserve">information </w:t>
      </w:r>
      <w:r w:rsidRPr="6DDEA648" w:rsidR="6DDEA648">
        <w:rPr>
          <w:rFonts w:ascii="Arial" w:hAnsi="Arial" w:cs="Arial"/>
          <w:sz w:val="24"/>
          <w:szCs w:val="24"/>
        </w:rPr>
        <w:t>in order to</w:t>
      </w:r>
      <w:r w:rsidRPr="6DDEA648" w:rsidR="6DDEA648">
        <w:rPr>
          <w:rFonts w:ascii="Arial" w:hAnsi="Arial" w:cs="Arial"/>
          <w:sz w:val="24"/>
          <w:szCs w:val="24"/>
        </w:rPr>
        <w:t xml:space="preserve"> then use and adapt it to different situations in the game. </w:t>
      </w:r>
      <w:r w:rsidRPr="6DDEA648" w:rsidR="6DDEA648">
        <w:rPr>
          <w:rFonts w:ascii="Arial" w:hAnsi="Arial" w:cs="Arial"/>
          <w:sz w:val="24"/>
          <w:szCs w:val="24"/>
        </w:rPr>
        <w:t xml:space="preserve">For </w:t>
      </w:r>
      <w:r w:rsidRPr="6DDEA648" w:rsidR="6DDEA648">
        <w:rPr>
          <w:rFonts w:ascii="Arial" w:hAnsi="Arial" w:cs="Arial"/>
          <w:sz w:val="24"/>
          <w:szCs w:val="24"/>
        </w:rPr>
        <w:t xml:space="preserve">the learning process to be more effective, information should come from </w:t>
      </w:r>
      <w:r w:rsidRPr="6DDEA648" w:rsidR="6DDEA648">
        <w:rPr>
          <w:rFonts w:ascii="Arial" w:hAnsi="Arial" w:cs="Arial"/>
          <w:sz w:val="24"/>
          <w:szCs w:val="24"/>
        </w:rPr>
        <w:t xml:space="preserve">various </w:t>
      </w:r>
      <w:r w:rsidRPr="6DDEA648" w:rsidR="6DDEA648">
        <w:rPr>
          <w:rFonts w:ascii="Arial" w:hAnsi="Arial" w:cs="Arial"/>
          <w:sz w:val="24"/>
          <w:szCs w:val="24"/>
        </w:rPr>
        <w:t xml:space="preserve">sources that offer </w:t>
      </w:r>
      <w:r w:rsidRPr="6DDEA648" w:rsidR="6DDEA648">
        <w:rPr>
          <w:rFonts w:ascii="Arial" w:hAnsi="Arial" w:cs="Arial"/>
          <w:sz w:val="24"/>
          <w:szCs w:val="24"/>
        </w:rPr>
        <w:t>a variety of</w:t>
      </w:r>
      <w:r w:rsidRPr="6DDEA648" w:rsidR="6DDEA648">
        <w:rPr>
          <w:rFonts w:ascii="Arial" w:hAnsi="Arial" w:cs="Arial"/>
          <w:sz w:val="24"/>
          <w:szCs w:val="24"/>
        </w:rPr>
        <w:t xml:space="preserve"> practical experiences. </w:t>
      </w:r>
    </w:p>
    <w:p xmlns:wp14="http://schemas.microsoft.com/office/word/2010/wordml" w:rsidRPr="008B2C77" w:rsidR="00CA4935" w:rsidP="6DDEA648" w:rsidRDefault="00EC7164" w14:paraId="0961FE5F" wp14:textId="79EB52EB">
      <w:pPr>
        <w:spacing w:after="0" w:line="480" w:lineRule="auto"/>
        <w:ind w:right="-613" w:firstLine="720"/>
        <w:jc w:val="both"/>
        <w:rPr>
          <w:ins w:author="Gary Smailes" w:date="2024-02-08T14:13:24.403Z" w:id="890529940"/>
          <w:rFonts w:ascii="Arial" w:hAnsi="Arial" w:cs="Arial"/>
          <w:sz w:val="24"/>
          <w:szCs w:val="24"/>
        </w:rPr>
      </w:pPr>
      <w:r w:rsidRPr="6DDEA648" w:rsidR="6DDEA648">
        <w:rPr>
          <w:rFonts w:ascii="Arial" w:hAnsi="Arial" w:cs="Arial"/>
          <w:sz w:val="24"/>
          <w:szCs w:val="24"/>
        </w:rPr>
        <w:t xml:space="preserve">Furthermore, this results in young players being able to use their creativity and adapt it to situations </w:t>
      </w:r>
      <w:r w:rsidRPr="6DDEA648" w:rsidR="6DDEA648">
        <w:rPr>
          <w:rFonts w:ascii="Arial" w:hAnsi="Arial" w:cs="Arial"/>
          <w:sz w:val="24"/>
          <w:szCs w:val="24"/>
        </w:rPr>
        <w:t>encountered</w:t>
      </w:r>
      <w:r w:rsidRPr="6DDEA648" w:rsidR="6DDEA648">
        <w:rPr>
          <w:rFonts w:ascii="Arial" w:hAnsi="Arial" w:cs="Arial"/>
          <w:sz w:val="24"/>
          <w:szCs w:val="24"/>
        </w:rPr>
        <w:t xml:space="preserve"> on the pitch. So, </w:t>
      </w:r>
      <w:r w:rsidRPr="6DDEA648" w:rsidR="6DDEA648">
        <w:rPr>
          <w:rFonts w:ascii="Arial" w:hAnsi="Arial" w:cs="Arial"/>
          <w:sz w:val="24"/>
          <w:szCs w:val="24"/>
        </w:rPr>
        <w:t>taking into account</w:t>
      </w:r>
      <w:r w:rsidRPr="6DDEA648" w:rsidR="6DDEA648">
        <w:rPr>
          <w:rFonts w:ascii="Arial" w:hAnsi="Arial" w:cs="Arial"/>
          <w:sz w:val="24"/>
          <w:szCs w:val="24"/>
        </w:rPr>
        <w:t xml:space="preserve"> Kolbe's model of the learning theory, we can argue that an identical game model applied to all players is less effective. </w:t>
      </w:r>
    </w:p>
    <w:p xmlns:wp14="http://schemas.microsoft.com/office/word/2010/wordml" w:rsidRPr="008B2C77" w:rsidR="00CA4935" w:rsidP="6DDEA648" w:rsidRDefault="00EC7164" w14:paraId="0784C6F6" wp14:textId="65C85826">
      <w:pPr>
        <w:spacing w:after="0" w:line="480" w:lineRule="auto"/>
        <w:ind w:right="-613" w:firstLine="720"/>
        <w:jc w:val="both"/>
        <w:rPr>
          <w:ins w:author="Gary Smailes" w:date="2024-02-08T14:13:41.173Z" w:id="266705419"/>
          <w:rFonts w:ascii="Arial" w:hAnsi="Arial" w:cs="Arial"/>
          <w:sz w:val="24"/>
          <w:szCs w:val="24"/>
        </w:rPr>
      </w:pPr>
      <w:r w:rsidRPr="6DDEA648" w:rsidR="6DDEA648">
        <w:rPr>
          <w:rFonts w:ascii="Arial" w:hAnsi="Arial" w:cs="Arial"/>
          <w:sz w:val="24"/>
          <w:szCs w:val="24"/>
        </w:rPr>
        <w:t xml:space="preserve">Its pitiful efficacy will mainly be seen in poor adaptation and creativity when learning the game, because if a game model offers the same information for everyone (perception – players assimilate only that information adequate for the game model), then youngsters will know how to use the knowledge and information they have received (processing), but only if they know the game model. If, on the other hand, an academy level opponent prefers </w:t>
      </w:r>
      <w:r w:rsidRPr="6DDEA648" w:rsidR="6DDEA648">
        <w:rPr>
          <w:rFonts w:ascii="Arial" w:hAnsi="Arial" w:cs="Arial"/>
          <w:sz w:val="24"/>
          <w:szCs w:val="24"/>
        </w:rPr>
        <w:t>a different style</w:t>
      </w:r>
      <w:r w:rsidRPr="6DDEA648" w:rsidR="6DDEA648">
        <w:rPr>
          <w:rFonts w:ascii="Arial" w:hAnsi="Arial" w:cs="Arial"/>
          <w:sz w:val="24"/>
          <w:szCs w:val="24"/>
        </w:rPr>
        <w:t xml:space="preserve">, different settings, etc., the same players will not be prepared for that, since their game model never </w:t>
      </w:r>
      <w:r w:rsidRPr="6DDEA648" w:rsidR="6DDEA648">
        <w:rPr>
          <w:rFonts w:ascii="Arial" w:hAnsi="Arial" w:cs="Arial"/>
          <w:sz w:val="24"/>
          <w:szCs w:val="24"/>
        </w:rPr>
        <w:t>required</w:t>
      </w:r>
      <w:r w:rsidRPr="6DDEA648" w:rsidR="6DDEA648">
        <w:rPr>
          <w:rFonts w:ascii="Arial" w:hAnsi="Arial" w:cs="Arial"/>
          <w:sz w:val="24"/>
          <w:szCs w:val="24"/>
        </w:rPr>
        <w:t xml:space="preserve"> it. Revealed will be a lack of adaptation, </w:t>
      </w:r>
      <w:r w:rsidRPr="6DDEA648" w:rsidR="6DDEA648">
        <w:rPr>
          <w:rFonts w:ascii="Arial" w:hAnsi="Arial" w:cs="Arial"/>
          <w:sz w:val="24"/>
          <w:szCs w:val="24"/>
        </w:rPr>
        <w:t>creativity</w:t>
      </w:r>
      <w:r w:rsidRPr="6DDEA648" w:rsidR="6DDEA648">
        <w:rPr>
          <w:rFonts w:ascii="Arial" w:hAnsi="Arial" w:cs="Arial"/>
          <w:sz w:val="24"/>
          <w:szCs w:val="24"/>
        </w:rPr>
        <w:t xml:space="preserve"> and a variety of ways to solve the problems that the opponent brings to the game. </w:t>
      </w:r>
    </w:p>
    <w:p xmlns:wp14="http://schemas.microsoft.com/office/word/2010/wordml" w:rsidRPr="008B2C77" w:rsidR="00CA4935" w:rsidP="6DDEA648" w:rsidRDefault="00EC7164" w14:paraId="70CD8767" wp14:textId="2E990444">
      <w:pPr>
        <w:spacing w:after="0" w:line="480" w:lineRule="auto"/>
        <w:ind w:right="-613" w:firstLine="720"/>
        <w:jc w:val="both"/>
        <w:rPr>
          <w:ins w:author="Gary Smailes" w:date="2024-02-08T14:13:42.991Z" w:id="786790583"/>
          <w:rFonts w:ascii="Arial" w:hAnsi="Arial" w:cs="Arial"/>
          <w:sz w:val="24"/>
          <w:szCs w:val="24"/>
        </w:rPr>
      </w:pPr>
      <w:r w:rsidRPr="6DDEA648" w:rsidR="6DDEA648">
        <w:rPr>
          <w:rFonts w:ascii="Arial" w:hAnsi="Arial" w:cs="Arial"/>
          <w:sz w:val="24"/>
          <w:szCs w:val="24"/>
        </w:rPr>
        <w:t xml:space="preserve">How does that look in practice? </w:t>
      </w:r>
    </w:p>
    <w:p xmlns:wp14="http://schemas.microsoft.com/office/word/2010/wordml" w:rsidRPr="008B2C77" w:rsidR="00CA4935" w:rsidP="6DDEA648" w:rsidRDefault="00EC7164" w14:paraId="0270F8A3" wp14:textId="0E29C1BB">
      <w:pPr>
        <w:spacing w:after="0" w:line="480" w:lineRule="auto"/>
        <w:ind w:right="-613" w:firstLine="720"/>
        <w:jc w:val="both"/>
        <w:rPr>
          <w:ins w:author="Gary Smailes" w:date="2024-02-08T14:14:49.321Z" w:id="1228898455"/>
          <w:rFonts w:ascii="Arial" w:hAnsi="Arial" w:cs="Arial"/>
          <w:sz w:val="24"/>
          <w:szCs w:val="24"/>
        </w:rPr>
      </w:pPr>
      <w:r w:rsidRPr="6DDEA648" w:rsidR="6DDEA648">
        <w:rPr>
          <w:rFonts w:ascii="Arial" w:hAnsi="Arial" w:cs="Arial"/>
          <w:sz w:val="24"/>
          <w:szCs w:val="24"/>
        </w:rPr>
        <w:t xml:space="preserve">Well, if a game model is based on a 1-4-3-3 tactical system, then young players will know </w:t>
      </w:r>
      <w:r w:rsidRPr="6DDEA648" w:rsidR="6DDEA648">
        <w:rPr>
          <w:rFonts w:ascii="Arial" w:hAnsi="Arial" w:cs="Arial"/>
          <w:sz w:val="24"/>
          <w:szCs w:val="24"/>
        </w:rPr>
        <w:t>more or less what</w:t>
      </w:r>
      <w:r w:rsidRPr="6DDEA648" w:rsidR="6DDEA648">
        <w:rPr>
          <w:rFonts w:ascii="Arial" w:hAnsi="Arial" w:cs="Arial"/>
          <w:sz w:val="24"/>
          <w:szCs w:val="24"/>
        </w:rPr>
        <w:t xml:space="preserve"> to do and how, for example: </w:t>
      </w:r>
      <w:r w:rsidRPr="6DDEA648" w:rsidR="6DDEA648">
        <w:rPr>
          <w:rFonts w:ascii="Arial" w:hAnsi="Arial" w:cs="Arial"/>
          <w:sz w:val="24"/>
          <w:szCs w:val="24"/>
        </w:rPr>
        <w:t>when,</w:t>
      </w:r>
      <w:r w:rsidRPr="6DDEA648" w:rsidR="6DDEA648">
        <w:rPr>
          <w:rFonts w:ascii="Arial" w:hAnsi="Arial" w:cs="Arial"/>
          <w:sz w:val="24"/>
          <w:szCs w:val="24"/>
        </w:rPr>
        <w:t xml:space="preserve"> how and what type of pressing to apply. The problems start when an opponent plays </w:t>
      </w:r>
      <w:del w:author="Gary Smailes" w:date="2024-02-08T14:14:22.65Z" w:id="911861250">
        <w:r w:rsidRPr="6DDEA648" w:rsidDel="6DDEA648">
          <w:rPr>
            <w:rFonts w:ascii="Arial" w:hAnsi="Arial" w:cs="Arial"/>
            <w:sz w:val="24"/>
            <w:szCs w:val="24"/>
          </w:rPr>
          <w:delText>differently</w:delText>
        </w:r>
      </w:del>
      <w:ins w:author="Gary Smailes" w:date="2024-02-08T14:14:22.654Z" w:id="1887861926">
        <w:r w:rsidRPr="6DDEA648" w:rsidR="6DDEA648">
          <w:rPr>
            <w:rFonts w:ascii="Arial" w:hAnsi="Arial" w:cs="Arial"/>
            <w:sz w:val="24"/>
            <w:szCs w:val="24"/>
          </w:rPr>
          <w:t>differently,</w:t>
        </w:r>
      </w:ins>
      <w:r w:rsidRPr="6DDEA648" w:rsidR="6DDEA648">
        <w:rPr>
          <w:rFonts w:ascii="Arial" w:hAnsi="Arial" w:cs="Arial"/>
          <w:sz w:val="24"/>
          <w:szCs w:val="24"/>
        </w:rPr>
        <w:t xml:space="preserve"> and the players </w:t>
      </w:r>
      <w:r w:rsidRPr="6DDEA648" w:rsidR="6DDEA648">
        <w:rPr>
          <w:rFonts w:ascii="Arial" w:hAnsi="Arial" w:cs="Arial"/>
          <w:sz w:val="24"/>
          <w:szCs w:val="24"/>
        </w:rPr>
        <w:t>have to</w:t>
      </w:r>
      <w:r w:rsidRPr="6DDEA648" w:rsidR="6DDEA648">
        <w:rPr>
          <w:rFonts w:ascii="Arial" w:hAnsi="Arial" w:cs="Arial"/>
          <w:sz w:val="24"/>
          <w:szCs w:val="24"/>
        </w:rPr>
        <w:t xml:space="preserve"> accommodate and adapt to the new situation. In such a case, the players find themselves in </w:t>
      </w:r>
      <w:r w:rsidRPr="6DDEA648" w:rsidR="6DDEA648">
        <w:rPr>
          <w:rFonts w:ascii="Arial" w:hAnsi="Arial" w:cs="Arial"/>
          <w:sz w:val="24"/>
          <w:szCs w:val="24"/>
        </w:rPr>
        <w:t>a new environment</w:t>
      </w:r>
      <w:r w:rsidRPr="6DDEA648" w:rsidR="6DDEA648">
        <w:rPr>
          <w:rFonts w:ascii="Arial" w:hAnsi="Arial" w:cs="Arial"/>
          <w:sz w:val="24"/>
          <w:szCs w:val="24"/>
        </w:rPr>
        <w:t xml:space="preserve">, and the learning brain receives </w:t>
      </w:r>
      <w:r w:rsidRPr="6DDEA648" w:rsidR="6DDEA648">
        <w:rPr>
          <w:rFonts w:ascii="Arial" w:hAnsi="Arial" w:cs="Arial"/>
          <w:sz w:val="24"/>
          <w:szCs w:val="24"/>
        </w:rPr>
        <w:t>new information</w:t>
      </w:r>
      <w:r w:rsidRPr="6DDEA648" w:rsidR="6DDEA648">
        <w:rPr>
          <w:rFonts w:ascii="Arial" w:hAnsi="Arial" w:cs="Arial"/>
          <w:sz w:val="24"/>
          <w:szCs w:val="24"/>
        </w:rPr>
        <w:t xml:space="preserve"> and knowledge that it </w:t>
      </w:r>
      <w:r w:rsidRPr="6DDEA648" w:rsidR="6DDEA648">
        <w:rPr>
          <w:rFonts w:ascii="Arial" w:hAnsi="Arial" w:cs="Arial"/>
          <w:sz w:val="24"/>
          <w:szCs w:val="24"/>
        </w:rPr>
        <w:t>didn’t</w:t>
      </w:r>
      <w:r w:rsidRPr="6DDEA648" w:rsidR="6DDEA648">
        <w:rPr>
          <w:rFonts w:ascii="Arial" w:hAnsi="Arial" w:cs="Arial"/>
          <w:sz w:val="24"/>
          <w:szCs w:val="24"/>
        </w:rPr>
        <w:t xml:space="preserve"> </w:t>
      </w:r>
      <w:r w:rsidRPr="6DDEA648" w:rsidR="6DDEA648">
        <w:rPr>
          <w:rFonts w:ascii="Arial" w:hAnsi="Arial" w:cs="Arial"/>
          <w:sz w:val="24"/>
          <w:szCs w:val="24"/>
        </w:rPr>
        <w:t>possess</w:t>
      </w:r>
      <w:r w:rsidRPr="6DDEA648" w:rsidR="6DDEA648">
        <w:rPr>
          <w:rFonts w:ascii="Arial" w:hAnsi="Arial" w:cs="Arial"/>
          <w:sz w:val="24"/>
          <w:szCs w:val="24"/>
        </w:rPr>
        <w:t xml:space="preserve"> before and so </w:t>
      </w:r>
      <w:r w:rsidRPr="6DDEA648" w:rsidR="6DDEA648">
        <w:rPr>
          <w:rFonts w:ascii="Arial" w:hAnsi="Arial" w:cs="Arial"/>
          <w:sz w:val="24"/>
          <w:szCs w:val="24"/>
        </w:rPr>
        <w:t>doesn’t</w:t>
      </w:r>
      <w:r w:rsidRPr="6DDEA648" w:rsidR="6DDEA648">
        <w:rPr>
          <w:rFonts w:ascii="Arial" w:hAnsi="Arial" w:cs="Arial"/>
          <w:sz w:val="24"/>
          <w:szCs w:val="24"/>
        </w:rPr>
        <w:t xml:space="preserve"> know how to react and adapt to the new reality. Because the learning process needs time to assimilate and effectively use the new knowledge. In other words, time to solve a problem </w:t>
      </w:r>
      <w:r w:rsidRPr="6DDEA648" w:rsidR="6DDEA648">
        <w:rPr>
          <w:rFonts w:ascii="Arial" w:hAnsi="Arial" w:cs="Arial"/>
          <w:sz w:val="24"/>
          <w:szCs w:val="24"/>
        </w:rPr>
        <w:t>encountered</w:t>
      </w:r>
      <w:r w:rsidRPr="6DDEA648" w:rsidR="6DDEA648">
        <w:rPr>
          <w:rFonts w:ascii="Arial" w:hAnsi="Arial" w:cs="Arial"/>
          <w:sz w:val="24"/>
          <w:szCs w:val="24"/>
        </w:rPr>
        <w:t xml:space="preserve"> on the pitch created by the opponent and not the game model. </w:t>
      </w:r>
    </w:p>
    <w:p xmlns:wp14="http://schemas.microsoft.com/office/word/2010/wordml" w:rsidRPr="008B2C77" w:rsidR="00CA4935" w:rsidP="6DDEA648" w:rsidRDefault="00EC7164" w14:paraId="519C90EE" wp14:textId="14C56CBB">
      <w:pPr>
        <w:spacing w:after="0" w:line="480" w:lineRule="auto"/>
        <w:ind w:right="-613" w:firstLine="720"/>
        <w:jc w:val="both"/>
        <w:rPr>
          <w:rFonts w:ascii="Arial" w:hAnsi="Arial" w:cs="Arial"/>
          <w:sz w:val="24"/>
          <w:szCs w:val="24"/>
        </w:rPr>
      </w:pPr>
      <w:r w:rsidRPr="6DDEA648" w:rsidR="6DDEA648">
        <w:rPr>
          <w:rFonts w:ascii="Arial" w:hAnsi="Arial" w:cs="Arial"/>
          <w:sz w:val="24"/>
          <w:szCs w:val="24"/>
        </w:rPr>
        <w:t>In terms of learning</w:t>
      </w:r>
      <w:ins w:author="Gary Smailes" w:date="2024-02-08T14:14:56.722Z" w:id="1916867910">
        <w:r w:rsidRPr="6DDEA648" w:rsidR="6DDEA648">
          <w:rPr>
            <w:rFonts w:ascii="Arial" w:hAnsi="Arial" w:cs="Arial"/>
            <w:sz w:val="24"/>
            <w:szCs w:val="24"/>
          </w:rPr>
          <w:t>,</w:t>
        </w:r>
      </w:ins>
      <w:r w:rsidRPr="6DDEA648" w:rsidR="6DDEA648">
        <w:rPr>
          <w:rFonts w:ascii="Arial" w:hAnsi="Arial" w:cs="Arial"/>
          <w:sz w:val="24"/>
          <w:szCs w:val="24"/>
        </w:rPr>
        <w:t xml:space="preserve"> therefore, the game model prepares the thought process of the players from only one angle. Information will be derived from only one source. The conclusion is that academy players will learn a game model instead of an actual game and adaptation to the opponent and the conditions of the game. A separate issue is that during their </w:t>
      </w:r>
      <w:ins w:author="Gary Smailes" w:date="2024-02-08T14:15:48.714Z" w:id="1671060126">
        <w:r w:rsidRPr="6DDEA648" w:rsidR="6DDEA648">
          <w:rPr>
            <w:rFonts w:ascii="Arial" w:hAnsi="Arial" w:cs="Arial"/>
            <w:sz w:val="24"/>
            <w:szCs w:val="24"/>
          </w:rPr>
          <w:t>ten</w:t>
        </w:r>
      </w:ins>
      <w:del w:author="Gary Smailes" w:date="2024-02-08T14:15:47.909Z" w:id="1959279226">
        <w:r w:rsidRPr="6DDEA648" w:rsidDel="6DDEA648">
          <w:rPr>
            <w:rFonts w:ascii="Arial" w:hAnsi="Arial" w:cs="Arial"/>
            <w:sz w:val="24"/>
            <w:szCs w:val="24"/>
          </w:rPr>
          <w:delText>10</w:delText>
        </w:r>
      </w:del>
      <w:r w:rsidRPr="6DDEA648" w:rsidR="6DDEA648">
        <w:rPr>
          <w:rFonts w:ascii="Arial" w:hAnsi="Arial" w:cs="Arial"/>
          <w:sz w:val="24"/>
          <w:szCs w:val="24"/>
        </w:rPr>
        <w:t xml:space="preserve">-year professional career, players will have on average about </w:t>
      </w:r>
      <w:ins w:author="Gary Smailes" w:date="2024-02-08T14:15:44.712Z" w:id="718028415">
        <w:r w:rsidRPr="6DDEA648" w:rsidR="6DDEA648">
          <w:rPr>
            <w:rFonts w:ascii="Arial" w:hAnsi="Arial" w:cs="Arial"/>
            <w:sz w:val="24"/>
            <w:szCs w:val="24"/>
          </w:rPr>
          <w:t>seven to ten</w:t>
        </w:r>
      </w:ins>
      <w:del w:author="Gary Smailes" w:date="2024-02-08T14:15:41.171Z" w:id="1322760534">
        <w:r w:rsidRPr="6DDEA648" w:rsidDel="6DDEA648">
          <w:rPr>
            <w:rFonts w:ascii="Arial" w:hAnsi="Arial" w:cs="Arial"/>
            <w:sz w:val="24"/>
            <w:szCs w:val="24"/>
          </w:rPr>
          <w:delText>7-10</w:delText>
        </w:r>
      </w:del>
      <w:r w:rsidRPr="6DDEA648" w:rsidR="6DDEA648">
        <w:rPr>
          <w:rFonts w:ascii="Arial" w:hAnsi="Arial" w:cs="Arial"/>
          <w:sz w:val="24"/>
          <w:szCs w:val="24"/>
        </w:rPr>
        <w:t xml:space="preserve"> new coaches, each of whom prefers </w:t>
      </w:r>
      <w:r w:rsidRPr="6DDEA648" w:rsidR="6DDEA648">
        <w:rPr>
          <w:rFonts w:ascii="Arial" w:hAnsi="Arial" w:cs="Arial"/>
          <w:sz w:val="24"/>
          <w:szCs w:val="24"/>
        </w:rPr>
        <w:t>a different style</w:t>
      </w:r>
      <w:r w:rsidRPr="6DDEA648" w:rsidR="6DDEA648">
        <w:rPr>
          <w:rFonts w:ascii="Arial" w:hAnsi="Arial" w:cs="Arial"/>
          <w:sz w:val="24"/>
          <w:szCs w:val="24"/>
        </w:rPr>
        <w:t xml:space="preserve">, a different formation and a different game and training model. Academies </w:t>
      </w:r>
      <w:r w:rsidRPr="6DDEA648" w:rsidR="6DDEA648">
        <w:rPr>
          <w:rFonts w:ascii="Arial" w:hAnsi="Arial" w:cs="Arial"/>
          <w:sz w:val="24"/>
          <w:szCs w:val="24"/>
        </w:rPr>
        <w:t>don't</w:t>
      </w:r>
      <w:r w:rsidRPr="6DDEA648" w:rsidR="6DDEA648">
        <w:rPr>
          <w:rFonts w:ascii="Arial" w:hAnsi="Arial" w:cs="Arial"/>
          <w:sz w:val="24"/>
          <w:szCs w:val="24"/>
        </w:rPr>
        <w:t xml:space="preserve"> prepare players for this, and </w:t>
      </w:r>
      <w:r w:rsidRPr="6DDEA648" w:rsidR="6DDEA648">
        <w:rPr>
          <w:rFonts w:ascii="Arial" w:hAnsi="Arial" w:cs="Arial"/>
          <w:sz w:val="24"/>
          <w:szCs w:val="24"/>
        </w:rPr>
        <w:t xml:space="preserve">perhaps </w:t>
      </w:r>
      <w:r w:rsidRPr="6DDEA648" w:rsidR="6DDEA648">
        <w:rPr>
          <w:rFonts w:ascii="Arial" w:hAnsi="Arial" w:cs="Arial"/>
          <w:sz w:val="24"/>
          <w:szCs w:val="24"/>
        </w:rPr>
        <w:t>that's</w:t>
      </w:r>
      <w:r w:rsidRPr="6DDEA648" w:rsidR="6DDEA648">
        <w:rPr>
          <w:rFonts w:ascii="Arial" w:hAnsi="Arial" w:cs="Arial"/>
          <w:sz w:val="24"/>
          <w:szCs w:val="24"/>
        </w:rPr>
        <w:t xml:space="preserve"> another </w:t>
      </w:r>
      <w:r w:rsidRPr="6DDEA648" w:rsidR="6DDEA648">
        <w:rPr>
          <w:rFonts w:ascii="Arial" w:hAnsi="Arial" w:cs="Arial"/>
          <w:sz w:val="24"/>
          <w:szCs w:val="24"/>
        </w:rPr>
        <w:t>reason why</w:t>
      </w:r>
      <w:r w:rsidRPr="6DDEA648" w:rsidR="6DDEA648">
        <w:rPr>
          <w:rFonts w:ascii="Arial" w:hAnsi="Arial" w:cs="Arial"/>
          <w:sz w:val="24"/>
          <w:szCs w:val="24"/>
        </w:rPr>
        <w:t xml:space="preserve"> most of them are expelled from academy programs too early, through no fault of their own.</w:t>
      </w:r>
    </w:p>
    <w:p xmlns:wp14="http://schemas.microsoft.com/office/word/2010/wordml" w:rsidRPr="008B2C77" w:rsidR="00796B25" w:rsidP="6DDEA648" w:rsidRDefault="00796B25" w14:paraId="49E39DB7" wp14:textId="77777777">
      <w:pPr>
        <w:spacing w:after="0" w:line="480" w:lineRule="auto"/>
        <w:ind w:right="-613" w:firstLine="720"/>
        <w:jc w:val="both"/>
        <w:rPr>
          <w:rFonts w:ascii="Arial" w:hAnsi="Arial" w:cs="Arial"/>
          <w:sz w:val="24"/>
          <w:szCs w:val="24"/>
        </w:rPr>
        <w:pPrChange w:author="Gary Smailes" w:date="2024-02-08T14:20:40.431Z">
          <w:pPr>
            <w:spacing w:after="0" w:line="480" w:lineRule="auto"/>
            <w:ind w:right="-613"/>
            <w:jc w:val="both"/>
          </w:pPr>
        </w:pPrChange>
      </w:pPr>
      <w:del w:author="Gary Smailes" w:date="2024-02-08T14:20:41.371Z" w:id="837425541">
        <w:r w:rsidRPr="6DDEA648" w:rsidDel="6DDEA648">
          <w:rPr>
            <w:rFonts w:ascii="Arial" w:hAnsi="Arial" w:cs="Arial"/>
            <w:sz w:val="24"/>
            <w:szCs w:val="24"/>
          </w:rPr>
          <w:delText xml:space="preserve">     </w:delText>
        </w:r>
      </w:del>
      <w:r w:rsidRPr="6DDEA648" w:rsidR="6DDEA648">
        <w:rPr>
          <w:rFonts w:ascii="Arial" w:hAnsi="Arial" w:cs="Arial"/>
          <w:sz w:val="24"/>
          <w:szCs w:val="24"/>
        </w:rPr>
        <w:t>Generally speaking, the</w:t>
      </w:r>
      <w:r w:rsidRPr="6DDEA648" w:rsidR="6DDEA648">
        <w:rPr>
          <w:rFonts w:ascii="Arial" w:hAnsi="Arial" w:cs="Arial"/>
          <w:sz w:val="24"/>
          <w:szCs w:val="24"/>
        </w:rPr>
        <w:t xml:space="preserve"> whole learning process is about motivation, emotions and finally the knowledge and information needed </w:t>
      </w:r>
      <w:r w:rsidRPr="6DDEA648" w:rsidR="6DDEA648">
        <w:rPr>
          <w:rFonts w:ascii="Arial" w:hAnsi="Arial" w:cs="Arial"/>
          <w:sz w:val="24"/>
          <w:szCs w:val="24"/>
        </w:rPr>
        <w:t>in order to</w:t>
      </w:r>
      <w:r w:rsidRPr="6DDEA648" w:rsidR="6DDEA648">
        <w:rPr>
          <w:rFonts w:ascii="Arial" w:hAnsi="Arial" w:cs="Arial"/>
          <w:sz w:val="24"/>
          <w:szCs w:val="24"/>
        </w:rPr>
        <w:t xml:space="preserve"> develop. For players to develop, we </w:t>
      </w:r>
      <w:r w:rsidRPr="6DDEA648" w:rsidR="6DDEA648">
        <w:rPr>
          <w:rFonts w:ascii="Arial" w:hAnsi="Arial" w:cs="Arial"/>
          <w:sz w:val="24"/>
          <w:szCs w:val="24"/>
        </w:rPr>
        <w:t>have to</w:t>
      </w:r>
      <w:r w:rsidRPr="6DDEA648" w:rsidR="6DDEA648">
        <w:rPr>
          <w:rFonts w:ascii="Arial" w:hAnsi="Arial" w:cs="Arial"/>
          <w:sz w:val="24"/>
          <w:szCs w:val="24"/>
        </w:rPr>
        <w:t xml:space="preserve"> know them and how they learn (how they react to the learning process). </w:t>
      </w:r>
      <w:r w:rsidRPr="6DDEA648" w:rsidR="6DDEA648">
        <w:rPr>
          <w:rFonts w:ascii="Arial" w:hAnsi="Arial" w:cs="Arial"/>
          <w:sz w:val="24"/>
          <w:szCs w:val="24"/>
        </w:rPr>
        <w:t>There’s</w:t>
      </w:r>
      <w:r w:rsidRPr="6DDEA648" w:rsidR="6DDEA648">
        <w:rPr>
          <w:rFonts w:ascii="Arial" w:hAnsi="Arial" w:cs="Arial"/>
          <w:sz w:val="24"/>
          <w:szCs w:val="24"/>
        </w:rPr>
        <w:t xml:space="preserve"> no happy medium or any great secret here. We learn when we have intrinsic motivation, which in turn engages the whole brain in the learning process. All this must include emotions</w:t>
      </w:r>
      <w:r w:rsidRPr="6DDEA648" w:rsidR="6DDEA648">
        <w:rPr>
          <w:rFonts w:ascii="Arial" w:hAnsi="Arial" w:cs="Arial"/>
          <w:sz w:val="24"/>
          <w:szCs w:val="24"/>
        </w:rPr>
        <w:t xml:space="preserve">.  </w:t>
      </w:r>
      <w:r w:rsidRPr="6DDEA648" w:rsidR="6DDEA648">
        <w:rPr>
          <w:rFonts w:ascii="Arial" w:hAnsi="Arial" w:cs="Arial"/>
          <w:sz w:val="24"/>
          <w:szCs w:val="24"/>
        </w:rPr>
        <w:t xml:space="preserve">     </w:t>
      </w:r>
    </w:p>
    <w:p xmlns:wp14="http://schemas.microsoft.com/office/word/2010/wordml" w:rsidRPr="008B2C77" w:rsidR="00836661" w:rsidP="6DDEA648" w:rsidRDefault="00836661" w14:paraId="43295C04" wp14:textId="44B3C0C2">
      <w:pPr>
        <w:spacing w:after="0" w:line="480" w:lineRule="auto"/>
        <w:ind w:right="-613" w:firstLine="720"/>
        <w:jc w:val="both"/>
        <w:rPr>
          <w:ins w:author="Gary Smailes" w:date="2024-02-08T14:30:00.178Z" w:id="89410900"/>
          <w:rFonts w:ascii="Arial" w:hAnsi="Arial" w:cs="Arial"/>
          <w:sz w:val="24"/>
          <w:szCs w:val="24"/>
        </w:rPr>
        <w:pPrChange w:author="Gary Smailes" w:date="2024-02-08T14:29:48.374Z">
          <w:pPr>
            <w:spacing w:after="0" w:line="480" w:lineRule="auto"/>
            <w:ind w:right="-613"/>
            <w:jc w:val="both"/>
          </w:pPr>
        </w:pPrChange>
      </w:pPr>
      <w:del w:author="Gary Smailes" w:date="2024-02-08T14:29:47.606Z" w:id="1662989220">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And what about the individual approach to each child? Do current game models and the </w:t>
      </w:r>
      <w:r w:rsidRPr="6DDEA648" w:rsidR="6DDEA648">
        <w:rPr>
          <w:rFonts w:ascii="Arial" w:hAnsi="Arial" w:cs="Arial"/>
          <w:sz w:val="24"/>
          <w:szCs w:val="24"/>
        </w:rPr>
        <w:t>generally identical</w:t>
      </w:r>
      <w:r w:rsidRPr="6DDEA648" w:rsidR="6DDEA648">
        <w:rPr>
          <w:rFonts w:ascii="Arial" w:hAnsi="Arial" w:cs="Arial"/>
          <w:sz w:val="24"/>
          <w:szCs w:val="24"/>
        </w:rPr>
        <w:t xml:space="preserve"> academy program for everyone really help in individual development? </w:t>
      </w:r>
    </w:p>
    <w:p xmlns:wp14="http://schemas.microsoft.com/office/word/2010/wordml" w:rsidRPr="008B2C77" w:rsidR="00836661" w:rsidP="6DDEA648" w:rsidRDefault="00836661" w14:paraId="5E0F418A" wp14:textId="124A80D6">
      <w:pPr>
        <w:pStyle w:val="Normal"/>
        <w:suppressLineNumbers w:val="0"/>
        <w:bidi w:val="0"/>
        <w:spacing w:before="0" w:beforeAutospacing="off" w:after="0" w:afterAutospacing="off" w:line="480" w:lineRule="auto"/>
        <w:ind w:left="0" w:right="-613" w:firstLine="720"/>
        <w:jc w:val="both"/>
        <w:rPr>
          <w:ins w:author="Gary Smailes" w:date="2024-02-08T14:31:00.01Z" w:id="932846271"/>
          <w:rFonts w:ascii="Arial" w:hAnsi="Arial" w:cs="Arial"/>
          <w:sz w:val="24"/>
          <w:szCs w:val="24"/>
        </w:rPr>
      </w:pPr>
      <w:r w:rsidRPr="6DDEA648" w:rsidR="6DDEA648">
        <w:rPr>
          <w:rFonts w:ascii="Arial" w:hAnsi="Arial" w:cs="Arial"/>
          <w:sz w:val="24"/>
          <w:szCs w:val="24"/>
        </w:rPr>
        <w:t xml:space="preserve">The very fact that every child </w:t>
      </w:r>
      <w:r w:rsidRPr="6DDEA648" w:rsidR="6DDEA648">
        <w:rPr>
          <w:rFonts w:ascii="Arial" w:hAnsi="Arial" w:cs="Arial"/>
          <w:sz w:val="24"/>
          <w:szCs w:val="24"/>
        </w:rPr>
        <w:t>has to</w:t>
      </w:r>
      <w:r w:rsidRPr="6DDEA648" w:rsidR="6DDEA648">
        <w:rPr>
          <w:rFonts w:ascii="Arial" w:hAnsi="Arial" w:cs="Arial"/>
          <w:sz w:val="24"/>
          <w:szCs w:val="24"/>
        </w:rPr>
        <w:t xml:space="preserve"> abandon its creativity, </w:t>
      </w:r>
      <w:r w:rsidRPr="6DDEA648" w:rsidR="6DDEA648">
        <w:rPr>
          <w:rFonts w:ascii="Arial" w:hAnsi="Arial" w:cs="Arial"/>
          <w:sz w:val="24"/>
          <w:szCs w:val="24"/>
        </w:rPr>
        <w:t>curiosity</w:t>
      </w:r>
      <w:r w:rsidRPr="6DDEA648" w:rsidR="6DDEA648">
        <w:rPr>
          <w:rFonts w:ascii="Arial" w:hAnsi="Arial" w:cs="Arial"/>
          <w:sz w:val="24"/>
          <w:szCs w:val="24"/>
        </w:rPr>
        <w:t xml:space="preserve"> and natural ability to learn in favour of a game model imposed by academy coaches does little to help develop individual potential. Generally speaking, </w:t>
      </w:r>
      <w:r w:rsidRPr="6DDEA648" w:rsidR="6DDEA648">
        <w:rPr>
          <w:rFonts w:ascii="Arial" w:hAnsi="Arial" w:cs="Arial"/>
          <w:sz w:val="24"/>
          <w:szCs w:val="24"/>
        </w:rPr>
        <w:t>let's</w:t>
      </w:r>
      <w:r w:rsidRPr="6DDEA648" w:rsidR="6DDEA648">
        <w:rPr>
          <w:rFonts w:ascii="Arial" w:hAnsi="Arial" w:cs="Arial"/>
          <w:sz w:val="24"/>
          <w:szCs w:val="24"/>
        </w:rPr>
        <w:t xml:space="preserve"> start with the fact that it is difficult to </w:t>
      </w:r>
      <w:r w:rsidRPr="6DDEA648" w:rsidR="6DDEA648">
        <w:rPr>
          <w:rFonts w:ascii="Arial" w:hAnsi="Arial" w:cs="Arial"/>
          <w:sz w:val="24"/>
          <w:szCs w:val="24"/>
        </w:rPr>
        <w:t>optimize</w:t>
      </w:r>
      <w:r w:rsidRPr="6DDEA648" w:rsidR="6DDEA648">
        <w:rPr>
          <w:rFonts w:ascii="Arial" w:hAnsi="Arial" w:cs="Arial"/>
          <w:sz w:val="24"/>
          <w:szCs w:val="24"/>
        </w:rPr>
        <w:t xml:space="preserve"> the development of each player individually. </w:t>
      </w:r>
      <w:r w:rsidRPr="6DDEA648" w:rsidR="6DDEA648">
        <w:rPr>
          <w:rFonts w:ascii="Arial" w:hAnsi="Arial" w:cs="Arial"/>
          <w:sz w:val="24"/>
          <w:szCs w:val="24"/>
        </w:rPr>
        <w:t>That’s</w:t>
      </w:r>
      <w:r w:rsidRPr="6DDEA648" w:rsidR="6DDEA648">
        <w:rPr>
          <w:rFonts w:ascii="Arial" w:hAnsi="Arial" w:cs="Arial"/>
          <w:sz w:val="24"/>
          <w:szCs w:val="24"/>
        </w:rPr>
        <w:t xml:space="preserve"> because if in the age category of, for example, U13 you have an average of </w:t>
      </w:r>
      <w:del w:author="Gary Smailes" w:date="2024-02-08T14:30:24.313Z" w:id="1833641131">
        <w:r w:rsidRPr="6DDEA648" w:rsidDel="6DDEA648">
          <w:rPr>
            <w:rFonts w:ascii="Arial" w:hAnsi="Arial" w:cs="Arial"/>
            <w:sz w:val="24"/>
            <w:szCs w:val="24"/>
          </w:rPr>
          <w:delText xml:space="preserve">16 </w:delText>
        </w:r>
      </w:del>
      <w:ins w:author="Gary Smailes" w:date="2024-02-08T14:30:26.029Z" w:id="937800632">
        <w:r w:rsidRPr="6DDEA648" w:rsidR="6DDEA648">
          <w:rPr>
            <w:rFonts w:ascii="Arial" w:hAnsi="Arial" w:cs="Arial"/>
            <w:sz w:val="24"/>
            <w:szCs w:val="24"/>
          </w:rPr>
          <w:t xml:space="preserve">sixteen </w:t>
        </w:r>
      </w:ins>
      <w:r w:rsidRPr="6DDEA648" w:rsidR="6DDEA648">
        <w:rPr>
          <w:rFonts w:ascii="Arial" w:hAnsi="Arial" w:cs="Arial"/>
          <w:sz w:val="24"/>
          <w:szCs w:val="24"/>
        </w:rPr>
        <w:t xml:space="preserve">players, then that number alone is already a challenge to positively bringing about the development of the individual. Added to that is the number of coaches at training and matches, which varies depending on the category of the academy. Nevertheless, it is not unusual for sessions to be conducted by only one coach. Despite all the available technology that most academies </w:t>
      </w:r>
      <w:r w:rsidRPr="6DDEA648" w:rsidR="6DDEA648">
        <w:rPr>
          <w:rFonts w:ascii="Arial" w:hAnsi="Arial" w:cs="Arial"/>
          <w:sz w:val="24"/>
          <w:szCs w:val="24"/>
        </w:rPr>
        <w:t>have to</w:t>
      </w:r>
      <w:r w:rsidRPr="6DDEA648" w:rsidR="6DDEA648">
        <w:rPr>
          <w:rFonts w:ascii="Arial" w:hAnsi="Arial" w:cs="Arial"/>
          <w:sz w:val="24"/>
          <w:szCs w:val="24"/>
        </w:rPr>
        <w:t xml:space="preserve"> </w:t>
      </w:r>
      <w:r w:rsidRPr="6DDEA648" w:rsidR="6DDEA648">
        <w:rPr>
          <w:rFonts w:ascii="Arial" w:hAnsi="Arial" w:cs="Arial"/>
          <w:sz w:val="24"/>
          <w:szCs w:val="24"/>
        </w:rPr>
        <w:t>monitor</w:t>
      </w:r>
      <w:r w:rsidRPr="6DDEA648" w:rsidR="6DDEA648">
        <w:rPr>
          <w:rFonts w:ascii="Arial" w:hAnsi="Arial" w:cs="Arial"/>
          <w:sz w:val="24"/>
          <w:szCs w:val="24"/>
        </w:rPr>
        <w:t xml:space="preserve"> the progress of players, one or even </w:t>
      </w:r>
      <w:ins w:author="Gary Smailes" w:date="2024-02-08T14:30:50.253Z" w:id="1537148549">
        <w:r w:rsidRPr="6DDEA648" w:rsidR="6DDEA648">
          <w:rPr>
            <w:rFonts w:ascii="Arial" w:hAnsi="Arial" w:cs="Arial"/>
            <w:sz w:val="24"/>
            <w:szCs w:val="24"/>
          </w:rPr>
          <w:t>two</w:t>
        </w:r>
      </w:ins>
      <w:del w:author="Gary Smailes" w:date="2024-02-08T14:30:49.58Z" w:id="1258076365">
        <w:r w:rsidRPr="6DDEA648" w:rsidDel="6DDEA648">
          <w:rPr>
            <w:rFonts w:ascii="Arial" w:hAnsi="Arial" w:cs="Arial"/>
            <w:sz w:val="24"/>
            <w:szCs w:val="24"/>
          </w:rPr>
          <w:delText>2</w:delText>
        </w:r>
      </w:del>
      <w:r w:rsidRPr="6DDEA648" w:rsidR="6DDEA648">
        <w:rPr>
          <w:rFonts w:ascii="Arial" w:hAnsi="Arial" w:cs="Arial"/>
          <w:sz w:val="24"/>
          <w:szCs w:val="24"/>
        </w:rPr>
        <w:t xml:space="preserve"> coaches per group are not able to optimally ensure the individual development of each player. So already at the start, not every player will receive the same amount of support. </w:t>
      </w:r>
    </w:p>
    <w:p xmlns:wp14="http://schemas.microsoft.com/office/word/2010/wordml" w:rsidRPr="008B2C77" w:rsidR="00836661" w:rsidP="6DDEA648" w:rsidRDefault="00836661" w14:paraId="2ACC0245" wp14:textId="125A718B">
      <w:pPr>
        <w:pStyle w:val="Normal"/>
        <w:suppressLineNumbers w:val="0"/>
        <w:bidi w:val="0"/>
        <w:spacing w:before="0" w:beforeAutospacing="off" w:after="0" w:afterAutospacing="off" w:line="480" w:lineRule="auto"/>
        <w:ind w:left="0" w:right="-613" w:firstLine="720"/>
        <w:jc w:val="both"/>
        <w:rPr>
          <w:rFonts w:ascii="Arial" w:hAnsi="Arial" w:cs="Arial"/>
          <w:sz w:val="24"/>
          <w:szCs w:val="24"/>
        </w:rPr>
      </w:pPr>
      <w:r w:rsidRPr="6DDEA648" w:rsidR="6DDEA648">
        <w:rPr>
          <w:rFonts w:ascii="Arial" w:hAnsi="Arial" w:cs="Arial"/>
          <w:sz w:val="24"/>
          <w:szCs w:val="24"/>
        </w:rPr>
        <w:t>In my opinion, the</w:t>
      </w:r>
      <w:r w:rsidRPr="6DDEA648" w:rsidR="6DDEA648">
        <w:rPr>
          <w:rFonts w:ascii="Arial" w:hAnsi="Arial" w:cs="Arial"/>
          <w:sz w:val="24"/>
          <w:szCs w:val="24"/>
        </w:rPr>
        <w:t xml:space="preserve"> role of the coach is to develop the player on and off the pitch, but </w:t>
      </w:r>
      <w:r w:rsidRPr="6DDEA648" w:rsidR="6DDEA648">
        <w:rPr>
          <w:rFonts w:ascii="Arial" w:hAnsi="Arial" w:cs="Arial"/>
          <w:sz w:val="24"/>
          <w:szCs w:val="24"/>
        </w:rPr>
        <w:t>above all to</w:t>
      </w:r>
      <w:r w:rsidRPr="6DDEA648" w:rsidR="6DDEA648">
        <w:rPr>
          <w:rFonts w:ascii="Arial" w:hAnsi="Arial" w:cs="Arial"/>
          <w:sz w:val="24"/>
          <w:szCs w:val="24"/>
        </w:rPr>
        <w:t xml:space="preserve"> train. A lot of paperwork (EPPP regulations) means that coaches have little time for what their calling </w:t>
      </w:r>
      <w:r w:rsidRPr="6DDEA648" w:rsidR="6DDEA648">
        <w:rPr>
          <w:rFonts w:ascii="Arial" w:hAnsi="Arial" w:cs="Arial"/>
          <w:sz w:val="24"/>
          <w:szCs w:val="24"/>
        </w:rPr>
        <w:t>requires</w:t>
      </w:r>
      <w:r w:rsidRPr="6DDEA648" w:rsidR="6DDEA648">
        <w:rPr>
          <w:rFonts w:ascii="Arial" w:hAnsi="Arial" w:cs="Arial"/>
          <w:sz w:val="24"/>
          <w:szCs w:val="24"/>
        </w:rPr>
        <w:t xml:space="preserve"> and they have prepared for, i.e. working with players on the pitch and helping in individual development. Let me cite another example from school education. There, too, the teacher deals with everything (paperwork imposed by the government) except what their calling involves, i.e. teaching. It is not only the students who suffer, but also the quality of education they receive. The same applies in academies (EPPP is needed, but in a more simple and friendly form for coaches), making it hard to focus only on developing players, i.e. what they love, are </w:t>
      </w:r>
      <w:r w:rsidRPr="6DDEA648" w:rsidR="6DDEA648">
        <w:rPr>
          <w:rFonts w:ascii="Arial" w:hAnsi="Arial" w:cs="Arial"/>
          <w:sz w:val="24"/>
          <w:szCs w:val="24"/>
        </w:rPr>
        <w:t>obligated</w:t>
      </w:r>
      <w:r w:rsidRPr="6DDEA648" w:rsidR="6DDEA648">
        <w:rPr>
          <w:rFonts w:ascii="Arial" w:hAnsi="Arial" w:cs="Arial"/>
          <w:sz w:val="24"/>
          <w:szCs w:val="24"/>
        </w:rPr>
        <w:t xml:space="preserve"> and paid to do.</w:t>
      </w:r>
    </w:p>
    <w:p xmlns:wp14="http://schemas.microsoft.com/office/word/2010/wordml" w:rsidRPr="008B2C77" w:rsidR="006E2055" w:rsidP="6DDEA648" w:rsidRDefault="006E2055" w14:paraId="0F626A56" wp14:textId="10AF5EE2">
      <w:pPr>
        <w:spacing w:after="0" w:line="480" w:lineRule="auto"/>
        <w:ind w:right="-613" w:firstLine="720"/>
        <w:jc w:val="both"/>
        <w:rPr>
          <w:ins w:author="Gary Smailes" w:date="2024-02-08T14:33:12.341Z" w:id="733376930"/>
          <w:rFonts w:ascii="Arial" w:hAnsi="Arial" w:cs="Arial"/>
          <w:sz w:val="24"/>
          <w:szCs w:val="24"/>
        </w:rPr>
        <w:pPrChange w:author="Gary Smailes" w:date="2024-02-08T14:31:32.08Z">
          <w:pPr>
            <w:spacing w:after="0" w:line="480" w:lineRule="auto"/>
            <w:ind w:right="-613"/>
            <w:jc w:val="both"/>
          </w:pPr>
        </w:pPrChange>
      </w:pPr>
      <w:del w:author="Gary Smailes" w:date="2024-02-08T14:31:31.074Z" w:id="927506909">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The individual development of each academy player is also closely related to the game model that applies </w:t>
      </w:r>
      <w:r w:rsidRPr="6DDEA648" w:rsidR="6DDEA648">
        <w:rPr>
          <w:rFonts w:ascii="Arial" w:hAnsi="Arial" w:cs="Arial"/>
          <w:sz w:val="24"/>
          <w:szCs w:val="24"/>
        </w:rPr>
        <w:t>in a given</w:t>
      </w:r>
      <w:r w:rsidRPr="6DDEA648" w:rsidR="6DDEA648">
        <w:rPr>
          <w:rFonts w:ascii="Arial" w:hAnsi="Arial" w:cs="Arial"/>
          <w:sz w:val="24"/>
          <w:szCs w:val="24"/>
        </w:rPr>
        <w:t xml:space="preserve"> academy. To this end, each player has an individual development plan based </w:t>
      </w:r>
      <w:r w:rsidRPr="6DDEA648" w:rsidR="6DDEA648">
        <w:rPr>
          <w:rFonts w:ascii="Arial" w:hAnsi="Arial" w:cs="Arial"/>
          <w:sz w:val="24"/>
          <w:szCs w:val="24"/>
        </w:rPr>
        <w:t>largely on</w:t>
      </w:r>
      <w:r w:rsidRPr="6DDEA648" w:rsidR="6DDEA648">
        <w:rPr>
          <w:rFonts w:ascii="Arial" w:hAnsi="Arial" w:cs="Arial"/>
          <w:sz w:val="24"/>
          <w:szCs w:val="24"/>
        </w:rPr>
        <w:t xml:space="preserve"> the model and training. </w:t>
      </w:r>
      <w:r w:rsidRPr="6DDEA648" w:rsidR="6DDEA648">
        <w:rPr>
          <w:rFonts w:ascii="Arial" w:hAnsi="Arial" w:cs="Arial"/>
          <w:sz w:val="24"/>
          <w:szCs w:val="24"/>
        </w:rPr>
        <w:t>This</w:t>
      </w:r>
      <w:r w:rsidRPr="6DDEA648" w:rsidR="6DDEA648">
        <w:rPr>
          <w:rFonts w:ascii="Arial" w:hAnsi="Arial" w:cs="Arial"/>
          <w:sz w:val="24"/>
          <w:szCs w:val="24"/>
        </w:rPr>
        <w:t xml:space="preserve"> however, is less related to the personality of the young player, his psychological and social characteristics and what stage of learning he has currently achieved. This plan is extremely important because the decision about whether a player stays in the academy for the next season or is expelled is </w:t>
      </w:r>
      <w:r w:rsidRPr="6DDEA648" w:rsidR="6DDEA648">
        <w:rPr>
          <w:rFonts w:ascii="Arial" w:hAnsi="Arial" w:cs="Arial"/>
          <w:sz w:val="24"/>
          <w:szCs w:val="24"/>
        </w:rPr>
        <w:t>mainly based</w:t>
      </w:r>
      <w:r w:rsidRPr="6DDEA648" w:rsidR="6DDEA648">
        <w:rPr>
          <w:rFonts w:ascii="Arial" w:hAnsi="Arial" w:cs="Arial"/>
          <w:sz w:val="24"/>
          <w:szCs w:val="24"/>
        </w:rPr>
        <w:t xml:space="preserve"> on how he fulfils the </w:t>
      </w:r>
      <w:r w:rsidRPr="6DDEA648" w:rsidR="6DDEA648">
        <w:rPr>
          <w:rFonts w:ascii="Arial" w:hAnsi="Arial" w:cs="Arial"/>
          <w:sz w:val="24"/>
          <w:szCs w:val="24"/>
        </w:rPr>
        <w:t>objectives</w:t>
      </w:r>
      <w:r w:rsidRPr="6DDEA648" w:rsidR="6DDEA648">
        <w:rPr>
          <w:rFonts w:ascii="Arial" w:hAnsi="Arial" w:cs="Arial"/>
          <w:sz w:val="24"/>
          <w:szCs w:val="24"/>
        </w:rPr>
        <w:t xml:space="preserve"> of this plan during training and matches. The individual development plan is evaluated every </w:t>
      </w:r>
      <w:ins w:author="Gary Smailes" w:date="2024-02-08T14:32:46.601Z" w:id="1953426620">
        <w:r w:rsidRPr="6DDEA648" w:rsidR="6DDEA648">
          <w:rPr>
            <w:rFonts w:ascii="Arial" w:hAnsi="Arial" w:cs="Arial"/>
            <w:sz w:val="24"/>
            <w:szCs w:val="24"/>
          </w:rPr>
          <w:t>six</w:t>
        </w:r>
      </w:ins>
      <w:del w:author="Gary Smailes" w:date="2024-02-08T14:32:45.497Z" w:id="1416741943">
        <w:r w:rsidRPr="6DDEA648" w:rsidDel="6DDEA648">
          <w:rPr>
            <w:rFonts w:ascii="Arial" w:hAnsi="Arial" w:cs="Arial"/>
            <w:sz w:val="24"/>
            <w:szCs w:val="24"/>
          </w:rPr>
          <w:delText>6</w:delText>
        </w:r>
      </w:del>
      <w:r w:rsidRPr="6DDEA648" w:rsidR="6DDEA648">
        <w:rPr>
          <w:rFonts w:ascii="Arial" w:hAnsi="Arial" w:cs="Arial"/>
          <w:sz w:val="24"/>
          <w:szCs w:val="24"/>
        </w:rPr>
        <w:t xml:space="preserve"> weeks</w:t>
      </w:r>
      <w:ins w:author="Gary Smailes" w:date="2024-02-08T14:33:03.983Z" w:id="523595">
        <w:r w:rsidRPr="6DDEA648" w:rsidR="6DDEA648">
          <w:rPr>
            <w:rFonts w:ascii="Arial" w:hAnsi="Arial" w:cs="Arial"/>
            <w:sz w:val="24"/>
            <w:szCs w:val="24"/>
          </w:rPr>
          <w:t>,</w:t>
        </w:r>
      </w:ins>
      <w:r w:rsidRPr="6DDEA648" w:rsidR="6DDEA648">
        <w:rPr>
          <w:rFonts w:ascii="Arial" w:hAnsi="Arial" w:cs="Arial"/>
          <w:sz w:val="24"/>
          <w:szCs w:val="24"/>
        </w:rPr>
        <w:t xml:space="preserve"> during meetings with the player and his parents. At these meetings, coaches evaluate the player's progress together with him, informing the parents and the trainee concerned about the progress so far made and the goals for the future and the rest of the season. </w:t>
      </w:r>
    </w:p>
    <w:p xmlns:wp14="http://schemas.microsoft.com/office/word/2010/wordml" w:rsidRPr="008B2C77" w:rsidR="006E2055" w:rsidP="6DDEA648" w:rsidRDefault="006E2055" w14:paraId="6F1E6CA8" wp14:textId="518FEF4B">
      <w:pPr>
        <w:pStyle w:val="Normal"/>
        <w:suppressLineNumbers w:val="0"/>
        <w:bidi w:val="0"/>
        <w:spacing w:before="0" w:beforeAutospacing="off" w:after="0" w:afterAutospacing="off" w:line="480" w:lineRule="auto"/>
        <w:ind w:left="0" w:right="-613" w:firstLine="720"/>
        <w:jc w:val="both"/>
        <w:rPr>
          <w:ins w:author="Gary Smailes" w:date="2024-02-08T14:33:40.727Z" w:id="1490224197"/>
          <w:rFonts w:ascii="Arial" w:hAnsi="Arial" w:cs="Arial"/>
          <w:sz w:val="24"/>
          <w:szCs w:val="24"/>
        </w:rPr>
      </w:pPr>
      <w:r w:rsidRPr="6DDEA648" w:rsidR="6DDEA648">
        <w:rPr>
          <w:rFonts w:ascii="Arial" w:hAnsi="Arial" w:cs="Arial"/>
          <w:sz w:val="24"/>
          <w:szCs w:val="24"/>
        </w:rPr>
        <w:t xml:space="preserve">On the one hand, coaches have a basic program and information on which to base their conclusions about the development and progress of the player. </w:t>
      </w:r>
      <w:del w:author="Gary Smailes" w:date="2024-02-08T14:33:30.333Z" w:id="785438188">
        <w:r w:rsidRPr="6DDEA648" w:rsidDel="6DDEA648">
          <w:rPr>
            <w:rFonts w:ascii="Arial" w:hAnsi="Arial" w:cs="Arial"/>
            <w:sz w:val="24"/>
            <w:szCs w:val="24"/>
          </w:rPr>
          <w:delText>On the other hand</w:delText>
        </w:r>
      </w:del>
      <w:ins w:author="Gary Smailes" w:date="2024-02-08T14:33:32.734Z" w:id="1419650359">
        <w:r w:rsidRPr="6DDEA648" w:rsidR="6DDEA648">
          <w:rPr>
            <w:rFonts w:ascii="Arial" w:hAnsi="Arial" w:cs="Arial"/>
            <w:sz w:val="24"/>
            <w:szCs w:val="24"/>
          </w:rPr>
          <w:t>However</w:t>
        </w:r>
      </w:ins>
      <w:r w:rsidRPr="6DDEA648" w:rsidR="6DDEA648">
        <w:rPr>
          <w:rFonts w:ascii="Arial" w:hAnsi="Arial" w:cs="Arial"/>
          <w:sz w:val="24"/>
          <w:szCs w:val="24"/>
        </w:rPr>
        <w:t xml:space="preserve">, evaluation based solely on a game model, </w:t>
      </w:r>
      <w:r w:rsidRPr="6DDEA648" w:rsidR="6DDEA648">
        <w:rPr>
          <w:rFonts w:ascii="Arial" w:hAnsi="Arial" w:cs="Arial"/>
          <w:sz w:val="24"/>
          <w:szCs w:val="24"/>
        </w:rPr>
        <w:t>t</w:t>
      </w:r>
      <w:r w:rsidRPr="6DDEA648" w:rsidR="6DDEA648">
        <w:rPr>
          <w:rFonts w:ascii="Arial" w:hAnsi="Arial" w:cs="Arial"/>
          <w:sz w:val="24"/>
          <w:szCs w:val="24"/>
        </w:rPr>
        <w:t>raining</w:t>
      </w:r>
      <w:r w:rsidRPr="6DDEA648" w:rsidR="6DDEA648">
        <w:rPr>
          <w:rFonts w:ascii="Arial" w:hAnsi="Arial" w:cs="Arial"/>
          <w:sz w:val="24"/>
          <w:szCs w:val="24"/>
        </w:rPr>
        <w:t xml:space="preserve"> </w:t>
      </w:r>
      <w:r w:rsidRPr="6DDEA648" w:rsidR="6DDEA648">
        <w:rPr>
          <w:rFonts w:ascii="Arial" w:hAnsi="Arial" w:cs="Arial"/>
          <w:sz w:val="24"/>
          <w:szCs w:val="24"/>
        </w:rPr>
        <w:t xml:space="preserve">and performance instead of the learning process and potential, may not be effective and </w:t>
      </w:r>
      <w:r w:rsidRPr="6DDEA648" w:rsidR="6DDEA648">
        <w:rPr>
          <w:rFonts w:ascii="Arial" w:hAnsi="Arial" w:cs="Arial"/>
          <w:sz w:val="24"/>
          <w:szCs w:val="24"/>
        </w:rPr>
        <w:t>f</w:t>
      </w:r>
      <w:r w:rsidRPr="6DDEA648" w:rsidR="6DDEA648">
        <w:rPr>
          <w:rFonts w:ascii="Arial" w:hAnsi="Arial" w:cs="Arial"/>
          <w:sz w:val="24"/>
          <w:szCs w:val="24"/>
        </w:rPr>
        <w:t>ail to</w:t>
      </w:r>
      <w:r w:rsidRPr="6DDEA648" w:rsidR="6DDEA648">
        <w:rPr>
          <w:rFonts w:ascii="Arial" w:hAnsi="Arial" w:cs="Arial"/>
          <w:sz w:val="24"/>
          <w:szCs w:val="24"/>
        </w:rPr>
        <w:t xml:space="preserve"> </w:t>
      </w:r>
      <w:r w:rsidRPr="6DDEA648" w:rsidR="6DDEA648">
        <w:rPr>
          <w:rFonts w:ascii="Arial" w:hAnsi="Arial" w:cs="Arial"/>
          <w:sz w:val="24"/>
          <w:szCs w:val="24"/>
        </w:rPr>
        <w:t xml:space="preserve">reflect the abilities of young players. </w:t>
      </w:r>
    </w:p>
    <w:p xmlns:wp14="http://schemas.microsoft.com/office/word/2010/wordml" w:rsidRPr="008B2C77" w:rsidR="006E2055" w:rsidP="6DDEA648" w:rsidRDefault="006E2055" w14:paraId="167CF372" wp14:textId="3D3D9E3D">
      <w:pPr>
        <w:pStyle w:val="Normal"/>
        <w:suppressLineNumbers w:val="0"/>
        <w:bidi w:val="0"/>
        <w:spacing w:before="0" w:beforeAutospacing="off" w:after="0" w:afterAutospacing="off" w:line="480" w:lineRule="auto"/>
        <w:ind w:left="0" w:right="-613" w:firstLine="720"/>
        <w:jc w:val="both"/>
        <w:rPr>
          <w:rFonts w:ascii="Arial" w:hAnsi="Arial" w:cs="Arial"/>
          <w:sz w:val="24"/>
          <w:szCs w:val="24"/>
        </w:rPr>
      </w:pPr>
      <w:r w:rsidRPr="6DDEA648" w:rsidR="6DDEA648">
        <w:rPr>
          <w:rFonts w:ascii="Arial" w:hAnsi="Arial" w:cs="Arial"/>
          <w:sz w:val="24"/>
          <w:szCs w:val="24"/>
        </w:rPr>
        <w:t xml:space="preserve">It is also worth adding that the assessment of a young player is often the subjective view of the coach himself and those with whom he consults. Each of us is biased in some way and this bias can or rather most certainly affects the decisions we make </w:t>
      </w:r>
      <w:r w:rsidRPr="6DDEA648" w:rsidR="6DDEA648">
        <w:rPr>
          <w:rFonts w:ascii="Arial" w:hAnsi="Arial" w:cs="Arial"/>
          <w:sz w:val="24"/>
          <w:szCs w:val="24"/>
        </w:rPr>
        <w:t>r</w:t>
      </w:r>
      <w:r w:rsidRPr="6DDEA648" w:rsidR="6DDEA648">
        <w:rPr>
          <w:rFonts w:ascii="Arial" w:hAnsi="Arial" w:cs="Arial"/>
          <w:sz w:val="24"/>
          <w:szCs w:val="24"/>
        </w:rPr>
        <w:t>egarding</w:t>
      </w:r>
      <w:r w:rsidRPr="6DDEA648" w:rsidR="6DDEA648">
        <w:rPr>
          <w:rFonts w:ascii="Arial" w:hAnsi="Arial" w:cs="Arial"/>
          <w:sz w:val="24"/>
          <w:szCs w:val="24"/>
        </w:rPr>
        <w:t xml:space="preserve"> </w:t>
      </w:r>
      <w:r w:rsidRPr="6DDEA648" w:rsidR="6DDEA648">
        <w:rPr>
          <w:rFonts w:ascii="Arial" w:hAnsi="Arial" w:cs="Arial"/>
          <w:sz w:val="24"/>
          <w:szCs w:val="24"/>
        </w:rPr>
        <w:t xml:space="preserve">the adolescents in our care. If we are not too careful and if we are stubborn, our decisions may negatively affect the players, at which point they may end up expelled from the academy. This way of proceeding means that we lose more talented young players who could be in future playing professional level football.       </w:t>
      </w:r>
    </w:p>
    <w:p xmlns:wp14="http://schemas.microsoft.com/office/word/2010/wordml" w:rsidRPr="008B2C77" w:rsidR="0023280F" w:rsidP="6DDEA648" w:rsidRDefault="0023280F" w14:paraId="23E28AA1" wp14:textId="353B5C28">
      <w:pPr>
        <w:spacing w:after="0" w:line="480" w:lineRule="auto"/>
        <w:ind w:right="-613" w:firstLine="720"/>
        <w:jc w:val="both"/>
        <w:rPr>
          <w:ins w:author="Gary Smailes" w:date="2024-02-08T14:35:18.545Z" w:id="1250066693"/>
          <w:rFonts w:ascii="Arial" w:hAnsi="Arial" w:cs="Arial"/>
          <w:sz w:val="24"/>
          <w:szCs w:val="24"/>
        </w:rPr>
        <w:pPrChange w:author="Gary Smailes" w:date="2024-02-08T14:33:52.203Z">
          <w:pPr>
            <w:spacing w:after="0" w:line="480" w:lineRule="auto"/>
            <w:ind w:right="-613"/>
            <w:jc w:val="both"/>
          </w:pPr>
        </w:pPrChange>
      </w:pPr>
      <w:del w:author="Gary Smailes" w:date="2024-02-08T14:33:51.906Z" w:id="996383490">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An interesting solution is to assign individual challenges to each player. However, such challenges relate </w:t>
      </w:r>
      <w:r w:rsidRPr="6DDEA648" w:rsidR="6DDEA648">
        <w:rPr>
          <w:rFonts w:ascii="Arial" w:hAnsi="Arial" w:cs="Arial"/>
          <w:sz w:val="24"/>
          <w:szCs w:val="24"/>
        </w:rPr>
        <w:t>mainly to</w:t>
      </w:r>
      <w:r w:rsidRPr="6DDEA648" w:rsidR="6DDEA648">
        <w:rPr>
          <w:rFonts w:ascii="Arial" w:hAnsi="Arial" w:cs="Arial"/>
          <w:sz w:val="24"/>
          <w:szCs w:val="24"/>
        </w:rPr>
        <w:t xml:space="preserve"> just one aspect of developing a player's potential, namely his technical and tactical skills. Children in the basic phase of learning the game have challenges related to playing with and without the ball. Throughout the season they are evaluated on this basis during training and matches by an academy’s training team. After each match, coaches </w:t>
      </w:r>
      <w:r w:rsidRPr="6DDEA648" w:rsidR="6DDEA648">
        <w:rPr>
          <w:rFonts w:ascii="Arial" w:hAnsi="Arial" w:cs="Arial"/>
          <w:sz w:val="24"/>
          <w:szCs w:val="24"/>
        </w:rPr>
        <w:t>are required to</w:t>
      </w:r>
      <w:r w:rsidRPr="6DDEA648" w:rsidR="6DDEA648">
        <w:rPr>
          <w:rFonts w:ascii="Arial" w:hAnsi="Arial" w:cs="Arial"/>
          <w:sz w:val="24"/>
          <w:szCs w:val="24"/>
        </w:rPr>
        <w:t xml:space="preserve"> provide feedback to the players on how they fulfilled their individual challenges and tasks during the game. This has its advantages and downside when it comes to the development of the individual and his potential. </w:t>
      </w:r>
    </w:p>
    <w:p xmlns:wp14="http://schemas.microsoft.com/office/word/2010/wordml" w:rsidRPr="008B2C77" w:rsidR="0023280F" w:rsidP="6DDEA648" w:rsidRDefault="0023280F" w14:paraId="04C10EDD" wp14:textId="69CE96D6">
      <w:pPr>
        <w:spacing w:after="0" w:line="480" w:lineRule="auto"/>
        <w:ind w:right="-613" w:firstLine="720"/>
        <w:jc w:val="both"/>
        <w:rPr>
          <w:ins w:author="Gary Smailes" w:date="2024-02-08T14:35:41.672Z" w:id="1551140889"/>
          <w:rFonts w:ascii="Arial" w:hAnsi="Arial" w:cs="Arial"/>
          <w:sz w:val="24"/>
          <w:szCs w:val="24"/>
        </w:rPr>
      </w:pPr>
      <w:r w:rsidRPr="6DDEA648" w:rsidR="6DDEA648">
        <w:rPr>
          <w:rFonts w:ascii="Arial" w:hAnsi="Arial" w:cs="Arial"/>
          <w:sz w:val="24"/>
          <w:szCs w:val="24"/>
        </w:rPr>
        <w:t xml:space="preserve">The advantage is that coaches </w:t>
      </w:r>
      <w:r w:rsidRPr="6DDEA648" w:rsidR="6DDEA648">
        <w:rPr>
          <w:rFonts w:ascii="Arial" w:hAnsi="Arial" w:cs="Arial"/>
          <w:sz w:val="24"/>
          <w:szCs w:val="24"/>
        </w:rPr>
        <w:t>monitor</w:t>
      </w:r>
      <w:r w:rsidRPr="6DDEA648" w:rsidR="6DDEA648">
        <w:rPr>
          <w:rFonts w:ascii="Arial" w:hAnsi="Arial" w:cs="Arial"/>
          <w:sz w:val="24"/>
          <w:szCs w:val="24"/>
        </w:rPr>
        <w:t xml:space="preserve"> the progress of young players on an ongoing basis, </w:t>
      </w:r>
      <w:r w:rsidRPr="6DDEA648" w:rsidR="6DDEA648">
        <w:rPr>
          <w:rFonts w:ascii="Arial" w:hAnsi="Arial" w:cs="Arial"/>
          <w:sz w:val="24"/>
          <w:szCs w:val="24"/>
        </w:rPr>
        <w:t>observe</w:t>
      </w:r>
      <w:r w:rsidRPr="6DDEA648" w:rsidR="6DDEA648">
        <w:rPr>
          <w:rFonts w:ascii="Arial" w:hAnsi="Arial" w:cs="Arial"/>
          <w:sz w:val="24"/>
          <w:szCs w:val="24"/>
        </w:rPr>
        <w:t xml:space="preserve"> their behaviour in terms of technical and tactical skills and how players apply them in relation to the individual development plan. The downside is that most of these plans </w:t>
      </w:r>
      <w:r w:rsidRPr="6DDEA648" w:rsidR="6DDEA648">
        <w:rPr>
          <w:rFonts w:ascii="Arial" w:hAnsi="Arial" w:cs="Arial"/>
          <w:sz w:val="24"/>
          <w:szCs w:val="24"/>
        </w:rPr>
        <w:t>fail to</w:t>
      </w:r>
      <w:r w:rsidRPr="6DDEA648" w:rsidR="6DDEA648">
        <w:rPr>
          <w:rFonts w:ascii="Arial" w:hAnsi="Arial" w:cs="Arial"/>
          <w:sz w:val="24"/>
          <w:szCs w:val="24"/>
        </w:rPr>
        <w:t xml:space="preserve"> </w:t>
      </w:r>
      <w:r w:rsidRPr="6DDEA648" w:rsidR="6DDEA648">
        <w:rPr>
          <w:rFonts w:ascii="Arial" w:hAnsi="Arial" w:cs="Arial"/>
          <w:sz w:val="24"/>
          <w:szCs w:val="24"/>
        </w:rPr>
        <w:t>take into account</w:t>
      </w:r>
      <w:r w:rsidRPr="6DDEA648" w:rsidR="6DDEA648">
        <w:rPr>
          <w:rFonts w:ascii="Arial" w:hAnsi="Arial" w:cs="Arial"/>
          <w:sz w:val="24"/>
          <w:szCs w:val="24"/>
        </w:rPr>
        <w:t xml:space="preserve"> the social and psychological abilities of the players. Rarely does such a plan </w:t>
      </w:r>
      <w:r w:rsidRPr="6DDEA648" w:rsidR="6DDEA648">
        <w:rPr>
          <w:rFonts w:ascii="Arial" w:hAnsi="Arial" w:cs="Arial"/>
          <w:sz w:val="24"/>
          <w:szCs w:val="24"/>
        </w:rPr>
        <w:t>take into account</w:t>
      </w:r>
      <w:r w:rsidRPr="6DDEA648" w:rsidR="6DDEA648">
        <w:rPr>
          <w:rFonts w:ascii="Arial" w:hAnsi="Arial" w:cs="Arial"/>
          <w:sz w:val="24"/>
          <w:szCs w:val="24"/>
        </w:rPr>
        <w:t xml:space="preserve"> the stage of the learning process which a given player has achieved and personal abilities and qualities </w:t>
      </w:r>
      <w:r w:rsidRPr="6DDEA648" w:rsidR="6DDEA648">
        <w:rPr>
          <w:rFonts w:ascii="Arial" w:hAnsi="Arial" w:cs="Arial"/>
          <w:sz w:val="24"/>
          <w:szCs w:val="24"/>
        </w:rPr>
        <w:t>in a given</w:t>
      </w:r>
      <w:r w:rsidRPr="6DDEA648" w:rsidR="6DDEA648">
        <w:rPr>
          <w:rFonts w:ascii="Arial" w:hAnsi="Arial" w:cs="Arial"/>
          <w:sz w:val="24"/>
          <w:szCs w:val="24"/>
        </w:rPr>
        <w:t xml:space="preserve"> age group. </w:t>
      </w:r>
      <w:r w:rsidRPr="6DDEA648" w:rsidR="6DDEA648">
        <w:rPr>
          <w:rFonts w:ascii="Arial" w:hAnsi="Arial" w:cs="Arial"/>
          <w:sz w:val="24"/>
          <w:szCs w:val="24"/>
        </w:rPr>
        <w:t>With regard to</w:t>
      </w:r>
      <w:r w:rsidRPr="6DDEA648" w:rsidR="6DDEA648">
        <w:rPr>
          <w:rFonts w:ascii="Arial" w:hAnsi="Arial" w:cs="Arial"/>
          <w:sz w:val="24"/>
          <w:szCs w:val="24"/>
        </w:rPr>
        <w:t xml:space="preserve"> children, creativity and curiosity should always be developed and </w:t>
      </w:r>
      <w:r w:rsidRPr="6DDEA648" w:rsidR="6DDEA648">
        <w:rPr>
          <w:rFonts w:ascii="Arial" w:hAnsi="Arial" w:cs="Arial"/>
          <w:sz w:val="24"/>
          <w:szCs w:val="24"/>
        </w:rPr>
        <w:t>taken into account</w:t>
      </w:r>
      <w:r w:rsidRPr="6DDEA648" w:rsidR="6DDEA648">
        <w:rPr>
          <w:rFonts w:ascii="Arial" w:hAnsi="Arial" w:cs="Arial"/>
          <w:sz w:val="24"/>
          <w:szCs w:val="24"/>
        </w:rPr>
        <w:t xml:space="preserve">. </w:t>
      </w:r>
    </w:p>
    <w:p xmlns:wp14="http://schemas.microsoft.com/office/word/2010/wordml" w:rsidRPr="008B2C77" w:rsidR="0023280F" w:rsidP="6DDEA648" w:rsidRDefault="0023280F" w14:paraId="114A6159" wp14:textId="1F28CB1C">
      <w:pPr>
        <w:spacing w:after="0" w:line="480" w:lineRule="auto"/>
        <w:ind w:right="-613" w:firstLine="720"/>
        <w:jc w:val="both"/>
        <w:rPr>
          <w:rFonts w:ascii="Arial" w:hAnsi="Arial" w:cs="Arial"/>
          <w:sz w:val="24"/>
          <w:szCs w:val="24"/>
        </w:rPr>
      </w:pPr>
      <w:r w:rsidRPr="6DDEA648" w:rsidR="6DDEA648">
        <w:rPr>
          <w:rFonts w:ascii="Arial" w:hAnsi="Arial" w:cs="Arial"/>
          <w:sz w:val="24"/>
          <w:szCs w:val="24"/>
        </w:rPr>
        <w:t xml:space="preserve">Another downside may be the fact that some academies </w:t>
      </w:r>
      <w:r w:rsidRPr="6DDEA648" w:rsidR="6DDEA648">
        <w:rPr>
          <w:rFonts w:ascii="Arial" w:hAnsi="Arial" w:cs="Arial"/>
          <w:sz w:val="24"/>
          <w:szCs w:val="24"/>
        </w:rPr>
        <w:t>don’t</w:t>
      </w:r>
      <w:r w:rsidRPr="6DDEA648" w:rsidR="6DDEA648">
        <w:rPr>
          <w:rFonts w:ascii="Arial" w:hAnsi="Arial" w:cs="Arial"/>
          <w:sz w:val="24"/>
          <w:szCs w:val="24"/>
        </w:rPr>
        <w:t xml:space="preserve"> </w:t>
      </w:r>
      <w:r w:rsidRPr="6DDEA648" w:rsidR="6DDEA648">
        <w:rPr>
          <w:rFonts w:ascii="Arial" w:hAnsi="Arial" w:cs="Arial"/>
          <w:sz w:val="24"/>
          <w:szCs w:val="24"/>
        </w:rPr>
        <w:t>establish</w:t>
      </w:r>
      <w:r w:rsidRPr="6DDEA648" w:rsidR="6DDEA648">
        <w:rPr>
          <w:rFonts w:ascii="Arial" w:hAnsi="Arial" w:cs="Arial"/>
          <w:sz w:val="24"/>
          <w:szCs w:val="24"/>
        </w:rPr>
        <w:t xml:space="preserve"> a plan for individual development with the player himself, though this is an integral and fundamental part of such a process of assessing the progress of young players. It is also worth considering whether </w:t>
      </w:r>
      <w:r w:rsidRPr="6DDEA648" w:rsidR="6DDEA648">
        <w:rPr>
          <w:rFonts w:ascii="Arial" w:hAnsi="Arial" w:cs="Arial"/>
          <w:sz w:val="24"/>
          <w:szCs w:val="24"/>
        </w:rPr>
        <w:t>there’s</w:t>
      </w:r>
      <w:r w:rsidRPr="6DDEA648" w:rsidR="6DDEA648">
        <w:rPr>
          <w:rFonts w:ascii="Arial" w:hAnsi="Arial" w:cs="Arial"/>
          <w:sz w:val="24"/>
          <w:szCs w:val="24"/>
        </w:rPr>
        <w:t xml:space="preserve"> really any sense in assessing the progress of children and adolescents and reviewing their performance at this age. </w:t>
      </w:r>
      <w:r w:rsidRPr="6DDEA648" w:rsidR="6DDEA648">
        <w:rPr>
          <w:rFonts w:ascii="Arial" w:hAnsi="Arial" w:cs="Arial"/>
          <w:sz w:val="24"/>
          <w:szCs w:val="24"/>
        </w:rPr>
        <w:t>It's</w:t>
      </w:r>
      <w:r w:rsidRPr="6DDEA648" w:rsidR="6DDEA648">
        <w:rPr>
          <w:rFonts w:ascii="Arial" w:hAnsi="Arial" w:cs="Arial"/>
          <w:sz w:val="24"/>
          <w:szCs w:val="24"/>
        </w:rPr>
        <w:t xml:space="preserve"> hard for me to understand what can be learnt from a review of the performance of a </w:t>
      </w:r>
      <w:ins w:author="Gary Smailes" w:date="2024-02-08T14:41:53.883Z" w:id="2088648445">
        <w:r w:rsidRPr="6DDEA648" w:rsidR="6DDEA648">
          <w:rPr>
            <w:rFonts w:ascii="Arial" w:hAnsi="Arial" w:cs="Arial"/>
            <w:sz w:val="24"/>
            <w:szCs w:val="24"/>
          </w:rPr>
          <w:t>ten</w:t>
        </w:r>
      </w:ins>
      <w:del w:author="Gary Smailes" w:date="2024-02-08T14:41:52.845Z" w:id="658695073">
        <w:r w:rsidRPr="6DDEA648" w:rsidDel="6DDEA648">
          <w:rPr>
            <w:rFonts w:ascii="Arial" w:hAnsi="Arial" w:cs="Arial"/>
            <w:sz w:val="24"/>
            <w:szCs w:val="24"/>
          </w:rPr>
          <w:delText>10</w:delText>
        </w:r>
      </w:del>
      <w:r w:rsidRPr="6DDEA648" w:rsidR="6DDEA648">
        <w:rPr>
          <w:rFonts w:ascii="Arial" w:hAnsi="Arial" w:cs="Arial"/>
          <w:sz w:val="24"/>
          <w:szCs w:val="24"/>
        </w:rPr>
        <w:t>-year-old child</w:t>
      </w:r>
      <w:ins w:author="Gary Smailes" w:date="2024-02-08T14:41:59.137Z" w:id="660984849">
        <w:r w:rsidRPr="6DDEA648" w:rsidR="6DDEA648">
          <w:rPr>
            <w:rFonts w:ascii="Arial" w:hAnsi="Arial" w:cs="Arial"/>
            <w:sz w:val="24"/>
            <w:szCs w:val="24"/>
          </w:rPr>
          <w:t>,</w:t>
        </w:r>
      </w:ins>
      <w:r w:rsidRPr="6DDEA648" w:rsidR="6DDEA648">
        <w:rPr>
          <w:rFonts w:ascii="Arial" w:hAnsi="Arial" w:cs="Arial"/>
          <w:sz w:val="24"/>
          <w:szCs w:val="24"/>
        </w:rPr>
        <w:t xml:space="preserve"> who plays football because he really enjoys it, loves it and </w:t>
      </w:r>
      <w:r w:rsidRPr="6DDEA648" w:rsidR="6DDEA648">
        <w:rPr>
          <w:rFonts w:ascii="Arial" w:hAnsi="Arial" w:cs="Arial"/>
          <w:sz w:val="24"/>
          <w:szCs w:val="24"/>
        </w:rPr>
        <w:t>above all wants</w:t>
      </w:r>
      <w:r w:rsidRPr="6DDEA648" w:rsidR="6DDEA648">
        <w:rPr>
          <w:rFonts w:ascii="Arial" w:hAnsi="Arial" w:cs="Arial"/>
          <w:sz w:val="24"/>
          <w:szCs w:val="24"/>
        </w:rPr>
        <w:t xml:space="preserve"> to be with his friends. Are we again focusing on the performance instead of the potential of gifted youngsters and what learning abilities they </w:t>
      </w:r>
      <w:r w:rsidRPr="6DDEA648" w:rsidR="6DDEA648">
        <w:rPr>
          <w:rFonts w:ascii="Arial" w:hAnsi="Arial" w:cs="Arial"/>
          <w:sz w:val="24"/>
          <w:szCs w:val="24"/>
        </w:rPr>
        <w:t>possess</w:t>
      </w:r>
      <w:r w:rsidRPr="6DDEA648" w:rsidR="6DDEA648">
        <w:rPr>
          <w:rFonts w:ascii="Arial" w:hAnsi="Arial" w:cs="Arial"/>
          <w:sz w:val="24"/>
          <w:szCs w:val="24"/>
        </w:rPr>
        <w:t>?</w:t>
      </w:r>
    </w:p>
    <w:p xmlns:wp14="http://schemas.microsoft.com/office/word/2010/wordml" w:rsidRPr="008B2C77" w:rsidR="00835522" w:rsidP="6DDEA648" w:rsidRDefault="00835522" w14:paraId="67238D3F" wp14:textId="2AAB9097">
      <w:pPr>
        <w:spacing w:after="0" w:line="480" w:lineRule="auto"/>
        <w:ind w:right="-613" w:firstLine="720"/>
        <w:jc w:val="both"/>
        <w:rPr>
          <w:rFonts w:ascii="Arial" w:hAnsi="Arial" w:cs="Arial"/>
          <w:sz w:val="24"/>
          <w:szCs w:val="24"/>
        </w:rPr>
        <w:pPrChange w:author="Gary Smailes" w:date="2024-02-08T14:36:29.702Z">
          <w:pPr>
            <w:spacing w:after="0" w:line="480" w:lineRule="auto"/>
            <w:ind w:right="-613"/>
            <w:jc w:val="both"/>
          </w:pPr>
        </w:pPrChange>
      </w:pPr>
      <w:del w:author="Gary Smailes" w:date="2024-02-08T14:36:30.725Z" w:id="1190843219">
        <w:r w:rsidRPr="6DDEA648" w:rsidDel="6DDEA648">
          <w:rPr>
            <w:rFonts w:ascii="Arial" w:hAnsi="Arial" w:cs="Arial"/>
            <w:sz w:val="24"/>
            <w:szCs w:val="24"/>
          </w:rPr>
          <w:delText xml:space="preserve">     </w:delText>
        </w:r>
      </w:del>
      <w:r w:rsidRPr="6DDEA648" w:rsidR="6DDEA648">
        <w:rPr>
          <w:rFonts w:ascii="Arial" w:hAnsi="Arial" w:cs="Arial"/>
          <w:sz w:val="24"/>
          <w:szCs w:val="24"/>
        </w:rPr>
        <w:t>My practical experience</w:t>
      </w:r>
      <w:ins w:author="Gary Smailes" w:date="2024-02-08T14:42:11.773Z" w:id="1173291828">
        <w:r w:rsidRPr="6DDEA648" w:rsidR="6DDEA648">
          <w:rPr>
            <w:rFonts w:ascii="Arial" w:hAnsi="Arial" w:cs="Arial"/>
            <w:sz w:val="24"/>
            <w:szCs w:val="24"/>
          </w:rPr>
          <w:t>,</w:t>
        </w:r>
      </w:ins>
      <w:r w:rsidRPr="6DDEA648" w:rsidR="6DDEA648">
        <w:rPr>
          <w:rFonts w:ascii="Arial" w:hAnsi="Arial" w:cs="Arial"/>
          <w:sz w:val="24"/>
          <w:szCs w:val="24"/>
        </w:rPr>
        <w:t xml:space="preserve"> and conclusions from performance reviews with children and their parents</w:t>
      </w:r>
      <w:ins w:author="Gary Smailes" w:date="2024-02-08T14:42:16.777Z" w:id="1326143876">
        <w:r w:rsidRPr="6DDEA648" w:rsidR="6DDEA648">
          <w:rPr>
            <w:rFonts w:ascii="Arial" w:hAnsi="Arial" w:cs="Arial"/>
            <w:sz w:val="24"/>
            <w:szCs w:val="24"/>
          </w:rPr>
          <w:t>,</w:t>
        </w:r>
      </w:ins>
      <w:r w:rsidRPr="6DDEA648" w:rsidR="6DDEA648">
        <w:rPr>
          <w:rFonts w:ascii="Arial" w:hAnsi="Arial" w:cs="Arial"/>
          <w:sz w:val="24"/>
          <w:szCs w:val="24"/>
        </w:rPr>
        <w:t xml:space="preserve"> are that young players are </w:t>
      </w:r>
      <w:r w:rsidRPr="6DDEA648" w:rsidR="6DDEA648">
        <w:rPr>
          <w:rFonts w:ascii="Arial" w:hAnsi="Arial" w:cs="Arial"/>
          <w:sz w:val="24"/>
          <w:szCs w:val="24"/>
        </w:rPr>
        <w:t>very stressed</w:t>
      </w:r>
      <w:r w:rsidRPr="6DDEA648" w:rsidR="6DDEA648">
        <w:rPr>
          <w:rFonts w:ascii="Arial" w:hAnsi="Arial" w:cs="Arial"/>
          <w:sz w:val="24"/>
          <w:szCs w:val="24"/>
        </w:rPr>
        <w:t xml:space="preserve"> and can rarely be themselves in the presence of so many adults. This negative stress is the result of our treating adolescents as if they were in school, with the difference that here there are no learning results, only performance reviews. Especially the youngest trainees aged </w:t>
      </w:r>
      <w:ins w:author="Gary Smailes" w:date="2024-02-08T14:42:42.271Z" w:id="478536583">
        <w:r w:rsidRPr="6DDEA648" w:rsidR="6DDEA648">
          <w:rPr>
            <w:rFonts w:ascii="Arial" w:hAnsi="Arial" w:cs="Arial"/>
            <w:sz w:val="24"/>
            <w:szCs w:val="24"/>
          </w:rPr>
          <w:t>nine to eleven</w:t>
        </w:r>
      </w:ins>
      <w:del w:author="Gary Smailes" w:date="2024-02-08T14:42:38.792Z" w:id="801119040">
        <w:r w:rsidRPr="6DDEA648" w:rsidDel="6DDEA648">
          <w:rPr>
            <w:rFonts w:ascii="Arial" w:hAnsi="Arial" w:cs="Arial"/>
            <w:sz w:val="24"/>
            <w:szCs w:val="24"/>
          </w:rPr>
          <w:delText>9-11</w:delText>
        </w:r>
      </w:del>
      <w:r w:rsidRPr="6DDEA648" w:rsidR="6DDEA648">
        <w:rPr>
          <w:rFonts w:ascii="Arial" w:hAnsi="Arial" w:cs="Arial"/>
          <w:sz w:val="24"/>
          <w:szCs w:val="24"/>
        </w:rPr>
        <w:t xml:space="preserve"> don’t understand this procedure conducted for them by adults. </w:t>
      </w:r>
      <w:r w:rsidRPr="6DDEA648" w:rsidR="6DDEA648">
        <w:rPr>
          <w:rFonts w:ascii="Arial" w:hAnsi="Arial" w:cs="Arial"/>
          <w:sz w:val="24"/>
          <w:szCs w:val="24"/>
        </w:rPr>
        <w:t>After all, generally</w:t>
      </w:r>
      <w:r w:rsidRPr="6DDEA648" w:rsidR="6DDEA648">
        <w:rPr>
          <w:rFonts w:ascii="Arial" w:hAnsi="Arial" w:cs="Arial"/>
          <w:sz w:val="24"/>
          <w:szCs w:val="24"/>
        </w:rPr>
        <w:t xml:space="preserve"> we are here to enjoy the possibility of playing football. All the enthusiasm shown by adolescents completely evaporates. This complicated and complex process is difficult for children to grasp.  </w:t>
      </w:r>
    </w:p>
    <w:p xmlns:wp14="http://schemas.microsoft.com/office/word/2010/wordml" w:rsidRPr="008B2C77" w:rsidR="00D04EA6" w:rsidP="6DDEA648" w:rsidRDefault="00F62FA2" w14:paraId="690803F7" wp14:textId="3E879FAF">
      <w:pPr>
        <w:spacing w:after="0" w:line="480" w:lineRule="auto"/>
        <w:ind w:right="-613" w:firstLine="720"/>
        <w:jc w:val="both"/>
        <w:rPr>
          <w:ins w:author="Gary Smailes" w:date="2024-02-08T14:43:17.132Z" w:id="877040517"/>
          <w:rFonts w:ascii="Arial" w:hAnsi="Arial" w:cs="Arial"/>
          <w:sz w:val="24"/>
          <w:szCs w:val="24"/>
        </w:rPr>
        <w:pPrChange w:author="Gary Smailes" w:date="2024-02-08T14:42:50.616Z">
          <w:pPr>
            <w:spacing w:after="0" w:line="480" w:lineRule="auto"/>
            <w:ind w:right="-613"/>
            <w:jc w:val="both"/>
          </w:pPr>
        </w:pPrChange>
      </w:pPr>
      <w:r w:rsidRPr="6DDEA648" w:rsidR="6DDEA648">
        <w:rPr>
          <w:rFonts w:ascii="Arial" w:hAnsi="Arial" w:cs="Arial"/>
          <w:sz w:val="24"/>
          <w:szCs w:val="24"/>
        </w:rPr>
        <w:t xml:space="preserve">Instead of feedback that is easy to understand and </w:t>
      </w:r>
      <w:r w:rsidRPr="6DDEA648" w:rsidR="6DDEA648">
        <w:rPr>
          <w:rFonts w:ascii="Arial" w:hAnsi="Arial" w:cs="Arial"/>
          <w:sz w:val="24"/>
          <w:szCs w:val="24"/>
        </w:rPr>
        <w:t>appropriate for</w:t>
      </w:r>
      <w:r w:rsidRPr="6DDEA648" w:rsidR="6DDEA648">
        <w:rPr>
          <w:rFonts w:ascii="Arial" w:hAnsi="Arial" w:cs="Arial"/>
          <w:sz w:val="24"/>
          <w:szCs w:val="24"/>
        </w:rPr>
        <w:t xml:space="preserve"> their age and learning needs, young players are bombarded with a whole lot of information that they simply </w:t>
      </w:r>
      <w:r w:rsidRPr="6DDEA648" w:rsidR="6DDEA648">
        <w:rPr>
          <w:rFonts w:ascii="Arial" w:hAnsi="Arial" w:cs="Arial"/>
          <w:sz w:val="24"/>
          <w:szCs w:val="24"/>
        </w:rPr>
        <w:t>can’t</w:t>
      </w:r>
      <w:r w:rsidRPr="6DDEA648" w:rsidR="6DDEA648">
        <w:rPr>
          <w:rFonts w:ascii="Arial" w:hAnsi="Arial" w:cs="Arial"/>
          <w:sz w:val="24"/>
          <w:szCs w:val="24"/>
        </w:rPr>
        <w:t xml:space="preserve"> </w:t>
      </w:r>
      <w:r w:rsidRPr="6DDEA648" w:rsidR="6DDEA648">
        <w:rPr>
          <w:rFonts w:ascii="Arial" w:hAnsi="Arial" w:cs="Arial"/>
          <w:sz w:val="24"/>
          <w:szCs w:val="24"/>
        </w:rPr>
        <w:t>comprehend</w:t>
      </w:r>
      <w:r w:rsidRPr="6DDEA648" w:rsidR="6DDEA648">
        <w:rPr>
          <w:rFonts w:ascii="Arial" w:hAnsi="Arial" w:cs="Arial"/>
          <w:sz w:val="24"/>
          <w:szCs w:val="24"/>
        </w:rPr>
        <w:t xml:space="preserve">. Again, in this case, we can compare it to the school system. There too, students have meetings throughout the year </w:t>
      </w:r>
      <w:r w:rsidRPr="6DDEA648" w:rsidR="6DDEA648">
        <w:rPr>
          <w:rFonts w:ascii="Arial" w:hAnsi="Arial" w:cs="Arial"/>
          <w:sz w:val="24"/>
          <w:szCs w:val="24"/>
        </w:rPr>
        <w:t>regarding</w:t>
      </w:r>
      <w:r w:rsidRPr="6DDEA648" w:rsidR="6DDEA648">
        <w:rPr>
          <w:rFonts w:ascii="Arial" w:hAnsi="Arial" w:cs="Arial"/>
          <w:sz w:val="24"/>
          <w:szCs w:val="24"/>
        </w:rPr>
        <w:t xml:space="preserve"> their term-time results. Unfortunately, this is very ineffective and </w:t>
      </w:r>
      <w:r w:rsidRPr="6DDEA648" w:rsidR="6DDEA648">
        <w:rPr>
          <w:rFonts w:ascii="Arial" w:hAnsi="Arial" w:cs="Arial"/>
          <w:sz w:val="24"/>
          <w:szCs w:val="24"/>
        </w:rPr>
        <w:t>doesn’t</w:t>
      </w:r>
      <w:r w:rsidRPr="6DDEA648" w:rsidR="6DDEA648">
        <w:rPr>
          <w:rFonts w:ascii="Arial" w:hAnsi="Arial" w:cs="Arial"/>
          <w:sz w:val="24"/>
          <w:szCs w:val="24"/>
        </w:rPr>
        <w:t xml:space="preserve"> develop a student's potential (in the player's academy). </w:t>
      </w:r>
      <w:r w:rsidRPr="6DDEA648" w:rsidR="6DDEA648">
        <w:rPr>
          <w:rFonts w:ascii="Arial" w:hAnsi="Arial" w:cs="Arial"/>
          <w:sz w:val="24"/>
          <w:szCs w:val="24"/>
        </w:rPr>
        <w:t>That’s</w:t>
      </w:r>
      <w:r w:rsidRPr="6DDEA648" w:rsidR="6DDEA648">
        <w:rPr>
          <w:rFonts w:ascii="Arial" w:hAnsi="Arial" w:cs="Arial"/>
          <w:sz w:val="24"/>
          <w:szCs w:val="24"/>
        </w:rPr>
        <w:t xml:space="preserve"> because schools focus on standardized tests and programs that are completely unsuited to the learning needs of adolescents and the learning process itself. Schools and professional academies have a common feature, namely they test knowledge as opposed to learning and progress in the learning process. </w:t>
      </w:r>
    </w:p>
    <w:p xmlns:wp14="http://schemas.microsoft.com/office/word/2010/wordml" w:rsidRPr="008B2C77" w:rsidR="00D04EA6" w:rsidP="6DDEA648" w:rsidRDefault="00F62FA2" w14:paraId="363EEFE0" wp14:textId="44C42B0A">
      <w:pPr>
        <w:pStyle w:val="Normal"/>
        <w:suppressLineNumbers w:val="0"/>
        <w:bidi w:val="0"/>
        <w:spacing w:before="0" w:beforeAutospacing="off" w:after="0" w:afterAutospacing="off" w:line="480" w:lineRule="auto"/>
        <w:ind w:left="0" w:right="-613" w:firstLine="720"/>
        <w:jc w:val="both"/>
        <w:rPr>
          <w:ins w:author="Gary Smailes" w:date="2024-02-08T14:43:59.371Z" w:id="735338784"/>
          <w:rFonts w:ascii="Arial" w:hAnsi="Arial" w:cs="Arial"/>
          <w:sz w:val="24"/>
          <w:szCs w:val="24"/>
        </w:rPr>
      </w:pPr>
      <w:r w:rsidRPr="6DDEA648" w:rsidR="6DDEA648">
        <w:rPr>
          <w:rFonts w:ascii="Arial" w:hAnsi="Arial" w:cs="Arial"/>
          <w:sz w:val="24"/>
          <w:szCs w:val="24"/>
        </w:rPr>
        <w:t xml:space="preserve">The result is that by the time adolescents finish school, they have lost what is left of their creativity and decision-making skills, they believe that mistakes and failures are not good, and in general they are not taught any life skills. </w:t>
      </w:r>
      <w:del w:author="Gary Smailes" w:date="2024-02-08T14:43:30.245Z" w:id="1864835136">
        <w:r w:rsidRPr="6DDEA648" w:rsidDel="6DDEA648">
          <w:rPr>
            <w:rFonts w:ascii="Arial" w:hAnsi="Arial" w:cs="Arial"/>
            <w:sz w:val="24"/>
            <w:szCs w:val="24"/>
          </w:rPr>
          <w:delText>The result is that</w:delText>
        </w:r>
      </w:del>
      <w:ins w:author="Gary Smailes" w:date="2024-02-08T14:43:34.429Z" w:id="686219478">
        <w:r w:rsidRPr="6DDEA648" w:rsidR="6DDEA648">
          <w:rPr>
            <w:rFonts w:ascii="Arial" w:hAnsi="Arial" w:cs="Arial"/>
            <w:sz w:val="24"/>
            <w:szCs w:val="24"/>
          </w:rPr>
          <w:t>This means that</w:t>
        </w:r>
      </w:ins>
      <w:r w:rsidRPr="6DDEA648" w:rsidR="6DDEA648">
        <w:rPr>
          <w:rFonts w:ascii="Arial" w:hAnsi="Arial" w:cs="Arial"/>
          <w:sz w:val="24"/>
          <w:szCs w:val="24"/>
        </w:rPr>
        <w:t xml:space="preserve"> adolescents lack the ability to think critically and independently. Since the school system in this form is not effective and frankly fails in its educational role, why do professional academies duplicate it in many aspects? </w:t>
      </w:r>
    </w:p>
    <w:p xmlns:wp14="http://schemas.microsoft.com/office/word/2010/wordml" w:rsidRPr="008B2C77" w:rsidR="00D04EA6" w:rsidP="6DDEA648" w:rsidRDefault="00F62FA2" w14:paraId="6DD91C53" wp14:textId="10F278BE">
      <w:pPr>
        <w:pStyle w:val="Normal"/>
        <w:suppressLineNumbers w:val="0"/>
        <w:bidi w:val="0"/>
        <w:spacing w:before="0" w:beforeAutospacing="off" w:after="0" w:afterAutospacing="off" w:line="480" w:lineRule="auto"/>
        <w:ind w:left="0" w:right="-613" w:firstLine="720"/>
        <w:jc w:val="both"/>
        <w:rPr>
          <w:ins w:author="Gary Smailes" w:date="2024-02-08T14:44:45.454Z" w:id="301391546"/>
          <w:rFonts w:ascii="Arial" w:hAnsi="Arial" w:cs="Arial"/>
          <w:sz w:val="24"/>
          <w:szCs w:val="24"/>
        </w:rPr>
      </w:pPr>
      <w:r w:rsidRPr="6DDEA648" w:rsidR="6DDEA648">
        <w:rPr>
          <w:rFonts w:ascii="Arial" w:hAnsi="Arial" w:cs="Arial"/>
          <w:sz w:val="24"/>
          <w:szCs w:val="24"/>
        </w:rPr>
        <w:t xml:space="preserve">Perhaps because it is not easy to develop the potential of each player based on his cognitive, emotional, physical abilities, etc. It is much easier to control the learning process and lump everyone together in a game model. In this way, young players cannot satisfy their needs to the maximum, are </w:t>
      </w:r>
      <w:r w:rsidRPr="6DDEA648" w:rsidR="6DDEA648">
        <w:rPr>
          <w:rFonts w:ascii="Arial" w:hAnsi="Arial" w:cs="Arial"/>
          <w:sz w:val="24"/>
          <w:szCs w:val="24"/>
        </w:rPr>
        <w:t>limited</w:t>
      </w:r>
      <w:r w:rsidRPr="6DDEA648" w:rsidR="6DDEA648">
        <w:rPr>
          <w:rFonts w:ascii="Arial" w:hAnsi="Arial" w:cs="Arial"/>
          <w:sz w:val="24"/>
          <w:szCs w:val="24"/>
        </w:rPr>
        <w:t xml:space="preserve"> and </w:t>
      </w:r>
      <w:r w:rsidRPr="6DDEA648" w:rsidR="6DDEA648">
        <w:rPr>
          <w:rFonts w:ascii="Arial" w:hAnsi="Arial" w:cs="Arial"/>
          <w:sz w:val="24"/>
          <w:szCs w:val="24"/>
        </w:rPr>
        <w:t>have to</w:t>
      </w:r>
      <w:r w:rsidRPr="6DDEA648" w:rsidR="6DDEA648">
        <w:rPr>
          <w:rFonts w:ascii="Arial" w:hAnsi="Arial" w:cs="Arial"/>
          <w:sz w:val="24"/>
          <w:szCs w:val="24"/>
        </w:rPr>
        <w:t xml:space="preserve"> adapt to what the game model presents. In this case, only the coaches (and in a school the governing board and teachers) decide what the youngsters will learn. This not necessarily </w:t>
      </w:r>
      <w:r w:rsidRPr="6DDEA648" w:rsidR="6DDEA648">
        <w:rPr>
          <w:rFonts w:ascii="Arial" w:hAnsi="Arial" w:cs="Arial"/>
          <w:sz w:val="24"/>
          <w:szCs w:val="24"/>
        </w:rPr>
        <w:t>takes into account</w:t>
      </w:r>
      <w:r w:rsidRPr="6DDEA648" w:rsidR="6DDEA648">
        <w:rPr>
          <w:rFonts w:ascii="Arial" w:hAnsi="Arial" w:cs="Arial"/>
          <w:sz w:val="24"/>
          <w:szCs w:val="24"/>
        </w:rPr>
        <w:t xml:space="preserve"> the learning potential and the learning process itself of children and adolescents who are in the academy of a professional club. Such an environment favours only some young players. Most of them </w:t>
      </w:r>
      <w:r w:rsidRPr="6DDEA648" w:rsidR="6DDEA648">
        <w:rPr>
          <w:rFonts w:ascii="Arial" w:hAnsi="Arial" w:cs="Arial"/>
          <w:sz w:val="24"/>
          <w:szCs w:val="24"/>
        </w:rPr>
        <w:t>don’t</w:t>
      </w:r>
      <w:r w:rsidRPr="6DDEA648" w:rsidR="6DDEA648">
        <w:rPr>
          <w:rFonts w:ascii="Arial" w:hAnsi="Arial" w:cs="Arial"/>
          <w:sz w:val="24"/>
          <w:szCs w:val="24"/>
        </w:rPr>
        <w:t xml:space="preserve"> obtain any long-term </w:t>
      </w:r>
      <w:r w:rsidRPr="6DDEA648" w:rsidR="6DDEA648">
        <w:rPr>
          <w:rFonts w:ascii="Arial" w:hAnsi="Arial" w:cs="Arial"/>
          <w:sz w:val="24"/>
          <w:szCs w:val="24"/>
        </w:rPr>
        <w:t>benefits, because</w:t>
      </w:r>
      <w:r w:rsidRPr="6DDEA648" w:rsidR="6DDEA648">
        <w:rPr>
          <w:rFonts w:ascii="Arial" w:hAnsi="Arial" w:cs="Arial"/>
          <w:sz w:val="24"/>
          <w:szCs w:val="24"/>
        </w:rPr>
        <w:t xml:space="preserve"> their potential is not fully exploited. So, returning to that figure of 0.0001%, what about the rest of the talented youngsters? Such a way of conducting selection, based on a single game model, where everything is decided by adults, cannot be conducive to the development of potential and thus a greater number of professional footballers graduating from academies. Strict profiling, early selection, early specialization, a one-size-fits-all game model and finally, coaches who control what children and adolescents are to learn minimize football playing potential. In this case, there can be no talk of individual development and its support. Nor do young players have any time to fully show and develop their individual potential. The pressure from the academy, coaches and parents </w:t>
      </w:r>
      <w:r w:rsidRPr="6DDEA648" w:rsidR="6DDEA648">
        <w:rPr>
          <w:rFonts w:ascii="Arial" w:hAnsi="Arial" w:cs="Arial"/>
          <w:sz w:val="24"/>
          <w:szCs w:val="24"/>
        </w:rPr>
        <w:t>doesn't</w:t>
      </w:r>
      <w:r w:rsidRPr="6DDEA648" w:rsidR="6DDEA648">
        <w:rPr>
          <w:rFonts w:ascii="Arial" w:hAnsi="Arial" w:cs="Arial"/>
          <w:sz w:val="24"/>
          <w:szCs w:val="24"/>
        </w:rPr>
        <w:t xml:space="preserve"> allow for it. If we </w:t>
      </w:r>
      <w:r w:rsidRPr="6DDEA648" w:rsidR="6DDEA648">
        <w:rPr>
          <w:rFonts w:ascii="Arial" w:hAnsi="Arial" w:cs="Arial"/>
          <w:sz w:val="24"/>
          <w:szCs w:val="24"/>
        </w:rPr>
        <w:t>don’t</w:t>
      </w:r>
      <w:r w:rsidRPr="6DDEA648" w:rsidR="6DDEA648">
        <w:rPr>
          <w:rFonts w:ascii="Arial" w:hAnsi="Arial" w:cs="Arial"/>
          <w:sz w:val="24"/>
          <w:szCs w:val="24"/>
        </w:rPr>
        <w:t xml:space="preserve"> </w:t>
      </w:r>
      <w:r w:rsidRPr="6DDEA648" w:rsidR="6DDEA648">
        <w:rPr>
          <w:rFonts w:ascii="Arial" w:hAnsi="Arial" w:cs="Arial"/>
          <w:sz w:val="24"/>
          <w:szCs w:val="24"/>
        </w:rPr>
        <w:t>take into account</w:t>
      </w:r>
      <w:r w:rsidRPr="6DDEA648" w:rsidR="6DDEA648">
        <w:rPr>
          <w:rFonts w:ascii="Arial" w:hAnsi="Arial" w:cs="Arial"/>
          <w:sz w:val="24"/>
          <w:szCs w:val="24"/>
        </w:rPr>
        <w:t xml:space="preserve"> the need for socially oriented learning in children and adolescents, we can hardly talk about a governing individual development plan for a particular player. Academies and their programs strive too rapidly for children's and adolescents’ sport to become fully professional. </w:t>
      </w:r>
    </w:p>
    <w:p xmlns:wp14="http://schemas.microsoft.com/office/word/2010/wordml" w:rsidRPr="008B2C77" w:rsidR="00D04EA6" w:rsidP="6DDEA648" w:rsidRDefault="00F62FA2" w14:paraId="315E299F" wp14:textId="288D54A1">
      <w:pPr>
        <w:pStyle w:val="Normal"/>
        <w:suppressLineNumbers w:val="0"/>
        <w:bidi w:val="0"/>
        <w:spacing w:before="0" w:beforeAutospacing="off" w:after="0" w:afterAutospacing="off" w:line="480" w:lineRule="auto"/>
        <w:ind w:left="0" w:right="-613" w:firstLine="720"/>
        <w:jc w:val="both"/>
        <w:rPr>
          <w:ins w:author="Gary Smailes" w:date="2024-02-08T14:44:47.902Z" w:id="2132135132"/>
          <w:rFonts w:ascii="Arial" w:hAnsi="Arial" w:cs="Arial"/>
          <w:sz w:val="24"/>
          <w:szCs w:val="24"/>
        </w:rPr>
      </w:pPr>
      <w:r w:rsidRPr="6DDEA648" w:rsidR="6DDEA648">
        <w:rPr>
          <w:rFonts w:ascii="Arial" w:hAnsi="Arial" w:cs="Arial"/>
          <w:sz w:val="24"/>
          <w:szCs w:val="24"/>
        </w:rPr>
        <w:t xml:space="preserve">For what purpose? </w:t>
      </w:r>
    </w:p>
    <w:p xmlns:wp14="http://schemas.microsoft.com/office/word/2010/wordml" w:rsidRPr="008B2C77" w:rsidR="00D04EA6" w:rsidP="6DDEA648" w:rsidRDefault="00F62FA2" w14:paraId="1C2DD834" wp14:textId="1E102C23">
      <w:pPr>
        <w:pStyle w:val="Normal"/>
        <w:suppressLineNumbers w:val="0"/>
        <w:bidi w:val="0"/>
        <w:spacing w:before="0" w:beforeAutospacing="off" w:after="0" w:afterAutospacing="off" w:line="480" w:lineRule="auto"/>
        <w:ind w:left="0" w:right="-613" w:firstLine="720"/>
        <w:jc w:val="both"/>
        <w:rPr>
          <w:ins w:author="Gary Smailes" w:date="2024-02-08T14:45:31.764Z" w:id="51987353"/>
          <w:rFonts w:ascii="Arial" w:hAnsi="Arial" w:cs="Arial"/>
          <w:sz w:val="24"/>
          <w:szCs w:val="24"/>
        </w:rPr>
      </w:pPr>
      <w:r w:rsidRPr="6DDEA648" w:rsidR="6DDEA648">
        <w:rPr>
          <w:rFonts w:ascii="Arial" w:hAnsi="Arial" w:cs="Arial"/>
          <w:sz w:val="24"/>
          <w:szCs w:val="24"/>
        </w:rPr>
        <w:t xml:space="preserve">Only for the sake of their egos, so that later they can boast and loudly proclaim that this or that player is a graduate of their academy? </w:t>
      </w:r>
    </w:p>
    <w:p xmlns:wp14="http://schemas.microsoft.com/office/word/2010/wordml" w:rsidRPr="008B2C77" w:rsidR="00D04EA6" w:rsidP="6DDEA648" w:rsidRDefault="00F62FA2" w14:paraId="249F0FCD" wp14:textId="3A1C708C">
      <w:pPr>
        <w:pStyle w:val="Normal"/>
        <w:suppressLineNumbers w:val="0"/>
        <w:bidi w:val="0"/>
        <w:spacing w:before="0" w:beforeAutospacing="off" w:after="0" w:afterAutospacing="off" w:line="480" w:lineRule="auto"/>
        <w:ind w:left="0" w:right="-613" w:firstLine="720"/>
        <w:jc w:val="both"/>
        <w:rPr>
          <w:ins w:author="Gary Smailes" w:date="2024-02-08T14:46:04.979Z" w:id="343393091"/>
          <w:rFonts w:ascii="Arial" w:hAnsi="Arial" w:cs="Arial"/>
          <w:sz w:val="24"/>
          <w:szCs w:val="24"/>
        </w:rPr>
      </w:pPr>
      <w:r w:rsidRPr="6DDEA648" w:rsidR="6DDEA648">
        <w:rPr>
          <w:rFonts w:ascii="Arial" w:hAnsi="Arial" w:cs="Arial"/>
          <w:sz w:val="24"/>
          <w:szCs w:val="24"/>
        </w:rPr>
        <w:t xml:space="preserve">That is indeed one thing to boast about (more on this in the next chapter – training and trainers). I think that elite professionalization of sport should start around the age of </w:t>
      </w:r>
      <w:del w:author="Gary Smailes" w:date="2024-02-08T14:45:43.819Z" w:id="638532860">
        <w:r w:rsidRPr="6DDEA648" w:rsidDel="6DDEA648">
          <w:rPr>
            <w:rFonts w:ascii="Arial" w:hAnsi="Arial" w:cs="Arial"/>
            <w:sz w:val="24"/>
            <w:szCs w:val="24"/>
          </w:rPr>
          <w:delText>17-22</w:delText>
        </w:r>
      </w:del>
      <w:ins w:author="Gary Smailes" w:date="2024-02-08T14:45:52.523Z" w:id="172765023">
        <w:r w:rsidRPr="6DDEA648" w:rsidR="6DDEA648">
          <w:rPr>
            <w:rFonts w:ascii="Arial" w:hAnsi="Arial" w:cs="Arial"/>
            <w:sz w:val="24"/>
            <w:szCs w:val="24"/>
          </w:rPr>
          <w:t>seventeen to twenty-two</w:t>
        </w:r>
      </w:ins>
      <w:r w:rsidRPr="6DDEA648" w:rsidR="6DDEA648">
        <w:rPr>
          <w:rFonts w:ascii="Arial" w:hAnsi="Arial" w:cs="Arial"/>
          <w:sz w:val="24"/>
          <w:szCs w:val="24"/>
        </w:rPr>
        <w:t xml:space="preserve"> and for a simple reason, no earlier: development of players' potential is affected by physical and psychological changes, so this is not the right time to judge who will become a professional footballer. </w:t>
      </w:r>
    </w:p>
    <w:p xmlns:wp14="http://schemas.microsoft.com/office/word/2010/wordml" w:rsidRPr="008B2C77" w:rsidR="00D04EA6" w:rsidP="6DDEA648" w:rsidRDefault="00F62FA2" w14:paraId="16DC0306" wp14:textId="36483186">
      <w:pPr>
        <w:pStyle w:val="Normal"/>
        <w:suppressLineNumbers w:val="0"/>
        <w:bidi w:val="0"/>
        <w:spacing w:before="0" w:beforeAutospacing="off" w:after="0" w:afterAutospacing="off" w:line="480" w:lineRule="auto"/>
        <w:ind w:left="0" w:right="-613" w:firstLine="720"/>
        <w:jc w:val="both"/>
        <w:rPr>
          <w:ins w:author="Gary Smailes" w:date="2024-02-08T14:46:14.95Z" w:id="1854419123"/>
          <w:rFonts w:ascii="Arial" w:hAnsi="Arial" w:cs="Arial"/>
          <w:sz w:val="24"/>
          <w:szCs w:val="24"/>
        </w:rPr>
      </w:pPr>
      <w:r w:rsidRPr="6DDEA648" w:rsidR="6DDEA648">
        <w:rPr>
          <w:rFonts w:ascii="Arial" w:hAnsi="Arial" w:cs="Arial"/>
          <w:sz w:val="24"/>
          <w:szCs w:val="24"/>
        </w:rPr>
        <w:t>So</w:t>
      </w:r>
      <w:ins w:author="Gary Smailes" w:date="2024-02-08T14:46:10.141Z" w:id="664364806">
        <w:r w:rsidRPr="6DDEA648" w:rsidR="6DDEA648">
          <w:rPr>
            <w:rFonts w:ascii="Arial" w:hAnsi="Arial" w:cs="Arial"/>
            <w:sz w:val="24"/>
            <w:szCs w:val="24"/>
          </w:rPr>
          <w:t>,</w:t>
        </w:r>
      </w:ins>
      <w:r w:rsidRPr="6DDEA648" w:rsidR="6DDEA648">
        <w:rPr>
          <w:rFonts w:ascii="Arial" w:hAnsi="Arial" w:cs="Arial"/>
          <w:sz w:val="24"/>
          <w:szCs w:val="24"/>
        </w:rPr>
        <w:t xml:space="preserve"> what other solutions can there be, ones more child-friendly and thus helpful in developing their abilities and individual learning potential? </w:t>
      </w:r>
    </w:p>
    <w:p xmlns:wp14="http://schemas.microsoft.com/office/word/2010/wordml" w:rsidRPr="008B2C77" w:rsidR="00D04EA6" w:rsidP="6DDEA648" w:rsidRDefault="00F62FA2" w14:paraId="060D4479" wp14:textId="3B73BBE6">
      <w:pPr>
        <w:pStyle w:val="Normal"/>
        <w:suppressLineNumbers w:val="0"/>
        <w:bidi w:val="0"/>
        <w:spacing w:before="0" w:beforeAutospacing="off" w:after="0" w:afterAutospacing="off" w:line="480" w:lineRule="auto"/>
        <w:ind w:left="0" w:right="-613" w:firstLine="720"/>
        <w:jc w:val="both"/>
        <w:rPr>
          <w:ins w:author="Gary Smailes" w:date="2024-02-08T14:46:47.601Z" w:id="493828069"/>
          <w:rFonts w:ascii="Arial" w:hAnsi="Arial" w:cs="Arial"/>
          <w:sz w:val="24"/>
          <w:szCs w:val="24"/>
        </w:rPr>
      </w:pPr>
      <w:r w:rsidRPr="6DDEA648" w:rsidR="6DDEA648">
        <w:rPr>
          <w:rFonts w:ascii="Arial" w:hAnsi="Arial" w:cs="Arial"/>
          <w:sz w:val="24"/>
          <w:szCs w:val="24"/>
        </w:rPr>
        <w:t xml:space="preserve">In the youngest age category, we should allow children to discover the game of football by supporting their creativity, curiosity and focusing only on the development of their individual technical and tactical skills. This could be in the form of an individual development plan based on the rules of the game, the learning process, the learning stage players have achieved and their needs at this age. Furthermore, the learning process is supported not so much by a highly professional structure but rather the very skeleton of the structure, in which individual learning needs are the basis for development of players' potential. Because football is not mechanical, and certainly is not based on mechanically learning how it is played. On the contrary, it is a game in which emotions, creativity, adaptation, decision-making and the soft abilities of the players play an enormous role. </w:t>
      </w:r>
    </w:p>
    <w:p xmlns:wp14="http://schemas.microsoft.com/office/word/2010/wordml" w:rsidRPr="008B2C77" w:rsidR="00D04EA6" w:rsidP="6DDEA648" w:rsidRDefault="00F62FA2" w14:paraId="38F6487B" wp14:textId="7C0870A2">
      <w:pPr>
        <w:pStyle w:val="Normal"/>
        <w:suppressLineNumbers w:val="0"/>
        <w:bidi w:val="0"/>
        <w:spacing w:before="0" w:beforeAutospacing="off" w:after="0" w:afterAutospacing="off" w:line="480" w:lineRule="auto"/>
        <w:ind w:left="0" w:right="-613" w:firstLine="720"/>
        <w:jc w:val="both"/>
        <w:rPr>
          <w:rFonts w:ascii="Arial" w:hAnsi="Arial" w:cs="Arial"/>
          <w:sz w:val="24"/>
          <w:szCs w:val="24"/>
        </w:rPr>
      </w:pPr>
      <w:r w:rsidRPr="6DDEA648" w:rsidR="6DDEA648">
        <w:rPr>
          <w:rFonts w:ascii="Arial" w:hAnsi="Arial" w:cs="Arial"/>
          <w:sz w:val="24"/>
          <w:szCs w:val="24"/>
        </w:rPr>
        <w:t>By the way, it</w:t>
      </w:r>
      <w:r w:rsidRPr="6DDEA648" w:rsidR="6DDEA648">
        <w:rPr>
          <w:rFonts w:ascii="Arial" w:hAnsi="Arial" w:cs="Arial"/>
          <w:sz w:val="24"/>
          <w:szCs w:val="24"/>
        </w:rPr>
        <w:t xml:space="preserve"> is interesting to note that professional academies mostly teach young players in a mechanical rather than a more balanced way. We are talking here about the balance between analytical abilities to remember information and cognitive abilities to process the same information in game conditions. Unbalanced professionalization of children's and adolescents’ football leads to negative consequences. One of them is to neutralize and minimize the learning potential of players in favour of too much disciplinary control over what and how players learn. When we try to look at this process through the eyes of the child, or put ourselves in his shoes, we realize that we are underestimating the learning process and that children are supposed to learn without us and our overkill control! This is not conducive to having fun, which the game of football and learning its rules should be for young players. </w:t>
      </w:r>
    </w:p>
    <w:p xmlns:wp14="http://schemas.microsoft.com/office/word/2010/wordml" w:rsidRPr="008B2C77" w:rsidR="009924B6" w:rsidP="6DDEA648" w:rsidRDefault="009924B6" w14:paraId="29D7D790" wp14:textId="0D8D25C6">
      <w:pPr>
        <w:spacing w:after="0" w:line="480" w:lineRule="auto"/>
        <w:ind w:right="-613" w:firstLine="720"/>
        <w:jc w:val="both"/>
        <w:rPr>
          <w:ins w:author="Gary Smailes" w:date="2024-02-08T14:53:50.686Z" w:id="1811165276"/>
          <w:rFonts w:ascii="Arial" w:hAnsi="Arial" w:cs="Arial"/>
          <w:sz w:val="24"/>
          <w:szCs w:val="24"/>
        </w:rPr>
        <w:pPrChange w:author="Gary Smailes" w:date="2024-02-08T14:48:16.713Z">
          <w:pPr>
            <w:spacing w:after="0" w:line="480" w:lineRule="auto"/>
            <w:ind w:right="-613"/>
            <w:jc w:val="both"/>
          </w:pPr>
        </w:pPrChange>
      </w:pPr>
      <w:del w:author="Gary Smailes" w:date="2024-02-08T14:48:16.033Z" w:id="194966652">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An individual development plan for each player </w:t>
      </w:r>
      <w:r w:rsidRPr="6DDEA648" w:rsidR="6DDEA648">
        <w:rPr>
          <w:rFonts w:ascii="Arial" w:hAnsi="Arial" w:cs="Arial"/>
          <w:sz w:val="24"/>
          <w:szCs w:val="24"/>
        </w:rPr>
        <w:t>doesn’t</w:t>
      </w:r>
      <w:r w:rsidRPr="6DDEA648" w:rsidR="6DDEA648">
        <w:rPr>
          <w:rFonts w:ascii="Arial" w:hAnsi="Arial" w:cs="Arial"/>
          <w:sz w:val="24"/>
          <w:szCs w:val="24"/>
        </w:rPr>
        <w:t xml:space="preserve"> </w:t>
      </w:r>
      <w:del w:author="Gary Smailes" w:date="2024-02-08T14:53:21.596Z" w:id="202047310">
        <w:r w:rsidRPr="6DDEA648" w:rsidDel="6DDEA648">
          <w:rPr>
            <w:rFonts w:ascii="Arial" w:hAnsi="Arial" w:cs="Arial"/>
            <w:sz w:val="24"/>
            <w:szCs w:val="24"/>
          </w:rPr>
          <w:delText>take into account</w:delText>
        </w:r>
      </w:del>
      <w:ins w:author="Gary Smailes" w:date="2024-02-08T14:53:21.6Z" w:id="821863366">
        <w:r w:rsidRPr="6DDEA648" w:rsidR="6DDEA648">
          <w:rPr>
            <w:rFonts w:ascii="Arial" w:hAnsi="Arial" w:cs="Arial"/>
            <w:sz w:val="24"/>
            <w:szCs w:val="24"/>
          </w:rPr>
          <w:t>consider</w:t>
        </w:r>
      </w:ins>
      <w:r w:rsidRPr="6DDEA648" w:rsidR="6DDEA648">
        <w:rPr>
          <w:rFonts w:ascii="Arial" w:hAnsi="Arial" w:cs="Arial"/>
          <w:sz w:val="24"/>
          <w:szCs w:val="24"/>
        </w:rPr>
        <w:t xml:space="preserve"> soft skills, and their importance for the further career of young players, to the same extent as hard skills. Hard skills are needed, but developing the potential of gifted children cannot take place without observation, </w:t>
      </w:r>
      <w:r w:rsidRPr="6DDEA648" w:rsidR="6DDEA648">
        <w:rPr>
          <w:rFonts w:ascii="Arial" w:hAnsi="Arial" w:cs="Arial"/>
          <w:sz w:val="24"/>
          <w:szCs w:val="24"/>
        </w:rPr>
        <w:t>identification</w:t>
      </w:r>
      <w:r w:rsidRPr="6DDEA648" w:rsidR="6DDEA648">
        <w:rPr>
          <w:rFonts w:ascii="Arial" w:hAnsi="Arial" w:cs="Arial"/>
          <w:sz w:val="24"/>
          <w:szCs w:val="24"/>
        </w:rPr>
        <w:t xml:space="preserve"> and development of soft skills. I understand that hard skills are easier to see and evaluate than soft skills. However, if we accept and understand that the whole learning process is a long-term undertaking, it will be easier for us to note and assess the soft skills of players. However, this cannot be done under time pressure and is much more difficult during just </w:t>
      </w:r>
      <w:ins w:author="Gary Smailes" w:date="2024-02-08T14:53:30.886Z" w:id="448970326">
        <w:r w:rsidRPr="6DDEA648" w:rsidR="6DDEA648">
          <w:rPr>
            <w:rFonts w:ascii="Arial" w:hAnsi="Arial" w:cs="Arial"/>
            <w:sz w:val="24"/>
            <w:szCs w:val="24"/>
          </w:rPr>
          <w:t>six</w:t>
        </w:r>
      </w:ins>
      <w:del w:author="Gary Smailes" w:date="2024-02-08T14:53:29.768Z" w:id="542609842">
        <w:r w:rsidRPr="6DDEA648" w:rsidDel="6DDEA648">
          <w:rPr>
            <w:rFonts w:ascii="Arial" w:hAnsi="Arial" w:cs="Arial"/>
            <w:sz w:val="24"/>
            <w:szCs w:val="24"/>
          </w:rPr>
          <w:delText>6</w:delText>
        </w:r>
      </w:del>
      <w:r w:rsidRPr="6DDEA648" w:rsidR="6DDEA648">
        <w:rPr>
          <w:rFonts w:ascii="Arial" w:hAnsi="Arial" w:cs="Arial"/>
          <w:sz w:val="24"/>
          <w:szCs w:val="24"/>
        </w:rPr>
        <w:t xml:space="preserve"> weeks of observation. The learning process </w:t>
      </w:r>
      <w:r w:rsidRPr="6DDEA648" w:rsidR="6DDEA648">
        <w:rPr>
          <w:rFonts w:ascii="Arial" w:hAnsi="Arial" w:cs="Arial"/>
          <w:sz w:val="24"/>
          <w:szCs w:val="24"/>
        </w:rPr>
        <w:t>doesn’t</w:t>
      </w:r>
      <w:r w:rsidRPr="6DDEA648" w:rsidR="6DDEA648">
        <w:rPr>
          <w:rFonts w:ascii="Arial" w:hAnsi="Arial" w:cs="Arial"/>
          <w:sz w:val="24"/>
          <w:szCs w:val="24"/>
        </w:rPr>
        <w:t xml:space="preserve"> </w:t>
      </w:r>
      <w:r w:rsidRPr="6DDEA648" w:rsidR="6DDEA648">
        <w:rPr>
          <w:rFonts w:ascii="Arial" w:hAnsi="Arial" w:cs="Arial"/>
          <w:sz w:val="24"/>
          <w:szCs w:val="24"/>
        </w:rPr>
        <w:t>come to an end</w:t>
      </w:r>
      <w:r w:rsidRPr="6DDEA648" w:rsidR="6DDEA648">
        <w:rPr>
          <w:rFonts w:ascii="Arial" w:hAnsi="Arial" w:cs="Arial"/>
          <w:sz w:val="24"/>
          <w:szCs w:val="24"/>
        </w:rPr>
        <w:t xml:space="preserve"> in </w:t>
      </w:r>
      <w:ins w:author="Gary Smailes" w:date="2024-02-08T14:53:35.069Z" w:id="225898724">
        <w:r w:rsidRPr="6DDEA648" w:rsidR="6DDEA648">
          <w:rPr>
            <w:rFonts w:ascii="Arial" w:hAnsi="Arial" w:cs="Arial"/>
            <w:sz w:val="24"/>
            <w:szCs w:val="24"/>
          </w:rPr>
          <w:t>six</w:t>
        </w:r>
      </w:ins>
      <w:del w:author="Gary Smailes" w:date="2024-02-08T14:53:33.935Z" w:id="1960247038">
        <w:r w:rsidRPr="6DDEA648" w:rsidDel="6DDEA648">
          <w:rPr>
            <w:rFonts w:ascii="Arial" w:hAnsi="Arial" w:cs="Arial"/>
            <w:sz w:val="24"/>
            <w:szCs w:val="24"/>
          </w:rPr>
          <w:delText>6</w:delText>
        </w:r>
      </w:del>
      <w:r w:rsidRPr="6DDEA648" w:rsidR="6DDEA648">
        <w:rPr>
          <w:rFonts w:ascii="Arial" w:hAnsi="Arial" w:cs="Arial"/>
          <w:sz w:val="24"/>
          <w:szCs w:val="24"/>
        </w:rPr>
        <w:t xml:space="preserve"> weeks – it continues long-term. </w:t>
      </w:r>
      <w:r w:rsidRPr="6DDEA648" w:rsidR="6DDEA648">
        <w:rPr>
          <w:rFonts w:ascii="Arial" w:hAnsi="Arial" w:cs="Arial"/>
          <w:sz w:val="24"/>
          <w:szCs w:val="24"/>
        </w:rPr>
        <w:t>All the more</w:t>
      </w:r>
      <w:r w:rsidRPr="6DDEA648" w:rsidR="6DDEA648">
        <w:rPr>
          <w:rFonts w:ascii="Arial" w:hAnsi="Arial" w:cs="Arial"/>
          <w:sz w:val="24"/>
          <w:szCs w:val="24"/>
        </w:rPr>
        <w:t xml:space="preserve"> so, our assessment of potential based on </w:t>
      </w:r>
      <w:ins w:author="Gary Smailes" w:date="2024-02-08T14:53:40.538Z" w:id="371874272">
        <w:r w:rsidRPr="6DDEA648" w:rsidR="6DDEA648">
          <w:rPr>
            <w:rFonts w:ascii="Arial" w:hAnsi="Arial" w:cs="Arial"/>
            <w:sz w:val="24"/>
            <w:szCs w:val="24"/>
          </w:rPr>
          <w:t>six</w:t>
        </w:r>
      </w:ins>
      <w:del w:author="Gary Smailes" w:date="2024-02-08T14:53:39.294Z" w:id="947012883">
        <w:r w:rsidRPr="6DDEA648" w:rsidDel="6DDEA648">
          <w:rPr>
            <w:rFonts w:ascii="Arial" w:hAnsi="Arial" w:cs="Arial"/>
            <w:sz w:val="24"/>
            <w:szCs w:val="24"/>
          </w:rPr>
          <w:delText>6</w:delText>
        </w:r>
      </w:del>
      <w:r w:rsidRPr="6DDEA648" w:rsidR="6DDEA648">
        <w:rPr>
          <w:rFonts w:ascii="Arial" w:hAnsi="Arial" w:cs="Arial"/>
          <w:sz w:val="24"/>
          <w:szCs w:val="24"/>
        </w:rPr>
        <w:t xml:space="preserve"> weeks, an individual plan and performance adapted to the game model, and less to the needs of the player will not be reliable, but </w:t>
      </w:r>
      <w:r w:rsidRPr="6DDEA648" w:rsidR="6DDEA648">
        <w:rPr>
          <w:rFonts w:ascii="Arial" w:hAnsi="Arial" w:cs="Arial"/>
          <w:sz w:val="24"/>
          <w:szCs w:val="24"/>
        </w:rPr>
        <w:t>largely subjective</w:t>
      </w:r>
      <w:r w:rsidRPr="6DDEA648" w:rsidR="6DDEA648">
        <w:rPr>
          <w:rFonts w:ascii="Arial" w:hAnsi="Arial" w:cs="Arial"/>
          <w:sz w:val="24"/>
          <w:szCs w:val="24"/>
        </w:rPr>
        <w:t xml:space="preserve">. Rarely during my work in the academy did I see coaches </w:t>
      </w:r>
      <w:r w:rsidRPr="6DDEA648" w:rsidR="6DDEA648">
        <w:rPr>
          <w:rFonts w:ascii="Arial" w:hAnsi="Arial" w:cs="Arial"/>
          <w:sz w:val="24"/>
          <w:szCs w:val="24"/>
        </w:rPr>
        <w:t>take into account</w:t>
      </w:r>
      <w:r w:rsidRPr="6DDEA648" w:rsidR="6DDEA648">
        <w:rPr>
          <w:rFonts w:ascii="Arial" w:hAnsi="Arial" w:cs="Arial"/>
          <w:sz w:val="24"/>
          <w:szCs w:val="24"/>
        </w:rPr>
        <w:t xml:space="preserve"> how a young player develops soft skills. Decision-making is a soft skill. </w:t>
      </w:r>
    </w:p>
    <w:p xmlns:wp14="http://schemas.microsoft.com/office/word/2010/wordml" w:rsidRPr="008B2C77" w:rsidR="009924B6" w:rsidP="6DDEA648" w:rsidRDefault="009924B6" w14:paraId="6FFE6B6D" wp14:textId="70C5F334">
      <w:pPr>
        <w:spacing w:after="0" w:line="480" w:lineRule="auto"/>
        <w:ind w:right="-613" w:firstLine="720"/>
        <w:jc w:val="both"/>
        <w:rPr>
          <w:ins w:author="Gary Smailes" w:date="2024-02-08T14:53:54.621Z" w:id="438762286"/>
          <w:rFonts w:ascii="Arial" w:hAnsi="Arial" w:cs="Arial"/>
          <w:sz w:val="24"/>
          <w:szCs w:val="24"/>
        </w:rPr>
      </w:pPr>
      <w:r w:rsidRPr="6DDEA648" w:rsidR="6DDEA648">
        <w:rPr>
          <w:rFonts w:ascii="Arial" w:hAnsi="Arial" w:cs="Arial"/>
          <w:sz w:val="24"/>
          <w:szCs w:val="24"/>
        </w:rPr>
        <w:t xml:space="preserve">On this basis, we can </w:t>
      </w:r>
      <w:r w:rsidRPr="6DDEA648" w:rsidR="6DDEA648">
        <w:rPr>
          <w:rFonts w:ascii="Arial" w:hAnsi="Arial" w:cs="Arial"/>
          <w:sz w:val="24"/>
          <w:szCs w:val="24"/>
        </w:rPr>
        <w:t>determine</w:t>
      </w:r>
      <w:r w:rsidRPr="6DDEA648" w:rsidR="6DDEA648">
        <w:rPr>
          <w:rFonts w:ascii="Arial" w:hAnsi="Arial" w:cs="Arial"/>
          <w:sz w:val="24"/>
          <w:szCs w:val="24"/>
        </w:rPr>
        <w:t xml:space="preserve"> whether a player draws the </w:t>
      </w:r>
      <w:r w:rsidRPr="6DDEA648" w:rsidR="6DDEA648">
        <w:rPr>
          <w:rFonts w:ascii="Arial" w:hAnsi="Arial" w:cs="Arial"/>
          <w:sz w:val="24"/>
          <w:szCs w:val="24"/>
        </w:rPr>
        <w:t>appropriate conclusions</w:t>
      </w:r>
      <w:r w:rsidRPr="6DDEA648" w:rsidR="6DDEA648">
        <w:rPr>
          <w:rFonts w:ascii="Arial" w:hAnsi="Arial" w:cs="Arial"/>
          <w:sz w:val="24"/>
          <w:szCs w:val="24"/>
        </w:rPr>
        <w:t xml:space="preserve"> from decisions made? Do his decisions improve? Does he later make a better decision in an identical situation? Generally, how does he understand the game? </w:t>
      </w:r>
    </w:p>
    <w:p xmlns:wp14="http://schemas.microsoft.com/office/word/2010/wordml" w:rsidRPr="008B2C77" w:rsidR="009924B6" w:rsidP="6DDEA648" w:rsidRDefault="009924B6" w14:paraId="420F3573" wp14:textId="02BE08FA">
      <w:pPr>
        <w:spacing w:after="0" w:line="480" w:lineRule="auto"/>
        <w:ind w:right="-613" w:firstLine="720"/>
        <w:jc w:val="both"/>
        <w:rPr>
          <w:rFonts w:ascii="Arial" w:hAnsi="Arial" w:cs="Arial"/>
          <w:sz w:val="24"/>
          <w:szCs w:val="24"/>
        </w:rPr>
      </w:pPr>
      <w:r w:rsidRPr="6DDEA648" w:rsidR="6DDEA648">
        <w:rPr>
          <w:rFonts w:ascii="Arial" w:hAnsi="Arial" w:cs="Arial"/>
          <w:sz w:val="24"/>
          <w:szCs w:val="24"/>
        </w:rPr>
        <w:t xml:space="preserve">But too often coaches, in the evaluation of performance, have focused on the technique of passing, dribbling with the ball, etc., these being hard skills. Less important was how a pass was used, in what space it was made and whether the young player draws conclusions from this action (the learning process). In other words, the individual development plan for a given player could be more effective if it focused on the learning process and combining soft and hard skills instead of separating them. </w:t>
      </w:r>
    </w:p>
    <w:p xmlns:wp14="http://schemas.microsoft.com/office/word/2010/wordml" w:rsidRPr="008B2C77" w:rsidR="00E964BD" w:rsidP="6DDEA648" w:rsidRDefault="00106C2C" w14:paraId="349DEAEE" wp14:textId="77777777">
      <w:pPr>
        <w:spacing w:after="0" w:line="480" w:lineRule="auto"/>
        <w:ind w:right="-613" w:firstLine="720"/>
        <w:jc w:val="both"/>
        <w:rPr>
          <w:rFonts w:ascii="Arial" w:hAnsi="Arial" w:cs="Arial"/>
          <w:sz w:val="24"/>
          <w:szCs w:val="24"/>
        </w:rPr>
        <w:pPrChange w:author="Gary Smailes" w:date="2024-02-08T14:55:47.611Z">
          <w:pPr>
            <w:spacing w:after="0" w:line="480" w:lineRule="auto"/>
            <w:ind w:right="-613"/>
            <w:jc w:val="both"/>
          </w:pPr>
        </w:pPrChange>
      </w:pPr>
      <w:r w:rsidRPr="6DDEA648" w:rsidR="6DDEA648">
        <w:rPr>
          <w:rFonts w:ascii="Arial" w:hAnsi="Arial" w:cs="Arial"/>
          <w:sz w:val="24"/>
          <w:szCs w:val="24"/>
        </w:rPr>
        <w:t>Example</w:t>
      </w:r>
      <w:r w:rsidRPr="6DDEA648" w:rsidR="6DDEA648">
        <w:rPr>
          <w:rFonts w:ascii="Arial" w:hAnsi="Arial" w:cs="Arial"/>
          <w:sz w:val="24"/>
          <w:szCs w:val="24"/>
        </w:rPr>
        <w:t>:</w:t>
      </w:r>
    </w:p>
    <w:p xmlns:wp14="http://schemas.microsoft.com/office/word/2010/wordml" w:rsidRPr="008B2C77" w:rsidR="00E964BD" w:rsidP="6DDEA648" w:rsidRDefault="00E1259E" w14:paraId="75F47662" wp14:textId="77777777">
      <w:pPr>
        <w:spacing w:after="0" w:line="480" w:lineRule="auto"/>
        <w:ind w:right="-613" w:firstLine="720"/>
        <w:jc w:val="both"/>
        <w:rPr>
          <w:rFonts w:ascii="Arial" w:hAnsi="Arial" w:cs="Arial"/>
          <w:sz w:val="24"/>
          <w:szCs w:val="24"/>
        </w:rPr>
        <w:pPrChange w:author="Gary Smailes" w:date="2024-02-08T14:55:48.743Z">
          <w:pPr>
            <w:spacing w:after="0" w:line="480" w:lineRule="auto"/>
            <w:ind w:right="-613"/>
            <w:jc w:val="both"/>
          </w:pPr>
        </w:pPrChange>
      </w:pPr>
      <w:r w:rsidRPr="6DDEA648" w:rsidR="6DDEA648">
        <w:rPr>
          <w:rFonts w:ascii="Arial" w:hAnsi="Arial" w:cs="Arial"/>
          <w:sz w:val="24"/>
          <w:szCs w:val="24"/>
        </w:rPr>
        <w:t>The i</w:t>
      </w:r>
      <w:r w:rsidRPr="6DDEA648" w:rsidR="6DDEA648">
        <w:rPr>
          <w:rFonts w:ascii="Arial" w:hAnsi="Arial" w:cs="Arial"/>
          <w:sz w:val="24"/>
          <w:szCs w:val="24"/>
        </w:rPr>
        <w:t>ndividual development plan:</w:t>
      </w:r>
    </w:p>
    <w:p xmlns:wp14="http://schemas.microsoft.com/office/word/2010/wordml" w:rsidRPr="008B2C77" w:rsidR="00E964BD" w:rsidP="6DDEA648" w:rsidRDefault="00E1259E" w14:paraId="315738BD" wp14:textId="77777777">
      <w:pPr>
        <w:spacing w:after="0" w:line="480" w:lineRule="auto"/>
        <w:ind w:right="-613" w:firstLine="720"/>
        <w:jc w:val="both"/>
        <w:rPr>
          <w:rFonts w:ascii="Arial" w:hAnsi="Arial" w:cs="Arial"/>
          <w:sz w:val="24"/>
          <w:szCs w:val="24"/>
        </w:rPr>
        <w:pPrChange w:author="Gary Smailes" w:date="2024-02-08T14:55:50.929Z">
          <w:pPr>
            <w:spacing w:after="0" w:line="480" w:lineRule="auto"/>
            <w:ind w:right="-613"/>
            <w:jc w:val="both"/>
          </w:pPr>
        </w:pPrChange>
      </w:pPr>
      <w:r w:rsidRPr="6DDEA648" w:rsidR="6DDEA648">
        <w:rPr>
          <w:rFonts w:ascii="Arial" w:hAnsi="Arial" w:cs="Arial"/>
          <w:sz w:val="24"/>
          <w:szCs w:val="24"/>
        </w:rPr>
        <w:t>A task with the b</w:t>
      </w:r>
      <w:r w:rsidRPr="6DDEA648" w:rsidR="6DDEA648">
        <w:rPr>
          <w:rFonts w:ascii="Arial" w:hAnsi="Arial" w:cs="Arial"/>
          <w:sz w:val="24"/>
          <w:szCs w:val="24"/>
        </w:rPr>
        <w:t>all: What kind of passes can you use in match situations and what kind of technique will you use to make that pass? (</w:t>
      </w:r>
      <w:r w:rsidRPr="6DDEA648" w:rsidR="6DDEA648">
        <w:rPr>
          <w:rFonts w:ascii="Arial" w:hAnsi="Arial" w:cs="Arial"/>
          <w:sz w:val="24"/>
          <w:szCs w:val="24"/>
        </w:rPr>
        <w:t>the</w:t>
      </w:r>
      <w:r w:rsidRPr="6DDEA648" w:rsidR="6DDEA648">
        <w:rPr>
          <w:rFonts w:ascii="Arial" w:hAnsi="Arial" w:cs="Arial"/>
          <w:sz w:val="24"/>
          <w:szCs w:val="24"/>
        </w:rPr>
        <w:t xml:space="preserve"> </w:t>
      </w:r>
      <w:r w:rsidRPr="6DDEA648" w:rsidR="6DDEA648">
        <w:rPr>
          <w:rFonts w:ascii="Arial" w:hAnsi="Arial" w:cs="Arial"/>
          <w:sz w:val="24"/>
          <w:szCs w:val="24"/>
        </w:rPr>
        <w:t>learning process and adaptation to match conditions)</w:t>
      </w:r>
    </w:p>
    <w:p xmlns:wp14="http://schemas.microsoft.com/office/word/2010/wordml" w:rsidRPr="008B2C77" w:rsidR="00A00D8F" w:rsidP="6DDEA648" w:rsidRDefault="00106C2C" w14:paraId="64462254" wp14:textId="77777777">
      <w:pPr>
        <w:spacing w:after="0" w:line="480" w:lineRule="auto"/>
        <w:ind w:right="-613" w:firstLine="720"/>
        <w:jc w:val="both"/>
        <w:rPr>
          <w:rFonts w:ascii="Arial" w:hAnsi="Arial" w:cs="Arial"/>
          <w:sz w:val="24"/>
          <w:szCs w:val="24"/>
        </w:rPr>
        <w:pPrChange w:author="Gary Smailes" w:date="2024-02-08T14:55:53.118Z">
          <w:pPr>
            <w:spacing w:after="0" w:line="480" w:lineRule="auto"/>
            <w:ind w:right="-613"/>
            <w:jc w:val="both"/>
          </w:pPr>
        </w:pPrChange>
      </w:pPr>
      <w:r w:rsidRPr="6DDEA648" w:rsidR="6DDEA648">
        <w:rPr>
          <w:rFonts w:ascii="Arial" w:hAnsi="Arial" w:cs="Arial"/>
          <w:sz w:val="24"/>
          <w:szCs w:val="24"/>
        </w:rPr>
        <w:t xml:space="preserve">Playing </w:t>
      </w:r>
      <w:r w:rsidRPr="6DDEA648" w:rsidR="6DDEA648">
        <w:rPr>
          <w:rFonts w:ascii="Arial" w:hAnsi="Arial" w:cs="Arial"/>
          <w:sz w:val="24"/>
          <w:szCs w:val="24"/>
        </w:rPr>
        <w:t xml:space="preserve">high level </w:t>
      </w:r>
      <w:r w:rsidRPr="6DDEA648" w:rsidR="6DDEA648">
        <w:rPr>
          <w:rFonts w:ascii="Arial" w:hAnsi="Arial" w:cs="Arial"/>
          <w:sz w:val="24"/>
          <w:szCs w:val="24"/>
        </w:rPr>
        <w:t xml:space="preserve">football requires hard and soft skills. Players use them </w:t>
      </w:r>
      <w:r w:rsidRPr="6DDEA648" w:rsidR="6DDEA648">
        <w:rPr>
          <w:rFonts w:ascii="Arial" w:hAnsi="Arial" w:cs="Arial"/>
          <w:sz w:val="24"/>
          <w:szCs w:val="24"/>
        </w:rPr>
        <w:t xml:space="preserve">at the same time </w:t>
      </w:r>
      <w:r w:rsidRPr="6DDEA648" w:rsidR="6DDEA648">
        <w:rPr>
          <w:rFonts w:ascii="Arial" w:hAnsi="Arial" w:cs="Arial"/>
          <w:sz w:val="24"/>
          <w:szCs w:val="24"/>
        </w:rPr>
        <w:t xml:space="preserve">while playing and when solving situations </w:t>
      </w:r>
      <w:r w:rsidRPr="6DDEA648" w:rsidR="6DDEA648">
        <w:rPr>
          <w:rFonts w:ascii="Arial" w:hAnsi="Arial" w:cs="Arial"/>
          <w:sz w:val="24"/>
          <w:szCs w:val="24"/>
        </w:rPr>
        <w:t>encountered</w:t>
      </w:r>
      <w:r w:rsidRPr="6DDEA648" w:rsidR="6DDEA648">
        <w:rPr>
          <w:rFonts w:ascii="Arial" w:hAnsi="Arial" w:cs="Arial"/>
          <w:sz w:val="24"/>
          <w:szCs w:val="24"/>
        </w:rPr>
        <w:t xml:space="preserve"> on the pitch</w:t>
      </w:r>
      <w:r w:rsidRPr="6DDEA648" w:rsidR="6DDEA648">
        <w:rPr>
          <w:rFonts w:ascii="Arial" w:hAnsi="Arial" w:cs="Arial"/>
          <w:sz w:val="24"/>
          <w:szCs w:val="24"/>
        </w:rPr>
        <w:t xml:space="preserve">. </w:t>
      </w:r>
      <w:r w:rsidRPr="6DDEA648" w:rsidR="6DDEA648">
        <w:rPr>
          <w:rFonts w:ascii="Arial" w:hAnsi="Arial" w:cs="Arial"/>
          <w:sz w:val="24"/>
          <w:szCs w:val="24"/>
        </w:rPr>
        <w:t>Skills</w:t>
      </w:r>
      <w:r w:rsidRPr="6DDEA648" w:rsidR="6DDEA648">
        <w:rPr>
          <w:rFonts w:ascii="Arial" w:hAnsi="Arial" w:cs="Arial"/>
          <w:sz w:val="24"/>
          <w:szCs w:val="24"/>
        </w:rPr>
        <w:t xml:space="preserve"> </w:t>
      </w:r>
      <w:r w:rsidRPr="6DDEA648" w:rsidR="6DDEA648">
        <w:rPr>
          <w:rFonts w:ascii="Arial" w:hAnsi="Arial" w:cs="Arial"/>
          <w:sz w:val="24"/>
          <w:szCs w:val="24"/>
        </w:rPr>
        <w:t xml:space="preserve">create </w:t>
      </w:r>
      <w:r w:rsidRPr="6DDEA648" w:rsidR="6DDEA648">
        <w:rPr>
          <w:rFonts w:ascii="Arial" w:hAnsi="Arial" w:cs="Arial"/>
          <w:sz w:val="24"/>
          <w:szCs w:val="24"/>
        </w:rPr>
        <w:t xml:space="preserve">a </w:t>
      </w:r>
      <w:r w:rsidRPr="6DDEA648" w:rsidR="6DDEA648">
        <w:rPr>
          <w:rFonts w:ascii="Arial" w:hAnsi="Arial" w:cs="Arial"/>
          <w:sz w:val="24"/>
          <w:szCs w:val="24"/>
        </w:rPr>
        <w:t xml:space="preserve">connected </w:t>
      </w:r>
      <w:r w:rsidRPr="6DDEA648" w:rsidR="6DDEA648">
        <w:rPr>
          <w:rFonts w:ascii="Arial" w:hAnsi="Arial" w:cs="Arial"/>
          <w:sz w:val="24"/>
          <w:szCs w:val="24"/>
        </w:rPr>
        <w:t xml:space="preserve">system, from which </w:t>
      </w:r>
      <w:r w:rsidRPr="6DDEA648" w:rsidR="6DDEA648">
        <w:rPr>
          <w:rFonts w:ascii="Arial" w:hAnsi="Arial" w:cs="Arial"/>
          <w:sz w:val="24"/>
          <w:szCs w:val="24"/>
        </w:rPr>
        <w:t>a</w:t>
      </w:r>
      <w:r w:rsidRPr="6DDEA648" w:rsidR="6DDEA648">
        <w:rPr>
          <w:rFonts w:ascii="Arial" w:hAnsi="Arial" w:cs="Arial"/>
          <w:sz w:val="24"/>
          <w:szCs w:val="24"/>
        </w:rPr>
        <w:t xml:space="preserve"> player chooses the best possible solution (hard </w:t>
      </w:r>
      <w:r w:rsidRPr="6DDEA648" w:rsidR="6DDEA648">
        <w:rPr>
          <w:rFonts w:ascii="Arial" w:hAnsi="Arial" w:cs="Arial"/>
          <w:sz w:val="24"/>
          <w:szCs w:val="24"/>
        </w:rPr>
        <w:t>skill</w:t>
      </w:r>
      <w:r w:rsidRPr="6DDEA648" w:rsidR="6DDEA648">
        <w:rPr>
          <w:rFonts w:ascii="Arial" w:hAnsi="Arial" w:cs="Arial"/>
          <w:sz w:val="24"/>
          <w:szCs w:val="24"/>
        </w:rPr>
        <w:t xml:space="preserve"> </w:t>
      </w:r>
      <w:r w:rsidRPr="6DDEA648" w:rsidR="6DDEA648">
        <w:rPr>
          <w:rFonts w:ascii="Arial" w:hAnsi="Arial" w:cs="Arial"/>
          <w:sz w:val="24"/>
          <w:szCs w:val="24"/>
        </w:rPr>
        <w:t>–</w:t>
      </w:r>
      <w:r w:rsidRPr="6DDEA648" w:rsidR="6DDEA648">
        <w:rPr>
          <w:rFonts w:ascii="Arial" w:hAnsi="Arial" w:cs="Arial"/>
          <w:sz w:val="24"/>
          <w:szCs w:val="24"/>
        </w:rPr>
        <w:t xml:space="preserve"> </w:t>
      </w:r>
      <w:r w:rsidRPr="6DDEA648" w:rsidR="6DDEA648">
        <w:rPr>
          <w:rFonts w:ascii="Arial" w:hAnsi="Arial" w:cs="Arial"/>
          <w:sz w:val="24"/>
          <w:szCs w:val="24"/>
        </w:rPr>
        <w:t xml:space="preserve">the kind of </w:t>
      </w:r>
      <w:r w:rsidRPr="6DDEA648" w:rsidR="6DDEA648">
        <w:rPr>
          <w:rFonts w:ascii="Arial" w:hAnsi="Arial" w:cs="Arial"/>
          <w:sz w:val="24"/>
          <w:szCs w:val="24"/>
        </w:rPr>
        <w:t xml:space="preserve">technique, soft </w:t>
      </w:r>
      <w:r w:rsidRPr="6DDEA648" w:rsidR="6DDEA648">
        <w:rPr>
          <w:rFonts w:ascii="Arial" w:hAnsi="Arial" w:cs="Arial"/>
          <w:sz w:val="24"/>
          <w:szCs w:val="24"/>
        </w:rPr>
        <w:t>skill</w:t>
      </w:r>
      <w:r w:rsidRPr="6DDEA648" w:rsidR="6DDEA648">
        <w:rPr>
          <w:rFonts w:ascii="Arial" w:hAnsi="Arial" w:cs="Arial"/>
          <w:sz w:val="24"/>
          <w:szCs w:val="24"/>
        </w:rPr>
        <w:t xml:space="preserve"> </w:t>
      </w:r>
      <w:r w:rsidRPr="6DDEA648" w:rsidR="6DDEA648">
        <w:rPr>
          <w:rFonts w:ascii="Arial" w:hAnsi="Arial" w:cs="Arial"/>
          <w:sz w:val="24"/>
          <w:szCs w:val="24"/>
        </w:rPr>
        <w:t xml:space="preserve">– the kind </w:t>
      </w:r>
      <w:r w:rsidRPr="6DDEA648" w:rsidR="6DDEA648">
        <w:rPr>
          <w:rFonts w:ascii="Arial" w:hAnsi="Arial" w:cs="Arial"/>
          <w:sz w:val="24"/>
          <w:szCs w:val="24"/>
        </w:rPr>
        <w:t xml:space="preserve">of </w:t>
      </w:r>
      <w:r w:rsidRPr="6DDEA648" w:rsidR="6DDEA648">
        <w:rPr>
          <w:rFonts w:ascii="Arial" w:hAnsi="Arial" w:cs="Arial"/>
          <w:sz w:val="24"/>
          <w:szCs w:val="24"/>
        </w:rPr>
        <w:t>pass</w:t>
      </w:r>
      <w:r w:rsidRPr="6DDEA648" w:rsidR="6DDEA648">
        <w:rPr>
          <w:rFonts w:ascii="Arial" w:hAnsi="Arial" w:cs="Arial"/>
          <w:sz w:val="24"/>
          <w:szCs w:val="24"/>
        </w:rPr>
        <w:t xml:space="preserve">). That is why it is </w:t>
      </w:r>
      <w:r w:rsidRPr="6DDEA648" w:rsidR="6DDEA648">
        <w:rPr>
          <w:rFonts w:ascii="Arial" w:hAnsi="Arial" w:cs="Arial"/>
          <w:sz w:val="24"/>
          <w:szCs w:val="24"/>
        </w:rPr>
        <w:t xml:space="preserve">best </w:t>
      </w:r>
      <w:r w:rsidRPr="6DDEA648" w:rsidR="6DDEA648">
        <w:rPr>
          <w:rFonts w:ascii="Arial" w:hAnsi="Arial" w:cs="Arial"/>
          <w:sz w:val="24"/>
          <w:szCs w:val="24"/>
        </w:rPr>
        <w:t>for the individual plan of the player</w:t>
      </w:r>
      <w:r w:rsidRPr="6DDEA648" w:rsidR="6DDEA648">
        <w:rPr>
          <w:rFonts w:ascii="Arial" w:hAnsi="Arial" w:cs="Arial"/>
          <w:sz w:val="24"/>
          <w:szCs w:val="24"/>
        </w:rPr>
        <w:t>’s</w:t>
      </w:r>
      <w:r w:rsidRPr="6DDEA648" w:rsidR="6DDEA648">
        <w:rPr>
          <w:rFonts w:ascii="Arial" w:hAnsi="Arial" w:cs="Arial"/>
          <w:sz w:val="24"/>
          <w:szCs w:val="24"/>
        </w:rPr>
        <w:t xml:space="preserve"> </w:t>
      </w:r>
      <w:r w:rsidRPr="6DDEA648" w:rsidR="6DDEA648">
        <w:rPr>
          <w:rFonts w:ascii="Arial" w:hAnsi="Arial" w:cs="Arial"/>
          <w:sz w:val="24"/>
          <w:szCs w:val="24"/>
        </w:rPr>
        <w:t xml:space="preserve">development </w:t>
      </w:r>
      <w:r w:rsidRPr="6DDEA648" w:rsidR="6DDEA648">
        <w:rPr>
          <w:rFonts w:ascii="Arial" w:hAnsi="Arial" w:cs="Arial"/>
          <w:sz w:val="24"/>
          <w:szCs w:val="24"/>
        </w:rPr>
        <w:t>to focus</w:t>
      </w:r>
      <w:r w:rsidRPr="6DDEA648" w:rsidR="6DDEA648">
        <w:rPr>
          <w:rFonts w:ascii="Arial" w:hAnsi="Arial" w:cs="Arial"/>
          <w:sz w:val="24"/>
          <w:szCs w:val="24"/>
        </w:rPr>
        <w:t xml:space="preserve"> to the same degree </w:t>
      </w:r>
      <w:r w:rsidRPr="6DDEA648" w:rsidR="6DDEA648">
        <w:rPr>
          <w:rFonts w:ascii="Arial" w:hAnsi="Arial" w:cs="Arial"/>
          <w:sz w:val="24"/>
          <w:szCs w:val="24"/>
        </w:rPr>
        <w:t xml:space="preserve">on soft and hard </w:t>
      </w:r>
      <w:r w:rsidRPr="6DDEA648" w:rsidR="6DDEA648">
        <w:rPr>
          <w:rFonts w:ascii="Arial" w:hAnsi="Arial" w:cs="Arial"/>
          <w:sz w:val="24"/>
          <w:szCs w:val="24"/>
        </w:rPr>
        <w:t>skills</w:t>
      </w:r>
      <w:r w:rsidRPr="6DDEA648" w:rsidR="6DDEA648">
        <w:rPr>
          <w:rFonts w:ascii="Arial" w:hAnsi="Arial" w:cs="Arial"/>
          <w:sz w:val="24"/>
          <w:szCs w:val="24"/>
        </w:rPr>
        <w:t xml:space="preserve">. Thanks to this, we will be </w:t>
      </w:r>
      <w:r w:rsidRPr="6DDEA648" w:rsidR="6DDEA648">
        <w:rPr>
          <w:rFonts w:ascii="Arial" w:hAnsi="Arial" w:cs="Arial"/>
          <w:sz w:val="24"/>
          <w:szCs w:val="24"/>
        </w:rPr>
        <w:t xml:space="preserve">better </w:t>
      </w:r>
      <w:r w:rsidRPr="6DDEA648" w:rsidR="6DDEA648">
        <w:rPr>
          <w:rFonts w:ascii="Arial" w:hAnsi="Arial" w:cs="Arial"/>
          <w:sz w:val="24"/>
          <w:szCs w:val="24"/>
        </w:rPr>
        <w:t xml:space="preserve">able to assess the development and learning stage </w:t>
      </w:r>
      <w:r w:rsidRPr="6DDEA648" w:rsidR="6DDEA648">
        <w:rPr>
          <w:rFonts w:ascii="Arial" w:hAnsi="Arial" w:cs="Arial"/>
          <w:sz w:val="24"/>
          <w:szCs w:val="24"/>
        </w:rPr>
        <w:t xml:space="preserve">at which </w:t>
      </w:r>
      <w:r w:rsidRPr="6DDEA648" w:rsidR="6DDEA648">
        <w:rPr>
          <w:rFonts w:ascii="Arial" w:hAnsi="Arial" w:cs="Arial"/>
          <w:sz w:val="24"/>
          <w:szCs w:val="24"/>
        </w:rPr>
        <w:t xml:space="preserve">a given young football </w:t>
      </w:r>
      <w:r w:rsidRPr="6DDEA648" w:rsidR="6DDEA648">
        <w:rPr>
          <w:rFonts w:ascii="Arial" w:hAnsi="Arial" w:cs="Arial"/>
          <w:sz w:val="24"/>
          <w:szCs w:val="24"/>
        </w:rPr>
        <w:t>trainee</w:t>
      </w:r>
      <w:r w:rsidRPr="6DDEA648" w:rsidR="6DDEA648">
        <w:rPr>
          <w:rFonts w:ascii="Arial" w:hAnsi="Arial" w:cs="Arial"/>
          <w:sz w:val="24"/>
          <w:szCs w:val="24"/>
        </w:rPr>
        <w:t xml:space="preserve"> </w:t>
      </w:r>
      <w:r w:rsidRPr="6DDEA648" w:rsidR="6DDEA648">
        <w:rPr>
          <w:rFonts w:ascii="Arial" w:hAnsi="Arial" w:cs="Arial"/>
          <w:sz w:val="24"/>
          <w:szCs w:val="24"/>
        </w:rPr>
        <w:t xml:space="preserve">has </w:t>
      </w:r>
      <w:r w:rsidRPr="6DDEA648" w:rsidR="6DDEA648">
        <w:rPr>
          <w:rFonts w:ascii="Arial" w:hAnsi="Arial" w:cs="Arial"/>
          <w:sz w:val="24"/>
          <w:szCs w:val="24"/>
        </w:rPr>
        <w:t xml:space="preserve">currently </w:t>
      </w:r>
      <w:r w:rsidRPr="6DDEA648" w:rsidR="6DDEA648">
        <w:rPr>
          <w:rFonts w:ascii="Arial" w:hAnsi="Arial" w:cs="Arial"/>
          <w:sz w:val="24"/>
          <w:szCs w:val="24"/>
        </w:rPr>
        <w:t>arrived</w:t>
      </w:r>
      <w:r w:rsidRPr="6DDEA648" w:rsidR="6DDEA648">
        <w:rPr>
          <w:rFonts w:ascii="Arial" w:hAnsi="Arial" w:cs="Arial"/>
          <w:sz w:val="24"/>
          <w:szCs w:val="24"/>
        </w:rPr>
        <w:t xml:space="preserve">. </w:t>
      </w:r>
    </w:p>
    <w:p xmlns:wp14="http://schemas.microsoft.com/office/word/2010/wordml" w:rsidRPr="008B2C77" w:rsidR="00022674" w:rsidP="005055DF" w:rsidRDefault="00022674" w14:paraId="07459315" wp14:textId="77777777">
      <w:pPr>
        <w:spacing w:after="0" w:line="480" w:lineRule="auto"/>
        <w:ind w:right="-613"/>
        <w:jc w:val="both"/>
        <w:rPr>
          <w:rFonts w:ascii="Arial" w:hAnsi="Arial" w:cs="Arial"/>
          <w:sz w:val="24"/>
          <w:szCs w:val="24"/>
        </w:rPr>
      </w:pPr>
    </w:p>
    <w:p xmlns:wp14="http://schemas.microsoft.com/office/word/2010/wordml" w:rsidRPr="008B2C77" w:rsidR="00FD3242" w:rsidP="005055DF" w:rsidRDefault="00106C2C" w14:paraId="36061B91" wp14:textId="77777777">
      <w:pPr>
        <w:spacing w:after="0" w:line="480" w:lineRule="auto"/>
        <w:ind w:right="-613"/>
        <w:jc w:val="both"/>
        <w:rPr>
          <w:rFonts w:ascii="Arial" w:hAnsi="Arial" w:cs="Arial"/>
          <w:b/>
          <w:bCs/>
          <w:sz w:val="24"/>
          <w:szCs w:val="24"/>
        </w:rPr>
      </w:pPr>
      <w:r w:rsidRPr="008B2C77">
        <w:rPr>
          <w:rFonts w:ascii="Arial" w:hAnsi="Arial" w:cs="Arial"/>
          <w:b/>
          <w:bCs/>
          <w:sz w:val="24"/>
          <w:szCs w:val="24"/>
          <w:lang w:eastAsia="en-GB"/>
        </w:rPr>
        <w:t xml:space="preserve">The lesson taught by </w:t>
      </w:r>
      <w:r w:rsidRPr="008B2C77" w:rsidR="00C77463">
        <w:rPr>
          <w:rFonts w:ascii="Arial" w:hAnsi="Arial" w:cs="Arial"/>
          <w:b/>
          <w:bCs/>
          <w:sz w:val="24"/>
          <w:szCs w:val="24"/>
          <w:lang w:eastAsia="en-GB"/>
        </w:rPr>
        <w:t>C</w:t>
      </w:r>
      <w:r w:rsidRPr="008B2C77">
        <w:rPr>
          <w:rFonts w:ascii="Arial" w:hAnsi="Arial" w:cs="Arial"/>
          <w:b/>
          <w:bCs/>
          <w:sz w:val="24"/>
          <w:szCs w:val="24"/>
          <w:lang w:eastAsia="en-GB"/>
        </w:rPr>
        <w:t xml:space="preserve">hapter </w:t>
      </w:r>
      <w:r w:rsidRPr="008B2C77" w:rsidR="00C77463">
        <w:rPr>
          <w:rFonts w:ascii="Arial" w:hAnsi="Arial" w:cs="Arial"/>
          <w:b/>
          <w:bCs/>
          <w:sz w:val="24"/>
          <w:szCs w:val="24"/>
          <w:lang w:eastAsia="en-GB"/>
        </w:rPr>
        <w:t>T</w:t>
      </w:r>
      <w:r w:rsidRPr="008B2C77">
        <w:rPr>
          <w:rFonts w:ascii="Arial" w:hAnsi="Arial" w:cs="Arial"/>
          <w:b/>
          <w:bCs/>
          <w:sz w:val="24"/>
          <w:szCs w:val="24"/>
          <w:lang w:eastAsia="en-GB"/>
        </w:rPr>
        <w:t>wo</w:t>
      </w:r>
    </w:p>
    <w:p xmlns:wp14="http://schemas.microsoft.com/office/word/2010/wordml" w:rsidRPr="008B2C77" w:rsidR="00235D0A" w:rsidP="005055DF" w:rsidRDefault="00235D0A" w14:paraId="7F5244C6" wp14:textId="77777777">
      <w:pPr>
        <w:spacing w:after="0" w:line="480" w:lineRule="auto"/>
        <w:ind w:right="-613"/>
        <w:jc w:val="both"/>
        <w:rPr>
          <w:rFonts w:ascii="Arial" w:hAnsi="Arial" w:cs="Arial"/>
          <w:sz w:val="24"/>
          <w:szCs w:val="24"/>
        </w:rPr>
      </w:pPr>
      <w:del w:author="Gary Smailes" w:date="2024-02-08T14:56:01.525Z" w:id="571392197">
        <w:r w:rsidRPr="6DDEA648" w:rsidDel="6DDEA648">
          <w:rPr>
            <w:rFonts w:ascii="Arial" w:hAnsi="Arial" w:cs="Arial"/>
            <w:sz w:val="24"/>
            <w:szCs w:val="24"/>
          </w:rPr>
          <w:delText xml:space="preserve">     </w:delText>
        </w:r>
      </w:del>
      <w:r w:rsidRPr="6DDEA648" w:rsidR="6DDEA648">
        <w:rPr>
          <w:rFonts w:ascii="Arial" w:hAnsi="Arial" w:cs="Arial"/>
          <w:sz w:val="24"/>
          <w:szCs w:val="24"/>
        </w:rPr>
        <w:t>The same game model applied to all young players leads to everyone being treated the same, with them learning the game model instead of playing football according to its basic rules. Such an identical model reduces the creative capabilities of young players and significantly reduces their individual potential</w:t>
      </w:r>
      <w:r w:rsidRPr="6DDEA648" w:rsidR="6DDEA648">
        <w:rPr>
          <w:rFonts w:ascii="Arial" w:hAnsi="Arial" w:cs="Arial"/>
          <w:sz w:val="24"/>
          <w:szCs w:val="24"/>
        </w:rPr>
        <w:t xml:space="preserve">.  </w:t>
      </w:r>
      <w:r w:rsidRPr="6DDEA648" w:rsidR="6DDEA648">
        <w:rPr>
          <w:rFonts w:ascii="Arial" w:hAnsi="Arial" w:cs="Arial"/>
          <w:sz w:val="24"/>
          <w:szCs w:val="24"/>
        </w:rPr>
        <w:t xml:space="preserve">     </w:t>
      </w:r>
    </w:p>
    <w:p xmlns:wp14="http://schemas.microsoft.com/office/word/2010/wordml" w:rsidRPr="008B2C77" w:rsidR="001167C2" w:rsidP="6DDEA648" w:rsidRDefault="00C06674" w14:paraId="3FB5D1AB" wp14:textId="77777777">
      <w:pPr>
        <w:spacing w:after="0" w:line="480" w:lineRule="auto"/>
        <w:ind w:right="-613" w:firstLine="720"/>
        <w:jc w:val="both"/>
        <w:rPr>
          <w:rFonts w:ascii="Arial" w:hAnsi="Arial" w:cs="Arial"/>
          <w:sz w:val="24"/>
          <w:szCs w:val="24"/>
        </w:rPr>
        <w:pPrChange w:author="Gary Smailes" w:date="2024-02-08T14:56:22.6Z">
          <w:pPr>
            <w:spacing w:after="0" w:line="480" w:lineRule="auto"/>
            <w:ind w:right="-613"/>
            <w:jc w:val="both"/>
          </w:pPr>
        </w:pPrChange>
      </w:pPr>
      <w:del w:author="Gary Smailes" w:date="2024-02-08T14:56:24.593Z" w:id="31347506">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Adaptation is a basic human ability. It is also one of the most important qualities in professional footballers. An identical game model not only fails to promote adaptation to different match conditions, but significantly limits such an ability by forcing children and adolescents to learn the game in only one way, </w:t>
      </w:r>
      <w:r w:rsidRPr="6DDEA648" w:rsidR="6DDEA648">
        <w:rPr>
          <w:rFonts w:ascii="Arial" w:hAnsi="Arial" w:cs="Arial"/>
          <w:sz w:val="24"/>
          <w:szCs w:val="24"/>
        </w:rPr>
        <w:t>in accordance with</w:t>
      </w:r>
      <w:r w:rsidRPr="6DDEA648" w:rsidR="6DDEA648">
        <w:rPr>
          <w:rFonts w:ascii="Arial" w:hAnsi="Arial" w:cs="Arial"/>
          <w:sz w:val="24"/>
          <w:szCs w:val="24"/>
        </w:rPr>
        <w:t xml:space="preserve"> an academy’s program.</w:t>
      </w:r>
    </w:p>
    <w:p xmlns:wp14="http://schemas.microsoft.com/office/word/2010/wordml" w:rsidRPr="008B2C77" w:rsidR="00C06674" w:rsidP="6DDEA648" w:rsidRDefault="001167C2" w14:paraId="423F5585" wp14:textId="77777777">
      <w:pPr>
        <w:spacing w:after="0" w:line="480" w:lineRule="auto"/>
        <w:ind w:right="-613" w:firstLine="720"/>
        <w:jc w:val="both"/>
        <w:rPr>
          <w:rFonts w:ascii="Arial" w:hAnsi="Arial" w:cs="Arial"/>
          <w:sz w:val="24"/>
          <w:szCs w:val="24"/>
        </w:rPr>
        <w:pPrChange w:author="Gary Smailes" w:date="2024-02-08T14:56:42.464Z">
          <w:pPr>
            <w:spacing w:after="0" w:line="480" w:lineRule="auto"/>
            <w:ind w:right="-613"/>
            <w:jc w:val="both"/>
          </w:pPr>
        </w:pPrChange>
      </w:pPr>
      <w:del w:author="Gary Smailes" w:date="2024-02-08T14:56:42.122Z" w:id="1053074075">
        <w:r w:rsidRPr="6DDEA648" w:rsidDel="6DDEA648">
          <w:rPr>
            <w:rFonts w:ascii="Arial" w:hAnsi="Arial" w:cs="Arial"/>
            <w:sz w:val="24"/>
            <w:szCs w:val="24"/>
          </w:rPr>
          <w:delText xml:space="preserve">      </w:delText>
        </w:r>
      </w:del>
      <w:r w:rsidRPr="6DDEA648" w:rsidR="6DDEA648">
        <w:rPr>
          <w:rFonts w:ascii="Arial" w:hAnsi="Arial" w:cs="Arial"/>
          <w:sz w:val="24"/>
          <w:szCs w:val="24"/>
        </w:rPr>
        <w:t xml:space="preserve">Another solution is to replace game models with a normal learning model, where players will learn the game and its basic rules. The learning model will be more player friendly due to an understanding of the learning process. It will </w:t>
      </w:r>
      <w:r w:rsidRPr="6DDEA648" w:rsidR="6DDEA648">
        <w:rPr>
          <w:rFonts w:ascii="Arial" w:hAnsi="Arial" w:cs="Arial"/>
          <w:sz w:val="24"/>
          <w:szCs w:val="24"/>
        </w:rPr>
        <w:t>take into account</w:t>
      </w:r>
      <w:r w:rsidRPr="6DDEA648" w:rsidR="6DDEA648">
        <w:rPr>
          <w:rFonts w:ascii="Arial" w:hAnsi="Arial" w:cs="Arial"/>
          <w:sz w:val="24"/>
          <w:szCs w:val="24"/>
        </w:rPr>
        <w:t xml:space="preserve"> what stage of learning the game the player has currently arrived at. Because </w:t>
      </w:r>
      <w:r w:rsidRPr="6DDEA648" w:rsidR="6DDEA648">
        <w:rPr>
          <w:rFonts w:ascii="Arial" w:hAnsi="Arial" w:cs="Arial"/>
          <w:sz w:val="24"/>
          <w:szCs w:val="24"/>
        </w:rPr>
        <w:t>it’s</w:t>
      </w:r>
      <w:r w:rsidRPr="6DDEA648" w:rsidR="6DDEA648">
        <w:rPr>
          <w:rFonts w:ascii="Arial" w:hAnsi="Arial" w:cs="Arial"/>
          <w:sz w:val="24"/>
          <w:szCs w:val="24"/>
        </w:rPr>
        <w:t xml:space="preserve"> a long-term process, patience and observation will ensure an adequate individual plan for developing the potential of a young player. Such a plan will be tailored to the player’s learning needs. It will also </w:t>
      </w:r>
      <w:r w:rsidRPr="6DDEA648" w:rsidR="6DDEA648">
        <w:rPr>
          <w:rFonts w:ascii="Arial" w:hAnsi="Arial" w:cs="Arial"/>
          <w:sz w:val="24"/>
          <w:szCs w:val="24"/>
        </w:rPr>
        <w:t>take into account</w:t>
      </w:r>
      <w:r w:rsidRPr="6DDEA648" w:rsidR="6DDEA648">
        <w:rPr>
          <w:rFonts w:ascii="Arial" w:hAnsi="Arial" w:cs="Arial"/>
          <w:sz w:val="24"/>
          <w:szCs w:val="24"/>
        </w:rPr>
        <w:t xml:space="preserve"> hard and soft skills in equal measure. Development of potential in these areas will be closer to the </w:t>
      </w:r>
      <w:r w:rsidRPr="6DDEA648" w:rsidR="6DDEA648">
        <w:rPr>
          <w:rFonts w:ascii="Arial" w:hAnsi="Arial" w:cs="Arial"/>
          <w:sz w:val="24"/>
          <w:szCs w:val="24"/>
        </w:rPr>
        <w:t>optimum</w:t>
      </w:r>
      <w:r w:rsidRPr="6DDEA648" w:rsidR="6DDEA648">
        <w:rPr>
          <w:rFonts w:ascii="Arial" w:hAnsi="Arial" w:cs="Arial"/>
          <w:sz w:val="24"/>
          <w:szCs w:val="24"/>
        </w:rPr>
        <w:t>.</w:t>
      </w:r>
    </w:p>
    <w:p xmlns:wp14="http://schemas.microsoft.com/office/word/2010/wordml" w:rsidRPr="008B2C77" w:rsidR="00FD3242" w:rsidP="005055DF" w:rsidRDefault="00FD3242" w14:paraId="6537F28F" wp14:textId="77777777">
      <w:pPr>
        <w:spacing w:after="0" w:line="480" w:lineRule="auto"/>
        <w:ind w:right="-613"/>
        <w:jc w:val="both"/>
        <w:rPr>
          <w:del w:author="Gary Smailes" w:date="2024-02-08T14:56:57.881Z" w:id="1190841061"/>
          <w:rFonts w:ascii="Arial" w:hAnsi="Arial" w:cs="Arial"/>
          <w:sz w:val="24"/>
          <w:szCs w:val="24"/>
        </w:rPr>
      </w:pPr>
    </w:p>
    <w:p xmlns:wp14="http://schemas.microsoft.com/office/word/2010/wordml" w:rsidRPr="008B2C77" w:rsidR="00FD3242" w:rsidP="005055DF" w:rsidRDefault="00FD3242" w14:paraId="6DFB9E20" wp14:textId="77777777">
      <w:pPr>
        <w:spacing w:after="0" w:line="480" w:lineRule="auto"/>
        <w:ind w:right="-613"/>
        <w:jc w:val="both"/>
        <w:rPr>
          <w:del w:author="Gary Smailes" w:date="2024-02-08T14:56:57.88Z" w:id="1121304475"/>
          <w:rFonts w:ascii="Arial" w:hAnsi="Arial" w:cs="Arial"/>
          <w:sz w:val="24"/>
          <w:szCs w:val="24"/>
        </w:rPr>
      </w:pPr>
    </w:p>
    <w:p xmlns:wp14="http://schemas.microsoft.com/office/word/2010/wordml" w:rsidRPr="008B2C77" w:rsidR="00FD3242" w:rsidP="005055DF" w:rsidRDefault="00FD3242" w14:paraId="70DF9E56" wp14:textId="77777777">
      <w:pPr>
        <w:spacing w:after="0" w:line="480" w:lineRule="auto"/>
        <w:ind w:right="-613"/>
        <w:jc w:val="both"/>
        <w:rPr>
          <w:del w:author="Gary Smailes" w:date="2024-02-08T14:56:57.88Z" w:id="305771560"/>
          <w:rFonts w:ascii="Arial" w:hAnsi="Arial" w:cs="Arial"/>
          <w:sz w:val="24"/>
          <w:szCs w:val="24"/>
        </w:rPr>
      </w:pPr>
    </w:p>
    <w:p xmlns:wp14="http://schemas.microsoft.com/office/word/2010/wordml" w:rsidRPr="008B2C77" w:rsidR="00FD3242" w:rsidP="005055DF" w:rsidRDefault="00FD3242" w14:paraId="44E871BC" wp14:textId="77777777">
      <w:pPr>
        <w:spacing w:after="0" w:line="480" w:lineRule="auto"/>
        <w:ind w:right="-613"/>
        <w:jc w:val="both"/>
        <w:rPr>
          <w:del w:author="Gary Smailes" w:date="2024-02-08T14:56:57.88Z" w:id="1708091630"/>
          <w:rFonts w:ascii="Arial" w:hAnsi="Arial" w:cs="Arial"/>
          <w:sz w:val="24"/>
          <w:szCs w:val="24"/>
        </w:rPr>
      </w:pPr>
    </w:p>
    <w:p xmlns:wp14="http://schemas.microsoft.com/office/word/2010/wordml" w:rsidRPr="008B2C77" w:rsidR="00FD3242" w:rsidP="005055DF" w:rsidRDefault="00FD3242" w14:paraId="144A5D23" wp14:textId="77777777">
      <w:pPr>
        <w:spacing w:after="0" w:line="480" w:lineRule="auto"/>
        <w:ind w:right="-613"/>
        <w:jc w:val="both"/>
        <w:rPr>
          <w:del w:author="Gary Smailes" w:date="2024-02-08T14:56:57.879Z" w:id="451870542"/>
          <w:rFonts w:ascii="Arial" w:hAnsi="Arial" w:cs="Arial"/>
          <w:sz w:val="24"/>
          <w:szCs w:val="24"/>
        </w:rPr>
      </w:pPr>
    </w:p>
    <w:p xmlns:wp14="http://schemas.microsoft.com/office/word/2010/wordml" w:rsidRPr="008B2C77" w:rsidR="00FD3242" w:rsidP="005055DF" w:rsidRDefault="00FD3242" w14:paraId="738610EB" wp14:textId="77777777">
      <w:pPr>
        <w:spacing w:after="0" w:line="480" w:lineRule="auto"/>
        <w:ind w:right="-613"/>
        <w:jc w:val="both"/>
        <w:rPr>
          <w:del w:author="Gary Smailes" w:date="2024-02-08T14:56:57.878Z" w:id="1817990786"/>
          <w:rFonts w:ascii="Arial" w:hAnsi="Arial" w:cs="Arial"/>
          <w:sz w:val="24"/>
          <w:szCs w:val="24"/>
        </w:rPr>
      </w:pPr>
    </w:p>
    <w:p w:rsidR="6DDEA648" w:rsidRDefault="6DDEA648" w14:paraId="5B22FC94" w14:textId="1D7669B1">
      <w:r>
        <w:br w:type="page"/>
      </w:r>
    </w:p>
    <w:p xmlns:wp14="http://schemas.microsoft.com/office/word/2010/wordml" w:rsidRPr="008B2C77" w:rsidR="00A924BE" w:rsidP="005055DF" w:rsidRDefault="00106C2C" w14:paraId="61410F4C" wp14:textId="77777777">
      <w:pPr>
        <w:spacing w:after="0" w:line="480" w:lineRule="auto"/>
        <w:ind w:right="-613"/>
        <w:jc w:val="both"/>
        <w:rPr>
          <w:rFonts w:ascii="Arial" w:hAnsi="Arial" w:cs="Arial"/>
          <w:b/>
          <w:bCs/>
          <w:sz w:val="24"/>
          <w:szCs w:val="24"/>
        </w:rPr>
      </w:pPr>
      <w:r w:rsidRPr="008B2C77">
        <w:rPr>
          <w:rFonts w:ascii="Arial" w:hAnsi="Arial" w:cs="Arial"/>
          <w:b/>
          <w:sz w:val="24"/>
          <w:szCs w:val="24"/>
        </w:rPr>
        <w:t xml:space="preserve">Chapter 3: Training and </w:t>
      </w:r>
      <w:r w:rsidRPr="008B2C77" w:rsidR="001712A1">
        <w:rPr>
          <w:rFonts w:ascii="Arial" w:hAnsi="Arial" w:cs="Arial"/>
          <w:b/>
          <w:sz w:val="24"/>
          <w:szCs w:val="24"/>
        </w:rPr>
        <w:t>Coaches</w:t>
      </w:r>
    </w:p>
    <w:p xmlns:wp14="http://schemas.microsoft.com/office/word/2010/wordml" w:rsidRPr="008B2C77" w:rsidR="00A924BE" w:rsidP="2513BBC5" w:rsidRDefault="00A924BE" w14:paraId="730D9070" wp14:textId="2DA2652C">
      <w:pPr>
        <w:spacing w:after="0" w:line="480" w:lineRule="auto"/>
        <w:ind w:right="-613"/>
        <w:jc w:val="both"/>
        <w:rPr>
          <w:ins w:author="Gary Smailes" w:date="2024-02-09T10:27:55.62Z" w:id="1289547997"/>
          <w:rFonts w:ascii="Arial" w:hAnsi="Arial" w:cs="Arial"/>
          <w:sz w:val="24"/>
          <w:szCs w:val="24"/>
        </w:rPr>
      </w:pPr>
      <w:del w:author="Gary Smailes" w:date="2024-02-08T14:57:00.458Z" w:id="775364440">
        <w:r w:rsidRPr="2513BBC5" w:rsidDel="2513BBC5">
          <w:rPr>
            <w:rFonts w:ascii="Arial" w:hAnsi="Arial" w:cs="Arial"/>
            <w:b w:val="1"/>
            <w:bCs w:val="1"/>
            <w:sz w:val="24"/>
            <w:szCs w:val="24"/>
          </w:rPr>
          <w:delText xml:space="preserve">    </w:delText>
        </w:r>
      </w:del>
      <w:r w:rsidRPr="2513BBC5" w:rsidR="2513BBC5">
        <w:rPr>
          <w:rFonts w:ascii="Arial" w:hAnsi="Arial" w:cs="Arial"/>
          <w:sz w:val="24"/>
          <w:szCs w:val="24"/>
        </w:rPr>
        <w:t xml:space="preserve">Street games develop children's potential in a freer, more </w:t>
      </w:r>
      <w:r w:rsidRPr="2513BBC5" w:rsidR="2513BBC5">
        <w:rPr>
          <w:rFonts w:ascii="Arial" w:hAnsi="Arial" w:cs="Arial"/>
          <w:sz w:val="24"/>
          <w:szCs w:val="24"/>
        </w:rPr>
        <w:t>enthusiastic</w:t>
      </w:r>
      <w:r w:rsidRPr="2513BBC5" w:rsidR="2513BBC5">
        <w:rPr>
          <w:rFonts w:ascii="Arial" w:hAnsi="Arial" w:cs="Arial"/>
          <w:sz w:val="24"/>
          <w:szCs w:val="24"/>
        </w:rPr>
        <w:t xml:space="preserve"> and independent way. When I was a child, I spent a lot of free time with my peers just playing football on the street. I have already mentioned South America (Brazil, Argentina), where adolescents are passionate about playing in the street from dawn to dusk. </w:t>
      </w:r>
      <w:r w:rsidRPr="2513BBC5" w:rsidR="2513BBC5">
        <w:rPr>
          <w:rFonts w:ascii="Arial" w:hAnsi="Arial" w:cs="Arial"/>
          <w:sz w:val="24"/>
          <w:szCs w:val="24"/>
        </w:rPr>
        <w:t>To a large extent, this</w:t>
      </w:r>
      <w:r w:rsidRPr="2513BBC5" w:rsidR="2513BBC5">
        <w:rPr>
          <w:rFonts w:ascii="Arial" w:hAnsi="Arial" w:cs="Arial"/>
          <w:sz w:val="24"/>
          <w:szCs w:val="24"/>
        </w:rPr>
        <w:t xml:space="preserve"> has a positive impact on the development of potential and the fact that Brazil is the source of the largest number of professional footballers in the world. Of course, times have changed. Computers, </w:t>
      </w:r>
      <w:r w:rsidRPr="2513BBC5" w:rsidR="2513BBC5">
        <w:rPr>
          <w:rFonts w:ascii="Arial" w:hAnsi="Arial" w:cs="Arial"/>
          <w:sz w:val="24"/>
          <w:szCs w:val="24"/>
        </w:rPr>
        <w:t>smartphones</w:t>
      </w:r>
      <w:r w:rsidRPr="2513BBC5" w:rsidR="2513BBC5">
        <w:rPr>
          <w:rFonts w:ascii="Arial" w:hAnsi="Arial" w:cs="Arial"/>
          <w:sz w:val="24"/>
          <w:szCs w:val="24"/>
        </w:rPr>
        <w:t xml:space="preserve"> and digital technology in general have meant that far fewer youngsters are involved in any physical activity, not to mention practicing it on the street or in the park. Street games have been replaced by computer games. </w:t>
      </w:r>
    </w:p>
    <w:p xmlns:wp14="http://schemas.microsoft.com/office/word/2010/wordml" w:rsidRPr="008B2C77" w:rsidR="00A924BE" w:rsidP="2513BBC5" w:rsidRDefault="00A924BE" w14:paraId="778ED556" wp14:textId="7E88A39B">
      <w:pPr>
        <w:pStyle w:val="Normal"/>
        <w:suppressLineNumbers w:val="0"/>
        <w:bidi w:val="0"/>
        <w:spacing w:before="0" w:beforeAutospacing="off" w:after="0" w:afterAutospacing="off" w:line="480" w:lineRule="auto"/>
        <w:ind w:left="0" w:right="-613" w:firstLine="720"/>
        <w:jc w:val="both"/>
        <w:rPr>
          <w:ins w:author="Gary Smailes" w:date="2024-02-09T10:30:07.848Z" w:id="1375940277"/>
          <w:rFonts w:ascii="Arial" w:hAnsi="Arial" w:cs="Arial"/>
          <w:sz w:val="24"/>
          <w:szCs w:val="24"/>
        </w:rPr>
        <w:pPrChange w:author="Gary Smailes" w:date="2024-02-09T10:29:32.676Z">
          <w:pPr>
            <w:spacing w:after="0" w:line="480" w:lineRule="auto"/>
            <w:ind w:right="-613"/>
            <w:jc w:val="both"/>
          </w:pPr>
        </w:pPrChange>
      </w:pPr>
      <w:r w:rsidRPr="2513BBC5" w:rsidR="2513BBC5">
        <w:rPr>
          <w:rFonts w:ascii="Arial" w:hAnsi="Arial" w:cs="Arial"/>
          <w:sz w:val="24"/>
          <w:szCs w:val="24"/>
        </w:rPr>
        <w:t xml:space="preserve">According to a UK </w:t>
      </w:r>
      <w:ins w:author="Gary Smailes" w:date="2024-02-09T10:29:28.07Z" w:id="2049564124">
        <w:r w:rsidRPr="2513BBC5" w:rsidR="2513BBC5">
          <w:rPr>
            <w:rFonts w:ascii="Arial" w:hAnsi="Arial" w:cs="Arial"/>
            <w:sz w:val="24"/>
            <w:szCs w:val="24"/>
          </w:rPr>
          <w:t>G</w:t>
        </w:r>
      </w:ins>
      <w:del w:author="Gary Smailes" w:date="2024-02-09T10:29:27.684Z" w:id="2005378246">
        <w:r w:rsidRPr="2513BBC5" w:rsidDel="2513BBC5">
          <w:rPr>
            <w:rFonts w:ascii="Arial" w:hAnsi="Arial" w:cs="Arial"/>
            <w:sz w:val="24"/>
            <w:szCs w:val="24"/>
          </w:rPr>
          <w:delText>g</w:delText>
        </w:r>
      </w:del>
      <w:r w:rsidRPr="2513BBC5" w:rsidR="2513BBC5">
        <w:rPr>
          <w:rFonts w:ascii="Arial" w:hAnsi="Arial" w:cs="Arial"/>
          <w:sz w:val="24"/>
          <w:szCs w:val="24"/>
        </w:rPr>
        <w:t xml:space="preserve">overnment study (2021-MVPA vs FMS Study 2018) children should receive a minimum of </w:t>
      </w:r>
      <w:del w:author="Gary Smailes" w:date="2024-02-09T10:29:32.61Z" w:id="315014449">
        <w:r w:rsidRPr="2513BBC5" w:rsidDel="2513BBC5">
          <w:rPr>
            <w:rFonts w:ascii="Arial" w:hAnsi="Arial" w:cs="Arial"/>
            <w:sz w:val="24"/>
            <w:szCs w:val="24"/>
          </w:rPr>
          <w:delText xml:space="preserve">60 </w:delText>
        </w:r>
      </w:del>
      <w:ins w:author="Gary Smailes" w:date="2024-02-09T10:29:34.523Z" w:id="789601865">
        <w:r w:rsidRPr="2513BBC5" w:rsidR="2513BBC5">
          <w:rPr>
            <w:rFonts w:ascii="Arial" w:hAnsi="Arial" w:cs="Arial"/>
            <w:sz w:val="24"/>
            <w:szCs w:val="24"/>
          </w:rPr>
          <w:t xml:space="preserve">sixty </w:t>
        </w:r>
      </w:ins>
      <w:r w:rsidRPr="2513BBC5" w:rsidR="2513BBC5">
        <w:rPr>
          <w:rFonts w:ascii="Arial" w:hAnsi="Arial" w:cs="Arial"/>
          <w:sz w:val="24"/>
          <w:szCs w:val="24"/>
        </w:rPr>
        <w:t xml:space="preserve">minutes of physical activity a day. Unfortunately, according to this same research, only 48.6% of children meet these criteria! And the same study found that during ordinary playtime at school and during team games, children receive more MVPA (moderate to vigorous physical activities) than during physical education classes or games played individually. Another interesting fact revealed by the study is that the difference in fundamental motor skills (FMS) between children from the UK and China is: 35-38% for the UK and 83-87% for China (in </w:t>
      </w:r>
      <w:ins w:author="Gary Smailes" w:date="2024-02-09T10:30:04.794Z" w:id="1747946068">
        <w:r w:rsidRPr="2513BBC5" w:rsidR="2513BBC5">
          <w:rPr>
            <w:rFonts w:ascii="Arial" w:hAnsi="Arial" w:cs="Arial"/>
            <w:sz w:val="24"/>
            <w:szCs w:val="24"/>
          </w:rPr>
          <w:t>ten</w:t>
        </w:r>
      </w:ins>
      <w:del w:author="Gary Smailes" w:date="2024-02-09T10:30:03.994Z" w:id="510443560">
        <w:r w:rsidRPr="2513BBC5" w:rsidDel="2513BBC5">
          <w:rPr>
            <w:rFonts w:ascii="Arial" w:hAnsi="Arial" w:cs="Arial"/>
            <w:sz w:val="24"/>
            <w:szCs w:val="24"/>
          </w:rPr>
          <w:delText>10</w:delText>
        </w:r>
      </w:del>
      <w:r w:rsidRPr="2513BBC5" w:rsidR="2513BBC5">
        <w:rPr>
          <w:rFonts w:ascii="Arial" w:hAnsi="Arial" w:cs="Arial"/>
          <w:sz w:val="24"/>
          <w:szCs w:val="24"/>
        </w:rPr>
        <w:t xml:space="preserve">-year-olds). </w:t>
      </w:r>
    </w:p>
    <w:p xmlns:wp14="http://schemas.microsoft.com/office/word/2010/wordml" w:rsidRPr="008B2C77" w:rsidR="00A924BE" w:rsidP="2513BBC5" w:rsidRDefault="00A924BE" w14:paraId="1066DD00" wp14:textId="70E550FF">
      <w:pPr>
        <w:pStyle w:val="Normal"/>
        <w:suppressLineNumbers w:val="0"/>
        <w:bidi w:val="0"/>
        <w:spacing w:before="0" w:beforeAutospacing="off" w:after="0" w:afterAutospacing="off" w:line="480" w:lineRule="auto"/>
        <w:ind w:left="0" w:right="-613" w:firstLine="720"/>
        <w:jc w:val="both"/>
        <w:rPr>
          <w:ins w:author="Gary Smailes" w:date="2024-02-09T10:30:30.989Z" w:id="1832077376"/>
          <w:rFonts w:ascii="Arial" w:hAnsi="Arial" w:cs="Arial"/>
          <w:sz w:val="24"/>
          <w:szCs w:val="24"/>
        </w:rPr>
      </w:pPr>
      <w:r w:rsidRPr="2513BBC5" w:rsidR="2513BBC5">
        <w:rPr>
          <w:rFonts w:ascii="Arial" w:hAnsi="Arial" w:cs="Arial"/>
          <w:sz w:val="24"/>
          <w:szCs w:val="24"/>
        </w:rPr>
        <w:t xml:space="preserve">From this research we can conclude that children in Wales and England (where the study was conducted) play sports only during organized and highly structured sports training in clubs </w:t>
      </w:r>
      <w:r w:rsidRPr="2513BBC5" w:rsidR="2513BBC5">
        <w:rPr>
          <w:rFonts w:ascii="Arial" w:hAnsi="Arial" w:cs="Arial"/>
          <w:sz w:val="24"/>
          <w:szCs w:val="24"/>
        </w:rPr>
        <w:t>established</w:t>
      </w:r>
      <w:r w:rsidRPr="2513BBC5" w:rsidR="2513BBC5">
        <w:rPr>
          <w:rFonts w:ascii="Arial" w:hAnsi="Arial" w:cs="Arial"/>
          <w:sz w:val="24"/>
          <w:szCs w:val="24"/>
        </w:rPr>
        <w:t xml:space="preserve"> for this purpose. Another conclusion is that team games and ordinary play during breaks between lessons at school </w:t>
      </w:r>
      <w:r w:rsidRPr="2513BBC5" w:rsidR="2513BBC5">
        <w:rPr>
          <w:rFonts w:ascii="Arial" w:hAnsi="Arial" w:cs="Arial"/>
          <w:sz w:val="24"/>
          <w:szCs w:val="24"/>
        </w:rPr>
        <w:t>provide</w:t>
      </w:r>
      <w:r w:rsidRPr="2513BBC5" w:rsidR="2513BBC5">
        <w:rPr>
          <w:rFonts w:ascii="Arial" w:hAnsi="Arial" w:cs="Arial"/>
          <w:sz w:val="24"/>
          <w:szCs w:val="24"/>
        </w:rPr>
        <w:t xml:space="preserve"> youngsters more fun and </w:t>
      </w:r>
      <w:r w:rsidRPr="2513BBC5" w:rsidR="2513BBC5">
        <w:rPr>
          <w:rFonts w:ascii="Arial" w:hAnsi="Arial" w:cs="Arial"/>
          <w:sz w:val="24"/>
          <w:szCs w:val="24"/>
        </w:rPr>
        <w:t>perhaps that's</w:t>
      </w:r>
      <w:r w:rsidRPr="2513BBC5" w:rsidR="2513BBC5">
        <w:rPr>
          <w:rFonts w:ascii="Arial" w:hAnsi="Arial" w:cs="Arial"/>
          <w:sz w:val="24"/>
          <w:szCs w:val="24"/>
        </w:rPr>
        <w:t xml:space="preserve"> why their physical activity increases. During this time, children have more freedom, they make their own decisions, set their own rules, learn to adapt themselves, and develop the soft as well as hard skills that were mentioned in the </w:t>
      </w:r>
      <w:r w:rsidRPr="2513BBC5" w:rsidR="2513BBC5">
        <w:rPr>
          <w:rFonts w:ascii="Arial" w:hAnsi="Arial" w:cs="Arial"/>
          <w:sz w:val="24"/>
          <w:szCs w:val="24"/>
        </w:rPr>
        <w:t>previous</w:t>
      </w:r>
      <w:r w:rsidRPr="2513BBC5" w:rsidR="2513BBC5">
        <w:rPr>
          <w:rFonts w:ascii="Arial" w:hAnsi="Arial" w:cs="Arial"/>
          <w:sz w:val="24"/>
          <w:szCs w:val="24"/>
        </w:rPr>
        <w:t xml:space="preserve"> chapter. </w:t>
      </w:r>
    </w:p>
    <w:p xmlns:wp14="http://schemas.microsoft.com/office/word/2010/wordml" w:rsidRPr="008B2C77" w:rsidR="00A924BE" w:rsidP="2513BBC5" w:rsidRDefault="00A924BE" w14:paraId="04041041" wp14:textId="01EBF7F1">
      <w:pPr>
        <w:pStyle w:val="Normal"/>
        <w:suppressLineNumbers w:val="0"/>
        <w:bidi w:val="0"/>
        <w:spacing w:before="0" w:beforeAutospacing="off" w:after="0" w:afterAutospacing="off" w:line="480" w:lineRule="auto"/>
        <w:ind w:left="0" w:right="-613" w:firstLine="720"/>
        <w:jc w:val="both"/>
        <w:rPr>
          <w:rFonts w:ascii="Arial" w:hAnsi="Arial" w:cs="Arial"/>
          <w:sz w:val="24"/>
          <w:szCs w:val="24"/>
        </w:rPr>
      </w:pPr>
      <w:r w:rsidRPr="2513BBC5" w:rsidR="2513BBC5">
        <w:rPr>
          <w:rFonts w:ascii="Arial" w:hAnsi="Arial" w:cs="Arial"/>
          <w:sz w:val="24"/>
          <w:szCs w:val="24"/>
        </w:rPr>
        <w:t xml:space="preserve">Since it cannot be denied that street games have practically ceased to exist, professional academies find they </w:t>
      </w:r>
      <w:r w:rsidRPr="2513BBC5" w:rsidR="2513BBC5">
        <w:rPr>
          <w:rFonts w:ascii="Arial" w:hAnsi="Arial" w:cs="Arial"/>
          <w:sz w:val="24"/>
          <w:szCs w:val="24"/>
        </w:rPr>
        <w:t>have to</w:t>
      </w:r>
      <w:r w:rsidRPr="2513BBC5" w:rsidR="2513BBC5">
        <w:rPr>
          <w:rFonts w:ascii="Arial" w:hAnsi="Arial" w:cs="Arial"/>
          <w:sz w:val="24"/>
          <w:szCs w:val="24"/>
        </w:rPr>
        <w:t xml:space="preserve"> recruit a whole army of coaches qualified in motor </w:t>
      </w:r>
      <w:r w:rsidRPr="2513BBC5" w:rsidR="2513BBC5">
        <w:rPr>
          <w:rFonts w:ascii="Arial" w:hAnsi="Arial" w:cs="Arial"/>
          <w:sz w:val="24"/>
          <w:szCs w:val="24"/>
        </w:rPr>
        <w:t>methodology</w:t>
      </w:r>
      <w:r w:rsidRPr="2513BBC5" w:rsidR="2513BBC5">
        <w:rPr>
          <w:rFonts w:ascii="Arial" w:hAnsi="Arial" w:cs="Arial"/>
          <w:sz w:val="24"/>
          <w:szCs w:val="24"/>
        </w:rPr>
        <w:t xml:space="preserve">, basic motor skills and sports science. They do so </w:t>
      </w:r>
      <w:r w:rsidRPr="2513BBC5" w:rsidR="2513BBC5">
        <w:rPr>
          <w:rFonts w:ascii="Arial" w:hAnsi="Arial" w:cs="Arial"/>
          <w:sz w:val="24"/>
          <w:szCs w:val="24"/>
        </w:rPr>
        <w:t>in order to</w:t>
      </w:r>
      <w:r w:rsidRPr="2513BBC5" w:rsidR="2513BBC5">
        <w:rPr>
          <w:rFonts w:ascii="Arial" w:hAnsi="Arial" w:cs="Arial"/>
          <w:sz w:val="24"/>
          <w:szCs w:val="24"/>
        </w:rPr>
        <w:t xml:space="preserve"> minimize the effects of declining motor activity in children and adolescents and </w:t>
      </w:r>
      <w:r w:rsidRPr="2513BBC5" w:rsidR="2513BBC5">
        <w:rPr>
          <w:rFonts w:ascii="Arial" w:hAnsi="Arial" w:cs="Arial"/>
          <w:sz w:val="24"/>
          <w:szCs w:val="24"/>
        </w:rPr>
        <w:t>eliminate</w:t>
      </w:r>
      <w:r w:rsidRPr="2513BBC5" w:rsidR="2513BBC5">
        <w:rPr>
          <w:rFonts w:ascii="Arial" w:hAnsi="Arial" w:cs="Arial"/>
          <w:sz w:val="24"/>
          <w:szCs w:val="24"/>
        </w:rPr>
        <w:t xml:space="preserve"> bad motor habits. However, this </w:t>
      </w:r>
      <w:r w:rsidRPr="2513BBC5" w:rsidR="2513BBC5">
        <w:rPr>
          <w:rFonts w:ascii="Arial" w:hAnsi="Arial" w:cs="Arial"/>
          <w:sz w:val="24"/>
          <w:szCs w:val="24"/>
        </w:rPr>
        <w:t>doesn’t</w:t>
      </w:r>
      <w:r w:rsidRPr="2513BBC5" w:rsidR="2513BBC5">
        <w:rPr>
          <w:rFonts w:ascii="Arial" w:hAnsi="Arial" w:cs="Arial"/>
          <w:sz w:val="24"/>
          <w:szCs w:val="24"/>
        </w:rPr>
        <w:t xml:space="preserve"> necessarily have a positive impact on developing the potential of talented young players. The effect of such highly professionalized training and structure is children losing valuable time that could be better spent playing football and thus not only increasing their physical activity, but also improving their skills. </w:t>
      </w:r>
    </w:p>
    <w:p xmlns:wp14="http://schemas.microsoft.com/office/word/2010/wordml" w:rsidRPr="008B2C77" w:rsidR="005400A7" w:rsidP="005055DF" w:rsidRDefault="005400A7" w14:paraId="73DF379B" wp14:textId="1D253D64">
      <w:pPr>
        <w:spacing w:after="0" w:line="480" w:lineRule="auto"/>
        <w:ind w:right="-613"/>
        <w:jc w:val="both"/>
        <w:rPr>
          <w:rFonts w:ascii="Arial" w:hAnsi="Arial" w:cs="Arial"/>
          <w:sz w:val="24"/>
          <w:szCs w:val="24"/>
        </w:rPr>
      </w:pPr>
      <w:r w:rsidRPr="2513BBC5" w:rsidR="2513BBC5">
        <w:rPr>
          <w:rFonts w:ascii="Arial" w:hAnsi="Arial" w:cs="Arial"/>
          <w:sz w:val="24"/>
          <w:szCs w:val="24"/>
        </w:rPr>
        <w:t xml:space="preserve">     </w:t>
      </w:r>
      <w:r w:rsidRPr="2513BBC5" w:rsidR="2513BBC5">
        <w:rPr>
          <w:rFonts w:ascii="Arial" w:hAnsi="Arial" w:cs="Arial"/>
          <w:sz w:val="24"/>
          <w:szCs w:val="24"/>
        </w:rPr>
        <w:t>It would seem that the</w:t>
      </w:r>
      <w:r w:rsidRPr="2513BBC5" w:rsidR="2513BBC5">
        <w:rPr>
          <w:rFonts w:ascii="Arial" w:hAnsi="Arial" w:cs="Arial"/>
          <w:sz w:val="24"/>
          <w:szCs w:val="24"/>
        </w:rPr>
        <w:t xml:space="preserve"> academies are</w:t>
      </w:r>
      <w:ins w:author="Gary Smailes" w:date="2024-02-09T10:31:25.768Z" w:id="753298888">
        <w:r w:rsidRPr="2513BBC5" w:rsidR="2513BBC5">
          <w:rPr>
            <w:rFonts w:ascii="Arial" w:hAnsi="Arial" w:cs="Arial"/>
            <w:sz w:val="24"/>
            <w:szCs w:val="24"/>
          </w:rPr>
          <w:t>,</w:t>
        </w:r>
      </w:ins>
      <w:r w:rsidRPr="2513BBC5" w:rsidR="2513BBC5">
        <w:rPr>
          <w:rFonts w:ascii="Arial" w:hAnsi="Arial" w:cs="Arial"/>
          <w:sz w:val="24"/>
          <w:szCs w:val="24"/>
        </w:rPr>
        <w:t xml:space="preserve"> </w:t>
      </w:r>
      <w:r w:rsidRPr="2513BBC5" w:rsidR="2513BBC5">
        <w:rPr>
          <w:rFonts w:ascii="Arial" w:hAnsi="Arial" w:cs="Arial"/>
          <w:sz w:val="24"/>
          <w:szCs w:val="24"/>
        </w:rPr>
        <w:t>to some extent</w:t>
      </w:r>
      <w:ins w:author="Gary Smailes" w:date="2024-02-09T10:31:27.81Z" w:id="1604775198">
        <w:r w:rsidRPr="2513BBC5" w:rsidR="2513BBC5">
          <w:rPr>
            <w:rFonts w:ascii="Arial" w:hAnsi="Arial" w:cs="Arial"/>
            <w:sz w:val="24"/>
            <w:szCs w:val="24"/>
          </w:rPr>
          <w:t>,</w:t>
        </w:r>
      </w:ins>
      <w:r w:rsidRPr="2513BBC5" w:rsidR="2513BBC5">
        <w:rPr>
          <w:rFonts w:ascii="Arial" w:hAnsi="Arial" w:cs="Arial"/>
          <w:sz w:val="24"/>
          <w:szCs w:val="24"/>
        </w:rPr>
        <w:t xml:space="preserve"> trying</w:t>
      </w:r>
      <w:r w:rsidRPr="2513BBC5" w:rsidR="2513BBC5">
        <w:rPr>
          <w:rFonts w:ascii="Arial" w:hAnsi="Arial" w:cs="Arial"/>
          <w:sz w:val="24"/>
          <w:szCs w:val="24"/>
        </w:rPr>
        <w:t xml:space="preserve"> to recreate street games, where the youngest children will be able to develop their mental and emotional potential. Training will therefore appropriately stimulate both cerebral hemispheres, the (thinking) one </w:t>
      </w:r>
      <w:r w:rsidRPr="2513BBC5" w:rsidR="2513BBC5">
        <w:rPr>
          <w:rFonts w:ascii="Arial" w:hAnsi="Arial" w:cs="Arial"/>
          <w:sz w:val="24"/>
          <w:szCs w:val="24"/>
        </w:rPr>
        <w:t>that’s</w:t>
      </w:r>
      <w:r w:rsidRPr="2513BBC5" w:rsidR="2513BBC5">
        <w:rPr>
          <w:rFonts w:ascii="Arial" w:hAnsi="Arial" w:cs="Arial"/>
          <w:sz w:val="24"/>
          <w:szCs w:val="24"/>
        </w:rPr>
        <w:t xml:space="preserve"> responsible for our basic needs and decisions and the other (emotional) one related to feelings and memory. This chapter will be about training, its </w:t>
      </w:r>
      <w:r w:rsidRPr="2513BBC5" w:rsidR="2513BBC5">
        <w:rPr>
          <w:rFonts w:ascii="Arial" w:hAnsi="Arial" w:cs="Arial"/>
          <w:sz w:val="24"/>
          <w:szCs w:val="24"/>
        </w:rPr>
        <w:t>various types</w:t>
      </w:r>
      <w:r w:rsidRPr="2513BBC5" w:rsidR="2513BBC5">
        <w:rPr>
          <w:rFonts w:ascii="Arial" w:hAnsi="Arial" w:cs="Arial"/>
          <w:sz w:val="24"/>
          <w:szCs w:val="24"/>
        </w:rPr>
        <w:t xml:space="preserve"> and whether it </w:t>
      </w:r>
      <w:r w:rsidRPr="2513BBC5" w:rsidR="2513BBC5">
        <w:rPr>
          <w:rFonts w:ascii="Arial" w:hAnsi="Arial" w:cs="Arial"/>
          <w:sz w:val="24"/>
          <w:szCs w:val="24"/>
        </w:rPr>
        <w:t>actually develops</w:t>
      </w:r>
      <w:r w:rsidRPr="2513BBC5" w:rsidR="2513BBC5">
        <w:rPr>
          <w:rFonts w:ascii="Arial" w:hAnsi="Arial" w:cs="Arial"/>
          <w:sz w:val="24"/>
          <w:szCs w:val="24"/>
        </w:rPr>
        <w:t xml:space="preserve"> learning potential to the extent it should. It will also be about ourselves, i.e. coaches. The issue here is whether the academy system allows coaches to properly develop the skills of children and adolescents to such an extent that they can fully realize their extraordinary potential to play football.</w:t>
      </w:r>
    </w:p>
    <w:p xmlns:wp14="http://schemas.microsoft.com/office/word/2010/wordml" w:rsidRPr="008B2C77" w:rsidR="004848AF" w:rsidP="005055DF" w:rsidRDefault="004848AF" w14:paraId="54F9AE05" wp14:textId="77777777">
      <w:pPr>
        <w:spacing w:after="0" w:line="480" w:lineRule="auto"/>
        <w:ind w:right="-613"/>
        <w:jc w:val="both"/>
        <w:rPr>
          <w:rFonts w:ascii="Arial" w:hAnsi="Arial" w:cs="Arial"/>
          <w:sz w:val="24"/>
          <w:szCs w:val="24"/>
        </w:rPr>
      </w:pPr>
      <w:r w:rsidRPr="008B2C77">
        <w:rPr>
          <w:rFonts w:ascii="Arial" w:hAnsi="Arial" w:cs="Arial"/>
          <w:sz w:val="24"/>
          <w:szCs w:val="24"/>
        </w:rPr>
        <w:t xml:space="preserve">   </w:t>
      </w:r>
    </w:p>
    <w:p xmlns:wp14="http://schemas.microsoft.com/office/word/2010/wordml" w:rsidRPr="008B2C77" w:rsidR="004848AF" w:rsidP="005055DF" w:rsidRDefault="004848AF" w14:paraId="637805D2" wp14:textId="77777777">
      <w:pPr>
        <w:spacing w:after="0" w:line="480" w:lineRule="auto"/>
        <w:ind w:right="-613"/>
        <w:jc w:val="both"/>
        <w:rPr>
          <w:rFonts w:ascii="Arial" w:hAnsi="Arial" w:cs="Arial"/>
          <w:sz w:val="24"/>
          <w:szCs w:val="24"/>
        </w:rPr>
      </w:pPr>
    </w:p>
    <w:p xmlns:wp14="http://schemas.microsoft.com/office/word/2010/wordml" w:rsidRPr="008B2C77" w:rsidR="004848AF" w:rsidP="005055DF" w:rsidRDefault="004848AF" w14:paraId="463F29E8" wp14:textId="77777777">
      <w:pPr>
        <w:spacing w:after="0" w:line="480" w:lineRule="auto"/>
        <w:ind w:right="-613"/>
        <w:jc w:val="both"/>
        <w:rPr>
          <w:rFonts w:ascii="Arial" w:hAnsi="Arial" w:cs="Arial"/>
          <w:sz w:val="24"/>
          <w:szCs w:val="24"/>
        </w:rPr>
      </w:pPr>
    </w:p>
    <w:p xmlns:wp14="http://schemas.microsoft.com/office/word/2010/wordml" w:rsidRPr="008B2C77" w:rsidR="004848AF" w:rsidP="005055DF" w:rsidRDefault="004848AF" w14:paraId="3B7B4B86" wp14:textId="77777777">
      <w:pPr>
        <w:spacing w:after="0" w:line="480" w:lineRule="auto"/>
        <w:ind w:right="-613"/>
        <w:jc w:val="both"/>
        <w:rPr>
          <w:rFonts w:ascii="Arial" w:hAnsi="Arial" w:cs="Arial"/>
          <w:sz w:val="24"/>
          <w:szCs w:val="24"/>
        </w:rPr>
      </w:pPr>
    </w:p>
    <w:p xmlns:wp14="http://schemas.microsoft.com/office/word/2010/wordml" w:rsidRPr="008B2C77" w:rsidR="004848AF" w:rsidP="005055DF" w:rsidRDefault="004848AF" w14:paraId="3A0FF5F2" wp14:textId="77777777">
      <w:pPr>
        <w:spacing w:after="0" w:line="480" w:lineRule="auto"/>
        <w:ind w:right="-613"/>
        <w:jc w:val="both"/>
        <w:rPr>
          <w:rFonts w:ascii="Arial" w:hAnsi="Arial" w:cs="Arial"/>
          <w:sz w:val="24"/>
          <w:szCs w:val="24"/>
        </w:rPr>
      </w:pPr>
    </w:p>
    <w:p xmlns:wp14="http://schemas.microsoft.com/office/word/2010/wordml" w:rsidRPr="008B2C77" w:rsidR="004848AF" w:rsidP="005055DF" w:rsidRDefault="004848AF" w14:paraId="5630AD66" wp14:textId="77777777">
      <w:pPr>
        <w:spacing w:after="0" w:line="480" w:lineRule="auto"/>
        <w:ind w:right="-613"/>
        <w:jc w:val="both"/>
        <w:rPr>
          <w:rFonts w:ascii="Arial" w:hAnsi="Arial" w:cs="Arial"/>
          <w:sz w:val="24"/>
          <w:szCs w:val="24"/>
        </w:rPr>
      </w:pPr>
    </w:p>
    <w:p xmlns:wp14="http://schemas.microsoft.com/office/word/2010/wordml" w:rsidRPr="008B2C77" w:rsidR="00472EB8" w:rsidP="005055DF" w:rsidRDefault="004848AF" w14:paraId="38E3F5CB" wp14:textId="77777777">
      <w:pPr>
        <w:spacing w:after="0" w:line="480" w:lineRule="auto"/>
        <w:ind w:right="-613"/>
        <w:jc w:val="both"/>
        <w:rPr>
          <w:rFonts w:ascii="Arial" w:hAnsi="Arial" w:cs="Arial"/>
          <w:b/>
          <w:bCs/>
          <w:sz w:val="24"/>
          <w:szCs w:val="24"/>
        </w:rPr>
      </w:pPr>
      <w:r w:rsidRPr="008B2C77">
        <w:rPr>
          <w:rFonts w:ascii="Arial" w:hAnsi="Arial" w:cs="Arial"/>
          <w:b/>
          <w:bCs/>
          <w:sz w:val="24"/>
          <w:szCs w:val="24"/>
        </w:rPr>
        <w:t xml:space="preserve">3.1 </w:t>
      </w:r>
      <w:r w:rsidRPr="008B2C77" w:rsidR="00151DB9">
        <w:rPr>
          <w:rFonts w:ascii="Arial" w:hAnsi="Arial" w:cs="Arial"/>
          <w:b/>
          <w:sz w:val="24"/>
          <w:szCs w:val="24"/>
        </w:rPr>
        <w:t xml:space="preserve">Is training really a reflection of how young players and their brains learn?   </w:t>
      </w:r>
    </w:p>
    <w:p xmlns:wp14="http://schemas.microsoft.com/office/word/2010/wordml" w:rsidRPr="008B2C77" w:rsidR="00472EB8" w:rsidP="2513BBC5" w:rsidRDefault="00472EB8" w14:paraId="36442B91" wp14:textId="60028D56">
      <w:pPr>
        <w:spacing w:after="0" w:line="480" w:lineRule="auto"/>
        <w:ind w:right="-613"/>
        <w:jc w:val="both"/>
        <w:rPr>
          <w:ins w:author="Gary Smailes" w:date="2024-02-09T10:42:22.417Z" w:id="1337047132"/>
          <w:rFonts w:ascii="Arial" w:hAnsi="Arial" w:cs="Arial"/>
          <w:sz w:val="24"/>
          <w:szCs w:val="24"/>
        </w:rPr>
      </w:pPr>
      <w:del w:author="Gary Smailes" w:date="2024-02-09T10:33:00.161Z" w:id="564267971">
        <w:r w:rsidRPr="2513BBC5" w:rsidDel="2513BBC5">
          <w:rPr>
            <w:rFonts w:ascii="Arial" w:hAnsi="Arial" w:cs="Arial"/>
            <w:b w:val="1"/>
            <w:bCs w:val="1"/>
            <w:sz w:val="24"/>
            <w:szCs w:val="24"/>
          </w:rPr>
          <w:delText xml:space="preserve"> </w:delText>
        </w:r>
      </w:del>
      <w:del w:author="Gary Smailes" w:date="2024-02-09T10:32:57.458Z" w:id="773678759">
        <w:r w:rsidRPr="2513BBC5" w:rsidDel="2513BBC5">
          <w:rPr>
            <w:rFonts w:ascii="Arial" w:hAnsi="Arial" w:cs="Arial"/>
            <w:b w:val="1"/>
            <w:bCs w:val="1"/>
            <w:sz w:val="24"/>
            <w:szCs w:val="24"/>
          </w:rPr>
          <w:delText xml:space="preserve">    </w:delText>
        </w:r>
      </w:del>
      <w:r w:rsidRPr="2513BBC5" w:rsidR="2513BBC5">
        <w:rPr>
          <w:rFonts w:ascii="Arial" w:hAnsi="Arial" w:cs="Arial"/>
          <w:sz w:val="24"/>
          <w:szCs w:val="24"/>
        </w:rPr>
        <w:t xml:space="preserve">Children with a talent for football have unlimited potential for personal and football related development. Therefore, </w:t>
      </w:r>
      <w:del w:author="Gary Smailes" w:date="2024-02-09T10:41:59.512Z" w:id="462920961">
        <w:r w:rsidRPr="2513BBC5" w:rsidDel="2513BBC5">
          <w:rPr>
            <w:rFonts w:ascii="Arial" w:hAnsi="Arial" w:cs="Arial"/>
            <w:sz w:val="24"/>
            <w:szCs w:val="24"/>
          </w:rPr>
          <w:delText>in order to</w:delText>
        </w:r>
      </w:del>
      <w:ins w:author="Gary Smailes" w:date="2024-02-09T10:41:59.517Z" w:id="1387445415">
        <w:r w:rsidRPr="2513BBC5" w:rsidR="2513BBC5">
          <w:rPr>
            <w:rFonts w:ascii="Arial" w:hAnsi="Arial" w:cs="Arial"/>
            <w:sz w:val="24"/>
            <w:szCs w:val="24"/>
          </w:rPr>
          <w:t>to</w:t>
        </w:r>
      </w:ins>
      <w:r w:rsidRPr="2513BBC5" w:rsidR="2513BBC5">
        <w:rPr>
          <w:rFonts w:ascii="Arial" w:hAnsi="Arial" w:cs="Arial"/>
          <w:sz w:val="24"/>
          <w:szCs w:val="24"/>
        </w:rPr>
        <w:t xml:space="preserve"> develop this extraordinary potential, it is necessary to know the basic learning needs of players. Knowledge about the learning process, how children and adolescents and their brains learn is needed </w:t>
      </w:r>
      <w:del w:author="Gary Smailes" w:date="2024-02-09T10:42:13.765Z" w:id="1284117713">
        <w:r w:rsidRPr="2513BBC5" w:rsidDel="2513BBC5">
          <w:rPr>
            <w:rFonts w:ascii="Arial" w:hAnsi="Arial" w:cs="Arial"/>
            <w:sz w:val="24"/>
            <w:szCs w:val="24"/>
          </w:rPr>
          <w:delText>in</w:delText>
        </w:r>
        <w:r w:rsidRPr="2513BBC5" w:rsidDel="2513BBC5">
          <w:rPr>
            <w:rFonts w:ascii="Arial" w:hAnsi="Arial" w:cs="Arial"/>
            <w:sz w:val="24"/>
            <w:szCs w:val="24"/>
          </w:rPr>
          <w:delText xml:space="preserve"> order to</w:delText>
        </w:r>
      </w:del>
      <w:ins w:author="Gary Smailes" w:date="2024-02-09T10:42:13.77Z" w:id="1136154427">
        <w:r w:rsidRPr="2513BBC5" w:rsidR="2513BBC5">
          <w:rPr>
            <w:rFonts w:ascii="Arial" w:hAnsi="Arial" w:cs="Arial"/>
            <w:sz w:val="24"/>
            <w:szCs w:val="24"/>
          </w:rPr>
          <w:t>to</w:t>
        </w:r>
      </w:ins>
      <w:r w:rsidRPr="2513BBC5" w:rsidR="2513BBC5">
        <w:rPr>
          <w:rFonts w:ascii="Arial" w:hAnsi="Arial" w:cs="Arial"/>
          <w:sz w:val="24"/>
          <w:szCs w:val="24"/>
        </w:rPr>
        <w:t xml:space="preserve"> effectively teach how to play football. Quoting the words of the great American basketball coach John Wooden "A coach is first and foremost a teacher", it </w:t>
      </w:r>
      <w:r w:rsidRPr="2513BBC5" w:rsidR="2513BBC5">
        <w:rPr>
          <w:rFonts w:ascii="Arial" w:hAnsi="Arial" w:cs="Arial"/>
          <w:sz w:val="24"/>
          <w:szCs w:val="24"/>
        </w:rPr>
        <w:t>can’t</w:t>
      </w:r>
      <w:r w:rsidRPr="2513BBC5" w:rsidR="2513BBC5">
        <w:rPr>
          <w:rFonts w:ascii="Arial" w:hAnsi="Arial" w:cs="Arial"/>
          <w:sz w:val="24"/>
          <w:szCs w:val="24"/>
        </w:rPr>
        <w:t xml:space="preserve"> be denied that a coach who </w:t>
      </w:r>
      <w:r w:rsidRPr="2513BBC5" w:rsidR="2513BBC5">
        <w:rPr>
          <w:rFonts w:ascii="Arial" w:hAnsi="Arial" w:cs="Arial"/>
          <w:sz w:val="24"/>
          <w:szCs w:val="24"/>
        </w:rPr>
        <w:t>doesn’t</w:t>
      </w:r>
      <w:r w:rsidRPr="2513BBC5" w:rsidR="2513BBC5">
        <w:rPr>
          <w:rFonts w:ascii="Arial" w:hAnsi="Arial" w:cs="Arial"/>
          <w:sz w:val="24"/>
          <w:szCs w:val="24"/>
        </w:rPr>
        <w:t xml:space="preserve"> understand the learning process and the resulting needs of his players will not be able to get the maximum out of their potential. </w:t>
      </w:r>
    </w:p>
    <w:p xmlns:wp14="http://schemas.microsoft.com/office/word/2010/wordml" w:rsidRPr="008B2C77" w:rsidR="00472EB8" w:rsidP="2513BBC5" w:rsidRDefault="00472EB8" w14:paraId="4DC7A95A" wp14:textId="694CD221">
      <w:pPr>
        <w:pStyle w:val="Normal"/>
        <w:suppressLineNumbers w:val="0"/>
        <w:bidi w:val="0"/>
        <w:spacing w:before="0" w:beforeAutospacing="off" w:after="0" w:afterAutospacing="off" w:line="480" w:lineRule="auto"/>
        <w:ind w:left="0" w:right="-613" w:firstLine="720"/>
        <w:jc w:val="both"/>
        <w:rPr>
          <w:rFonts w:ascii="Arial" w:hAnsi="Arial" w:cs="Arial"/>
          <w:sz w:val="24"/>
          <w:szCs w:val="24"/>
        </w:rPr>
        <w:pPrChange w:author="Gary Smailes" w:date="2024-02-09T10:42:26.404Z">
          <w:pPr>
            <w:spacing w:after="0" w:line="480" w:lineRule="auto"/>
            <w:ind w:right="-613"/>
            <w:jc w:val="both"/>
          </w:pPr>
        </w:pPrChange>
      </w:pPr>
      <w:r w:rsidRPr="2513BBC5" w:rsidR="2513BBC5">
        <w:rPr>
          <w:rFonts w:ascii="Arial" w:hAnsi="Arial" w:cs="Arial"/>
          <w:sz w:val="24"/>
          <w:szCs w:val="24"/>
        </w:rPr>
        <w:t xml:space="preserve">Having worked in this wonderful profession for over </w:t>
      </w:r>
      <w:del w:author="Gary Smailes" w:date="2024-02-09T10:42:26.354Z" w:id="584241348">
        <w:r w:rsidRPr="2513BBC5" w:rsidDel="2513BBC5">
          <w:rPr>
            <w:rFonts w:ascii="Arial" w:hAnsi="Arial" w:cs="Arial"/>
            <w:sz w:val="24"/>
            <w:szCs w:val="24"/>
          </w:rPr>
          <w:delText xml:space="preserve">20 </w:delText>
        </w:r>
      </w:del>
      <w:ins w:author="Gary Smailes" w:date="2024-02-09T10:42:28.604Z" w:id="1975626543">
        <w:r w:rsidRPr="2513BBC5" w:rsidR="2513BBC5">
          <w:rPr>
            <w:rFonts w:ascii="Arial" w:hAnsi="Arial" w:cs="Arial"/>
            <w:sz w:val="24"/>
            <w:szCs w:val="24"/>
          </w:rPr>
          <w:t xml:space="preserve">twenty </w:t>
        </w:r>
      </w:ins>
      <w:r w:rsidRPr="2513BBC5" w:rsidR="2513BBC5">
        <w:rPr>
          <w:rFonts w:ascii="Arial" w:hAnsi="Arial" w:cs="Arial"/>
          <w:sz w:val="24"/>
          <w:szCs w:val="24"/>
        </w:rPr>
        <w:t>years, almost ten of which were spent as a coach of youth groups at academy level, I believe that</w:t>
      </w:r>
      <w:del w:author="Gary Smailes" w:date="2024-02-09T10:42:39.051Z" w:id="1880458082">
        <w:r w:rsidRPr="2513BBC5" w:rsidDel="2513BBC5">
          <w:rPr>
            <w:rFonts w:ascii="Arial" w:hAnsi="Arial" w:cs="Arial"/>
            <w:sz w:val="24"/>
            <w:szCs w:val="24"/>
          </w:rPr>
          <w:delText xml:space="preserve"> </w:delText>
        </w:r>
        <w:r w:rsidRPr="2513BBC5" w:rsidDel="2513BBC5">
          <w:rPr>
            <w:rFonts w:ascii="Arial" w:hAnsi="Arial" w:cs="Arial"/>
            <w:sz w:val="24"/>
            <w:szCs w:val="24"/>
          </w:rPr>
          <w:delText>to a large extent</w:delText>
        </w:r>
      </w:del>
      <w:r w:rsidRPr="2513BBC5" w:rsidR="2513BBC5">
        <w:rPr>
          <w:rFonts w:ascii="Arial" w:hAnsi="Arial" w:cs="Arial"/>
          <w:sz w:val="24"/>
          <w:szCs w:val="24"/>
        </w:rPr>
        <w:t xml:space="preserve"> training </w:t>
      </w:r>
      <w:r w:rsidRPr="2513BBC5" w:rsidR="2513BBC5">
        <w:rPr>
          <w:rFonts w:ascii="Arial" w:hAnsi="Arial" w:cs="Arial"/>
          <w:sz w:val="24"/>
          <w:szCs w:val="24"/>
        </w:rPr>
        <w:t>fails to</w:t>
      </w:r>
      <w:r w:rsidRPr="2513BBC5" w:rsidR="2513BBC5">
        <w:rPr>
          <w:rFonts w:ascii="Arial" w:hAnsi="Arial" w:cs="Arial"/>
          <w:sz w:val="24"/>
          <w:szCs w:val="24"/>
        </w:rPr>
        <w:t xml:space="preserve"> reflect how young players assimilate knowledge. This has a negative impact on the development of talented children and the great opportunities they have that predispose them to play football. This gap is currently being filled to some extent. Coaches attending educational courses to gain the highest qualifications in youth football are now being </w:t>
      </w:r>
      <w:r w:rsidRPr="2513BBC5" w:rsidR="2513BBC5">
        <w:rPr>
          <w:rFonts w:ascii="Arial" w:hAnsi="Arial" w:cs="Arial"/>
          <w:sz w:val="24"/>
          <w:szCs w:val="24"/>
        </w:rPr>
        <w:t>provided</w:t>
      </w:r>
      <w:r w:rsidRPr="2513BBC5" w:rsidR="2513BBC5">
        <w:rPr>
          <w:rFonts w:ascii="Arial" w:hAnsi="Arial" w:cs="Arial"/>
          <w:sz w:val="24"/>
          <w:szCs w:val="24"/>
        </w:rPr>
        <w:t xml:space="preserve"> more socio-psychological knowledge. As a result, they are more aware that training should </w:t>
      </w:r>
      <w:del w:author="Gary Smailes" w:date="2024-02-09T10:43:09.695Z" w:id="231758434">
        <w:r w:rsidRPr="2513BBC5" w:rsidDel="2513BBC5">
          <w:rPr>
            <w:rFonts w:ascii="Arial" w:hAnsi="Arial" w:cs="Arial"/>
            <w:sz w:val="24"/>
            <w:szCs w:val="24"/>
          </w:rPr>
          <w:delText>take into account</w:delText>
        </w:r>
      </w:del>
      <w:ins w:author="Gary Smailes" w:date="2024-02-09T10:43:09.698Z" w:id="439232622">
        <w:r w:rsidRPr="2513BBC5" w:rsidR="2513BBC5">
          <w:rPr>
            <w:rFonts w:ascii="Arial" w:hAnsi="Arial" w:cs="Arial"/>
            <w:sz w:val="24"/>
            <w:szCs w:val="24"/>
          </w:rPr>
          <w:t>consider</w:t>
        </w:r>
      </w:ins>
      <w:r w:rsidRPr="2513BBC5" w:rsidR="2513BBC5">
        <w:rPr>
          <w:rFonts w:ascii="Arial" w:hAnsi="Arial" w:cs="Arial"/>
          <w:sz w:val="24"/>
          <w:szCs w:val="24"/>
        </w:rPr>
        <w:t xml:space="preserve"> the entire learning process, thanks to which their work can </w:t>
      </w:r>
      <w:del w:author="Gary Smailes" w:date="2024-02-09T10:43:13.347Z" w:id="512414633">
        <w:r w:rsidRPr="2513BBC5" w:rsidDel="2513BBC5">
          <w:rPr>
            <w:rFonts w:ascii="Arial" w:hAnsi="Arial" w:cs="Arial"/>
            <w:sz w:val="24"/>
            <w:szCs w:val="24"/>
          </w:rPr>
          <w:delText>be a re</w:delText>
        </w:r>
        <w:r w:rsidRPr="2513BBC5" w:rsidDel="2513BBC5">
          <w:rPr>
            <w:rFonts w:ascii="Arial" w:hAnsi="Arial" w:cs="Arial"/>
            <w:sz w:val="24"/>
            <w:szCs w:val="24"/>
          </w:rPr>
          <w:delText>flection of</w:delText>
        </w:r>
      </w:del>
      <w:ins w:author="Gary Smailes" w:date="2024-02-09T10:43:13.349Z" w:id="2104093044">
        <w:r w:rsidRPr="2513BBC5" w:rsidR="2513BBC5">
          <w:rPr>
            <w:rFonts w:ascii="Arial" w:hAnsi="Arial" w:cs="Arial"/>
            <w:sz w:val="24"/>
            <w:szCs w:val="24"/>
          </w:rPr>
          <w:t>reflect</w:t>
        </w:r>
      </w:ins>
      <w:r w:rsidRPr="2513BBC5" w:rsidR="2513BBC5">
        <w:rPr>
          <w:rFonts w:ascii="Arial" w:hAnsi="Arial" w:cs="Arial"/>
          <w:sz w:val="24"/>
          <w:szCs w:val="24"/>
        </w:rPr>
        <w:t xml:space="preserve"> players’ learning needs. Practice shows however that the results vary. Training that </w:t>
      </w:r>
      <w:r w:rsidRPr="2513BBC5" w:rsidR="2513BBC5">
        <w:rPr>
          <w:rFonts w:ascii="Arial" w:hAnsi="Arial" w:cs="Arial"/>
          <w:sz w:val="24"/>
          <w:szCs w:val="24"/>
        </w:rPr>
        <w:t>doesn’t</w:t>
      </w:r>
      <w:r w:rsidRPr="2513BBC5" w:rsidR="2513BBC5">
        <w:rPr>
          <w:rFonts w:ascii="Arial" w:hAnsi="Arial" w:cs="Arial"/>
          <w:sz w:val="24"/>
          <w:szCs w:val="24"/>
        </w:rPr>
        <w:t xml:space="preserve"> </w:t>
      </w:r>
      <w:r w:rsidRPr="2513BBC5" w:rsidR="2513BBC5">
        <w:rPr>
          <w:rFonts w:ascii="Arial" w:hAnsi="Arial" w:cs="Arial"/>
          <w:sz w:val="24"/>
          <w:szCs w:val="24"/>
        </w:rPr>
        <w:t>take into account</w:t>
      </w:r>
      <w:r w:rsidRPr="2513BBC5" w:rsidR="2513BBC5">
        <w:rPr>
          <w:rFonts w:ascii="Arial" w:hAnsi="Arial" w:cs="Arial"/>
          <w:sz w:val="24"/>
          <w:szCs w:val="24"/>
        </w:rPr>
        <w:t xml:space="preserve"> the learning process and how the young brain assimilates knowledge will be less effective and will reduce a player’s potential instead of increasing it</w:t>
      </w:r>
      <w:r w:rsidRPr="2513BBC5" w:rsidR="2513BBC5">
        <w:rPr>
          <w:rFonts w:ascii="Arial" w:hAnsi="Arial" w:cs="Arial"/>
          <w:sz w:val="24"/>
          <w:szCs w:val="24"/>
        </w:rPr>
        <w:t xml:space="preserve">.  </w:t>
      </w:r>
      <w:r w:rsidRPr="2513BBC5" w:rsidR="2513BBC5">
        <w:rPr>
          <w:rFonts w:ascii="Arial" w:hAnsi="Arial" w:cs="Arial"/>
          <w:sz w:val="24"/>
          <w:szCs w:val="24"/>
        </w:rPr>
        <w:t xml:space="preserve">     </w:t>
      </w:r>
    </w:p>
    <w:p xmlns:wp14="http://schemas.microsoft.com/office/word/2010/wordml" w:rsidRPr="008B2C77" w:rsidR="00E20694" w:rsidP="2513BBC5" w:rsidRDefault="00E20694" w14:paraId="4D46B52B" wp14:textId="7B74C001">
      <w:pPr>
        <w:spacing w:after="0" w:line="480" w:lineRule="auto"/>
        <w:ind w:right="-613" w:firstLine="720"/>
        <w:jc w:val="both"/>
        <w:rPr>
          <w:ins w:author="Gary Smailes" w:date="2024-02-09T10:44:27.186Z" w:id="246122209"/>
          <w:rFonts w:ascii="Arial" w:hAnsi="Arial" w:cs="Arial"/>
          <w:sz w:val="24"/>
          <w:szCs w:val="24"/>
        </w:rPr>
        <w:pPrChange w:author="Gary Smailes" w:date="2024-02-09T10:43:29.594Z">
          <w:pPr>
            <w:spacing w:after="0" w:line="480" w:lineRule="auto"/>
            <w:ind w:right="-613"/>
            <w:jc w:val="both"/>
          </w:pPr>
        </w:pPrChange>
      </w:pPr>
      <w:del w:author="Gary Smailes" w:date="2024-02-09T10:43:28.026Z" w:id="442364005">
        <w:r w:rsidRPr="2513BBC5" w:rsidDel="2513BBC5">
          <w:rPr>
            <w:rFonts w:ascii="Arial" w:hAnsi="Arial" w:cs="Arial"/>
            <w:sz w:val="24"/>
            <w:szCs w:val="24"/>
          </w:rPr>
          <w:delText xml:space="preserve">     </w:delText>
        </w:r>
      </w:del>
      <w:r w:rsidRPr="2513BBC5" w:rsidR="2513BBC5">
        <w:rPr>
          <w:rFonts w:ascii="Arial" w:hAnsi="Arial" w:cs="Arial"/>
          <w:sz w:val="24"/>
          <w:szCs w:val="24"/>
        </w:rPr>
        <w:t xml:space="preserve">In his excellent article: "The Art of Street Soccer", Darren Lovern writes that the brain consists of two hemispheres: </w:t>
      </w:r>
      <w:r w:rsidRPr="2513BBC5" w:rsidR="2513BBC5">
        <w:rPr>
          <w:rFonts w:ascii="Arial" w:hAnsi="Arial" w:cs="Arial"/>
          <w:sz w:val="24"/>
          <w:szCs w:val="24"/>
        </w:rPr>
        <w:t xml:space="preserve">the </w:t>
      </w:r>
      <w:r w:rsidRPr="2513BBC5" w:rsidR="2513BBC5">
        <w:rPr>
          <w:rFonts w:ascii="Arial" w:hAnsi="Arial" w:cs="Arial"/>
          <w:sz w:val="24"/>
          <w:szCs w:val="24"/>
        </w:rPr>
        <w:t xml:space="preserve">left and right. The left (thinking) </w:t>
      </w:r>
      <w:r w:rsidRPr="2513BBC5" w:rsidR="2513BBC5">
        <w:rPr>
          <w:rFonts w:ascii="Arial" w:hAnsi="Arial" w:cs="Arial"/>
          <w:sz w:val="24"/>
          <w:szCs w:val="24"/>
        </w:rPr>
        <w:t xml:space="preserve">side </w:t>
      </w:r>
      <w:r w:rsidRPr="2513BBC5" w:rsidR="2513BBC5">
        <w:rPr>
          <w:rFonts w:ascii="Arial" w:hAnsi="Arial" w:cs="Arial"/>
          <w:sz w:val="24"/>
          <w:szCs w:val="24"/>
        </w:rPr>
        <w:t>is responsible for our basic needs</w:t>
      </w:r>
      <w:r w:rsidRPr="2513BBC5" w:rsidR="2513BBC5">
        <w:rPr>
          <w:rFonts w:ascii="Arial" w:hAnsi="Arial" w:cs="Arial"/>
          <w:sz w:val="24"/>
          <w:szCs w:val="24"/>
        </w:rPr>
        <w:t xml:space="preserve"> and </w:t>
      </w:r>
      <w:r w:rsidRPr="2513BBC5" w:rsidR="2513BBC5">
        <w:rPr>
          <w:rFonts w:ascii="Arial" w:hAnsi="Arial" w:cs="Arial"/>
          <w:sz w:val="24"/>
          <w:szCs w:val="24"/>
        </w:rPr>
        <w:t>decision</w:t>
      </w:r>
      <w:r w:rsidRPr="2513BBC5" w:rsidR="2513BBC5">
        <w:rPr>
          <w:rFonts w:ascii="Arial" w:hAnsi="Arial" w:cs="Arial"/>
          <w:sz w:val="24"/>
          <w:szCs w:val="24"/>
        </w:rPr>
        <w:t xml:space="preserve"> </w:t>
      </w:r>
      <w:r w:rsidRPr="2513BBC5" w:rsidR="2513BBC5">
        <w:rPr>
          <w:rFonts w:ascii="Arial" w:hAnsi="Arial" w:cs="Arial"/>
          <w:sz w:val="24"/>
          <w:szCs w:val="24"/>
        </w:rPr>
        <w:t xml:space="preserve">making. The right (emotional) </w:t>
      </w:r>
      <w:r w:rsidRPr="2513BBC5" w:rsidR="2513BBC5">
        <w:rPr>
          <w:rFonts w:ascii="Arial" w:hAnsi="Arial" w:cs="Arial"/>
          <w:sz w:val="24"/>
          <w:szCs w:val="24"/>
        </w:rPr>
        <w:t xml:space="preserve">side concerns </w:t>
      </w:r>
      <w:r w:rsidRPr="2513BBC5" w:rsidR="2513BBC5">
        <w:rPr>
          <w:rFonts w:ascii="Arial" w:hAnsi="Arial" w:cs="Arial"/>
          <w:sz w:val="24"/>
          <w:szCs w:val="24"/>
        </w:rPr>
        <w:t>our feelings</w:t>
      </w:r>
      <w:r w:rsidRPr="2513BBC5" w:rsidR="2513BBC5">
        <w:rPr>
          <w:rFonts w:ascii="Arial" w:hAnsi="Arial" w:cs="Arial"/>
          <w:sz w:val="24"/>
          <w:szCs w:val="24"/>
        </w:rPr>
        <w:t xml:space="preserve"> and</w:t>
      </w:r>
      <w:r w:rsidRPr="2513BBC5" w:rsidR="2513BBC5">
        <w:rPr>
          <w:rFonts w:ascii="Arial" w:hAnsi="Arial" w:cs="Arial"/>
          <w:sz w:val="24"/>
          <w:szCs w:val="24"/>
        </w:rPr>
        <w:t xml:space="preserve"> emotions. The emotional side is also responsible for the learning process through emotions and direct experiences with the environment. The thinking side, on the other hand, is </w:t>
      </w:r>
      <w:r w:rsidRPr="2513BBC5" w:rsidR="2513BBC5">
        <w:rPr>
          <w:rFonts w:ascii="Arial" w:hAnsi="Arial" w:cs="Arial"/>
          <w:sz w:val="24"/>
          <w:szCs w:val="24"/>
        </w:rPr>
        <w:t xml:space="preserve">involved in a conscious </w:t>
      </w:r>
      <w:r w:rsidRPr="2513BBC5" w:rsidR="2513BBC5">
        <w:rPr>
          <w:rFonts w:ascii="Arial" w:hAnsi="Arial" w:cs="Arial"/>
          <w:sz w:val="24"/>
          <w:szCs w:val="24"/>
        </w:rPr>
        <w:t>learning process</w:t>
      </w:r>
      <w:r w:rsidRPr="2513BBC5" w:rsidR="2513BBC5">
        <w:rPr>
          <w:rFonts w:ascii="Arial" w:hAnsi="Arial" w:cs="Arial"/>
          <w:sz w:val="24"/>
          <w:szCs w:val="24"/>
        </w:rPr>
        <w:t xml:space="preserve">, </w:t>
      </w:r>
      <w:r w:rsidRPr="2513BBC5" w:rsidR="2513BBC5">
        <w:rPr>
          <w:rFonts w:ascii="Arial" w:hAnsi="Arial" w:cs="Arial"/>
          <w:sz w:val="24"/>
          <w:szCs w:val="24"/>
        </w:rPr>
        <w:t>where we focus on one specific thing.</w:t>
      </w:r>
      <w:r w:rsidRPr="2513BBC5" w:rsidR="2513BBC5">
        <w:rPr>
          <w:rFonts w:ascii="Arial" w:hAnsi="Arial" w:cs="Arial"/>
          <w:sz w:val="24"/>
          <w:szCs w:val="24"/>
        </w:rPr>
        <w:t xml:space="preserve"> </w:t>
      </w:r>
      <w:r w:rsidRPr="2513BBC5" w:rsidR="2513BBC5">
        <w:rPr>
          <w:rFonts w:ascii="Arial" w:hAnsi="Arial" w:cs="Arial"/>
          <w:sz w:val="24"/>
          <w:szCs w:val="24"/>
        </w:rPr>
        <w:t>It can therefore be assumed that optimal training</w:t>
      </w:r>
      <w:r w:rsidRPr="2513BBC5" w:rsidR="2513BBC5">
        <w:rPr>
          <w:rFonts w:ascii="Arial" w:hAnsi="Arial" w:cs="Arial"/>
          <w:sz w:val="24"/>
          <w:szCs w:val="24"/>
        </w:rPr>
        <w:t xml:space="preserve">, which </w:t>
      </w:r>
      <w:r w:rsidRPr="2513BBC5" w:rsidR="2513BBC5">
        <w:rPr>
          <w:rFonts w:ascii="Arial" w:hAnsi="Arial" w:cs="Arial"/>
          <w:sz w:val="24"/>
          <w:szCs w:val="24"/>
        </w:rPr>
        <w:t>develops the potential of players</w:t>
      </w:r>
      <w:r w:rsidRPr="2513BBC5" w:rsidR="2513BBC5">
        <w:rPr>
          <w:rFonts w:ascii="Arial" w:hAnsi="Arial" w:cs="Arial"/>
          <w:sz w:val="24"/>
          <w:szCs w:val="24"/>
        </w:rPr>
        <w:t>,</w:t>
      </w:r>
      <w:r w:rsidRPr="2513BBC5" w:rsidR="2513BBC5">
        <w:rPr>
          <w:rFonts w:ascii="Arial" w:hAnsi="Arial" w:cs="Arial"/>
          <w:sz w:val="24"/>
          <w:szCs w:val="24"/>
        </w:rPr>
        <w:t xml:space="preserve"> is one that stimulates both </w:t>
      </w:r>
      <w:r w:rsidRPr="2513BBC5" w:rsidR="2513BBC5">
        <w:rPr>
          <w:rFonts w:ascii="Arial" w:hAnsi="Arial" w:cs="Arial"/>
          <w:sz w:val="24"/>
          <w:szCs w:val="24"/>
        </w:rPr>
        <w:t xml:space="preserve">hemispheres of the </w:t>
      </w:r>
      <w:r w:rsidRPr="2513BBC5" w:rsidR="2513BBC5">
        <w:rPr>
          <w:rFonts w:ascii="Arial" w:hAnsi="Arial" w:cs="Arial"/>
          <w:sz w:val="24"/>
          <w:szCs w:val="24"/>
        </w:rPr>
        <w:t xml:space="preserve">brain and not just </w:t>
      </w:r>
      <w:r w:rsidRPr="2513BBC5" w:rsidR="2513BBC5">
        <w:rPr>
          <w:rFonts w:ascii="Arial" w:hAnsi="Arial" w:cs="Arial"/>
          <w:sz w:val="24"/>
          <w:szCs w:val="24"/>
        </w:rPr>
        <w:t>one</w:t>
      </w:r>
      <w:r w:rsidRPr="2513BBC5" w:rsidR="2513BBC5">
        <w:rPr>
          <w:rFonts w:ascii="Arial" w:hAnsi="Arial" w:cs="Arial"/>
          <w:sz w:val="24"/>
          <w:szCs w:val="24"/>
        </w:rPr>
        <w:t xml:space="preserve">! </w:t>
      </w:r>
    </w:p>
    <w:p xmlns:wp14="http://schemas.microsoft.com/office/word/2010/wordml" w:rsidRPr="008B2C77" w:rsidR="00E20694" w:rsidP="2513BBC5" w:rsidRDefault="00E20694" w14:paraId="2892128E" wp14:textId="0B70AFA9">
      <w:pPr>
        <w:spacing w:after="0" w:line="480" w:lineRule="auto"/>
        <w:ind w:right="-613" w:firstLine="720"/>
        <w:jc w:val="both"/>
        <w:rPr>
          <w:ins w:author="Gary Smailes" w:date="2024-02-09T10:45:07.704Z" w:id="166928588"/>
          <w:rFonts w:ascii="Arial" w:hAnsi="Arial" w:cs="Arial"/>
          <w:sz w:val="24"/>
          <w:szCs w:val="24"/>
        </w:rPr>
      </w:pPr>
      <w:r w:rsidRPr="2513BBC5" w:rsidR="2513BBC5">
        <w:rPr>
          <w:rFonts w:ascii="Arial" w:hAnsi="Arial" w:cs="Arial"/>
          <w:sz w:val="24"/>
          <w:szCs w:val="24"/>
        </w:rPr>
        <w:t xml:space="preserve">Optimal training </w:t>
      </w:r>
      <w:r w:rsidRPr="2513BBC5" w:rsidR="2513BBC5">
        <w:rPr>
          <w:rFonts w:ascii="Arial" w:hAnsi="Arial" w:cs="Arial"/>
          <w:sz w:val="24"/>
          <w:szCs w:val="24"/>
        </w:rPr>
        <w:t xml:space="preserve">also </w:t>
      </w:r>
      <w:r w:rsidRPr="2513BBC5" w:rsidR="2513BBC5">
        <w:rPr>
          <w:rFonts w:ascii="Arial" w:hAnsi="Arial" w:cs="Arial"/>
          <w:sz w:val="24"/>
          <w:szCs w:val="24"/>
        </w:rPr>
        <w:t>constitutes</w:t>
      </w:r>
      <w:r w:rsidRPr="2513BBC5" w:rsidR="2513BBC5">
        <w:rPr>
          <w:rFonts w:ascii="Arial" w:hAnsi="Arial" w:cs="Arial"/>
          <w:sz w:val="24"/>
          <w:szCs w:val="24"/>
        </w:rPr>
        <w:t xml:space="preserve"> </w:t>
      </w:r>
      <w:r w:rsidRPr="2513BBC5" w:rsidR="2513BBC5">
        <w:rPr>
          <w:rFonts w:ascii="Arial" w:hAnsi="Arial" w:cs="Arial"/>
          <w:sz w:val="24"/>
          <w:szCs w:val="24"/>
        </w:rPr>
        <w:t xml:space="preserve">an increase in the </w:t>
      </w:r>
      <w:r w:rsidRPr="2513BBC5" w:rsidR="2513BBC5">
        <w:rPr>
          <w:rFonts w:ascii="Arial" w:hAnsi="Arial" w:cs="Arial"/>
          <w:sz w:val="24"/>
          <w:szCs w:val="24"/>
        </w:rPr>
        <w:t>optimal</w:t>
      </w:r>
      <w:r w:rsidRPr="2513BBC5" w:rsidR="2513BBC5">
        <w:rPr>
          <w:rFonts w:ascii="Arial" w:hAnsi="Arial" w:cs="Arial"/>
          <w:sz w:val="24"/>
          <w:szCs w:val="24"/>
        </w:rPr>
        <w:t xml:space="preserve"> </w:t>
      </w:r>
      <w:r w:rsidRPr="2513BBC5" w:rsidR="2513BBC5">
        <w:rPr>
          <w:rFonts w:ascii="Arial" w:hAnsi="Arial" w:cs="Arial"/>
          <w:sz w:val="24"/>
          <w:szCs w:val="24"/>
        </w:rPr>
        <w:t xml:space="preserve">potential </w:t>
      </w:r>
      <w:r w:rsidRPr="2513BBC5" w:rsidR="2513BBC5">
        <w:rPr>
          <w:rFonts w:ascii="Arial" w:hAnsi="Arial" w:cs="Arial"/>
          <w:sz w:val="24"/>
          <w:szCs w:val="24"/>
        </w:rPr>
        <w:t>to learn</w:t>
      </w:r>
      <w:r w:rsidRPr="2513BBC5" w:rsidR="2513BBC5">
        <w:rPr>
          <w:rFonts w:ascii="Arial" w:hAnsi="Arial" w:cs="Arial"/>
          <w:sz w:val="24"/>
          <w:szCs w:val="24"/>
        </w:rPr>
        <w:t xml:space="preserve">. For decades, football training has been conducted in parts and in a more isolated form. Although trends are </w:t>
      </w:r>
      <w:r w:rsidRPr="2513BBC5" w:rsidR="2513BBC5">
        <w:rPr>
          <w:rFonts w:ascii="Arial" w:hAnsi="Arial" w:cs="Arial"/>
          <w:sz w:val="24"/>
          <w:szCs w:val="24"/>
        </w:rPr>
        <w:t xml:space="preserve">now </w:t>
      </w:r>
      <w:r w:rsidRPr="2513BBC5" w:rsidR="2513BBC5">
        <w:rPr>
          <w:rFonts w:ascii="Arial" w:hAnsi="Arial" w:cs="Arial"/>
          <w:sz w:val="24"/>
          <w:szCs w:val="24"/>
        </w:rPr>
        <w:t xml:space="preserve">changing (because we know </w:t>
      </w:r>
      <w:r w:rsidRPr="2513BBC5" w:rsidR="2513BBC5">
        <w:rPr>
          <w:rFonts w:ascii="Arial" w:hAnsi="Arial" w:cs="Arial"/>
          <w:sz w:val="24"/>
          <w:szCs w:val="24"/>
        </w:rPr>
        <w:t>more and more</w:t>
      </w:r>
      <w:r w:rsidRPr="2513BBC5" w:rsidR="2513BBC5">
        <w:rPr>
          <w:rFonts w:ascii="Arial" w:hAnsi="Arial" w:cs="Arial"/>
          <w:sz w:val="24"/>
          <w:szCs w:val="24"/>
        </w:rPr>
        <w:t xml:space="preserve"> about the learning process itself and the brain and how it learns), in professional academies the training of children and adolescents </w:t>
      </w:r>
      <w:del w:author="Gary Smailes" w:date="2024-02-09T10:44:49.242Z" w:id="1142921700">
        <w:r w:rsidRPr="2513BBC5" w:rsidDel="2513BBC5">
          <w:rPr>
            <w:rFonts w:ascii="Arial" w:hAnsi="Arial" w:cs="Arial"/>
            <w:sz w:val="24"/>
            <w:szCs w:val="24"/>
          </w:rPr>
          <w:delText xml:space="preserve">to </w:delText>
        </w:r>
        <w:r w:rsidRPr="2513BBC5" w:rsidDel="2513BBC5">
          <w:rPr>
            <w:rFonts w:ascii="Arial" w:hAnsi="Arial" w:cs="Arial"/>
            <w:sz w:val="24"/>
            <w:szCs w:val="24"/>
          </w:rPr>
          <w:delText>a large</w:delText>
        </w:r>
        <w:r w:rsidRPr="2513BBC5" w:rsidDel="2513BBC5">
          <w:rPr>
            <w:rFonts w:ascii="Arial" w:hAnsi="Arial" w:cs="Arial"/>
            <w:sz w:val="24"/>
            <w:szCs w:val="24"/>
          </w:rPr>
          <w:delText xml:space="preserve"> extent</w:delText>
        </w:r>
        <w:r w:rsidRPr="2513BBC5" w:rsidDel="2513BBC5">
          <w:rPr>
            <w:rFonts w:ascii="Arial" w:hAnsi="Arial" w:cs="Arial"/>
            <w:sz w:val="24"/>
            <w:szCs w:val="24"/>
          </w:rPr>
          <w:delText xml:space="preserve"> is</w:delText>
        </w:r>
      </w:del>
      <w:ins w:author="Gary Smailes" w:date="2024-02-09T10:44:49.248Z" w:id="1406965694">
        <w:r w:rsidRPr="2513BBC5" w:rsidR="2513BBC5">
          <w:rPr>
            <w:rFonts w:ascii="Arial" w:hAnsi="Arial" w:cs="Arial"/>
            <w:sz w:val="24"/>
            <w:szCs w:val="24"/>
          </w:rPr>
          <w:t xml:space="preserve">is </w:t>
        </w:r>
        <w:r w:rsidRPr="2513BBC5" w:rsidR="2513BBC5">
          <w:rPr>
            <w:rFonts w:ascii="Arial" w:hAnsi="Arial" w:cs="Arial"/>
            <w:sz w:val="24"/>
            <w:szCs w:val="24"/>
          </w:rPr>
          <w:t>largely</w:t>
        </w:r>
      </w:ins>
      <w:r w:rsidRPr="2513BBC5" w:rsidR="2513BBC5">
        <w:rPr>
          <w:rFonts w:ascii="Arial" w:hAnsi="Arial" w:cs="Arial"/>
          <w:sz w:val="24"/>
          <w:szCs w:val="24"/>
        </w:rPr>
        <w:t xml:space="preserve"> conducted</w:t>
      </w:r>
      <w:r w:rsidRPr="2513BBC5" w:rsidR="2513BBC5">
        <w:rPr>
          <w:rFonts w:ascii="Arial" w:hAnsi="Arial" w:cs="Arial"/>
          <w:sz w:val="24"/>
          <w:szCs w:val="24"/>
        </w:rPr>
        <w:t xml:space="preserve"> </w:t>
      </w:r>
      <w:r w:rsidRPr="2513BBC5" w:rsidR="2513BBC5">
        <w:rPr>
          <w:rFonts w:ascii="Arial" w:hAnsi="Arial" w:cs="Arial"/>
          <w:sz w:val="24"/>
          <w:szCs w:val="24"/>
        </w:rPr>
        <w:t xml:space="preserve">in an isolated form. </w:t>
      </w:r>
      <w:r w:rsidRPr="2513BBC5" w:rsidR="2513BBC5">
        <w:rPr>
          <w:rFonts w:ascii="Arial" w:hAnsi="Arial" w:cs="Arial"/>
          <w:sz w:val="24"/>
          <w:szCs w:val="24"/>
        </w:rPr>
        <w:t>In the case of some players, t</w:t>
      </w:r>
      <w:r w:rsidRPr="2513BBC5" w:rsidR="2513BBC5">
        <w:rPr>
          <w:rFonts w:ascii="Arial" w:hAnsi="Arial" w:cs="Arial"/>
          <w:sz w:val="24"/>
          <w:szCs w:val="24"/>
        </w:rPr>
        <w:t>h</w:t>
      </w:r>
      <w:r w:rsidRPr="2513BBC5" w:rsidR="2513BBC5">
        <w:rPr>
          <w:rFonts w:ascii="Arial" w:hAnsi="Arial" w:cs="Arial"/>
          <w:sz w:val="24"/>
          <w:szCs w:val="24"/>
        </w:rPr>
        <w:t>ere exists a place for th</w:t>
      </w:r>
      <w:r w:rsidRPr="2513BBC5" w:rsidR="2513BBC5">
        <w:rPr>
          <w:rFonts w:ascii="Arial" w:hAnsi="Arial" w:cs="Arial"/>
          <w:sz w:val="24"/>
          <w:szCs w:val="24"/>
        </w:rPr>
        <w:t xml:space="preserve">is form of training. Where some need to improve a given technical aspect, training in an isolated form with a lot of repetitions will </w:t>
      </w:r>
      <w:r w:rsidRPr="2513BBC5" w:rsidR="2513BBC5">
        <w:rPr>
          <w:rFonts w:ascii="Arial" w:hAnsi="Arial" w:cs="Arial"/>
          <w:sz w:val="24"/>
          <w:szCs w:val="24"/>
        </w:rPr>
        <w:t>actually improve</w:t>
      </w:r>
      <w:r w:rsidRPr="2513BBC5" w:rsidR="2513BBC5">
        <w:rPr>
          <w:rFonts w:ascii="Arial" w:hAnsi="Arial" w:cs="Arial"/>
          <w:sz w:val="24"/>
          <w:szCs w:val="24"/>
        </w:rPr>
        <w:t xml:space="preserve"> the technique of those players who need such an approach. In academies however, everyone is lumped together, regardless of whether certain individuals need to improve their technique or not.</w:t>
      </w:r>
      <w:r w:rsidR="2513BBC5">
        <w:rPr/>
        <w:t xml:space="preserve"> </w:t>
      </w:r>
    </w:p>
    <w:p xmlns:wp14="http://schemas.microsoft.com/office/word/2010/wordml" w:rsidRPr="008B2C77" w:rsidR="00E20694" w:rsidP="2513BBC5" w:rsidRDefault="00E20694" w14:paraId="222A1265" wp14:textId="470DE929">
      <w:pPr>
        <w:spacing w:after="0" w:line="480" w:lineRule="auto"/>
        <w:ind w:right="-613" w:firstLine="720"/>
        <w:jc w:val="both"/>
        <w:rPr>
          <w:ins w:author="Gary Smailes" w:date="2024-02-09T10:47:46.993Z" w:id="1080300180"/>
          <w:rFonts w:ascii="Arial" w:hAnsi="Arial" w:cs="Arial"/>
          <w:sz w:val="24"/>
          <w:szCs w:val="24"/>
        </w:rPr>
      </w:pPr>
      <w:r w:rsidRPr="2513BBC5" w:rsidR="2513BBC5">
        <w:rPr>
          <w:rFonts w:ascii="Arial" w:hAnsi="Arial" w:cs="Arial"/>
          <w:sz w:val="24"/>
          <w:szCs w:val="24"/>
        </w:rPr>
        <w:t xml:space="preserve">All this applies to game patterns (which apply </w:t>
      </w:r>
      <w:del w:author="Gary Smailes" w:date="2024-02-09T10:47:20.194Z" w:id="226676002">
        <w:r w:rsidRPr="2513BBC5" w:rsidDel="2513BBC5">
          <w:rPr>
            <w:rFonts w:ascii="Arial" w:hAnsi="Arial" w:cs="Arial"/>
            <w:sz w:val="24"/>
            <w:szCs w:val="24"/>
          </w:rPr>
          <w:delText>in a given</w:delText>
        </w:r>
      </w:del>
      <w:ins w:author="Gary Smailes" w:date="2024-02-09T10:47:20.195Z" w:id="208963060">
        <w:r w:rsidRPr="2513BBC5" w:rsidR="2513BBC5">
          <w:rPr>
            <w:rFonts w:ascii="Arial" w:hAnsi="Arial" w:cs="Arial"/>
            <w:sz w:val="24"/>
            <w:szCs w:val="24"/>
          </w:rPr>
          <w:t>in each</w:t>
        </w:r>
      </w:ins>
      <w:r w:rsidRPr="2513BBC5" w:rsidR="2513BBC5">
        <w:rPr>
          <w:rFonts w:ascii="Arial" w:hAnsi="Arial" w:cs="Arial"/>
          <w:sz w:val="24"/>
          <w:szCs w:val="24"/>
        </w:rPr>
        <w:t xml:space="preserve"> game model). For the sake of the game model and game patterns, we impose on all players, without exception, an isolated form of training session in which we involve only the one (thinking) side of the brain. Such training means that a player can indeed improve his technique, but he will not make any decisions. Such training will be </w:t>
      </w:r>
      <w:r w:rsidRPr="2513BBC5" w:rsidR="2513BBC5">
        <w:rPr>
          <w:rFonts w:ascii="Arial" w:hAnsi="Arial" w:cs="Arial"/>
          <w:sz w:val="24"/>
          <w:szCs w:val="24"/>
        </w:rPr>
        <w:t>totally devoid</w:t>
      </w:r>
      <w:r w:rsidRPr="2513BBC5" w:rsidR="2513BBC5">
        <w:rPr>
          <w:rFonts w:ascii="Arial" w:hAnsi="Arial" w:cs="Arial"/>
          <w:sz w:val="24"/>
          <w:szCs w:val="24"/>
        </w:rPr>
        <w:t xml:space="preserve"> of emotions. The emotional side of the brain will be completely switched off. And yet a football match is about emotions and making decisions! </w:t>
      </w:r>
    </w:p>
    <w:p xmlns:wp14="http://schemas.microsoft.com/office/word/2010/wordml" w:rsidRPr="008B2C77" w:rsidR="00E20694" w:rsidP="2513BBC5" w:rsidRDefault="00E20694" w14:paraId="04134708" wp14:textId="7BEF8776">
      <w:pPr>
        <w:spacing w:after="0" w:line="480" w:lineRule="auto"/>
        <w:ind w:right="-613" w:firstLine="720"/>
        <w:jc w:val="both"/>
        <w:rPr>
          <w:rFonts w:ascii="Arial" w:hAnsi="Arial" w:cs="Arial"/>
          <w:sz w:val="24"/>
          <w:szCs w:val="24"/>
        </w:rPr>
      </w:pPr>
      <w:r w:rsidRPr="2513BBC5" w:rsidR="2513BBC5">
        <w:rPr>
          <w:rFonts w:ascii="Arial" w:hAnsi="Arial" w:cs="Arial"/>
          <w:sz w:val="24"/>
          <w:szCs w:val="24"/>
        </w:rPr>
        <w:t xml:space="preserve">The potential of young players will not be developed in a balanced way, because their learning process will not actively stimulate the entire brain, only one part of it. Children who </w:t>
      </w:r>
      <w:del w:author="Gary Smailes" w:date="2024-02-09T10:54:04.114Z" w:id="1685681">
        <w:r w:rsidRPr="2513BBC5" w:rsidDel="2513BBC5">
          <w:rPr>
            <w:rFonts w:ascii="Arial" w:hAnsi="Arial" w:cs="Arial"/>
            <w:sz w:val="24"/>
            <w:szCs w:val="24"/>
          </w:rPr>
          <w:delText>have</w:delText>
        </w:r>
        <w:r w:rsidRPr="2513BBC5" w:rsidDel="2513BBC5">
          <w:rPr>
            <w:rFonts w:ascii="Arial" w:hAnsi="Arial" w:cs="Arial"/>
            <w:sz w:val="24"/>
            <w:szCs w:val="24"/>
          </w:rPr>
          <w:delText xml:space="preserve"> to</w:delText>
        </w:r>
      </w:del>
      <w:ins w:author="Gary Smailes" w:date="2024-02-09T10:54:04.122Z" w:id="184573227">
        <w:r w:rsidRPr="2513BBC5" w:rsidR="2513BBC5">
          <w:rPr>
            <w:rFonts w:ascii="Arial" w:hAnsi="Arial" w:cs="Arial"/>
            <w:sz w:val="24"/>
            <w:szCs w:val="24"/>
          </w:rPr>
          <w:t>must</w:t>
        </w:r>
      </w:ins>
      <w:r w:rsidRPr="2513BBC5" w:rsidR="2513BBC5">
        <w:rPr>
          <w:rFonts w:ascii="Arial" w:hAnsi="Arial" w:cs="Arial"/>
          <w:sz w:val="24"/>
          <w:szCs w:val="24"/>
        </w:rPr>
        <w:t xml:space="preserve"> follow game patterns in an isolated form </w:t>
      </w:r>
      <w:r w:rsidRPr="2513BBC5" w:rsidR="2513BBC5">
        <w:rPr>
          <w:rFonts w:ascii="Arial" w:hAnsi="Arial" w:cs="Arial"/>
          <w:sz w:val="24"/>
          <w:szCs w:val="24"/>
        </w:rPr>
        <w:t>don’t</w:t>
      </w:r>
      <w:r w:rsidRPr="2513BBC5" w:rsidR="2513BBC5">
        <w:rPr>
          <w:rFonts w:ascii="Arial" w:hAnsi="Arial" w:cs="Arial"/>
          <w:sz w:val="24"/>
          <w:szCs w:val="24"/>
        </w:rPr>
        <w:t xml:space="preserve"> smile and </w:t>
      </w:r>
      <w:r w:rsidRPr="2513BBC5" w:rsidR="2513BBC5">
        <w:rPr>
          <w:rFonts w:ascii="Arial" w:hAnsi="Arial" w:cs="Arial"/>
          <w:sz w:val="24"/>
          <w:szCs w:val="24"/>
        </w:rPr>
        <w:t>don’t</w:t>
      </w:r>
      <w:r w:rsidRPr="2513BBC5" w:rsidR="2513BBC5">
        <w:rPr>
          <w:rFonts w:ascii="Arial" w:hAnsi="Arial" w:cs="Arial"/>
          <w:sz w:val="24"/>
          <w:szCs w:val="24"/>
        </w:rPr>
        <w:t xml:space="preserve"> find any pleasure in training for the sport they love. And since they </w:t>
      </w:r>
      <w:r w:rsidRPr="2513BBC5" w:rsidR="2513BBC5">
        <w:rPr>
          <w:rFonts w:ascii="Arial" w:hAnsi="Arial" w:cs="Arial"/>
          <w:sz w:val="24"/>
          <w:szCs w:val="24"/>
        </w:rPr>
        <w:t>don't</w:t>
      </w:r>
      <w:r w:rsidRPr="2513BBC5" w:rsidR="2513BBC5">
        <w:rPr>
          <w:rFonts w:ascii="Arial" w:hAnsi="Arial" w:cs="Arial"/>
          <w:sz w:val="24"/>
          <w:szCs w:val="24"/>
        </w:rPr>
        <w:t xml:space="preserve"> enjoy the training, </w:t>
      </w:r>
      <w:r w:rsidRPr="2513BBC5" w:rsidR="2513BBC5">
        <w:rPr>
          <w:rFonts w:ascii="Arial" w:hAnsi="Arial" w:cs="Arial"/>
          <w:sz w:val="24"/>
          <w:szCs w:val="24"/>
        </w:rPr>
        <w:t>there's</w:t>
      </w:r>
      <w:r w:rsidRPr="2513BBC5" w:rsidR="2513BBC5">
        <w:rPr>
          <w:rFonts w:ascii="Arial" w:hAnsi="Arial" w:cs="Arial"/>
          <w:sz w:val="24"/>
          <w:szCs w:val="24"/>
        </w:rPr>
        <w:t xml:space="preserve"> no emotional involvement. By not getting emotionally and cognitively involved, young players simply </w:t>
      </w:r>
      <w:r w:rsidRPr="2513BBC5" w:rsidR="2513BBC5">
        <w:rPr>
          <w:rFonts w:ascii="Arial" w:hAnsi="Arial" w:cs="Arial"/>
          <w:sz w:val="24"/>
          <w:szCs w:val="24"/>
        </w:rPr>
        <w:t>don't</w:t>
      </w:r>
      <w:r w:rsidRPr="2513BBC5" w:rsidR="2513BBC5">
        <w:rPr>
          <w:rFonts w:ascii="Arial" w:hAnsi="Arial" w:cs="Arial"/>
          <w:sz w:val="24"/>
          <w:szCs w:val="24"/>
        </w:rPr>
        <w:t xml:space="preserve"> learn. Training is boring and their brain is not at all interested in it. They do exercises only because they </w:t>
      </w:r>
      <w:r w:rsidRPr="2513BBC5" w:rsidR="2513BBC5">
        <w:rPr>
          <w:rFonts w:ascii="Arial" w:hAnsi="Arial" w:cs="Arial"/>
          <w:sz w:val="24"/>
          <w:szCs w:val="24"/>
        </w:rPr>
        <w:t>have to</w:t>
      </w:r>
      <w:r w:rsidRPr="2513BBC5" w:rsidR="2513BBC5">
        <w:rPr>
          <w:rFonts w:ascii="Arial" w:hAnsi="Arial" w:cs="Arial"/>
          <w:sz w:val="24"/>
          <w:szCs w:val="24"/>
        </w:rPr>
        <w:t xml:space="preserve">, not because they want to. All the fun is gone, so the training later has no impact on a match, for the simple reason that in an actual game, </w:t>
      </w:r>
      <w:r w:rsidRPr="2513BBC5" w:rsidR="2513BBC5">
        <w:rPr>
          <w:rFonts w:ascii="Arial" w:hAnsi="Arial" w:cs="Arial"/>
          <w:sz w:val="24"/>
          <w:szCs w:val="24"/>
        </w:rPr>
        <w:t>it’s</w:t>
      </w:r>
      <w:r w:rsidRPr="2513BBC5" w:rsidR="2513BBC5">
        <w:rPr>
          <w:rFonts w:ascii="Arial" w:hAnsi="Arial" w:cs="Arial"/>
          <w:sz w:val="24"/>
          <w:szCs w:val="24"/>
        </w:rPr>
        <w:t xml:space="preserve"> the opponent who </w:t>
      </w:r>
      <w:r w:rsidRPr="2513BBC5" w:rsidR="2513BBC5">
        <w:rPr>
          <w:rFonts w:ascii="Arial" w:hAnsi="Arial" w:cs="Arial"/>
          <w:sz w:val="24"/>
          <w:szCs w:val="24"/>
        </w:rPr>
        <w:t>determines</w:t>
      </w:r>
      <w:r w:rsidRPr="2513BBC5" w:rsidR="2513BBC5">
        <w:rPr>
          <w:rFonts w:ascii="Arial" w:hAnsi="Arial" w:cs="Arial"/>
          <w:sz w:val="24"/>
          <w:szCs w:val="24"/>
        </w:rPr>
        <w:t xml:space="preserve"> what you do on the pitch, and not game patterns.       </w:t>
      </w:r>
    </w:p>
    <w:p xmlns:wp14="http://schemas.microsoft.com/office/word/2010/wordml" w:rsidRPr="008B2C77" w:rsidR="00A23051" w:rsidP="2513BBC5" w:rsidRDefault="00A23051" w14:paraId="227F00DB" wp14:textId="04337558">
      <w:pPr>
        <w:spacing w:after="0" w:line="480" w:lineRule="auto"/>
        <w:ind w:right="-613" w:firstLine="720"/>
        <w:jc w:val="both"/>
        <w:rPr>
          <w:ins w:author="Gary Smailes" w:date="2024-02-09T10:54:58.843Z" w:id="1566145624"/>
          <w:rFonts w:ascii="Arial" w:hAnsi="Arial" w:cs="Arial"/>
          <w:sz w:val="24"/>
          <w:szCs w:val="24"/>
        </w:rPr>
        <w:pPrChange w:author="Gary Smailes" w:date="2024-02-09T10:54:30.046Z">
          <w:pPr>
            <w:spacing w:after="0" w:line="480" w:lineRule="auto"/>
            <w:ind w:right="-613"/>
            <w:jc w:val="both"/>
          </w:pPr>
        </w:pPrChange>
      </w:pPr>
      <w:del w:author="Gary Smailes" w:date="2024-02-09T10:54:29.389Z" w:id="365785349">
        <w:r w:rsidRPr="2513BBC5" w:rsidDel="2513BBC5">
          <w:rPr>
            <w:rFonts w:ascii="Arial" w:hAnsi="Arial" w:cs="Arial"/>
            <w:sz w:val="24"/>
            <w:szCs w:val="24"/>
          </w:rPr>
          <w:delText xml:space="preserve">     </w:delText>
        </w:r>
      </w:del>
      <w:r w:rsidRPr="2513BBC5" w:rsidR="2513BBC5">
        <w:rPr>
          <w:rFonts w:ascii="Arial" w:hAnsi="Arial" w:cs="Arial"/>
          <w:sz w:val="24"/>
          <w:szCs w:val="24"/>
        </w:rPr>
        <w:t>In his book: "The Winning Mindset – What Sport Can teach Us About Great Leadership" (p129), Professor Damian Hughes presents some basic information about the brain. For instance, the brain is made up of 100 trillion cells, each of which is connected to 10,000 other cells. The whole network consists of 1 quadrillion (1.000.000.000.000) connections that control everything we do</w:t>
      </w:r>
      <w:ins w:author="Gary Smailes" w:date="2024-02-09T10:54:45.529Z" w:id="304311430">
        <w:r w:rsidRPr="2513BBC5" w:rsidR="2513BBC5">
          <w:rPr>
            <w:rFonts w:ascii="Arial" w:hAnsi="Arial" w:cs="Arial"/>
            <w:sz w:val="24"/>
            <w:szCs w:val="24"/>
          </w:rPr>
          <w:t>.</w:t>
        </w:r>
      </w:ins>
      <w:del w:author="Gary Smailes" w:date="2024-02-09T10:54:45.2Z" w:id="1600038380">
        <w:r w:rsidRPr="2513BBC5" w:rsidDel="2513BBC5">
          <w:rPr>
            <w:rFonts w:ascii="Arial" w:hAnsi="Arial" w:cs="Arial"/>
            <w:sz w:val="24"/>
            <w:szCs w:val="24"/>
          </w:rPr>
          <w:delText>!</w:delText>
        </w:r>
      </w:del>
      <w:r w:rsidRPr="2513BBC5" w:rsidR="2513BBC5">
        <w:rPr>
          <w:rFonts w:ascii="Arial" w:hAnsi="Arial" w:cs="Arial"/>
          <w:sz w:val="24"/>
          <w:szCs w:val="24"/>
        </w:rPr>
        <w:t xml:space="preserve"> This information and knowledge, although only basic, allows one to imagine just how complicated the learning process is. </w:t>
      </w:r>
    </w:p>
    <w:p xmlns:wp14="http://schemas.microsoft.com/office/word/2010/wordml" w:rsidRPr="008B2C77" w:rsidR="00A23051" w:rsidP="2513BBC5" w:rsidRDefault="00A23051" w14:paraId="1252C60B" wp14:textId="7C210EFE">
      <w:pPr>
        <w:spacing w:after="0" w:line="480" w:lineRule="auto"/>
        <w:ind w:right="-613" w:firstLine="720"/>
        <w:jc w:val="both"/>
        <w:rPr>
          <w:ins w:author="Gary Smailes" w:date="2024-02-09T10:55:04.589Z" w:id="2026936614"/>
          <w:rFonts w:ascii="Arial" w:hAnsi="Arial" w:cs="Arial"/>
          <w:sz w:val="24"/>
          <w:szCs w:val="24"/>
        </w:rPr>
      </w:pPr>
      <w:r w:rsidRPr="2513BBC5" w:rsidR="2513BBC5">
        <w:rPr>
          <w:rFonts w:ascii="Arial" w:hAnsi="Arial" w:cs="Arial"/>
          <w:sz w:val="24"/>
          <w:szCs w:val="24"/>
        </w:rPr>
        <w:t xml:space="preserve">How is this basic knowledge concerning the brain linked to playing football? </w:t>
      </w:r>
    </w:p>
    <w:p xmlns:wp14="http://schemas.microsoft.com/office/word/2010/wordml" w:rsidRPr="008B2C77" w:rsidR="00A23051" w:rsidP="2513BBC5" w:rsidRDefault="00A23051" w14:paraId="4DE81B10" wp14:textId="3066152C">
      <w:pPr>
        <w:pStyle w:val="Normal"/>
        <w:suppressLineNumbers w:val="0"/>
        <w:bidi w:val="0"/>
        <w:spacing w:before="0" w:beforeAutospacing="off" w:after="0" w:afterAutospacing="off" w:line="480" w:lineRule="auto"/>
        <w:ind w:left="0" w:right="-613" w:firstLine="720"/>
        <w:jc w:val="both"/>
        <w:rPr>
          <w:ins w:author="Gary Smailes" w:date="2024-02-09T10:56:48Z" w:id="1424053896"/>
          <w:rFonts w:ascii="Arial" w:hAnsi="Arial" w:cs="Arial"/>
          <w:sz w:val="24"/>
          <w:szCs w:val="24"/>
        </w:rPr>
      </w:pPr>
      <w:r w:rsidRPr="2513BBC5" w:rsidR="2513BBC5">
        <w:rPr>
          <w:rFonts w:ascii="Arial" w:hAnsi="Arial" w:cs="Arial"/>
          <w:sz w:val="24"/>
          <w:szCs w:val="24"/>
        </w:rPr>
        <w:t xml:space="preserve">Football is all about emotions, as I mentioned earlier. Football is also </w:t>
      </w:r>
      <w:del w:author="Gary Smailes" w:date="2024-02-09T10:55:11.318Z" w:id="478847315">
        <w:r w:rsidRPr="2513BBC5" w:rsidDel="2513BBC5">
          <w:rPr>
            <w:rFonts w:ascii="Arial" w:hAnsi="Arial" w:cs="Arial"/>
            <w:sz w:val="24"/>
            <w:szCs w:val="24"/>
          </w:rPr>
          <w:delText xml:space="preserve">22 </w:delText>
        </w:r>
      </w:del>
      <w:ins w:author="Gary Smailes" w:date="2024-02-09T10:55:14.374Z" w:id="1659913920">
        <w:r w:rsidRPr="2513BBC5" w:rsidR="2513BBC5">
          <w:rPr>
            <w:rFonts w:ascii="Arial" w:hAnsi="Arial" w:cs="Arial"/>
            <w:sz w:val="24"/>
            <w:szCs w:val="24"/>
          </w:rPr>
          <w:t xml:space="preserve">twebty-two </w:t>
        </w:r>
      </w:ins>
      <w:r w:rsidRPr="2513BBC5" w:rsidR="2513BBC5">
        <w:rPr>
          <w:rFonts w:ascii="Arial" w:hAnsi="Arial" w:cs="Arial"/>
          <w:sz w:val="24"/>
          <w:szCs w:val="24"/>
        </w:rPr>
        <w:t xml:space="preserve">people chasing after one ball. The game requires making </w:t>
      </w:r>
      <w:del w:author="Gary Smailes" w:date="2024-02-09T10:55:44.198Z" w:id="375672666">
        <w:r w:rsidRPr="2513BBC5" w:rsidDel="2513BBC5">
          <w:rPr>
            <w:rFonts w:ascii="Arial" w:hAnsi="Arial" w:cs="Arial"/>
            <w:sz w:val="24"/>
            <w:szCs w:val="24"/>
          </w:rPr>
          <w:delText xml:space="preserve">countless </w:delText>
        </w:r>
      </w:del>
      <w:ins w:author="Gary Smailes" w:date="2024-02-09T10:55:46.907Z" w:id="1869356016">
        <w:r w:rsidRPr="2513BBC5" w:rsidR="2513BBC5">
          <w:rPr>
            <w:rFonts w:ascii="Arial" w:hAnsi="Arial" w:cs="Arial"/>
            <w:sz w:val="24"/>
            <w:szCs w:val="24"/>
          </w:rPr>
          <w:t xml:space="preserve">numerous </w:t>
        </w:r>
      </w:ins>
      <w:r w:rsidRPr="2513BBC5" w:rsidR="2513BBC5">
        <w:rPr>
          <w:rFonts w:ascii="Arial" w:hAnsi="Arial" w:cs="Arial"/>
          <w:sz w:val="24"/>
          <w:szCs w:val="24"/>
        </w:rPr>
        <w:t xml:space="preserve">decisions, and adaptation to various situations </w:t>
      </w:r>
      <w:r w:rsidRPr="2513BBC5" w:rsidR="2513BBC5">
        <w:rPr>
          <w:rFonts w:ascii="Arial" w:hAnsi="Arial" w:cs="Arial"/>
          <w:sz w:val="24"/>
          <w:szCs w:val="24"/>
        </w:rPr>
        <w:t>encountered</w:t>
      </w:r>
      <w:r w:rsidRPr="2513BBC5" w:rsidR="2513BBC5">
        <w:rPr>
          <w:rFonts w:ascii="Arial" w:hAnsi="Arial" w:cs="Arial"/>
          <w:sz w:val="24"/>
          <w:szCs w:val="24"/>
        </w:rPr>
        <w:t xml:space="preserve"> on the pitch. During a game, our brain not only generates countless amounts of information and processes it in countless old (knowledge that we </w:t>
      </w:r>
      <w:r w:rsidRPr="2513BBC5" w:rsidR="2513BBC5">
        <w:rPr>
          <w:rFonts w:ascii="Arial" w:hAnsi="Arial" w:cs="Arial"/>
          <w:sz w:val="24"/>
          <w:szCs w:val="24"/>
        </w:rPr>
        <w:t>possess</w:t>
      </w:r>
      <w:r w:rsidRPr="2513BBC5" w:rsidR="2513BBC5">
        <w:rPr>
          <w:rFonts w:ascii="Arial" w:hAnsi="Arial" w:cs="Arial"/>
          <w:sz w:val="24"/>
          <w:szCs w:val="24"/>
        </w:rPr>
        <w:t xml:space="preserve">) and new neurological connections (knowledge that we are just assimilating). The </w:t>
      </w:r>
      <w:r w:rsidRPr="2513BBC5" w:rsidR="2513BBC5">
        <w:rPr>
          <w:rFonts w:ascii="Arial" w:hAnsi="Arial" w:cs="Arial"/>
          <w:sz w:val="24"/>
          <w:szCs w:val="24"/>
        </w:rPr>
        <w:t>whole process</w:t>
      </w:r>
      <w:r w:rsidRPr="2513BBC5" w:rsidR="2513BBC5">
        <w:rPr>
          <w:rFonts w:ascii="Arial" w:hAnsi="Arial" w:cs="Arial"/>
          <w:sz w:val="24"/>
          <w:szCs w:val="24"/>
        </w:rPr>
        <w:t xml:space="preserve"> means that we are unable to remember all this information. A player will likewise not be able to process it all, because our brain </w:t>
      </w:r>
      <w:r w:rsidRPr="2513BBC5" w:rsidR="2513BBC5">
        <w:rPr>
          <w:rFonts w:ascii="Arial" w:hAnsi="Arial" w:cs="Arial"/>
          <w:sz w:val="24"/>
          <w:szCs w:val="24"/>
        </w:rPr>
        <w:t>doesn’t</w:t>
      </w:r>
      <w:r w:rsidRPr="2513BBC5" w:rsidR="2513BBC5">
        <w:rPr>
          <w:rFonts w:ascii="Arial" w:hAnsi="Arial" w:cs="Arial"/>
          <w:sz w:val="24"/>
          <w:szCs w:val="24"/>
        </w:rPr>
        <w:t xml:space="preserve"> learn in this way. </w:t>
      </w:r>
    </w:p>
    <w:p xmlns:wp14="http://schemas.microsoft.com/office/word/2010/wordml" w:rsidRPr="008B2C77" w:rsidR="00A23051" w:rsidP="2513BBC5" w:rsidRDefault="00A23051" w14:paraId="628013B4" wp14:textId="063A7B3C">
      <w:pPr>
        <w:pStyle w:val="Normal"/>
        <w:suppressLineNumbers w:val="0"/>
        <w:bidi w:val="0"/>
        <w:spacing w:before="0" w:beforeAutospacing="off" w:after="0" w:afterAutospacing="off" w:line="480" w:lineRule="auto"/>
        <w:ind w:left="0" w:right="-613" w:firstLine="720"/>
        <w:jc w:val="both"/>
        <w:rPr>
          <w:ins w:author="Gary Smailes" w:date="2024-02-09T10:57:36.417Z" w:id="1808697955"/>
          <w:rFonts w:ascii="Arial" w:hAnsi="Arial" w:cs="Arial"/>
          <w:sz w:val="24"/>
          <w:szCs w:val="24"/>
        </w:rPr>
      </w:pPr>
      <w:r w:rsidRPr="2513BBC5" w:rsidR="2513BBC5">
        <w:rPr>
          <w:rFonts w:ascii="Arial" w:hAnsi="Arial" w:cs="Arial"/>
          <w:sz w:val="24"/>
          <w:szCs w:val="24"/>
        </w:rPr>
        <w:t xml:space="preserve">This is confirmed by research carried out by psychologist Georg Miller: "The Magical Number seven, Plus or minus two: Some limits on our capacity for processing information" (1956). He writes that someone with a short memory is only capable of memorizing from </w:t>
      </w:r>
      <w:ins w:author="Gary Smailes" w:date="2024-02-09T10:57:07.667Z" w:id="2085494386">
        <w:r w:rsidRPr="2513BBC5" w:rsidR="2513BBC5">
          <w:rPr>
            <w:rFonts w:ascii="Arial" w:hAnsi="Arial" w:cs="Arial"/>
            <w:sz w:val="24"/>
            <w:szCs w:val="24"/>
          </w:rPr>
          <w:t>five</w:t>
        </w:r>
      </w:ins>
      <w:del w:author="Gary Smailes" w:date="2024-02-09T10:57:06.238Z" w:id="1467482908">
        <w:r w:rsidRPr="2513BBC5" w:rsidDel="2513BBC5">
          <w:rPr>
            <w:rFonts w:ascii="Arial" w:hAnsi="Arial" w:cs="Arial"/>
            <w:sz w:val="24"/>
            <w:szCs w:val="24"/>
          </w:rPr>
          <w:delText>5</w:delText>
        </w:r>
      </w:del>
      <w:r w:rsidRPr="2513BBC5" w:rsidR="2513BBC5">
        <w:rPr>
          <w:rFonts w:ascii="Arial" w:hAnsi="Arial" w:cs="Arial"/>
          <w:sz w:val="24"/>
          <w:szCs w:val="24"/>
        </w:rPr>
        <w:t xml:space="preserve"> to </w:t>
      </w:r>
      <w:ins w:author="Gary Smailes" w:date="2024-02-09T10:57:11.165Z" w:id="1304785924">
        <w:r w:rsidRPr="2513BBC5" w:rsidR="2513BBC5">
          <w:rPr>
            <w:rFonts w:ascii="Arial" w:hAnsi="Arial" w:cs="Arial"/>
            <w:sz w:val="24"/>
            <w:szCs w:val="24"/>
          </w:rPr>
          <w:t>nine</w:t>
        </w:r>
      </w:ins>
      <w:del w:author="Gary Smailes" w:date="2024-02-09T10:57:10.35Z" w:id="1600244453">
        <w:r w:rsidRPr="2513BBC5" w:rsidDel="2513BBC5">
          <w:rPr>
            <w:rFonts w:ascii="Arial" w:hAnsi="Arial" w:cs="Arial"/>
            <w:sz w:val="24"/>
            <w:szCs w:val="24"/>
          </w:rPr>
          <w:delText>9</w:delText>
        </w:r>
      </w:del>
      <w:r w:rsidRPr="2513BBC5" w:rsidR="2513BBC5">
        <w:rPr>
          <w:rFonts w:ascii="Arial" w:hAnsi="Arial" w:cs="Arial"/>
          <w:sz w:val="24"/>
          <w:szCs w:val="24"/>
        </w:rPr>
        <w:t xml:space="preserve"> very small and short bits of information. Therefore, a person cannot focus on two things at the same time or information flowing simultaneously from two </w:t>
      </w:r>
      <w:r w:rsidRPr="2513BBC5" w:rsidR="2513BBC5">
        <w:rPr>
          <w:rFonts w:ascii="Arial" w:hAnsi="Arial" w:cs="Arial"/>
          <w:sz w:val="24"/>
          <w:szCs w:val="24"/>
        </w:rPr>
        <w:t>different sources</w:t>
      </w:r>
      <w:r w:rsidRPr="2513BBC5" w:rsidR="2513BBC5">
        <w:rPr>
          <w:rFonts w:ascii="Arial" w:hAnsi="Arial" w:cs="Arial"/>
          <w:sz w:val="24"/>
          <w:szCs w:val="24"/>
        </w:rPr>
        <w:t xml:space="preserve">. As a result, </w:t>
      </w:r>
      <w:del w:author="Gary Smailes" w:date="2024-02-09T10:57:20.495Z" w:id="309811464">
        <w:r w:rsidRPr="2513BBC5" w:rsidDel="2513BBC5">
          <w:rPr>
            <w:rFonts w:ascii="Arial" w:hAnsi="Arial" w:cs="Arial"/>
            <w:sz w:val="24"/>
            <w:szCs w:val="24"/>
          </w:rPr>
          <w:delText>in</w:delText>
        </w:r>
        <w:r w:rsidRPr="2513BBC5" w:rsidDel="2513BBC5">
          <w:rPr>
            <w:rFonts w:ascii="Arial" w:hAnsi="Arial" w:cs="Arial"/>
            <w:sz w:val="24"/>
            <w:szCs w:val="24"/>
          </w:rPr>
          <w:delText xml:space="preserve"> order to</w:delText>
        </w:r>
      </w:del>
      <w:ins w:author="Gary Smailes" w:date="2024-02-09T10:57:20.499Z" w:id="305409096">
        <w:r w:rsidRPr="2513BBC5" w:rsidR="2513BBC5">
          <w:rPr>
            <w:rFonts w:ascii="Arial" w:hAnsi="Arial" w:cs="Arial"/>
            <w:sz w:val="24"/>
            <w:szCs w:val="24"/>
          </w:rPr>
          <w:t>to</w:t>
        </w:r>
      </w:ins>
      <w:r w:rsidRPr="2513BBC5" w:rsidR="2513BBC5">
        <w:rPr>
          <w:rFonts w:ascii="Arial" w:hAnsi="Arial" w:cs="Arial"/>
          <w:sz w:val="24"/>
          <w:szCs w:val="24"/>
        </w:rPr>
        <w:t xml:space="preserve"> learn something and for the learning process and assimilation of information to be effective, the brain focuses on only one thing. </w:t>
      </w:r>
    </w:p>
    <w:p xmlns:wp14="http://schemas.microsoft.com/office/word/2010/wordml" w:rsidRPr="008B2C77" w:rsidR="00A23051" w:rsidP="2513BBC5" w:rsidRDefault="00A23051" w14:paraId="04A0DD61" wp14:textId="3466794A">
      <w:pPr>
        <w:pStyle w:val="Normal"/>
        <w:suppressLineNumbers w:val="0"/>
        <w:bidi w:val="0"/>
        <w:spacing w:before="0" w:beforeAutospacing="off" w:after="0" w:afterAutospacing="off" w:line="480" w:lineRule="auto"/>
        <w:ind w:left="0" w:right="-613" w:firstLine="720"/>
        <w:jc w:val="both"/>
        <w:rPr>
          <w:ins w:author="Gary Smailes" w:date="2024-02-09T10:58:05.06Z" w:id="357565346"/>
          <w:rFonts w:ascii="Arial" w:hAnsi="Arial" w:cs="Arial"/>
          <w:sz w:val="24"/>
          <w:szCs w:val="24"/>
        </w:rPr>
      </w:pPr>
      <w:r w:rsidRPr="2513BBC5" w:rsidR="2513BBC5">
        <w:rPr>
          <w:rFonts w:ascii="Arial" w:hAnsi="Arial" w:cs="Arial"/>
          <w:sz w:val="24"/>
          <w:szCs w:val="24"/>
        </w:rPr>
        <w:t xml:space="preserve">Now </w:t>
      </w:r>
      <w:r w:rsidRPr="2513BBC5" w:rsidR="2513BBC5">
        <w:rPr>
          <w:rFonts w:ascii="Arial" w:hAnsi="Arial" w:cs="Arial"/>
          <w:sz w:val="24"/>
          <w:szCs w:val="24"/>
        </w:rPr>
        <w:t>let's</w:t>
      </w:r>
      <w:r w:rsidRPr="2513BBC5" w:rsidR="2513BBC5">
        <w:rPr>
          <w:rFonts w:ascii="Arial" w:hAnsi="Arial" w:cs="Arial"/>
          <w:sz w:val="24"/>
          <w:szCs w:val="24"/>
        </w:rPr>
        <w:t xml:space="preserve"> look at that from the perspective of football training. If a coach transmits information non-stop (see training in an isolated form), </w:t>
      </w:r>
      <w:r w:rsidRPr="2513BBC5" w:rsidR="2513BBC5">
        <w:rPr>
          <w:rFonts w:ascii="Arial" w:hAnsi="Arial" w:cs="Arial"/>
          <w:sz w:val="24"/>
          <w:szCs w:val="24"/>
        </w:rPr>
        <w:t>frequently</w:t>
      </w:r>
      <w:r w:rsidRPr="2513BBC5" w:rsidR="2513BBC5">
        <w:rPr>
          <w:rFonts w:ascii="Arial" w:hAnsi="Arial" w:cs="Arial"/>
          <w:sz w:val="24"/>
          <w:szCs w:val="24"/>
        </w:rPr>
        <w:t xml:space="preserve"> interrupts classes and issues instructions, training cannot be effective from the point of view of the learning process and the learning brain. Training is the conscious transfer of knowledge and will involve young players assimilating information in a similar fashion. Only the left (thinking) side of the brain will be involved. But because the information will be a lot and </w:t>
      </w:r>
      <w:r w:rsidRPr="2513BBC5" w:rsidR="2513BBC5">
        <w:rPr>
          <w:rFonts w:ascii="Arial" w:hAnsi="Arial" w:cs="Arial"/>
          <w:sz w:val="24"/>
          <w:szCs w:val="24"/>
        </w:rPr>
        <w:t>frequently</w:t>
      </w:r>
      <w:r w:rsidRPr="2513BBC5" w:rsidR="2513BBC5">
        <w:rPr>
          <w:rFonts w:ascii="Arial" w:hAnsi="Arial" w:cs="Arial"/>
          <w:sz w:val="24"/>
          <w:szCs w:val="24"/>
        </w:rPr>
        <w:t xml:space="preserve"> transmitted, it will tend to overload young players’ brains. Young players will have to think too much and over-</w:t>
      </w:r>
      <w:r w:rsidRPr="2513BBC5" w:rsidR="2513BBC5">
        <w:rPr>
          <w:rFonts w:ascii="Arial" w:hAnsi="Arial" w:cs="Arial"/>
          <w:sz w:val="24"/>
          <w:szCs w:val="24"/>
        </w:rPr>
        <w:t>analyze</w:t>
      </w:r>
      <w:r w:rsidRPr="2513BBC5" w:rsidR="2513BBC5">
        <w:rPr>
          <w:rFonts w:ascii="Arial" w:hAnsi="Arial" w:cs="Arial"/>
          <w:sz w:val="24"/>
          <w:szCs w:val="24"/>
        </w:rPr>
        <w:t xml:space="preserve"> the information flowing to them. Excessive analysis, too much information and a lack of emotion in the learning process means that the training will not have a positive effect on developing the potential of children and adolescents. Training will not be effective and adequate </w:t>
      </w:r>
      <w:r w:rsidRPr="2513BBC5" w:rsidR="2513BBC5">
        <w:rPr>
          <w:rFonts w:ascii="Arial" w:hAnsi="Arial" w:cs="Arial"/>
          <w:sz w:val="24"/>
          <w:szCs w:val="24"/>
        </w:rPr>
        <w:t>with regard to</w:t>
      </w:r>
      <w:r w:rsidRPr="2513BBC5" w:rsidR="2513BBC5">
        <w:rPr>
          <w:rFonts w:ascii="Arial" w:hAnsi="Arial" w:cs="Arial"/>
          <w:sz w:val="24"/>
          <w:szCs w:val="24"/>
        </w:rPr>
        <w:t xml:space="preserve"> how the brain learns. The development of players' potential will be inhibited. The number of mistakes they make will be closely related to the amount of information the brain receives. And players will not learn from these mistakes, because they will be a direct consequence of the brain overheating. </w:t>
      </w:r>
    </w:p>
    <w:p xmlns:wp14="http://schemas.microsoft.com/office/word/2010/wordml" w:rsidRPr="008B2C77" w:rsidR="00A23051" w:rsidP="2513BBC5" w:rsidRDefault="00A23051" w14:paraId="6E074C80" wp14:textId="7FF7A85F">
      <w:pPr>
        <w:pStyle w:val="Normal"/>
        <w:suppressLineNumbers w:val="0"/>
        <w:bidi w:val="0"/>
        <w:spacing w:before="0" w:beforeAutospacing="off" w:after="0" w:afterAutospacing="off" w:line="480" w:lineRule="auto"/>
        <w:ind w:left="0" w:right="-613" w:firstLine="720"/>
        <w:jc w:val="both"/>
        <w:rPr>
          <w:rFonts w:ascii="Arial" w:hAnsi="Arial" w:cs="Arial"/>
          <w:sz w:val="24"/>
          <w:szCs w:val="24"/>
        </w:rPr>
      </w:pPr>
      <w:r w:rsidRPr="2513BBC5" w:rsidR="2513BBC5">
        <w:rPr>
          <w:rFonts w:ascii="Arial" w:hAnsi="Arial" w:cs="Arial"/>
          <w:sz w:val="24"/>
          <w:szCs w:val="24"/>
        </w:rPr>
        <w:t>So</w:t>
      </w:r>
      <w:r w:rsidRPr="2513BBC5" w:rsidR="2513BBC5">
        <w:rPr>
          <w:rFonts w:ascii="Arial" w:hAnsi="Arial" w:cs="Arial"/>
          <w:sz w:val="24"/>
          <w:szCs w:val="24"/>
        </w:rPr>
        <w:t xml:space="preserve"> what should the training look like so that young players learn effectively?</w:t>
      </w:r>
    </w:p>
    <w:p xmlns:wp14="http://schemas.microsoft.com/office/word/2010/wordml" w:rsidRPr="008B2C77" w:rsidR="00B27D1F" w:rsidP="2513BBC5" w:rsidRDefault="00B27D1F" w14:paraId="75396024" wp14:textId="5B62D186">
      <w:pPr>
        <w:spacing w:after="0" w:line="480" w:lineRule="auto"/>
        <w:ind w:right="-613" w:firstLine="720"/>
        <w:jc w:val="both"/>
        <w:rPr>
          <w:ins w:author="Gary Smailes" w:date="2024-02-09T10:59:09.643Z" w:id="510728952"/>
          <w:rFonts w:ascii="Arial" w:hAnsi="Arial" w:cs="Arial"/>
          <w:sz w:val="24"/>
          <w:szCs w:val="24"/>
        </w:rPr>
        <w:pPrChange w:author="Gary Smailes" w:date="2024-02-09T10:58:10.817Z">
          <w:pPr>
            <w:spacing w:after="0" w:line="480" w:lineRule="auto"/>
            <w:ind w:right="-613"/>
            <w:jc w:val="both"/>
          </w:pPr>
        </w:pPrChange>
      </w:pPr>
      <w:del w:author="Gary Smailes" w:date="2024-02-09T10:58:07.931Z" w:id="2117515180">
        <w:r w:rsidRPr="2513BBC5" w:rsidDel="2513BBC5">
          <w:rPr>
            <w:rFonts w:ascii="Arial" w:hAnsi="Arial" w:cs="Arial"/>
            <w:sz w:val="24"/>
            <w:szCs w:val="24"/>
          </w:rPr>
          <w:delText xml:space="preserve">     </w:delText>
        </w:r>
      </w:del>
      <w:r w:rsidRPr="2513BBC5" w:rsidR="2513BBC5">
        <w:rPr>
          <w:rFonts w:ascii="Arial" w:hAnsi="Arial" w:cs="Arial"/>
          <w:sz w:val="24"/>
          <w:szCs w:val="24"/>
        </w:rPr>
        <w:t>Academies recruit and employ coaches who are highly qualified in terms of knowledge about football. They pay less attention to whether that person understands the learning process and is competent when it comes to the development of children and adolescents. In short (</w:t>
      </w:r>
      <w:r w:rsidRPr="2513BBC5" w:rsidR="2513BBC5">
        <w:rPr>
          <w:rFonts w:ascii="Arial" w:hAnsi="Arial" w:cs="Arial"/>
          <w:sz w:val="24"/>
          <w:szCs w:val="24"/>
        </w:rPr>
        <w:t>perhaps simplifying</w:t>
      </w:r>
      <w:r w:rsidRPr="2513BBC5" w:rsidR="2513BBC5">
        <w:rPr>
          <w:rFonts w:ascii="Arial" w:hAnsi="Arial" w:cs="Arial"/>
          <w:sz w:val="24"/>
          <w:szCs w:val="24"/>
        </w:rPr>
        <w:t xml:space="preserve"> </w:t>
      </w:r>
      <w:r w:rsidRPr="2513BBC5" w:rsidR="2513BBC5">
        <w:rPr>
          <w:rFonts w:ascii="Arial" w:hAnsi="Arial" w:cs="Arial"/>
          <w:sz w:val="24"/>
          <w:szCs w:val="24"/>
        </w:rPr>
        <w:t>this somewhat</w:t>
      </w:r>
      <w:r w:rsidRPr="2513BBC5" w:rsidR="2513BBC5">
        <w:rPr>
          <w:rFonts w:ascii="Arial" w:hAnsi="Arial" w:cs="Arial"/>
          <w:sz w:val="24"/>
          <w:szCs w:val="24"/>
        </w:rPr>
        <w:t xml:space="preserve">) if he has an UEFA A license, that already suggests </w:t>
      </w:r>
      <w:r w:rsidRPr="2513BBC5" w:rsidR="2513BBC5">
        <w:rPr>
          <w:rFonts w:ascii="Arial" w:hAnsi="Arial" w:cs="Arial"/>
          <w:sz w:val="24"/>
          <w:szCs w:val="24"/>
        </w:rPr>
        <w:t>he’s</w:t>
      </w:r>
      <w:r w:rsidRPr="2513BBC5" w:rsidR="2513BBC5">
        <w:rPr>
          <w:rFonts w:ascii="Arial" w:hAnsi="Arial" w:cs="Arial"/>
          <w:sz w:val="24"/>
          <w:szCs w:val="24"/>
        </w:rPr>
        <w:t xml:space="preserve"> an excellent coach for working with children and youth. </w:t>
      </w:r>
    </w:p>
    <w:p xmlns:wp14="http://schemas.microsoft.com/office/word/2010/wordml" w:rsidRPr="008B2C77" w:rsidR="00B27D1F" w:rsidP="2513BBC5" w:rsidRDefault="00B27D1F" w14:paraId="5E07FAE4" wp14:textId="2664D4B5">
      <w:pPr>
        <w:spacing w:after="0" w:line="480" w:lineRule="auto"/>
        <w:ind w:right="-613" w:firstLine="720"/>
        <w:jc w:val="both"/>
        <w:rPr>
          <w:rFonts w:ascii="Arial" w:hAnsi="Arial" w:cs="Arial"/>
          <w:sz w:val="24"/>
          <w:szCs w:val="24"/>
        </w:rPr>
      </w:pPr>
      <w:r w:rsidRPr="2513BBC5" w:rsidR="2513BBC5">
        <w:rPr>
          <w:rFonts w:ascii="Arial" w:hAnsi="Arial" w:cs="Arial"/>
          <w:sz w:val="24"/>
          <w:szCs w:val="24"/>
        </w:rPr>
        <w:t xml:space="preserve">Unfortunately, in many cases this works in the opposite </w:t>
      </w:r>
      <w:r w:rsidRPr="2513BBC5" w:rsidR="2513BBC5">
        <w:rPr>
          <w:rFonts w:ascii="Arial" w:hAnsi="Arial" w:cs="Arial"/>
          <w:sz w:val="24"/>
          <w:szCs w:val="24"/>
        </w:rPr>
        <w:t>direction, because</w:t>
      </w:r>
      <w:r w:rsidRPr="2513BBC5" w:rsidR="2513BBC5">
        <w:rPr>
          <w:rFonts w:ascii="Arial" w:hAnsi="Arial" w:cs="Arial"/>
          <w:sz w:val="24"/>
          <w:szCs w:val="24"/>
        </w:rPr>
        <w:t xml:space="preserve"> coaches with a UEFA A license often </w:t>
      </w:r>
      <w:r w:rsidRPr="2513BBC5" w:rsidR="2513BBC5">
        <w:rPr>
          <w:rFonts w:ascii="Arial" w:hAnsi="Arial" w:cs="Arial"/>
          <w:sz w:val="24"/>
          <w:szCs w:val="24"/>
        </w:rPr>
        <w:t>don’t</w:t>
      </w:r>
      <w:r w:rsidRPr="2513BBC5" w:rsidR="2513BBC5">
        <w:rPr>
          <w:rFonts w:ascii="Arial" w:hAnsi="Arial" w:cs="Arial"/>
          <w:sz w:val="24"/>
          <w:szCs w:val="24"/>
        </w:rPr>
        <w:t xml:space="preserve"> have the </w:t>
      </w:r>
      <w:r w:rsidRPr="2513BBC5" w:rsidR="2513BBC5">
        <w:rPr>
          <w:rFonts w:ascii="Arial" w:hAnsi="Arial" w:cs="Arial"/>
          <w:sz w:val="24"/>
          <w:szCs w:val="24"/>
        </w:rPr>
        <w:t>appropriate skills</w:t>
      </w:r>
      <w:r w:rsidRPr="2513BBC5" w:rsidR="2513BBC5">
        <w:rPr>
          <w:rFonts w:ascii="Arial" w:hAnsi="Arial" w:cs="Arial"/>
          <w:sz w:val="24"/>
          <w:szCs w:val="24"/>
        </w:rPr>
        <w:t xml:space="preserve"> and knowledge about the children with whom he will work. He</w:t>
      </w:r>
      <w:ins w:author="Gary Smailes" w:date="2024-02-09T10:59:23.856Z" w:id="506785213">
        <w:r w:rsidRPr="2513BBC5" w:rsidR="2513BBC5">
          <w:rPr>
            <w:rFonts w:ascii="Arial" w:hAnsi="Arial" w:cs="Arial"/>
            <w:sz w:val="24"/>
            <w:szCs w:val="24"/>
          </w:rPr>
          <w:t>,</w:t>
        </w:r>
      </w:ins>
      <w:r w:rsidRPr="2513BBC5" w:rsidR="2513BBC5">
        <w:rPr>
          <w:rFonts w:ascii="Arial" w:hAnsi="Arial" w:cs="Arial"/>
          <w:sz w:val="24"/>
          <w:szCs w:val="24"/>
        </w:rPr>
        <w:t xml:space="preserve"> therefore</w:t>
      </w:r>
      <w:ins w:author="Gary Smailes" w:date="2024-02-09T10:59:26.332Z" w:id="372195938">
        <w:r w:rsidRPr="2513BBC5" w:rsidR="2513BBC5">
          <w:rPr>
            <w:rFonts w:ascii="Arial" w:hAnsi="Arial" w:cs="Arial"/>
            <w:sz w:val="24"/>
            <w:szCs w:val="24"/>
          </w:rPr>
          <w:t>,</w:t>
        </w:r>
      </w:ins>
      <w:r w:rsidRPr="2513BBC5" w:rsidR="2513BBC5">
        <w:rPr>
          <w:rFonts w:ascii="Arial" w:hAnsi="Arial" w:cs="Arial"/>
          <w:sz w:val="24"/>
          <w:szCs w:val="24"/>
        </w:rPr>
        <w:t xml:space="preserve"> </w:t>
      </w:r>
      <w:r w:rsidRPr="2513BBC5" w:rsidR="2513BBC5">
        <w:rPr>
          <w:rFonts w:ascii="Arial" w:hAnsi="Arial" w:cs="Arial"/>
          <w:sz w:val="24"/>
          <w:szCs w:val="24"/>
        </w:rPr>
        <w:t>to a large extent uses</w:t>
      </w:r>
      <w:r w:rsidRPr="2513BBC5" w:rsidR="2513BBC5">
        <w:rPr>
          <w:rFonts w:ascii="Arial" w:hAnsi="Arial" w:cs="Arial"/>
          <w:sz w:val="24"/>
          <w:szCs w:val="24"/>
        </w:rPr>
        <w:t xml:space="preserve"> training based on game patterns. A lot of information, a lot of isolation, zero emotions and a lack of opponents means that the young player is not emotionally involved in the learning process and therefore </w:t>
      </w:r>
      <w:r w:rsidRPr="2513BBC5" w:rsidR="2513BBC5">
        <w:rPr>
          <w:rFonts w:ascii="Arial" w:hAnsi="Arial" w:cs="Arial"/>
          <w:sz w:val="24"/>
          <w:szCs w:val="24"/>
        </w:rPr>
        <w:t>doesn’t</w:t>
      </w:r>
      <w:r w:rsidRPr="2513BBC5" w:rsidR="2513BBC5">
        <w:rPr>
          <w:rFonts w:ascii="Arial" w:hAnsi="Arial" w:cs="Arial"/>
          <w:sz w:val="24"/>
          <w:szCs w:val="24"/>
        </w:rPr>
        <w:t xml:space="preserve"> develop his potential in </w:t>
      </w:r>
      <w:r w:rsidRPr="2513BBC5" w:rsidR="2513BBC5">
        <w:rPr>
          <w:rFonts w:ascii="Arial" w:hAnsi="Arial" w:cs="Arial"/>
          <w:sz w:val="24"/>
          <w:szCs w:val="24"/>
        </w:rPr>
        <w:t>an optimal</w:t>
      </w:r>
      <w:r w:rsidRPr="2513BBC5" w:rsidR="2513BBC5">
        <w:rPr>
          <w:rFonts w:ascii="Arial" w:hAnsi="Arial" w:cs="Arial"/>
          <w:sz w:val="24"/>
          <w:szCs w:val="24"/>
        </w:rPr>
        <w:t xml:space="preserve"> way. Therefore, </w:t>
      </w:r>
      <w:r w:rsidRPr="2513BBC5" w:rsidR="2513BBC5">
        <w:rPr>
          <w:rFonts w:ascii="Arial" w:hAnsi="Arial" w:cs="Arial"/>
          <w:sz w:val="24"/>
          <w:szCs w:val="24"/>
        </w:rPr>
        <w:t>taking into account</w:t>
      </w:r>
      <w:r w:rsidRPr="2513BBC5" w:rsidR="2513BBC5">
        <w:rPr>
          <w:rFonts w:ascii="Arial" w:hAnsi="Arial" w:cs="Arial"/>
          <w:sz w:val="24"/>
          <w:szCs w:val="24"/>
        </w:rPr>
        <w:t xml:space="preserve"> the realism of playing football and all the information that I have quoted here, training in academies should stimulate both hemispheres of the brain. The training plan and design should </w:t>
      </w:r>
      <w:r w:rsidRPr="2513BBC5" w:rsidR="2513BBC5">
        <w:rPr>
          <w:rFonts w:ascii="Arial" w:hAnsi="Arial" w:cs="Arial"/>
          <w:sz w:val="24"/>
          <w:szCs w:val="24"/>
        </w:rPr>
        <w:t>contain</w:t>
      </w:r>
      <w:r w:rsidRPr="2513BBC5" w:rsidR="2513BBC5">
        <w:rPr>
          <w:rFonts w:ascii="Arial" w:hAnsi="Arial" w:cs="Arial"/>
          <w:sz w:val="24"/>
          <w:szCs w:val="24"/>
        </w:rPr>
        <w:t xml:space="preserve"> only the most relevant information for the learning process (the thinking side of the brain). It should focus </w:t>
      </w:r>
      <w:r w:rsidRPr="2513BBC5" w:rsidR="2513BBC5">
        <w:rPr>
          <w:rFonts w:ascii="Arial" w:hAnsi="Arial" w:cs="Arial"/>
          <w:sz w:val="24"/>
          <w:szCs w:val="24"/>
        </w:rPr>
        <w:t>largely on</w:t>
      </w:r>
      <w:r w:rsidRPr="2513BBC5" w:rsidR="2513BBC5">
        <w:rPr>
          <w:rFonts w:ascii="Arial" w:hAnsi="Arial" w:cs="Arial"/>
          <w:sz w:val="24"/>
          <w:szCs w:val="24"/>
        </w:rPr>
        <w:t xml:space="preserve"> the emotional zone, i.e. the feelings, emotions, </w:t>
      </w:r>
      <w:r w:rsidRPr="2513BBC5" w:rsidR="2513BBC5">
        <w:rPr>
          <w:rFonts w:ascii="Arial" w:hAnsi="Arial" w:cs="Arial"/>
          <w:sz w:val="24"/>
          <w:szCs w:val="24"/>
        </w:rPr>
        <w:t>instinct</w:t>
      </w:r>
      <w:r w:rsidRPr="2513BBC5" w:rsidR="2513BBC5">
        <w:rPr>
          <w:rFonts w:ascii="Arial" w:hAnsi="Arial" w:cs="Arial"/>
          <w:sz w:val="24"/>
          <w:szCs w:val="24"/>
        </w:rPr>
        <w:t xml:space="preserve"> and intuition of young players. Then a small but important amount of information combined with emotions, i.e. playing during training, engages both hemispheres of the brain and will ensure the brain learns. Players will also be emotionally involved in the learning process </w:t>
      </w:r>
      <w:r w:rsidRPr="2513BBC5" w:rsidR="2513BBC5">
        <w:rPr>
          <w:rFonts w:ascii="Arial" w:hAnsi="Arial" w:cs="Arial"/>
          <w:sz w:val="24"/>
          <w:szCs w:val="24"/>
        </w:rPr>
        <w:t>itself</w:t>
      </w:r>
      <w:del w:author="Gary Smailes" w:date="2024-02-09T10:59:51.37Z" w:id="138052575">
        <w:r w:rsidRPr="2513BBC5" w:rsidDel="2513BBC5">
          <w:rPr>
            <w:rFonts w:ascii="Arial" w:hAnsi="Arial" w:cs="Arial"/>
            <w:sz w:val="24"/>
            <w:szCs w:val="24"/>
          </w:rPr>
          <w:delText>,</w:delText>
        </w:r>
      </w:del>
      <w:r w:rsidRPr="2513BBC5" w:rsidR="2513BBC5">
        <w:rPr>
          <w:rFonts w:ascii="Arial" w:hAnsi="Arial" w:cs="Arial"/>
          <w:sz w:val="24"/>
          <w:szCs w:val="24"/>
        </w:rPr>
        <w:t xml:space="preserve"> and</w:t>
      </w:r>
      <w:r w:rsidRPr="2513BBC5" w:rsidR="2513BBC5">
        <w:rPr>
          <w:rFonts w:ascii="Arial" w:hAnsi="Arial" w:cs="Arial"/>
          <w:sz w:val="24"/>
          <w:szCs w:val="24"/>
        </w:rPr>
        <w:t xml:space="preserve"> will unconsciously be learning. This will have a positive impact on the development of their potential and individual learning abilities.</w:t>
      </w:r>
    </w:p>
    <w:p xmlns:wp14="http://schemas.microsoft.com/office/word/2010/wordml" w:rsidRPr="008B2C77" w:rsidR="009D65BE" w:rsidP="2513BBC5" w:rsidRDefault="00CB6618" w14:paraId="7819B7E5" wp14:textId="1883E98F">
      <w:pPr>
        <w:spacing w:after="0" w:line="480" w:lineRule="auto"/>
        <w:ind w:right="-613" w:firstLine="720"/>
        <w:jc w:val="both"/>
        <w:rPr>
          <w:ins w:author="Gary Smailes" w:date="2024-02-09T11:00:26.922Z" w:id="1988303717"/>
          <w:rFonts w:ascii="Arial" w:hAnsi="Arial" w:cs="Arial"/>
          <w:sz w:val="24"/>
          <w:szCs w:val="24"/>
        </w:rPr>
        <w:pPrChange w:author="Gary Smailes" w:date="2024-02-09T10:59:49.599Z">
          <w:pPr>
            <w:spacing w:after="0" w:line="480" w:lineRule="auto"/>
            <w:ind w:right="-613"/>
            <w:jc w:val="both"/>
          </w:pPr>
        </w:pPrChange>
      </w:pPr>
      <w:del w:author="Gary Smailes" w:date="2024-02-09T10:59:48.982Z" w:id="793567476">
        <w:r w:rsidRPr="2513BBC5" w:rsidDel="2513BBC5">
          <w:rPr>
            <w:rFonts w:ascii="Arial" w:hAnsi="Arial" w:cs="Arial"/>
            <w:sz w:val="24"/>
            <w:szCs w:val="24"/>
          </w:rPr>
          <w:delText xml:space="preserve">     </w:delText>
        </w:r>
      </w:del>
      <w:r w:rsidRPr="2513BBC5" w:rsidR="2513BBC5">
        <w:rPr>
          <w:rFonts w:ascii="Arial" w:hAnsi="Arial" w:cs="Arial"/>
          <w:sz w:val="24"/>
          <w:szCs w:val="24"/>
        </w:rPr>
        <w:t xml:space="preserve">Academy coaches often have their own theories about training, which is </w:t>
      </w:r>
      <w:r w:rsidRPr="2513BBC5" w:rsidR="2513BBC5">
        <w:rPr>
          <w:rFonts w:ascii="Arial" w:hAnsi="Arial" w:cs="Arial"/>
          <w:sz w:val="24"/>
          <w:szCs w:val="24"/>
        </w:rPr>
        <w:t>frequently</w:t>
      </w:r>
      <w:r w:rsidRPr="2513BBC5" w:rsidR="2513BBC5">
        <w:rPr>
          <w:rFonts w:ascii="Arial" w:hAnsi="Arial" w:cs="Arial"/>
          <w:sz w:val="24"/>
          <w:szCs w:val="24"/>
        </w:rPr>
        <w:t xml:space="preserve"> based not on how a person and his brain learn, but on a game model. Therefore, they often defend these ideas and believe that a young player cannot play football if he </w:t>
      </w:r>
      <w:r w:rsidRPr="2513BBC5" w:rsidR="2513BBC5">
        <w:rPr>
          <w:rFonts w:ascii="Arial" w:hAnsi="Arial" w:cs="Arial"/>
          <w:sz w:val="24"/>
          <w:szCs w:val="24"/>
        </w:rPr>
        <w:t>doesn’t</w:t>
      </w:r>
      <w:r w:rsidRPr="2513BBC5" w:rsidR="2513BBC5">
        <w:rPr>
          <w:rFonts w:ascii="Arial" w:hAnsi="Arial" w:cs="Arial"/>
          <w:sz w:val="24"/>
          <w:szCs w:val="24"/>
        </w:rPr>
        <w:t xml:space="preserve"> have the right technique and the skills to manage that technique during a game. </w:t>
      </w:r>
    </w:p>
    <w:p xmlns:wp14="http://schemas.microsoft.com/office/word/2010/wordml" w:rsidRPr="008B2C77" w:rsidR="009D65BE" w:rsidP="2513BBC5" w:rsidRDefault="00CB6618" w14:paraId="63CE14E3" wp14:textId="33C820DE">
      <w:pPr>
        <w:spacing w:after="0" w:line="480" w:lineRule="auto"/>
        <w:ind w:right="-613" w:firstLine="720"/>
        <w:jc w:val="both"/>
        <w:rPr>
          <w:ins w:author="Gary Smailes" w:date="2024-02-09T11:00:30.204Z" w:id="1951903940"/>
          <w:rFonts w:ascii="Arial" w:hAnsi="Arial" w:cs="Arial"/>
          <w:sz w:val="24"/>
          <w:szCs w:val="24"/>
        </w:rPr>
      </w:pPr>
      <w:r w:rsidRPr="2513BBC5" w:rsidR="2513BBC5">
        <w:rPr>
          <w:rFonts w:ascii="Arial" w:hAnsi="Arial" w:cs="Arial"/>
          <w:sz w:val="24"/>
          <w:szCs w:val="24"/>
        </w:rPr>
        <w:t xml:space="preserve">True, but here too </w:t>
      </w:r>
      <w:r w:rsidRPr="2513BBC5" w:rsidR="2513BBC5">
        <w:rPr>
          <w:rFonts w:ascii="Arial" w:hAnsi="Arial" w:cs="Arial"/>
          <w:sz w:val="24"/>
          <w:szCs w:val="24"/>
        </w:rPr>
        <w:t>there’s</w:t>
      </w:r>
      <w:r w:rsidRPr="2513BBC5" w:rsidR="2513BBC5">
        <w:rPr>
          <w:rFonts w:ascii="Arial" w:hAnsi="Arial" w:cs="Arial"/>
          <w:sz w:val="24"/>
          <w:szCs w:val="24"/>
        </w:rPr>
        <w:t xml:space="preserve"> a problem. </w:t>
      </w:r>
    </w:p>
    <w:p xmlns:wp14="http://schemas.microsoft.com/office/word/2010/wordml" w:rsidRPr="008B2C77" w:rsidR="009D65BE" w:rsidP="2513BBC5" w:rsidRDefault="00CB6618" w14:paraId="58F7793F" wp14:textId="762B7A3F">
      <w:pPr>
        <w:spacing w:after="0" w:line="480" w:lineRule="auto"/>
        <w:ind w:right="-613" w:firstLine="720"/>
        <w:jc w:val="both"/>
        <w:rPr>
          <w:ins w:author="Gary Smailes" w:date="2024-02-09T11:00:44.911Z" w:id="75920847"/>
          <w:rFonts w:ascii="Arial" w:hAnsi="Arial" w:cs="Arial"/>
          <w:sz w:val="24"/>
          <w:szCs w:val="24"/>
        </w:rPr>
      </w:pPr>
      <w:r w:rsidRPr="2513BBC5" w:rsidR="2513BBC5">
        <w:rPr>
          <w:rFonts w:ascii="Arial" w:hAnsi="Arial" w:cs="Arial"/>
          <w:sz w:val="24"/>
          <w:szCs w:val="24"/>
        </w:rPr>
        <w:t xml:space="preserve">Technique and skill are two different things. Pure technique, for example, is passing the ball using the inner part of the foot. Skill, on the other hand, is the use of this technique in match conditions consistent with the situation </w:t>
      </w:r>
      <w:r w:rsidRPr="2513BBC5" w:rsidR="2513BBC5">
        <w:rPr>
          <w:rFonts w:ascii="Arial" w:hAnsi="Arial" w:cs="Arial"/>
          <w:sz w:val="24"/>
          <w:szCs w:val="24"/>
        </w:rPr>
        <w:t>encountered</w:t>
      </w:r>
      <w:r w:rsidRPr="2513BBC5" w:rsidR="2513BBC5">
        <w:rPr>
          <w:rFonts w:ascii="Arial" w:hAnsi="Arial" w:cs="Arial"/>
          <w:sz w:val="24"/>
          <w:szCs w:val="24"/>
        </w:rPr>
        <w:t xml:space="preserve"> on the pitch in which the player finds himself. </w:t>
      </w:r>
    </w:p>
    <w:p xmlns:wp14="http://schemas.microsoft.com/office/word/2010/wordml" w:rsidRPr="008B2C77" w:rsidR="009D65BE" w:rsidP="2513BBC5" w:rsidRDefault="00CB6618" w14:paraId="423B0D7A" wp14:textId="77C8151D">
      <w:pPr>
        <w:spacing w:after="0" w:line="480" w:lineRule="auto"/>
        <w:ind w:right="-613" w:firstLine="720"/>
        <w:jc w:val="both"/>
        <w:rPr>
          <w:ins w:author="Gary Smailes" w:date="2024-02-09T11:01:07.75Z" w:id="1027270950"/>
          <w:rFonts w:ascii="Arial" w:hAnsi="Arial" w:cs="Arial"/>
          <w:sz w:val="24"/>
          <w:szCs w:val="24"/>
        </w:rPr>
      </w:pPr>
      <w:r w:rsidRPr="2513BBC5" w:rsidR="2513BBC5">
        <w:rPr>
          <w:rFonts w:ascii="Arial" w:hAnsi="Arial" w:cs="Arial"/>
          <w:sz w:val="24"/>
          <w:szCs w:val="24"/>
        </w:rPr>
        <w:t>So</w:t>
      </w:r>
      <w:ins w:author="Gary Smailes" w:date="2024-02-09T11:00:42.8Z" w:id="732344169">
        <w:r w:rsidRPr="2513BBC5" w:rsidR="2513BBC5">
          <w:rPr>
            <w:rFonts w:ascii="Arial" w:hAnsi="Arial" w:cs="Arial"/>
            <w:sz w:val="24"/>
            <w:szCs w:val="24"/>
          </w:rPr>
          <w:t>,</w:t>
        </w:r>
      </w:ins>
      <w:r w:rsidRPr="2513BBC5" w:rsidR="2513BBC5">
        <w:rPr>
          <w:rFonts w:ascii="Arial" w:hAnsi="Arial" w:cs="Arial"/>
          <w:sz w:val="24"/>
          <w:szCs w:val="24"/>
        </w:rPr>
        <w:t xml:space="preserve"> if a young player practices game patterns for hours, he </w:t>
      </w:r>
      <w:r w:rsidRPr="2513BBC5" w:rsidR="2513BBC5">
        <w:rPr>
          <w:rFonts w:ascii="Arial" w:hAnsi="Arial" w:cs="Arial"/>
          <w:sz w:val="24"/>
          <w:szCs w:val="24"/>
        </w:rPr>
        <w:t>isn’t</w:t>
      </w:r>
      <w:r w:rsidRPr="2513BBC5" w:rsidR="2513BBC5">
        <w:rPr>
          <w:rFonts w:ascii="Arial" w:hAnsi="Arial" w:cs="Arial"/>
          <w:sz w:val="24"/>
          <w:szCs w:val="24"/>
        </w:rPr>
        <w:t xml:space="preserve"> engaging in the learning process. The moment he finds himself in a situation on the pitch during a game, where he </w:t>
      </w:r>
      <w:del w:author="Gary Smailes" w:date="2024-02-09T11:00:55.413Z" w:id="950105753">
        <w:r w:rsidRPr="2513BBC5" w:rsidDel="2513BBC5">
          <w:rPr>
            <w:rFonts w:ascii="Arial" w:hAnsi="Arial" w:cs="Arial"/>
            <w:sz w:val="24"/>
            <w:szCs w:val="24"/>
          </w:rPr>
          <w:delText xml:space="preserve">has </w:delText>
        </w:r>
        <w:r w:rsidRPr="2513BBC5" w:rsidDel="2513BBC5">
          <w:rPr>
            <w:rFonts w:ascii="Arial" w:hAnsi="Arial" w:cs="Arial"/>
            <w:sz w:val="24"/>
            <w:szCs w:val="24"/>
          </w:rPr>
          <w:delText>to</w:delText>
        </w:r>
      </w:del>
      <w:ins w:author="Gary Smailes" w:date="2024-02-09T11:00:55.422Z" w:id="1194035514">
        <w:r w:rsidRPr="2513BBC5" w:rsidR="2513BBC5">
          <w:rPr>
            <w:rFonts w:ascii="Arial" w:hAnsi="Arial" w:cs="Arial"/>
            <w:sz w:val="24"/>
            <w:szCs w:val="24"/>
          </w:rPr>
          <w:t>must</w:t>
        </w:r>
      </w:ins>
      <w:r w:rsidRPr="2513BBC5" w:rsidR="2513BBC5">
        <w:rPr>
          <w:rFonts w:ascii="Arial" w:hAnsi="Arial" w:cs="Arial"/>
          <w:sz w:val="24"/>
          <w:szCs w:val="24"/>
        </w:rPr>
        <w:t xml:space="preserve"> make decisions, be creative and use the right skills, he will get confused. The emotional side of his brain was involved to only a small extent or not at all during training. The player's brain will not be able to recognize the stimuli and the information coming from the situation in which he finds himself. Inevitably, he will have difficulty in choosing the right technique to solve the problem the opponent is creating. </w:t>
      </w:r>
    </w:p>
    <w:p xmlns:wp14="http://schemas.microsoft.com/office/word/2010/wordml" w:rsidRPr="008B2C77" w:rsidR="009D65BE" w:rsidP="2513BBC5" w:rsidRDefault="00CB6618" w14:paraId="67821978" wp14:textId="196C61A8">
      <w:pPr>
        <w:spacing w:after="0" w:line="480" w:lineRule="auto"/>
        <w:ind w:right="-613" w:firstLine="720"/>
        <w:jc w:val="both"/>
        <w:rPr>
          <w:ins w:author="Gary Smailes" w:date="2024-02-09T11:01:24.39Z" w:id="552669478"/>
          <w:rFonts w:ascii="Arial" w:hAnsi="Arial" w:cs="Arial"/>
          <w:sz w:val="24"/>
          <w:szCs w:val="24"/>
        </w:rPr>
      </w:pPr>
      <w:r w:rsidRPr="2513BBC5" w:rsidR="2513BBC5">
        <w:rPr>
          <w:rFonts w:ascii="Arial" w:hAnsi="Arial" w:cs="Arial"/>
          <w:sz w:val="24"/>
          <w:szCs w:val="24"/>
        </w:rPr>
        <w:t xml:space="preserve">Training and coaches reverse the learning process and teach in the opposite way to how the brain assimilates information and what it looks like to play football. A way of training and teaching, where coaches encourage players to think about what they do and how they do it will be ineffective from the point of view of learning skills, not just technique. Instead, creating </w:t>
      </w:r>
      <w:r w:rsidRPr="2513BBC5" w:rsidR="2513BBC5">
        <w:rPr>
          <w:rFonts w:ascii="Arial" w:hAnsi="Arial" w:cs="Arial"/>
          <w:sz w:val="24"/>
          <w:szCs w:val="24"/>
        </w:rPr>
        <w:t>an optimal</w:t>
      </w:r>
      <w:r w:rsidRPr="2513BBC5" w:rsidR="2513BBC5">
        <w:rPr>
          <w:rFonts w:ascii="Arial" w:hAnsi="Arial" w:cs="Arial"/>
          <w:sz w:val="24"/>
          <w:szCs w:val="24"/>
        </w:rPr>
        <w:t xml:space="preserve"> environment where players will also feel, touch, and get excited about developing their skills, will engage their brains. </w:t>
      </w:r>
    </w:p>
    <w:p xmlns:wp14="http://schemas.microsoft.com/office/word/2010/wordml" w:rsidRPr="008B2C77" w:rsidR="009D65BE" w:rsidP="2513BBC5" w:rsidRDefault="00CB6618" w14:paraId="135852A8" wp14:textId="26A63C95">
      <w:pPr>
        <w:spacing w:after="0" w:line="480" w:lineRule="auto"/>
        <w:ind w:right="-613" w:firstLine="720"/>
        <w:jc w:val="both"/>
        <w:rPr>
          <w:ins w:author="Gary Smailes" w:date="2024-02-09T11:01:37.364Z" w:id="610758715"/>
          <w:rFonts w:ascii="Arial" w:hAnsi="Arial" w:cs="Arial"/>
          <w:sz w:val="24"/>
          <w:szCs w:val="24"/>
        </w:rPr>
      </w:pPr>
      <w:r w:rsidRPr="2513BBC5" w:rsidR="2513BBC5">
        <w:rPr>
          <w:rFonts w:ascii="Arial" w:hAnsi="Arial" w:cs="Arial"/>
          <w:sz w:val="24"/>
          <w:szCs w:val="24"/>
        </w:rPr>
        <w:t xml:space="preserve">An emotionally engaged player is a learning player, even if this process occurs unconsciously. Playing football stimulates both hemispheres, so training cannot take place without involving </w:t>
      </w:r>
      <w:r w:rsidRPr="2513BBC5" w:rsidR="2513BBC5">
        <w:rPr>
          <w:rFonts w:ascii="Arial" w:hAnsi="Arial" w:cs="Arial"/>
          <w:sz w:val="24"/>
          <w:szCs w:val="24"/>
        </w:rPr>
        <w:t>both of them</w:t>
      </w:r>
      <w:r w:rsidRPr="2513BBC5" w:rsidR="2513BBC5">
        <w:rPr>
          <w:rFonts w:ascii="Arial" w:hAnsi="Arial" w:cs="Arial"/>
          <w:sz w:val="24"/>
          <w:szCs w:val="24"/>
        </w:rPr>
        <w:t xml:space="preserve">; </w:t>
      </w:r>
      <w:del w:author="Gary Smailes" w:date="2024-02-09T11:01:33.425Z" w:id="111105217">
        <w:r w:rsidRPr="2513BBC5" w:rsidDel="2513BBC5">
          <w:rPr>
            <w:rFonts w:ascii="Arial" w:hAnsi="Arial" w:cs="Arial"/>
            <w:sz w:val="24"/>
            <w:szCs w:val="24"/>
          </w:rPr>
          <w:delText>otherwise</w:delText>
        </w:r>
      </w:del>
      <w:ins w:author="Gary Smailes" w:date="2024-02-09T11:01:33.435Z" w:id="1283967726">
        <w:r w:rsidRPr="2513BBC5" w:rsidR="2513BBC5">
          <w:rPr>
            <w:rFonts w:ascii="Arial" w:hAnsi="Arial" w:cs="Arial"/>
            <w:sz w:val="24"/>
            <w:szCs w:val="24"/>
          </w:rPr>
          <w:t>o</w:t>
        </w:r>
        <w:r w:rsidRPr="2513BBC5" w:rsidR="2513BBC5">
          <w:rPr>
            <w:rFonts w:ascii="Arial" w:hAnsi="Arial" w:cs="Arial"/>
            <w:sz w:val="24"/>
            <w:szCs w:val="24"/>
          </w:rPr>
          <w:t>therwise,</w:t>
        </w:r>
      </w:ins>
      <w:r w:rsidRPr="2513BBC5" w:rsidR="2513BBC5">
        <w:rPr>
          <w:rFonts w:ascii="Arial" w:hAnsi="Arial" w:cs="Arial"/>
          <w:sz w:val="24"/>
          <w:szCs w:val="24"/>
        </w:rPr>
        <w:t xml:space="preserve"> it will be ineffective also from the point of view of the learning process and developing the potential of talented young players. </w:t>
      </w:r>
    </w:p>
    <w:p xmlns:wp14="http://schemas.microsoft.com/office/word/2010/wordml" w:rsidRPr="008B2C77" w:rsidR="009D65BE" w:rsidP="2513BBC5" w:rsidRDefault="00CB6618" w14:paraId="7CF86D59" wp14:textId="5E5DF206">
      <w:pPr>
        <w:spacing w:after="0" w:line="480" w:lineRule="auto"/>
        <w:ind w:right="-613" w:firstLine="720"/>
        <w:jc w:val="both"/>
        <w:rPr>
          <w:rFonts w:ascii="Arial" w:hAnsi="Arial" w:cs="Arial"/>
          <w:sz w:val="24"/>
          <w:szCs w:val="24"/>
        </w:rPr>
      </w:pPr>
      <w:r w:rsidRPr="2513BBC5" w:rsidR="2513BBC5">
        <w:rPr>
          <w:rFonts w:ascii="Arial" w:hAnsi="Arial" w:cs="Arial"/>
          <w:sz w:val="24"/>
          <w:szCs w:val="24"/>
        </w:rPr>
        <w:t xml:space="preserve">As sports psychologist and performance coach Simon Hartley says: </w:t>
      </w:r>
      <w:r w:rsidRPr="2513BBC5" w:rsidR="2513BBC5">
        <w:rPr>
          <w:rFonts w:ascii="Arial" w:hAnsi="Arial" w:cs="Arial"/>
          <w:b w:val="1"/>
          <w:bCs w:val="1"/>
          <w:sz w:val="24"/>
          <w:szCs w:val="24"/>
        </w:rPr>
        <w:t>“We should strive to create a learning environment where our brain’s need for challenge meets its search for meaning</w:t>
      </w:r>
      <w:r w:rsidRPr="2513BBC5" w:rsidR="2513BBC5">
        <w:rPr>
          <w:rFonts w:ascii="Arial" w:hAnsi="Arial" w:cs="Arial"/>
          <w:b w:val="1"/>
          <w:bCs w:val="1"/>
          <w:sz w:val="24"/>
          <w:szCs w:val="24"/>
        </w:rPr>
        <w:t>”</w:t>
      </w:r>
      <w:r w:rsidRPr="2513BBC5" w:rsidR="2513BBC5">
        <w:rPr>
          <w:rFonts w:ascii="Arial" w:hAnsi="Arial" w:cs="Arial"/>
          <w:sz w:val="24"/>
          <w:szCs w:val="24"/>
        </w:rPr>
        <w:t>.</w:t>
      </w:r>
      <w:r w:rsidRPr="2513BBC5" w:rsidR="2513BBC5">
        <w:rPr>
          <w:rFonts w:ascii="Arial" w:hAnsi="Arial" w:cs="Arial"/>
          <w:sz w:val="24"/>
          <w:szCs w:val="24"/>
        </w:rPr>
        <w:t xml:space="preserve"> Another great field hockey coach, Danny Kerry, draws attention to the context of the learning process and training and the benefits of this for developing the potential of young players: </w:t>
      </w:r>
      <w:r w:rsidRPr="2513BBC5" w:rsidR="2513BBC5">
        <w:rPr>
          <w:rFonts w:ascii="Arial" w:hAnsi="Arial" w:cs="Arial"/>
          <w:b w:val="1"/>
          <w:bCs w:val="1"/>
          <w:sz w:val="24"/>
          <w:szCs w:val="24"/>
        </w:rPr>
        <w:t xml:space="preserve">“I </w:t>
      </w:r>
      <w:r w:rsidRPr="2513BBC5" w:rsidR="2513BBC5">
        <w:rPr>
          <w:rFonts w:ascii="Arial" w:hAnsi="Arial" w:cs="Arial"/>
          <w:b w:val="1"/>
          <w:bCs w:val="1"/>
          <w:sz w:val="24"/>
          <w:szCs w:val="24"/>
        </w:rPr>
        <w:t>don’t</w:t>
      </w:r>
      <w:r w:rsidRPr="2513BBC5" w:rsidR="2513BBC5">
        <w:rPr>
          <w:rFonts w:ascii="Arial" w:hAnsi="Arial" w:cs="Arial"/>
          <w:b w:val="1"/>
          <w:bCs w:val="1"/>
          <w:sz w:val="24"/>
          <w:szCs w:val="24"/>
        </w:rPr>
        <w:t xml:space="preserve"> believe in a cause and effect, mechanistic type of coaching, where if you do this, this will happen. The context is always changing, the opposition is changing, and even the nature of the sport is changing. There is an incredibly complex set of variables within a team sport context” </w:t>
      </w:r>
    </w:p>
    <w:p xmlns:wp14="http://schemas.microsoft.com/office/word/2010/wordml" w:rsidRPr="008B2C77" w:rsidR="00F97807" w:rsidP="2513BBC5" w:rsidRDefault="00F97807" w14:paraId="4F84EA30" wp14:textId="5E29D0BE">
      <w:pPr>
        <w:spacing w:after="0" w:line="480" w:lineRule="auto"/>
        <w:ind w:right="-613" w:firstLine="720"/>
        <w:jc w:val="both"/>
        <w:rPr>
          <w:ins w:author="Gary Smailes" w:date="2024-02-09T13:17:26.526Z" w:id="2119545749"/>
          <w:rFonts w:ascii="Arial" w:hAnsi="Arial" w:cs="Arial"/>
          <w:sz w:val="24"/>
          <w:szCs w:val="24"/>
        </w:rPr>
        <w:pPrChange w:author="Gary Smailes" w:date="2024-02-09T13:11:35.207Z">
          <w:pPr>
            <w:spacing w:after="0" w:line="480" w:lineRule="auto"/>
            <w:ind w:right="-613"/>
            <w:jc w:val="both"/>
          </w:pPr>
        </w:pPrChange>
      </w:pPr>
      <w:del w:author="Gary Smailes" w:date="2024-02-09T13:11:33.55Z" w:id="1612728713">
        <w:r w:rsidRPr="2513BBC5" w:rsidDel="2513BBC5">
          <w:rPr>
            <w:rFonts w:ascii="Arial" w:hAnsi="Arial" w:cs="Arial"/>
            <w:sz w:val="24"/>
            <w:szCs w:val="24"/>
          </w:rPr>
          <w:delText xml:space="preserve">      </w:delText>
        </w:r>
      </w:del>
      <w:r w:rsidRPr="2513BBC5" w:rsidR="2513BBC5">
        <w:rPr>
          <w:rFonts w:ascii="Arial" w:hAnsi="Arial" w:cs="Arial"/>
          <w:sz w:val="24"/>
          <w:szCs w:val="24"/>
        </w:rPr>
        <w:t xml:space="preserve">Optimal training will stimulate the thinking and emotional side of the brain. Creating a training environment in which young players are emotionally involved </w:t>
      </w:r>
      <w:r w:rsidRPr="2513BBC5" w:rsidR="2513BBC5">
        <w:rPr>
          <w:rFonts w:ascii="Arial" w:hAnsi="Arial" w:cs="Arial"/>
          <w:sz w:val="24"/>
          <w:szCs w:val="24"/>
        </w:rPr>
        <w:t>in the process of assimilating</w:t>
      </w:r>
      <w:r w:rsidRPr="2513BBC5" w:rsidR="2513BBC5">
        <w:rPr>
          <w:rFonts w:ascii="Arial" w:hAnsi="Arial" w:cs="Arial"/>
          <w:sz w:val="24"/>
          <w:szCs w:val="24"/>
        </w:rPr>
        <w:t xml:space="preserve"> information </w:t>
      </w:r>
      <w:ins w:author="Gary Smailes" w:date="2024-02-09T13:16:58.977Z" w:id="91839386">
        <w:r w:rsidRPr="2513BBC5" w:rsidR="2513BBC5">
          <w:rPr>
            <w:rFonts w:ascii="Arial" w:hAnsi="Arial" w:cs="Arial"/>
            <w:sz w:val="24"/>
            <w:szCs w:val="24"/>
          </w:rPr>
          <w:t>fio</w:t>
        </w:r>
        <w:r w:rsidRPr="2513BBC5" w:rsidR="2513BBC5">
          <w:rPr>
            <w:rFonts w:ascii="Arial" w:hAnsi="Arial" w:cs="Arial"/>
            <w:sz w:val="24"/>
            <w:szCs w:val="24"/>
          </w:rPr>
          <w:t xml:space="preserve"> </w:t>
        </w:r>
      </w:ins>
      <w:r w:rsidRPr="2513BBC5" w:rsidR="2513BBC5">
        <w:rPr>
          <w:rFonts w:ascii="Arial" w:hAnsi="Arial" w:cs="Arial"/>
          <w:sz w:val="24"/>
          <w:szCs w:val="24"/>
        </w:rPr>
        <w:t>and not mere mechanical repetition will foster the development of their potential.</w:t>
      </w:r>
      <w:r w:rsidR="2513BBC5">
        <w:rPr/>
        <w:t xml:space="preserve"> </w:t>
      </w:r>
      <w:r w:rsidRPr="2513BBC5" w:rsidR="2513BBC5">
        <w:rPr>
          <w:rFonts w:ascii="Arial" w:hAnsi="Arial" w:cs="Arial"/>
          <w:sz w:val="24"/>
          <w:szCs w:val="24"/>
        </w:rPr>
        <w:t xml:space="preserve">Players will be interested in training and will have intrinsic motivation to learn. The learning process will be more relevant to the needs of children and adolescents, as it will be conducted in the context of a game. It will also be enjoyable, because what brings the most joy to all young players is simply playing football itself. </w:t>
      </w:r>
    </w:p>
    <w:p xmlns:wp14="http://schemas.microsoft.com/office/word/2010/wordml" w:rsidRPr="008B2C77" w:rsidR="00F97807" w:rsidP="2513BBC5" w:rsidRDefault="00F97807" w14:paraId="3A8B1711" wp14:textId="1289057C">
      <w:pPr>
        <w:spacing w:after="0" w:line="480" w:lineRule="auto"/>
        <w:ind w:right="-613" w:firstLine="720"/>
        <w:jc w:val="both"/>
        <w:rPr>
          <w:rFonts w:ascii="Arial" w:hAnsi="Arial" w:cs="Arial"/>
          <w:sz w:val="24"/>
          <w:szCs w:val="24"/>
        </w:rPr>
      </w:pPr>
      <w:r w:rsidRPr="2513BBC5" w:rsidR="2513BBC5">
        <w:rPr>
          <w:rFonts w:ascii="Arial" w:hAnsi="Arial" w:cs="Arial"/>
          <w:sz w:val="24"/>
          <w:szCs w:val="24"/>
        </w:rPr>
        <w:t xml:space="preserve">The </w:t>
      </w:r>
      <w:r w:rsidRPr="2513BBC5" w:rsidR="2513BBC5">
        <w:rPr>
          <w:rFonts w:ascii="Arial" w:hAnsi="Arial" w:cs="Arial"/>
          <w:sz w:val="24"/>
          <w:szCs w:val="24"/>
        </w:rPr>
        <w:t>selection</w:t>
      </w:r>
      <w:r w:rsidRPr="2513BBC5" w:rsidR="2513BBC5">
        <w:rPr>
          <w:rFonts w:ascii="Arial" w:hAnsi="Arial" w:cs="Arial"/>
          <w:sz w:val="24"/>
          <w:szCs w:val="24"/>
        </w:rPr>
        <w:t xml:space="preserve"> of intelligent game tasks and limitations conducive to individual development, learning needs and ones that are brain friendly will have a positive impact on systematically increasing the potential of talented players. Such a training regimen and environment will also foster such traits as creativity, and intuitive and unpredictable behaviour in young players. We </w:t>
      </w:r>
      <w:r w:rsidRPr="2513BBC5" w:rsidR="2513BBC5">
        <w:rPr>
          <w:rFonts w:ascii="Arial" w:hAnsi="Arial" w:cs="Arial"/>
          <w:sz w:val="24"/>
          <w:szCs w:val="24"/>
        </w:rPr>
        <w:t>coaches</w:t>
      </w:r>
      <w:r w:rsidRPr="2513BBC5" w:rsidR="2513BBC5">
        <w:rPr>
          <w:rFonts w:ascii="Arial" w:hAnsi="Arial" w:cs="Arial"/>
          <w:sz w:val="24"/>
          <w:szCs w:val="24"/>
        </w:rPr>
        <w:t xml:space="preserve">, </w:t>
      </w:r>
      <w:r w:rsidRPr="2513BBC5" w:rsidR="2513BBC5">
        <w:rPr>
          <w:rFonts w:ascii="Arial" w:hAnsi="Arial" w:cs="Arial"/>
          <w:sz w:val="24"/>
          <w:szCs w:val="24"/>
        </w:rPr>
        <w:t>observing</w:t>
      </w:r>
      <w:r w:rsidRPr="2513BBC5" w:rsidR="2513BBC5">
        <w:rPr>
          <w:rFonts w:ascii="Arial" w:hAnsi="Arial" w:cs="Arial"/>
          <w:sz w:val="24"/>
          <w:szCs w:val="24"/>
        </w:rPr>
        <w:t xml:space="preserve"> the learning process in such an environment, will be able to see how the players assimilate information. Likewise, how they solve a similar problem </w:t>
      </w:r>
      <w:r w:rsidRPr="2513BBC5" w:rsidR="2513BBC5">
        <w:rPr>
          <w:rFonts w:ascii="Arial" w:hAnsi="Arial" w:cs="Arial"/>
          <w:sz w:val="24"/>
          <w:szCs w:val="24"/>
        </w:rPr>
        <w:t>encountered</w:t>
      </w:r>
      <w:r w:rsidRPr="2513BBC5" w:rsidR="2513BBC5">
        <w:rPr>
          <w:rFonts w:ascii="Arial" w:hAnsi="Arial" w:cs="Arial"/>
          <w:sz w:val="24"/>
          <w:szCs w:val="24"/>
        </w:rPr>
        <w:t xml:space="preserve"> on the pitch. </w:t>
      </w:r>
      <w:r w:rsidRPr="2513BBC5" w:rsidR="2513BBC5">
        <w:rPr>
          <w:rFonts w:ascii="Arial" w:hAnsi="Arial" w:cs="Arial"/>
          <w:sz w:val="24"/>
          <w:szCs w:val="24"/>
        </w:rPr>
        <w:t>We’ll</w:t>
      </w:r>
      <w:r w:rsidRPr="2513BBC5" w:rsidR="2513BBC5">
        <w:rPr>
          <w:rFonts w:ascii="Arial" w:hAnsi="Arial" w:cs="Arial"/>
          <w:sz w:val="24"/>
          <w:szCs w:val="24"/>
        </w:rPr>
        <w:t xml:space="preserve"> see whether they are </w:t>
      </w:r>
      <w:r w:rsidRPr="2513BBC5" w:rsidR="2513BBC5">
        <w:rPr>
          <w:rFonts w:ascii="Arial" w:hAnsi="Arial" w:cs="Arial"/>
          <w:sz w:val="24"/>
          <w:szCs w:val="24"/>
        </w:rPr>
        <w:t>good students</w:t>
      </w:r>
      <w:r w:rsidRPr="2513BBC5" w:rsidR="2513BBC5">
        <w:rPr>
          <w:rFonts w:ascii="Arial" w:hAnsi="Arial" w:cs="Arial"/>
          <w:sz w:val="24"/>
          <w:szCs w:val="24"/>
        </w:rPr>
        <w:t xml:space="preserve"> and how they adapt to the conditions and various situations </w:t>
      </w:r>
      <w:r w:rsidRPr="2513BBC5" w:rsidR="2513BBC5">
        <w:rPr>
          <w:rFonts w:ascii="Arial" w:hAnsi="Arial" w:cs="Arial"/>
          <w:sz w:val="24"/>
          <w:szCs w:val="24"/>
        </w:rPr>
        <w:t>encountered</w:t>
      </w:r>
      <w:r w:rsidRPr="2513BBC5" w:rsidR="2513BBC5">
        <w:rPr>
          <w:rFonts w:ascii="Arial" w:hAnsi="Arial" w:cs="Arial"/>
          <w:sz w:val="24"/>
          <w:szCs w:val="24"/>
        </w:rPr>
        <w:t xml:space="preserve"> on the pitch. We will get to </w:t>
      </w:r>
      <w:r w:rsidRPr="2513BBC5" w:rsidR="2513BBC5">
        <w:rPr>
          <w:rFonts w:ascii="Arial" w:hAnsi="Arial" w:cs="Arial"/>
          <w:sz w:val="24"/>
          <w:szCs w:val="24"/>
        </w:rPr>
        <w:t>observe</w:t>
      </w:r>
      <w:r w:rsidRPr="2513BBC5" w:rsidR="2513BBC5">
        <w:rPr>
          <w:rFonts w:ascii="Arial" w:hAnsi="Arial" w:cs="Arial"/>
          <w:sz w:val="24"/>
          <w:szCs w:val="24"/>
        </w:rPr>
        <w:t xml:space="preserve"> character traits that we are unable to see during mechanical control and our telling players all the time what to do and how to behave. The thinking side of the brain </w:t>
      </w:r>
      <w:r w:rsidRPr="2513BBC5" w:rsidR="2513BBC5">
        <w:rPr>
          <w:rFonts w:ascii="Arial" w:hAnsi="Arial" w:cs="Arial"/>
          <w:sz w:val="24"/>
          <w:szCs w:val="24"/>
        </w:rPr>
        <w:t>analyzes</w:t>
      </w:r>
      <w:r w:rsidRPr="2513BBC5" w:rsidR="2513BBC5">
        <w:rPr>
          <w:rFonts w:ascii="Arial" w:hAnsi="Arial" w:cs="Arial"/>
          <w:sz w:val="24"/>
          <w:szCs w:val="24"/>
        </w:rPr>
        <w:t xml:space="preserve">; on the other hand, the emotional side </w:t>
      </w:r>
      <w:r w:rsidRPr="2513BBC5" w:rsidR="2513BBC5">
        <w:rPr>
          <w:rFonts w:ascii="Arial" w:hAnsi="Arial" w:cs="Arial"/>
          <w:sz w:val="24"/>
          <w:szCs w:val="24"/>
        </w:rPr>
        <w:t>is responsible for</w:t>
      </w:r>
      <w:r w:rsidRPr="2513BBC5" w:rsidR="2513BBC5">
        <w:rPr>
          <w:rFonts w:ascii="Arial" w:hAnsi="Arial" w:cs="Arial"/>
          <w:sz w:val="24"/>
          <w:szCs w:val="24"/>
        </w:rPr>
        <w:t xml:space="preserve"> instinctive action. </w:t>
      </w:r>
      <w:r w:rsidRPr="2513BBC5" w:rsidR="2513BBC5">
        <w:rPr>
          <w:rFonts w:ascii="Arial" w:hAnsi="Arial" w:cs="Arial"/>
          <w:sz w:val="24"/>
          <w:szCs w:val="24"/>
        </w:rPr>
        <w:t>That’s</w:t>
      </w:r>
      <w:r w:rsidRPr="2513BBC5" w:rsidR="2513BBC5">
        <w:rPr>
          <w:rFonts w:ascii="Arial" w:hAnsi="Arial" w:cs="Arial"/>
          <w:sz w:val="24"/>
          <w:szCs w:val="24"/>
        </w:rPr>
        <w:t xml:space="preserve"> why both sides in combination, stimulated during training will raise the potential of players to a higher level and meet their individual needs. </w:t>
      </w:r>
    </w:p>
    <w:p xmlns:wp14="http://schemas.microsoft.com/office/word/2010/wordml" w:rsidRPr="008B2C77" w:rsidR="003D6A37" w:rsidP="2513BBC5" w:rsidRDefault="003D6A37" w14:paraId="25CAF733" wp14:textId="4D2B21F9">
      <w:pPr>
        <w:spacing w:after="0" w:line="480" w:lineRule="auto"/>
        <w:ind w:right="-613" w:firstLine="720"/>
        <w:jc w:val="both"/>
        <w:rPr>
          <w:ins w:author="Gary Smailes" w:date="2024-02-09T13:19:11.604Z" w:id="347755730"/>
          <w:rFonts w:ascii="Arial" w:hAnsi="Arial" w:cs="Arial"/>
          <w:sz w:val="24"/>
          <w:szCs w:val="24"/>
        </w:rPr>
        <w:pPrChange w:author="Gary Smailes" w:date="2024-02-09T13:17:49.494Z">
          <w:pPr>
            <w:spacing w:after="0" w:line="480" w:lineRule="auto"/>
            <w:ind w:right="-613"/>
            <w:jc w:val="both"/>
          </w:pPr>
        </w:pPrChange>
      </w:pPr>
      <w:del w:author="Gary Smailes" w:date="2024-02-09T13:17:49.302Z" w:id="1024358618">
        <w:r w:rsidRPr="2513BBC5" w:rsidDel="2513BBC5">
          <w:rPr>
            <w:rFonts w:ascii="Arial" w:hAnsi="Arial" w:cs="Arial"/>
            <w:sz w:val="24"/>
            <w:szCs w:val="24"/>
          </w:rPr>
          <w:delText xml:space="preserve">     </w:delText>
        </w:r>
      </w:del>
      <w:r w:rsidRPr="2513BBC5" w:rsidR="2513BBC5">
        <w:rPr>
          <w:rFonts w:ascii="Arial" w:hAnsi="Arial" w:cs="Arial"/>
          <w:sz w:val="24"/>
          <w:szCs w:val="24"/>
        </w:rPr>
        <w:t xml:space="preserve">Returning to Danny Kerry’s quoted remarks, mechanical training, which offers a lot of information and forces players to think too much and </w:t>
      </w:r>
      <w:r w:rsidRPr="2513BBC5" w:rsidR="2513BBC5">
        <w:rPr>
          <w:rFonts w:ascii="Arial" w:hAnsi="Arial" w:cs="Arial"/>
          <w:sz w:val="24"/>
          <w:szCs w:val="24"/>
        </w:rPr>
        <w:t>analyze</w:t>
      </w:r>
      <w:r w:rsidRPr="2513BBC5" w:rsidR="2513BBC5">
        <w:rPr>
          <w:rFonts w:ascii="Arial" w:hAnsi="Arial" w:cs="Arial"/>
          <w:sz w:val="24"/>
          <w:szCs w:val="24"/>
        </w:rPr>
        <w:t xml:space="preserve"> everything is not conducive to their individual needs. Well, everyone develops in </w:t>
      </w:r>
      <w:r w:rsidRPr="2513BBC5" w:rsidR="2513BBC5">
        <w:rPr>
          <w:rFonts w:ascii="Arial" w:hAnsi="Arial" w:cs="Arial"/>
          <w:sz w:val="24"/>
          <w:szCs w:val="24"/>
        </w:rPr>
        <w:t>a different way</w:t>
      </w:r>
      <w:r w:rsidRPr="2513BBC5" w:rsidR="2513BBC5">
        <w:rPr>
          <w:rFonts w:ascii="Arial" w:hAnsi="Arial" w:cs="Arial"/>
          <w:sz w:val="24"/>
          <w:szCs w:val="24"/>
        </w:rPr>
        <w:t xml:space="preserve">, some faster, others slower in every area. It is no different with our neurological system and assimilation of information. </w:t>
      </w:r>
    </w:p>
    <w:p xmlns:wp14="http://schemas.microsoft.com/office/word/2010/wordml" w:rsidRPr="008B2C77" w:rsidR="003D6A37" w:rsidP="2513BBC5" w:rsidRDefault="003D6A37" w14:paraId="308CB298" wp14:textId="169A809A">
      <w:pPr>
        <w:spacing w:after="0" w:line="480" w:lineRule="auto"/>
        <w:ind w:right="-613" w:firstLine="720"/>
        <w:jc w:val="both"/>
        <w:rPr>
          <w:rFonts w:ascii="Arial" w:hAnsi="Arial" w:cs="Arial"/>
          <w:sz w:val="24"/>
          <w:szCs w:val="24"/>
        </w:rPr>
      </w:pPr>
      <w:r w:rsidRPr="2513BBC5" w:rsidR="2513BBC5">
        <w:rPr>
          <w:rFonts w:ascii="Arial" w:hAnsi="Arial" w:cs="Arial"/>
          <w:sz w:val="24"/>
          <w:szCs w:val="24"/>
        </w:rPr>
        <w:t xml:space="preserve">Every young player needs autonomy and to be able to solve problems in </w:t>
      </w:r>
      <w:r w:rsidRPr="2513BBC5" w:rsidR="2513BBC5">
        <w:rPr>
          <w:rFonts w:ascii="Arial" w:hAnsi="Arial" w:cs="Arial"/>
          <w:sz w:val="24"/>
          <w:szCs w:val="24"/>
        </w:rPr>
        <w:t>different ways</w:t>
      </w:r>
      <w:r w:rsidRPr="2513BBC5" w:rsidR="2513BBC5">
        <w:rPr>
          <w:rFonts w:ascii="Arial" w:hAnsi="Arial" w:cs="Arial"/>
          <w:sz w:val="24"/>
          <w:szCs w:val="24"/>
        </w:rPr>
        <w:t xml:space="preserve"> using various techniques. It is sufficient to cite the example of small children and how they learn to walk. Not every toddler learns the same and in an identical fashion. Their neurological systems assimilate information in </w:t>
      </w:r>
      <w:r w:rsidRPr="2513BBC5" w:rsidR="2513BBC5">
        <w:rPr>
          <w:rFonts w:ascii="Arial" w:hAnsi="Arial" w:cs="Arial"/>
          <w:sz w:val="24"/>
          <w:szCs w:val="24"/>
        </w:rPr>
        <w:t>different ways</w:t>
      </w:r>
      <w:r w:rsidRPr="2513BBC5" w:rsidR="2513BBC5">
        <w:rPr>
          <w:rFonts w:ascii="Arial" w:hAnsi="Arial" w:cs="Arial"/>
          <w:sz w:val="24"/>
          <w:szCs w:val="24"/>
        </w:rPr>
        <w:t xml:space="preserve">, which is why their learning the same activity varies. </w:t>
      </w:r>
      <w:r w:rsidRPr="2513BBC5" w:rsidR="2513BBC5">
        <w:rPr>
          <w:rFonts w:ascii="Arial" w:hAnsi="Arial" w:cs="Arial"/>
          <w:sz w:val="24"/>
          <w:szCs w:val="24"/>
        </w:rPr>
        <w:t>It's</w:t>
      </w:r>
      <w:r w:rsidRPr="2513BBC5" w:rsidR="2513BBC5">
        <w:rPr>
          <w:rFonts w:ascii="Arial" w:hAnsi="Arial" w:cs="Arial"/>
          <w:sz w:val="24"/>
          <w:szCs w:val="24"/>
        </w:rPr>
        <w:t xml:space="preserve"> the same with young players. Each of them is different, performs differently a given technical element conducive to their biological development and a player’s stage of learning at a given moment. Therefore, training and the game model force young players to behave in the same way, regardless of their individual differences, as well as those occurring in the neurological system. </w:t>
      </w:r>
      <w:r w:rsidRPr="2513BBC5" w:rsidR="2513BBC5">
        <w:rPr>
          <w:rFonts w:ascii="Arial" w:hAnsi="Arial" w:cs="Arial"/>
          <w:sz w:val="24"/>
          <w:szCs w:val="24"/>
        </w:rPr>
        <w:t>That’s</w:t>
      </w:r>
      <w:r w:rsidRPr="2513BBC5" w:rsidR="2513BBC5">
        <w:rPr>
          <w:rFonts w:ascii="Arial" w:hAnsi="Arial" w:cs="Arial"/>
          <w:sz w:val="24"/>
          <w:szCs w:val="24"/>
        </w:rPr>
        <w:t xml:space="preserve"> why the same game model</w:t>
      </w:r>
      <w:ins w:author="Gary Smailes" w:date="2024-02-09T13:19:43.162Z" w:id="659670223">
        <w:r w:rsidRPr="2513BBC5" w:rsidR="2513BBC5">
          <w:rPr>
            <w:rFonts w:ascii="Arial" w:hAnsi="Arial" w:cs="Arial"/>
            <w:sz w:val="24"/>
            <w:szCs w:val="24"/>
          </w:rPr>
          <w:t>,</w:t>
        </w:r>
      </w:ins>
      <w:r w:rsidRPr="2513BBC5" w:rsidR="2513BBC5">
        <w:rPr>
          <w:rFonts w:ascii="Arial" w:hAnsi="Arial" w:cs="Arial"/>
          <w:sz w:val="24"/>
          <w:szCs w:val="24"/>
        </w:rPr>
        <w:t xml:space="preserve"> and the ensuing training</w:t>
      </w:r>
      <w:ins w:author="Gary Smailes" w:date="2024-02-09T13:19:45.228Z" w:id="1463965854">
        <w:r w:rsidRPr="2513BBC5" w:rsidR="2513BBC5">
          <w:rPr>
            <w:rFonts w:ascii="Arial" w:hAnsi="Arial" w:cs="Arial"/>
            <w:sz w:val="24"/>
            <w:szCs w:val="24"/>
          </w:rPr>
          <w:t>,</w:t>
        </w:r>
      </w:ins>
      <w:r w:rsidRPr="2513BBC5" w:rsidR="2513BBC5">
        <w:rPr>
          <w:rFonts w:ascii="Arial" w:hAnsi="Arial" w:cs="Arial"/>
          <w:sz w:val="24"/>
          <w:szCs w:val="24"/>
        </w:rPr>
        <w:t xml:space="preserve"> is not </w:t>
      </w:r>
      <w:r w:rsidRPr="2513BBC5" w:rsidR="2513BBC5">
        <w:rPr>
          <w:rFonts w:ascii="Arial" w:hAnsi="Arial" w:cs="Arial"/>
          <w:sz w:val="24"/>
          <w:szCs w:val="24"/>
        </w:rPr>
        <w:t>an optimal</w:t>
      </w:r>
      <w:r w:rsidRPr="2513BBC5" w:rsidR="2513BBC5">
        <w:rPr>
          <w:rFonts w:ascii="Arial" w:hAnsi="Arial" w:cs="Arial"/>
          <w:sz w:val="24"/>
          <w:szCs w:val="24"/>
        </w:rPr>
        <w:t xml:space="preserve"> solution for the football learning process in children and adolescents. I </w:t>
      </w:r>
      <w:r w:rsidRPr="2513BBC5" w:rsidR="2513BBC5">
        <w:rPr>
          <w:rFonts w:ascii="Arial" w:hAnsi="Arial" w:cs="Arial"/>
          <w:sz w:val="24"/>
          <w:szCs w:val="24"/>
        </w:rPr>
        <w:t>can't</w:t>
      </w:r>
      <w:r w:rsidRPr="2513BBC5" w:rsidR="2513BBC5">
        <w:rPr>
          <w:rFonts w:ascii="Arial" w:hAnsi="Arial" w:cs="Arial"/>
          <w:sz w:val="24"/>
          <w:szCs w:val="24"/>
        </w:rPr>
        <w:t xml:space="preserve"> understand how every player can be expected to fulfil and develop his potential in identical game models and training. He </w:t>
      </w:r>
      <w:r w:rsidRPr="2513BBC5" w:rsidR="2513BBC5">
        <w:rPr>
          <w:rFonts w:ascii="Arial" w:hAnsi="Arial" w:cs="Arial"/>
          <w:sz w:val="24"/>
          <w:szCs w:val="24"/>
        </w:rPr>
        <w:t>fails to</w:t>
      </w:r>
      <w:r w:rsidRPr="2513BBC5" w:rsidR="2513BBC5">
        <w:rPr>
          <w:rFonts w:ascii="Arial" w:hAnsi="Arial" w:cs="Arial"/>
          <w:sz w:val="24"/>
          <w:szCs w:val="24"/>
        </w:rPr>
        <w:t xml:space="preserve"> develop and </w:t>
      </w:r>
      <w:r w:rsidRPr="2513BBC5" w:rsidR="2513BBC5">
        <w:rPr>
          <w:rFonts w:ascii="Arial" w:hAnsi="Arial" w:cs="Arial"/>
          <w:sz w:val="24"/>
          <w:szCs w:val="24"/>
        </w:rPr>
        <w:t>that's</w:t>
      </w:r>
      <w:r w:rsidRPr="2513BBC5" w:rsidR="2513BBC5">
        <w:rPr>
          <w:rFonts w:ascii="Arial" w:hAnsi="Arial" w:cs="Arial"/>
          <w:sz w:val="24"/>
          <w:szCs w:val="24"/>
        </w:rPr>
        <w:t xml:space="preserve"> another </w:t>
      </w:r>
      <w:r w:rsidRPr="2513BBC5" w:rsidR="2513BBC5">
        <w:rPr>
          <w:rFonts w:ascii="Arial" w:hAnsi="Arial" w:cs="Arial"/>
          <w:sz w:val="24"/>
          <w:szCs w:val="24"/>
        </w:rPr>
        <w:t>reason why</w:t>
      </w:r>
      <w:r w:rsidRPr="2513BBC5" w:rsidR="2513BBC5">
        <w:rPr>
          <w:rFonts w:ascii="Arial" w:hAnsi="Arial" w:cs="Arial"/>
          <w:sz w:val="24"/>
          <w:szCs w:val="24"/>
        </w:rPr>
        <w:t xml:space="preserve"> we </w:t>
      </w:r>
      <w:r w:rsidRPr="2513BBC5" w:rsidR="2513BBC5">
        <w:rPr>
          <w:rFonts w:ascii="Arial" w:hAnsi="Arial" w:cs="Arial"/>
          <w:sz w:val="24"/>
          <w:szCs w:val="24"/>
        </w:rPr>
        <w:t>don't</w:t>
      </w:r>
      <w:r w:rsidRPr="2513BBC5" w:rsidR="2513BBC5">
        <w:rPr>
          <w:rFonts w:ascii="Arial" w:hAnsi="Arial" w:cs="Arial"/>
          <w:sz w:val="24"/>
          <w:szCs w:val="24"/>
        </w:rPr>
        <w:t xml:space="preserve"> have more professional players graduating from academies. </w:t>
      </w:r>
    </w:p>
    <w:p xmlns:wp14="http://schemas.microsoft.com/office/word/2010/wordml" w:rsidRPr="008B2C77" w:rsidR="00575C80" w:rsidP="2513BBC5" w:rsidRDefault="00575C80" w14:paraId="0E2EC31F" wp14:textId="4F41F07F">
      <w:pPr>
        <w:spacing w:after="0" w:line="480" w:lineRule="auto"/>
        <w:ind w:right="-613" w:firstLine="720"/>
        <w:jc w:val="both"/>
        <w:rPr>
          <w:ins w:author="Gary Smailes" w:date="2024-02-09T13:21:20.532Z" w:id="1463333069"/>
          <w:rFonts w:ascii="Arial" w:hAnsi="Arial" w:cs="Arial"/>
          <w:sz w:val="24"/>
          <w:szCs w:val="24"/>
        </w:rPr>
        <w:pPrChange w:author="Gary Smailes" w:date="2024-02-09T13:19:37.617Z">
          <w:pPr>
            <w:spacing w:after="0" w:line="480" w:lineRule="auto"/>
            <w:ind w:right="-613"/>
            <w:jc w:val="both"/>
          </w:pPr>
        </w:pPrChange>
      </w:pPr>
      <w:del w:author="Gary Smailes" w:date="2024-02-09T13:19:35.896Z" w:id="1795824160">
        <w:r w:rsidRPr="2513BBC5" w:rsidDel="2513BBC5">
          <w:rPr>
            <w:rFonts w:ascii="Arial" w:hAnsi="Arial" w:cs="Arial"/>
            <w:sz w:val="24"/>
            <w:szCs w:val="24"/>
          </w:rPr>
          <w:delText xml:space="preserve">     </w:delText>
        </w:r>
      </w:del>
      <w:r w:rsidRPr="2513BBC5" w:rsidR="2513BBC5">
        <w:rPr>
          <w:rFonts w:ascii="Arial" w:hAnsi="Arial" w:cs="Arial"/>
          <w:sz w:val="24"/>
          <w:szCs w:val="24"/>
        </w:rPr>
        <w:t>The programs of professi</w:t>
      </w:r>
      <w:commentRangeStart w:id="563654830"/>
      <w:r w:rsidRPr="2513BBC5" w:rsidR="2513BBC5">
        <w:rPr>
          <w:rFonts w:ascii="Arial" w:hAnsi="Arial" w:cs="Arial"/>
          <w:sz w:val="24"/>
          <w:szCs w:val="24"/>
        </w:rPr>
        <w:t>onal academi</w:t>
      </w:r>
      <w:r w:rsidRPr="2513BBC5" w:rsidR="2513BBC5">
        <w:rPr>
          <w:rFonts w:ascii="Arial" w:hAnsi="Arial" w:cs="Arial"/>
          <w:sz w:val="24"/>
          <w:szCs w:val="24"/>
        </w:rPr>
        <w:t>es need to consider othe</w:t>
      </w:r>
      <w:r w:rsidRPr="2513BBC5" w:rsidR="2513BBC5">
        <w:rPr>
          <w:rFonts w:ascii="Arial" w:hAnsi="Arial" w:cs="Arial"/>
          <w:sz w:val="24"/>
          <w:szCs w:val="24"/>
        </w:rPr>
        <w:t xml:space="preserve">r solutions </w:t>
      </w:r>
      <w:r w:rsidRPr="2513BBC5" w:rsidR="2513BBC5">
        <w:rPr>
          <w:rFonts w:ascii="Arial" w:hAnsi="Arial" w:cs="Arial"/>
          <w:sz w:val="24"/>
          <w:szCs w:val="24"/>
        </w:rPr>
        <w:t>in</w:t>
      </w:r>
      <w:r w:rsidRPr="2513BBC5" w:rsidR="2513BBC5">
        <w:rPr>
          <w:rFonts w:ascii="Arial" w:hAnsi="Arial" w:cs="Arial"/>
          <w:sz w:val="24"/>
          <w:szCs w:val="24"/>
        </w:rPr>
        <w:t xml:space="preserve"> vi</w:t>
      </w:r>
      <w:r w:rsidRPr="2513BBC5" w:rsidR="2513BBC5">
        <w:rPr>
          <w:rFonts w:ascii="Arial" w:hAnsi="Arial" w:cs="Arial"/>
          <w:sz w:val="24"/>
          <w:szCs w:val="24"/>
        </w:rPr>
        <w:t>ew of the fact that</w:t>
      </w:r>
      <w:r w:rsidRPr="2513BBC5" w:rsidR="2513BBC5">
        <w:rPr>
          <w:rFonts w:ascii="Arial" w:hAnsi="Arial" w:cs="Arial"/>
          <w:sz w:val="24"/>
          <w:szCs w:val="24"/>
        </w:rPr>
        <w:t xml:space="preserve"> an identical traini</w:t>
      </w:r>
      <w:commentRangeEnd w:id="563654830"/>
      <w:r>
        <w:rPr>
          <w:rStyle w:val="CommentReference"/>
        </w:rPr>
        <w:commentReference w:id="563654830"/>
      </w:r>
      <w:r w:rsidRPr="2513BBC5" w:rsidR="2513BBC5">
        <w:rPr>
          <w:rFonts w:ascii="Arial" w:hAnsi="Arial" w:cs="Arial"/>
          <w:sz w:val="24"/>
          <w:szCs w:val="24"/>
        </w:rPr>
        <w:t>ng and game model is not the best solution for developing young ta</w:t>
      </w:r>
      <w:r w:rsidRPr="2513BBC5" w:rsidR="2513BBC5">
        <w:rPr>
          <w:rFonts w:ascii="Arial" w:hAnsi="Arial" w:cs="Arial"/>
          <w:sz w:val="24"/>
          <w:szCs w:val="24"/>
        </w:rPr>
        <w:t>lented p</w:t>
      </w:r>
      <w:r w:rsidRPr="2513BBC5" w:rsidR="2513BBC5">
        <w:rPr>
          <w:rFonts w:ascii="Arial" w:hAnsi="Arial" w:cs="Arial"/>
          <w:sz w:val="24"/>
          <w:szCs w:val="24"/>
        </w:rPr>
        <w:t xml:space="preserve">layers. Take, for example, two </w:t>
      </w:r>
      <w:ins w:author="Gary Smailes" w:date="2024-02-09T13:20:01.338Z" w:id="250763420">
        <w:r w:rsidRPr="2513BBC5" w:rsidR="2513BBC5">
          <w:rPr>
            <w:rFonts w:ascii="Arial" w:hAnsi="Arial" w:cs="Arial"/>
            <w:sz w:val="24"/>
            <w:szCs w:val="24"/>
          </w:rPr>
          <w:t>ten</w:t>
        </w:r>
      </w:ins>
      <w:del w:author="Gary Smailes" w:date="2024-02-09T13:20:00.729Z" w:id="8537242">
        <w:r w:rsidRPr="2513BBC5" w:rsidDel="2513BBC5">
          <w:rPr>
            <w:rFonts w:ascii="Arial" w:hAnsi="Arial" w:cs="Arial"/>
            <w:sz w:val="24"/>
            <w:szCs w:val="24"/>
          </w:rPr>
          <w:delText>10</w:delText>
        </w:r>
      </w:del>
      <w:r w:rsidRPr="2513BBC5" w:rsidR="2513BBC5">
        <w:rPr>
          <w:rFonts w:ascii="Arial" w:hAnsi="Arial" w:cs="Arial"/>
          <w:sz w:val="24"/>
          <w:szCs w:val="24"/>
        </w:rPr>
        <w:t xml:space="preserve">-year-old players. Each of them has </w:t>
      </w:r>
      <w:r w:rsidRPr="2513BBC5" w:rsidR="2513BBC5">
        <w:rPr>
          <w:rFonts w:ascii="Arial" w:hAnsi="Arial" w:cs="Arial"/>
          <w:sz w:val="24"/>
          <w:szCs w:val="24"/>
        </w:rPr>
        <w:t>differe</w:t>
      </w:r>
      <w:r w:rsidRPr="2513BBC5" w:rsidR="2513BBC5">
        <w:rPr>
          <w:rFonts w:ascii="Arial" w:hAnsi="Arial" w:cs="Arial"/>
          <w:sz w:val="24"/>
          <w:szCs w:val="24"/>
        </w:rPr>
        <w:t>nt</w:t>
      </w:r>
      <w:r w:rsidRPr="2513BBC5" w:rsidR="2513BBC5">
        <w:rPr>
          <w:rFonts w:ascii="Arial" w:hAnsi="Arial" w:cs="Arial"/>
          <w:sz w:val="24"/>
          <w:szCs w:val="24"/>
        </w:rPr>
        <w:t xml:space="preserve"> needs</w:t>
      </w:r>
      <w:r w:rsidRPr="2513BBC5" w:rsidR="2513BBC5">
        <w:rPr>
          <w:rFonts w:ascii="Arial" w:hAnsi="Arial" w:cs="Arial"/>
          <w:sz w:val="24"/>
          <w:szCs w:val="24"/>
        </w:rPr>
        <w:t>. Their</w:t>
      </w:r>
      <w:r w:rsidRPr="2513BBC5" w:rsidR="2513BBC5">
        <w:rPr>
          <w:rFonts w:ascii="Arial" w:hAnsi="Arial" w:cs="Arial"/>
          <w:sz w:val="24"/>
          <w:szCs w:val="24"/>
        </w:rPr>
        <w:t xml:space="preserve"> neurological development is not at the same stage. Their brains and number of neural connections, and thus their experience and knowledge of t</w:t>
      </w:r>
      <w:r w:rsidRPr="2513BBC5" w:rsidR="2513BBC5">
        <w:rPr>
          <w:rFonts w:ascii="Arial" w:hAnsi="Arial" w:cs="Arial"/>
          <w:sz w:val="24"/>
          <w:szCs w:val="24"/>
        </w:rPr>
        <w:t>he game of fo</w:t>
      </w:r>
      <w:r w:rsidRPr="2513BBC5" w:rsidR="2513BBC5">
        <w:rPr>
          <w:rFonts w:ascii="Arial" w:hAnsi="Arial" w:cs="Arial"/>
          <w:sz w:val="24"/>
          <w:szCs w:val="24"/>
        </w:rPr>
        <w:t>otball will also</w:t>
      </w:r>
      <w:r w:rsidRPr="2513BBC5" w:rsidR="2513BBC5">
        <w:rPr>
          <w:rFonts w:ascii="Arial" w:hAnsi="Arial" w:cs="Arial"/>
          <w:sz w:val="24"/>
          <w:szCs w:val="24"/>
        </w:rPr>
        <w:t xml:space="preserve"> be different. </w:t>
      </w:r>
    </w:p>
    <w:p xmlns:wp14="http://schemas.microsoft.com/office/word/2010/wordml" w:rsidRPr="008B2C77" w:rsidR="00575C80" w:rsidP="2513BBC5" w:rsidRDefault="00575C80" w14:paraId="7D6230D8" wp14:textId="7C3AA49A">
      <w:pPr>
        <w:spacing w:after="0" w:line="480" w:lineRule="auto"/>
        <w:ind w:right="-613" w:firstLine="720"/>
        <w:jc w:val="both"/>
        <w:rPr>
          <w:ins w:author="Gary Smailes" w:date="2024-02-09T13:21:29.434Z" w:id="1554943240"/>
          <w:rFonts w:ascii="Arial" w:hAnsi="Arial" w:cs="Arial"/>
          <w:sz w:val="24"/>
          <w:szCs w:val="24"/>
        </w:rPr>
      </w:pPr>
      <w:r w:rsidRPr="2513BBC5" w:rsidR="2513BBC5">
        <w:rPr>
          <w:rFonts w:ascii="Arial" w:hAnsi="Arial" w:cs="Arial"/>
          <w:sz w:val="24"/>
          <w:szCs w:val="24"/>
        </w:rPr>
        <w:t>So</w:t>
      </w:r>
      <w:ins w:author="Gary Smailes" w:date="2024-02-09T13:21:24.816Z" w:id="746355265">
        <w:r w:rsidRPr="2513BBC5" w:rsidR="2513BBC5">
          <w:rPr>
            <w:rFonts w:ascii="Arial" w:hAnsi="Arial" w:cs="Arial"/>
            <w:sz w:val="24"/>
            <w:szCs w:val="24"/>
          </w:rPr>
          <w:t>,</w:t>
        </w:r>
      </w:ins>
      <w:r w:rsidRPr="2513BBC5" w:rsidR="2513BBC5">
        <w:rPr>
          <w:rFonts w:ascii="Arial" w:hAnsi="Arial" w:cs="Arial"/>
          <w:sz w:val="24"/>
          <w:szCs w:val="24"/>
        </w:rPr>
        <w:t xml:space="preserve"> does it make sense to teach</w:t>
      </w:r>
      <w:r w:rsidRPr="2513BBC5" w:rsidR="2513BBC5">
        <w:rPr>
          <w:rFonts w:ascii="Arial" w:hAnsi="Arial" w:cs="Arial"/>
          <w:sz w:val="24"/>
          <w:szCs w:val="24"/>
        </w:rPr>
        <w:t xml:space="preserve"> ever</w:t>
      </w:r>
      <w:r w:rsidRPr="2513BBC5" w:rsidR="2513BBC5">
        <w:rPr>
          <w:rFonts w:ascii="Arial" w:hAnsi="Arial" w:cs="Arial"/>
          <w:sz w:val="24"/>
          <w:szCs w:val="24"/>
        </w:rPr>
        <w:t>yone in an identical way (me</w:t>
      </w:r>
      <w:r w:rsidRPr="2513BBC5" w:rsidR="2513BBC5">
        <w:rPr>
          <w:rFonts w:ascii="Arial" w:hAnsi="Arial" w:cs="Arial"/>
          <w:sz w:val="24"/>
          <w:szCs w:val="24"/>
        </w:rPr>
        <w:t>chanica</w:t>
      </w:r>
      <w:r w:rsidRPr="2513BBC5" w:rsidR="2513BBC5">
        <w:rPr>
          <w:rFonts w:ascii="Arial" w:hAnsi="Arial" w:cs="Arial"/>
          <w:sz w:val="24"/>
          <w:szCs w:val="24"/>
        </w:rPr>
        <w:t xml:space="preserve">l training, game patterns)? </w:t>
      </w:r>
    </w:p>
    <w:p xmlns:wp14="http://schemas.microsoft.com/office/word/2010/wordml" w:rsidRPr="008B2C77" w:rsidR="00575C80" w:rsidP="2513BBC5" w:rsidRDefault="00575C80" w14:paraId="105DC50B" wp14:textId="35CFF9CC">
      <w:pPr>
        <w:spacing w:after="0" w:line="480" w:lineRule="auto"/>
        <w:ind w:right="-613" w:firstLine="720"/>
        <w:jc w:val="both"/>
        <w:rPr>
          <w:ins w:author="Gary Smailes" w:date="2024-02-09T13:24:30.092Z" w:id="1167397904"/>
          <w:rFonts w:ascii="Arial" w:hAnsi="Arial" w:cs="Arial"/>
          <w:sz w:val="24"/>
          <w:szCs w:val="24"/>
        </w:rPr>
      </w:pPr>
      <w:r w:rsidRPr="2513BBC5" w:rsidR="2513BBC5">
        <w:rPr>
          <w:rFonts w:ascii="Arial" w:hAnsi="Arial" w:cs="Arial"/>
          <w:sz w:val="24"/>
          <w:szCs w:val="24"/>
        </w:rPr>
        <w:t xml:space="preserve">In terms of the game itself and learning, I have my doubts. There is no such thing as what coaches call a "perfect technique". The technique of passing the ball will be different for each player and each will pass in </w:t>
      </w:r>
      <w:r w:rsidRPr="2513BBC5" w:rsidR="2513BBC5">
        <w:rPr>
          <w:rFonts w:ascii="Arial" w:hAnsi="Arial" w:cs="Arial"/>
          <w:sz w:val="24"/>
          <w:szCs w:val="24"/>
        </w:rPr>
        <w:t>a different way</w:t>
      </w:r>
      <w:r w:rsidRPr="2513BBC5" w:rsidR="2513BBC5">
        <w:rPr>
          <w:rFonts w:ascii="Arial" w:hAnsi="Arial" w:cs="Arial"/>
          <w:sz w:val="24"/>
          <w:szCs w:val="24"/>
        </w:rPr>
        <w:t>, closely according to the stage o</w:t>
      </w:r>
      <w:r w:rsidRPr="2513BBC5" w:rsidR="2513BBC5">
        <w:rPr>
          <w:rFonts w:ascii="Arial" w:hAnsi="Arial" w:cs="Arial"/>
          <w:sz w:val="24"/>
          <w:szCs w:val="24"/>
        </w:rPr>
        <w:t>f neuro</w:t>
      </w:r>
      <w:r w:rsidRPr="2513BBC5" w:rsidR="2513BBC5">
        <w:rPr>
          <w:rFonts w:ascii="Arial" w:hAnsi="Arial" w:cs="Arial"/>
          <w:sz w:val="24"/>
          <w:szCs w:val="24"/>
        </w:rPr>
        <w:t>l</w:t>
      </w:r>
      <w:r w:rsidRPr="2513BBC5" w:rsidR="2513BBC5">
        <w:rPr>
          <w:rFonts w:ascii="Arial" w:hAnsi="Arial" w:cs="Arial"/>
          <w:sz w:val="24"/>
          <w:szCs w:val="24"/>
        </w:rPr>
        <w:t>ogical developmen</w:t>
      </w:r>
      <w:r w:rsidRPr="2513BBC5" w:rsidR="2513BBC5">
        <w:rPr>
          <w:rFonts w:ascii="Arial" w:hAnsi="Arial" w:cs="Arial"/>
          <w:sz w:val="24"/>
          <w:szCs w:val="24"/>
        </w:rPr>
        <w:t xml:space="preserve">t the player and his brain have arrived at, what he has remembered and </w:t>
      </w:r>
      <w:r w:rsidRPr="2513BBC5" w:rsidR="2513BBC5">
        <w:rPr>
          <w:rFonts w:ascii="Arial" w:hAnsi="Arial" w:cs="Arial"/>
          <w:sz w:val="24"/>
          <w:szCs w:val="24"/>
        </w:rPr>
        <w:t>retained</w:t>
      </w:r>
      <w:r w:rsidRPr="2513BBC5" w:rsidR="2513BBC5">
        <w:rPr>
          <w:rFonts w:ascii="Arial" w:hAnsi="Arial" w:cs="Arial"/>
          <w:sz w:val="24"/>
          <w:szCs w:val="24"/>
        </w:rPr>
        <w:t xml:space="preserve"> in his short memory and what he can retrieve from deep memory. </w:t>
      </w:r>
    </w:p>
    <w:p xmlns:wp14="http://schemas.microsoft.com/office/word/2010/wordml" w:rsidRPr="008B2C77" w:rsidR="00575C80" w:rsidP="2513BBC5" w:rsidRDefault="00575C80" w14:paraId="485AB95E" wp14:textId="41895F56">
      <w:pPr>
        <w:spacing w:after="0" w:line="480" w:lineRule="auto"/>
        <w:ind w:right="-613" w:firstLine="720"/>
        <w:jc w:val="both"/>
        <w:rPr>
          <w:ins w:author="Gary Smailes" w:date="2024-02-09T13:25:05.803Z" w:id="381224953"/>
          <w:rFonts w:ascii="Arial" w:hAnsi="Arial" w:cs="Arial"/>
          <w:sz w:val="24"/>
          <w:szCs w:val="24"/>
        </w:rPr>
      </w:pPr>
      <w:r w:rsidRPr="2513BBC5" w:rsidR="2513BBC5">
        <w:rPr>
          <w:rFonts w:ascii="Arial" w:hAnsi="Arial" w:cs="Arial"/>
          <w:sz w:val="24"/>
          <w:szCs w:val="24"/>
        </w:rPr>
        <w:t>This will also be due to the different number of neural connections in his brain that create new knowledge and habits. Isolated training</w:t>
      </w:r>
      <w:ins w:author="Gary Smailes" w:date="2024-02-09T13:24:41.623Z" w:id="1127823273">
        <w:r w:rsidRPr="2513BBC5" w:rsidR="2513BBC5">
          <w:rPr>
            <w:rFonts w:ascii="Arial" w:hAnsi="Arial" w:cs="Arial"/>
            <w:sz w:val="24"/>
            <w:szCs w:val="24"/>
          </w:rPr>
          <w:t>,</w:t>
        </w:r>
      </w:ins>
      <w:r w:rsidRPr="2513BBC5" w:rsidR="2513BBC5">
        <w:rPr>
          <w:rFonts w:ascii="Arial" w:hAnsi="Arial" w:cs="Arial"/>
          <w:sz w:val="24"/>
          <w:szCs w:val="24"/>
        </w:rPr>
        <w:t xml:space="preserve"> </w:t>
      </w:r>
      <w:r w:rsidRPr="2513BBC5" w:rsidR="2513BBC5">
        <w:rPr>
          <w:rFonts w:ascii="Arial" w:hAnsi="Arial" w:cs="Arial"/>
          <w:sz w:val="24"/>
          <w:szCs w:val="24"/>
        </w:rPr>
        <w:t>therefore</w:t>
      </w:r>
      <w:ins w:author="Gary Smailes" w:date="2024-02-09T13:24:44.11Z" w:id="1967010107">
        <w:r w:rsidRPr="2513BBC5" w:rsidR="2513BBC5">
          <w:rPr>
            <w:rFonts w:ascii="Arial" w:hAnsi="Arial" w:cs="Arial"/>
            <w:sz w:val="24"/>
            <w:szCs w:val="24"/>
          </w:rPr>
          <w:t>,</w:t>
        </w:r>
      </w:ins>
      <w:r w:rsidRPr="2513BBC5" w:rsidR="2513BBC5">
        <w:rPr>
          <w:rFonts w:ascii="Arial" w:hAnsi="Arial" w:cs="Arial"/>
          <w:sz w:val="24"/>
          <w:szCs w:val="24"/>
        </w:rPr>
        <w:t xml:space="preserve"> has its place but should be used selectively, for those who need it most. Training in the context of the game is more conducive and </w:t>
      </w:r>
      <w:r w:rsidRPr="2513BBC5" w:rsidR="2513BBC5">
        <w:rPr>
          <w:rFonts w:ascii="Arial" w:hAnsi="Arial" w:cs="Arial"/>
          <w:sz w:val="24"/>
          <w:szCs w:val="24"/>
        </w:rPr>
        <w:t>accords</w:t>
      </w:r>
      <w:r w:rsidRPr="2513BBC5" w:rsidR="2513BBC5">
        <w:rPr>
          <w:rFonts w:ascii="Arial" w:hAnsi="Arial" w:cs="Arial"/>
          <w:sz w:val="24"/>
          <w:szCs w:val="24"/>
        </w:rPr>
        <w:t xml:space="preserve"> with development of potential. </w:t>
      </w:r>
      <w:r w:rsidRPr="2513BBC5" w:rsidR="2513BBC5">
        <w:rPr>
          <w:rFonts w:ascii="Arial" w:hAnsi="Arial" w:cs="Arial"/>
          <w:sz w:val="24"/>
          <w:szCs w:val="24"/>
        </w:rPr>
        <w:t>It's</w:t>
      </w:r>
      <w:r w:rsidRPr="2513BBC5" w:rsidR="2513BBC5">
        <w:rPr>
          <w:rFonts w:ascii="Arial" w:hAnsi="Arial" w:cs="Arial"/>
          <w:sz w:val="24"/>
          <w:szCs w:val="24"/>
        </w:rPr>
        <w:t xml:space="preserve"> not about throwing the ball and playing! It is about choosing intelligent tasks that are conducive to the individual development of players. This is possible by using small games and having the right proportion of coaches to players in sessions. </w:t>
      </w:r>
    </w:p>
    <w:p xmlns:wp14="http://schemas.microsoft.com/office/word/2010/wordml" w:rsidRPr="008B2C77" w:rsidR="00575C80" w:rsidP="2513BBC5" w:rsidRDefault="00575C80" w14:paraId="376C1E19" wp14:textId="763DE953">
      <w:pPr>
        <w:pStyle w:val="Normal"/>
        <w:suppressLineNumbers w:val="0"/>
        <w:bidi w:val="0"/>
        <w:spacing w:before="0" w:beforeAutospacing="off" w:after="0" w:afterAutospacing="off" w:line="480" w:lineRule="auto"/>
        <w:ind w:left="0" w:right="-613" w:firstLine="720"/>
        <w:jc w:val="both"/>
        <w:rPr>
          <w:rFonts w:ascii="Arial" w:hAnsi="Arial" w:cs="Arial"/>
          <w:sz w:val="24"/>
          <w:szCs w:val="24"/>
        </w:rPr>
      </w:pPr>
      <w:r w:rsidRPr="2513BBC5" w:rsidR="2513BBC5">
        <w:rPr>
          <w:rFonts w:ascii="Arial" w:hAnsi="Arial" w:cs="Arial"/>
          <w:sz w:val="24"/>
          <w:szCs w:val="24"/>
        </w:rPr>
        <w:t xml:space="preserve">Another benefit of such training is that it stimulates both cerebral hemispheres of the brain. The learning process is active, not passive. Players are participants in this process, not just passive recipients of information. </w:t>
      </w:r>
      <w:ins w:author="Gary Smailes" w:date="2024-02-09T13:25:47.444Z" w:id="732783012">
        <w:r w:rsidRPr="2513BBC5" w:rsidR="2513BBC5">
          <w:rPr>
            <w:rFonts w:ascii="Arial" w:hAnsi="Arial" w:cs="Arial"/>
            <w:sz w:val="24"/>
            <w:szCs w:val="24"/>
          </w:rPr>
          <w:t xml:space="preserve">In addition </w:t>
        </w:r>
      </w:ins>
      <w:del w:author="Gary Smailes" w:date="2024-02-09T13:25:45.404Z" w:id="1314718946">
        <w:r w:rsidRPr="2513BBC5" w:rsidDel="2513BBC5">
          <w:rPr>
            <w:rFonts w:ascii="Arial" w:hAnsi="Arial" w:cs="Arial"/>
            <w:sz w:val="24"/>
            <w:szCs w:val="24"/>
          </w:rPr>
          <w:delText xml:space="preserve">Another positive aspect </w:delText>
        </w:r>
      </w:del>
      <w:r w:rsidRPr="2513BBC5" w:rsidR="2513BBC5">
        <w:rPr>
          <w:rFonts w:ascii="Arial" w:hAnsi="Arial" w:cs="Arial"/>
          <w:sz w:val="24"/>
          <w:szCs w:val="24"/>
        </w:rPr>
        <w:t xml:space="preserve">are the benefits obtained from making mistakes and their consequences. Such a consequence may be, for example, a goal conceded. Players learn by drawing conclusions, sometimes with the help of coaches, sometimes without. During training in which a child does something mechanically and makes a mistake, there are no </w:t>
      </w:r>
      <w:r w:rsidRPr="2513BBC5" w:rsidR="2513BBC5">
        <w:rPr>
          <w:rFonts w:ascii="Arial" w:hAnsi="Arial" w:cs="Arial"/>
          <w:sz w:val="24"/>
          <w:szCs w:val="24"/>
        </w:rPr>
        <w:t>consequences, since</w:t>
      </w:r>
      <w:r w:rsidRPr="2513BBC5" w:rsidR="2513BBC5">
        <w:rPr>
          <w:rFonts w:ascii="Arial" w:hAnsi="Arial" w:cs="Arial"/>
          <w:sz w:val="24"/>
          <w:szCs w:val="24"/>
        </w:rPr>
        <w:t xml:space="preserve"> there is no opponent. In general, therefore, he </w:t>
      </w:r>
      <w:r w:rsidRPr="2513BBC5" w:rsidR="2513BBC5">
        <w:rPr>
          <w:rFonts w:ascii="Arial" w:hAnsi="Arial" w:cs="Arial"/>
          <w:sz w:val="24"/>
          <w:szCs w:val="24"/>
        </w:rPr>
        <w:t>isn’t</w:t>
      </w:r>
      <w:r w:rsidRPr="2513BBC5" w:rsidR="2513BBC5">
        <w:rPr>
          <w:rFonts w:ascii="Arial" w:hAnsi="Arial" w:cs="Arial"/>
          <w:sz w:val="24"/>
          <w:szCs w:val="24"/>
        </w:rPr>
        <w:t xml:space="preserve"> able to draw conclusions and </w:t>
      </w:r>
      <w:r w:rsidRPr="2513BBC5" w:rsidR="2513BBC5">
        <w:rPr>
          <w:rFonts w:ascii="Arial" w:hAnsi="Arial" w:cs="Arial"/>
          <w:sz w:val="24"/>
          <w:szCs w:val="24"/>
        </w:rPr>
        <w:t>doesn’t</w:t>
      </w:r>
      <w:r w:rsidRPr="2513BBC5" w:rsidR="2513BBC5">
        <w:rPr>
          <w:rFonts w:ascii="Arial" w:hAnsi="Arial" w:cs="Arial"/>
          <w:sz w:val="24"/>
          <w:szCs w:val="24"/>
        </w:rPr>
        <w:t xml:space="preserve"> learn anything. The learning process is </w:t>
      </w:r>
      <w:r w:rsidRPr="2513BBC5" w:rsidR="2513BBC5">
        <w:rPr>
          <w:rFonts w:ascii="Arial" w:hAnsi="Arial" w:cs="Arial"/>
          <w:sz w:val="24"/>
          <w:szCs w:val="24"/>
        </w:rPr>
        <w:t>greatly minimized</w:t>
      </w:r>
      <w:r w:rsidRPr="2513BBC5" w:rsidR="2513BBC5">
        <w:rPr>
          <w:rFonts w:ascii="Arial" w:hAnsi="Arial" w:cs="Arial"/>
          <w:sz w:val="24"/>
          <w:szCs w:val="24"/>
        </w:rPr>
        <w:t>, even marginal.</w:t>
      </w:r>
    </w:p>
    <w:p xmlns:wp14="http://schemas.microsoft.com/office/word/2010/wordml" w:rsidRPr="008B2C77" w:rsidR="00F36B22" w:rsidP="2513BBC5" w:rsidRDefault="00F36B22" w14:paraId="6AC669D3" wp14:textId="29C39139">
      <w:pPr>
        <w:pStyle w:val="Normal"/>
        <w:suppressLineNumbers w:val="0"/>
        <w:bidi w:val="0"/>
        <w:spacing w:before="0" w:beforeAutospacing="off" w:after="0" w:afterAutospacing="off" w:line="480" w:lineRule="auto"/>
        <w:ind w:left="0" w:right="-613"/>
        <w:jc w:val="both"/>
        <w:rPr>
          <w:ins w:author="Gary Smailes" w:date="2024-02-09T13:31:50.79Z" w:id="1476802166"/>
          <w:rFonts w:ascii="Arial" w:hAnsi="Arial" w:cs="Arial"/>
          <w:sz w:val="24"/>
          <w:szCs w:val="24"/>
        </w:rPr>
      </w:pPr>
      <w:del w:author="Gary Smailes" w:date="2024-02-09T13:26:05.257Z" w:id="1860064554">
        <w:r w:rsidRPr="2513BBC5" w:rsidDel="2513BBC5">
          <w:rPr>
            <w:rFonts w:ascii="Arial" w:hAnsi="Arial" w:cs="Arial"/>
            <w:sz w:val="24"/>
            <w:szCs w:val="24"/>
          </w:rPr>
          <w:delText xml:space="preserve">     T</w:delText>
        </w:r>
      </w:del>
      <w:ins w:author="Gary Smailes" w:date="2024-02-09T13:26:05.326Z" w:id="1646589543">
        <w:r>
          <w:tab/>
        </w:r>
        <w:r w:rsidRPr="2513BBC5" w:rsidR="2513BBC5">
          <w:rPr>
            <w:rFonts w:ascii="Arial" w:hAnsi="Arial" w:cs="Arial"/>
            <w:sz w:val="24"/>
            <w:szCs w:val="24"/>
          </w:rPr>
          <w:t>T</w:t>
        </w:r>
      </w:ins>
      <w:r w:rsidRPr="2513BBC5" w:rsidR="2513BBC5">
        <w:rPr>
          <w:rFonts w:ascii="Arial" w:hAnsi="Arial" w:cs="Arial"/>
          <w:sz w:val="24"/>
          <w:szCs w:val="24"/>
        </w:rPr>
        <w:t>o s</w:t>
      </w:r>
      <w:r w:rsidRPr="2513BBC5" w:rsidR="2513BBC5">
        <w:rPr>
          <w:rFonts w:ascii="Arial" w:hAnsi="Arial" w:cs="Arial"/>
          <w:sz w:val="24"/>
          <w:szCs w:val="24"/>
        </w:rPr>
        <w:t>um</w:t>
      </w:r>
      <w:r w:rsidRPr="2513BBC5" w:rsidR="2513BBC5">
        <w:rPr>
          <w:rFonts w:ascii="Arial" w:hAnsi="Arial" w:cs="Arial"/>
          <w:sz w:val="24"/>
          <w:szCs w:val="24"/>
        </w:rPr>
        <w:t xml:space="preserve"> up, a football learning program based on an identical game model is not the </w:t>
      </w:r>
      <w:r w:rsidRPr="2513BBC5" w:rsidR="2513BBC5">
        <w:rPr>
          <w:rFonts w:ascii="Arial" w:hAnsi="Arial" w:cs="Arial"/>
          <w:sz w:val="24"/>
          <w:szCs w:val="24"/>
        </w:rPr>
        <w:t>opti</w:t>
      </w:r>
      <w:r w:rsidRPr="2513BBC5" w:rsidR="2513BBC5">
        <w:rPr>
          <w:rFonts w:ascii="Arial" w:hAnsi="Arial" w:cs="Arial"/>
          <w:sz w:val="24"/>
          <w:szCs w:val="24"/>
        </w:rPr>
        <w:t>mal</w:t>
      </w:r>
      <w:r w:rsidRPr="2513BBC5" w:rsidR="2513BBC5">
        <w:rPr>
          <w:rFonts w:ascii="Arial" w:hAnsi="Arial" w:cs="Arial"/>
          <w:sz w:val="24"/>
          <w:szCs w:val="24"/>
        </w:rPr>
        <w:t xml:space="preserve"> sol</w:t>
      </w:r>
      <w:r w:rsidRPr="2513BBC5" w:rsidR="2513BBC5">
        <w:rPr>
          <w:rFonts w:ascii="Arial" w:hAnsi="Arial" w:cs="Arial"/>
          <w:sz w:val="24"/>
          <w:szCs w:val="24"/>
        </w:rPr>
        <w:t>ution for developing the potential of ta</w:t>
      </w:r>
      <w:r w:rsidRPr="2513BBC5" w:rsidR="2513BBC5">
        <w:rPr>
          <w:rFonts w:ascii="Arial" w:hAnsi="Arial" w:cs="Arial"/>
          <w:sz w:val="24"/>
          <w:szCs w:val="24"/>
        </w:rPr>
        <w:t>lented youn</w:t>
      </w:r>
      <w:r w:rsidRPr="2513BBC5" w:rsidR="2513BBC5">
        <w:rPr>
          <w:rFonts w:ascii="Arial" w:hAnsi="Arial" w:cs="Arial"/>
          <w:sz w:val="24"/>
          <w:szCs w:val="24"/>
        </w:rPr>
        <w:t>g footballers. When the applied tra</w:t>
      </w:r>
      <w:r w:rsidRPr="2513BBC5" w:rsidR="2513BBC5">
        <w:rPr>
          <w:rFonts w:ascii="Arial" w:hAnsi="Arial" w:cs="Arial"/>
          <w:sz w:val="24"/>
          <w:szCs w:val="24"/>
        </w:rPr>
        <w:t xml:space="preserve">ining is based </w:t>
      </w:r>
      <w:r w:rsidRPr="2513BBC5" w:rsidR="2513BBC5">
        <w:rPr>
          <w:rFonts w:ascii="Arial" w:hAnsi="Arial" w:cs="Arial"/>
          <w:sz w:val="24"/>
          <w:szCs w:val="24"/>
        </w:rPr>
        <w:t>on the same gam</w:t>
      </w:r>
      <w:r w:rsidRPr="2513BBC5" w:rsidR="2513BBC5">
        <w:rPr>
          <w:rFonts w:ascii="Arial" w:hAnsi="Arial" w:cs="Arial"/>
          <w:sz w:val="24"/>
          <w:szCs w:val="24"/>
        </w:rPr>
        <w:t>e mod</w:t>
      </w:r>
      <w:r w:rsidRPr="2513BBC5" w:rsidR="2513BBC5">
        <w:rPr>
          <w:rFonts w:ascii="Arial" w:hAnsi="Arial" w:cs="Arial"/>
          <w:sz w:val="24"/>
          <w:szCs w:val="24"/>
        </w:rPr>
        <w:t>el and often used in an isolated form, it is not</w:t>
      </w:r>
      <w:r w:rsidRPr="2513BBC5" w:rsidR="2513BBC5">
        <w:rPr>
          <w:rFonts w:ascii="Arial" w:hAnsi="Arial" w:cs="Arial"/>
          <w:sz w:val="24"/>
          <w:szCs w:val="24"/>
        </w:rPr>
        <w:t xml:space="preserve"> necessar</w:t>
      </w:r>
      <w:r w:rsidRPr="2513BBC5" w:rsidR="2513BBC5">
        <w:rPr>
          <w:rFonts w:ascii="Arial" w:hAnsi="Arial" w:cs="Arial"/>
          <w:sz w:val="24"/>
          <w:szCs w:val="24"/>
        </w:rPr>
        <w:t xml:space="preserve">ily friendly to the learning brains of children and adolescents. Coaches are also restricted by such a structure and cannot fully achieve their </w:t>
      </w:r>
      <w:r w:rsidRPr="2513BBC5" w:rsidR="2513BBC5">
        <w:rPr>
          <w:rFonts w:ascii="Arial" w:hAnsi="Arial" w:cs="Arial"/>
          <w:sz w:val="24"/>
          <w:szCs w:val="24"/>
        </w:rPr>
        <w:t>pot</w:t>
      </w:r>
      <w:r w:rsidRPr="2513BBC5" w:rsidR="2513BBC5">
        <w:rPr>
          <w:rFonts w:ascii="Arial" w:hAnsi="Arial" w:cs="Arial"/>
          <w:sz w:val="24"/>
          <w:szCs w:val="24"/>
        </w:rPr>
        <w:t>ential. This adversely affects the p</w:t>
      </w:r>
      <w:r w:rsidRPr="2513BBC5" w:rsidR="2513BBC5">
        <w:rPr>
          <w:rFonts w:ascii="Arial" w:hAnsi="Arial" w:cs="Arial"/>
          <w:sz w:val="24"/>
          <w:szCs w:val="24"/>
        </w:rPr>
        <w:t>lay</w:t>
      </w:r>
      <w:r w:rsidRPr="2513BBC5" w:rsidR="2513BBC5">
        <w:rPr>
          <w:rFonts w:ascii="Arial" w:hAnsi="Arial" w:cs="Arial"/>
          <w:sz w:val="24"/>
          <w:szCs w:val="24"/>
        </w:rPr>
        <w:t xml:space="preserve">ers they work with. </w:t>
      </w:r>
    </w:p>
    <w:p xmlns:wp14="http://schemas.microsoft.com/office/word/2010/wordml" w:rsidRPr="008B2C77" w:rsidR="00F36B22" w:rsidP="2513BBC5" w:rsidRDefault="00F36B22" w14:paraId="6A8CA1AA" wp14:textId="2A862C77">
      <w:pPr>
        <w:pStyle w:val="Normal"/>
        <w:suppressLineNumbers w:val="0"/>
        <w:bidi w:val="0"/>
        <w:spacing w:before="0" w:beforeAutospacing="off" w:after="0" w:afterAutospacing="off" w:line="480" w:lineRule="auto"/>
        <w:ind w:left="0" w:right="-613" w:firstLine="720"/>
        <w:jc w:val="both"/>
        <w:rPr>
          <w:rFonts w:ascii="Arial" w:hAnsi="Arial" w:cs="Arial"/>
          <w:sz w:val="24"/>
          <w:szCs w:val="24"/>
        </w:rPr>
        <w:pPrChange w:author="Gary Smailes" w:date="2024-02-09T13:31:51.788Z">
          <w:pPr>
            <w:pStyle w:val="Normal"/>
            <w:bidi w:val="0"/>
            <w:spacing w:before="0" w:beforeAutospacing="off" w:after="0" w:afterAutospacing="off" w:line="480" w:lineRule="auto"/>
            <w:ind w:left="0" w:right="-613"/>
            <w:jc w:val="both"/>
          </w:pPr>
        </w:pPrChange>
      </w:pPr>
      <w:r w:rsidRPr="2513BBC5" w:rsidR="2513BBC5">
        <w:rPr>
          <w:rFonts w:ascii="Arial" w:hAnsi="Arial" w:cs="Arial"/>
          <w:sz w:val="24"/>
          <w:szCs w:val="24"/>
        </w:rPr>
        <w:t>Generally speaking, it</w:t>
      </w:r>
      <w:r w:rsidRPr="2513BBC5" w:rsidR="2513BBC5">
        <w:rPr>
          <w:rFonts w:ascii="Arial" w:hAnsi="Arial" w:cs="Arial"/>
          <w:sz w:val="24"/>
          <w:szCs w:val="24"/>
        </w:rPr>
        <w:t xml:space="preserve"> is </w:t>
      </w:r>
      <w:r w:rsidRPr="2513BBC5" w:rsidR="2513BBC5">
        <w:rPr>
          <w:rFonts w:ascii="Arial" w:hAnsi="Arial" w:cs="Arial"/>
          <w:sz w:val="24"/>
          <w:szCs w:val="24"/>
        </w:rPr>
        <w:t>probably not</w:t>
      </w:r>
      <w:r w:rsidRPr="2513BBC5" w:rsidR="2513BBC5">
        <w:rPr>
          <w:rFonts w:ascii="Arial" w:hAnsi="Arial" w:cs="Arial"/>
          <w:sz w:val="24"/>
          <w:szCs w:val="24"/>
        </w:rPr>
        <w:t xml:space="preserve"> an exaggeration to say that most professional academy programs are not built to meet the learning needs of children and</w:t>
      </w:r>
      <w:r w:rsidRPr="2513BBC5" w:rsidR="2513BBC5">
        <w:rPr>
          <w:rFonts w:ascii="Arial" w:hAnsi="Arial" w:cs="Arial"/>
          <w:sz w:val="24"/>
          <w:szCs w:val="24"/>
        </w:rPr>
        <w:t xml:space="preserve"> adolescents. </w:t>
      </w:r>
      <w:r w:rsidRPr="2513BBC5" w:rsidR="2513BBC5">
        <w:rPr>
          <w:rFonts w:ascii="Arial" w:hAnsi="Arial" w:cs="Arial"/>
          <w:sz w:val="24"/>
          <w:szCs w:val="24"/>
        </w:rPr>
        <w:t>Ra</w:t>
      </w:r>
      <w:r w:rsidRPr="2513BBC5" w:rsidR="2513BBC5">
        <w:rPr>
          <w:rFonts w:ascii="Arial" w:hAnsi="Arial" w:cs="Arial"/>
          <w:sz w:val="24"/>
          <w:szCs w:val="24"/>
        </w:rPr>
        <w:t>ther they</w:t>
      </w:r>
      <w:r w:rsidRPr="2513BBC5" w:rsidR="2513BBC5">
        <w:rPr>
          <w:rFonts w:ascii="Arial" w:hAnsi="Arial" w:cs="Arial"/>
          <w:sz w:val="24"/>
          <w:szCs w:val="24"/>
        </w:rPr>
        <w:t xml:space="preserve"> are</w:t>
      </w:r>
      <w:ins w:author="Gary Smailes" w:date="2024-02-09T13:32:03.341Z" w:id="864777430">
        <w:r w:rsidRPr="2513BBC5" w:rsidR="2513BBC5">
          <w:rPr>
            <w:rFonts w:ascii="Arial" w:hAnsi="Arial" w:cs="Arial"/>
            <w:sz w:val="24"/>
            <w:szCs w:val="24"/>
          </w:rPr>
          <w:t>,</w:t>
        </w:r>
      </w:ins>
      <w:r w:rsidRPr="2513BBC5" w:rsidR="2513BBC5">
        <w:rPr>
          <w:rFonts w:ascii="Arial" w:hAnsi="Arial" w:cs="Arial"/>
          <w:sz w:val="24"/>
          <w:szCs w:val="24"/>
        </w:rPr>
        <w:t xml:space="preserve"> to a large degree</w:t>
      </w:r>
      <w:ins w:author="Gary Smailes" w:date="2024-02-09T13:32:06.418Z" w:id="1863502818">
        <w:r w:rsidRPr="2513BBC5" w:rsidR="2513BBC5">
          <w:rPr>
            <w:rFonts w:ascii="Arial" w:hAnsi="Arial" w:cs="Arial"/>
            <w:sz w:val="24"/>
            <w:szCs w:val="24"/>
          </w:rPr>
          <w:t>,</w:t>
        </w:r>
      </w:ins>
      <w:r w:rsidRPr="2513BBC5" w:rsidR="2513BBC5">
        <w:rPr>
          <w:rFonts w:ascii="Arial" w:hAnsi="Arial" w:cs="Arial"/>
          <w:sz w:val="24"/>
          <w:szCs w:val="24"/>
        </w:rPr>
        <w:t xml:space="preserve"> tailored to satisfy the ego and ambition of the adults working in this environment. Based on my o</w:t>
      </w:r>
      <w:r w:rsidRPr="2513BBC5" w:rsidR="2513BBC5">
        <w:rPr>
          <w:rFonts w:ascii="Arial" w:hAnsi="Arial" w:cs="Arial"/>
          <w:sz w:val="24"/>
          <w:szCs w:val="24"/>
        </w:rPr>
        <w:t>wn experien</w:t>
      </w:r>
      <w:r w:rsidRPr="2513BBC5" w:rsidR="2513BBC5">
        <w:rPr>
          <w:rFonts w:ascii="Arial" w:hAnsi="Arial" w:cs="Arial"/>
          <w:sz w:val="24"/>
          <w:szCs w:val="24"/>
        </w:rPr>
        <w:t>ce</w:t>
      </w:r>
      <w:ins w:author="Gary Smailes" w:date="2024-02-09T13:32:11.637Z" w:id="728867441">
        <w:r w:rsidRPr="2513BBC5" w:rsidR="2513BBC5">
          <w:rPr>
            <w:rFonts w:ascii="Arial" w:hAnsi="Arial" w:cs="Arial"/>
            <w:sz w:val="24"/>
            <w:szCs w:val="24"/>
          </w:rPr>
          <w:t>,</w:t>
        </w:r>
      </w:ins>
      <w:r w:rsidRPr="2513BBC5" w:rsidR="2513BBC5">
        <w:rPr>
          <w:rFonts w:ascii="Arial" w:hAnsi="Arial" w:cs="Arial"/>
          <w:sz w:val="24"/>
          <w:szCs w:val="24"/>
        </w:rPr>
        <w:t xml:space="preserve"> and years working in this profession, I </w:t>
      </w:r>
      <w:del w:author="Gary Smailes" w:date="2024-02-09T13:32:15.256Z" w:id="1191244536">
        <w:r w:rsidRPr="2513BBC5" w:rsidDel="2513BBC5">
          <w:rPr>
            <w:rFonts w:ascii="Arial" w:hAnsi="Arial" w:cs="Arial"/>
            <w:sz w:val="24"/>
            <w:szCs w:val="24"/>
          </w:rPr>
          <w:delText>came to t</w:delText>
        </w:r>
        <w:r w:rsidRPr="2513BBC5" w:rsidDel="2513BBC5">
          <w:rPr>
            <w:rFonts w:ascii="Arial" w:hAnsi="Arial" w:cs="Arial"/>
            <w:sz w:val="24"/>
            <w:szCs w:val="24"/>
          </w:rPr>
          <w:delText>he conclusion</w:delText>
        </w:r>
      </w:del>
      <w:ins w:author="Gary Smailes" w:date="2024-02-09T13:32:15.259Z" w:id="169676896">
        <w:r w:rsidRPr="2513BBC5" w:rsidR="2513BBC5">
          <w:rPr>
            <w:rFonts w:ascii="Arial" w:hAnsi="Arial" w:cs="Arial"/>
            <w:sz w:val="24"/>
            <w:szCs w:val="24"/>
          </w:rPr>
          <w:t>concluded</w:t>
        </w:r>
      </w:ins>
      <w:r w:rsidRPr="2513BBC5" w:rsidR="2513BBC5">
        <w:rPr>
          <w:rFonts w:ascii="Arial" w:hAnsi="Arial" w:cs="Arial"/>
          <w:sz w:val="24"/>
          <w:szCs w:val="24"/>
        </w:rPr>
        <w:t xml:space="preserve"> that there are clear differences between how young players learn and how professional academies and their programs </w:t>
      </w:r>
      <w:r w:rsidRPr="2513BBC5" w:rsidR="2513BBC5">
        <w:rPr>
          <w:rFonts w:ascii="Arial" w:hAnsi="Arial" w:cs="Arial"/>
          <w:sz w:val="24"/>
          <w:szCs w:val="24"/>
        </w:rPr>
        <w:t>operate</w:t>
      </w:r>
      <w:r w:rsidRPr="2513BBC5" w:rsidR="2513BBC5">
        <w:rPr>
          <w:rFonts w:ascii="Arial" w:hAnsi="Arial" w:cs="Arial"/>
          <w:sz w:val="24"/>
          <w:szCs w:val="24"/>
        </w:rPr>
        <w:t xml:space="preserve">. These differences cause the </w:t>
      </w:r>
      <w:r w:rsidRPr="2513BBC5" w:rsidR="2513BBC5">
        <w:rPr>
          <w:rFonts w:ascii="Arial" w:hAnsi="Arial" w:cs="Arial"/>
          <w:sz w:val="24"/>
          <w:szCs w:val="24"/>
        </w:rPr>
        <w:t>spo</w:t>
      </w:r>
      <w:r w:rsidRPr="2513BBC5" w:rsidR="2513BBC5">
        <w:rPr>
          <w:rFonts w:ascii="Arial" w:hAnsi="Arial" w:cs="Arial"/>
          <w:sz w:val="24"/>
          <w:szCs w:val="24"/>
        </w:rPr>
        <w:t xml:space="preserve">rt to lose a lot of talented children, just because they </w:t>
      </w:r>
      <w:r w:rsidRPr="2513BBC5" w:rsidR="2513BBC5">
        <w:rPr>
          <w:rFonts w:ascii="Arial" w:hAnsi="Arial" w:cs="Arial"/>
          <w:sz w:val="24"/>
          <w:szCs w:val="24"/>
        </w:rPr>
        <w:t>don’t</w:t>
      </w:r>
      <w:r w:rsidRPr="2513BBC5" w:rsidR="2513BBC5">
        <w:rPr>
          <w:rFonts w:ascii="Arial" w:hAnsi="Arial" w:cs="Arial"/>
          <w:sz w:val="24"/>
          <w:szCs w:val="24"/>
        </w:rPr>
        <w:t xml:space="preserve"> fit into a program and game model entirely prepared by adults. This is another and significant </w:t>
      </w:r>
      <w:r w:rsidRPr="2513BBC5" w:rsidR="2513BBC5">
        <w:rPr>
          <w:rFonts w:ascii="Arial" w:hAnsi="Arial" w:cs="Arial"/>
          <w:sz w:val="24"/>
          <w:szCs w:val="24"/>
        </w:rPr>
        <w:t>reason why</w:t>
      </w:r>
      <w:r w:rsidRPr="2513BBC5" w:rsidR="2513BBC5">
        <w:rPr>
          <w:rFonts w:ascii="Arial" w:hAnsi="Arial" w:cs="Arial"/>
          <w:sz w:val="24"/>
          <w:szCs w:val="24"/>
        </w:rPr>
        <w:t xml:space="preserve"> academies </w:t>
      </w:r>
      <w:r w:rsidRPr="2513BBC5" w:rsidR="2513BBC5">
        <w:rPr>
          <w:rFonts w:ascii="Arial" w:hAnsi="Arial" w:cs="Arial"/>
          <w:sz w:val="24"/>
          <w:szCs w:val="24"/>
        </w:rPr>
        <w:t>don’t</w:t>
      </w:r>
      <w:r w:rsidRPr="2513BBC5" w:rsidR="2513BBC5">
        <w:rPr>
          <w:rFonts w:ascii="Arial" w:hAnsi="Arial" w:cs="Arial"/>
          <w:sz w:val="24"/>
          <w:szCs w:val="24"/>
        </w:rPr>
        <w:t xml:space="preserve"> produce more professional level players.</w:t>
      </w:r>
    </w:p>
    <w:p xmlns:wp14="http://schemas.microsoft.com/office/word/2010/wordml" w:rsidRPr="008B2C77" w:rsidR="00425A0A" w:rsidP="2513BBC5" w:rsidRDefault="00425A0A" w14:paraId="0A8BED52" wp14:textId="77777777">
      <w:pPr>
        <w:spacing w:after="0" w:line="480" w:lineRule="auto"/>
        <w:ind w:right="-613" w:firstLine="720"/>
        <w:jc w:val="both"/>
        <w:rPr>
          <w:rFonts w:ascii="Arial" w:hAnsi="Arial" w:cs="Arial"/>
        </w:rPr>
        <w:pPrChange w:author="Gary Smailes" w:date="2024-02-09T13:32:24.164Z">
          <w:pPr>
            <w:spacing w:after="0" w:line="480" w:lineRule="auto"/>
            <w:ind w:right="-613"/>
            <w:jc w:val="both"/>
          </w:pPr>
        </w:pPrChange>
      </w:pPr>
      <w:del w:author="Gary Smailes" w:date="2024-02-09T13:32:23.515Z" w:id="482619218">
        <w:r w:rsidRPr="2513BBC5" w:rsidDel="2513BBC5">
          <w:rPr>
            <w:rFonts w:ascii="Arial" w:hAnsi="Arial" w:cs="Arial"/>
            <w:sz w:val="24"/>
            <w:szCs w:val="24"/>
          </w:rPr>
          <w:delText xml:space="preserve">     </w:delText>
        </w:r>
      </w:del>
      <w:r w:rsidRPr="2513BBC5" w:rsidR="2513BBC5">
        <w:rPr>
          <w:rFonts w:ascii="Arial" w:hAnsi="Arial" w:cs="Arial"/>
          <w:sz w:val="24"/>
          <w:szCs w:val="24"/>
        </w:rPr>
        <w:t xml:space="preserve">Scientific research also shows that active participation in the learning process is the </w:t>
      </w:r>
      <w:r w:rsidRPr="2513BBC5" w:rsidR="2513BBC5">
        <w:rPr>
          <w:rFonts w:ascii="Arial" w:hAnsi="Arial" w:cs="Arial"/>
          <w:sz w:val="24"/>
          <w:szCs w:val="24"/>
        </w:rPr>
        <w:t>optimal</w:t>
      </w:r>
      <w:r w:rsidRPr="2513BBC5" w:rsidR="2513BBC5">
        <w:rPr>
          <w:rFonts w:ascii="Arial" w:hAnsi="Arial" w:cs="Arial"/>
          <w:sz w:val="24"/>
          <w:szCs w:val="24"/>
        </w:rPr>
        <w:t xml:space="preserve"> solution. Active in the sense of being an active participant in decision-making, problem solving, and emotional involvement in what one is doing and learning.</w:t>
      </w:r>
      <w:r w:rsidRPr="2513BBC5" w:rsidR="2513BBC5">
        <w:rPr>
          <w:rFonts w:ascii="Arial" w:hAnsi="Arial" w:cs="Arial"/>
        </w:rPr>
        <w:t xml:space="preserve"> </w:t>
      </w:r>
      <w:r w:rsidRPr="2513BBC5" w:rsidR="2513BBC5">
        <w:rPr>
          <w:rFonts w:ascii="Arial" w:hAnsi="Arial" w:cs="Arial"/>
          <w:sz w:val="24"/>
          <w:szCs w:val="24"/>
        </w:rPr>
        <w:t xml:space="preserve">Optimal in the autonomous sense, i.e. </w:t>
      </w:r>
      <w:r w:rsidRPr="2513BBC5" w:rsidR="2513BBC5">
        <w:rPr>
          <w:rFonts w:ascii="Arial" w:hAnsi="Arial" w:cs="Arial"/>
          <w:sz w:val="24"/>
          <w:szCs w:val="24"/>
        </w:rPr>
        <w:t>being responsible for</w:t>
      </w:r>
      <w:r w:rsidRPr="2513BBC5" w:rsidR="2513BBC5">
        <w:rPr>
          <w:rFonts w:ascii="Arial" w:hAnsi="Arial" w:cs="Arial"/>
          <w:sz w:val="24"/>
          <w:szCs w:val="24"/>
        </w:rPr>
        <w:t xml:space="preserve"> one’s learning process, and not being merely the recipient of this process. In the scientific article, "The Value of Indirect Teaching Strategies in Enhancing Student-Coaches' Learning Engagement" (Journal of Sports Science and Medicine (2015) 14, 657-668), the authors came to the following conclusions: </w:t>
      </w:r>
    </w:p>
    <w:p xmlns:wp14="http://schemas.microsoft.com/office/word/2010/wordml" w:rsidRPr="008B2C77" w:rsidR="00E92838" w:rsidP="005055DF" w:rsidRDefault="009355C0" w14:paraId="2833A993" wp14:textId="20BEB2F9">
      <w:pPr>
        <w:pStyle w:val="ListParagraph"/>
        <w:numPr>
          <w:ilvl w:val="0"/>
          <w:numId w:val="17"/>
        </w:numPr>
        <w:spacing w:after="0" w:line="480" w:lineRule="auto"/>
        <w:ind w:right="-613"/>
        <w:jc w:val="both"/>
        <w:rPr>
          <w:rFonts w:ascii="Arial" w:hAnsi="Arial" w:cs="Arial"/>
          <w:sz w:val="24"/>
          <w:szCs w:val="24"/>
        </w:rPr>
      </w:pPr>
      <w:r w:rsidRPr="2513BBC5" w:rsidR="2513BBC5">
        <w:rPr>
          <w:rFonts w:ascii="Arial" w:hAnsi="Arial" w:cs="Arial"/>
          <w:sz w:val="24"/>
          <w:szCs w:val="24"/>
        </w:rPr>
        <w:t>Active participation in the learning process, where students are active participants, has a positive effect on self-confidence, increases intrinsic motivation and arouses enthusiasm</w:t>
      </w:r>
      <w:ins w:author="Gary Smailes" w:date="2024-02-09T13:32:49.848Z" w:id="1710788743">
        <w:r w:rsidRPr="2513BBC5" w:rsidR="2513BBC5">
          <w:rPr>
            <w:rFonts w:ascii="Arial" w:hAnsi="Arial" w:cs="Arial"/>
            <w:sz w:val="24"/>
            <w:szCs w:val="24"/>
          </w:rPr>
          <w:t>.</w:t>
        </w:r>
      </w:ins>
    </w:p>
    <w:p xmlns:wp14="http://schemas.microsoft.com/office/word/2010/wordml" w:rsidRPr="008B2C77" w:rsidR="009355C0" w:rsidP="005055DF" w:rsidRDefault="00151DB9" w14:paraId="1662F309" wp14:textId="58D667F8">
      <w:pPr>
        <w:pStyle w:val="ListParagraph"/>
        <w:numPr>
          <w:ilvl w:val="0"/>
          <w:numId w:val="17"/>
        </w:numPr>
        <w:spacing w:after="0" w:line="480" w:lineRule="auto"/>
        <w:ind w:right="-613"/>
        <w:jc w:val="both"/>
        <w:rPr>
          <w:rFonts w:ascii="Arial" w:hAnsi="Arial" w:cs="Arial"/>
          <w:sz w:val="24"/>
          <w:szCs w:val="24"/>
        </w:rPr>
      </w:pPr>
      <w:r w:rsidRPr="2513BBC5" w:rsidR="2513BBC5">
        <w:rPr>
          <w:rFonts w:ascii="Arial" w:hAnsi="Arial" w:cs="Arial"/>
          <w:sz w:val="24"/>
          <w:szCs w:val="24"/>
        </w:rPr>
        <w:t>It increases responsibility for learning, decision-making and problem solving</w:t>
      </w:r>
      <w:ins w:author="Gary Smailes" w:date="2024-02-09T13:32:52.359Z" w:id="1648215747">
        <w:r w:rsidRPr="2513BBC5" w:rsidR="2513BBC5">
          <w:rPr>
            <w:rFonts w:ascii="Arial" w:hAnsi="Arial" w:cs="Arial"/>
            <w:sz w:val="24"/>
            <w:szCs w:val="24"/>
          </w:rPr>
          <w:t>.</w:t>
        </w:r>
      </w:ins>
      <w:del w:author="Gary Smailes" w:date="2024-02-09T13:32:51.986Z" w:id="1275682167">
        <w:r w:rsidRPr="2513BBC5" w:rsidDel="2513BBC5">
          <w:rPr>
            <w:rFonts w:ascii="Arial" w:hAnsi="Arial" w:cs="Arial"/>
            <w:sz w:val="24"/>
            <w:szCs w:val="24"/>
          </w:rPr>
          <w:delText xml:space="preserve"> </w:delText>
        </w:r>
      </w:del>
    </w:p>
    <w:p xmlns:wp14="http://schemas.microsoft.com/office/word/2010/wordml" w:rsidRPr="008B2C77" w:rsidR="009355C0" w:rsidP="005055DF" w:rsidRDefault="00F73480" w14:paraId="5FB8A489" wp14:textId="2DFCC0CE">
      <w:pPr>
        <w:pStyle w:val="ListParagraph"/>
        <w:numPr>
          <w:ilvl w:val="0"/>
          <w:numId w:val="17"/>
        </w:numPr>
        <w:spacing w:after="0" w:line="480" w:lineRule="auto"/>
        <w:ind w:right="-613"/>
        <w:jc w:val="both"/>
        <w:rPr>
          <w:rFonts w:ascii="Arial" w:hAnsi="Arial" w:cs="Arial"/>
          <w:sz w:val="24"/>
          <w:szCs w:val="24"/>
        </w:rPr>
      </w:pPr>
      <w:r w:rsidRPr="2513BBC5" w:rsidR="2513BBC5">
        <w:rPr>
          <w:rFonts w:ascii="Arial" w:hAnsi="Arial" w:cs="Arial"/>
          <w:sz w:val="24"/>
          <w:szCs w:val="24"/>
        </w:rPr>
        <w:t>Has a positive effect by increasing learning autonomy</w:t>
      </w:r>
      <w:ins w:author="Gary Smailes" w:date="2024-02-09T13:32:54.243Z" w:id="904328965">
        <w:r w:rsidRPr="2513BBC5" w:rsidR="2513BBC5">
          <w:rPr>
            <w:rFonts w:ascii="Arial" w:hAnsi="Arial" w:cs="Arial"/>
            <w:sz w:val="24"/>
            <w:szCs w:val="24"/>
          </w:rPr>
          <w:t>.</w:t>
        </w:r>
      </w:ins>
      <w:del w:author="Gary Smailes" w:date="2024-02-09T13:32:53.555Z" w:id="2133446371">
        <w:r w:rsidRPr="2513BBC5" w:rsidDel="2513BBC5">
          <w:rPr>
            <w:rFonts w:ascii="Arial" w:hAnsi="Arial" w:cs="Arial"/>
            <w:sz w:val="24"/>
            <w:szCs w:val="24"/>
          </w:rPr>
          <w:delText xml:space="preserve"> </w:delText>
        </w:r>
      </w:del>
    </w:p>
    <w:p xmlns:wp14="http://schemas.microsoft.com/office/word/2010/wordml" w:rsidRPr="008B2C77" w:rsidR="00787640" w:rsidP="005055DF" w:rsidRDefault="00C45C22" w14:paraId="61C98C04" wp14:textId="4258AB77">
      <w:pPr>
        <w:pStyle w:val="ListParagraph"/>
        <w:numPr>
          <w:ilvl w:val="0"/>
          <w:numId w:val="17"/>
        </w:numPr>
        <w:spacing w:after="0" w:line="480" w:lineRule="auto"/>
        <w:ind w:right="-613"/>
        <w:jc w:val="both"/>
        <w:rPr>
          <w:rFonts w:ascii="Arial" w:hAnsi="Arial" w:cs="Arial"/>
          <w:sz w:val="24"/>
          <w:szCs w:val="24"/>
        </w:rPr>
      </w:pPr>
      <w:r w:rsidRPr="2513BBC5" w:rsidR="2513BBC5">
        <w:rPr>
          <w:rFonts w:ascii="Arial" w:hAnsi="Arial" w:cs="Arial"/>
          <w:sz w:val="24"/>
          <w:szCs w:val="24"/>
        </w:rPr>
        <w:t>It draws attention to the need to construct practical learning situations consistent with the environment in which this learning takes place</w:t>
      </w:r>
      <w:ins w:author="Gary Smailes" w:date="2024-02-09T13:32:56.418Z" w:id="996713688">
        <w:r w:rsidRPr="2513BBC5" w:rsidR="2513BBC5">
          <w:rPr>
            <w:rFonts w:ascii="Arial" w:hAnsi="Arial" w:cs="Arial"/>
            <w:sz w:val="24"/>
            <w:szCs w:val="24"/>
          </w:rPr>
          <w:t>.</w:t>
        </w:r>
      </w:ins>
    </w:p>
    <w:p xmlns:wp14="http://schemas.microsoft.com/office/word/2010/wordml" w:rsidRPr="008B2C77" w:rsidR="00787640" w:rsidP="2513BBC5" w:rsidRDefault="00787640" w14:paraId="2F15D959" wp14:textId="00FC4198">
      <w:pPr>
        <w:spacing w:after="0" w:line="480" w:lineRule="auto"/>
        <w:ind w:right="-613" w:firstLine="720"/>
        <w:jc w:val="both"/>
        <w:rPr>
          <w:rFonts w:ascii="Arial" w:hAnsi="Arial" w:cs="Arial"/>
          <w:sz w:val="24"/>
          <w:szCs w:val="24"/>
        </w:rPr>
        <w:pPrChange w:author="Gary Smailes" w:date="2024-02-09T13:33:00.818Z">
          <w:pPr>
            <w:spacing w:after="0" w:line="480" w:lineRule="auto"/>
            <w:ind w:right="-613"/>
            <w:jc w:val="both"/>
          </w:pPr>
        </w:pPrChange>
      </w:pPr>
      <w:del w:author="Gary Smailes" w:date="2024-02-09T13:32:59.247Z" w:id="744935042">
        <w:r w:rsidRPr="2513BBC5" w:rsidDel="2513BBC5">
          <w:rPr>
            <w:rFonts w:ascii="Arial" w:hAnsi="Arial" w:cs="Arial"/>
            <w:sz w:val="24"/>
            <w:szCs w:val="24"/>
          </w:rPr>
          <w:delText xml:space="preserve">       </w:delText>
        </w:r>
      </w:del>
      <w:r w:rsidRPr="2513BBC5" w:rsidR="2513BBC5">
        <w:rPr>
          <w:rFonts w:ascii="Arial" w:hAnsi="Arial" w:cs="Arial"/>
          <w:sz w:val="24"/>
          <w:szCs w:val="24"/>
        </w:rPr>
        <w:t xml:space="preserve">If we now refer this to the current football programs for children and youth in the academies of professional clubs, it is worth considering increasing those training methods that most closely reflect the game. Creating practical and real situations on the pitch will allow players to learn in the most </w:t>
      </w:r>
      <w:r w:rsidRPr="2513BBC5" w:rsidR="2513BBC5">
        <w:rPr>
          <w:rFonts w:ascii="Arial" w:hAnsi="Arial" w:cs="Arial"/>
          <w:sz w:val="24"/>
          <w:szCs w:val="24"/>
        </w:rPr>
        <w:t>optimal</w:t>
      </w:r>
      <w:r w:rsidRPr="2513BBC5" w:rsidR="2513BBC5">
        <w:rPr>
          <w:rFonts w:ascii="Arial" w:hAnsi="Arial" w:cs="Arial"/>
          <w:sz w:val="24"/>
          <w:szCs w:val="24"/>
        </w:rPr>
        <w:t xml:space="preserve"> conditions </w:t>
      </w:r>
      <w:r w:rsidRPr="2513BBC5" w:rsidR="2513BBC5">
        <w:rPr>
          <w:rFonts w:ascii="Arial" w:hAnsi="Arial" w:cs="Arial"/>
          <w:sz w:val="24"/>
          <w:szCs w:val="24"/>
        </w:rPr>
        <w:t>representing</w:t>
      </w:r>
      <w:r w:rsidRPr="2513BBC5" w:rsidR="2513BBC5">
        <w:rPr>
          <w:rFonts w:ascii="Arial" w:hAnsi="Arial" w:cs="Arial"/>
          <w:sz w:val="24"/>
          <w:szCs w:val="24"/>
        </w:rPr>
        <w:t xml:space="preserve"> a real football match. A training method based on small games and situations met with on the pitch, which most often repeat themselves in the game, will allow players to become emotionally engaged and make decisions and solve problems at the same time</w:t>
      </w:r>
      <w:r w:rsidRPr="2513BBC5" w:rsidR="2513BBC5">
        <w:rPr>
          <w:rFonts w:ascii="Arial" w:hAnsi="Arial" w:cs="Arial"/>
          <w:sz w:val="24"/>
          <w:szCs w:val="24"/>
        </w:rPr>
        <w:t xml:space="preserve">. </w:t>
      </w:r>
      <w:del w:author="Gary Smailes" w:date="2024-02-09T13:42:53.863Z" w:id="137972182">
        <w:r w:rsidRPr="2513BBC5" w:rsidDel="2513BBC5">
          <w:rPr>
            <w:rFonts w:ascii="Arial" w:hAnsi="Arial" w:cs="Arial"/>
            <w:sz w:val="24"/>
            <w:szCs w:val="24"/>
          </w:rPr>
          <w:delText xml:space="preserve"> </w:delText>
        </w:r>
      </w:del>
      <w:r w:rsidRPr="2513BBC5" w:rsidR="2513BBC5">
        <w:rPr>
          <w:rFonts w:ascii="Arial" w:hAnsi="Arial" w:cs="Arial"/>
          <w:sz w:val="24"/>
          <w:szCs w:val="24"/>
        </w:rPr>
        <w:t xml:space="preserve">Young players will be interested because they will be </w:t>
      </w:r>
      <w:r w:rsidRPr="2513BBC5" w:rsidR="2513BBC5">
        <w:rPr>
          <w:rFonts w:ascii="Arial" w:hAnsi="Arial" w:cs="Arial"/>
          <w:sz w:val="24"/>
          <w:szCs w:val="24"/>
        </w:rPr>
        <w:t>participating</w:t>
      </w:r>
      <w:r w:rsidRPr="2513BBC5" w:rsidR="2513BBC5">
        <w:rPr>
          <w:rFonts w:ascii="Arial" w:hAnsi="Arial" w:cs="Arial"/>
          <w:sz w:val="24"/>
          <w:szCs w:val="24"/>
        </w:rPr>
        <w:t xml:space="preserve"> in the game. They will therefore be more willing to learn and take responsibility for the learning process and developing their potential. The isolated method, without an opponent, </w:t>
      </w:r>
      <w:r w:rsidRPr="2513BBC5" w:rsidR="2513BBC5">
        <w:rPr>
          <w:rFonts w:ascii="Arial" w:hAnsi="Arial" w:cs="Arial"/>
          <w:sz w:val="24"/>
          <w:szCs w:val="24"/>
        </w:rPr>
        <w:t>doesn’t</w:t>
      </w:r>
      <w:r w:rsidRPr="2513BBC5" w:rsidR="2513BBC5">
        <w:rPr>
          <w:rFonts w:ascii="Arial" w:hAnsi="Arial" w:cs="Arial"/>
          <w:sz w:val="24"/>
          <w:szCs w:val="24"/>
        </w:rPr>
        <w:t xml:space="preserve"> solve any of the conclusions resulting from these studies. True, it is necessary, but should be selectively applied for those young players who may need this type of training. Of course, every scientific study has its limitations. Nevertheless, the conclusions show that we can try to take such a path, but it should be clearly noted that this is not the only way. Studies can be a good and reliable </w:t>
      </w:r>
      <w:r w:rsidRPr="2513BBC5" w:rsidR="2513BBC5">
        <w:rPr>
          <w:rFonts w:ascii="Arial" w:hAnsi="Arial" w:cs="Arial"/>
          <w:sz w:val="24"/>
          <w:szCs w:val="24"/>
        </w:rPr>
        <w:t>indication</w:t>
      </w:r>
      <w:r w:rsidRPr="2513BBC5" w:rsidR="2513BBC5">
        <w:rPr>
          <w:rFonts w:ascii="Arial" w:hAnsi="Arial" w:cs="Arial"/>
          <w:sz w:val="24"/>
          <w:szCs w:val="24"/>
        </w:rPr>
        <w:t xml:space="preserve"> of what can be done differently to increase learning potential.</w:t>
      </w:r>
    </w:p>
    <w:p xmlns:wp14="http://schemas.microsoft.com/office/word/2010/wordml" w:rsidRPr="008B2C77" w:rsidR="003D7ADB" w:rsidP="2513BBC5" w:rsidRDefault="003D7ADB" w14:paraId="48CF22D2" wp14:textId="786715FC">
      <w:pPr>
        <w:spacing w:after="0" w:line="480" w:lineRule="auto"/>
        <w:ind w:right="-613" w:firstLine="720"/>
        <w:jc w:val="both"/>
        <w:rPr>
          <w:ins w:author="Gary Smailes" w:date="2024-02-09T13:43:49.856Z" w:id="445330809"/>
          <w:rFonts w:ascii="Arial" w:hAnsi="Arial" w:cs="Arial"/>
          <w:sz w:val="24"/>
          <w:szCs w:val="24"/>
        </w:rPr>
        <w:pPrChange w:author="Gary Smailes" w:date="2024-02-09T13:42:59.826Z">
          <w:pPr>
            <w:spacing w:after="0" w:line="480" w:lineRule="auto"/>
            <w:ind w:right="-613"/>
            <w:jc w:val="both"/>
          </w:pPr>
        </w:pPrChange>
      </w:pPr>
      <w:del w:author="Gary Smailes" w:date="2024-02-09T13:43:00.796Z" w:id="1255747100">
        <w:r w:rsidRPr="2513BBC5" w:rsidDel="2513BBC5">
          <w:rPr>
            <w:rFonts w:ascii="Arial" w:hAnsi="Arial" w:cs="Arial"/>
            <w:sz w:val="24"/>
            <w:szCs w:val="24"/>
          </w:rPr>
          <w:delText xml:space="preserve">     </w:delText>
        </w:r>
      </w:del>
      <w:r w:rsidRPr="2513BBC5" w:rsidR="2513BBC5">
        <w:rPr>
          <w:rFonts w:ascii="Arial" w:hAnsi="Arial" w:cs="Arial"/>
          <w:sz w:val="24"/>
          <w:szCs w:val="24"/>
        </w:rPr>
        <w:t>Coaches</w:t>
      </w:r>
      <w:ins w:author="Gary Smailes" w:date="2024-02-09T13:43:04.109Z" w:id="2057147892">
        <w:r w:rsidRPr="2513BBC5" w:rsidR="2513BBC5">
          <w:rPr>
            <w:rFonts w:ascii="Arial" w:hAnsi="Arial" w:cs="Arial"/>
            <w:sz w:val="24"/>
            <w:szCs w:val="24"/>
          </w:rPr>
          <w:t>,</w:t>
        </w:r>
      </w:ins>
      <w:r w:rsidRPr="2513BBC5" w:rsidR="2513BBC5">
        <w:rPr>
          <w:rFonts w:ascii="Arial" w:hAnsi="Arial" w:cs="Arial"/>
          <w:sz w:val="24"/>
          <w:szCs w:val="24"/>
        </w:rPr>
        <w:t xml:space="preserve"> and </w:t>
      </w:r>
      <w:commentRangeStart w:id="865287893"/>
      <w:r w:rsidRPr="2513BBC5" w:rsidR="2513BBC5">
        <w:rPr>
          <w:rFonts w:ascii="Arial" w:hAnsi="Arial" w:cs="Arial"/>
          <w:sz w:val="24"/>
          <w:szCs w:val="24"/>
        </w:rPr>
        <w:t>their training methods</w:t>
      </w:r>
      <w:ins w:author="Gary Smailes" w:date="2024-02-09T13:43:06.313Z" w:id="161177273">
        <w:r w:rsidRPr="2513BBC5" w:rsidR="2513BBC5">
          <w:rPr>
            <w:rFonts w:ascii="Arial" w:hAnsi="Arial" w:cs="Arial"/>
            <w:sz w:val="24"/>
            <w:szCs w:val="24"/>
          </w:rPr>
          <w:t>,</w:t>
        </w:r>
      </w:ins>
      <w:r w:rsidRPr="2513BBC5" w:rsidR="2513BBC5">
        <w:rPr>
          <w:rFonts w:ascii="Arial" w:hAnsi="Arial" w:cs="Arial"/>
          <w:sz w:val="24"/>
          <w:szCs w:val="24"/>
        </w:rPr>
        <w:t xml:space="preserve"> are often a reflection of the environment in which they work. Bear</w:t>
      </w:r>
      <w:commentRangeEnd w:id="865287893"/>
      <w:r>
        <w:rPr>
          <w:rStyle w:val="CommentReference"/>
        </w:rPr>
        <w:commentReference w:id="865287893"/>
      </w:r>
      <w:r w:rsidRPr="2513BBC5" w:rsidR="2513BBC5">
        <w:rPr>
          <w:rFonts w:ascii="Arial" w:hAnsi="Arial" w:cs="Arial"/>
          <w:sz w:val="24"/>
          <w:szCs w:val="24"/>
        </w:rPr>
        <w:t xml:space="preserve">ing in mind the strict, regimented structure and within it the game model in force, coaches must closely follow all guidelines. They </w:t>
      </w:r>
      <w:r w:rsidRPr="2513BBC5" w:rsidR="2513BBC5">
        <w:rPr>
          <w:rFonts w:ascii="Arial" w:hAnsi="Arial" w:cs="Arial"/>
          <w:sz w:val="24"/>
          <w:szCs w:val="24"/>
        </w:rPr>
        <w:t>don’t</w:t>
      </w:r>
      <w:r w:rsidRPr="2513BBC5" w:rsidR="2513BBC5">
        <w:rPr>
          <w:rFonts w:ascii="Arial" w:hAnsi="Arial" w:cs="Arial"/>
          <w:sz w:val="24"/>
          <w:szCs w:val="24"/>
        </w:rPr>
        <w:t xml:space="preserve"> therefore necessarily meet the learning needs of young players so much as the needs of the game model and current training methods. </w:t>
      </w:r>
    </w:p>
    <w:p xmlns:wp14="http://schemas.microsoft.com/office/word/2010/wordml" w:rsidRPr="008B2C77" w:rsidR="003D7ADB" w:rsidP="2513BBC5" w:rsidRDefault="003D7ADB" w14:paraId="2912CFD5" wp14:textId="2AE7486D">
      <w:pPr>
        <w:spacing w:after="0" w:line="480" w:lineRule="auto"/>
        <w:ind w:right="-613" w:firstLine="720"/>
        <w:jc w:val="both"/>
        <w:rPr>
          <w:rFonts w:ascii="Arial" w:hAnsi="Arial" w:cs="Arial"/>
          <w:sz w:val="24"/>
          <w:szCs w:val="24"/>
        </w:rPr>
      </w:pPr>
      <w:r w:rsidRPr="2513BBC5" w:rsidR="2513BBC5">
        <w:rPr>
          <w:rFonts w:ascii="Arial" w:hAnsi="Arial" w:cs="Arial"/>
          <w:sz w:val="24"/>
          <w:szCs w:val="24"/>
        </w:rPr>
        <w:t>In the scientific article: Successful Talent Development in Soccer: The Characteristics of the Environment (Sport, Exercise, and Performance Psychology, published in the American Psychological Association 2013, Vol. 2, No. 3, 190–206), the authors cite the characteristics and advantages of the ATDE environment (the Athletic Talent Development Environment), in which athletes playing football professionally can be more successfully trained:</w:t>
      </w:r>
    </w:p>
    <w:p xmlns:wp14="http://schemas.microsoft.com/office/word/2010/wordml" w:rsidRPr="008B2C77" w:rsidR="00BA6680" w:rsidP="005055DF" w:rsidRDefault="00F73480" w14:paraId="47B475CD" wp14:textId="21D12E2E">
      <w:pPr>
        <w:pStyle w:val="ListParagraph"/>
        <w:numPr>
          <w:ilvl w:val="0"/>
          <w:numId w:val="19"/>
        </w:numPr>
        <w:spacing w:after="0" w:line="480" w:lineRule="auto"/>
        <w:ind w:right="-613"/>
        <w:jc w:val="both"/>
        <w:rPr>
          <w:rFonts w:ascii="Arial" w:hAnsi="Arial" w:cs="Arial"/>
          <w:sz w:val="24"/>
          <w:szCs w:val="24"/>
        </w:rPr>
      </w:pPr>
      <w:r w:rsidRPr="2513BBC5" w:rsidR="2513BBC5">
        <w:rPr>
          <w:rFonts w:ascii="Arial" w:hAnsi="Arial" w:cs="Arial"/>
          <w:sz w:val="24"/>
          <w:szCs w:val="24"/>
        </w:rPr>
        <w:t>Emphasis on age-appropriate individual potential development rather than focusing on the success of a given age group</w:t>
      </w:r>
      <w:ins w:author="Gary Smailes" w:date="2024-02-09T13:45:11.524Z" w:id="544174697">
        <w:r w:rsidRPr="2513BBC5" w:rsidR="2513BBC5">
          <w:rPr>
            <w:rFonts w:ascii="Arial" w:hAnsi="Arial" w:cs="Arial"/>
            <w:sz w:val="24"/>
            <w:szCs w:val="24"/>
          </w:rPr>
          <w:t>.</w:t>
        </w:r>
      </w:ins>
      <w:del w:author="Gary Smailes" w:date="2024-02-09T13:45:11.095Z" w:id="991722476">
        <w:r w:rsidRPr="2513BBC5" w:rsidDel="2513BBC5">
          <w:rPr>
            <w:rFonts w:ascii="Arial" w:hAnsi="Arial" w:cs="Arial"/>
            <w:sz w:val="24"/>
            <w:szCs w:val="24"/>
          </w:rPr>
          <w:delText xml:space="preserve"> </w:delText>
        </w:r>
      </w:del>
    </w:p>
    <w:p xmlns:wp14="http://schemas.microsoft.com/office/word/2010/wordml" w:rsidRPr="008B2C77" w:rsidR="00BA6680" w:rsidP="005055DF" w:rsidRDefault="00BA6680" w14:paraId="0B4936FB" wp14:textId="6A9345FA">
      <w:pPr>
        <w:pStyle w:val="ListParagraph"/>
        <w:numPr>
          <w:ilvl w:val="0"/>
          <w:numId w:val="19"/>
        </w:numPr>
        <w:spacing w:after="0" w:line="480" w:lineRule="auto"/>
        <w:ind w:right="-613"/>
        <w:jc w:val="both"/>
        <w:rPr>
          <w:rFonts w:ascii="Arial" w:hAnsi="Arial" w:cs="Arial"/>
          <w:sz w:val="24"/>
          <w:szCs w:val="24"/>
        </w:rPr>
      </w:pPr>
      <w:r w:rsidRPr="2513BBC5" w:rsidR="2513BBC5">
        <w:rPr>
          <w:rFonts w:ascii="Arial" w:hAnsi="Arial" w:cs="Arial"/>
          <w:sz w:val="24"/>
          <w:szCs w:val="24"/>
        </w:rPr>
        <w:t xml:space="preserve">Promotion of </w:t>
      </w:r>
      <w:r w:rsidRPr="2513BBC5" w:rsidR="2513BBC5">
        <w:rPr>
          <w:rFonts w:ascii="Arial" w:hAnsi="Arial" w:cs="Arial"/>
          <w:sz w:val="24"/>
          <w:szCs w:val="24"/>
        </w:rPr>
        <w:t>optimal</w:t>
      </w:r>
      <w:r w:rsidRPr="2513BBC5" w:rsidR="2513BBC5">
        <w:rPr>
          <w:rFonts w:ascii="Arial" w:hAnsi="Arial" w:cs="Arial"/>
          <w:sz w:val="24"/>
          <w:szCs w:val="24"/>
        </w:rPr>
        <w:t xml:space="preserve"> development of the individual player, along with promotion and implementation of a flexible program tailored to the individual learning needs of talented young players</w:t>
      </w:r>
      <w:ins w:author="Gary Smailes" w:date="2024-02-09T13:45:13.291Z" w:id="183950268">
        <w:r w:rsidRPr="2513BBC5" w:rsidR="2513BBC5">
          <w:rPr>
            <w:rFonts w:ascii="Arial" w:hAnsi="Arial" w:cs="Arial"/>
            <w:sz w:val="24"/>
            <w:szCs w:val="24"/>
          </w:rPr>
          <w:t>.</w:t>
        </w:r>
      </w:ins>
      <w:del w:author="Gary Smailes" w:date="2024-02-09T13:45:12.797Z" w:id="880806009">
        <w:r w:rsidRPr="2513BBC5" w:rsidDel="2513BBC5">
          <w:rPr>
            <w:rFonts w:ascii="Arial" w:hAnsi="Arial" w:cs="Arial"/>
            <w:sz w:val="24"/>
            <w:szCs w:val="24"/>
          </w:rPr>
          <w:delText xml:space="preserve"> </w:delText>
        </w:r>
      </w:del>
    </w:p>
    <w:p xmlns:wp14="http://schemas.microsoft.com/office/word/2010/wordml" w:rsidRPr="008B2C77" w:rsidR="00A4136B" w:rsidP="005055DF" w:rsidRDefault="00A4136B" w14:paraId="2F16457B" wp14:textId="240841C0">
      <w:pPr>
        <w:pStyle w:val="ListParagraph"/>
        <w:numPr>
          <w:ilvl w:val="0"/>
          <w:numId w:val="19"/>
        </w:numPr>
        <w:spacing w:after="0" w:line="480" w:lineRule="auto"/>
        <w:ind w:right="-613"/>
        <w:jc w:val="both"/>
        <w:rPr>
          <w:rFonts w:ascii="Arial" w:hAnsi="Arial" w:cs="Arial"/>
          <w:sz w:val="24"/>
          <w:szCs w:val="24"/>
        </w:rPr>
      </w:pPr>
      <w:r w:rsidRPr="2513BBC5" w:rsidR="2513BBC5">
        <w:rPr>
          <w:rFonts w:ascii="Arial" w:hAnsi="Arial" w:cs="Arial"/>
          <w:sz w:val="24"/>
          <w:szCs w:val="24"/>
        </w:rPr>
        <w:t>Training based on diversification (a variety of methods)</w:t>
      </w:r>
      <w:ins w:author="Gary Smailes" w:date="2024-02-09T13:45:16.211Z" w:id="1525119911">
        <w:r w:rsidRPr="2513BBC5" w:rsidR="2513BBC5">
          <w:rPr>
            <w:rFonts w:ascii="Arial" w:hAnsi="Arial" w:cs="Arial"/>
            <w:sz w:val="24"/>
            <w:szCs w:val="24"/>
          </w:rPr>
          <w:t>.</w:t>
        </w:r>
      </w:ins>
    </w:p>
    <w:p xmlns:wp14="http://schemas.microsoft.com/office/word/2010/wordml" w:rsidRPr="008B2C77" w:rsidR="00A4136B" w:rsidP="005055DF" w:rsidRDefault="00F73480" w14:paraId="2676829D" wp14:textId="75C43B03">
      <w:pPr>
        <w:pStyle w:val="ListParagraph"/>
        <w:numPr>
          <w:ilvl w:val="0"/>
          <w:numId w:val="19"/>
        </w:numPr>
        <w:spacing w:after="0" w:line="480" w:lineRule="auto"/>
        <w:ind w:right="-613"/>
        <w:jc w:val="both"/>
        <w:rPr>
          <w:rFonts w:ascii="Arial" w:hAnsi="Arial" w:cs="Arial"/>
          <w:sz w:val="24"/>
          <w:szCs w:val="24"/>
        </w:rPr>
      </w:pPr>
      <w:r w:rsidRPr="2513BBC5" w:rsidR="2513BBC5">
        <w:rPr>
          <w:rFonts w:ascii="Arial" w:hAnsi="Arial" w:cs="Arial"/>
          <w:sz w:val="24"/>
          <w:szCs w:val="24"/>
        </w:rPr>
        <w:t>Training groups with relationships that support players</w:t>
      </w:r>
      <w:ins w:author="Gary Smailes" w:date="2024-02-09T13:45:17.933Z" w:id="1762456365">
        <w:r w:rsidRPr="2513BBC5" w:rsidR="2513BBC5">
          <w:rPr>
            <w:rFonts w:ascii="Arial" w:hAnsi="Arial" w:cs="Arial"/>
            <w:sz w:val="24"/>
            <w:szCs w:val="24"/>
          </w:rPr>
          <w:t>.</w:t>
        </w:r>
      </w:ins>
      <w:del w:author="Gary Smailes" w:date="2024-02-09T13:45:17.561Z" w:id="1492434924">
        <w:r w:rsidRPr="2513BBC5" w:rsidDel="2513BBC5">
          <w:rPr>
            <w:rFonts w:ascii="Arial" w:hAnsi="Arial" w:cs="Arial"/>
            <w:sz w:val="24"/>
            <w:szCs w:val="24"/>
          </w:rPr>
          <w:delText xml:space="preserve"> </w:delText>
        </w:r>
      </w:del>
    </w:p>
    <w:p xmlns:wp14="http://schemas.microsoft.com/office/word/2010/wordml" w:rsidRPr="008B2C77" w:rsidR="00144458" w:rsidP="005055DF" w:rsidRDefault="00F73480" w14:paraId="6E522268" wp14:textId="79BD4524">
      <w:pPr>
        <w:pStyle w:val="ListParagraph"/>
        <w:numPr>
          <w:ilvl w:val="0"/>
          <w:numId w:val="19"/>
        </w:numPr>
        <w:spacing w:after="0" w:line="480" w:lineRule="auto"/>
        <w:ind w:right="-613"/>
        <w:jc w:val="both"/>
        <w:rPr>
          <w:rFonts w:ascii="Arial" w:hAnsi="Arial" w:cs="Arial"/>
          <w:sz w:val="24"/>
          <w:szCs w:val="24"/>
        </w:rPr>
      </w:pPr>
      <w:r w:rsidRPr="2513BBC5" w:rsidR="2513BBC5">
        <w:rPr>
          <w:rFonts w:ascii="Arial" w:hAnsi="Arial" w:cs="Arial"/>
          <w:sz w:val="24"/>
          <w:szCs w:val="24"/>
        </w:rPr>
        <w:t>Clear communication and connections with the professional club’s first team (sharing knowledge, offering support for professional and individual development)</w:t>
      </w:r>
      <w:ins w:author="Gary Smailes" w:date="2024-02-09T13:45:20.23Z" w:id="1710591974">
        <w:r w:rsidRPr="2513BBC5" w:rsidR="2513BBC5">
          <w:rPr>
            <w:rFonts w:ascii="Arial" w:hAnsi="Arial" w:cs="Arial"/>
            <w:sz w:val="24"/>
            <w:szCs w:val="24"/>
          </w:rPr>
          <w:t>.</w:t>
        </w:r>
      </w:ins>
    </w:p>
    <w:p xmlns:wp14="http://schemas.microsoft.com/office/word/2010/wordml" w:rsidRPr="008B2C77" w:rsidR="00144458" w:rsidP="2513BBC5" w:rsidRDefault="00144458" w14:paraId="47A28ADF" wp14:textId="431F8B94">
      <w:pPr>
        <w:pStyle w:val="Normal"/>
        <w:suppressLineNumbers w:val="0"/>
        <w:bidi w:val="0"/>
        <w:spacing w:before="0" w:beforeAutospacing="off" w:after="0" w:afterAutospacing="off" w:line="480" w:lineRule="auto"/>
        <w:ind w:left="360" w:right="-613" w:firstLine="360"/>
        <w:jc w:val="both"/>
        <w:rPr>
          <w:ins w:author="Gary Smailes" w:date="2024-02-09T13:45:53.927Z" w:id="363698704"/>
          <w:rFonts w:ascii="Arial" w:hAnsi="Arial" w:cs="Arial"/>
          <w:sz w:val="24"/>
          <w:szCs w:val="24"/>
        </w:rPr>
        <w:pPrChange w:author="Gary Smailes" w:date="2024-02-09T13:45:28.951Z">
          <w:pPr>
            <w:spacing w:after="0" w:line="480" w:lineRule="auto"/>
            <w:ind w:left="360" w:right="-613"/>
            <w:jc w:val="both"/>
          </w:pPr>
        </w:pPrChange>
      </w:pPr>
      <w:del w:author="Gary Smailes" w:date="2024-02-09T13:45:22.934Z" w:id="957935519">
        <w:r w:rsidRPr="2513BBC5" w:rsidDel="2513BBC5">
          <w:rPr>
            <w:rFonts w:ascii="Arial" w:hAnsi="Arial" w:cs="Arial"/>
            <w:sz w:val="24"/>
            <w:szCs w:val="24"/>
          </w:rPr>
          <w:delText xml:space="preserve">   </w:delText>
        </w:r>
      </w:del>
      <w:r w:rsidRPr="2513BBC5" w:rsidR="2513BBC5">
        <w:rPr>
          <w:rFonts w:ascii="Arial" w:hAnsi="Arial" w:cs="Arial"/>
          <w:sz w:val="24"/>
          <w:szCs w:val="24"/>
        </w:rPr>
        <w:t xml:space="preserve">The research was carried out in the Danish club AGF Arhaus, which in the years 2007-2009 trained some </w:t>
      </w:r>
      <w:del w:author="Gary Smailes" w:date="2024-02-09T13:45:28.898Z" w:id="598555639">
        <w:r w:rsidRPr="2513BBC5" w:rsidDel="2513BBC5">
          <w:rPr>
            <w:rFonts w:ascii="Arial" w:hAnsi="Arial" w:cs="Arial"/>
            <w:sz w:val="24"/>
            <w:szCs w:val="24"/>
          </w:rPr>
          <w:delText>15-25</w:delText>
        </w:r>
      </w:del>
      <w:ins w:author="Gary Smailes" w:date="2024-02-09T13:45:38.143Z" w:id="750164445">
        <w:r w:rsidRPr="2513BBC5" w:rsidR="2513BBC5">
          <w:rPr>
            <w:rFonts w:ascii="Arial" w:hAnsi="Arial" w:cs="Arial"/>
            <w:sz w:val="24"/>
            <w:szCs w:val="24"/>
          </w:rPr>
          <w:t>fifteen to twenty-five</w:t>
        </w:r>
      </w:ins>
      <w:r w:rsidRPr="2513BBC5" w:rsidR="2513BBC5">
        <w:rPr>
          <w:rFonts w:ascii="Arial" w:hAnsi="Arial" w:cs="Arial"/>
          <w:sz w:val="24"/>
          <w:szCs w:val="24"/>
        </w:rPr>
        <w:t xml:space="preserve"> players playing at the highest professional level, </w:t>
      </w:r>
      <w:ins w:author="Gary Smailes" w:date="2024-02-09T13:45:41.841Z" w:id="2083243253">
        <w:r w:rsidRPr="2513BBC5" w:rsidR="2513BBC5">
          <w:rPr>
            <w:rFonts w:ascii="Arial" w:hAnsi="Arial" w:cs="Arial"/>
            <w:sz w:val="24"/>
            <w:szCs w:val="24"/>
          </w:rPr>
          <w:t>seven</w:t>
        </w:r>
      </w:ins>
      <w:del w:author="Gary Smailes" w:date="2024-02-09T13:45:41.024Z" w:id="257113864">
        <w:r w:rsidRPr="2513BBC5" w:rsidDel="2513BBC5">
          <w:rPr>
            <w:rFonts w:ascii="Arial" w:hAnsi="Arial" w:cs="Arial"/>
            <w:sz w:val="24"/>
            <w:szCs w:val="24"/>
          </w:rPr>
          <w:delText>7</w:delText>
        </w:r>
      </w:del>
      <w:r w:rsidRPr="2513BBC5" w:rsidR="2513BBC5">
        <w:rPr>
          <w:rFonts w:ascii="Arial" w:hAnsi="Arial" w:cs="Arial"/>
          <w:sz w:val="24"/>
          <w:szCs w:val="24"/>
        </w:rPr>
        <w:t xml:space="preserve"> of which came from the club’s academy</w:t>
      </w:r>
      <w:ins w:author="Gary Smailes" w:date="2024-02-09T13:45:46.37Z" w:id="62840051">
        <w:r w:rsidRPr="2513BBC5" w:rsidR="2513BBC5">
          <w:rPr>
            <w:rFonts w:ascii="Arial" w:hAnsi="Arial" w:cs="Arial"/>
            <w:sz w:val="24"/>
            <w:szCs w:val="24"/>
          </w:rPr>
          <w:t>.</w:t>
        </w:r>
      </w:ins>
      <w:del w:author="Gary Smailes" w:date="2024-02-09T13:45:46.156Z" w:id="17487824">
        <w:r w:rsidRPr="2513BBC5" w:rsidDel="2513BBC5">
          <w:rPr>
            <w:rFonts w:ascii="Arial" w:hAnsi="Arial" w:cs="Arial"/>
            <w:sz w:val="24"/>
            <w:szCs w:val="24"/>
          </w:rPr>
          <w:delText>!</w:delText>
        </w:r>
      </w:del>
      <w:r w:rsidRPr="2513BBC5" w:rsidR="2513BBC5">
        <w:rPr>
          <w:rFonts w:ascii="Arial" w:hAnsi="Arial" w:cs="Arial"/>
          <w:sz w:val="24"/>
          <w:szCs w:val="24"/>
        </w:rPr>
        <w:t xml:space="preserve"> </w:t>
      </w:r>
    </w:p>
    <w:p xmlns:wp14="http://schemas.microsoft.com/office/word/2010/wordml" w:rsidRPr="008B2C77" w:rsidR="00144458" w:rsidP="2513BBC5" w:rsidRDefault="00144458" w14:paraId="6E2FE91D" wp14:textId="0A22500E">
      <w:pPr>
        <w:pStyle w:val="Normal"/>
        <w:suppressLineNumbers w:val="0"/>
        <w:bidi w:val="0"/>
        <w:spacing w:before="0" w:beforeAutospacing="off" w:after="0" w:afterAutospacing="off" w:line="480" w:lineRule="auto"/>
        <w:ind w:left="360" w:right="-613" w:firstLine="360"/>
        <w:jc w:val="both"/>
        <w:rPr>
          <w:rFonts w:ascii="Arial" w:hAnsi="Arial" w:cs="Arial"/>
          <w:sz w:val="24"/>
          <w:szCs w:val="24"/>
        </w:rPr>
      </w:pPr>
      <w:r w:rsidRPr="2513BBC5" w:rsidR="2513BBC5">
        <w:rPr>
          <w:rFonts w:ascii="Arial" w:hAnsi="Arial" w:cs="Arial"/>
          <w:sz w:val="24"/>
          <w:szCs w:val="24"/>
        </w:rPr>
        <w:t>So</w:t>
      </w:r>
      <w:ins w:author="Gary Smailes" w:date="2024-02-09T13:45:48.082Z" w:id="379810368">
        <w:r w:rsidRPr="2513BBC5" w:rsidR="2513BBC5">
          <w:rPr>
            <w:rFonts w:ascii="Arial" w:hAnsi="Arial" w:cs="Arial"/>
            <w:sz w:val="24"/>
            <w:szCs w:val="24"/>
          </w:rPr>
          <w:t>,</w:t>
        </w:r>
      </w:ins>
      <w:r w:rsidRPr="2513BBC5" w:rsidR="2513BBC5">
        <w:rPr>
          <w:rFonts w:ascii="Arial" w:hAnsi="Arial" w:cs="Arial"/>
          <w:sz w:val="24"/>
          <w:szCs w:val="24"/>
        </w:rPr>
        <w:t xml:space="preserve"> what makes this club different from others when it comes to developing the potential of young players:</w:t>
      </w:r>
    </w:p>
    <w:p xmlns:wp14="http://schemas.microsoft.com/office/word/2010/wordml" w:rsidRPr="008B2C77" w:rsidR="00AF6CE8" w:rsidP="005055DF" w:rsidRDefault="00F73480" w14:paraId="2CC0B181" wp14:textId="21BA52FA">
      <w:pPr>
        <w:pStyle w:val="ListParagraph"/>
        <w:numPr>
          <w:ilvl w:val="0"/>
          <w:numId w:val="20"/>
        </w:numPr>
        <w:spacing w:after="0" w:line="480" w:lineRule="auto"/>
        <w:ind w:right="-613"/>
        <w:jc w:val="both"/>
        <w:rPr>
          <w:rFonts w:ascii="Arial" w:hAnsi="Arial" w:cs="Arial"/>
          <w:sz w:val="24"/>
          <w:szCs w:val="24"/>
        </w:rPr>
      </w:pPr>
      <w:r w:rsidRPr="2513BBC5" w:rsidR="2513BBC5">
        <w:rPr>
          <w:rFonts w:ascii="Arial" w:hAnsi="Arial" w:cs="Arial"/>
          <w:sz w:val="24"/>
          <w:szCs w:val="24"/>
        </w:rPr>
        <w:t>Developing players in terms of their football skills, but also high educational standards and attention paid to the comprehensive development of players as individuals</w:t>
      </w:r>
      <w:ins w:author="Gary Smailes" w:date="2024-02-09T13:45:57.116Z" w:id="492606521">
        <w:r w:rsidRPr="2513BBC5" w:rsidR="2513BBC5">
          <w:rPr>
            <w:rFonts w:ascii="Arial" w:hAnsi="Arial" w:cs="Arial"/>
            <w:sz w:val="24"/>
            <w:szCs w:val="24"/>
          </w:rPr>
          <w:t>,</w:t>
        </w:r>
      </w:ins>
      <w:del w:author="Gary Smailes" w:date="2024-02-09T13:45:56.493Z" w:id="1604092808">
        <w:r w:rsidRPr="2513BBC5" w:rsidDel="2513BBC5">
          <w:rPr>
            <w:rFonts w:ascii="Arial" w:hAnsi="Arial" w:cs="Arial"/>
            <w:sz w:val="24"/>
            <w:szCs w:val="24"/>
          </w:rPr>
          <w:delText xml:space="preserve"> </w:delText>
        </w:r>
      </w:del>
    </w:p>
    <w:p xmlns:wp14="http://schemas.microsoft.com/office/word/2010/wordml" w:rsidRPr="008B2C77" w:rsidR="00AF6CE8" w:rsidP="2513BBC5" w:rsidRDefault="00AF6CE8" w14:paraId="2EA69D2D" wp14:textId="691020F5">
      <w:pPr>
        <w:pStyle w:val="ListParagraph"/>
        <w:numPr>
          <w:ilvl w:val="0"/>
          <w:numId w:val="20"/>
        </w:numPr>
        <w:suppressLineNumbers w:val="0"/>
        <w:bidi w:val="0"/>
        <w:spacing w:before="0" w:beforeAutospacing="off" w:after="0" w:afterAutospacing="off" w:line="480" w:lineRule="auto"/>
        <w:ind w:left="720" w:right="-613" w:hanging="360"/>
        <w:jc w:val="both"/>
        <w:rPr>
          <w:noProof w:val="0"/>
          <w:lang w:val="en-GB"/>
        </w:rPr>
        <w:pPrChange w:author="Gary Smailes" w:date="2024-02-09T13:46:03.171Z">
          <w:pPr>
            <w:pStyle w:val="ListParagraph"/>
            <w:numPr>
              <w:ilvl w:val="0"/>
              <w:numId w:val="20"/>
            </w:numPr>
            <w:spacing w:after="0" w:line="480" w:lineRule="auto"/>
            <w:ind w:right="-613"/>
            <w:jc w:val="both"/>
          </w:pPr>
        </w:pPrChange>
      </w:pPr>
      <w:r w:rsidRPr="2513BBC5" w:rsidR="2513BBC5">
        <w:rPr>
          <w:rFonts w:ascii="Arial" w:hAnsi="Arial" w:cs="Arial"/>
          <w:sz w:val="24"/>
          <w:szCs w:val="24"/>
        </w:rPr>
        <w:t xml:space="preserve">Recruitment to the academy no earlier than at the age of </w:t>
      </w:r>
      <w:del w:author="Gary Smailes" w:date="2024-02-09T13:45:59.496Z" w:id="157589885">
        <w:r w:rsidRPr="2513BBC5" w:rsidDel="2513BBC5">
          <w:rPr>
            <w:rFonts w:ascii="Arial" w:hAnsi="Arial" w:cs="Arial"/>
            <w:sz w:val="24"/>
            <w:szCs w:val="24"/>
          </w:rPr>
          <w:delText>13</w:delText>
        </w:r>
      </w:del>
      <w:ins w:author="Gary Smailes" w:date="2024-02-09T13:45:59.887Z" w:id="1313720267">
        <w:r w:rsidRPr="2513BBC5" w:rsidR="2513BBC5">
          <w:rPr>
            <w:rFonts w:ascii="Arial" w:hAnsi="Arial" w:cs="Arial"/>
            <w:sz w:val="24"/>
            <w:szCs w:val="24"/>
          </w:rPr>
          <w:t>thir</w:t>
        </w:r>
      </w:ins>
      <w:ins w:author="Gary Smailes" w:date="2024-02-09T13:46:00.578Z" w:id="1999624753">
        <w:r w:rsidRPr="2513BBC5" w:rsidR="2513BBC5">
          <w:rPr>
            <w:rFonts w:ascii="Arial" w:hAnsi="Arial" w:cs="Arial"/>
            <w:sz w:val="24"/>
            <w:szCs w:val="24"/>
          </w:rPr>
          <w:t>teen</w:t>
        </w:r>
      </w:ins>
      <w:r w:rsidRPr="2513BBC5" w:rsidR="2513BBC5">
        <w:rPr>
          <w:rFonts w:ascii="Arial" w:hAnsi="Arial" w:cs="Arial"/>
          <w:sz w:val="24"/>
          <w:szCs w:val="24"/>
        </w:rPr>
        <w:t xml:space="preserve">, and full specialization only at the age of </w:t>
      </w:r>
      <w:del w:author="Gary Smailes" w:date="2024-02-09T13:46:03.079Z" w:id="1531994912">
        <w:r w:rsidRPr="2513BBC5" w:rsidDel="2513BBC5">
          <w:rPr>
            <w:rFonts w:ascii="Arial" w:hAnsi="Arial" w:cs="Arial"/>
            <w:sz w:val="24"/>
            <w:szCs w:val="24"/>
          </w:rPr>
          <w:delText xml:space="preserve">15 </w:delText>
        </w:r>
      </w:del>
      <w:ins w:author="Gary Smailes" w:date="2024-02-09T13:46:04.152Z" w:id="1062681142">
        <w:r w:rsidRPr="2513BBC5" w:rsidR="2513BBC5">
          <w:rPr>
            <w:rFonts w:ascii="Arial" w:hAnsi="Arial" w:cs="Arial"/>
            <w:sz w:val="24"/>
            <w:szCs w:val="24"/>
          </w:rPr>
          <w:t>fifteen.</w:t>
        </w:r>
      </w:ins>
    </w:p>
    <w:p xmlns:wp14="http://schemas.microsoft.com/office/word/2010/wordml" w:rsidRPr="008B2C77" w:rsidR="00AF6CE8" w:rsidP="005055DF" w:rsidRDefault="00F73480" w14:paraId="011E2E50" wp14:textId="085AB9A7">
      <w:pPr>
        <w:pStyle w:val="ListParagraph"/>
        <w:numPr>
          <w:ilvl w:val="0"/>
          <w:numId w:val="20"/>
        </w:numPr>
        <w:spacing w:after="0" w:line="480" w:lineRule="auto"/>
        <w:ind w:right="-613"/>
        <w:jc w:val="both"/>
        <w:rPr>
          <w:rFonts w:ascii="Arial" w:hAnsi="Arial" w:cs="Arial"/>
          <w:sz w:val="24"/>
          <w:szCs w:val="24"/>
        </w:rPr>
      </w:pPr>
      <w:r w:rsidRPr="2513BBC5" w:rsidR="2513BBC5">
        <w:rPr>
          <w:rFonts w:ascii="Arial" w:hAnsi="Arial" w:cs="Arial"/>
          <w:sz w:val="24"/>
          <w:szCs w:val="24"/>
        </w:rPr>
        <w:t>Training sessions focused on the learning process and an individual approach to each player (an individual development plan discussed before, during and after each training session)</w:t>
      </w:r>
      <w:ins w:author="Gary Smailes" w:date="2024-02-09T13:47:01.966Z" w:id="2135331617">
        <w:r w:rsidRPr="2513BBC5" w:rsidR="2513BBC5">
          <w:rPr>
            <w:rFonts w:ascii="Arial" w:hAnsi="Arial" w:cs="Arial"/>
            <w:sz w:val="24"/>
            <w:szCs w:val="24"/>
          </w:rPr>
          <w:t>.</w:t>
        </w:r>
      </w:ins>
    </w:p>
    <w:p xmlns:wp14="http://schemas.microsoft.com/office/word/2010/wordml" w:rsidRPr="008B2C77" w:rsidR="00DB4F7C" w:rsidP="005055DF" w:rsidRDefault="006D050C" w14:paraId="7AAB0F55" wp14:textId="77777777">
      <w:pPr>
        <w:pStyle w:val="ListParagraph"/>
        <w:numPr>
          <w:ilvl w:val="0"/>
          <w:numId w:val="20"/>
        </w:numPr>
        <w:spacing w:after="0" w:line="480" w:lineRule="auto"/>
        <w:ind w:right="-613"/>
        <w:jc w:val="both"/>
        <w:rPr>
          <w:rFonts w:ascii="Arial" w:hAnsi="Arial" w:cs="Arial"/>
          <w:sz w:val="24"/>
          <w:szCs w:val="24"/>
        </w:rPr>
      </w:pPr>
      <w:r w:rsidRPr="2513BBC5" w:rsidR="2513BBC5">
        <w:rPr>
          <w:rFonts w:ascii="Arial" w:hAnsi="Arial" w:cs="Arial"/>
          <w:sz w:val="24"/>
          <w:szCs w:val="24"/>
        </w:rPr>
        <w:t>Each week,</w:t>
      </w:r>
      <w:r w:rsidRPr="2513BBC5" w:rsidR="2513BBC5">
        <w:rPr>
          <w:sz w:val="24"/>
          <w:szCs w:val="24"/>
        </w:rPr>
        <w:t xml:space="preserve"> p</w:t>
      </w:r>
      <w:r w:rsidRPr="2513BBC5" w:rsidR="2513BBC5">
        <w:rPr>
          <w:rFonts w:ascii="Arial" w:hAnsi="Arial" w:cs="Arial"/>
          <w:sz w:val="24"/>
          <w:szCs w:val="24"/>
        </w:rPr>
        <w:t xml:space="preserve">layers train with players at </w:t>
      </w:r>
      <w:r w:rsidRPr="2513BBC5" w:rsidR="2513BBC5">
        <w:rPr>
          <w:rFonts w:ascii="Arial" w:hAnsi="Arial" w:cs="Arial"/>
          <w:sz w:val="24"/>
          <w:szCs w:val="24"/>
        </w:rPr>
        <w:t>the same</w:t>
      </w:r>
      <w:r w:rsidRPr="2513BBC5" w:rsidR="2513BBC5">
        <w:rPr>
          <w:rFonts w:ascii="Arial" w:hAnsi="Arial" w:cs="Arial"/>
          <w:sz w:val="24"/>
          <w:szCs w:val="24"/>
        </w:rPr>
        <w:t xml:space="preserve">, </w:t>
      </w:r>
      <w:r w:rsidRPr="2513BBC5" w:rsidR="2513BBC5">
        <w:rPr>
          <w:rFonts w:ascii="Arial" w:hAnsi="Arial" w:cs="Arial"/>
          <w:sz w:val="24"/>
          <w:szCs w:val="24"/>
        </w:rPr>
        <w:t>weaker</w:t>
      </w:r>
      <w:r w:rsidRPr="2513BBC5" w:rsidR="2513BBC5">
        <w:rPr>
          <w:rFonts w:ascii="Arial" w:hAnsi="Arial" w:cs="Arial"/>
          <w:sz w:val="24"/>
          <w:szCs w:val="24"/>
        </w:rPr>
        <w:t xml:space="preserve"> or higher skill level</w:t>
      </w:r>
    </w:p>
    <w:p xmlns:wp14="http://schemas.microsoft.com/office/word/2010/wordml" w:rsidRPr="008B2C77" w:rsidR="00E309E7" w:rsidP="005055DF" w:rsidRDefault="00E309E7" w14:paraId="0865DB84" wp14:textId="3176EB3F">
      <w:pPr>
        <w:pStyle w:val="ListParagraph"/>
        <w:numPr>
          <w:ilvl w:val="0"/>
          <w:numId w:val="20"/>
        </w:numPr>
        <w:spacing w:after="0" w:line="480" w:lineRule="auto"/>
        <w:ind w:right="-613"/>
        <w:jc w:val="both"/>
        <w:rPr>
          <w:rFonts w:ascii="Arial" w:hAnsi="Arial" w:cs="Arial"/>
          <w:sz w:val="24"/>
          <w:szCs w:val="24"/>
        </w:rPr>
      </w:pPr>
      <w:r w:rsidRPr="2513BBC5" w:rsidR="2513BBC5">
        <w:rPr>
          <w:rFonts w:ascii="Arial" w:hAnsi="Arial" w:cs="Arial"/>
          <w:sz w:val="24"/>
          <w:szCs w:val="24"/>
        </w:rPr>
        <w:t xml:space="preserve">Recruitment of players </w:t>
      </w:r>
      <w:r w:rsidRPr="2513BBC5" w:rsidR="2513BBC5">
        <w:rPr>
          <w:rFonts w:ascii="Arial" w:hAnsi="Arial" w:cs="Arial"/>
          <w:sz w:val="24"/>
          <w:szCs w:val="24"/>
        </w:rPr>
        <w:t>perhaps less</w:t>
      </w:r>
      <w:r w:rsidRPr="2513BBC5" w:rsidR="2513BBC5">
        <w:rPr>
          <w:rFonts w:ascii="Arial" w:hAnsi="Arial" w:cs="Arial"/>
          <w:sz w:val="24"/>
          <w:szCs w:val="24"/>
        </w:rPr>
        <w:t xml:space="preserve"> talented in terms of football but with </w:t>
      </w:r>
      <w:r w:rsidRPr="2513BBC5" w:rsidR="2513BBC5">
        <w:rPr>
          <w:rFonts w:ascii="Arial" w:hAnsi="Arial" w:cs="Arial"/>
          <w:sz w:val="24"/>
          <w:szCs w:val="24"/>
        </w:rPr>
        <w:t>appropriate characteristics</w:t>
      </w:r>
      <w:r w:rsidRPr="2513BBC5" w:rsidR="2513BBC5">
        <w:rPr>
          <w:rFonts w:ascii="Arial" w:hAnsi="Arial" w:cs="Arial"/>
          <w:sz w:val="24"/>
          <w:szCs w:val="24"/>
        </w:rPr>
        <w:t xml:space="preserve"> and soft skills for </w:t>
      </w:r>
      <w:r w:rsidRPr="2513BBC5" w:rsidR="2513BBC5">
        <w:rPr>
          <w:rFonts w:ascii="Arial" w:hAnsi="Arial" w:cs="Arial"/>
          <w:sz w:val="24"/>
          <w:szCs w:val="24"/>
        </w:rPr>
        <w:t>hard work</w:t>
      </w:r>
      <w:ins w:author="Gary Smailes" w:date="2024-02-09T13:47:04.124Z" w:id="1176746764">
        <w:r w:rsidRPr="2513BBC5" w:rsidR="2513BBC5">
          <w:rPr>
            <w:rFonts w:ascii="Arial" w:hAnsi="Arial" w:cs="Arial"/>
            <w:sz w:val="24"/>
            <w:szCs w:val="24"/>
          </w:rPr>
          <w:t>.</w:t>
        </w:r>
      </w:ins>
      <w:del w:author="Gary Smailes" w:date="2024-02-09T13:47:03.68Z" w:id="412282955">
        <w:r w:rsidRPr="2513BBC5" w:rsidDel="2513BBC5">
          <w:rPr>
            <w:rFonts w:ascii="Arial" w:hAnsi="Arial" w:cs="Arial"/>
            <w:sz w:val="24"/>
            <w:szCs w:val="24"/>
          </w:rPr>
          <w:delText xml:space="preserve"> </w:delText>
        </w:r>
      </w:del>
    </w:p>
    <w:p xmlns:wp14="http://schemas.microsoft.com/office/word/2010/wordml" w:rsidRPr="008B2C77" w:rsidR="00E309E7" w:rsidP="005055DF" w:rsidRDefault="00F73480" w14:paraId="42BC639C" wp14:textId="61B6D4C1">
      <w:pPr>
        <w:pStyle w:val="ListParagraph"/>
        <w:numPr>
          <w:ilvl w:val="0"/>
          <w:numId w:val="20"/>
        </w:numPr>
        <w:spacing w:after="0" w:line="480" w:lineRule="auto"/>
        <w:ind w:right="-613"/>
        <w:jc w:val="both"/>
        <w:rPr>
          <w:rFonts w:ascii="Arial" w:hAnsi="Arial" w:cs="Arial"/>
          <w:sz w:val="24"/>
          <w:szCs w:val="24"/>
        </w:rPr>
      </w:pPr>
      <w:r w:rsidRPr="2513BBC5" w:rsidR="2513BBC5">
        <w:rPr>
          <w:rFonts w:ascii="Arial" w:hAnsi="Arial" w:cs="Arial"/>
          <w:sz w:val="24"/>
          <w:szCs w:val="24"/>
        </w:rPr>
        <w:t>Focus on the development of individual characteristics such as: self-awareness, self-organization, social and psychological skills, learning and performance management, and the setting of goals</w:t>
      </w:r>
      <w:ins w:author="Gary Smailes" w:date="2024-02-09T13:47:06.279Z" w:id="1736925298">
        <w:r w:rsidRPr="2513BBC5" w:rsidR="2513BBC5">
          <w:rPr>
            <w:rFonts w:ascii="Arial" w:hAnsi="Arial" w:cs="Arial"/>
            <w:sz w:val="24"/>
            <w:szCs w:val="24"/>
          </w:rPr>
          <w:t>.</w:t>
        </w:r>
      </w:ins>
      <w:del w:author="Gary Smailes" w:date="2024-02-09T13:47:05.517Z" w:id="1486905349">
        <w:r w:rsidRPr="2513BBC5" w:rsidDel="2513BBC5">
          <w:rPr>
            <w:rFonts w:ascii="Arial" w:hAnsi="Arial" w:cs="Arial"/>
            <w:sz w:val="24"/>
            <w:szCs w:val="24"/>
          </w:rPr>
          <w:delText>,</w:delText>
        </w:r>
      </w:del>
    </w:p>
    <w:p xmlns:wp14="http://schemas.microsoft.com/office/word/2010/wordml" w:rsidRPr="008B2C77" w:rsidR="00C5209C" w:rsidP="2513BBC5" w:rsidRDefault="00F73480" w14:paraId="55E3B8E6" wp14:textId="6155FDED">
      <w:pPr>
        <w:pStyle w:val="ListParagraph"/>
        <w:numPr>
          <w:ilvl w:val="0"/>
          <w:numId w:val="20"/>
        </w:numPr>
        <w:suppressLineNumbers w:val="0"/>
        <w:bidi w:val="0"/>
        <w:spacing w:before="0" w:beforeAutospacing="off" w:after="0" w:afterAutospacing="off" w:line="480" w:lineRule="auto"/>
        <w:ind w:left="720" w:right="-613" w:hanging="360"/>
        <w:jc w:val="both"/>
        <w:rPr>
          <w:rFonts w:ascii="Arial" w:hAnsi="Arial" w:cs="Arial"/>
          <w:sz w:val="24"/>
          <w:szCs w:val="24"/>
        </w:rPr>
        <w:pPrChange w:author="Gary Smailes" w:date="2024-02-09T13:47:10.634Z">
          <w:pPr>
            <w:pStyle w:val="ListParagraph"/>
            <w:numPr>
              <w:ilvl w:val="0"/>
              <w:numId w:val="20"/>
            </w:numPr>
            <w:spacing w:after="0" w:line="480" w:lineRule="auto"/>
            <w:ind w:right="-613"/>
            <w:jc w:val="both"/>
          </w:pPr>
        </w:pPrChange>
      </w:pPr>
      <w:r w:rsidRPr="2513BBC5" w:rsidR="2513BBC5">
        <w:rPr>
          <w:rFonts w:ascii="Arial" w:hAnsi="Arial" w:cs="Arial"/>
          <w:sz w:val="24"/>
          <w:szCs w:val="24"/>
        </w:rPr>
        <w:t xml:space="preserve">Team </w:t>
      </w:r>
      <w:r w:rsidRPr="2513BBC5" w:rsidR="2513BBC5">
        <w:rPr>
          <w:rFonts w:ascii="Arial" w:hAnsi="Arial" w:cs="Arial"/>
          <w:sz w:val="24"/>
          <w:szCs w:val="24"/>
        </w:rPr>
        <w:t>play</w:t>
      </w:r>
      <w:r w:rsidRPr="2513BBC5" w:rsidR="2513BBC5">
        <w:rPr>
          <w:rFonts w:ascii="Arial" w:hAnsi="Arial" w:cs="Arial"/>
          <w:sz w:val="24"/>
          <w:szCs w:val="24"/>
        </w:rPr>
        <w:t xml:space="preserve">, tactics and learning the skills of playing in a team only at the age of </w:t>
      </w:r>
      <w:del w:author="Gary Smailes" w:date="2024-02-09T13:47:10.526Z" w:id="1031471357">
        <w:r w:rsidRPr="2513BBC5" w:rsidDel="2513BBC5">
          <w:rPr>
            <w:rFonts w:ascii="Arial" w:hAnsi="Arial" w:cs="Arial"/>
            <w:sz w:val="24"/>
            <w:szCs w:val="24"/>
          </w:rPr>
          <w:delText xml:space="preserve">17 </w:delText>
        </w:r>
      </w:del>
      <w:ins w:author="Gary Smailes" w:date="2024-02-09T13:47:12.536Z" w:id="604317454">
        <w:r w:rsidRPr="2513BBC5" w:rsidR="2513BBC5">
          <w:rPr>
            <w:rFonts w:ascii="Arial" w:hAnsi="Arial" w:cs="Arial"/>
            <w:sz w:val="24"/>
            <w:szCs w:val="24"/>
          </w:rPr>
          <w:t xml:space="preserve">seventeen </w:t>
        </w:r>
      </w:ins>
      <w:r w:rsidRPr="2513BBC5" w:rsidR="2513BBC5">
        <w:rPr>
          <w:rFonts w:ascii="Arial" w:hAnsi="Arial" w:cs="Arial"/>
          <w:sz w:val="24"/>
          <w:szCs w:val="24"/>
        </w:rPr>
        <w:t xml:space="preserve">– players responsible and included </w:t>
      </w:r>
      <w:r w:rsidRPr="2513BBC5" w:rsidR="2513BBC5">
        <w:rPr>
          <w:rFonts w:ascii="Arial" w:hAnsi="Arial" w:cs="Arial"/>
          <w:sz w:val="24"/>
          <w:szCs w:val="24"/>
        </w:rPr>
        <w:t>in the process of preparing</w:t>
      </w:r>
      <w:r w:rsidRPr="2513BBC5" w:rsidR="2513BBC5">
        <w:rPr>
          <w:rFonts w:ascii="Arial" w:hAnsi="Arial" w:cs="Arial"/>
          <w:sz w:val="24"/>
          <w:szCs w:val="24"/>
        </w:rPr>
        <w:t xml:space="preserve"> for matches, tactics and discussion of tactical elements and tactical situations the day before a match</w:t>
      </w:r>
      <w:ins w:author="Gary Smailes" w:date="2024-02-09T13:47:15.011Z" w:id="565345899">
        <w:r w:rsidRPr="2513BBC5" w:rsidR="2513BBC5">
          <w:rPr>
            <w:rFonts w:ascii="Arial" w:hAnsi="Arial" w:cs="Arial"/>
            <w:sz w:val="24"/>
            <w:szCs w:val="24"/>
          </w:rPr>
          <w:t>.</w:t>
        </w:r>
      </w:ins>
    </w:p>
    <w:p xmlns:wp14="http://schemas.microsoft.com/office/word/2010/wordml" w:rsidRPr="008B2C77" w:rsidR="00873D7F" w:rsidP="2513BBC5" w:rsidRDefault="00F73480" w14:paraId="131681E5" wp14:textId="49631078">
      <w:pPr>
        <w:spacing w:after="0" w:line="480" w:lineRule="auto"/>
        <w:ind w:left="360" w:right="-613" w:firstLine="360"/>
        <w:jc w:val="both"/>
        <w:rPr>
          <w:rFonts w:ascii="Arial" w:hAnsi="Arial" w:cs="Arial"/>
          <w:sz w:val="24"/>
          <w:szCs w:val="24"/>
        </w:rPr>
        <w:pPrChange w:author="Gary Smailes" w:date="2024-02-09T13:47:16.635Z">
          <w:pPr>
            <w:spacing w:after="0" w:line="480" w:lineRule="auto"/>
            <w:ind w:left="360" w:right="-613"/>
            <w:jc w:val="both"/>
          </w:pPr>
        </w:pPrChange>
      </w:pPr>
      <w:r w:rsidRPr="2513BBC5" w:rsidR="2513BBC5">
        <w:rPr>
          <w:rFonts w:ascii="Arial" w:hAnsi="Arial" w:cs="Arial"/>
          <w:sz w:val="24"/>
          <w:szCs w:val="24"/>
        </w:rPr>
        <w:t xml:space="preserve">The authors of this scientific article also </w:t>
      </w:r>
      <w:r w:rsidRPr="2513BBC5" w:rsidR="2513BBC5">
        <w:rPr>
          <w:rFonts w:ascii="Arial" w:hAnsi="Arial" w:cs="Arial"/>
          <w:sz w:val="24"/>
          <w:szCs w:val="24"/>
        </w:rPr>
        <w:t>made reference</w:t>
      </w:r>
      <w:r w:rsidRPr="2513BBC5" w:rsidR="2513BBC5">
        <w:rPr>
          <w:rFonts w:ascii="Arial" w:hAnsi="Arial" w:cs="Arial"/>
          <w:sz w:val="24"/>
          <w:szCs w:val="24"/>
        </w:rPr>
        <w:t xml:space="preserve"> to what can be improved in such an environment. Namely, better communication and support and complementation between the academy and the first team will help young players to better adaptation and recovery from the potential cultural shock of their transition from the academy to senior professional football. Currently, this cooperation is quite far from ideal. Young players </w:t>
      </w:r>
      <w:r w:rsidRPr="2513BBC5" w:rsidR="2513BBC5">
        <w:rPr>
          <w:rFonts w:ascii="Arial" w:hAnsi="Arial" w:cs="Arial"/>
          <w:sz w:val="24"/>
          <w:szCs w:val="24"/>
        </w:rPr>
        <w:t>aren’t</w:t>
      </w:r>
      <w:r w:rsidRPr="2513BBC5" w:rsidR="2513BBC5">
        <w:rPr>
          <w:rFonts w:ascii="Arial" w:hAnsi="Arial" w:cs="Arial"/>
          <w:sz w:val="24"/>
          <w:szCs w:val="24"/>
        </w:rPr>
        <w:t xml:space="preserve"> given opportunities to practically experience training in the first professional team of a given club more often than just occasionally or else not at all. Often such first experiences are gained </w:t>
      </w:r>
      <w:commentRangeStart w:id="1436828789"/>
      <w:r w:rsidRPr="2513BBC5" w:rsidR="2513BBC5">
        <w:rPr>
          <w:rFonts w:ascii="Arial" w:hAnsi="Arial" w:cs="Arial"/>
          <w:sz w:val="24"/>
          <w:szCs w:val="24"/>
        </w:rPr>
        <w:t>when they are on loan to other clubs with a completely different culture, style of play, training model, etc. So</w:t>
      </w:r>
      <w:ins w:author="Gary Smailes" w:date="2024-02-09T13:47:56.392Z" w:id="320602733">
        <w:r w:rsidRPr="2513BBC5" w:rsidR="2513BBC5">
          <w:rPr>
            <w:rFonts w:ascii="Arial" w:hAnsi="Arial" w:cs="Arial"/>
            <w:sz w:val="24"/>
            <w:szCs w:val="24"/>
          </w:rPr>
          <w:t>,</w:t>
        </w:r>
      </w:ins>
      <w:r w:rsidRPr="2513BBC5" w:rsidR="2513BBC5">
        <w:rPr>
          <w:rFonts w:ascii="Arial" w:hAnsi="Arial" w:cs="Arial"/>
          <w:sz w:val="24"/>
          <w:szCs w:val="24"/>
        </w:rPr>
        <w:t xml:space="preserve"> it often happens that they cannot get selected to a team and pla</w:t>
      </w:r>
      <w:commentRangeEnd w:id="1436828789"/>
      <w:r>
        <w:rPr>
          <w:rStyle w:val="CommentReference"/>
        </w:rPr>
        <w:commentReference w:id="1436828789"/>
      </w:r>
      <w:r w:rsidRPr="2513BBC5" w:rsidR="2513BBC5">
        <w:rPr>
          <w:rFonts w:ascii="Arial" w:hAnsi="Arial" w:cs="Arial"/>
          <w:sz w:val="24"/>
          <w:szCs w:val="24"/>
        </w:rPr>
        <w:t xml:space="preserve">y professionally. This is related to poor psychological preparation of young players. This is all about </w:t>
      </w:r>
      <w:r w:rsidRPr="2513BBC5" w:rsidR="2513BBC5">
        <w:rPr>
          <w:rFonts w:ascii="Arial" w:hAnsi="Arial" w:cs="Arial"/>
          <w:sz w:val="24"/>
          <w:szCs w:val="24"/>
        </w:rPr>
        <w:t>a</w:t>
      </w:r>
      <w:r w:rsidRPr="2513BBC5" w:rsidR="2513BBC5">
        <w:rPr>
          <w:rFonts w:ascii="Arial" w:hAnsi="Arial" w:cs="Arial"/>
          <w:sz w:val="24"/>
          <w:szCs w:val="24"/>
        </w:rPr>
        <w:t>cquiring</w:t>
      </w:r>
      <w:r w:rsidRPr="2513BBC5" w:rsidR="2513BBC5">
        <w:rPr>
          <w:rFonts w:ascii="Arial" w:hAnsi="Arial" w:cs="Arial"/>
          <w:sz w:val="24"/>
          <w:szCs w:val="24"/>
        </w:rPr>
        <w:t xml:space="preserve"> </w:t>
      </w:r>
      <w:r w:rsidRPr="2513BBC5" w:rsidR="2513BBC5">
        <w:rPr>
          <w:rFonts w:ascii="Arial" w:hAnsi="Arial" w:cs="Arial"/>
          <w:sz w:val="24"/>
          <w:szCs w:val="24"/>
        </w:rPr>
        <w:t xml:space="preserve">and learning the skills to cope with the stress and pressure of moving from an academy to a senior professional team. If an academy </w:t>
      </w:r>
      <w:r w:rsidRPr="2513BBC5" w:rsidR="2513BBC5">
        <w:rPr>
          <w:rFonts w:ascii="Arial" w:hAnsi="Arial" w:cs="Arial"/>
          <w:sz w:val="24"/>
          <w:szCs w:val="24"/>
        </w:rPr>
        <w:t>d</w:t>
      </w:r>
      <w:r w:rsidRPr="2513BBC5" w:rsidR="2513BBC5">
        <w:rPr>
          <w:rFonts w:ascii="Arial" w:hAnsi="Arial" w:cs="Arial"/>
          <w:sz w:val="24"/>
          <w:szCs w:val="24"/>
        </w:rPr>
        <w:t>oesn't</w:t>
      </w:r>
      <w:r w:rsidRPr="2513BBC5" w:rsidR="2513BBC5">
        <w:rPr>
          <w:rFonts w:ascii="Arial" w:hAnsi="Arial" w:cs="Arial"/>
          <w:sz w:val="24"/>
          <w:szCs w:val="24"/>
        </w:rPr>
        <w:t xml:space="preserve"> </w:t>
      </w:r>
      <w:r w:rsidRPr="2513BBC5" w:rsidR="2513BBC5">
        <w:rPr>
          <w:rFonts w:ascii="Arial" w:hAnsi="Arial" w:cs="Arial"/>
          <w:sz w:val="24"/>
          <w:szCs w:val="24"/>
        </w:rPr>
        <w:t xml:space="preserve">offer enough opportunities, we </w:t>
      </w:r>
      <w:r w:rsidRPr="2513BBC5" w:rsidR="2513BBC5">
        <w:rPr>
          <w:rFonts w:ascii="Arial" w:hAnsi="Arial" w:cs="Arial"/>
          <w:sz w:val="24"/>
          <w:szCs w:val="24"/>
        </w:rPr>
        <w:t>c</w:t>
      </w:r>
      <w:r w:rsidRPr="2513BBC5" w:rsidR="2513BBC5">
        <w:rPr>
          <w:rFonts w:ascii="Arial" w:hAnsi="Arial" w:cs="Arial"/>
          <w:sz w:val="24"/>
          <w:szCs w:val="24"/>
        </w:rPr>
        <w:t>an't</w:t>
      </w:r>
      <w:r w:rsidRPr="2513BBC5" w:rsidR="2513BBC5">
        <w:rPr>
          <w:rFonts w:ascii="Arial" w:hAnsi="Arial" w:cs="Arial"/>
          <w:sz w:val="24"/>
          <w:szCs w:val="24"/>
        </w:rPr>
        <w:t xml:space="preserve"> </w:t>
      </w:r>
      <w:r w:rsidRPr="2513BBC5" w:rsidR="2513BBC5">
        <w:rPr>
          <w:rFonts w:ascii="Arial" w:hAnsi="Arial" w:cs="Arial"/>
          <w:sz w:val="24"/>
          <w:szCs w:val="24"/>
        </w:rPr>
        <w:t>blame the young players for not being able to deal with such a transition. After all, no one prepared them for it in the right way, consistent with their potential.</w:t>
      </w:r>
    </w:p>
    <w:p xmlns:wp14="http://schemas.microsoft.com/office/word/2010/wordml" w:rsidRPr="008B2C77" w:rsidR="00FA1C7B" w:rsidP="2513BBC5" w:rsidRDefault="00881F4D" w14:paraId="658751BB" wp14:textId="7ED23C3A">
      <w:pPr>
        <w:spacing w:after="0" w:line="480" w:lineRule="auto"/>
        <w:ind w:left="360" w:right="-613" w:firstLine="360"/>
        <w:jc w:val="both"/>
        <w:rPr>
          <w:ins w:author="Gary Smailes" w:date="2024-02-09T13:51:42.18Z" w:id="1813608272"/>
          <w:rFonts w:ascii="Arial" w:hAnsi="Arial" w:cs="Arial"/>
          <w:sz w:val="24"/>
          <w:szCs w:val="24"/>
        </w:rPr>
        <w:pPrChange w:author="Gary Smailes" w:date="2024-02-09T13:49:51.355Z">
          <w:pPr>
            <w:spacing w:after="0" w:line="480" w:lineRule="auto"/>
            <w:ind w:left="360" w:right="-613"/>
            <w:jc w:val="both"/>
          </w:pPr>
        </w:pPrChange>
      </w:pPr>
      <w:del w:author="Gary Smailes" w:date="2024-02-09T13:49:51.266Z" w:id="544917173">
        <w:r w:rsidRPr="2513BBC5" w:rsidDel="2513BBC5">
          <w:rPr>
            <w:rFonts w:ascii="Arial" w:hAnsi="Arial" w:cs="Arial"/>
            <w:sz w:val="24"/>
            <w:szCs w:val="24"/>
          </w:rPr>
          <w:delText xml:space="preserve">    </w:delText>
        </w:r>
      </w:del>
      <w:r w:rsidRPr="2513BBC5" w:rsidR="2513BBC5">
        <w:rPr>
          <w:rFonts w:ascii="Arial" w:hAnsi="Arial" w:cs="Arial"/>
          <w:sz w:val="24"/>
          <w:szCs w:val="24"/>
        </w:rPr>
        <w:t xml:space="preserve">It should be clearly noted that research </w:t>
      </w:r>
      <w:r w:rsidRPr="2513BBC5" w:rsidR="2513BBC5">
        <w:rPr>
          <w:rFonts w:ascii="Arial" w:hAnsi="Arial" w:cs="Arial"/>
          <w:sz w:val="24"/>
          <w:szCs w:val="24"/>
        </w:rPr>
        <w:t>does not constitute</w:t>
      </w:r>
      <w:r w:rsidRPr="2513BBC5" w:rsidR="2513BBC5">
        <w:rPr>
          <w:rFonts w:ascii="Arial" w:hAnsi="Arial" w:cs="Arial"/>
          <w:sz w:val="24"/>
          <w:szCs w:val="24"/>
        </w:rPr>
        <w:t xml:space="preserve"> some set of rules to be adhered to or even followed. They are only intended to present information and conclusions from which we can learn something and that can be implemented in the current programs of professional academies. </w:t>
      </w:r>
    </w:p>
    <w:p xmlns:wp14="http://schemas.microsoft.com/office/word/2010/wordml" w:rsidRPr="008B2C77" w:rsidR="00FA1C7B" w:rsidP="2513BBC5" w:rsidRDefault="00881F4D" w14:paraId="2BEB1E00" wp14:textId="2BB6A5C8">
      <w:pPr>
        <w:pStyle w:val="Normal"/>
        <w:suppressLineNumbers w:val="0"/>
        <w:bidi w:val="0"/>
        <w:spacing w:before="0" w:beforeAutospacing="off" w:after="0" w:afterAutospacing="off" w:line="480" w:lineRule="auto"/>
        <w:ind w:left="360" w:right="-613" w:firstLine="360"/>
        <w:jc w:val="both"/>
        <w:rPr>
          <w:rFonts w:ascii="Arial" w:hAnsi="Arial" w:cs="Arial"/>
          <w:sz w:val="24"/>
          <w:szCs w:val="24"/>
        </w:rPr>
      </w:pPr>
      <w:r w:rsidRPr="2513BBC5" w:rsidR="2513BBC5">
        <w:rPr>
          <w:rFonts w:ascii="Arial" w:hAnsi="Arial" w:cs="Arial"/>
          <w:sz w:val="24"/>
          <w:szCs w:val="24"/>
        </w:rPr>
        <w:t xml:space="preserve">At present, coaches focus too often on the success of a given age group. In practice, this is often at the expense of developing individual potential. Local, </w:t>
      </w:r>
      <w:r w:rsidRPr="2513BBC5" w:rsidR="2513BBC5">
        <w:rPr>
          <w:rFonts w:ascii="Arial" w:hAnsi="Arial" w:cs="Arial"/>
          <w:sz w:val="24"/>
          <w:szCs w:val="24"/>
        </w:rPr>
        <w:t>domestic</w:t>
      </w:r>
      <w:r w:rsidRPr="2513BBC5" w:rsidR="2513BBC5">
        <w:rPr>
          <w:rFonts w:ascii="Arial" w:hAnsi="Arial" w:cs="Arial"/>
          <w:sz w:val="24"/>
          <w:szCs w:val="24"/>
        </w:rPr>
        <w:t xml:space="preserve"> and foreign tournaments are a good example here. Usually, teams are selected in such a way that one consists of better players and the other of weaker players (according to the bias of the coaches). During my </w:t>
      </w:r>
      <w:del w:author="Gary Smailes" w:date="2024-02-09T13:52:00.106Z" w:id="196769">
        <w:r w:rsidRPr="2513BBC5" w:rsidDel="2513BBC5">
          <w:rPr>
            <w:rFonts w:ascii="Arial" w:hAnsi="Arial" w:cs="Arial"/>
            <w:sz w:val="24"/>
            <w:szCs w:val="24"/>
          </w:rPr>
          <w:delText xml:space="preserve">10 </w:delText>
        </w:r>
      </w:del>
      <w:ins w:author="Gary Smailes" w:date="2024-02-09T13:52:01.35Z" w:id="988792847">
        <w:r w:rsidRPr="2513BBC5" w:rsidR="2513BBC5">
          <w:rPr>
            <w:rFonts w:ascii="Arial" w:hAnsi="Arial" w:cs="Arial"/>
            <w:sz w:val="24"/>
            <w:szCs w:val="24"/>
          </w:rPr>
          <w:t xml:space="preserve">ten </w:t>
        </w:r>
      </w:ins>
      <w:r w:rsidRPr="2513BBC5" w:rsidR="2513BBC5">
        <w:rPr>
          <w:rFonts w:ascii="Arial" w:hAnsi="Arial" w:cs="Arial"/>
          <w:sz w:val="24"/>
          <w:szCs w:val="24"/>
        </w:rPr>
        <w:t xml:space="preserve">years of work in this field, I had the opportunity to </w:t>
      </w:r>
      <w:r w:rsidRPr="2513BBC5" w:rsidR="2513BBC5">
        <w:rPr>
          <w:rFonts w:ascii="Arial" w:hAnsi="Arial" w:cs="Arial"/>
          <w:sz w:val="24"/>
          <w:szCs w:val="24"/>
        </w:rPr>
        <w:t>participate</w:t>
      </w:r>
      <w:r w:rsidRPr="2513BBC5" w:rsidR="2513BBC5">
        <w:rPr>
          <w:rFonts w:ascii="Arial" w:hAnsi="Arial" w:cs="Arial"/>
          <w:sz w:val="24"/>
          <w:szCs w:val="24"/>
        </w:rPr>
        <w:t xml:space="preserve"> in many tournaments. However, the distribution of players was not chosen for the sake of their development, but to win the tournament. There is nothing wrong with winning and young players always play to win, and the role of coaches is to help them in this, but not at the expense of individual development and the learning process. Another example is the </w:t>
      </w:r>
      <w:r w:rsidRPr="2513BBC5" w:rsidR="2513BBC5">
        <w:rPr>
          <w:rFonts w:ascii="Arial" w:hAnsi="Arial" w:cs="Arial"/>
          <w:sz w:val="24"/>
          <w:szCs w:val="24"/>
        </w:rPr>
        <w:t>selection</w:t>
      </w:r>
      <w:r w:rsidRPr="2513BBC5" w:rsidR="2513BBC5">
        <w:rPr>
          <w:rFonts w:ascii="Arial" w:hAnsi="Arial" w:cs="Arial"/>
          <w:sz w:val="24"/>
          <w:szCs w:val="24"/>
        </w:rPr>
        <w:t xml:space="preserve"> of players for a foreign tournament. Usually the weaker players (according to the bias of the coaches) stay home. This shows that focusing on the success of the age group is very much the ambition of coaches and sometimes their superiors. Obviously winning a tournament at the age of </w:t>
      </w:r>
      <w:del w:author="Gary Smailes" w:date="2024-02-09T13:52:24.911Z" w:id="951777158">
        <w:r w:rsidRPr="2513BBC5" w:rsidDel="2513BBC5">
          <w:rPr>
            <w:rFonts w:ascii="Arial" w:hAnsi="Arial" w:cs="Arial"/>
            <w:sz w:val="24"/>
            <w:szCs w:val="24"/>
          </w:rPr>
          <w:delText xml:space="preserve">11 </w:delText>
        </w:r>
      </w:del>
      <w:ins w:author="Gary Smailes" w:date="2024-02-09T13:52:26.043Z" w:id="1137667941">
        <w:r w:rsidRPr="2513BBC5" w:rsidR="2513BBC5">
          <w:rPr>
            <w:rFonts w:ascii="Arial" w:hAnsi="Arial" w:cs="Arial"/>
            <w:sz w:val="24"/>
            <w:szCs w:val="24"/>
          </w:rPr>
          <w:t xml:space="preserve">eleven </w:t>
        </w:r>
      </w:ins>
      <w:r w:rsidRPr="2513BBC5" w:rsidR="2513BBC5">
        <w:rPr>
          <w:rFonts w:ascii="Arial" w:hAnsi="Arial" w:cs="Arial"/>
          <w:sz w:val="24"/>
          <w:szCs w:val="24"/>
        </w:rPr>
        <w:t xml:space="preserve">is super and the youngsters have a lot of fun. However, this has no bearing on </w:t>
      </w:r>
      <w:r w:rsidRPr="2513BBC5" w:rsidR="2513BBC5">
        <w:rPr>
          <w:rFonts w:ascii="Arial" w:hAnsi="Arial" w:cs="Arial"/>
          <w:sz w:val="24"/>
          <w:szCs w:val="24"/>
        </w:rPr>
        <w:t>whether or not</w:t>
      </w:r>
      <w:r w:rsidRPr="2513BBC5" w:rsidR="2513BBC5">
        <w:rPr>
          <w:rFonts w:ascii="Arial" w:hAnsi="Arial" w:cs="Arial"/>
          <w:sz w:val="24"/>
          <w:szCs w:val="24"/>
        </w:rPr>
        <w:t xml:space="preserve"> the players who won the tournament later become professional footballers.</w:t>
      </w:r>
    </w:p>
    <w:p xmlns:wp14="http://schemas.microsoft.com/office/word/2010/wordml" w:rsidRPr="008B2C77" w:rsidR="00A00D8F" w:rsidP="005055DF" w:rsidRDefault="00A00D8F" w14:paraId="61829076" wp14:textId="77777777">
      <w:pPr>
        <w:spacing w:after="0" w:line="480" w:lineRule="auto"/>
        <w:ind w:left="360" w:right="-613"/>
        <w:jc w:val="both"/>
        <w:rPr>
          <w:del w:author="Gary Smailes" w:date="2024-02-09T13:52:30.969Z" w:id="968569359"/>
          <w:rFonts w:ascii="Arial" w:hAnsi="Arial" w:cs="Arial"/>
        </w:rPr>
      </w:pPr>
    </w:p>
    <w:p xmlns:wp14="http://schemas.microsoft.com/office/word/2010/wordml" w:rsidRPr="008B2C77" w:rsidR="00A00D8F" w:rsidP="005055DF" w:rsidRDefault="00A00D8F" w14:paraId="2BA226A1" wp14:textId="77777777">
      <w:pPr>
        <w:spacing w:after="0" w:line="480" w:lineRule="auto"/>
        <w:ind w:left="360" w:right="-613"/>
        <w:jc w:val="both"/>
        <w:rPr>
          <w:del w:author="Gary Smailes" w:date="2024-02-09T13:52:30.969Z" w:id="38778169"/>
          <w:rFonts w:ascii="Arial" w:hAnsi="Arial" w:cs="Arial"/>
        </w:rPr>
      </w:pPr>
    </w:p>
    <w:p xmlns:wp14="http://schemas.microsoft.com/office/word/2010/wordml" w:rsidRPr="008B2C77" w:rsidR="00A00D8F" w:rsidP="005055DF" w:rsidRDefault="00A00D8F" w14:paraId="17AD93B2" wp14:textId="77777777">
      <w:pPr>
        <w:spacing w:after="0" w:line="480" w:lineRule="auto"/>
        <w:ind w:left="360" w:right="-613"/>
        <w:jc w:val="both"/>
        <w:rPr>
          <w:rFonts w:ascii="Arial" w:hAnsi="Arial" w:cs="Arial"/>
        </w:rPr>
      </w:pPr>
    </w:p>
    <w:p xmlns:wp14="http://schemas.microsoft.com/office/word/2010/wordml" w:rsidRPr="008B2C77" w:rsidR="00FA1C7B" w:rsidP="005055DF" w:rsidRDefault="00FA1C7B" w14:paraId="4F559C4B" wp14:textId="77777777">
      <w:pPr>
        <w:spacing w:after="0" w:line="480" w:lineRule="auto"/>
        <w:ind w:left="360" w:right="-613"/>
        <w:jc w:val="both"/>
        <w:rPr>
          <w:rFonts w:ascii="Arial" w:hAnsi="Arial" w:cs="Arial"/>
          <w:b/>
          <w:bCs/>
          <w:sz w:val="24"/>
          <w:szCs w:val="24"/>
        </w:rPr>
      </w:pPr>
      <w:r w:rsidRPr="008B2C77">
        <w:rPr>
          <w:rFonts w:ascii="Arial" w:hAnsi="Arial" w:cs="Arial"/>
          <w:b/>
          <w:bCs/>
          <w:sz w:val="24"/>
          <w:szCs w:val="24"/>
        </w:rPr>
        <w:t xml:space="preserve">3.2. </w:t>
      </w:r>
      <w:r w:rsidRPr="008B2C77" w:rsidR="00E869D1">
        <w:rPr>
          <w:rFonts w:ascii="Arial" w:hAnsi="Arial" w:cs="Arial"/>
          <w:b/>
          <w:sz w:val="24"/>
          <w:szCs w:val="24"/>
        </w:rPr>
        <w:t xml:space="preserve">Training models, types of training and their impact on the individual learning potential of young players      </w:t>
      </w:r>
    </w:p>
    <w:p xmlns:wp14="http://schemas.microsoft.com/office/word/2010/wordml" w:rsidRPr="008B2C77" w:rsidR="00B9194C" w:rsidP="2513BBC5" w:rsidRDefault="00B9194C" w14:paraId="5AED267B" wp14:textId="23F7432A">
      <w:pPr>
        <w:spacing w:after="0" w:line="480" w:lineRule="auto"/>
        <w:ind w:left="360" w:right="-613"/>
        <w:jc w:val="both"/>
        <w:rPr>
          <w:ins w:author="Gary Smailes" w:date="2024-02-09T14:11:48.377Z" w:id="1525730318"/>
          <w:rFonts w:ascii="Arial" w:hAnsi="Arial" w:cs="Arial"/>
        </w:rPr>
      </w:pPr>
      <w:del w:author="Gary Smailes" w:date="2024-02-09T14:11:27.543Z" w:id="2028341965">
        <w:r w:rsidRPr="2513BBC5" w:rsidDel="2513BBC5">
          <w:rPr>
            <w:rFonts w:ascii="Arial" w:hAnsi="Arial" w:cs="Arial"/>
            <w:b w:val="1"/>
            <w:bCs w:val="1"/>
            <w:sz w:val="24"/>
            <w:szCs w:val="24"/>
          </w:rPr>
          <w:delText xml:space="preserve">     </w:delText>
        </w:r>
      </w:del>
      <w:r w:rsidRPr="2513BBC5" w:rsidR="2513BBC5">
        <w:rPr>
          <w:rFonts w:ascii="Arial" w:hAnsi="Arial" w:cs="Arial"/>
          <w:sz w:val="24"/>
          <w:szCs w:val="24"/>
        </w:rPr>
        <w:t xml:space="preserve">Every type of training applied by coaches will have a positive or negative impact on the individual development and learning potential of players. The measures that the coach chooses to apply in the current game and training model can increase or reduce the individual development of players' potential. </w:t>
      </w:r>
    </w:p>
    <w:p xmlns:wp14="http://schemas.microsoft.com/office/word/2010/wordml" w:rsidRPr="008B2C77" w:rsidR="00B9194C" w:rsidP="2513BBC5" w:rsidRDefault="00B9194C" w14:paraId="679A81F3" wp14:textId="00E620CB">
      <w:pPr>
        <w:pStyle w:val="Normal"/>
        <w:spacing w:after="0" w:line="480" w:lineRule="auto"/>
        <w:ind w:left="360" w:right="-613" w:firstLine="360"/>
        <w:jc w:val="both"/>
        <w:rPr>
          <w:ins w:author="Gary Smailes" w:date="2024-02-09T14:12:31.148Z" w:id="1268752773"/>
          <w:rFonts w:ascii="Arial" w:hAnsi="Arial" w:cs="Arial"/>
        </w:rPr>
        <w:pPrChange w:author="Gary Smailes" w:date="2024-02-09T14:12:08.233Z">
          <w:pPr>
            <w:spacing w:after="0" w:line="480" w:lineRule="auto"/>
            <w:ind w:left="360" w:right="-613"/>
            <w:jc w:val="both"/>
          </w:pPr>
        </w:pPrChange>
      </w:pPr>
      <w:r w:rsidRPr="2513BBC5" w:rsidR="2513BBC5">
        <w:rPr>
          <w:rFonts w:ascii="Arial" w:hAnsi="Arial" w:cs="Arial"/>
          <w:sz w:val="24"/>
          <w:szCs w:val="24"/>
        </w:rPr>
        <w:t xml:space="preserve">Technical and tactical training models differ from each other depending on the game model used </w:t>
      </w:r>
      <w:r w:rsidRPr="2513BBC5" w:rsidR="2513BBC5">
        <w:rPr>
          <w:rFonts w:ascii="Arial" w:hAnsi="Arial" w:cs="Arial"/>
          <w:sz w:val="24"/>
          <w:szCs w:val="24"/>
        </w:rPr>
        <w:t>in a given</w:t>
      </w:r>
      <w:r w:rsidRPr="2513BBC5" w:rsidR="2513BBC5">
        <w:rPr>
          <w:rFonts w:ascii="Arial" w:hAnsi="Arial" w:cs="Arial"/>
          <w:sz w:val="24"/>
          <w:szCs w:val="24"/>
        </w:rPr>
        <w:t xml:space="preserve"> academy. They also differ in terms of the </w:t>
      </w:r>
      <w:ins w:author="Gary Smailes" w:date="2024-02-09T14:12:08.228Z" w:id="875936732">
        <w:r w:rsidRPr="2513BBC5" w:rsidR="2513BBC5">
          <w:rPr>
            <w:rFonts w:ascii="Arial" w:hAnsi="Arial" w:cs="Arial"/>
            <w:sz w:val="24"/>
            <w:szCs w:val="24"/>
          </w:rPr>
          <w:t xml:space="preserve">coach’s </w:t>
        </w:r>
      </w:ins>
      <w:r w:rsidRPr="2513BBC5" w:rsidR="2513BBC5">
        <w:rPr>
          <w:rFonts w:ascii="Arial" w:hAnsi="Arial" w:cs="Arial"/>
          <w:sz w:val="24"/>
          <w:szCs w:val="24"/>
        </w:rPr>
        <w:t>practical experience</w:t>
      </w:r>
      <w:del w:author="Gary Smailes" w:date="2024-02-09T14:12:08.198Z" w:id="1377938077">
        <w:r w:rsidRPr="2513BBC5" w:rsidDel="2513BBC5">
          <w:rPr>
            <w:rFonts w:ascii="Arial" w:hAnsi="Arial" w:cs="Arial"/>
            <w:sz w:val="24"/>
            <w:szCs w:val="24"/>
          </w:rPr>
          <w:delText xml:space="preserve"> that the coach has</w:delText>
        </w:r>
      </w:del>
      <w:r w:rsidRPr="2513BBC5" w:rsidR="2513BBC5">
        <w:rPr>
          <w:rFonts w:ascii="Arial" w:hAnsi="Arial" w:cs="Arial"/>
          <w:sz w:val="24"/>
          <w:szCs w:val="24"/>
        </w:rPr>
        <w:t>. They do</w:t>
      </w:r>
      <w:ins w:author="Gary Smailes" w:date="2024-02-09T14:12:18.877Z" w:id="1035228418">
        <w:r w:rsidRPr="2513BBC5" w:rsidR="2513BBC5">
          <w:rPr>
            <w:rFonts w:ascii="Arial" w:hAnsi="Arial" w:cs="Arial"/>
            <w:sz w:val="24"/>
            <w:szCs w:val="24"/>
          </w:rPr>
          <w:t>,</w:t>
        </w:r>
      </w:ins>
      <w:r w:rsidRPr="2513BBC5" w:rsidR="2513BBC5">
        <w:rPr>
          <w:rFonts w:ascii="Arial" w:hAnsi="Arial" w:cs="Arial"/>
          <w:sz w:val="24"/>
          <w:szCs w:val="24"/>
        </w:rPr>
        <w:t xml:space="preserve"> however</w:t>
      </w:r>
      <w:ins w:author="Gary Smailes" w:date="2024-02-09T14:12:20.731Z" w:id="988721648">
        <w:r w:rsidRPr="2513BBC5" w:rsidR="2513BBC5">
          <w:rPr>
            <w:rFonts w:ascii="Arial" w:hAnsi="Arial" w:cs="Arial"/>
            <w:sz w:val="24"/>
            <w:szCs w:val="24"/>
          </w:rPr>
          <w:t>,</w:t>
        </w:r>
      </w:ins>
      <w:r w:rsidRPr="2513BBC5" w:rsidR="2513BBC5">
        <w:rPr>
          <w:rFonts w:ascii="Arial" w:hAnsi="Arial" w:cs="Arial"/>
          <w:sz w:val="24"/>
          <w:szCs w:val="24"/>
        </w:rPr>
        <w:t xml:space="preserve"> have one thing in common: all are used </w:t>
      </w:r>
      <w:r w:rsidRPr="2513BBC5" w:rsidR="2513BBC5">
        <w:rPr>
          <w:rFonts w:ascii="Arial" w:hAnsi="Arial" w:cs="Arial"/>
          <w:sz w:val="24"/>
          <w:szCs w:val="24"/>
        </w:rPr>
        <w:t>in accordance with</w:t>
      </w:r>
      <w:r w:rsidRPr="2513BBC5" w:rsidR="2513BBC5">
        <w:rPr>
          <w:rFonts w:ascii="Arial" w:hAnsi="Arial" w:cs="Arial"/>
          <w:sz w:val="24"/>
          <w:szCs w:val="24"/>
        </w:rPr>
        <w:t xml:space="preserve"> the current game model, which </w:t>
      </w:r>
      <w:r w:rsidRPr="2513BBC5" w:rsidR="2513BBC5">
        <w:rPr>
          <w:rFonts w:ascii="Arial" w:hAnsi="Arial" w:cs="Arial"/>
          <w:sz w:val="24"/>
          <w:szCs w:val="24"/>
        </w:rPr>
        <w:t>doesn’t</w:t>
      </w:r>
      <w:r w:rsidRPr="2513BBC5" w:rsidR="2513BBC5">
        <w:rPr>
          <w:rFonts w:ascii="Arial" w:hAnsi="Arial" w:cs="Arial"/>
          <w:sz w:val="24"/>
          <w:szCs w:val="24"/>
        </w:rPr>
        <w:t xml:space="preserve"> always mean for the good of the individual (development of individual potential). </w:t>
      </w:r>
    </w:p>
    <w:p xmlns:wp14="http://schemas.microsoft.com/office/word/2010/wordml" w:rsidRPr="008B2C77" w:rsidR="00B9194C" w:rsidP="2513BBC5" w:rsidRDefault="00B9194C" w14:paraId="12F32B35" wp14:textId="366244A1">
      <w:pPr>
        <w:pStyle w:val="Normal"/>
        <w:spacing w:after="0" w:line="480" w:lineRule="auto"/>
        <w:ind w:left="360" w:right="-613" w:firstLine="360"/>
        <w:jc w:val="both"/>
        <w:rPr>
          <w:rFonts w:ascii="Arial" w:hAnsi="Arial" w:cs="Arial"/>
        </w:rPr>
      </w:pPr>
      <w:r w:rsidRPr="2513BBC5" w:rsidR="2513BBC5">
        <w:rPr>
          <w:rFonts w:ascii="Arial" w:hAnsi="Arial" w:cs="Arial"/>
          <w:sz w:val="24"/>
          <w:szCs w:val="24"/>
        </w:rPr>
        <w:t xml:space="preserve">The research project report: </w:t>
      </w:r>
      <w:r w:rsidRPr="2513BBC5" w:rsidR="2513BBC5">
        <w:rPr>
          <w:rFonts w:ascii="Arial" w:hAnsi="Arial" w:cs="Arial"/>
          <w:sz w:val="26"/>
          <w:szCs w:val="26"/>
        </w:rPr>
        <w:t>“</w:t>
      </w:r>
      <w:r w:rsidRPr="2513BBC5" w:rsidR="2513BBC5">
        <w:rPr>
          <w:rFonts w:ascii="Arial" w:hAnsi="Arial" w:cs="Arial"/>
          <w:sz w:val="24"/>
          <w:szCs w:val="24"/>
        </w:rPr>
        <w:t xml:space="preserve">An analysis of practice activities in youth football including coach and player perceptions” (Liverpool John </w:t>
      </w:r>
      <w:r w:rsidRPr="2513BBC5" w:rsidR="2513BBC5">
        <w:rPr>
          <w:rFonts w:ascii="Arial" w:hAnsi="Arial" w:cs="Arial"/>
          <w:sz w:val="24"/>
          <w:szCs w:val="24"/>
        </w:rPr>
        <w:t>Moores</w:t>
      </w:r>
      <w:r w:rsidRPr="2513BBC5" w:rsidR="2513BBC5">
        <w:rPr>
          <w:rFonts w:ascii="Arial" w:hAnsi="Arial" w:cs="Arial"/>
          <w:sz w:val="24"/>
          <w:szCs w:val="24"/>
        </w:rPr>
        <w:t xml:space="preserve"> University) presents training forms and those of them that can have a more positive impact on learning new skills and the development of talented young players. The authors of that report came to the following conclusions:</w:t>
      </w:r>
      <w:r w:rsidRPr="2513BBC5" w:rsidR="2513BBC5">
        <w:rPr>
          <w:rFonts w:ascii="Arial" w:hAnsi="Arial" w:cs="Arial"/>
        </w:rPr>
        <w:t xml:space="preserve"> </w:t>
      </w:r>
    </w:p>
    <w:p xmlns:wp14="http://schemas.microsoft.com/office/word/2010/wordml" w:rsidRPr="008B2C77" w:rsidR="009A05CB" w:rsidP="005055DF" w:rsidRDefault="00F73480" w14:paraId="63C9CDC0" wp14:textId="54F74312">
      <w:pPr>
        <w:pStyle w:val="ListParagraph"/>
        <w:numPr>
          <w:ilvl w:val="0"/>
          <w:numId w:val="21"/>
        </w:numPr>
        <w:spacing w:after="0" w:line="480" w:lineRule="auto"/>
        <w:ind w:right="-613"/>
        <w:jc w:val="both"/>
        <w:rPr>
          <w:rFonts w:ascii="Arial" w:hAnsi="Arial" w:cs="Arial"/>
          <w:sz w:val="24"/>
          <w:szCs w:val="24"/>
        </w:rPr>
      </w:pPr>
      <w:r w:rsidRPr="2513BBC5" w:rsidR="2513BBC5">
        <w:rPr>
          <w:rFonts w:ascii="Arial" w:hAnsi="Arial" w:cs="Arial"/>
          <w:sz w:val="24"/>
          <w:szCs w:val="24"/>
        </w:rPr>
        <w:t xml:space="preserve">The form of the game has a more positive effect on the acquisition of skills and their use during matches than a strict, regimented form. Young players are actively involved in making decisions and solving problems </w:t>
      </w:r>
      <w:r w:rsidRPr="2513BBC5" w:rsidR="2513BBC5">
        <w:rPr>
          <w:rFonts w:ascii="Arial" w:hAnsi="Arial" w:cs="Arial"/>
          <w:sz w:val="24"/>
          <w:szCs w:val="24"/>
        </w:rPr>
        <w:t>encountered</w:t>
      </w:r>
      <w:r w:rsidRPr="2513BBC5" w:rsidR="2513BBC5">
        <w:rPr>
          <w:rFonts w:ascii="Arial" w:hAnsi="Arial" w:cs="Arial"/>
          <w:sz w:val="24"/>
          <w:szCs w:val="24"/>
        </w:rPr>
        <w:t xml:space="preserve"> on the pitch</w:t>
      </w:r>
      <w:ins w:author="Gary Smailes" w:date="2024-02-09T14:12:43.16Z" w:id="723216124">
        <w:r w:rsidRPr="2513BBC5" w:rsidR="2513BBC5">
          <w:rPr>
            <w:rFonts w:ascii="Arial" w:hAnsi="Arial" w:cs="Arial"/>
            <w:sz w:val="24"/>
            <w:szCs w:val="24"/>
          </w:rPr>
          <w:t>.</w:t>
        </w:r>
      </w:ins>
    </w:p>
    <w:p xmlns:wp14="http://schemas.microsoft.com/office/word/2010/wordml" w:rsidRPr="008B2C77" w:rsidR="00BF78E6" w:rsidP="005055DF" w:rsidRDefault="00F73480" w14:paraId="007F068D" wp14:textId="77777777">
      <w:pPr>
        <w:pStyle w:val="ListParagraph"/>
        <w:numPr>
          <w:ilvl w:val="0"/>
          <w:numId w:val="21"/>
        </w:numPr>
        <w:spacing w:after="0" w:line="480" w:lineRule="auto"/>
        <w:ind w:right="-613"/>
        <w:jc w:val="both"/>
        <w:rPr>
          <w:rFonts w:ascii="Arial" w:hAnsi="Arial" w:cs="Arial"/>
          <w:sz w:val="24"/>
          <w:szCs w:val="24"/>
        </w:rPr>
      </w:pPr>
      <w:r w:rsidRPr="008B2C77">
        <w:rPr>
          <w:rFonts w:ascii="Arial" w:hAnsi="Arial" w:cs="Arial"/>
          <w:sz w:val="24"/>
          <w:szCs w:val="24"/>
        </w:rPr>
        <w:t xml:space="preserve">Although the </w:t>
      </w:r>
      <w:r w:rsidRPr="008B2C77" w:rsidR="00B66012">
        <w:rPr>
          <w:rFonts w:ascii="Arial" w:hAnsi="Arial" w:cs="Arial"/>
          <w:sz w:val="24"/>
          <w:szCs w:val="24"/>
        </w:rPr>
        <w:t xml:space="preserve">games </w:t>
      </w:r>
      <w:r w:rsidRPr="008B2C77">
        <w:rPr>
          <w:rFonts w:ascii="Arial" w:hAnsi="Arial" w:cs="Arial"/>
          <w:sz w:val="24"/>
          <w:szCs w:val="24"/>
        </w:rPr>
        <w:t xml:space="preserve">form is likely to have a better impact on the acquisition and use of skills, on average as much as 40% of training </w:t>
      </w:r>
      <w:r w:rsidRPr="008B2C77" w:rsidR="006D050C">
        <w:rPr>
          <w:rFonts w:ascii="Arial" w:hAnsi="Arial" w:cs="Arial"/>
          <w:sz w:val="24"/>
          <w:szCs w:val="24"/>
        </w:rPr>
        <w:t>sessions</w:t>
      </w:r>
      <w:r w:rsidRPr="008B2C77">
        <w:rPr>
          <w:rFonts w:ascii="Arial" w:hAnsi="Arial" w:cs="Arial"/>
          <w:sz w:val="24"/>
          <w:szCs w:val="24"/>
        </w:rPr>
        <w:t xml:space="preserve"> took place in a strict</w:t>
      </w:r>
      <w:r w:rsidRPr="008B2C77" w:rsidR="00231E38">
        <w:rPr>
          <w:rFonts w:ascii="Arial" w:hAnsi="Arial" w:cs="Arial"/>
          <w:sz w:val="24"/>
          <w:szCs w:val="24"/>
        </w:rPr>
        <w:t>, regimented</w:t>
      </w:r>
      <w:r w:rsidRPr="008B2C77">
        <w:rPr>
          <w:rFonts w:ascii="Arial" w:hAnsi="Arial" w:cs="Arial"/>
          <w:sz w:val="24"/>
          <w:szCs w:val="24"/>
        </w:rPr>
        <w:t xml:space="preserve"> form. </w:t>
      </w:r>
    </w:p>
    <w:p xmlns:wp14="http://schemas.microsoft.com/office/word/2010/wordml" w:rsidRPr="008B2C77" w:rsidR="00BF78E6" w:rsidP="005055DF" w:rsidRDefault="00231E38" w14:paraId="3FCA3411" wp14:textId="61D41529">
      <w:pPr>
        <w:pStyle w:val="ListParagraph"/>
        <w:numPr>
          <w:ilvl w:val="0"/>
          <w:numId w:val="21"/>
        </w:numPr>
        <w:spacing w:after="0" w:line="480" w:lineRule="auto"/>
        <w:ind w:right="-613"/>
        <w:jc w:val="both"/>
        <w:rPr>
          <w:rFonts w:ascii="Arial" w:hAnsi="Arial" w:cs="Arial"/>
          <w:sz w:val="24"/>
          <w:szCs w:val="24"/>
        </w:rPr>
      </w:pPr>
      <w:r w:rsidRPr="2513BBC5" w:rsidR="2513BBC5">
        <w:rPr>
          <w:rFonts w:ascii="Arial" w:hAnsi="Arial" w:cs="Arial"/>
          <w:sz w:val="24"/>
          <w:szCs w:val="24"/>
        </w:rPr>
        <w:t xml:space="preserve">When choosing the type of training and its measures, coaches must better understand what </w:t>
      </w:r>
      <w:r w:rsidRPr="2513BBC5" w:rsidR="2513BBC5">
        <w:rPr>
          <w:rFonts w:ascii="Arial" w:hAnsi="Arial" w:cs="Arial"/>
          <w:sz w:val="24"/>
          <w:szCs w:val="24"/>
        </w:rPr>
        <w:t>impact</w:t>
      </w:r>
      <w:r w:rsidRPr="2513BBC5" w:rsidR="2513BBC5">
        <w:rPr>
          <w:rFonts w:ascii="Arial" w:hAnsi="Arial" w:cs="Arial"/>
          <w:sz w:val="24"/>
          <w:szCs w:val="24"/>
        </w:rPr>
        <w:t xml:space="preserve"> the chosen form of training will have on the acquisition of skills, their use in match conditions and the development of a player’s technical and tactical potential</w:t>
      </w:r>
      <w:ins w:author="Gary Smailes" w:date="2024-02-09T14:12:46.59Z" w:id="2140608646">
        <w:r w:rsidRPr="2513BBC5" w:rsidR="2513BBC5">
          <w:rPr>
            <w:rFonts w:ascii="Arial" w:hAnsi="Arial" w:cs="Arial"/>
            <w:sz w:val="24"/>
            <w:szCs w:val="24"/>
          </w:rPr>
          <w:t>.</w:t>
        </w:r>
      </w:ins>
    </w:p>
    <w:p xmlns:wp14="http://schemas.microsoft.com/office/word/2010/wordml" w:rsidRPr="008B2C77" w:rsidR="00BF78E6" w:rsidP="2513BBC5" w:rsidRDefault="00BF78E6" w14:paraId="0E82FD30" wp14:textId="0D93E858">
      <w:pPr>
        <w:spacing w:after="0" w:line="480" w:lineRule="auto"/>
        <w:ind w:left="0" w:right="-613" w:firstLine="720"/>
        <w:jc w:val="both"/>
        <w:rPr>
          <w:del w:author="Gary Smailes" w:date="2024-02-09T14:14:28.888Z" w:id="1478925799"/>
          <w:rFonts w:ascii="Arial" w:hAnsi="Arial" w:cs="Arial"/>
          <w:sz w:val="24"/>
          <w:szCs w:val="24"/>
        </w:rPr>
        <w:pPrChange w:author="Gary Smailes" w:date="2024-02-09T14:12:49.348Z">
          <w:pPr>
            <w:spacing w:after="0" w:line="480" w:lineRule="auto"/>
            <w:ind w:left="720" w:right="-613"/>
            <w:jc w:val="both"/>
          </w:pPr>
        </w:pPrChange>
      </w:pPr>
      <w:del w:author="Gary Smailes" w:date="2024-02-09T14:12:47.886Z" w:id="1106996938">
        <w:r w:rsidRPr="2513BBC5" w:rsidDel="2513BBC5">
          <w:rPr>
            <w:rFonts w:ascii="Arial" w:hAnsi="Arial" w:cs="Arial"/>
            <w:sz w:val="24"/>
            <w:szCs w:val="24"/>
          </w:rPr>
          <w:delText xml:space="preserve">    </w:delText>
        </w:r>
      </w:del>
      <w:r w:rsidRPr="2513BBC5" w:rsidR="2513BBC5">
        <w:rPr>
          <w:rFonts w:ascii="Arial" w:hAnsi="Arial" w:cs="Arial"/>
          <w:sz w:val="24"/>
          <w:szCs w:val="24"/>
        </w:rPr>
        <w:t>From my own experience</w:t>
      </w:r>
      <w:ins w:author="Gary Smailes" w:date="2024-02-09T14:13:45.944Z" w:id="315688160">
        <w:r w:rsidRPr="2513BBC5" w:rsidR="2513BBC5">
          <w:rPr>
            <w:rFonts w:ascii="Arial" w:hAnsi="Arial" w:cs="Arial"/>
            <w:sz w:val="24"/>
            <w:szCs w:val="24"/>
          </w:rPr>
          <w:t>,</w:t>
        </w:r>
      </w:ins>
      <w:r w:rsidRPr="2513BBC5" w:rsidR="2513BBC5">
        <w:rPr>
          <w:rFonts w:ascii="Arial" w:hAnsi="Arial" w:cs="Arial"/>
          <w:sz w:val="24"/>
          <w:szCs w:val="24"/>
        </w:rPr>
        <w:t xml:space="preserve"> and years of work at academy level, training in the form of games is more conducive to development of the youngest football trainees. Although the type of training used in academies is more balanced, a strict, regimented form is still used in every age group. A regimented, </w:t>
      </w:r>
      <w:r w:rsidRPr="2513BBC5" w:rsidR="2513BBC5">
        <w:rPr>
          <w:rFonts w:ascii="Arial" w:hAnsi="Arial" w:cs="Arial"/>
          <w:sz w:val="24"/>
          <w:szCs w:val="24"/>
        </w:rPr>
        <w:t>isolated</w:t>
      </w:r>
      <w:r w:rsidRPr="2513BBC5" w:rsidR="2513BBC5">
        <w:rPr>
          <w:rFonts w:ascii="Arial" w:hAnsi="Arial" w:cs="Arial"/>
          <w:sz w:val="24"/>
          <w:szCs w:val="24"/>
        </w:rPr>
        <w:t xml:space="preserve"> and selectively applied form is needed for those young players who so require it. The academy community lumps everyone together on the same merry-go-round, regardless of whether a </w:t>
      </w:r>
      <w:ins w:author="Gary Smailes" w:date="2024-02-09T14:13:57.171Z" w:id="1298309019">
        <w:r w:rsidRPr="2513BBC5" w:rsidR="2513BBC5">
          <w:rPr>
            <w:rFonts w:ascii="Arial" w:hAnsi="Arial" w:cs="Arial"/>
            <w:sz w:val="24"/>
            <w:szCs w:val="24"/>
          </w:rPr>
          <w:t>ten</w:t>
        </w:r>
      </w:ins>
      <w:del w:author="Gary Smailes" w:date="2024-02-09T14:13:55.998Z" w:id="1410742743">
        <w:r w:rsidRPr="2513BBC5" w:rsidDel="2513BBC5">
          <w:rPr>
            <w:rFonts w:ascii="Arial" w:hAnsi="Arial" w:cs="Arial"/>
            <w:sz w:val="24"/>
            <w:szCs w:val="24"/>
          </w:rPr>
          <w:delText>10</w:delText>
        </w:r>
      </w:del>
      <w:r w:rsidRPr="2513BBC5" w:rsidR="2513BBC5">
        <w:rPr>
          <w:rFonts w:ascii="Arial" w:hAnsi="Arial" w:cs="Arial"/>
          <w:sz w:val="24"/>
          <w:szCs w:val="24"/>
        </w:rPr>
        <w:t xml:space="preserve">-year-old needs it or not. This makes it difficult for many young players to understand situations on the pitch and the game in general, especially from an individual point of view. If a player </w:t>
      </w:r>
      <w:r w:rsidRPr="2513BBC5" w:rsidR="2513BBC5">
        <w:rPr>
          <w:rFonts w:ascii="Arial" w:hAnsi="Arial" w:cs="Arial"/>
          <w:sz w:val="24"/>
          <w:szCs w:val="24"/>
        </w:rPr>
        <w:t>doesn’t</w:t>
      </w:r>
      <w:r w:rsidRPr="2513BBC5" w:rsidR="2513BBC5">
        <w:rPr>
          <w:rFonts w:ascii="Arial" w:hAnsi="Arial" w:cs="Arial"/>
          <w:sz w:val="24"/>
          <w:szCs w:val="24"/>
        </w:rPr>
        <w:t xml:space="preserve"> understand individually, he will have more trouble understanding team play at a later stage of the football learning process. </w:t>
      </w:r>
    </w:p>
    <w:p xmlns:wp14="http://schemas.microsoft.com/office/word/2010/wordml" w:rsidRPr="008B2C77" w:rsidR="001E3AED" w:rsidP="2513BBC5" w:rsidRDefault="001E3AED" w14:paraId="3434BDC2" wp14:textId="1EB1EF09">
      <w:pPr>
        <w:spacing w:after="0" w:line="480" w:lineRule="auto"/>
        <w:ind w:left="0" w:right="-613"/>
        <w:jc w:val="both"/>
        <w:rPr>
          <w:ins w:author="Gary Smailes" w:date="2024-02-09T14:15:12.452Z" w:id="1620054298"/>
          <w:rFonts w:ascii="Arial" w:hAnsi="Arial" w:cs="Arial"/>
        </w:rPr>
        <w:pPrChange w:author="Gary Smailes" w:date="2024-02-09T14:14:28.511Z">
          <w:pPr>
            <w:spacing w:after="0" w:line="480" w:lineRule="auto"/>
            <w:ind w:left="720" w:right="-613"/>
            <w:jc w:val="both"/>
          </w:pPr>
        </w:pPrChange>
      </w:pPr>
      <w:del w:author="Gary Smailes" w:date="2024-02-09T14:14:27.692Z" w:id="277952906">
        <w:r w:rsidRPr="2513BBC5" w:rsidDel="2513BBC5">
          <w:rPr>
            <w:rFonts w:ascii="Arial" w:hAnsi="Arial" w:cs="Arial"/>
            <w:sz w:val="24"/>
            <w:szCs w:val="24"/>
          </w:rPr>
          <w:delText xml:space="preserve">    </w:delText>
        </w:r>
      </w:del>
      <w:ins w:author="Gary Smailes" w:date="2024-02-09T14:14:31.494Z" w:id="2073947809">
        <w:r>
          <w:tab/>
        </w:r>
      </w:ins>
      <w:r w:rsidRPr="2513BBC5" w:rsidR="2513BBC5">
        <w:rPr>
          <w:rFonts w:ascii="Arial" w:hAnsi="Arial" w:cs="Arial"/>
          <w:sz w:val="24"/>
          <w:szCs w:val="24"/>
        </w:rPr>
        <w:t xml:space="preserve">The time devoted to individual development and training that fosters this development is minimal. Most coaches focus on the team as early as the training of his youngest players. True, an individual development plan is assigned each player, but that is </w:t>
      </w:r>
      <w:r w:rsidRPr="2513BBC5" w:rsidR="2513BBC5">
        <w:rPr>
          <w:rFonts w:ascii="Arial" w:hAnsi="Arial" w:cs="Arial"/>
          <w:sz w:val="24"/>
          <w:szCs w:val="24"/>
        </w:rPr>
        <w:t>largely inconsistent</w:t>
      </w:r>
      <w:r w:rsidRPr="2513BBC5" w:rsidR="2513BBC5">
        <w:rPr>
          <w:rFonts w:ascii="Arial" w:hAnsi="Arial" w:cs="Arial"/>
          <w:sz w:val="24"/>
          <w:szCs w:val="24"/>
        </w:rPr>
        <w:t xml:space="preserve"> with the level and stage of learning which the young player has currently achieved. </w:t>
      </w:r>
      <w:r w:rsidRPr="2513BBC5" w:rsidR="2513BBC5">
        <w:rPr>
          <w:rFonts w:ascii="Arial" w:hAnsi="Arial" w:cs="Arial"/>
          <w:sz w:val="24"/>
          <w:szCs w:val="24"/>
        </w:rPr>
        <w:t>What’s</w:t>
      </w:r>
      <w:r w:rsidRPr="2513BBC5" w:rsidR="2513BBC5">
        <w:rPr>
          <w:rFonts w:ascii="Arial" w:hAnsi="Arial" w:cs="Arial"/>
          <w:sz w:val="24"/>
          <w:szCs w:val="24"/>
        </w:rPr>
        <w:t xml:space="preserve"> more, it is often inconsistent with the learning needs of young players and more in line with an academy’s game model and program. Furthermore, the player is often merely the recipient of this individual plan and not an active participant in it. </w:t>
      </w:r>
    </w:p>
    <w:p xmlns:wp14="http://schemas.microsoft.com/office/word/2010/wordml" w:rsidRPr="008B2C77" w:rsidR="001E3AED" w:rsidP="2513BBC5" w:rsidRDefault="001E3AED" w14:paraId="26E99F73" wp14:textId="36A3A1F3">
      <w:pPr>
        <w:pStyle w:val="Normal"/>
        <w:suppressLineNumbers w:val="0"/>
        <w:bidi w:val="0"/>
        <w:spacing w:before="0" w:beforeAutospacing="off" w:after="0" w:afterAutospacing="off" w:line="480" w:lineRule="auto"/>
        <w:ind w:left="0" w:right="-613" w:firstLine="720"/>
        <w:jc w:val="both"/>
        <w:rPr>
          <w:ins w:author="Gary Smailes" w:date="2024-02-09T14:16:05.849Z" w:id="1988952214"/>
          <w:rFonts w:ascii="Arial" w:hAnsi="Arial" w:cs="Arial"/>
        </w:rPr>
        <w:pPrChange w:author="Gary Smailes" w:date="2024-02-09T14:15:54.428Z">
          <w:pPr>
            <w:spacing w:after="0" w:line="480" w:lineRule="auto"/>
            <w:ind w:left="0" w:right="-613"/>
            <w:jc w:val="both"/>
          </w:pPr>
        </w:pPrChange>
      </w:pPr>
      <w:r w:rsidRPr="2513BBC5" w:rsidR="2513BBC5">
        <w:rPr>
          <w:rFonts w:ascii="Arial" w:hAnsi="Arial" w:cs="Arial"/>
          <w:sz w:val="24"/>
          <w:szCs w:val="24"/>
        </w:rPr>
        <w:t>Coaches create individual plans</w:t>
      </w:r>
      <w:ins w:author="Gary Smailes" w:date="2024-02-09T14:15:23.783Z" w:id="697574079">
        <w:r w:rsidRPr="2513BBC5" w:rsidR="2513BBC5">
          <w:rPr>
            <w:rFonts w:ascii="Arial" w:hAnsi="Arial" w:cs="Arial"/>
            <w:sz w:val="24"/>
            <w:szCs w:val="24"/>
          </w:rPr>
          <w:t>,</w:t>
        </w:r>
      </w:ins>
      <w:r w:rsidRPr="2513BBC5" w:rsidR="2513BBC5">
        <w:rPr>
          <w:rFonts w:ascii="Arial" w:hAnsi="Arial" w:cs="Arial"/>
          <w:sz w:val="24"/>
          <w:szCs w:val="24"/>
        </w:rPr>
        <w:t xml:space="preserve"> rarely asking for the opinion of the players themselves. They are also marginalized during training</w:t>
      </w:r>
      <w:ins w:author="Gary Smailes" w:date="2024-02-09T14:15:32.111Z" w:id="1538501168">
        <w:r w:rsidRPr="2513BBC5" w:rsidR="2513BBC5">
          <w:rPr>
            <w:rFonts w:ascii="Arial" w:hAnsi="Arial" w:cs="Arial"/>
            <w:sz w:val="24"/>
            <w:szCs w:val="24"/>
          </w:rPr>
          <w:t>,</w:t>
        </w:r>
      </w:ins>
      <w:r w:rsidRPr="2513BBC5" w:rsidR="2513BBC5">
        <w:rPr>
          <w:rFonts w:ascii="Arial" w:hAnsi="Arial" w:cs="Arial"/>
          <w:sz w:val="24"/>
          <w:szCs w:val="24"/>
        </w:rPr>
        <w:t xml:space="preserve"> as well as the match itself. Coaches focus more on team tactics, the game </w:t>
      </w:r>
      <w:r w:rsidRPr="2513BBC5" w:rsidR="2513BBC5">
        <w:rPr>
          <w:rFonts w:ascii="Arial" w:hAnsi="Arial" w:cs="Arial"/>
          <w:sz w:val="24"/>
          <w:szCs w:val="24"/>
        </w:rPr>
        <w:t>model</w:t>
      </w:r>
      <w:r w:rsidRPr="2513BBC5" w:rsidR="2513BBC5">
        <w:rPr>
          <w:rFonts w:ascii="Arial" w:hAnsi="Arial" w:cs="Arial"/>
          <w:sz w:val="24"/>
          <w:szCs w:val="24"/>
        </w:rPr>
        <w:t xml:space="preserve"> and the success of the team as a whole and devote less attention to development of an individual's potential. However, this is hardly surprising, since even in the first, i.e. the highest category, there is often only one coach for on average </w:t>
      </w:r>
      <w:ins w:author="Gary Smailes" w:date="2024-02-09T14:15:49.074Z" w:id="1502422227">
        <w:r w:rsidRPr="2513BBC5" w:rsidR="2513BBC5">
          <w:rPr>
            <w:rFonts w:ascii="Arial" w:hAnsi="Arial" w:cs="Arial"/>
            <w:sz w:val="24"/>
            <w:szCs w:val="24"/>
          </w:rPr>
          <w:t>fourteen</w:t>
        </w:r>
      </w:ins>
      <w:del w:author="Gary Smailes" w:date="2024-02-09T14:15:46.421Z" w:id="94111783">
        <w:r w:rsidRPr="2513BBC5" w:rsidDel="2513BBC5">
          <w:rPr>
            <w:rFonts w:ascii="Arial" w:hAnsi="Arial" w:cs="Arial"/>
            <w:sz w:val="24"/>
            <w:szCs w:val="24"/>
          </w:rPr>
          <w:delText>14</w:delText>
        </w:r>
      </w:del>
      <w:r w:rsidRPr="2513BBC5" w:rsidR="2513BBC5">
        <w:rPr>
          <w:rFonts w:ascii="Arial" w:hAnsi="Arial" w:cs="Arial"/>
          <w:sz w:val="24"/>
          <w:szCs w:val="24"/>
        </w:rPr>
        <w:t xml:space="preserve"> players during training sessions, especially in the most important learning stage, for those aged </w:t>
      </w:r>
      <w:del w:author="Gary Smailes" w:date="2024-02-09T14:15:54.263Z" w:id="234467212">
        <w:r w:rsidRPr="2513BBC5" w:rsidDel="2513BBC5">
          <w:rPr>
            <w:rFonts w:ascii="Arial" w:hAnsi="Arial" w:cs="Arial"/>
            <w:sz w:val="24"/>
            <w:szCs w:val="24"/>
          </w:rPr>
          <w:delText>6-12.</w:delText>
        </w:r>
      </w:del>
      <w:ins w:author="Gary Smailes" w:date="2024-02-09T14:15:57.712Z" w:id="1603896039">
        <w:r w:rsidRPr="2513BBC5" w:rsidR="2513BBC5">
          <w:rPr>
            <w:rFonts w:ascii="Arial" w:hAnsi="Arial" w:cs="Arial"/>
            <w:sz w:val="24"/>
            <w:szCs w:val="24"/>
          </w:rPr>
          <w:t xml:space="preserve">six to </w:t>
        </w:r>
      </w:ins>
      <w:ins w:author="Gary Smailes" w:date="2024-02-09T14:16:08.707Z" w:id="361943109">
        <w:r w:rsidRPr="2513BBC5" w:rsidR="2513BBC5">
          <w:rPr>
            <w:rFonts w:ascii="Arial" w:hAnsi="Arial" w:cs="Arial"/>
            <w:sz w:val="24"/>
            <w:szCs w:val="24"/>
          </w:rPr>
          <w:t>twelve</w:t>
        </w:r>
      </w:ins>
      <w:ins w:author="Gary Smailes" w:date="2024-02-09T14:15:57.712Z" w:id="1474107031">
        <w:r w:rsidRPr="2513BBC5" w:rsidR="2513BBC5">
          <w:rPr>
            <w:rFonts w:ascii="Arial" w:hAnsi="Arial" w:cs="Arial"/>
            <w:sz w:val="24"/>
            <w:szCs w:val="24"/>
          </w:rPr>
          <w:t>.</w:t>
        </w:r>
      </w:ins>
      <w:r w:rsidRPr="2513BBC5" w:rsidR="2513BBC5">
        <w:rPr>
          <w:rFonts w:ascii="Arial" w:hAnsi="Arial" w:cs="Arial"/>
          <w:sz w:val="24"/>
          <w:szCs w:val="24"/>
        </w:rPr>
        <w:t xml:space="preserve"> In such a ratio of coach to players it is </w:t>
      </w:r>
      <w:r w:rsidRPr="2513BBC5" w:rsidR="2513BBC5">
        <w:rPr>
          <w:rFonts w:ascii="Arial" w:hAnsi="Arial" w:cs="Arial"/>
          <w:sz w:val="24"/>
          <w:szCs w:val="24"/>
        </w:rPr>
        <w:t>very difficult</w:t>
      </w:r>
      <w:r w:rsidRPr="2513BBC5" w:rsidR="2513BBC5">
        <w:rPr>
          <w:rFonts w:ascii="Arial" w:hAnsi="Arial" w:cs="Arial"/>
          <w:sz w:val="24"/>
          <w:szCs w:val="24"/>
        </w:rPr>
        <w:t xml:space="preserve"> to </w:t>
      </w:r>
      <w:r w:rsidRPr="2513BBC5" w:rsidR="2513BBC5">
        <w:rPr>
          <w:rFonts w:ascii="Arial" w:hAnsi="Arial" w:cs="Arial"/>
          <w:sz w:val="24"/>
          <w:szCs w:val="24"/>
        </w:rPr>
        <w:t>observe</w:t>
      </w:r>
      <w:r w:rsidRPr="2513BBC5" w:rsidR="2513BBC5">
        <w:rPr>
          <w:rFonts w:ascii="Arial" w:hAnsi="Arial" w:cs="Arial"/>
          <w:sz w:val="24"/>
          <w:szCs w:val="24"/>
        </w:rPr>
        <w:t xml:space="preserve"> and develop individual potential. </w:t>
      </w:r>
    </w:p>
    <w:p xmlns:wp14="http://schemas.microsoft.com/office/word/2010/wordml" w:rsidRPr="008B2C77" w:rsidR="001E3AED" w:rsidP="2513BBC5" w:rsidRDefault="001E3AED" w14:paraId="2D41D691" wp14:textId="47901E2B">
      <w:pPr>
        <w:pStyle w:val="Normal"/>
        <w:suppressLineNumbers w:val="0"/>
        <w:bidi w:val="0"/>
        <w:spacing w:before="0" w:beforeAutospacing="off" w:after="0" w:afterAutospacing="off" w:line="480" w:lineRule="auto"/>
        <w:ind w:left="0" w:right="-613" w:firstLine="720"/>
        <w:jc w:val="both"/>
        <w:rPr>
          <w:ins w:author="Gary Smailes" w:date="2024-02-09T14:16:55.252Z" w:id="1879682619"/>
          <w:rFonts w:ascii="Arial" w:hAnsi="Arial" w:cs="Arial"/>
        </w:rPr>
      </w:pPr>
      <w:r w:rsidRPr="2513BBC5" w:rsidR="2513BBC5">
        <w:rPr>
          <w:rFonts w:ascii="Arial" w:hAnsi="Arial" w:cs="Arial"/>
          <w:sz w:val="24"/>
          <w:szCs w:val="24"/>
        </w:rPr>
        <w:t xml:space="preserve">Also, the number of training sessions devoted to individual development is </w:t>
      </w:r>
      <w:r w:rsidRPr="2513BBC5" w:rsidR="2513BBC5">
        <w:rPr>
          <w:rFonts w:ascii="Arial" w:hAnsi="Arial" w:cs="Arial"/>
          <w:sz w:val="24"/>
          <w:szCs w:val="24"/>
        </w:rPr>
        <w:t>considerably less</w:t>
      </w:r>
      <w:r w:rsidRPr="2513BBC5" w:rsidR="2513BBC5">
        <w:rPr>
          <w:rFonts w:ascii="Arial" w:hAnsi="Arial" w:cs="Arial"/>
          <w:sz w:val="24"/>
          <w:szCs w:val="24"/>
        </w:rPr>
        <w:t xml:space="preserve"> than the number devoted to group tactics. An ECA (European Club Association) report on youth academies in Europe presents the number of group and individual training sessions. Take, for example, the </w:t>
      </w:r>
      <w:del w:author="Gary Smailes" w:date="2024-02-09T14:16:22.818Z" w:id="1875864369">
        <w:r w:rsidRPr="2513BBC5" w:rsidDel="2513BBC5">
          <w:rPr>
            <w:rFonts w:ascii="Arial" w:hAnsi="Arial" w:cs="Arial"/>
            <w:sz w:val="24"/>
            <w:szCs w:val="24"/>
          </w:rPr>
          <w:delText>12</w:delText>
        </w:r>
      </w:del>
      <w:ins w:author="Gary Smailes" w:date="2024-02-09T14:16:24.54Z" w:id="1088679854">
        <w:r w:rsidRPr="2513BBC5" w:rsidR="2513BBC5">
          <w:rPr>
            <w:rFonts w:ascii="Arial" w:hAnsi="Arial" w:cs="Arial"/>
            <w:sz w:val="24"/>
            <w:szCs w:val="24"/>
          </w:rPr>
          <w:t>twelve</w:t>
        </w:r>
      </w:ins>
      <w:r w:rsidRPr="2513BBC5" w:rsidR="2513BBC5">
        <w:rPr>
          <w:rFonts w:ascii="Arial" w:hAnsi="Arial" w:cs="Arial"/>
          <w:sz w:val="24"/>
          <w:szCs w:val="24"/>
        </w:rPr>
        <w:t xml:space="preserve">-year-old age group. This has group training sessions three times a week and individual training only once, lasting an average of </w:t>
      </w:r>
      <w:del w:author="Gary Smailes" w:date="2024-02-09T14:16:27.917Z" w:id="1677601128">
        <w:r w:rsidRPr="2513BBC5" w:rsidDel="2513BBC5">
          <w:rPr>
            <w:rFonts w:ascii="Arial" w:hAnsi="Arial" w:cs="Arial"/>
            <w:sz w:val="24"/>
            <w:szCs w:val="24"/>
          </w:rPr>
          <w:delText xml:space="preserve">30 </w:delText>
        </w:r>
      </w:del>
      <w:ins w:author="Gary Smailes" w:date="2024-02-09T14:16:31.027Z" w:id="211194980">
        <w:r w:rsidRPr="2513BBC5" w:rsidR="2513BBC5">
          <w:rPr>
            <w:rFonts w:ascii="Arial" w:hAnsi="Arial" w:cs="Arial"/>
            <w:sz w:val="24"/>
            <w:szCs w:val="24"/>
          </w:rPr>
          <w:t xml:space="preserve">thirty </w:t>
        </w:r>
      </w:ins>
      <w:r w:rsidRPr="2513BBC5" w:rsidR="2513BBC5">
        <w:rPr>
          <w:rFonts w:ascii="Arial" w:hAnsi="Arial" w:cs="Arial"/>
          <w:sz w:val="24"/>
          <w:szCs w:val="24"/>
        </w:rPr>
        <w:t xml:space="preserve">minutes. When I was working with young U11 players, they had only one training session for individual development and most often in a regimented, isolated form. The training took place in groups of </w:t>
      </w:r>
      <w:ins w:author="Gary Smailes" w:date="2024-02-09T14:16:44.928Z" w:id="1689426780">
        <w:r w:rsidRPr="2513BBC5" w:rsidR="2513BBC5">
          <w:rPr>
            <w:rFonts w:ascii="Arial" w:hAnsi="Arial" w:cs="Arial"/>
            <w:sz w:val="24"/>
            <w:szCs w:val="24"/>
          </w:rPr>
          <w:t>three to four</w:t>
        </w:r>
      </w:ins>
      <w:del w:author="Gary Smailes" w:date="2024-02-09T14:16:40.705Z" w:id="42749709">
        <w:r w:rsidRPr="2513BBC5" w:rsidDel="2513BBC5">
          <w:rPr>
            <w:rFonts w:ascii="Arial" w:hAnsi="Arial" w:cs="Arial"/>
            <w:sz w:val="24"/>
            <w:szCs w:val="24"/>
          </w:rPr>
          <w:delText>3-4</w:delText>
        </w:r>
      </w:del>
      <w:r w:rsidRPr="2513BBC5" w:rsidR="2513BBC5">
        <w:rPr>
          <w:rFonts w:ascii="Arial" w:hAnsi="Arial" w:cs="Arial"/>
          <w:sz w:val="24"/>
          <w:szCs w:val="24"/>
        </w:rPr>
        <w:t xml:space="preserve"> players. Each group had one coach. Each training session was adapted to the individual development plan of each player. </w:t>
      </w:r>
      <w:r w:rsidRPr="2513BBC5" w:rsidR="2513BBC5">
        <w:rPr>
          <w:rFonts w:ascii="Arial" w:hAnsi="Arial" w:cs="Arial"/>
          <w:sz w:val="24"/>
          <w:szCs w:val="24"/>
        </w:rPr>
        <w:t>Taking into account</w:t>
      </w:r>
      <w:r w:rsidRPr="2513BBC5" w:rsidR="2513BBC5">
        <w:rPr>
          <w:rFonts w:ascii="Arial" w:hAnsi="Arial" w:cs="Arial"/>
          <w:sz w:val="24"/>
          <w:szCs w:val="24"/>
        </w:rPr>
        <w:t xml:space="preserve"> the average duration of the session and its form and frequency, its effectiveness and impact on the development of individual potential could not be much. </w:t>
      </w:r>
    </w:p>
    <w:p xmlns:wp14="http://schemas.microsoft.com/office/word/2010/wordml" w:rsidRPr="008B2C77" w:rsidR="001E3AED" w:rsidP="2513BBC5" w:rsidRDefault="001E3AED" w14:paraId="63057702" wp14:textId="04F8210E">
      <w:pPr>
        <w:pStyle w:val="Normal"/>
        <w:suppressLineNumbers w:val="0"/>
        <w:bidi w:val="0"/>
        <w:spacing w:before="0" w:beforeAutospacing="off" w:after="0" w:afterAutospacing="off" w:line="480" w:lineRule="auto"/>
        <w:ind w:left="0" w:right="-613" w:firstLine="720"/>
        <w:jc w:val="both"/>
        <w:rPr>
          <w:ins w:author="Gary Smailes" w:date="2024-02-09T14:17:38.93Z" w:id="1820483273"/>
          <w:rFonts w:ascii="Arial" w:hAnsi="Arial" w:cs="Arial"/>
        </w:rPr>
      </w:pPr>
      <w:r w:rsidRPr="2513BBC5" w:rsidR="2513BBC5">
        <w:rPr>
          <w:rFonts w:ascii="Arial" w:hAnsi="Arial" w:cs="Arial"/>
          <w:sz w:val="24"/>
          <w:szCs w:val="24"/>
        </w:rPr>
        <w:t xml:space="preserve">In addition, the individual player development plan focused </w:t>
      </w:r>
      <w:r w:rsidRPr="2513BBC5" w:rsidR="2513BBC5">
        <w:rPr>
          <w:rFonts w:ascii="Arial" w:hAnsi="Arial" w:cs="Arial"/>
          <w:sz w:val="24"/>
          <w:szCs w:val="24"/>
        </w:rPr>
        <w:t>mainly on</w:t>
      </w:r>
      <w:r w:rsidRPr="2513BBC5" w:rsidR="2513BBC5">
        <w:rPr>
          <w:rFonts w:ascii="Arial" w:hAnsi="Arial" w:cs="Arial"/>
          <w:sz w:val="24"/>
          <w:szCs w:val="24"/>
        </w:rPr>
        <w:t xml:space="preserve"> repeating and improving technical qualities. Rarely or not at all did this </w:t>
      </w:r>
      <w:r w:rsidRPr="2513BBC5" w:rsidR="2513BBC5">
        <w:rPr>
          <w:rFonts w:ascii="Arial" w:hAnsi="Arial" w:cs="Arial"/>
          <w:sz w:val="24"/>
          <w:szCs w:val="24"/>
        </w:rPr>
        <w:t>take into account</w:t>
      </w:r>
      <w:r w:rsidRPr="2513BBC5" w:rsidR="2513BBC5">
        <w:rPr>
          <w:rFonts w:ascii="Arial" w:hAnsi="Arial" w:cs="Arial"/>
          <w:sz w:val="24"/>
          <w:szCs w:val="24"/>
        </w:rPr>
        <w:t xml:space="preserve"> the </w:t>
      </w:r>
      <w:r w:rsidRPr="2513BBC5" w:rsidR="2513BBC5">
        <w:rPr>
          <w:rFonts w:ascii="Arial" w:hAnsi="Arial" w:cs="Arial"/>
          <w:sz w:val="24"/>
          <w:szCs w:val="24"/>
        </w:rPr>
        <w:t>player as a whole, i.e.</w:t>
      </w:r>
      <w:r w:rsidRPr="2513BBC5" w:rsidR="2513BBC5">
        <w:rPr>
          <w:rFonts w:ascii="Arial" w:hAnsi="Arial" w:cs="Arial"/>
          <w:sz w:val="24"/>
          <w:szCs w:val="24"/>
        </w:rPr>
        <w:t xml:space="preserve"> developing his needs in social, </w:t>
      </w:r>
      <w:r w:rsidRPr="2513BBC5" w:rsidR="2513BBC5">
        <w:rPr>
          <w:rFonts w:ascii="Arial" w:hAnsi="Arial" w:cs="Arial"/>
          <w:sz w:val="24"/>
          <w:szCs w:val="24"/>
        </w:rPr>
        <w:t>psychological</w:t>
      </w:r>
      <w:r w:rsidRPr="2513BBC5" w:rsidR="2513BBC5">
        <w:rPr>
          <w:rFonts w:ascii="Arial" w:hAnsi="Arial" w:cs="Arial"/>
          <w:sz w:val="24"/>
          <w:szCs w:val="24"/>
        </w:rPr>
        <w:t xml:space="preserve"> and physical terms. For example, the development plan for individual player A when he is with the ball is: "Range of pass". His training will therefore be based on the repeatability of passing the ball various distances from point A to point B. Such training may improve the technique of passing, but the player will have a big problem concerning what type of pass to use in an actual match. </w:t>
      </w:r>
    </w:p>
    <w:p xmlns:wp14="http://schemas.microsoft.com/office/word/2010/wordml" w:rsidRPr="008B2C77" w:rsidR="001E3AED" w:rsidP="2513BBC5" w:rsidRDefault="001E3AED" w14:paraId="1EC42723" wp14:textId="4CC9BCF4">
      <w:pPr>
        <w:pStyle w:val="Normal"/>
        <w:suppressLineNumbers w:val="0"/>
        <w:bidi w:val="0"/>
        <w:spacing w:before="0" w:beforeAutospacing="off" w:after="0" w:afterAutospacing="off" w:line="480" w:lineRule="auto"/>
        <w:ind w:left="0" w:right="-613" w:firstLine="720"/>
        <w:jc w:val="both"/>
        <w:rPr>
          <w:ins w:author="Gary Smailes" w:date="2024-02-09T14:23:14.499Z" w:id="1262258626"/>
          <w:rFonts w:ascii="Arial" w:hAnsi="Arial" w:cs="Arial"/>
        </w:rPr>
      </w:pPr>
      <w:r w:rsidRPr="2513BBC5" w:rsidR="2513BBC5">
        <w:rPr>
          <w:rFonts w:ascii="Arial" w:hAnsi="Arial" w:cs="Arial"/>
          <w:sz w:val="24"/>
          <w:szCs w:val="24"/>
        </w:rPr>
        <w:t xml:space="preserve">From my own practical experience, </w:t>
      </w:r>
      <w:r w:rsidRPr="2513BBC5" w:rsidR="2513BBC5">
        <w:rPr>
          <w:rFonts w:ascii="Arial" w:hAnsi="Arial" w:cs="Arial"/>
          <w:sz w:val="24"/>
          <w:szCs w:val="24"/>
        </w:rPr>
        <w:t>I believe that young players</w:t>
      </w:r>
      <w:r w:rsidRPr="2513BBC5" w:rsidR="2513BBC5">
        <w:rPr>
          <w:rFonts w:ascii="Arial" w:hAnsi="Arial" w:cs="Arial"/>
          <w:sz w:val="24"/>
          <w:szCs w:val="24"/>
        </w:rPr>
        <w:t xml:space="preserve"> have </w:t>
      </w:r>
      <w:r w:rsidRPr="2513BBC5" w:rsidR="2513BBC5">
        <w:rPr>
          <w:rFonts w:ascii="Arial" w:hAnsi="Arial" w:cs="Arial"/>
          <w:sz w:val="24"/>
          <w:szCs w:val="24"/>
        </w:rPr>
        <w:t>a serious problem</w:t>
      </w:r>
      <w:r w:rsidRPr="2513BBC5" w:rsidR="2513BBC5">
        <w:rPr>
          <w:rFonts w:ascii="Arial" w:hAnsi="Arial" w:cs="Arial"/>
          <w:sz w:val="24"/>
          <w:szCs w:val="24"/>
        </w:rPr>
        <w:t xml:space="preserve"> with the application of the technique in game conditions. Because on average they spend </w:t>
      </w:r>
      <w:del w:author="Gary Smailes" w:date="2024-02-09T14:17:48.825Z" w:id="849371397">
        <w:r w:rsidRPr="2513BBC5" w:rsidDel="2513BBC5">
          <w:rPr>
            <w:rFonts w:ascii="Arial" w:hAnsi="Arial" w:cs="Arial"/>
            <w:sz w:val="24"/>
            <w:szCs w:val="24"/>
          </w:rPr>
          <w:delText xml:space="preserve">30 </w:delText>
        </w:r>
      </w:del>
      <w:ins w:author="Gary Smailes" w:date="2024-02-09T14:17:49.918Z" w:id="821979781">
        <w:r w:rsidRPr="2513BBC5" w:rsidR="2513BBC5">
          <w:rPr>
            <w:rFonts w:ascii="Arial" w:hAnsi="Arial" w:cs="Arial"/>
            <w:sz w:val="24"/>
            <w:szCs w:val="24"/>
          </w:rPr>
          <w:t xml:space="preserve">thirty </w:t>
        </w:r>
      </w:ins>
      <w:r w:rsidRPr="2513BBC5" w:rsidR="2513BBC5">
        <w:rPr>
          <w:rFonts w:ascii="Arial" w:hAnsi="Arial" w:cs="Arial"/>
          <w:sz w:val="24"/>
          <w:szCs w:val="24"/>
        </w:rPr>
        <w:t xml:space="preserve">minutes passing the ball without an opponent in conditions that completely </w:t>
      </w:r>
      <w:r w:rsidRPr="2513BBC5" w:rsidR="2513BBC5">
        <w:rPr>
          <w:rFonts w:ascii="Arial" w:hAnsi="Arial" w:cs="Arial"/>
          <w:sz w:val="24"/>
          <w:szCs w:val="24"/>
        </w:rPr>
        <w:t>fail to</w:t>
      </w:r>
      <w:r w:rsidRPr="2513BBC5" w:rsidR="2513BBC5">
        <w:rPr>
          <w:rFonts w:ascii="Arial" w:hAnsi="Arial" w:cs="Arial"/>
          <w:sz w:val="24"/>
          <w:szCs w:val="24"/>
        </w:rPr>
        <w:t xml:space="preserve"> reflect an actual game. And yet during a game, although coaches expect the same player to make better decisions – one completely excludes the other. In addition, coaches often intervene and overly instruct young players, which has a negative effect on their development and individual learning process. </w:t>
      </w:r>
    </w:p>
    <w:p xmlns:wp14="http://schemas.microsoft.com/office/word/2010/wordml" w:rsidRPr="008B2C77" w:rsidR="001E3AED" w:rsidP="2513BBC5" w:rsidRDefault="001E3AED" w14:paraId="17A51760" wp14:textId="227230A6">
      <w:pPr>
        <w:pStyle w:val="Normal"/>
        <w:suppressLineNumbers w:val="0"/>
        <w:bidi w:val="0"/>
        <w:spacing w:before="0" w:beforeAutospacing="off" w:after="0" w:afterAutospacing="off" w:line="480" w:lineRule="auto"/>
        <w:ind w:left="0" w:right="-613" w:firstLine="720"/>
        <w:jc w:val="both"/>
        <w:rPr>
          <w:ins w:author="Gary Smailes" w:date="2024-02-09T14:25:04.44Z" w:id="1998516097"/>
          <w:rFonts w:ascii="Arial" w:hAnsi="Arial" w:cs="Arial"/>
        </w:rPr>
      </w:pPr>
      <w:r w:rsidRPr="2513BBC5" w:rsidR="2513BBC5">
        <w:rPr>
          <w:rFonts w:ascii="Arial" w:hAnsi="Arial" w:cs="Arial"/>
          <w:sz w:val="24"/>
          <w:szCs w:val="24"/>
        </w:rPr>
        <w:t>The authors of the article: "Differences between tactical/technical models of coaching and experience on the instructions given by youth soccer coaches during competition" (</w:t>
      </w:r>
      <w:ins w:author="Gary Smailes" w:date="2024-02-09T14:24:50.717Z" w:id="425628521">
        <w:r w:rsidRPr="2513BBC5" w:rsidR="2513BBC5">
          <w:rPr>
            <w:rFonts w:ascii="Arial" w:hAnsi="Arial" w:cs="Arial"/>
            <w:sz w:val="24"/>
            <w:szCs w:val="24"/>
          </w:rPr>
          <w:t xml:space="preserve">25 </w:t>
        </w:r>
      </w:ins>
      <w:r w:rsidRPr="2513BBC5" w:rsidR="2513BBC5">
        <w:rPr>
          <w:rFonts w:ascii="Arial" w:hAnsi="Arial" w:cs="Arial"/>
          <w:sz w:val="24"/>
          <w:szCs w:val="24"/>
        </w:rPr>
        <w:t xml:space="preserve">March </w:t>
      </w:r>
      <w:ins w:author="Gary Smailes" w:date="2024-02-09T14:24:54.256Z" w:id="112314007">
        <w:r w:rsidRPr="2513BBC5" w:rsidR="2513BBC5">
          <w:rPr>
            <w:rFonts w:ascii="Arial" w:hAnsi="Arial" w:cs="Arial"/>
            <w:sz w:val="24"/>
            <w:szCs w:val="24"/>
          </w:rPr>
          <w:t>2</w:t>
        </w:r>
      </w:ins>
      <w:del w:author="Gary Smailes" w:date="2024-02-09T14:24:52.351Z" w:id="2015910144">
        <w:r w:rsidRPr="2513BBC5" w:rsidDel="2513BBC5">
          <w:rPr>
            <w:rFonts w:ascii="Arial" w:hAnsi="Arial" w:cs="Arial"/>
            <w:sz w:val="24"/>
            <w:szCs w:val="24"/>
          </w:rPr>
          <w:delText>25th 2</w:delText>
        </w:r>
      </w:del>
      <w:r w:rsidRPr="2513BBC5" w:rsidR="2513BBC5">
        <w:rPr>
          <w:rFonts w:ascii="Arial" w:hAnsi="Arial" w:cs="Arial"/>
          <w:sz w:val="24"/>
          <w:szCs w:val="24"/>
        </w:rPr>
        <w:t>014) show how coaches behave in two different training models</w:t>
      </w:r>
      <w:r w:rsidRPr="2513BBC5" w:rsidR="2513BBC5">
        <w:rPr>
          <w:rFonts w:ascii="Arial" w:hAnsi="Arial" w:cs="Arial"/>
        </w:rPr>
        <w:t xml:space="preserve">. </w:t>
      </w:r>
      <w:r w:rsidRPr="2513BBC5" w:rsidR="2513BBC5">
        <w:rPr>
          <w:rFonts w:ascii="Arial" w:hAnsi="Arial" w:cs="Arial"/>
          <w:sz w:val="24"/>
          <w:szCs w:val="24"/>
        </w:rPr>
        <w:t xml:space="preserve">This concerns how instructions and providing information to players are handled and their impact on the development of individual potential. The environment in which the coach </w:t>
      </w:r>
      <w:r w:rsidRPr="2513BBC5" w:rsidR="2513BBC5">
        <w:rPr>
          <w:rFonts w:ascii="Arial" w:hAnsi="Arial" w:cs="Arial"/>
          <w:sz w:val="24"/>
          <w:szCs w:val="24"/>
        </w:rPr>
        <w:t>operates</w:t>
      </w:r>
      <w:r w:rsidRPr="2513BBC5" w:rsidR="2513BBC5">
        <w:rPr>
          <w:rFonts w:ascii="Arial" w:hAnsi="Arial" w:cs="Arial"/>
          <w:sz w:val="24"/>
          <w:szCs w:val="24"/>
        </w:rPr>
        <w:t xml:space="preserve"> has an impact on how he behaves and his interaction with young players. </w:t>
      </w:r>
    </w:p>
    <w:p xmlns:wp14="http://schemas.microsoft.com/office/word/2010/wordml" w:rsidRPr="008B2C77" w:rsidR="001E3AED" w:rsidP="2513BBC5" w:rsidRDefault="001E3AED" w14:paraId="425B0AEE" wp14:textId="72A48EC9">
      <w:pPr>
        <w:pStyle w:val="Normal"/>
        <w:suppressLineNumbers w:val="0"/>
        <w:bidi w:val="0"/>
        <w:spacing w:before="0" w:beforeAutospacing="off" w:after="0" w:afterAutospacing="off" w:line="480" w:lineRule="auto"/>
        <w:ind w:left="0" w:right="-613" w:firstLine="720"/>
        <w:jc w:val="both"/>
        <w:rPr>
          <w:ins w:author="Gary Smailes" w:date="2024-02-09T14:25:33.925Z" w:id="1484919211"/>
          <w:rFonts w:ascii="Arial" w:hAnsi="Arial" w:cs="Arial"/>
        </w:rPr>
      </w:pPr>
      <w:r w:rsidRPr="2513BBC5" w:rsidR="2513BBC5">
        <w:rPr>
          <w:rFonts w:ascii="Arial" w:hAnsi="Arial" w:cs="Arial"/>
          <w:sz w:val="24"/>
          <w:szCs w:val="24"/>
        </w:rPr>
        <w:t xml:space="preserve">Also important is the experience that each coach </w:t>
      </w:r>
      <w:r w:rsidRPr="2513BBC5" w:rsidR="2513BBC5">
        <w:rPr>
          <w:rFonts w:ascii="Arial" w:hAnsi="Arial" w:cs="Arial"/>
          <w:sz w:val="24"/>
          <w:szCs w:val="24"/>
        </w:rPr>
        <w:t>possesses</w:t>
      </w:r>
      <w:r w:rsidRPr="2513BBC5" w:rsidR="2513BBC5">
        <w:rPr>
          <w:rFonts w:ascii="Arial" w:hAnsi="Arial" w:cs="Arial"/>
          <w:sz w:val="24"/>
          <w:szCs w:val="24"/>
        </w:rPr>
        <w:t xml:space="preserve"> and how he communicates with adolescents, thus directly affecting their development. </w:t>
      </w:r>
    </w:p>
    <w:p xmlns:wp14="http://schemas.microsoft.com/office/word/2010/wordml" w:rsidRPr="008B2C77" w:rsidR="001E3AED" w:rsidP="2513BBC5" w:rsidRDefault="001E3AED" w14:paraId="6F08093E" wp14:textId="3F2FE15A">
      <w:pPr>
        <w:pStyle w:val="Normal"/>
        <w:suppressLineNumbers w:val="0"/>
        <w:bidi w:val="0"/>
        <w:spacing w:before="0" w:beforeAutospacing="off" w:after="0" w:afterAutospacing="off" w:line="480" w:lineRule="auto"/>
        <w:ind w:left="0" w:right="-613" w:firstLine="720"/>
        <w:jc w:val="both"/>
        <w:rPr>
          <w:ins w:author="Gary Smailes" w:date="2024-02-09T14:25:37.74Z" w:id="647391903"/>
          <w:rFonts w:ascii="Arial" w:hAnsi="Arial" w:cs="Arial"/>
        </w:rPr>
      </w:pPr>
      <w:r w:rsidRPr="2513BBC5" w:rsidR="2513BBC5">
        <w:rPr>
          <w:rFonts w:ascii="Arial" w:hAnsi="Arial" w:cs="Arial"/>
          <w:sz w:val="24"/>
          <w:szCs w:val="24"/>
        </w:rPr>
        <w:t xml:space="preserve">The first model is the TAM </w:t>
      </w:r>
      <w:ins w:author="Gary Smailes" w:date="2024-02-09T14:25:44.518Z" w:id="1532309256">
        <w:r w:rsidRPr="2513BBC5" w:rsidR="2513BBC5">
          <w:rPr>
            <w:rFonts w:ascii="Arial" w:hAnsi="Arial" w:cs="Arial"/>
            <w:sz w:val="24"/>
            <w:szCs w:val="24"/>
          </w:rPr>
          <w:t>(</w:t>
        </w:r>
      </w:ins>
      <w:del w:author="Gary Smailes" w:date="2024-02-09T14:25:43.185Z" w:id="1174640990">
        <w:r w:rsidRPr="2513BBC5" w:rsidDel="2513BBC5">
          <w:rPr>
            <w:rFonts w:ascii="Arial" w:hAnsi="Arial" w:cs="Arial"/>
            <w:sz w:val="24"/>
            <w:szCs w:val="24"/>
          </w:rPr>
          <w:delText xml:space="preserve">or </w:delText>
        </w:r>
      </w:del>
      <w:r w:rsidRPr="2513BBC5" w:rsidR="2513BBC5">
        <w:rPr>
          <w:rFonts w:ascii="Arial" w:hAnsi="Arial" w:cs="Arial"/>
          <w:sz w:val="24"/>
          <w:szCs w:val="24"/>
        </w:rPr>
        <w:t>Tactical Approach Model</w:t>
      </w:r>
      <w:ins w:author="Gary Smailes" w:date="2024-02-09T14:25:47.09Z" w:id="1015994968">
        <w:r w:rsidRPr="2513BBC5" w:rsidR="2513BBC5">
          <w:rPr>
            <w:rFonts w:ascii="Arial" w:hAnsi="Arial" w:cs="Arial"/>
            <w:sz w:val="24"/>
            <w:szCs w:val="24"/>
          </w:rPr>
          <w:t>)</w:t>
        </w:r>
      </w:ins>
      <w:r w:rsidRPr="2513BBC5" w:rsidR="2513BBC5">
        <w:rPr>
          <w:rFonts w:ascii="Arial" w:hAnsi="Arial" w:cs="Arial"/>
          <w:sz w:val="24"/>
          <w:szCs w:val="24"/>
        </w:rPr>
        <w:t>. In this model</w:t>
      </w:r>
      <w:ins w:author="Gary Smailes" w:date="2024-02-09T14:25:16.428Z" w:id="1812957986">
        <w:r w:rsidRPr="2513BBC5" w:rsidR="2513BBC5">
          <w:rPr>
            <w:rFonts w:ascii="Arial" w:hAnsi="Arial" w:cs="Arial"/>
            <w:sz w:val="24"/>
            <w:szCs w:val="24"/>
          </w:rPr>
          <w:t>,</w:t>
        </w:r>
      </w:ins>
      <w:r w:rsidRPr="2513BBC5" w:rsidR="2513BBC5">
        <w:rPr>
          <w:rFonts w:ascii="Arial" w:hAnsi="Arial" w:cs="Arial"/>
          <w:sz w:val="24"/>
          <w:szCs w:val="24"/>
        </w:rPr>
        <w:t xml:space="preserve"> the player is an active participant in the learning, decision-making and problem-solving process. The learning process is based on situations </w:t>
      </w:r>
      <w:r w:rsidRPr="2513BBC5" w:rsidR="2513BBC5">
        <w:rPr>
          <w:rFonts w:ascii="Arial" w:hAnsi="Arial" w:cs="Arial"/>
          <w:sz w:val="24"/>
          <w:szCs w:val="24"/>
        </w:rPr>
        <w:t>encountered</w:t>
      </w:r>
      <w:r w:rsidRPr="2513BBC5" w:rsidR="2513BBC5">
        <w:rPr>
          <w:rFonts w:ascii="Arial" w:hAnsi="Arial" w:cs="Arial"/>
          <w:sz w:val="24"/>
          <w:szCs w:val="24"/>
        </w:rPr>
        <w:t xml:space="preserve"> on the pitch in the context of an actual game of football. Players are more responsible for their learning process, and the coach prepares a training project based on intelligent tasks that the players will try to solve themselves. </w:t>
      </w:r>
    </w:p>
    <w:p xmlns:wp14="http://schemas.microsoft.com/office/word/2010/wordml" w:rsidRPr="008B2C77" w:rsidR="001E3AED" w:rsidP="2513BBC5" w:rsidRDefault="001E3AED" w14:paraId="5C1B728F" wp14:textId="7518028B">
      <w:pPr>
        <w:pStyle w:val="Normal"/>
        <w:suppressLineNumbers w:val="0"/>
        <w:bidi w:val="0"/>
        <w:spacing w:before="0" w:beforeAutospacing="off" w:after="0" w:afterAutospacing="off" w:line="480" w:lineRule="auto"/>
        <w:ind w:left="0" w:right="-613" w:firstLine="720"/>
        <w:jc w:val="both"/>
        <w:rPr>
          <w:ins w:author="Gary Smailes" w:date="2024-02-09T14:26:52.256Z" w:id="1750545077"/>
          <w:rFonts w:ascii="Arial" w:hAnsi="Arial" w:cs="Arial"/>
        </w:rPr>
      </w:pPr>
      <w:r w:rsidRPr="2513BBC5" w:rsidR="2513BBC5">
        <w:rPr>
          <w:rFonts w:ascii="Arial" w:hAnsi="Arial" w:cs="Arial"/>
          <w:sz w:val="24"/>
          <w:szCs w:val="24"/>
        </w:rPr>
        <w:t>The second model is the TEM (</w:t>
      </w:r>
      <w:commentRangeStart w:id="1601969557"/>
      <w:r w:rsidRPr="2513BBC5" w:rsidR="2513BBC5">
        <w:rPr>
          <w:rFonts w:ascii="Arial" w:hAnsi="Arial" w:cs="Arial"/>
          <w:sz w:val="24"/>
          <w:szCs w:val="24"/>
        </w:rPr>
        <w:t>Technical Approach Model</w:t>
      </w:r>
      <w:commentRangeEnd w:id="1601969557"/>
      <w:r>
        <w:rPr>
          <w:rStyle w:val="CommentReference"/>
        </w:rPr>
        <w:commentReference w:id="1601969557"/>
      </w:r>
      <w:r w:rsidRPr="2513BBC5" w:rsidR="2513BBC5">
        <w:rPr>
          <w:rFonts w:ascii="Arial" w:hAnsi="Arial" w:cs="Arial"/>
          <w:sz w:val="24"/>
          <w:szCs w:val="24"/>
        </w:rPr>
        <w:t xml:space="preserve">) based </w:t>
      </w:r>
      <w:r w:rsidRPr="2513BBC5" w:rsidR="2513BBC5">
        <w:rPr>
          <w:rFonts w:ascii="Arial" w:hAnsi="Arial" w:cs="Arial"/>
          <w:sz w:val="24"/>
          <w:szCs w:val="24"/>
        </w:rPr>
        <w:t>largely on</w:t>
      </w:r>
      <w:r w:rsidRPr="2513BBC5" w:rsidR="2513BBC5">
        <w:rPr>
          <w:rFonts w:ascii="Arial" w:hAnsi="Arial" w:cs="Arial"/>
          <w:sz w:val="24"/>
          <w:szCs w:val="24"/>
        </w:rPr>
        <w:t xml:space="preserve"> direct transmission of information by the coach, who often instructs the players, thus depriving them of the chance to independently make decisions. </w:t>
      </w:r>
      <w:r w:rsidRPr="2513BBC5" w:rsidR="2513BBC5">
        <w:rPr>
          <w:rFonts w:ascii="Arial" w:hAnsi="Arial" w:cs="Arial"/>
          <w:sz w:val="24"/>
          <w:szCs w:val="24"/>
        </w:rPr>
        <w:t>Thus</w:t>
      </w:r>
      <w:ins w:author="Gary Smailes" w:date="2024-02-09T14:26:03.583Z" w:id="1167283361">
        <w:r w:rsidRPr="2513BBC5" w:rsidR="2513BBC5">
          <w:rPr>
            <w:rFonts w:ascii="Arial" w:hAnsi="Arial" w:cs="Arial"/>
            <w:sz w:val="24"/>
            <w:szCs w:val="24"/>
          </w:rPr>
          <w:t>,</w:t>
        </w:r>
      </w:ins>
      <w:r w:rsidRPr="2513BBC5" w:rsidR="2513BBC5">
        <w:rPr>
          <w:rFonts w:ascii="Arial" w:hAnsi="Arial" w:cs="Arial"/>
          <w:sz w:val="24"/>
          <w:szCs w:val="24"/>
        </w:rPr>
        <w:t xml:space="preserve"> TEM type individual training is based on an individual player development plan lasting an average of </w:t>
      </w:r>
      <w:del w:author="Gary Smailes" w:date="2024-02-09T14:26:16.995Z" w:id="895801958">
        <w:r w:rsidRPr="2513BBC5" w:rsidDel="2513BBC5">
          <w:rPr>
            <w:rFonts w:ascii="Arial" w:hAnsi="Arial" w:cs="Arial"/>
            <w:sz w:val="24"/>
            <w:szCs w:val="24"/>
          </w:rPr>
          <w:delText xml:space="preserve">30 </w:delText>
        </w:r>
      </w:del>
      <w:ins w:author="Gary Smailes" w:date="2024-02-09T14:26:19.948Z" w:id="209629165">
        <w:r w:rsidRPr="2513BBC5" w:rsidR="2513BBC5">
          <w:rPr>
            <w:rFonts w:ascii="Arial" w:hAnsi="Arial" w:cs="Arial"/>
            <w:sz w:val="24"/>
            <w:szCs w:val="24"/>
          </w:rPr>
          <w:t xml:space="preserve">thirty </w:t>
        </w:r>
      </w:ins>
      <w:r w:rsidRPr="2513BBC5" w:rsidR="2513BBC5">
        <w:rPr>
          <w:rFonts w:ascii="Arial" w:hAnsi="Arial" w:cs="Arial"/>
          <w:sz w:val="24"/>
          <w:szCs w:val="24"/>
        </w:rPr>
        <w:t>minutes, taking place in a strict, regimented form, where coaches decide where the player must pass the ball, run, etc. In this model, a player’s motivation is at a low point, as no emotions are generated. Where there is no emotion, the learning process is also at a low level. The brains of players are rarely involved in what they do. The reflexes are such that the players will not think independently during a match, nor make decisions on their own. They will always look to the coach on the bench. In this case, the training model has a negative impact on the development of talented young footballers’ learning potential. Their cognitive-emotional and social potential will not be developed at all. This model also has a negative impact on the learning behaviour of the players themselves</w:t>
      </w:r>
      <w:r w:rsidRPr="2513BBC5" w:rsidR="2513BBC5">
        <w:rPr>
          <w:rFonts w:ascii="Arial" w:hAnsi="Arial" w:cs="Arial"/>
        </w:rPr>
        <w:t xml:space="preserve">. </w:t>
      </w:r>
      <w:r w:rsidRPr="2513BBC5" w:rsidR="2513BBC5">
        <w:rPr>
          <w:rFonts w:ascii="Arial" w:hAnsi="Arial" w:cs="Arial"/>
          <w:sz w:val="24"/>
          <w:szCs w:val="24"/>
        </w:rPr>
        <w:t xml:space="preserve">Coaches often call out instructions and interrupt sessions when players make mistakes. During a match, young players are paralyzed by the fear of making mistakes and often look towards the bench to see what the coach’s reaction will be. </w:t>
      </w:r>
    </w:p>
    <w:p xmlns:wp14="http://schemas.microsoft.com/office/word/2010/wordml" w:rsidRPr="008B2C77" w:rsidR="001E3AED" w:rsidP="2513BBC5" w:rsidRDefault="001E3AED" w14:paraId="3D39AF51" wp14:textId="1D0FE971">
      <w:pPr>
        <w:pStyle w:val="Normal"/>
        <w:suppressLineNumbers w:val="0"/>
        <w:bidi w:val="0"/>
        <w:spacing w:before="0" w:beforeAutospacing="off" w:after="0" w:afterAutospacing="off" w:line="480" w:lineRule="auto"/>
        <w:ind w:left="0" w:right="-613" w:firstLine="720"/>
        <w:jc w:val="both"/>
        <w:rPr>
          <w:ins w:author="Gary Smailes" w:date="2024-02-09T14:27:32.242Z" w:id="1335288250"/>
          <w:rFonts w:ascii="Arial" w:hAnsi="Arial" w:cs="Arial"/>
        </w:rPr>
      </w:pPr>
      <w:r w:rsidRPr="2513BBC5" w:rsidR="2513BBC5">
        <w:rPr>
          <w:rFonts w:ascii="Arial" w:hAnsi="Arial" w:cs="Arial"/>
          <w:sz w:val="24"/>
          <w:szCs w:val="24"/>
        </w:rPr>
        <w:t xml:space="preserve">The Tactical Approach Model (TAM) is more conducive to the learning process of players. Training in this model will be based on small games, and situations </w:t>
      </w:r>
      <w:r w:rsidRPr="2513BBC5" w:rsidR="2513BBC5">
        <w:rPr>
          <w:rFonts w:ascii="Arial" w:hAnsi="Arial" w:cs="Arial"/>
          <w:sz w:val="24"/>
          <w:szCs w:val="24"/>
        </w:rPr>
        <w:t>encountered</w:t>
      </w:r>
      <w:r w:rsidRPr="2513BBC5" w:rsidR="2513BBC5">
        <w:rPr>
          <w:rFonts w:ascii="Arial" w:hAnsi="Arial" w:cs="Arial"/>
          <w:sz w:val="24"/>
          <w:szCs w:val="24"/>
        </w:rPr>
        <w:t xml:space="preserve"> in playing football on the pitch. Players will be motivated and be active participants in the learning process. Coaches will intervene and issue instructions only when this adds something to the individual development of young players. Less intervention will be the result of the coach’s experience and the preparation of such a training project that will directly give players feedback.</w:t>
      </w:r>
      <w:r w:rsidRPr="2513BBC5" w:rsidR="2513BBC5">
        <w:rPr>
          <w:rFonts w:ascii="Arial" w:hAnsi="Arial" w:cs="Arial"/>
        </w:rPr>
        <w:t xml:space="preserve"> </w:t>
      </w:r>
      <w:r w:rsidRPr="2513BBC5" w:rsidR="2513BBC5">
        <w:rPr>
          <w:rFonts w:ascii="Arial" w:hAnsi="Arial" w:cs="Arial"/>
          <w:sz w:val="24"/>
          <w:szCs w:val="24"/>
        </w:rPr>
        <w:t xml:space="preserve">This will mean fewer demonstrations, </w:t>
      </w:r>
      <w:r w:rsidRPr="2513BBC5" w:rsidR="2513BBC5">
        <w:rPr>
          <w:rFonts w:ascii="Arial" w:hAnsi="Arial" w:cs="Arial"/>
          <w:sz w:val="24"/>
          <w:szCs w:val="24"/>
        </w:rPr>
        <w:t>instructions</w:t>
      </w:r>
      <w:r w:rsidRPr="2513BBC5" w:rsidR="2513BBC5">
        <w:rPr>
          <w:rFonts w:ascii="Arial" w:hAnsi="Arial" w:cs="Arial"/>
          <w:sz w:val="24"/>
          <w:szCs w:val="24"/>
        </w:rPr>
        <w:t xml:space="preserve"> and interventions in the learning process of young footballers. </w:t>
      </w:r>
    </w:p>
    <w:p xmlns:wp14="http://schemas.microsoft.com/office/word/2010/wordml" w:rsidRPr="008B2C77" w:rsidR="001E3AED" w:rsidP="2513BBC5" w:rsidRDefault="001E3AED" w14:paraId="17034355" wp14:textId="5C0B33A8">
      <w:pPr>
        <w:pStyle w:val="Normal"/>
        <w:suppressLineNumbers w:val="0"/>
        <w:bidi w:val="0"/>
        <w:spacing w:before="0" w:beforeAutospacing="off" w:after="0" w:afterAutospacing="off" w:line="480" w:lineRule="auto"/>
        <w:ind w:left="0" w:right="-613" w:firstLine="720"/>
        <w:jc w:val="both"/>
        <w:rPr>
          <w:ins w:author="Gary Smailes" w:date="2024-02-09T14:27:47.873Z" w:id="529408277"/>
          <w:rFonts w:ascii="Arial" w:hAnsi="Arial" w:cs="Arial"/>
        </w:rPr>
      </w:pPr>
      <w:r w:rsidRPr="2513BBC5" w:rsidR="2513BBC5">
        <w:rPr>
          <w:rFonts w:ascii="Arial" w:hAnsi="Arial" w:cs="Arial"/>
          <w:sz w:val="24"/>
          <w:szCs w:val="24"/>
        </w:rPr>
        <w:t xml:space="preserve">The conclusion is that the model in which the coach </w:t>
      </w:r>
      <w:r w:rsidRPr="2513BBC5" w:rsidR="2513BBC5">
        <w:rPr>
          <w:rFonts w:ascii="Arial" w:hAnsi="Arial" w:cs="Arial"/>
          <w:sz w:val="24"/>
          <w:szCs w:val="24"/>
        </w:rPr>
        <w:t>operates</w:t>
      </w:r>
      <w:r w:rsidRPr="2513BBC5" w:rsidR="2513BBC5">
        <w:rPr>
          <w:rFonts w:ascii="Arial" w:hAnsi="Arial" w:cs="Arial"/>
          <w:sz w:val="24"/>
          <w:szCs w:val="24"/>
        </w:rPr>
        <w:t xml:space="preserve"> has a direct impact on his behaviour and interaction with the players. The </w:t>
      </w:r>
      <w:r w:rsidRPr="2513BBC5" w:rsidR="2513BBC5">
        <w:rPr>
          <w:rFonts w:ascii="Arial" w:hAnsi="Arial" w:cs="Arial"/>
          <w:sz w:val="24"/>
          <w:szCs w:val="24"/>
        </w:rPr>
        <w:t>amount</w:t>
      </w:r>
      <w:r w:rsidRPr="2513BBC5" w:rsidR="2513BBC5">
        <w:rPr>
          <w:rFonts w:ascii="Arial" w:hAnsi="Arial" w:cs="Arial"/>
          <w:sz w:val="24"/>
          <w:szCs w:val="24"/>
        </w:rPr>
        <w:t xml:space="preserve"> of interventions and information contained in the instructions to players has an impact on their motivation to learn. Therefore, fewer interventions and a decision-based model can increase the individual potential of players and their involvement in the learning process. This will have a positive impact on improving the learning process and its effectiveness. An intrinsically motivated young player whose brain is emotionally involved in what he is learning is more likely to take the next steps in developing his potential to play at a high level</w:t>
      </w:r>
      <w:r w:rsidRPr="2513BBC5" w:rsidR="2513BBC5">
        <w:rPr>
          <w:rFonts w:ascii="Arial" w:hAnsi="Arial" w:cs="Arial"/>
          <w:sz w:val="24"/>
          <w:szCs w:val="24"/>
        </w:rPr>
        <w:t xml:space="preserve">.  </w:t>
      </w:r>
    </w:p>
    <w:p xmlns:wp14="http://schemas.microsoft.com/office/word/2010/wordml" w:rsidRPr="008B2C77" w:rsidR="001E3AED" w:rsidP="2513BBC5" w:rsidRDefault="001E3AED" w14:paraId="4A20DFE7" wp14:textId="4F1D49A5">
      <w:pPr>
        <w:pStyle w:val="Normal"/>
        <w:suppressLineNumbers w:val="0"/>
        <w:bidi w:val="0"/>
        <w:spacing w:before="0" w:beforeAutospacing="off" w:after="0" w:afterAutospacing="off" w:line="480" w:lineRule="auto"/>
        <w:ind w:left="0" w:right="-613" w:firstLine="720"/>
        <w:jc w:val="both"/>
        <w:rPr>
          <w:rFonts w:ascii="Arial" w:hAnsi="Arial" w:cs="Arial"/>
        </w:rPr>
      </w:pPr>
      <w:r w:rsidRPr="2513BBC5" w:rsidR="2513BBC5">
        <w:rPr>
          <w:rFonts w:ascii="Arial" w:hAnsi="Arial" w:cs="Arial"/>
          <w:sz w:val="24"/>
          <w:szCs w:val="24"/>
        </w:rPr>
        <w:t xml:space="preserve">To summarise this line of thought, if a coach </w:t>
      </w:r>
      <w:r w:rsidRPr="2513BBC5" w:rsidR="2513BBC5">
        <w:rPr>
          <w:rFonts w:ascii="Arial" w:hAnsi="Arial" w:cs="Arial"/>
          <w:sz w:val="24"/>
          <w:szCs w:val="24"/>
        </w:rPr>
        <w:t>has to</w:t>
      </w:r>
      <w:r w:rsidRPr="2513BBC5" w:rsidR="2513BBC5">
        <w:rPr>
          <w:rFonts w:ascii="Arial" w:hAnsi="Arial" w:cs="Arial"/>
          <w:sz w:val="24"/>
          <w:szCs w:val="24"/>
        </w:rPr>
        <w:t xml:space="preserve"> constantly issue instructions to young players during a match, he does the same during training, not noticing that in doing so he is depriving his protégée of the chance to make independent decisions and reducing their joy of the game. A player who is dependent on the coach and unable to adapt to different situations will inevitably have </w:t>
      </w:r>
      <w:r w:rsidRPr="2513BBC5" w:rsidR="2513BBC5">
        <w:rPr>
          <w:rFonts w:ascii="Arial" w:hAnsi="Arial" w:cs="Arial"/>
          <w:sz w:val="24"/>
          <w:szCs w:val="24"/>
        </w:rPr>
        <w:t>a very hard</w:t>
      </w:r>
      <w:r w:rsidRPr="2513BBC5" w:rsidR="2513BBC5">
        <w:rPr>
          <w:rFonts w:ascii="Arial" w:hAnsi="Arial" w:cs="Arial"/>
          <w:sz w:val="24"/>
          <w:szCs w:val="24"/>
        </w:rPr>
        <w:t xml:space="preserve"> time becoming a professional footballer. Therefore, training based on the TEM training model is not necessarily conducive to the development of talent in young players. It locks them in a strict, regimented framework in which young players suffocate and their learning process is very limited</w:t>
      </w:r>
      <w:r w:rsidRPr="2513BBC5" w:rsidR="2513BBC5">
        <w:rPr>
          <w:rFonts w:ascii="Arial" w:hAnsi="Arial" w:cs="Arial"/>
          <w:sz w:val="24"/>
          <w:szCs w:val="24"/>
        </w:rPr>
        <w:t>.</w:t>
      </w:r>
      <w:del w:author="Gary Smailes" w:date="2024-02-09T14:27:56.91Z" w:id="1024574453">
        <w:r w:rsidRPr="2513BBC5" w:rsidDel="2513BBC5">
          <w:rPr>
            <w:rFonts w:ascii="Arial" w:hAnsi="Arial" w:cs="Arial"/>
          </w:rPr>
          <w:delText xml:space="preserve"> </w:delText>
        </w:r>
      </w:del>
      <w:r w:rsidRPr="2513BBC5" w:rsidR="2513BBC5">
        <w:rPr>
          <w:rFonts w:ascii="Arial" w:hAnsi="Arial" w:cs="Arial"/>
        </w:rPr>
        <w:t xml:space="preserve"> </w:t>
      </w:r>
      <w:r w:rsidRPr="2513BBC5" w:rsidR="2513BBC5">
        <w:rPr>
          <w:rFonts w:ascii="Arial" w:hAnsi="Arial" w:cs="Arial"/>
          <w:sz w:val="24"/>
          <w:szCs w:val="24"/>
        </w:rPr>
        <w:t xml:space="preserve">This is based on the principle that it is more effective for the learners to see and understand the effects of the movements, passes and kicking, than to focus on a particular pattern of movement (Hodges, Hayes, Eaves, Horn, &amp; Wiliams, 2004). </w:t>
      </w:r>
    </w:p>
    <w:p w:rsidR="2513BBC5" w:rsidP="2513BBC5" w:rsidRDefault="2513BBC5" w14:paraId="5AA24219" w14:textId="7A1A5F5C">
      <w:pPr>
        <w:spacing w:after="0" w:line="480" w:lineRule="auto"/>
        <w:ind w:left="0" w:right="-613"/>
        <w:jc w:val="both"/>
        <w:rPr>
          <w:ins w:author="Gary Smailes" w:date="2024-02-09T14:28:02.752Z" w:id="754524642"/>
          <w:rFonts w:ascii="Arial" w:hAnsi="Arial" w:cs="Arial"/>
          <w:b w:val="1"/>
          <w:bCs w:val="1"/>
          <w:sz w:val="24"/>
          <w:szCs w:val="24"/>
        </w:rPr>
      </w:pPr>
    </w:p>
    <w:p xmlns:wp14="http://schemas.microsoft.com/office/word/2010/wordml" w:rsidRPr="008B2C77" w:rsidR="0083710C" w:rsidP="2513BBC5" w:rsidRDefault="0039366F" w14:paraId="1C48726A" wp14:textId="77777777">
      <w:pPr>
        <w:spacing w:after="0" w:line="480" w:lineRule="auto"/>
        <w:ind w:left="0" w:right="-613"/>
        <w:jc w:val="both"/>
        <w:rPr>
          <w:rFonts w:ascii="Arial" w:hAnsi="Arial" w:cs="Arial"/>
          <w:b w:val="1"/>
          <w:bCs w:val="1"/>
          <w:sz w:val="24"/>
          <w:szCs w:val="24"/>
        </w:rPr>
        <w:pPrChange w:author="Gary Smailes" w:date="2024-02-09T14:28:02.197Z">
          <w:pPr>
            <w:spacing w:after="0" w:line="480" w:lineRule="auto"/>
            <w:ind w:left="720" w:right="-613"/>
            <w:jc w:val="both"/>
          </w:pPr>
        </w:pPrChange>
      </w:pPr>
      <w:r w:rsidRPr="2513BBC5" w:rsidR="2513BBC5">
        <w:rPr>
          <w:rFonts w:ascii="Arial" w:hAnsi="Arial" w:cs="Arial"/>
          <w:b w:val="1"/>
          <w:bCs w:val="1"/>
          <w:sz w:val="24"/>
          <w:szCs w:val="24"/>
        </w:rPr>
        <w:t xml:space="preserve">3.3. </w:t>
      </w:r>
      <w:r w:rsidRPr="2513BBC5" w:rsidR="2513BBC5">
        <w:rPr>
          <w:rFonts w:ascii="Arial" w:hAnsi="Arial" w:cs="Arial"/>
          <w:b w:val="1"/>
          <w:bCs w:val="1"/>
          <w:sz w:val="24"/>
          <w:szCs w:val="24"/>
        </w:rPr>
        <w:t xml:space="preserve">How to correct negligence </w:t>
      </w:r>
      <w:r w:rsidRPr="2513BBC5" w:rsidR="2513BBC5">
        <w:rPr>
          <w:rFonts w:ascii="Arial" w:hAnsi="Arial" w:cs="Arial"/>
          <w:b w:val="1"/>
          <w:bCs w:val="1"/>
          <w:sz w:val="24"/>
          <w:szCs w:val="24"/>
        </w:rPr>
        <w:t>regarding</w:t>
      </w:r>
      <w:r w:rsidRPr="2513BBC5" w:rsidR="2513BBC5">
        <w:rPr>
          <w:rFonts w:ascii="Arial" w:hAnsi="Arial" w:cs="Arial"/>
          <w:b w:val="1"/>
          <w:bCs w:val="1"/>
          <w:sz w:val="24"/>
          <w:szCs w:val="24"/>
        </w:rPr>
        <w:t xml:space="preserve"> individual development of potential in academy players resulting from the training process</w:t>
      </w:r>
    </w:p>
    <w:p xmlns:wp14="http://schemas.microsoft.com/office/word/2010/wordml" w:rsidRPr="008B2C77" w:rsidR="0039366F" w:rsidP="2513BBC5" w:rsidRDefault="0083710C" w14:paraId="693DCA1C" wp14:textId="027837DA">
      <w:pPr>
        <w:spacing w:after="0" w:line="480" w:lineRule="auto"/>
        <w:ind w:left="0" w:right="-613" w:firstLine="0"/>
        <w:jc w:val="both"/>
        <w:rPr>
          <w:ins w:author="Gary Smailes" w:date="2024-02-09T14:38:59.02Z" w:id="1956322338"/>
          <w:rFonts w:ascii="Arial" w:hAnsi="Arial" w:cs="Arial"/>
          <w:sz w:val="24"/>
          <w:szCs w:val="24"/>
        </w:rPr>
        <w:pPrChange w:author="Gary Smailes" w:date="2024-02-09T14:28:08.493Z">
          <w:pPr>
            <w:spacing w:after="0" w:line="480" w:lineRule="auto"/>
            <w:ind w:left="720" w:right="-613"/>
            <w:jc w:val="both"/>
          </w:pPr>
        </w:pPrChange>
      </w:pPr>
      <w:del w:author="Gary Smailes" w:date="2024-02-09T14:28:04.58Z" w:id="211848405">
        <w:r w:rsidRPr="2513BBC5" w:rsidDel="2513BBC5">
          <w:rPr>
            <w:rFonts w:ascii="Arial" w:hAnsi="Arial" w:cs="Arial"/>
            <w:b w:val="1"/>
            <w:bCs w:val="1"/>
            <w:sz w:val="24"/>
            <w:szCs w:val="24"/>
          </w:rPr>
          <w:delText xml:space="preserve">     </w:delText>
        </w:r>
      </w:del>
      <w:r w:rsidRPr="2513BBC5" w:rsidR="2513BBC5">
        <w:rPr>
          <w:rFonts w:ascii="Arial" w:hAnsi="Arial" w:cs="Arial"/>
          <w:sz w:val="24"/>
          <w:szCs w:val="24"/>
        </w:rPr>
        <w:t xml:space="preserve">The system of professional academies must have a plan for the individual development of players in each age group. This is a step in the right direction, as it forces the academy to focus more on individual development. Such a plan is </w:t>
      </w:r>
      <w:r w:rsidRPr="2513BBC5" w:rsidR="2513BBC5">
        <w:rPr>
          <w:rFonts w:ascii="Arial" w:hAnsi="Arial" w:cs="Arial"/>
          <w:sz w:val="24"/>
          <w:szCs w:val="24"/>
        </w:rPr>
        <w:t>monitored</w:t>
      </w:r>
      <w:r w:rsidRPr="2513BBC5" w:rsidR="2513BBC5">
        <w:rPr>
          <w:rFonts w:ascii="Arial" w:hAnsi="Arial" w:cs="Arial"/>
          <w:sz w:val="24"/>
          <w:szCs w:val="24"/>
        </w:rPr>
        <w:t xml:space="preserve"> by the academy throughout the season. It is also discussed with the players during meetings </w:t>
      </w:r>
      <w:r w:rsidRPr="2513BBC5" w:rsidR="2513BBC5">
        <w:rPr>
          <w:rFonts w:ascii="Arial" w:hAnsi="Arial" w:cs="Arial"/>
          <w:sz w:val="24"/>
          <w:szCs w:val="24"/>
        </w:rPr>
        <w:t>regarding</w:t>
      </w:r>
      <w:r w:rsidRPr="2513BBC5" w:rsidR="2513BBC5">
        <w:rPr>
          <w:rFonts w:ascii="Arial" w:hAnsi="Arial" w:cs="Arial"/>
          <w:sz w:val="24"/>
          <w:szCs w:val="24"/>
        </w:rPr>
        <w:t xml:space="preserve"> the players’ progress. A player has a clearly defined plan and tasks </w:t>
      </w:r>
      <w:r w:rsidRPr="2513BBC5" w:rsidR="2513BBC5">
        <w:rPr>
          <w:rFonts w:ascii="Arial" w:hAnsi="Arial" w:cs="Arial"/>
          <w:sz w:val="24"/>
          <w:szCs w:val="24"/>
        </w:rPr>
        <w:t>regarding</w:t>
      </w:r>
      <w:r w:rsidRPr="2513BBC5" w:rsidR="2513BBC5">
        <w:rPr>
          <w:rFonts w:ascii="Arial" w:hAnsi="Arial" w:cs="Arial"/>
          <w:sz w:val="24"/>
          <w:szCs w:val="24"/>
        </w:rPr>
        <w:t xml:space="preserve"> technical and tactical skills. Less attention is paid to social-psychological skills. Such a plan is usually laid down at the beginning of the season by the coaches of the various age categories and includes various challenges and tasks that the player will have to execute and develop. </w:t>
      </w:r>
    </w:p>
    <w:p xmlns:wp14="http://schemas.microsoft.com/office/word/2010/wordml" w:rsidRPr="008B2C77" w:rsidR="0039366F" w:rsidP="2513BBC5" w:rsidRDefault="0083710C" w14:paraId="48531885" wp14:textId="3739EEB0">
      <w:pPr>
        <w:spacing w:after="0" w:line="480" w:lineRule="auto"/>
        <w:ind w:left="0" w:right="-613" w:firstLine="720"/>
        <w:jc w:val="both"/>
        <w:rPr>
          <w:ins w:author="Gary Smailes" w:date="2024-02-09T14:41:08.435Z" w:id="657924100"/>
          <w:rFonts w:ascii="Arial" w:hAnsi="Arial" w:cs="Arial"/>
          <w:sz w:val="24"/>
          <w:szCs w:val="24"/>
        </w:rPr>
        <w:pPrChange w:author="Gary Smailes" w:date="2024-02-09T14:39:00.025Z">
          <w:pPr>
            <w:spacing w:after="0" w:line="480" w:lineRule="auto"/>
            <w:ind w:left="0" w:right="-613" w:firstLine="0"/>
            <w:jc w:val="both"/>
          </w:pPr>
        </w:pPrChange>
      </w:pPr>
      <w:r w:rsidRPr="2513BBC5" w:rsidR="2513BBC5">
        <w:rPr>
          <w:rFonts w:ascii="Arial" w:hAnsi="Arial" w:cs="Arial"/>
          <w:sz w:val="24"/>
          <w:szCs w:val="24"/>
        </w:rPr>
        <w:t xml:space="preserve">Working with players over a complete season, I knew their individual development plan. Observing them during matches and training sessions, I often </w:t>
      </w:r>
      <w:del w:author="Gary Smailes" w:date="2024-02-09T14:40:18.194Z" w:id="390945158">
        <w:r w:rsidRPr="2513BBC5" w:rsidDel="2513BBC5">
          <w:rPr>
            <w:rFonts w:ascii="Arial" w:hAnsi="Arial" w:cs="Arial"/>
            <w:sz w:val="24"/>
            <w:szCs w:val="24"/>
          </w:rPr>
          <w:delText>came to the conclusion</w:delText>
        </w:r>
      </w:del>
      <w:ins w:author="Gary Smailes" w:date="2024-02-09T14:40:18.198Z" w:id="2120525717">
        <w:r w:rsidRPr="2513BBC5" w:rsidR="2513BBC5">
          <w:rPr>
            <w:rFonts w:ascii="Arial" w:hAnsi="Arial" w:cs="Arial"/>
            <w:sz w:val="24"/>
            <w:szCs w:val="24"/>
          </w:rPr>
          <w:t>concluded</w:t>
        </w:r>
      </w:ins>
      <w:r w:rsidRPr="2513BBC5" w:rsidR="2513BBC5">
        <w:rPr>
          <w:rFonts w:ascii="Arial" w:hAnsi="Arial" w:cs="Arial"/>
          <w:sz w:val="24"/>
          <w:szCs w:val="24"/>
        </w:rPr>
        <w:t xml:space="preserve"> that the plan of a given player </w:t>
      </w:r>
      <w:r w:rsidRPr="2513BBC5" w:rsidR="2513BBC5">
        <w:rPr>
          <w:rFonts w:ascii="Arial" w:hAnsi="Arial" w:cs="Arial"/>
          <w:sz w:val="24"/>
          <w:szCs w:val="24"/>
        </w:rPr>
        <w:t>didn’t</w:t>
      </w:r>
      <w:r w:rsidRPr="2513BBC5" w:rsidR="2513BBC5">
        <w:rPr>
          <w:rFonts w:ascii="Arial" w:hAnsi="Arial" w:cs="Arial"/>
          <w:sz w:val="24"/>
          <w:szCs w:val="24"/>
        </w:rPr>
        <w:t xml:space="preserve"> reflect his learning needs</w:t>
      </w:r>
      <w:ins w:author="Gary Smailes" w:date="2024-02-09T14:40:23.733Z" w:id="800363650">
        <w:r w:rsidRPr="2513BBC5" w:rsidR="2513BBC5">
          <w:rPr>
            <w:rFonts w:ascii="Arial" w:hAnsi="Arial" w:cs="Arial"/>
            <w:sz w:val="24"/>
            <w:szCs w:val="24"/>
          </w:rPr>
          <w:t>,</w:t>
        </w:r>
      </w:ins>
      <w:r w:rsidRPr="2513BBC5" w:rsidR="2513BBC5">
        <w:rPr>
          <w:rFonts w:ascii="Arial" w:hAnsi="Arial" w:cs="Arial"/>
          <w:sz w:val="24"/>
          <w:szCs w:val="24"/>
        </w:rPr>
        <w:t xml:space="preserve"> or the stage of learning</w:t>
      </w:r>
      <w:ins w:author="Gary Smailes" w:date="2024-02-09T14:40:26.501Z" w:id="1237647404">
        <w:r w:rsidRPr="2513BBC5" w:rsidR="2513BBC5">
          <w:rPr>
            <w:rFonts w:ascii="Arial" w:hAnsi="Arial" w:cs="Arial"/>
            <w:sz w:val="24"/>
            <w:szCs w:val="24"/>
          </w:rPr>
          <w:t>,</w:t>
        </w:r>
      </w:ins>
      <w:r w:rsidRPr="2513BBC5" w:rsidR="2513BBC5">
        <w:rPr>
          <w:rFonts w:ascii="Arial" w:hAnsi="Arial" w:cs="Arial"/>
          <w:sz w:val="24"/>
          <w:szCs w:val="24"/>
        </w:rPr>
        <w:t xml:space="preserve"> which he had achieved. Also, the </w:t>
      </w:r>
      <w:r w:rsidRPr="2513BBC5" w:rsidR="2513BBC5">
        <w:rPr>
          <w:rFonts w:ascii="Arial" w:hAnsi="Arial" w:cs="Arial"/>
          <w:sz w:val="24"/>
          <w:szCs w:val="24"/>
        </w:rPr>
        <w:t>selection</w:t>
      </w:r>
      <w:r w:rsidRPr="2513BBC5" w:rsidR="2513BBC5">
        <w:rPr>
          <w:rFonts w:ascii="Arial" w:hAnsi="Arial" w:cs="Arial"/>
          <w:sz w:val="24"/>
          <w:szCs w:val="24"/>
        </w:rPr>
        <w:t xml:space="preserve"> of tasks related to technical-tactical skills</w:t>
      </w:r>
      <w:ins w:author="Gary Smailes" w:date="2024-02-09T14:40:51.055Z" w:id="2075494996">
        <w:r w:rsidRPr="2513BBC5" w:rsidR="2513BBC5">
          <w:rPr>
            <w:rFonts w:ascii="Arial" w:hAnsi="Arial" w:cs="Arial"/>
            <w:sz w:val="24"/>
            <w:szCs w:val="24"/>
          </w:rPr>
          <w:t>,</w:t>
        </w:r>
      </w:ins>
      <w:r w:rsidRPr="2513BBC5" w:rsidR="2513BBC5">
        <w:rPr>
          <w:rFonts w:ascii="Arial" w:hAnsi="Arial" w:cs="Arial"/>
          <w:sz w:val="24"/>
          <w:szCs w:val="24"/>
        </w:rPr>
        <w:t xml:space="preserve"> in many cases</w:t>
      </w:r>
      <w:ins w:author="Gary Smailes" w:date="2024-02-09T14:40:55.226Z" w:id="442038643">
        <w:r w:rsidRPr="2513BBC5" w:rsidR="2513BBC5">
          <w:rPr>
            <w:rFonts w:ascii="Arial" w:hAnsi="Arial" w:cs="Arial"/>
            <w:sz w:val="24"/>
            <w:szCs w:val="24"/>
          </w:rPr>
          <w:t>,</w:t>
        </w:r>
      </w:ins>
      <w:r w:rsidRPr="2513BBC5" w:rsidR="2513BBC5">
        <w:rPr>
          <w:rFonts w:ascii="Arial" w:hAnsi="Arial" w:cs="Arial"/>
          <w:sz w:val="24"/>
          <w:szCs w:val="24"/>
        </w:rPr>
        <w:t xml:space="preserve"> did not reflect the player’s strengths and focused only on his weak points. </w:t>
      </w:r>
    </w:p>
    <w:p xmlns:wp14="http://schemas.microsoft.com/office/word/2010/wordml" w:rsidRPr="008B2C77" w:rsidR="0039366F" w:rsidP="2513BBC5" w:rsidRDefault="0083710C" w14:paraId="79105D83" wp14:textId="0C9D57EA">
      <w:pPr>
        <w:pStyle w:val="Normal"/>
        <w:suppressLineNumbers w:val="0"/>
        <w:bidi w:val="0"/>
        <w:spacing w:before="0" w:beforeAutospacing="off" w:after="0" w:afterAutospacing="off" w:line="480" w:lineRule="auto"/>
        <w:ind w:left="0" w:right="-613" w:firstLine="720"/>
        <w:jc w:val="both"/>
        <w:rPr>
          <w:ins w:author="Gary Smailes" w:date="2024-02-09T14:42:02.341Z" w:id="1096461909"/>
          <w:rFonts w:ascii="Arial" w:hAnsi="Arial" w:cs="Arial"/>
          <w:sz w:val="24"/>
          <w:szCs w:val="24"/>
        </w:rPr>
      </w:pPr>
      <w:r w:rsidRPr="2513BBC5" w:rsidR="2513BBC5">
        <w:rPr>
          <w:rFonts w:ascii="Arial" w:hAnsi="Arial" w:cs="Arial"/>
          <w:sz w:val="24"/>
          <w:szCs w:val="24"/>
        </w:rPr>
        <w:t xml:space="preserve">It may be worth considering a solution in which a player’s individual development plan is prepared only after the first </w:t>
      </w:r>
      <w:del w:author="Gary Smailes" w:date="2024-02-09T14:41:16.315Z" w:id="1576011918">
        <w:r w:rsidRPr="2513BBC5" w:rsidDel="2513BBC5">
          <w:rPr>
            <w:rFonts w:ascii="Arial" w:hAnsi="Arial" w:cs="Arial"/>
            <w:sz w:val="24"/>
            <w:szCs w:val="24"/>
          </w:rPr>
          <w:delText>1-2</w:delText>
        </w:r>
      </w:del>
      <w:ins w:author="Gary Smailes" w:date="2024-02-09T14:41:16.619Z" w:id="66724633">
        <w:r w:rsidRPr="2513BBC5" w:rsidR="2513BBC5">
          <w:rPr>
            <w:rFonts w:ascii="Arial" w:hAnsi="Arial" w:cs="Arial"/>
            <w:sz w:val="24"/>
            <w:szCs w:val="24"/>
          </w:rPr>
          <w:t>one</w:t>
        </w:r>
      </w:ins>
      <w:r w:rsidRPr="2513BBC5" w:rsidR="2513BBC5">
        <w:rPr>
          <w:rFonts w:ascii="Arial" w:hAnsi="Arial" w:cs="Arial"/>
          <w:sz w:val="24"/>
          <w:szCs w:val="24"/>
        </w:rPr>
        <w:t xml:space="preserve"> </w:t>
      </w:r>
      <w:ins w:author="Gary Smailes" w:date="2024-02-09T14:41:16.715Z" w:id="249007057">
        <w:r w:rsidRPr="2513BBC5" w:rsidR="2513BBC5">
          <w:rPr>
            <w:rFonts w:ascii="Arial" w:hAnsi="Arial" w:cs="Arial"/>
            <w:sz w:val="24"/>
            <w:szCs w:val="24"/>
          </w:rPr>
          <w:t xml:space="preserve">to two </w:t>
        </w:r>
      </w:ins>
      <w:r w:rsidRPr="2513BBC5" w:rsidR="2513BBC5">
        <w:rPr>
          <w:rFonts w:ascii="Arial" w:hAnsi="Arial" w:cs="Arial"/>
          <w:sz w:val="24"/>
          <w:szCs w:val="24"/>
        </w:rPr>
        <w:t xml:space="preserve">months of the season. We will then have more reliable knowledge about the individual learning potential of a player and thus this plan will more adequately reflect the development of that player’s individual needs. Furthermore, since we are teaching the game of football, such a plan should </w:t>
      </w:r>
      <w:r w:rsidRPr="2513BBC5" w:rsidR="2513BBC5">
        <w:rPr>
          <w:rFonts w:ascii="Arial" w:hAnsi="Arial" w:cs="Arial"/>
          <w:sz w:val="24"/>
          <w:szCs w:val="24"/>
        </w:rPr>
        <w:t>contain</w:t>
      </w:r>
      <w:r w:rsidRPr="2513BBC5" w:rsidR="2513BBC5">
        <w:rPr>
          <w:rFonts w:ascii="Arial" w:hAnsi="Arial" w:cs="Arial"/>
          <w:sz w:val="24"/>
          <w:szCs w:val="24"/>
        </w:rPr>
        <w:t xml:space="preserve"> basic information about how a given player learns and assimilates information. Here we </w:t>
      </w:r>
      <w:r w:rsidRPr="2513BBC5" w:rsidR="2513BBC5">
        <w:rPr>
          <w:rFonts w:ascii="Arial" w:hAnsi="Arial" w:cs="Arial"/>
          <w:sz w:val="24"/>
          <w:szCs w:val="24"/>
        </w:rPr>
        <w:t>have to</w:t>
      </w:r>
      <w:r w:rsidRPr="2513BBC5" w:rsidR="2513BBC5">
        <w:rPr>
          <w:rFonts w:ascii="Arial" w:hAnsi="Arial" w:cs="Arial"/>
          <w:sz w:val="24"/>
          <w:szCs w:val="24"/>
        </w:rPr>
        <w:t xml:space="preserve"> involve the players themselves in the process. Thanks to this knowledge, the individual development plan will be better tailored to the player’s learning needs. Such a plan is partly tailored to the age and characteristics of players. Nevertheless, knowing for instance the characteristics of children aged </w:t>
      </w:r>
      <w:del w:author="Gary Smailes" w:date="2024-02-09T14:41:50.248Z" w:id="1802180067">
        <w:r w:rsidRPr="2513BBC5" w:rsidDel="2513BBC5">
          <w:rPr>
            <w:rFonts w:ascii="Arial" w:hAnsi="Arial" w:cs="Arial"/>
            <w:sz w:val="24"/>
            <w:szCs w:val="24"/>
          </w:rPr>
          <w:delText>5-12</w:delText>
        </w:r>
      </w:del>
      <w:ins w:author="Gary Smailes" w:date="2024-02-09T14:41:50.689Z" w:id="224389498">
        <w:r w:rsidRPr="2513BBC5" w:rsidR="2513BBC5">
          <w:rPr>
            <w:rFonts w:ascii="Arial" w:hAnsi="Arial" w:cs="Arial"/>
            <w:sz w:val="24"/>
            <w:szCs w:val="24"/>
          </w:rPr>
          <w:t>five</w:t>
        </w:r>
      </w:ins>
      <w:r w:rsidRPr="2513BBC5" w:rsidR="2513BBC5">
        <w:rPr>
          <w:rFonts w:ascii="Arial" w:hAnsi="Arial" w:cs="Arial"/>
          <w:sz w:val="24"/>
          <w:szCs w:val="24"/>
        </w:rPr>
        <w:t xml:space="preserve"> </w:t>
      </w:r>
      <w:ins w:author="Gary Smailes" w:date="2024-02-09T14:41:50.813Z" w:id="1173091370">
        <w:r w:rsidRPr="2513BBC5" w:rsidR="2513BBC5">
          <w:rPr>
            <w:rFonts w:ascii="Arial" w:hAnsi="Arial" w:cs="Arial"/>
            <w:sz w:val="24"/>
            <w:szCs w:val="24"/>
          </w:rPr>
          <w:t xml:space="preserve">to twelve </w:t>
        </w:r>
      </w:ins>
      <w:r w:rsidRPr="2513BBC5" w:rsidR="2513BBC5">
        <w:rPr>
          <w:rFonts w:ascii="Arial" w:hAnsi="Arial" w:cs="Arial"/>
          <w:sz w:val="24"/>
          <w:szCs w:val="24"/>
        </w:rPr>
        <w:t xml:space="preserve">(creativity, curiosity, improvisation), it is worth taking this into account when setting an individual learning plan for </w:t>
      </w:r>
      <w:r w:rsidRPr="2513BBC5" w:rsidR="2513BBC5">
        <w:rPr>
          <w:rFonts w:ascii="Arial" w:hAnsi="Arial" w:cs="Arial"/>
          <w:sz w:val="24"/>
          <w:szCs w:val="24"/>
        </w:rPr>
        <w:t>particular players</w:t>
      </w:r>
      <w:r w:rsidRPr="2513BBC5" w:rsidR="2513BBC5">
        <w:rPr>
          <w:rFonts w:ascii="Arial" w:hAnsi="Arial" w:cs="Arial"/>
          <w:sz w:val="24"/>
          <w:szCs w:val="24"/>
        </w:rPr>
        <w:t xml:space="preserve">. </w:t>
      </w:r>
    </w:p>
    <w:p xmlns:wp14="http://schemas.microsoft.com/office/word/2010/wordml" w:rsidRPr="008B2C77" w:rsidR="0039366F" w:rsidP="2513BBC5" w:rsidRDefault="0083710C" w14:paraId="5E82C83C" wp14:textId="34954EF6">
      <w:pPr>
        <w:pStyle w:val="Normal"/>
        <w:suppressLineNumbers w:val="0"/>
        <w:bidi w:val="0"/>
        <w:spacing w:before="0" w:beforeAutospacing="off" w:after="0" w:afterAutospacing="off" w:line="480" w:lineRule="auto"/>
        <w:ind w:left="0" w:right="-613" w:firstLine="720"/>
        <w:jc w:val="both"/>
        <w:rPr>
          <w:ins w:author="Gary Smailes" w:date="2024-02-09T14:43:22.163Z" w:id="1901259001"/>
          <w:rFonts w:ascii="Arial" w:hAnsi="Arial" w:cs="Arial"/>
          <w:sz w:val="24"/>
          <w:szCs w:val="24"/>
        </w:rPr>
      </w:pPr>
      <w:r w:rsidRPr="2513BBC5" w:rsidR="2513BBC5">
        <w:rPr>
          <w:rFonts w:ascii="Arial" w:hAnsi="Arial" w:cs="Arial"/>
          <w:sz w:val="24"/>
          <w:szCs w:val="24"/>
        </w:rPr>
        <w:t>Here</w:t>
      </w:r>
      <w:ins w:author="Gary Smailes" w:date="2024-02-09T14:42:05.353Z" w:id="2034065777">
        <w:r w:rsidRPr="2513BBC5" w:rsidR="2513BBC5">
          <w:rPr>
            <w:rFonts w:ascii="Arial" w:hAnsi="Arial" w:cs="Arial"/>
            <w:sz w:val="24"/>
            <w:szCs w:val="24"/>
          </w:rPr>
          <w:t>,</w:t>
        </w:r>
      </w:ins>
      <w:r w:rsidRPr="2513BBC5" w:rsidR="2513BBC5">
        <w:rPr>
          <w:rFonts w:ascii="Arial" w:hAnsi="Arial" w:cs="Arial"/>
          <w:sz w:val="24"/>
          <w:szCs w:val="24"/>
        </w:rPr>
        <w:t xml:space="preserve"> however, I understand coaches who are doing amazing work in this direction, as dictated by the requirements of the system. Because this requires a lot of paperwork (</w:t>
      </w:r>
      <w:r w:rsidRPr="2513BBC5" w:rsidR="2513BBC5">
        <w:rPr>
          <w:rFonts w:ascii="Arial" w:hAnsi="Arial" w:cs="Arial"/>
          <w:sz w:val="24"/>
          <w:szCs w:val="24"/>
        </w:rPr>
        <w:t>let’s</w:t>
      </w:r>
      <w:r w:rsidRPr="2513BBC5" w:rsidR="2513BBC5">
        <w:rPr>
          <w:rFonts w:ascii="Arial" w:hAnsi="Arial" w:cs="Arial"/>
          <w:sz w:val="24"/>
          <w:szCs w:val="24"/>
        </w:rPr>
        <w:t xml:space="preserve"> remember that coaches are practically minded and should work as much as possible on the pitch) and </w:t>
      </w:r>
      <w:r w:rsidRPr="2513BBC5" w:rsidR="2513BBC5">
        <w:rPr>
          <w:rFonts w:ascii="Arial" w:hAnsi="Arial" w:cs="Arial"/>
          <w:sz w:val="24"/>
          <w:szCs w:val="24"/>
        </w:rPr>
        <w:t>that’s</w:t>
      </w:r>
      <w:r w:rsidRPr="2513BBC5" w:rsidR="2513BBC5">
        <w:rPr>
          <w:rFonts w:ascii="Arial" w:hAnsi="Arial" w:cs="Arial"/>
          <w:sz w:val="24"/>
          <w:szCs w:val="24"/>
        </w:rPr>
        <w:t xml:space="preserve"> why we may come across individual plans prepared </w:t>
      </w:r>
      <w:r w:rsidRPr="2513BBC5" w:rsidR="2513BBC5">
        <w:rPr>
          <w:rFonts w:ascii="Arial" w:hAnsi="Arial" w:cs="Arial"/>
          <w:sz w:val="24"/>
          <w:szCs w:val="24"/>
        </w:rPr>
        <w:t>quickly, off the cuff</w:t>
      </w:r>
      <w:r w:rsidRPr="2513BBC5" w:rsidR="2513BBC5">
        <w:rPr>
          <w:rFonts w:ascii="Arial" w:hAnsi="Arial" w:cs="Arial"/>
          <w:sz w:val="24"/>
          <w:szCs w:val="24"/>
        </w:rPr>
        <w:t xml:space="preserve">. This is at the expense of the </w:t>
      </w:r>
      <w:r w:rsidRPr="2513BBC5" w:rsidR="2513BBC5">
        <w:rPr>
          <w:rFonts w:ascii="Arial" w:hAnsi="Arial" w:cs="Arial"/>
          <w:sz w:val="24"/>
          <w:szCs w:val="24"/>
        </w:rPr>
        <w:t>players, because</w:t>
      </w:r>
      <w:r w:rsidRPr="2513BBC5" w:rsidR="2513BBC5">
        <w:rPr>
          <w:rFonts w:ascii="Arial" w:hAnsi="Arial" w:cs="Arial"/>
          <w:sz w:val="24"/>
          <w:szCs w:val="24"/>
        </w:rPr>
        <w:t xml:space="preserve"> the plan does not necessarily reflect the true needs of the individual. This is </w:t>
      </w:r>
      <w:r w:rsidRPr="2513BBC5" w:rsidR="2513BBC5">
        <w:rPr>
          <w:rFonts w:ascii="Arial" w:hAnsi="Arial" w:cs="Arial"/>
          <w:sz w:val="24"/>
          <w:szCs w:val="24"/>
        </w:rPr>
        <w:t>mainly done</w:t>
      </w:r>
      <w:r w:rsidRPr="2513BBC5" w:rsidR="2513BBC5">
        <w:rPr>
          <w:rFonts w:ascii="Arial" w:hAnsi="Arial" w:cs="Arial"/>
          <w:sz w:val="24"/>
          <w:szCs w:val="24"/>
        </w:rPr>
        <w:t xml:space="preserve"> by full-time coaches. And because there are often </w:t>
      </w:r>
      <w:ins w:author="Gary Smailes" w:date="2024-02-09T14:43:10.968Z" w:id="458251850">
        <w:r w:rsidRPr="2513BBC5" w:rsidR="2513BBC5">
          <w:rPr>
            <w:rFonts w:ascii="Arial" w:hAnsi="Arial" w:cs="Arial"/>
            <w:sz w:val="24"/>
            <w:szCs w:val="24"/>
          </w:rPr>
          <w:t>two or three</w:t>
        </w:r>
      </w:ins>
      <w:del w:author="Gary Smailes" w:date="2024-02-09T14:43:02.441Z" w:id="680621894">
        <w:r w:rsidRPr="2513BBC5" w:rsidDel="2513BBC5">
          <w:rPr>
            <w:rFonts w:ascii="Arial" w:hAnsi="Arial" w:cs="Arial"/>
            <w:sz w:val="24"/>
            <w:szCs w:val="24"/>
          </w:rPr>
          <w:delText>2-3</w:delText>
        </w:r>
      </w:del>
      <w:r w:rsidRPr="2513BBC5" w:rsidR="2513BBC5">
        <w:rPr>
          <w:rFonts w:ascii="Arial" w:hAnsi="Arial" w:cs="Arial"/>
          <w:sz w:val="24"/>
          <w:szCs w:val="24"/>
        </w:rPr>
        <w:t xml:space="preserve"> coaches for each phase and they </w:t>
      </w:r>
      <w:r w:rsidRPr="2513BBC5" w:rsidR="2513BBC5">
        <w:rPr>
          <w:rFonts w:ascii="Arial" w:hAnsi="Arial" w:cs="Arial"/>
          <w:sz w:val="24"/>
          <w:szCs w:val="24"/>
        </w:rPr>
        <w:t>have to</w:t>
      </w:r>
      <w:r w:rsidRPr="2513BBC5" w:rsidR="2513BBC5">
        <w:rPr>
          <w:rFonts w:ascii="Arial" w:hAnsi="Arial" w:cs="Arial"/>
          <w:sz w:val="24"/>
          <w:szCs w:val="24"/>
        </w:rPr>
        <w:t xml:space="preserve"> prepare plans for an average of </w:t>
      </w:r>
      <w:del w:author="Gary Smailes" w:date="2024-02-09T14:43:16.045Z" w:id="842390246">
        <w:r w:rsidRPr="2513BBC5" w:rsidDel="2513BBC5">
          <w:rPr>
            <w:rFonts w:ascii="Arial" w:hAnsi="Arial" w:cs="Arial"/>
            <w:sz w:val="24"/>
            <w:szCs w:val="24"/>
          </w:rPr>
          <w:delText>40-50</w:delText>
        </w:r>
      </w:del>
      <w:ins w:author="Gary Smailes" w:date="2024-02-09T14:43:19.463Z" w:id="228599554">
        <w:r w:rsidRPr="2513BBC5" w:rsidR="2513BBC5">
          <w:rPr>
            <w:rFonts w:ascii="Arial" w:hAnsi="Arial" w:cs="Arial"/>
            <w:sz w:val="24"/>
            <w:szCs w:val="24"/>
          </w:rPr>
          <w:t>forty to fifty</w:t>
        </w:r>
      </w:ins>
      <w:r w:rsidRPr="2513BBC5" w:rsidR="2513BBC5">
        <w:rPr>
          <w:rFonts w:ascii="Arial" w:hAnsi="Arial" w:cs="Arial"/>
          <w:sz w:val="24"/>
          <w:szCs w:val="24"/>
        </w:rPr>
        <w:t xml:space="preserve"> players, it is not hard to imagine that not every plan wil</w:t>
      </w:r>
      <w:r w:rsidRPr="2513BBC5" w:rsidR="2513BBC5">
        <w:rPr>
          <w:rFonts w:ascii="Arial" w:hAnsi="Arial" w:cs="Arial"/>
          <w:sz w:val="24"/>
          <w:szCs w:val="24"/>
        </w:rPr>
        <w:t xml:space="preserve">l be </w:t>
      </w:r>
      <w:r w:rsidRPr="2513BBC5" w:rsidR="2513BBC5">
        <w:rPr>
          <w:rFonts w:ascii="Arial" w:hAnsi="Arial" w:cs="Arial"/>
          <w:sz w:val="24"/>
          <w:szCs w:val="24"/>
        </w:rPr>
        <w:t>op</w:t>
      </w:r>
      <w:r w:rsidRPr="2513BBC5" w:rsidR="2513BBC5">
        <w:rPr>
          <w:rFonts w:ascii="Arial" w:hAnsi="Arial" w:cs="Arial"/>
          <w:sz w:val="24"/>
          <w:szCs w:val="24"/>
        </w:rPr>
        <w:t>timal</w:t>
      </w:r>
      <w:r w:rsidRPr="2513BBC5" w:rsidR="2513BBC5">
        <w:rPr>
          <w:rFonts w:ascii="Arial" w:hAnsi="Arial" w:cs="Arial"/>
          <w:sz w:val="24"/>
          <w:szCs w:val="24"/>
        </w:rPr>
        <w:t xml:space="preserve"> for the development of individual potential. </w:t>
      </w:r>
    </w:p>
    <w:p xmlns:wp14="http://schemas.microsoft.com/office/word/2010/wordml" w:rsidRPr="008B2C77" w:rsidR="0039366F" w:rsidP="2513BBC5" w:rsidRDefault="0083710C" w14:paraId="78EB1BED" wp14:textId="58587F1A">
      <w:pPr>
        <w:pStyle w:val="Normal"/>
        <w:suppressLineNumbers w:val="0"/>
        <w:bidi w:val="0"/>
        <w:spacing w:before="0" w:beforeAutospacing="off" w:after="0" w:afterAutospacing="off" w:line="480" w:lineRule="auto"/>
        <w:ind w:left="0" w:right="-613" w:firstLine="720"/>
        <w:jc w:val="both"/>
        <w:rPr>
          <w:ins w:author="Gary Smailes" w:date="2024-02-09T14:44:55.171Z" w:id="1601109581"/>
          <w:rFonts w:ascii="Arial" w:hAnsi="Arial" w:cs="Arial"/>
          <w:sz w:val="24"/>
          <w:szCs w:val="24"/>
        </w:rPr>
      </w:pPr>
      <w:r w:rsidRPr="2513BBC5" w:rsidR="2513BBC5">
        <w:rPr>
          <w:rFonts w:ascii="Arial" w:hAnsi="Arial" w:cs="Arial"/>
          <w:sz w:val="24"/>
          <w:szCs w:val="24"/>
        </w:rPr>
        <w:t xml:space="preserve">The next step is to put such a plan into practice, i.e. in the training process, and the game and training model in force at a given academy. This is where the problems and neglect begin, as </w:t>
      </w:r>
      <w:r w:rsidRPr="2513BBC5" w:rsidR="2513BBC5">
        <w:rPr>
          <w:rFonts w:ascii="Arial" w:hAnsi="Arial" w:cs="Arial"/>
          <w:sz w:val="24"/>
          <w:szCs w:val="24"/>
        </w:rPr>
        <w:t>it’s</w:t>
      </w:r>
      <w:r w:rsidRPr="2513BBC5" w:rsidR="2513BBC5">
        <w:rPr>
          <w:rFonts w:ascii="Arial" w:hAnsi="Arial" w:cs="Arial"/>
          <w:sz w:val="24"/>
          <w:szCs w:val="24"/>
        </w:rPr>
        <w:t xml:space="preserve"> </w:t>
      </w:r>
      <w:r w:rsidRPr="2513BBC5" w:rsidR="2513BBC5">
        <w:rPr>
          <w:rFonts w:ascii="Arial" w:hAnsi="Arial" w:cs="Arial"/>
          <w:sz w:val="24"/>
          <w:szCs w:val="24"/>
        </w:rPr>
        <w:t>very difficult</w:t>
      </w:r>
      <w:r w:rsidRPr="2513BBC5" w:rsidR="2513BBC5">
        <w:rPr>
          <w:rFonts w:ascii="Arial" w:hAnsi="Arial" w:cs="Arial"/>
          <w:sz w:val="24"/>
          <w:szCs w:val="24"/>
        </w:rPr>
        <w:t xml:space="preserve"> to prepare training that meets the needs of all players and implements their individual plans. It is difficult enough when there is only one coach who conducts sessions. And quite often (even in academies with the highest status), </w:t>
      </w:r>
      <w:r w:rsidRPr="2513BBC5" w:rsidR="2513BBC5">
        <w:rPr>
          <w:rFonts w:ascii="Arial" w:hAnsi="Arial" w:cs="Arial"/>
          <w:sz w:val="24"/>
          <w:szCs w:val="24"/>
        </w:rPr>
        <w:t>it’s</w:t>
      </w:r>
      <w:r w:rsidRPr="2513BBC5" w:rsidR="2513BBC5">
        <w:rPr>
          <w:rFonts w:ascii="Arial" w:hAnsi="Arial" w:cs="Arial"/>
          <w:sz w:val="24"/>
          <w:szCs w:val="24"/>
        </w:rPr>
        <w:t xml:space="preserve"> </w:t>
      </w:r>
      <w:r w:rsidRPr="2513BBC5" w:rsidR="2513BBC5">
        <w:rPr>
          <w:rFonts w:ascii="Arial" w:hAnsi="Arial" w:cs="Arial"/>
          <w:sz w:val="24"/>
          <w:szCs w:val="24"/>
        </w:rPr>
        <w:t>very difficult</w:t>
      </w:r>
      <w:r w:rsidRPr="2513BBC5" w:rsidR="2513BBC5">
        <w:rPr>
          <w:rFonts w:ascii="Arial" w:hAnsi="Arial" w:cs="Arial"/>
          <w:sz w:val="24"/>
          <w:szCs w:val="24"/>
        </w:rPr>
        <w:t xml:space="preserve"> to prepare sessions </w:t>
      </w:r>
      <w:del w:author="Gary Smailes" w:date="2024-02-09T14:44:52.798Z" w:id="999847392">
        <w:r w:rsidRPr="2513BBC5" w:rsidDel="2513BBC5">
          <w:rPr>
            <w:rFonts w:ascii="Arial" w:hAnsi="Arial" w:cs="Arial"/>
            <w:sz w:val="24"/>
            <w:szCs w:val="24"/>
          </w:rPr>
          <w:delText>so</w:delText>
        </w:r>
        <w:r w:rsidRPr="2513BBC5" w:rsidDel="2513BBC5">
          <w:rPr>
            <w:rFonts w:ascii="Arial" w:hAnsi="Arial" w:cs="Arial"/>
            <w:sz w:val="24"/>
            <w:szCs w:val="24"/>
          </w:rPr>
          <w:delText xml:space="preserve"> as to</w:delText>
        </w:r>
      </w:del>
      <w:ins w:author="Gary Smailes" w:date="2024-02-09T14:44:52.804Z" w:id="1308086142">
        <w:r w:rsidRPr="2513BBC5" w:rsidR="2513BBC5">
          <w:rPr>
            <w:rFonts w:ascii="Arial" w:hAnsi="Arial" w:cs="Arial"/>
            <w:sz w:val="24"/>
            <w:szCs w:val="24"/>
          </w:rPr>
          <w:t>to</w:t>
        </w:r>
      </w:ins>
      <w:r w:rsidRPr="2513BBC5" w:rsidR="2513BBC5">
        <w:rPr>
          <w:rFonts w:ascii="Arial" w:hAnsi="Arial" w:cs="Arial"/>
          <w:sz w:val="24"/>
          <w:szCs w:val="24"/>
        </w:rPr>
        <w:t xml:space="preserve"> develop the potential of each player. It is much easier when there are a minimum two coaches conducting a session. </w:t>
      </w:r>
    </w:p>
    <w:p xmlns:wp14="http://schemas.microsoft.com/office/word/2010/wordml" w:rsidRPr="008B2C77" w:rsidR="0039366F" w:rsidP="2513BBC5" w:rsidRDefault="0083710C" w14:paraId="7AC2DB55" wp14:textId="5093089E">
      <w:pPr>
        <w:pStyle w:val="Normal"/>
        <w:suppressLineNumbers w:val="0"/>
        <w:bidi w:val="0"/>
        <w:spacing w:before="0" w:beforeAutospacing="off" w:after="0" w:afterAutospacing="off" w:line="480" w:lineRule="auto"/>
        <w:ind w:left="0" w:right="-613" w:firstLine="720"/>
        <w:jc w:val="both"/>
        <w:rPr>
          <w:ins w:author="Gary Smailes" w:date="2024-02-09T14:45:17.639Z" w:id="1426760967"/>
          <w:rFonts w:ascii="Arial" w:hAnsi="Arial" w:cs="Arial"/>
          <w:sz w:val="24"/>
          <w:szCs w:val="24"/>
        </w:rPr>
      </w:pPr>
      <w:r w:rsidRPr="2513BBC5" w:rsidR="2513BBC5">
        <w:rPr>
          <w:rFonts w:ascii="Arial" w:hAnsi="Arial" w:cs="Arial"/>
          <w:sz w:val="24"/>
          <w:szCs w:val="24"/>
        </w:rPr>
        <w:t xml:space="preserve">Then, if there are </w:t>
      </w:r>
      <w:del w:author="Gary Smailes" w:date="2024-02-09T14:44:59.435Z" w:id="1119465408">
        <w:r w:rsidRPr="2513BBC5" w:rsidDel="2513BBC5">
          <w:rPr>
            <w:rFonts w:ascii="Arial" w:hAnsi="Arial" w:cs="Arial"/>
            <w:sz w:val="24"/>
            <w:szCs w:val="24"/>
          </w:rPr>
          <w:delText xml:space="preserve">6-8 </w:delText>
        </w:r>
      </w:del>
      <w:ins w:author="Gary Smailes" w:date="2024-02-09T14:44:59.982Z" w:id="679910221">
        <w:r w:rsidRPr="2513BBC5" w:rsidR="2513BBC5">
          <w:rPr>
            <w:rFonts w:ascii="Arial" w:hAnsi="Arial" w:cs="Arial"/>
            <w:sz w:val="24"/>
            <w:szCs w:val="24"/>
          </w:rPr>
          <w:t>six t</w:t>
        </w:r>
      </w:ins>
      <w:ins w:author="Gary Smailes" w:date="2024-02-09T14:45:01.66Z" w:id="1413972814">
        <w:r w:rsidRPr="2513BBC5" w:rsidR="2513BBC5">
          <w:rPr>
            <w:rFonts w:ascii="Arial" w:hAnsi="Arial" w:cs="Arial"/>
            <w:sz w:val="24"/>
            <w:szCs w:val="24"/>
          </w:rPr>
          <w:t xml:space="preserve">o </w:t>
        </w:r>
        <w:r w:rsidRPr="2513BBC5" w:rsidR="2513BBC5">
          <w:rPr>
            <w:rFonts w:ascii="Arial" w:hAnsi="Arial" w:cs="Arial"/>
            <w:sz w:val="24"/>
            <w:szCs w:val="24"/>
          </w:rPr>
          <w:t>eigth</w:t>
        </w:r>
        <w:r w:rsidRPr="2513BBC5" w:rsidR="2513BBC5">
          <w:rPr>
            <w:rFonts w:ascii="Arial" w:hAnsi="Arial" w:cs="Arial"/>
            <w:sz w:val="24"/>
            <w:szCs w:val="24"/>
          </w:rPr>
          <w:t xml:space="preserve"> </w:t>
        </w:r>
      </w:ins>
      <w:r w:rsidRPr="2513BBC5" w:rsidR="2513BBC5">
        <w:rPr>
          <w:rFonts w:ascii="Arial" w:hAnsi="Arial" w:cs="Arial"/>
          <w:sz w:val="24"/>
          <w:szCs w:val="24"/>
        </w:rPr>
        <w:t xml:space="preserve">players per coach, a training session can be prepared that will optimally develop the potential of players and implement their individual learning plans. </w:t>
      </w:r>
      <w:r w:rsidRPr="2513BBC5" w:rsidR="2513BBC5">
        <w:rPr>
          <w:rFonts w:ascii="Arial" w:hAnsi="Arial" w:cs="Arial"/>
          <w:sz w:val="24"/>
          <w:szCs w:val="24"/>
        </w:rPr>
        <w:t>Despite the fact that</w:t>
      </w:r>
      <w:r w:rsidRPr="2513BBC5" w:rsidR="2513BBC5">
        <w:rPr>
          <w:rFonts w:ascii="Arial" w:hAnsi="Arial" w:cs="Arial"/>
          <w:sz w:val="24"/>
          <w:szCs w:val="24"/>
        </w:rPr>
        <w:t xml:space="preserve"> each player has an individual learning plan, the training process is </w:t>
      </w:r>
      <w:r w:rsidRPr="2513BBC5" w:rsidR="2513BBC5">
        <w:rPr>
          <w:rFonts w:ascii="Arial" w:hAnsi="Arial" w:cs="Arial"/>
          <w:sz w:val="24"/>
          <w:szCs w:val="24"/>
        </w:rPr>
        <w:t>mainly based</w:t>
      </w:r>
      <w:r w:rsidRPr="2513BBC5" w:rsidR="2513BBC5">
        <w:rPr>
          <w:rFonts w:ascii="Arial" w:hAnsi="Arial" w:cs="Arial"/>
          <w:sz w:val="24"/>
          <w:szCs w:val="24"/>
        </w:rPr>
        <w:t xml:space="preserve"> on the development of the team and its success. I know that many coaches and people responsible for academies claim that what counts is individual development, not results or the success of the team </w:t>
      </w:r>
      <w:r w:rsidRPr="2513BBC5" w:rsidR="2513BBC5">
        <w:rPr>
          <w:rFonts w:ascii="Arial" w:hAnsi="Arial" w:cs="Arial"/>
          <w:sz w:val="24"/>
          <w:szCs w:val="24"/>
        </w:rPr>
        <w:t>in a given</w:t>
      </w:r>
      <w:r w:rsidRPr="2513BBC5" w:rsidR="2513BBC5">
        <w:rPr>
          <w:rFonts w:ascii="Arial" w:hAnsi="Arial" w:cs="Arial"/>
          <w:sz w:val="24"/>
          <w:szCs w:val="24"/>
        </w:rPr>
        <w:t xml:space="preserve"> age category. However, </w:t>
      </w:r>
      <w:r w:rsidRPr="2513BBC5" w:rsidR="2513BBC5">
        <w:rPr>
          <w:rFonts w:ascii="Arial" w:hAnsi="Arial" w:cs="Arial"/>
          <w:sz w:val="24"/>
          <w:szCs w:val="24"/>
        </w:rPr>
        <w:t>I myself</w:t>
      </w:r>
      <w:r w:rsidRPr="2513BBC5" w:rsidR="2513BBC5">
        <w:rPr>
          <w:rFonts w:ascii="Arial" w:hAnsi="Arial" w:cs="Arial"/>
          <w:sz w:val="24"/>
          <w:szCs w:val="24"/>
        </w:rPr>
        <w:t xml:space="preserve"> experienced something completely different. Most of the coaches with whom I had the pleasure to work considered the result and success of the team more important than developing the potential of individual players. </w:t>
      </w:r>
    </w:p>
    <w:p xmlns:wp14="http://schemas.microsoft.com/office/word/2010/wordml" w:rsidRPr="008B2C77" w:rsidR="0039366F" w:rsidP="2513BBC5" w:rsidRDefault="0083710C" w14:paraId="3B905C04" wp14:textId="3470AEAF">
      <w:pPr>
        <w:pStyle w:val="Normal"/>
        <w:suppressLineNumbers w:val="0"/>
        <w:bidi w:val="0"/>
        <w:spacing w:before="0" w:beforeAutospacing="off" w:after="0" w:afterAutospacing="off" w:line="480" w:lineRule="auto"/>
        <w:ind w:left="0" w:right="-613" w:firstLine="720"/>
        <w:jc w:val="both"/>
        <w:rPr>
          <w:ins w:author="Gary Smailes" w:date="2024-02-09T14:46:35.844Z" w:id="748304798"/>
          <w:rFonts w:ascii="Arial" w:hAnsi="Arial" w:cs="Arial"/>
          <w:sz w:val="24"/>
          <w:szCs w:val="24"/>
        </w:rPr>
      </w:pPr>
      <w:r w:rsidRPr="2513BBC5" w:rsidR="2513BBC5">
        <w:rPr>
          <w:rFonts w:ascii="Arial" w:hAnsi="Arial" w:cs="Arial"/>
          <w:sz w:val="24"/>
          <w:szCs w:val="24"/>
        </w:rPr>
        <w:t>Training was always based</w:t>
      </w:r>
      <w:ins w:author="Gary Smailes" w:date="2024-02-09T14:45:28.037Z" w:id="2117549028">
        <w:r w:rsidRPr="2513BBC5" w:rsidR="2513BBC5">
          <w:rPr>
            <w:rFonts w:ascii="Arial" w:hAnsi="Arial" w:cs="Arial"/>
            <w:sz w:val="24"/>
            <w:szCs w:val="24"/>
          </w:rPr>
          <w:t xml:space="preserve"> o</w:t>
        </w:r>
      </w:ins>
      <w:del w:author="Gary Smailes" w:date="2024-02-09T14:45:24.149Z" w:id="2094882841">
        <w:r w:rsidRPr="2513BBC5" w:rsidDel="2513BBC5">
          <w:rPr>
            <w:rFonts w:ascii="Arial" w:hAnsi="Arial" w:cs="Arial"/>
            <w:sz w:val="24"/>
            <w:szCs w:val="24"/>
          </w:rPr>
          <w:delText xml:space="preserve"> o</w:delText>
        </w:r>
      </w:del>
      <w:r w:rsidRPr="2513BBC5" w:rsidR="2513BBC5">
        <w:rPr>
          <w:rFonts w:ascii="Arial" w:hAnsi="Arial" w:cs="Arial"/>
          <w:sz w:val="24"/>
          <w:szCs w:val="24"/>
        </w:rPr>
        <w:t xml:space="preserve">n some part of the game model and focused on the development of tactical skills in a group or team. Their priority was to implement group and team tactics as soon as possible at the expense of individual technical and tactical skills. This is particularly </w:t>
      </w:r>
      <w:r w:rsidRPr="2513BBC5" w:rsidR="2513BBC5">
        <w:rPr>
          <w:rFonts w:ascii="Arial" w:hAnsi="Arial" w:cs="Arial"/>
          <w:sz w:val="24"/>
          <w:szCs w:val="24"/>
        </w:rPr>
        <w:t>evident</w:t>
      </w:r>
      <w:r w:rsidRPr="2513BBC5" w:rsidR="2513BBC5">
        <w:rPr>
          <w:rFonts w:ascii="Arial" w:hAnsi="Arial" w:cs="Arial"/>
          <w:sz w:val="24"/>
          <w:szCs w:val="24"/>
        </w:rPr>
        <w:t xml:space="preserve"> in the primary and development phase of </w:t>
      </w:r>
      <w:del w:author="Gary Smailes" w:date="2024-02-09T14:45:34.077Z" w:id="305018779">
        <w:r w:rsidRPr="2513BBC5" w:rsidDel="2513BBC5">
          <w:rPr>
            <w:rFonts w:ascii="Arial" w:hAnsi="Arial" w:cs="Arial"/>
            <w:sz w:val="24"/>
            <w:szCs w:val="24"/>
          </w:rPr>
          <w:delText>12-16</w:delText>
        </w:r>
      </w:del>
      <w:ins w:author="Gary Smailes" w:date="2024-02-09T14:45:34.728Z" w:id="1373274000">
        <w:r w:rsidRPr="2513BBC5" w:rsidR="2513BBC5">
          <w:rPr>
            <w:rFonts w:ascii="Arial" w:hAnsi="Arial" w:cs="Arial"/>
            <w:sz w:val="24"/>
            <w:szCs w:val="24"/>
          </w:rPr>
          <w:t>tweleve</w:t>
        </w:r>
      </w:ins>
      <w:r w:rsidRPr="2513BBC5" w:rsidR="2513BBC5">
        <w:rPr>
          <w:rFonts w:ascii="Arial" w:hAnsi="Arial" w:cs="Arial"/>
          <w:sz w:val="24"/>
          <w:szCs w:val="24"/>
        </w:rPr>
        <w:t xml:space="preserve"> </w:t>
      </w:r>
      <w:ins w:author="Gary Smailes" w:date="2024-02-09T14:45:34.863Z" w:id="1261134915">
        <w:r w:rsidRPr="2513BBC5" w:rsidR="2513BBC5">
          <w:rPr>
            <w:rFonts w:ascii="Arial" w:hAnsi="Arial" w:cs="Arial"/>
            <w:sz w:val="24"/>
            <w:szCs w:val="24"/>
          </w:rPr>
          <w:t>to sixteen</w:t>
        </w:r>
      </w:ins>
      <w:ins w:author="Gary Smailes" w:date="2024-02-09T14:46:30.908Z" w:id="1733893564">
        <w:r w:rsidRPr="2513BBC5" w:rsidR="2513BBC5">
          <w:rPr>
            <w:rFonts w:ascii="Arial" w:hAnsi="Arial" w:cs="Arial"/>
            <w:sz w:val="24"/>
            <w:szCs w:val="24"/>
          </w:rPr>
          <w:t>-</w:t>
        </w:r>
      </w:ins>
      <w:r w:rsidRPr="2513BBC5" w:rsidR="2513BBC5">
        <w:rPr>
          <w:rFonts w:ascii="Arial" w:hAnsi="Arial" w:cs="Arial"/>
          <w:sz w:val="24"/>
          <w:szCs w:val="24"/>
        </w:rPr>
        <w:t xml:space="preserve">year-olds. Most players are not prepared for such a quick transition to group tactics that academy coaches are pushing for (without knowing or understanding the learning process of their players). Individual development of technical and tactical skills is neglected in key aspects for the sake of further development of players and their adaptation to situations </w:t>
      </w:r>
      <w:r w:rsidRPr="2513BBC5" w:rsidR="2513BBC5">
        <w:rPr>
          <w:rFonts w:ascii="Arial" w:hAnsi="Arial" w:cs="Arial"/>
          <w:sz w:val="24"/>
          <w:szCs w:val="24"/>
        </w:rPr>
        <w:t>encountered</w:t>
      </w:r>
      <w:r w:rsidRPr="2513BBC5" w:rsidR="2513BBC5">
        <w:rPr>
          <w:rFonts w:ascii="Arial" w:hAnsi="Arial" w:cs="Arial"/>
          <w:sz w:val="24"/>
          <w:szCs w:val="24"/>
        </w:rPr>
        <w:t xml:space="preserve"> on the pitch. </w:t>
      </w:r>
    </w:p>
    <w:p xmlns:wp14="http://schemas.microsoft.com/office/word/2010/wordml" w:rsidRPr="008B2C77" w:rsidR="0039366F" w:rsidP="2513BBC5" w:rsidRDefault="0083710C" w14:paraId="0C47C025" wp14:textId="6E32E211">
      <w:pPr>
        <w:pStyle w:val="Normal"/>
        <w:suppressLineNumbers w:val="0"/>
        <w:bidi w:val="0"/>
        <w:spacing w:before="0" w:beforeAutospacing="off" w:after="0" w:afterAutospacing="off" w:line="480" w:lineRule="auto"/>
        <w:ind w:left="0" w:right="-613" w:firstLine="720"/>
        <w:jc w:val="both"/>
        <w:rPr>
          <w:rFonts w:ascii="Arial" w:hAnsi="Arial" w:cs="Arial"/>
          <w:sz w:val="24"/>
          <w:szCs w:val="24"/>
        </w:rPr>
      </w:pPr>
      <w:r w:rsidRPr="2513BBC5" w:rsidR="2513BBC5">
        <w:rPr>
          <w:rFonts w:ascii="Arial" w:hAnsi="Arial" w:cs="Arial"/>
          <w:sz w:val="24"/>
          <w:szCs w:val="24"/>
        </w:rPr>
        <w:t xml:space="preserve">These aspects are: </w:t>
      </w:r>
    </w:p>
    <w:p xmlns:wp14="http://schemas.microsoft.com/office/word/2010/wordml" w:rsidRPr="008B2C77" w:rsidR="00393FE7" w:rsidP="005055DF" w:rsidRDefault="00A07EB3" w14:paraId="3CFAF49C" wp14:textId="6090BEC1">
      <w:pPr>
        <w:pStyle w:val="ListParagraph"/>
        <w:numPr>
          <w:ilvl w:val="0"/>
          <w:numId w:val="22"/>
        </w:numPr>
        <w:spacing w:after="0" w:line="480" w:lineRule="auto"/>
        <w:ind w:right="-613"/>
        <w:jc w:val="both"/>
        <w:rPr>
          <w:rFonts w:ascii="Arial" w:hAnsi="Arial" w:cs="Arial"/>
          <w:sz w:val="24"/>
          <w:szCs w:val="24"/>
        </w:rPr>
      </w:pPr>
      <w:r w:rsidRPr="2513BBC5" w:rsidR="2513BBC5">
        <w:rPr>
          <w:rFonts w:ascii="Arial" w:hAnsi="Arial" w:cs="Arial"/>
          <w:sz w:val="24"/>
          <w:szCs w:val="24"/>
        </w:rPr>
        <w:t>Individual positioning (not to be confused with the position on the pitch or the geographical sector of the pitch)</w:t>
      </w:r>
      <w:ins w:author="Gary Smailes" w:date="2024-02-09T14:46:38.133Z" w:id="1025746026">
        <w:r w:rsidRPr="2513BBC5" w:rsidR="2513BBC5">
          <w:rPr>
            <w:rFonts w:ascii="Arial" w:hAnsi="Arial" w:cs="Arial"/>
            <w:sz w:val="24"/>
            <w:szCs w:val="24"/>
          </w:rPr>
          <w:t>.</w:t>
        </w:r>
      </w:ins>
      <w:del w:author="Gary Smailes" w:date="2024-02-09T14:46:37.631Z" w:id="114782410">
        <w:r w:rsidRPr="2513BBC5" w:rsidDel="2513BBC5">
          <w:rPr>
            <w:rFonts w:ascii="Arial" w:hAnsi="Arial" w:cs="Arial"/>
            <w:sz w:val="24"/>
            <w:szCs w:val="24"/>
          </w:rPr>
          <w:delText xml:space="preserve"> </w:delText>
        </w:r>
      </w:del>
    </w:p>
    <w:p xmlns:wp14="http://schemas.microsoft.com/office/word/2010/wordml" w:rsidRPr="008B2C77" w:rsidR="00393FE7" w:rsidP="005055DF" w:rsidRDefault="00393FE7" w14:paraId="3231A656" wp14:textId="52B7DD65">
      <w:pPr>
        <w:pStyle w:val="ListParagraph"/>
        <w:numPr>
          <w:ilvl w:val="0"/>
          <w:numId w:val="22"/>
        </w:numPr>
        <w:spacing w:after="0" w:line="480" w:lineRule="auto"/>
        <w:ind w:right="-613"/>
        <w:jc w:val="both"/>
        <w:rPr>
          <w:rFonts w:ascii="Arial" w:hAnsi="Arial" w:cs="Arial"/>
          <w:sz w:val="24"/>
          <w:szCs w:val="24"/>
        </w:rPr>
      </w:pPr>
      <w:r w:rsidRPr="2513BBC5" w:rsidR="2513BBC5">
        <w:rPr>
          <w:rFonts w:ascii="Arial" w:hAnsi="Arial" w:cs="Arial"/>
          <w:sz w:val="24"/>
          <w:szCs w:val="24"/>
        </w:rPr>
        <w:t xml:space="preserve">Individual understanding and management of the playing space (an understanding of the </w:t>
      </w:r>
      <w:r w:rsidRPr="2513BBC5" w:rsidR="2513BBC5">
        <w:rPr>
          <w:rFonts w:ascii="Arial" w:hAnsi="Arial" w:cs="Arial"/>
          <w:sz w:val="24"/>
          <w:szCs w:val="24"/>
        </w:rPr>
        <w:t>various types</w:t>
      </w:r>
      <w:r w:rsidRPr="2513BBC5" w:rsidR="2513BBC5">
        <w:rPr>
          <w:rFonts w:ascii="Arial" w:hAnsi="Arial" w:cs="Arial"/>
          <w:sz w:val="24"/>
          <w:szCs w:val="24"/>
        </w:rPr>
        <w:t xml:space="preserve"> of space: open, closed, one’s own, and general space)</w:t>
      </w:r>
      <w:ins w:author="Gary Smailes" w:date="2024-02-09T14:46:40.297Z" w:id="1568184627">
        <w:r w:rsidRPr="2513BBC5" w:rsidR="2513BBC5">
          <w:rPr>
            <w:rFonts w:ascii="Arial" w:hAnsi="Arial" w:cs="Arial"/>
            <w:sz w:val="24"/>
            <w:szCs w:val="24"/>
          </w:rPr>
          <w:t>.</w:t>
        </w:r>
      </w:ins>
    </w:p>
    <w:p xmlns:wp14="http://schemas.microsoft.com/office/word/2010/wordml" w:rsidRPr="008B2C77" w:rsidR="00393FE7" w:rsidP="005055DF" w:rsidRDefault="00393FE7" w14:paraId="04E981DC" wp14:textId="67779F6E">
      <w:pPr>
        <w:pStyle w:val="ListParagraph"/>
        <w:numPr>
          <w:ilvl w:val="0"/>
          <w:numId w:val="22"/>
        </w:numPr>
        <w:spacing w:after="0" w:line="480" w:lineRule="auto"/>
        <w:ind w:right="-613"/>
        <w:jc w:val="both"/>
        <w:rPr>
          <w:rFonts w:ascii="Arial" w:hAnsi="Arial" w:cs="Arial"/>
          <w:sz w:val="24"/>
          <w:szCs w:val="24"/>
        </w:rPr>
      </w:pPr>
      <w:r w:rsidRPr="2513BBC5" w:rsidR="2513BBC5">
        <w:rPr>
          <w:rFonts w:ascii="Arial" w:hAnsi="Arial" w:cs="Arial"/>
          <w:sz w:val="24"/>
          <w:szCs w:val="24"/>
        </w:rPr>
        <w:t>Space scanning (frequency, order, micro-scanning, scan time, scan direction, scan length)</w:t>
      </w:r>
      <w:ins w:author="Gary Smailes" w:date="2024-02-09T14:46:41.733Z" w:id="818389389">
        <w:r w:rsidRPr="2513BBC5" w:rsidR="2513BBC5">
          <w:rPr>
            <w:rFonts w:ascii="Arial" w:hAnsi="Arial" w:cs="Arial"/>
            <w:sz w:val="24"/>
            <w:szCs w:val="24"/>
          </w:rPr>
          <w:t>.</w:t>
        </w:r>
      </w:ins>
      <w:del w:author="Gary Smailes" w:date="2024-02-09T14:46:41.507Z" w:id="717886093">
        <w:r w:rsidRPr="2513BBC5" w:rsidDel="2513BBC5">
          <w:rPr>
            <w:rFonts w:ascii="Arial" w:hAnsi="Arial" w:cs="Arial"/>
            <w:sz w:val="24"/>
            <w:szCs w:val="24"/>
          </w:rPr>
          <w:delText xml:space="preserve"> </w:delText>
        </w:r>
      </w:del>
    </w:p>
    <w:p xmlns:wp14="http://schemas.microsoft.com/office/word/2010/wordml" w:rsidRPr="008B2C77" w:rsidR="00AC44A2" w:rsidP="005055DF" w:rsidRDefault="00AC44A2" w14:paraId="7F7E42E8" wp14:textId="77777777">
      <w:pPr>
        <w:pStyle w:val="ListParagraph"/>
        <w:numPr>
          <w:ilvl w:val="0"/>
          <w:numId w:val="22"/>
        </w:numPr>
        <w:spacing w:after="0" w:line="480" w:lineRule="auto"/>
        <w:ind w:right="-613"/>
        <w:jc w:val="both"/>
        <w:rPr>
          <w:rFonts w:ascii="Arial" w:hAnsi="Arial" w:cs="Arial"/>
          <w:sz w:val="24"/>
          <w:szCs w:val="24"/>
        </w:rPr>
      </w:pPr>
      <w:r w:rsidRPr="008B2C77">
        <w:rPr>
          <w:rFonts w:ascii="Arial" w:hAnsi="Arial" w:cs="Arial"/>
          <w:sz w:val="24"/>
          <w:szCs w:val="24"/>
        </w:rPr>
        <w:t>T</w:t>
      </w:r>
      <w:r w:rsidRPr="008B2C77" w:rsidR="00A07EB3">
        <w:rPr>
          <w:rFonts w:ascii="Arial" w:hAnsi="Arial" w:cs="Arial"/>
          <w:sz w:val="24"/>
          <w:szCs w:val="24"/>
        </w:rPr>
        <w:t>iming (defensive timing (</w:t>
      </w:r>
      <w:r w:rsidRPr="008B2C77" w:rsidR="00805642">
        <w:rPr>
          <w:rFonts w:ascii="Arial" w:hAnsi="Arial" w:cs="Arial"/>
          <w:sz w:val="24"/>
          <w:szCs w:val="24"/>
        </w:rPr>
        <w:t>pressing</w:t>
      </w:r>
      <w:r w:rsidRPr="008B2C77" w:rsidR="00A07EB3">
        <w:rPr>
          <w:rFonts w:ascii="Arial" w:hAnsi="Arial" w:cs="Arial"/>
          <w:sz w:val="24"/>
          <w:szCs w:val="24"/>
        </w:rPr>
        <w:t xml:space="preserve">), timing of attack (passing, dribbling) </w:t>
      </w:r>
    </w:p>
    <w:p xmlns:wp14="http://schemas.microsoft.com/office/word/2010/wordml" w:rsidRPr="008B2C77" w:rsidR="00AC44A2" w:rsidP="005055DF" w:rsidRDefault="00AC44A2" w14:paraId="077BE9C5" wp14:textId="77777777">
      <w:pPr>
        <w:pStyle w:val="ListParagraph"/>
        <w:numPr>
          <w:ilvl w:val="0"/>
          <w:numId w:val="22"/>
        </w:numPr>
        <w:spacing w:after="0" w:line="480" w:lineRule="auto"/>
        <w:ind w:right="-613"/>
        <w:jc w:val="both"/>
        <w:rPr>
          <w:rFonts w:ascii="Arial" w:hAnsi="Arial" w:cs="Arial"/>
          <w:sz w:val="24"/>
          <w:szCs w:val="24"/>
        </w:rPr>
      </w:pPr>
      <w:r w:rsidRPr="008B2C77">
        <w:rPr>
          <w:rFonts w:ascii="Arial" w:hAnsi="Arial" w:cs="Arial"/>
          <w:sz w:val="24"/>
          <w:szCs w:val="24"/>
        </w:rPr>
        <w:t>I</w:t>
      </w:r>
      <w:r w:rsidRPr="008B2C77" w:rsidR="00A07EB3">
        <w:rPr>
          <w:rFonts w:ascii="Arial" w:hAnsi="Arial" w:cs="Arial"/>
          <w:sz w:val="24"/>
          <w:szCs w:val="24"/>
        </w:rPr>
        <w:t>ndividual movement</w:t>
      </w:r>
    </w:p>
    <w:p xmlns:wp14="http://schemas.microsoft.com/office/word/2010/wordml" w:rsidRPr="008B2C77" w:rsidR="00AC44A2" w:rsidP="005055DF" w:rsidRDefault="00AC44A2" w14:paraId="75099D94" wp14:textId="3F111D6F">
      <w:pPr>
        <w:pStyle w:val="ListParagraph"/>
        <w:numPr>
          <w:ilvl w:val="0"/>
          <w:numId w:val="22"/>
        </w:numPr>
        <w:spacing w:after="0" w:line="480" w:lineRule="auto"/>
        <w:ind w:right="-613"/>
        <w:jc w:val="both"/>
        <w:rPr>
          <w:rFonts w:ascii="Arial" w:hAnsi="Arial" w:cs="Arial"/>
          <w:sz w:val="24"/>
          <w:szCs w:val="24"/>
        </w:rPr>
      </w:pPr>
      <w:r w:rsidRPr="2513BBC5" w:rsidR="2513BBC5">
        <w:rPr>
          <w:rFonts w:ascii="Arial" w:hAnsi="Arial" w:cs="Arial"/>
          <w:sz w:val="24"/>
          <w:szCs w:val="24"/>
        </w:rPr>
        <w:t>Technique (body position, first contact when receiving the ball, concealing one’s intentions (deceptions), reading the opponent's body language, adapting technique to the situation and the opponent)</w:t>
      </w:r>
      <w:ins w:author="Gary Smailes" w:date="2024-02-09T14:46:43.777Z" w:id="1498070488">
        <w:r w:rsidRPr="2513BBC5" w:rsidR="2513BBC5">
          <w:rPr>
            <w:rFonts w:ascii="Arial" w:hAnsi="Arial" w:cs="Arial"/>
            <w:sz w:val="24"/>
            <w:szCs w:val="24"/>
          </w:rPr>
          <w:t>.</w:t>
        </w:r>
      </w:ins>
    </w:p>
    <w:p xmlns:wp14="http://schemas.microsoft.com/office/word/2010/wordml" w:rsidRPr="008B2C77" w:rsidR="00AC44A2" w:rsidP="2513BBC5" w:rsidRDefault="00AC44A2" w14:paraId="5414B734" wp14:textId="02083189">
      <w:pPr>
        <w:pStyle w:val="ListParagraph"/>
        <w:spacing w:after="0" w:line="480" w:lineRule="auto"/>
        <w:ind w:left="720" w:right="-613" w:firstLine="360"/>
        <w:jc w:val="both"/>
        <w:rPr>
          <w:ins w:author="Gary Smailes" w:date="2024-02-09T14:51:24.701Z" w:id="2121585013"/>
          <w:rFonts w:ascii="Arial" w:hAnsi="Arial" w:cs="Arial"/>
          <w:sz w:val="24"/>
          <w:szCs w:val="24"/>
        </w:rPr>
        <w:pPrChange w:author="Gary Smailes" w:date="2024-02-09T14:46:50.152Z">
          <w:pPr>
            <w:pStyle w:val="ListParagraph"/>
            <w:spacing w:after="0" w:line="480" w:lineRule="auto"/>
            <w:ind w:left="1080" w:right="-613"/>
            <w:jc w:val="both"/>
          </w:pPr>
        </w:pPrChange>
      </w:pPr>
      <w:del w:author="Gary Smailes" w:date="2024-02-09T14:46:48.026Z" w:id="174235995">
        <w:r w:rsidRPr="2513BBC5" w:rsidDel="2513BBC5">
          <w:rPr>
            <w:rFonts w:ascii="Arial" w:hAnsi="Arial" w:cs="Arial"/>
            <w:sz w:val="24"/>
            <w:szCs w:val="24"/>
          </w:rPr>
          <w:delText xml:space="preserve">     </w:delText>
        </w:r>
      </w:del>
      <w:r w:rsidRPr="2513BBC5" w:rsidR="2513BBC5">
        <w:rPr>
          <w:rFonts w:ascii="Arial" w:hAnsi="Arial" w:cs="Arial"/>
          <w:sz w:val="24"/>
          <w:szCs w:val="24"/>
        </w:rPr>
        <w:t>T</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48Z" w:id="613098699">
            <w:rPr>
              <w:rFonts w:ascii="Arial" w:hAnsi="Arial" w:cs="Arial"/>
              <w:sz w:val="24"/>
              <w:szCs w:val="24"/>
            </w:rPr>
          </w:rPrChange>
        </w:rPr>
        <w:t>h</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51Z" w:id="1826317937">
            <w:rPr>
              <w:rFonts w:ascii="Arial" w:hAnsi="Arial" w:cs="Arial"/>
              <w:sz w:val="24"/>
              <w:szCs w:val="24"/>
            </w:rPr>
          </w:rPrChange>
        </w:rPr>
        <w:t xml:space="preserve">e </w:t>
      </w:r>
      <w:del w:author="Gary Smailes" w:date="2024-02-09T14:51:09.204Z" w:id="219224959">
        <w:r w:rsidRPr="2513BBC5" w:rsidDel="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52Z" w:id="1691962924">
              <w:rPr>
                <w:rFonts w:ascii="Arial" w:hAnsi="Arial" w:cs="Arial"/>
                <w:sz w:val="24"/>
                <w:szCs w:val="24"/>
              </w:rPr>
            </w:rPrChange>
          </w:rPr>
          <w:delText xml:space="preserve">above </w:delText>
        </w:r>
        <w:r w:rsidRPr="2513BBC5" w:rsidDel="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52Z" w:id="1906602203">
              <w:rPr>
                <w:rFonts w:ascii="Arial" w:hAnsi="Arial" w:cs="Arial"/>
                <w:sz w:val="24"/>
                <w:szCs w:val="24"/>
              </w:rPr>
            </w:rPrChange>
          </w:rPr>
          <w:delText>m</w:delText>
        </w:r>
        <w:r w:rsidRPr="2513BBC5" w:rsidDel="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55Z" w:id="1763397807">
              <w:rPr>
                <w:rFonts w:ascii="Arial" w:hAnsi="Arial" w:cs="Arial"/>
                <w:sz w:val="24"/>
                <w:szCs w:val="24"/>
              </w:rPr>
            </w:rPrChange>
          </w:rPr>
          <w:delText>e</w:delText>
        </w:r>
        <w:r w:rsidRPr="2513BBC5" w:rsidDel="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57Z" w:id="1435260356">
              <w:rPr>
                <w:rFonts w:ascii="Arial" w:hAnsi="Arial" w:cs="Arial"/>
                <w:sz w:val="24"/>
                <w:szCs w:val="24"/>
              </w:rPr>
            </w:rPrChange>
          </w:rPr>
          <w:delText>nt</w:delText>
        </w:r>
        <w:r w:rsidRPr="2513BBC5" w:rsidDel="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59Z" w:id="1667760471">
              <w:rPr>
                <w:rFonts w:ascii="Arial" w:hAnsi="Arial" w:cs="Arial"/>
                <w:sz w:val="24"/>
                <w:szCs w:val="24"/>
              </w:rPr>
            </w:rPrChange>
          </w:rPr>
          <w:delText>ioned</w:delText>
        </w:r>
      </w:del>
      <w:ins w:author="Gary Smailes" w:date="2024-02-09T14:51:09.207Z" w:id="1439903823">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62Z" w:id="128671300">
              <w:rPr>
                <w:rFonts w:ascii="Arial" w:hAnsi="Arial" w:cs="Arial"/>
                <w:sz w:val="24"/>
                <w:szCs w:val="24"/>
              </w:rPr>
            </w:rPrChange>
          </w:rPr>
          <w:t>above</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62Z" w:id="114181696">
              <w:rPr>
                <w:rFonts w:ascii="Arial" w:hAnsi="Arial" w:cs="Arial"/>
                <w:sz w:val="24"/>
                <w:szCs w:val="24"/>
              </w:rPr>
            </w:rPrChange>
          </w:rPr>
          <w:t>-me</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63Z" w:id="674465858">
              <w:rPr>
                <w:rFonts w:ascii="Arial" w:hAnsi="Arial" w:cs="Arial"/>
                <w:sz w:val="24"/>
                <w:szCs w:val="24"/>
              </w:rPr>
            </w:rPrChange>
          </w:rPr>
          <w:t>ntioned</w:t>
        </w:r>
      </w:ins>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68Z" w:id="488186469">
            <w:rPr>
              <w:rFonts w:ascii="Arial" w:hAnsi="Arial" w:cs="Arial"/>
              <w:sz w:val="24"/>
              <w:szCs w:val="24"/>
            </w:rPr>
          </w:rPrChange>
        </w:rPr>
        <w:t xml:space="preserve"> aspe</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7Z" w:id="1002809201">
            <w:rPr>
              <w:rFonts w:ascii="Arial" w:hAnsi="Arial" w:cs="Arial"/>
              <w:sz w:val="24"/>
              <w:szCs w:val="24"/>
            </w:rPr>
          </w:rPrChange>
        </w:rPr>
        <w:t>cts developing</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72Z" w:id="1566970626">
            <w:rPr>
              <w:rFonts w:ascii="Arial" w:hAnsi="Arial" w:cs="Arial"/>
              <w:sz w:val="24"/>
              <w:szCs w:val="24"/>
            </w:rPr>
          </w:rPrChange>
        </w:rPr>
        <w:t xml:space="preserve"> the individual abilities of players </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72Z" w:id="1255980329">
            <w:rPr>
              <w:rFonts w:ascii="Arial" w:hAnsi="Arial" w:cs="Arial"/>
              <w:sz w:val="24"/>
              <w:szCs w:val="24"/>
            </w:rPr>
          </w:rPrChange>
        </w:rPr>
        <w:t>are</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72Z" w:id="1854710652">
            <w:rPr>
              <w:rFonts w:ascii="Arial" w:hAnsi="Arial" w:cs="Arial"/>
              <w:sz w:val="24"/>
              <w:szCs w:val="24"/>
            </w:rPr>
          </w:rPrChange>
        </w:rPr>
        <w:t xml:space="preserve"> the basis for good habits in the future. However, these are neglected because coaches too quickly move on to teach</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73Z" w:id="1596240222">
            <w:rPr>
              <w:rFonts w:ascii="Arial" w:hAnsi="Arial" w:cs="Arial"/>
              <w:sz w:val="24"/>
              <w:szCs w:val="24"/>
            </w:rPr>
          </w:rPrChange>
        </w:rPr>
        <w:t xml:space="preserve">ing </w:t>
      </w:r>
      <w:r w:rsidRPr="2513BBC5" w:rsidR="2513BBC5">
        <w:rPr>
          <w:rFonts w:ascii="Arial" w:hAnsi="Arial" w:eastAsia="Calibri" w:cs="Arial" w:asciiTheme="minorAscii" w:hAnsiTheme="minorAscii" w:eastAsiaTheme="minorAscii" w:cstheme="minorBidi"/>
          <w:color w:val="auto"/>
          <w:sz w:val="24"/>
          <w:szCs w:val="24"/>
          <w:lang w:eastAsia="en-US" w:bidi="ar-SA"/>
          <w:rPrChange w:author="Gary Smailes" w:date="2024-02-09T14:51:55.675Z" w:id="371330601">
            <w:rPr>
              <w:rFonts w:ascii="Arial" w:hAnsi="Arial" w:cs="Arial"/>
              <w:sz w:val="24"/>
              <w:szCs w:val="24"/>
            </w:rPr>
          </w:rPrChange>
        </w:rPr>
        <w:t>group tactics, where a large group of young players</w:t>
      </w:r>
      <w:r w:rsidRPr="2513BBC5" w:rsidR="2513BBC5">
        <w:rPr>
          <w:rFonts w:ascii="Arial" w:hAnsi="Arial" w:cs="Arial"/>
          <w:sz w:val="24"/>
          <w:szCs w:val="24"/>
        </w:rPr>
        <w:t xml:space="preserve"> are not ready for s</w:t>
      </w:r>
      <w:r w:rsidRPr="2513BBC5" w:rsidR="2513BBC5">
        <w:rPr>
          <w:rFonts w:ascii="Arial" w:hAnsi="Arial" w:cs="Arial"/>
          <w:sz w:val="24"/>
          <w:szCs w:val="24"/>
        </w:rPr>
        <w:t>uch and</w:t>
      </w:r>
      <w:r w:rsidRPr="2513BBC5" w:rsidR="2513BBC5">
        <w:rPr>
          <w:rFonts w:ascii="Arial" w:hAnsi="Arial" w:cs="Arial"/>
          <w:sz w:val="24"/>
          <w:szCs w:val="24"/>
        </w:rPr>
        <w:t xml:space="preserve"> </w:t>
      </w:r>
      <w:r w:rsidRPr="2513BBC5" w:rsidR="2513BBC5">
        <w:rPr>
          <w:rFonts w:ascii="Arial" w:hAnsi="Arial" w:cs="Arial"/>
          <w:sz w:val="24"/>
          <w:szCs w:val="24"/>
        </w:rPr>
        <w:t>don’t</w:t>
      </w:r>
      <w:r w:rsidRPr="2513BBC5" w:rsidR="2513BBC5">
        <w:rPr>
          <w:rFonts w:ascii="Arial" w:hAnsi="Arial" w:cs="Arial"/>
          <w:sz w:val="24"/>
          <w:szCs w:val="24"/>
        </w:rPr>
        <w:t xml:space="preserve"> understa</w:t>
      </w:r>
      <w:r w:rsidRPr="2513BBC5" w:rsidR="2513BBC5">
        <w:rPr>
          <w:rFonts w:ascii="Arial" w:hAnsi="Arial" w:cs="Arial"/>
          <w:sz w:val="24"/>
          <w:szCs w:val="24"/>
        </w:rPr>
        <w:t>nd, nor hav</w:t>
      </w:r>
      <w:r w:rsidRPr="2513BBC5" w:rsidR="2513BBC5">
        <w:rPr>
          <w:rFonts w:ascii="Arial" w:hAnsi="Arial" w:cs="Arial"/>
          <w:sz w:val="24"/>
          <w:szCs w:val="24"/>
        </w:rPr>
        <w:t xml:space="preserve">e </w:t>
      </w:r>
      <w:r w:rsidRPr="2513BBC5" w:rsidR="2513BBC5">
        <w:rPr>
          <w:rFonts w:ascii="Arial" w:hAnsi="Arial" w:cs="Arial"/>
          <w:sz w:val="24"/>
          <w:szCs w:val="24"/>
        </w:rPr>
        <w:t>as yet</w:t>
      </w:r>
      <w:r w:rsidRPr="2513BBC5" w:rsidR="2513BBC5">
        <w:rPr>
          <w:rFonts w:ascii="Arial" w:hAnsi="Arial" w:cs="Arial"/>
          <w:sz w:val="24"/>
          <w:szCs w:val="24"/>
        </w:rPr>
        <w:t xml:space="preserve"> the </w:t>
      </w:r>
      <w:r w:rsidRPr="2513BBC5" w:rsidR="2513BBC5">
        <w:rPr>
          <w:rFonts w:ascii="Arial" w:hAnsi="Arial" w:cs="Arial"/>
          <w:sz w:val="24"/>
          <w:szCs w:val="24"/>
        </w:rPr>
        <w:t>appropriate technical</w:t>
      </w:r>
      <w:r w:rsidRPr="2513BBC5" w:rsidR="2513BBC5">
        <w:rPr>
          <w:rFonts w:ascii="Arial" w:hAnsi="Arial" w:cs="Arial"/>
          <w:sz w:val="24"/>
          <w:szCs w:val="24"/>
        </w:rPr>
        <w:t xml:space="preserve"> and tactical skills. </w:t>
      </w:r>
    </w:p>
    <w:p xmlns:wp14="http://schemas.microsoft.com/office/word/2010/wordml" w:rsidRPr="008B2C77" w:rsidR="00AC44A2" w:rsidP="2513BBC5" w:rsidRDefault="00AC44A2" w14:paraId="05A2965C" wp14:textId="22BF3C88">
      <w:pPr>
        <w:pStyle w:val="ListParagraph"/>
        <w:spacing w:after="0" w:line="480" w:lineRule="auto"/>
        <w:ind w:left="0" w:right="-613" w:firstLine="720"/>
        <w:jc w:val="both"/>
        <w:rPr>
          <w:ins w:author="Gary Smailes" w:date="2024-02-09T14:58:49.849Z" w:id="782720192"/>
          <w:rFonts w:ascii="Arial" w:hAnsi="Arial" w:cs="Arial"/>
          <w:sz w:val="24"/>
          <w:szCs w:val="24"/>
        </w:rPr>
        <w:pPrChange w:author="Gary Smailes" w:date="2024-02-09T14:51:28.983Z">
          <w:pPr>
            <w:pStyle w:val="ListParagraph"/>
            <w:spacing w:after="0" w:line="480" w:lineRule="auto"/>
            <w:ind w:left="720" w:right="-613" w:firstLine="360"/>
            <w:jc w:val="both"/>
          </w:pPr>
        </w:pPrChange>
      </w:pPr>
      <w:r w:rsidRPr="2513BBC5" w:rsidR="2513BBC5">
        <w:rPr>
          <w:rFonts w:ascii="Arial" w:hAnsi="Arial" w:cs="Arial"/>
          <w:sz w:val="24"/>
          <w:szCs w:val="24"/>
        </w:rPr>
        <w:t xml:space="preserve">Coaches training children and youths lack patience in their striving for what they call "the right game." They often forget they are supposed to prepare these young players for the "right game" when they are ready, i.e. signing a professional contract. In this way, many youngsters </w:t>
      </w:r>
      <w:r w:rsidRPr="2513BBC5" w:rsidR="2513BBC5">
        <w:rPr>
          <w:rFonts w:ascii="Arial" w:hAnsi="Arial" w:cs="Arial"/>
          <w:sz w:val="24"/>
          <w:szCs w:val="24"/>
        </w:rPr>
        <w:t>fail to</w:t>
      </w:r>
      <w:r w:rsidRPr="2513BBC5" w:rsidR="2513BBC5">
        <w:rPr>
          <w:rFonts w:ascii="Arial" w:hAnsi="Arial" w:cs="Arial"/>
          <w:sz w:val="24"/>
          <w:szCs w:val="24"/>
        </w:rPr>
        <w:t xml:space="preserve"> keep up with the training process imposed by their coaches, which means that the system loses more of its talented adolescents. Their individual potential is marginalized by this rush to play the "right game", the game model and group tactics. Because players are not ready for group tactics and are at a different stage of learning, they </w:t>
      </w:r>
      <w:r w:rsidRPr="2513BBC5" w:rsidR="2513BBC5">
        <w:rPr>
          <w:rFonts w:ascii="Arial" w:hAnsi="Arial" w:cs="Arial"/>
          <w:sz w:val="24"/>
          <w:szCs w:val="24"/>
        </w:rPr>
        <w:t>don’t</w:t>
      </w:r>
      <w:r w:rsidRPr="2513BBC5" w:rsidR="2513BBC5">
        <w:rPr>
          <w:rFonts w:ascii="Arial" w:hAnsi="Arial" w:cs="Arial"/>
          <w:sz w:val="24"/>
          <w:szCs w:val="24"/>
        </w:rPr>
        <w:t xml:space="preserve"> develop their potential. </w:t>
      </w:r>
    </w:p>
    <w:p xmlns:wp14="http://schemas.microsoft.com/office/word/2010/wordml" w:rsidRPr="008B2C77" w:rsidR="00AC44A2" w:rsidP="2513BBC5" w:rsidRDefault="00AC44A2" w14:paraId="19EC0FFB" wp14:textId="4A0809C8">
      <w:pPr>
        <w:pStyle w:val="ListParagraph"/>
        <w:spacing w:after="0" w:line="480" w:lineRule="auto"/>
        <w:ind w:left="0" w:right="-613" w:firstLine="720"/>
        <w:jc w:val="both"/>
        <w:rPr>
          <w:ins w:author="Gary Smailes" w:date="2024-02-09T14:59:02.288Z" w:id="408946307"/>
          <w:rFonts w:ascii="Arial" w:hAnsi="Arial" w:cs="Arial"/>
          <w:sz w:val="24"/>
          <w:szCs w:val="24"/>
        </w:rPr>
      </w:pPr>
      <w:r w:rsidRPr="2513BBC5" w:rsidR="2513BBC5">
        <w:rPr>
          <w:rFonts w:ascii="Arial" w:hAnsi="Arial" w:cs="Arial"/>
          <w:sz w:val="24"/>
          <w:szCs w:val="24"/>
        </w:rPr>
        <w:t>It’s</w:t>
      </w:r>
      <w:r w:rsidRPr="2513BBC5" w:rsidR="2513BBC5">
        <w:rPr>
          <w:rFonts w:ascii="Arial" w:hAnsi="Arial" w:cs="Arial"/>
          <w:sz w:val="24"/>
          <w:szCs w:val="24"/>
        </w:rPr>
        <w:t xml:space="preserve"> difficult for an </w:t>
      </w:r>
      <w:ins w:author="Gary Smailes" w:date="2024-02-09T14:58:53.493Z" w:id="1329323380">
        <w:r w:rsidRPr="2513BBC5" w:rsidR="2513BBC5">
          <w:rPr>
            <w:rFonts w:ascii="Arial" w:hAnsi="Arial" w:cs="Arial"/>
            <w:sz w:val="24"/>
            <w:szCs w:val="24"/>
          </w:rPr>
          <w:t>eleven</w:t>
        </w:r>
      </w:ins>
      <w:del w:author="Gary Smailes" w:date="2024-02-09T14:58:52.324Z" w:id="261669632">
        <w:r w:rsidRPr="2513BBC5" w:rsidDel="2513BBC5">
          <w:rPr>
            <w:rFonts w:ascii="Arial" w:hAnsi="Arial" w:cs="Arial"/>
            <w:sz w:val="24"/>
            <w:szCs w:val="24"/>
          </w:rPr>
          <w:delText>11</w:delText>
        </w:r>
      </w:del>
      <w:r w:rsidRPr="2513BBC5" w:rsidR="2513BBC5">
        <w:rPr>
          <w:rFonts w:ascii="Arial" w:hAnsi="Arial" w:cs="Arial"/>
          <w:sz w:val="24"/>
          <w:szCs w:val="24"/>
        </w:rPr>
        <w:t xml:space="preserve">-year-old to understand moving in defence as a threesome, since none of them understands individual positioning. </w:t>
      </w:r>
    </w:p>
    <w:p xmlns:wp14="http://schemas.microsoft.com/office/word/2010/wordml" w:rsidRPr="008B2C77" w:rsidR="00AC44A2" w:rsidP="2513BBC5" w:rsidRDefault="00AC44A2" w14:paraId="2D117AFF" wp14:textId="68C003F6">
      <w:pPr>
        <w:pStyle w:val="ListParagraph"/>
        <w:spacing w:after="0" w:line="480" w:lineRule="auto"/>
        <w:ind w:left="0" w:right="-613" w:firstLine="720"/>
        <w:jc w:val="both"/>
        <w:rPr>
          <w:ins w:author="Gary Smailes" w:date="2024-02-09T14:59:04.092Z" w:id="1207536008"/>
          <w:rFonts w:ascii="Arial" w:hAnsi="Arial" w:cs="Arial"/>
          <w:sz w:val="24"/>
          <w:szCs w:val="24"/>
        </w:rPr>
      </w:pPr>
      <w:r w:rsidRPr="2513BBC5" w:rsidR="2513BBC5">
        <w:rPr>
          <w:rFonts w:ascii="Arial" w:hAnsi="Arial" w:cs="Arial"/>
          <w:sz w:val="24"/>
          <w:szCs w:val="24"/>
        </w:rPr>
        <w:t xml:space="preserve">What do coaches do? </w:t>
      </w:r>
    </w:p>
    <w:p xmlns:wp14="http://schemas.microsoft.com/office/word/2010/wordml" w:rsidRPr="008B2C77" w:rsidR="00AC44A2" w:rsidP="2513BBC5" w:rsidRDefault="00AC44A2" w14:paraId="7CF48B6E" wp14:textId="1DE544C4">
      <w:pPr>
        <w:pStyle w:val="ListParagraph"/>
        <w:spacing w:after="0" w:line="480" w:lineRule="auto"/>
        <w:ind w:left="0" w:right="-613" w:firstLine="720"/>
        <w:jc w:val="both"/>
        <w:rPr>
          <w:ins w:author="Gary Smailes" w:date="2024-02-09T14:59:32.764Z" w:id="760539502"/>
          <w:rFonts w:ascii="Arial" w:hAnsi="Arial" w:cs="Arial"/>
          <w:sz w:val="24"/>
          <w:szCs w:val="24"/>
        </w:rPr>
      </w:pPr>
      <w:r w:rsidRPr="2513BBC5" w:rsidR="2513BBC5">
        <w:rPr>
          <w:rFonts w:ascii="Arial" w:hAnsi="Arial" w:cs="Arial"/>
          <w:sz w:val="24"/>
          <w:szCs w:val="24"/>
        </w:rPr>
        <w:t xml:space="preserve">Well, instead of focusing on developing basic habits and skills, they show their anger and frustration, especially during matches. This frustration is expressed in the constant calling out of instructions to players and almost controlling these adolescents like robots in a computer game. </w:t>
      </w:r>
      <w:r w:rsidRPr="2513BBC5" w:rsidR="2513BBC5">
        <w:rPr>
          <w:rFonts w:ascii="Arial" w:hAnsi="Arial" w:cs="Arial"/>
          <w:sz w:val="24"/>
          <w:szCs w:val="24"/>
        </w:rPr>
        <w:t>It’s</w:t>
      </w:r>
      <w:r w:rsidRPr="2513BBC5" w:rsidR="2513BBC5">
        <w:rPr>
          <w:rFonts w:ascii="Arial" w:hAnsi="Arial" w:cs="Arial"/>
          <w:sz w:val="24"/>
          <w:szCs w:val="24"/>
        </w:rPr>
        <w:t xml:space="preserve"> interesting that the same coaches never gave a thought to the fact that their young players </w:t>
      </w:r>
      <w:r w:rsidRPr="2513BBC5" w:rsidR="2513BBC5">
        <w:rPr>
          <w:rFonts w:ascii="Arial" w:hAnsi="Arial" w:cs="Arial"/>
          <w:sz w:val="24"/>
          <w:szCs w:val="24"/>
        </w:rPr>
        <w:t>don’t</w:t>
      </w:r>
      <w:r w:rsidRPr="2513BBC5" w:rsidR="2513BBC5">
        <w:rPr>
          <w:rFonts w:ascii="Arial" w:hAnsi="Arial" w:cs="Arial"/>
          <w:sz w:val="24"/>
          <w:szCs w:val="24"/>
        </w:rPr>
        <w:t xml:space="preserve"> understand and </w:t>
      </w:r>
      <w:r w:rsidRPr="2513BBC5" w:rsidR="2513BBC5">
        <w:rPr>
          <w:rFonts w:ascii="Arial" w:hAnsi="Arial" w:cs="Arial"/>
          <w:sz w:val="24"/>
          <w:szCs w:val="24"/>
        </w:rPr>
        <w:t>haven’t</w:t>
      </w:r>
      <w:r w:rsidRPr="2513BBC5" w:rsidR="2513BBC5">
        <w:rPr>
          <w:rFonts w:ascii="Arial" w:hAnsi="Arial" w:cs="Arial"/>
          <w:sz w:val="24"/>
          <w:szCs w:val="24"/>
        </w:rPr>
        <w:t xml:space="preserve"> sufficient basic skills to </w:t>
      </w:r>
      <w:r w:rsidRPr="2513BBC5" w:rsidR="2513BBC5">
        <w:rPr>
          <w:rFonts w:ascii="Arial" w:hAnsi="Arial" w:cs="Arial"/>
          <w:sz w:val="24"/>
          <w:szCs w:val="24"/>
        </w:rPr>
        <w:t>comprehend</w:t>
      </w:r>
      <w:r w:rsidRPr="2513BBC5" w:rsidR="2513BBC5">
        <w:rPr>
          <w:rFonts w:ascii="Arial" w:hAnsi="Arial" w:cs="Arial"/>
          <w:sz w:val="24"/>
          <w:szCs w:val="24"/>
        </w:rPr>
        <w:t xml:space="preserve"> what it is to move in a team game, where there are </w:t>
      </w:r>
      <w:ins w:author="Gary Smailes" w:date="2024-02-09T14:59:26.268Z" w:id="972601483">
        <w:r w:rsidRPr="2513BBC5" w:rsidR="2513BBC5">
          <w:rPr>
            <w:rFonts w:ascii="Arial" w:hAnsi="Arial" w:cs="Arial"/>
            <w:sz w:val="24"/>
            <w:szCs w:val="24"/>
          </w:rPr>
          <w:t>seven</w:t>
        </w:r>
      </w:ins>
      <w:del w:author="Gary Smailes" w:date="2024-02-09T14:59:25.589Z" w:id="1685813659">
        <w:r w:rsidRPr="2513BBC5" w:rsidDel="2513BBC5">
          <w:rPr>
            <w:rFonts w:ascii="Arial" w:hAnsi="Arial" w:cs="Arial"/>
            <w:sz w:val="24"/>
            <w:szCs w:val="24"/>
          </w:rPr>
          <w:delText>7</w:delText>
        </w:r>
      </w:del>
      <w:r w:rsidRPr="2513BBC5" w:rsidR="2513BBC5">
        <w:rPr>
          <w:rFonts w:ascii="Arial" w:hAnsi="Arial" w:cs="Arial"/>
          <w:sz w:val="24"/>
          <w:szCs w:val="24"/>
        </w:rPr>
        <w:t xml:space="preserve"> or </w:t>
      </w:r>
      <w:ins w:author="Gary Smailes" w:date="2024-02-09T14:59:29.024Z" w:id="1493134514">
        <w:r w:rsidRPr="2513BBC5" w:rsidR="2513BBC5">
          <w:rPr>
            <w:rFonts w:ascii="Arial" w:hAnsi="Arial" w:cs="Arial"/>
            <w:sz w:val="24"/>
            <w:szCs w:val="24"/>
          </w:rPr>
          <w:t>nine</w:t>
        </w:r>
      </w:ins>
      <w:del w:author="Gary Smailes" w:date="2024-02-09T14:59:28.271Z" w:id="1120794865">
        <w:r w:rsidRPr="2513BBC5" w:rsidDel="2513BBC5">
          <w:rPr>
            <w:rFonts w:ascii="Arial" w:hAnsi="Arial" w:cs="Arial"/>
            <w:sz w:val="24"/>
            <w:szCs w:val="24"/>
          </w:rPr>
          <w:delText>9</w:delText>
        </w:r>
      </w:del>
      <w:r w:rsidRPr="2513BBC5" w:rsidR="2513BBC5">
        <w:rPr>
          <w:rFonts w:ascii="Arial" w:hAnsi="Arial" w:cs="Arial"/>
          <w:sz w:val="24"/>
          <w:szCs w:val="24"/>
        </w:rPr>
        <w:t xml:space="preserve"> players on the field. </w:t>
      </w:r>
    </w:p>
    <w:p xmlns:wp14="http://schemas.microsoft.com/office/word/2010/wordml" w:rsidRPr="008B2C77" w:rsidR="00AC44A2" w:rsidP="2513BBC5" w:rsidRDefault="00AC44A2" w14:paraId="0EDA8C75" wp14:textId="64A14E6B">
      <w:pPr>
        <w:pStyle w:val="ListParagraph"/>
        <w:spacing w:after="0" w:line="480" w:lineRule="auto"/>
        <w:ind w:left="0" w:right="-613" w:firstLine="720"/>
        <w:jc w:val="both"/>
        <w:rPr>
          <w:rFonts w:ascii="Arial" w:hAnsi="Arial" w:cs="Arial"/>
          <w:sz w:val="24"/>
          <w:szCs w:val="24"/>
        </w:rPr>
      </w:pPr>
      <w:r w:rsidRPr="2513BBC5" w:rsidR="2513BBC5">
        <w:rPr>
          <w:rFonts w:ascii="Arial" w:hAnsi="Arial" w:cs="Arial"/>
          <w:sz w:val="24"/>
          <w:szCs w:val="24"/>
        </w:rPr>
        <w:t xml:space="preserve">From the point of view of the learning process, this is an extremely complex process that requires simplicity of operation (more on that issue in a moment). It is not without reason that the age of </w:t>
      </w:r>
      <w:ins w:author="Gary Smailes" w:date="2024-02-09T15:00:04.728Z" w:id="92364527">
        <w:r w:rsidRPr="2513BBC5" w:rsidR="2513BBC5">
          <w:rPr>
            <w:rFonts w:ascii="Arial" w:hAnsi="Arial" w:cs="Arial"/>
            <w:sz w:val="24"/>
            <w:szCs w:val="24"/>
          </w:rPr>
          <w:t>five to twelve</w:t>
        </w:r>
      </w:ins>
      <w:del w:author="Gary Smailes" w:date="2024-02-09T15:00:00.336Z" w:id="1132390638">
        <w:r w:rsidRPr="2513BBC5" w:rsidDel="2513BBC5">
          <w:rPr>
            <w:rFonts w:ascii="Arial" w:hAnsi="Arial" w:cs="Arial"/>
            <w:sz w:val="24"/>
            <w:szCs w:val="24"/>
          </w:rPr>
          <w:delText>5-12</w:delText>
        </w:r>
      </w:del>
      <w:r w:rsidRPr="2513BBC5" w:rsidR="2513BBC5">
        <w:rPr>
          <w:rFonts w:ascii="Arial" w:hAnsi="Arial" w:cs="Arial"/>
          <w:sz w:val="24"/>
          <w:szCs w:val="24"/>
        </w:rPr>
        <w:t xml:space="preserve"> is called the basic phase – the teaching and equipping players of this age with the basic individual skills that will be indispensable at further stages of learning and playing professional football. The egos of coaches are so strong that in many cases they want to satisfy their own adult ambitions instead of the individual needs of the children with whom they work.</w:t>
      </w:r>
    </w:p>
    <w:p xmlns:wp14="http://schemas.microsoft.com/office/word/2010/wordml" w:rsidRPr="008B2C77" w:rsidR="00FE679B" w:rsidP="2513BBC5" w:rsidRDefault="00FE679B" w14:paraId="73541FE7" wp14:textId="166F9E1B">
      <w:pPr>
        <w:pStyle w:val="ListParagraph"/>
        <w:spacing w:after="0" w:line="480" w:lineRule="auto"/>
        <w:ind w:left="0" w:right="-613" w:firstLine="720"/>
        <w:jc w:val="both"/>
        <w:rPr>
          <w:ins w:author="Gary Smailes" w:date="2024-02-09T15:00:39.596Z" w:id="1875794200"/>
          <w:rFonts w:ascii="Arial" w:hAnsi="Arial" w:cs="Arial"/>
          <w:sz w:val="24"/>
          <w:szCs w:val="24"/>
        </w:rPr>
        <w:pPrChange w:author="Gary Smailes" w:date="2024-02-09T15:00:12.67Z">
          <w:pPr>
            <w:pStyle w:val="ListParagraph"/>
            <w:spacing w:after="0" w:line="480" w:lineRule="auto"/>
            <w:ind w:left="1080" w:right="-613"/>
            <w:jc w:val="both"/>
          </w:pPr>
        </w:pPrChange>
      </w:pPr>
      <w:del w:author="Gary Smailes" w:date="2024-02-09T15:00:10.177Z" w:id="43420235">
        <w:r w:rsidRPr="2513BBC5" w:rsidDel="2513BBC5">
          <w:rPr>
            <w:rFonts w:ascii="Arial" w:hAnsi="Arial" w:cs="Arial"/>
            <w:sz w:val="24"/>
            <w:szCs w:val="24"/>
          </w:rPr>
          <w:delText xml:space="preserve">     </w:delText>
        </w:r>
      </w:del>
      <w:r w:rsidRPr="2513BBC5" w:rsidR="2513BBC5">
        <w:rPr>
          <w:rFonts w:ascii="Arial" w:hAnsi="Arial" w:cs="Arial"/>
          <w:sz w:val="24"/>
          <w:szCs w:val="24"/>
        </w:rPr>
        <w:t>I’ve</w:t>
      </w:r>
      <w:r w:rsidRPr="2513BBC5" w:rsidR="2513BBC5">
        <w:rPr>
          <w:rFonts w:ascii="Arial" w:hAnsi="Arial" w:cs="Arial"/>
          <w:sz w:val="24"/>
          <w:szCs w:val="24"/>
        </w:rPr>
        <w:t xml:space="preserve"> had the pleasure of working with children aged </w:t>
      </w:r>
      <w:ins w:author="Gary Smailes" w:date="2024-02-09T15:00:17.124Z" w:id="594505586">
        <w:r w:rsidRPr="2513BBC5" w:rsidR="2513BBC5">
          <w:rPr>
            <w:rFonts w:ascii="Arial" w:hAnsi="Arial" w:cs="Arial"/>
            <w:sz w:val="24"/>
            <w:szCs w:val="24"/>
          </w:rPr>
          <w:t>eleven</w:t>
        </w:r>
      </w:ins>
      <w:del w:author="Gary Smailes" w:date="2024-02-09T15:00:16.187Z" w:id="1009884019">
        <w:r w:rsidRPr="2513BBC5" w:rsidDel="2513BBC5">
          <w:rPr>
            <w:rFonts w:ascii="Arial" w:hAnsi="Arial" w:cs="Arial"/>
            <w:sz w:val="24"/>
            <w:szCs w:val="24"/>
          </w:rPr>
          <w:delText>11</w:delText>
        </w:r>
      </w:del>
      <w:r w:rsidRPr="2513BBC5" w:rsidR="2513BBC5">
        <w:rPr>
          <w:rFonts w:ascii="Arial" w:hAnsi="Arial" w:cs="Arial"/>
          <w:sz w:val="24"/>
          <w:szCs w:val="24"/>
        </w:rPr>
        <w:t xml:space="preserve"> and have attended several tournaments like Futsal. The coaches (my bosses) responsible for the basic phase of </w:t>
      </w:r>
      <w:ins w:author="Gary Smailes" w:date="2024-02-09T15:00:28.626Z" w:id="1439513327">
        <w:r w:rsidRPr="2513BBC5" w:rsidR="2513BBC5">
          <w:rPr>
            <w:rFonts w:ascii="Arial" w:hAnsi="Arial" w:cs="Arial"/>
            <w:sz w:val="24"/>
            <w:szCs w:val="24"/>
          </w:rPr>
          <w:t>five to twelve</w:t>
        </w:r>
      </w:ins>
      <w:del w:author="Gary Smailes" w:date="2024-02-09T15:00:24.643Z" w:id="149493981">
        <w:r w:rsidRPr="2513BBC5" w:rsidDel="2513BBC5">
          <w:rPr>
            <w:rFonts w:ascii="Arial" w:hAnsi="Arial" w:cs="Arial"/>
            <w:sz w:val="24"/>
            <w:szCs w:val="24"/>
          </w:rPr>
          <w:delText>5-12</w:delText>
        </w:r>
      </w:del>
      <w:r w:rsidRPr="2513BBC5" w:rsidR="2513BBC5">
        <w:rPr>
          <w:rFonts w:ascii="Arial" w:hAnsi="Arial" w:cs="Arial"/>
          <w:sz w:val="24"/>
          <w:szCs w:val="24"/>
        </w:rPr>
        <w:t xml:space="preserve"> year-olds</w:t>
      </w:r>
      <w:r w:rsidRPr="2513BBC5" w:rsidR="2513BBC5">
        <w:rPr>
          <w:rFonts w:ascii="Arial" w:hAnsi="Arial" w:cs="Arial"/>
          <w:sz w:val="24"/>
          <w:szCs w:val="24"/>
        </w:rPr>
        <w:t xml:space="preserve"> divided the team of </w:t>
      </w:r>
      <w:ins w:author="Gary Smailes" w:date="2024-02-09T15:00:31.457Z" w:id="704207693">
        <w:r w:rsidRPr="2513BBC5" w:rsidR="2513BBC5">
          <w:rPr>
            <w:rFonts w:ascii="Arial" w:hAnsi="Arial" w:cs="Arial"/>
            <w:sz w:val="24"/>
            <w:szCs w:val="24"/>
          </w:rPr>
          <w:t>eleven</w:t>
        </w:r>
      </w:ins>
      <w:del w:author="Gary Smailes" w:date="2024-02-09T15:00:30.498Z" w:id="2020416844">
        <w:r w:rsidRPr="2513BBC5" w:rsidDel="2513BBC5">
          <w:rPr>
            <w:rFonts w:ascii="Arial" w:hAnsi="Arial" w:cs="Arial"/>
            <w:sz w:val="24"/>
            <w:szCs w:val="24"/>
          </w:rPr>
          <w:delText>11</w:delText>
        </w:r>
      </w:del>
      <w:r w:rsidRPr="2513BBC5" w:rsidR="2513BBC5">
        <w:rPr>
          <w:rFonts w:ascii="Arial" w:hAnsi="Arial" w:cs="Arial"/>
          <w:sz w:val="24"/>
          <w:szCs w:val="24"/>
        </w:rPr>
        <w:t xml:space="preserve">-year-olds into two smaller teams: better and poorer players. Such a division clearly illustrated the aims of my bosses – winning the tournament instead of focusing on what the tournament would bring and how young players develop their individual potential. </w:t>
      </w:r>
    </w:p>
    <w:p xmlns:wp14="http://schemas.microsoft.com/office/word/2010/wordml" w:rsidRPr="008B2C77" w:rsidR="00FE679B" w:rsidP="2513BBC5" w:rsidRDefault="00FE679B" w14:paraId="3882B406" wp14:textId="36004AB2">
      <w:pPr>
        <w:pStyle w:val="ListParagraph"/>
        <w:spacing w:after="0" w:line="480" w:lineRule="auto"/>
        <w:ind w:left="0" w:right="-613" w:firstLine="720"/>
        <w:jc w:val="both"/>
        <w:rPr>
          <w:ins w:author="Gary Smailes" w:date="2024-02-09T15:01:00.512Z" w:id="670561319"/>
          <w:rFonts w:ascii="Arial" w:hAnsi="Arial" w:cs="Arial"/>
          <w:sz w:val="24"/>
          <w:szCs w:val="24"/>
        </w:rPr>
      </w:pPr>
      <w:r w:rsidRPr="2513BBC5" w:rsidR="2513BBC5">
        <w:rPr>
          <w:rFonts w:ascii="Arial" w:hAnsi="Arial" w:cs="Arial"/>
          <w:sz w:val="24"/>
          <w:szCs w:val="24"/>
        </w:rPr>
        <w:t xml:space="preserve">During the tournament itself, the order of the day was controlling every move and play of the players. All the time, instructions were being called out from the sideline. It looked so pathetic that at one </w:t>
      </w:r>
      <w:r w:rsidRPr="2513BBC5" w:rsidR="2513BBC5">
        <w:rPr>
          <w:rFonts w:ascii="Arial" w:hAnsi="Arial" w:cs="Arial"/>
          <w:sz w:val="24"/>
          <w:szCs w:val="24"/>
        </w:rPr>
        <w:t>point</w:t>
      </w:r>
      <w:r w:rsidRPr="2513BBC5" w:rsidR="2513BBC5">
        <w:rPr>
          <w:rFonts w:ascii="Arial" w:hAnsi="Arial" w:cs="Arial"/>
          <w:sz w:val="24"/>
          <w:szCs w:val="24"/>
        </w:rPr>
        <w:t xml:space="preserve"> </w:t>
      </w:r>
      <w:r w:rsidRPr="2513BBC5" w:rsidR="2513BBC5">
        <w:rPr>
          <w:rFonts w:ascii="Arial" w:hAnsi="Arial" w:cs="Arial"/>
          <w:sz w:val="24"/>
          <w:szCs w:val="24"/>
        </w:rPr>
        <w:t>you’d</w:t>
      </w:r>
      <w:r w:rsidRPr="2513BBC5" w:rsidR="2513BBC5">
        <w:rPr>
          <w:rFonts w:ascii="Arial" w:hAnsi="Arial" w:cs="Arial"/>
          <w:sz w:val="24"/>
          <w:szCs w:val="24"/>
        </w:rPr>
        <w:t xml:space="preserve"> think that the youngsters running around the pitch had no brains of their ow</w:t>
      </w:r>
      <w:r w:rsidRPr="2513BBC5" w:rsidR="2513BBC5">
        <w:rPr>
          <w:rFonts w:ascii="Arial" w:hAnsi="Arial" w:cs="Arial"/>
          <w:sz w:val="24"/>
          <w:szCs w:val="24"/>
        </w:rPr>
        <w:t xml:space="preserve">n and </w:t>
      </w:r>
      <w:r w:rsidRPr="2513BBC5" w:rsidR="2513BBC5">
        <w:rPr>
          <w:rFonts w:ascii="Arial" w:hAnsi="Arial" w:cs="Arial"/>
          <w:sz w:val="24"/>
          <w:szCs w:val="24"/>
        </w:rPr>
        <w:t>co</w:t>
      </w:r>
      <w:r w:rsidRPr="2513BBC5" w:rsidR="2513BBC5">
        <w:rPr>
          <w:rFonts w:ascii="Arial" w:hAnsi="Arial" w:cs="Arial"/>
          <w:sz w:val="24"/>
          <w:szCs w:val="24"/>
        </w:rPr>
        <w:t>uldn’t</w:t>
      </w:r>
      <w:r w:rsidRPr="2513BBC5" w:rsidR="2513BBC5">
        <w:rPr>
          <w:rFonts w:ascii="Arial" w:hAnsi="Arial" w:cs="Arial"/>
          <w:sz w:val="24"/>
          <w:szCs w:val="24"/>
        </w:rPr>
        <w:t xml:space="preserve"> make any decis</w:t>
      </w:r>
      <w:r w:rsidRPr="2513BBC5" w:rsidR="2513BBC5">
        <w:rPr>
          <w:rFonts w:ascii="Arial" w:hAnsi="Arial" w:cs="Arial"/>
          <w:sz w:val="24"/>
          <w:szCs w:val="24"/>
        </w:rPr>
        <w:t xml:space="preserve">ions. Of </w:t>
      </w:r>
      <w:r w:rsidRPr="2513BBC5" w:rsidR="2513BBC5">
        <w:rPr>
          <w:rFonts w:ascii="Arial" w:hAnsi="Arial" w:cs="Arial"/>
          <w:sz w:val="24"/>
          <w:szCs w:val="24"/>
        </w:rPr>
        <w:t xml:space="preserve">course they can, but the upbringing and influence of the coaches' behaviour effectively deprive these children of independent thinking and taking responsibility for their learning process. </w:t>
      </w:r>
    </w:p>
    <w:p xmlns:wp14="http://schemas.microsoft.com/office/word/2010/wordml" w:rsidRPr="008B2C77" w:rsidR="00FE679B" w:rsidP="2513BBC5" w:rsidRDefault="00FE679B" w14:paraId="5D3CD9AA" wp14:textId="6506F284">
      <w:pPr>
        <w:pStyle w:val="ListParagraph"/>
        <w:spacing w:after="0" w:line="480" w:lineRule="auto"/>
        <w:ind w:left="0" w:right="-613" w:firstLine="720"/>
        <w:jc w:val="both"/>
        <w:rPr>
          <w:ins w:author="Gary Smailes" w:date="2024-02-09T15:01:13.867Z" w:id="1974031263"/>
          <w:rFonts w:ascii="Arial" w:hAnsi="Arial" w:cs="Arial"/>
          <w:sz w:val="24"/>
          <w:szCs w:val="24"/>
        </w:rPr>
      </w:pPr>
      <w:r w:rsidRPr="2513BBC5" w:rsidR="2513BBC5">
        <w:rPr>
          <w:rFonts w:ascii="Arial" w:hAnsi="Arial" w:cs="Arial"/>
          <w:sz w:val="24"/>
          <w:szCs w:val="24"/>
        </w:rPr>
        <w:t>I tried to react and discuss this problem, but unfortunately, who is going to listen to a guy who is employed part-time, and what can he even know</w:t>
      </w:r>
      <w:ins w:author="Gary Smailes" w:date="2024-02-09T15:01:12.91Z" w:id="1364620929">
        <w:r w:rsidRPr="2513BBC5" w:rsidR="2513BBC5">
          <w:rPr>
            <w:rFonts w:ascii="Arial" w:hAnsi="Arial" w:cs="Arial"/>
            <w:sz w:val="24"/>
            <w:szCs w:val="24"/>
          </w:rPr>
          <w:t>?</w:t>
        </w:r>
      </w:ins>
      <w:del w:author="Gary Smailes" w:date="2024-02-09T15:01:12.052Z" w:id="644673804">
        <w:r w:rsidRPr="2513BBC5" w:rsidDel="2513BBC5">
          <w:rPr>
            <w:rFonts w:ascii="Arial" w:hAnsi="Arial" w:cs="Arial"/>
            <w:sz w:val="24"/>
            <w:szCs w:val="24"/>
          </w:rPr>
          <w:delText>.</w:delText>
        </w:r>
      </w:del>
      <w:r w:rsidRPr="2513BBC5" w:rsidR="2513BBC5">
        <w:rPr>
          <w:rFonts w:ascii="Arial" w:hAnsi="Arial" w:cs="Arial"/>
          <w:sz w:val="24"/>
          <w:szCs w:val="24"/>
        </w:rPr>
        <w:t xml:space="preserve"> </w:t>
      </w:r>
    </w:p>
    <w:p xmlns:wp14="http://schemas.microsoft.com/office/word/2010/wordml" w:rsidRPr="008B2C77" w:rsidR="00FE679B" w:rsidP="2513BBC5" w:rsidRDefault="00FE679B" w14:paraId="073F5FFA" wp14:textId="6BFEC806">
      <w:pPr>
        <w:pStyle w:val="ListParagraph"/>
        <w:spacing w:after="0" w:line="480" w:lineRule="auto"/>
        <w:ind w:left="0" w:right="-613" w:firstLine="720"/>
        <w:jc w:val="both"/>
        <w:rPr>
          <w:rFonts w:ascii="Arial" w:hAnsi="Arial" w:cs="Arial"/>
          <w:sz w:val="24"/>
          <w:szCs w:val="24"/>
        </w:rPr>
      </w:pPr>
      <w:r w:rsidRPr="2513BBC5" w:rsidR="2513BBC5">
        <w:rPr>
          <w:rFonts w:ascii="Arial" w:hAnsi="Arial" w:cs="Arial"/>
          <w:sz w:val="24"/>
          <w:szCs w:val="24"/>
        </w:rPr>
        <w:t xml:space="preserve">To be clear, youngsters always go out there to win the match and </w:t>
      </w:r>
      <w:r w:rsidRPr="2513BBC5" w:rsidR="2513BBC5">
        <w:rPr>
          <w:rFonts w:ascii="Arial" w:hAnsi="Arial" w:cs="Arial"/>
          <w:sz w:val="24"/>
          <w:szCs w:val="24"/>
        </w:rPr>
        <w:t>I'll</w:t>
      </w:r>
      <w:r w:rsidRPr="2513BBC5" w:rsidR="2513BBC5">
        <w:rPr>
          <w:rFonts w:ascii="Arial" w:hAnsi="Arial" w:cs="Arial"/>
          <w:sz w:val="24"/>
          <w:szCs w:val="24"/>
        </w:rPr>
        <w:t xml:space="preserve"> never say that </w:t>
      </w:r>
      <w:r w:rsidRPr="2513BBC5" w:rsidR="2513BBC5">
        <w:rPr>
          <w:rFonts w:ascii="Arial" w:hAnsi="Arial" w:cs="Arial"/>
          <w:sz w:val="24"/>
          <w:szCs w:val="24"/>
        </w:rPr>
        <w:t>that’s</w:t>
      </w:r>
      <w:r w:rsidRPr="2513BBC5" w:rsidR="2513BBC5">
        <w:rPr>
          <w:rFonts w:ascii="Arial" w:hAnsi="Arial" w:cs="Arial"/>
          <w:sz w:val="24"/>
          <w:szCs w:val="24"/>
        </w:rPr>
        <w:t xml:space="preserve"> not important. However, we coaches must realize that our role is to develop players individually, so that in the future they play football professionally, or at least stay with the sport. During that same Futsal tournament, shortcomings in individual technical and tactical skills were clearly visible. Futsal is an excellent game where any lack of basic skills quickly </w:t>
      </w:r>
      <w:r w:rsidRPr="2513BBC5" w:rsidR="2513BBC5">
        <w:rPr>
          <w:rFonts w:ascii="Arial" w:hAnsi="Arial" w:cs="Arial"/>
          <w:sz w:val="24"/>
          <w:szCs w:val="24"/>
        </w:rPr>
        <w:t>comes to light</w:t>
      </w:r>
      <w:r w:rsidRPr="2513BBC5" w:rsidR="2513BBC5">
        <w:rPr>
          <w:rFonts w:ascii="Arial" w:hAnsi="Arial" w:cs="Arial"/>
          <w:sz w:val="24"/>
          <w:szCs w:val="24"/>
        </w:rPr>
        <w:t xml:space="preserve">. During this and other tournaments in which I </w:t>
      </w:r>
      <w:r w:rsidRPr="2513BBC5" w:rsidR="2513BBC5">
        <w:rPr>
          <w:rFonts w:ascii="Arial" w:hAnsi="Arial" w:cs="Arial"/>
          <w:sz w:val="24"/>
          <w:szCs w:val="24"/>
        </w:rPr>
        <w:t>participated</w:t>
      </w:r>
      <w:r w:rsidRPr="2513BBC5" w:rsidR="2513BBC5">
        <w:rPr>
          <w:rFonts w:ascii="Arial" w:hAnsi="Arial" w:cs="Arial"/>
          <w:sz w:val="24"/>
          <w:szCs w:val="24"/>
        </w:rPr>
        <w:t xml:space="preserve"> as a coach, I also </w:t>
      </w:r>
      <w:r w:rsidRPr="2513BBC5" w:rsidR="2513BBC5">
        <w:rPr>
          <w:rFonts w:ascii="Arial" w:hAnsi="Arial" w:cs="Arial"/>
          <w:sz w:val="24"/>
          <w:szCs w:val="24"/>
        </w:rPr>
        <w:t>observed</w:t>
      </w:r>
      <w:r w:rsidRPr="2513BBC5" w:rsidR="2513BBC5">
        <w:rPr>
          <w:rFonts w:ascii="Arial" w:hAnsi="Arial" w:cs="Arial"/>
          <w:sz w:val="24"/>
          <w:szCs w:val="24"/>
        </w:rPr>
        <w:t xml:space="preserve"> a lack of understanding and solving the most common situations during the game. The young players had trouble understanding and resolving the following match situations:</w:t>
      </w:r>
    </w:p>
    <w:p xmlns:wp14="http://schemas.microsoft.com/office/word/2010/wordml" w:rsidRPr="008B2C77" w:rsidR="0046213E" w:rsidP="005055DF" w:rsidRDefault="0046213E" w14:paraId="4146FEBF" wp14:textId="4D3417CF">
      <w:pPr>
        <w:pStyle w:val="ListParagraph"/>
        <w:numPr>
          <w:ilvl w:val="0"/>
          <w:numId w:val="23"/>
        </w:numPr>
        <w:spacing w:line="480" w:lineRule="auto"/>
        <w:ind w:right="-613"/>
        <w:rPr>
          <w:rFonts w:ascii="Arial" w:hAnsi="Arial" w:cs="Arial"/>
          <w:sz w:val="24"/>
          <w:szCs w:val="24"/>
        </w:rPr>
      </w:pPr>
      <w:r w:rsidRPr="2513BBC5" w:rsidR="2513BBC5">
        <w:rPr>
          <w:rFonts w:ascii="Arial" w:hAnsi="Arial" w:cs="Arial"/>
          <w:sz w:val="24"/>
          <w:szCs w:val="24"/>
        </w:rPr>
        <w:t>Going against an opponent flow-timing of changing direction and drive off (change of speed)</w:t>
      </w:r>
      <w:ins w:author="Gary Smailes" w:date="2024-02-09T15:04:30.823Z" w:id="362639544">
        <w:r w:rsidRPr="2513BBC5" w:rsidR="2513BBC5">
          <w:rPr>
            <w:rFonts w:ascii="Arial" w:hAnsi="Arial" w:cs="Arial"/>
            <w:sz w:val="24"/>
            <w:szCs w:val="24"/>
          </w:rPr>
          <w:t>.</w:t>
        </w:r>
      </w:ins>
    </w:p>
    <w:p xmlns:wp14="http://schemas.microsoft.com/office/word/2010/wordml" w:rsidRPr="008B2C77" w:rsidR="0046213E" w:rsidP="005055DF" w:rsidRDefault="0046213E" w14:paraId="0FF00EB3" wp14:textId="77777777">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‘Position before possession’</w:t>
      </w:r>
      <w:r w:rsidRPr="008B2C77" w:rsidR="001F4C49">
        <w:rPr>
          <w:rFonts w:ascii="Arial" w:hAnsi="Arial" w:cs="Arial"/>
          <w:color w:val="0F1419"/>
          <w:sz w:val="24"/>
          <w:szCs w:val="24"/>
        </w:rPr>
        <w:t xml:space="preserve"> –</w:t>
      </w:r>
      <w:r w:rsidRPr="008B2C77">
        <w:rPr>
          <w:rFonts w:ascii="Arial" w:hAnsi="Arial" w:cs="Arial"/>
          <w:color w:val="0F1419"/>
          <w:sz w:val="24"/>
          <w:szCs w:val="24"/>
        </w:rPr>
        <w:t xml:space="preserve"> take their space then take your ball)</w:t>
      </w:r>
      <w:r w:rsidRPr="008B2C77" w:rsidR="001F4C49">
        <w:rPr>
          <w:rFonts w:ascii="Arial" w:hAnsi="Arial" w:cs="Arial"/>
          <w:color w:val="0F1419"/>
          <w:sz w:val="24"/>
          <w:szCs w:val="24"/>
        </w:rPr>
        <w:t xml:space="preserve"> – </w:t>
      </w:r>
      <w:r w:rsidRPr="008B2C77">
        <w:rPr>
          <w:rFonts w:ascii="Arial" w:hAnsi="Arial" w:cs="Arial"/>
          <w:color w:val="0F1419"/>
          <w:sz w:val="24"/>
          <w:szCs w:val="24"/>
        </w:rPr>
        <w:t>how and when?</w:t>
      </w:r>
    </w:p>
    <w:p xmlns:wp14="http://schemas.microsoft.com/office/word/2010/wordml" w:rsidRPr="008B2C77" w:rsidR="0046213E" w:rsidP="005055DF" w:rsidRDefault="0046213E" w14:paraId="551CD703" wp14:textId="72A3E939">
      <w:pPr>
        <w:pStyle w:val="ListParagraph"/>
        <w:numPr>
          <w:ilvl w:val="0"/>
          <w:numId w:val="23"/>
        </w:numPr>
        <w:spacing w:line="480" w:lineRule="auto"/>
        <w:ind w:right="-613"/>
        <w:rPr>
          <w:rFonts w:ascii="Arial" w:hAnsi="Arial" w:cs="Arial"/>
          <w:sz w:val="24"/>
          <w:szCs w:val="24"/>
        </w:rPr>
      </w:pPr>
      <w:r w:rsidRPr="2513BBC5" w:rsidR="2513BBC5">
        <w:rPr>
          <w:rFonts w:ascii="Arial" w:hAnsi="Arial" w:cs="Arial"/>
          <w:sz w:val="24"/>
          <w:szCs w:val="24"/>
        </w:rPr>
        <w:t>Cutting across your opponent’s lane to the ball – take his space then take the ball – when (timing), and how (body advantage)</w:t>
      </w:r>
      <w:ins w:author="Gary Smailes" w:date="2024-02-09T15:04:33.641Z" w:id="1644932571">
        <w:r w:rsidRPr="2513BBC5" w:rsidR="2513BBC5">
          <w:rPr>
            <w:rFonts w:ascii="Arial" w:hAnsi="Arial" w:cs="Arial"/>
            <w:sz w:val="24"/>
            <w:szCs w:val="24"/>
          </w:rPr>
          <w:t>.</w:t>
        </w:r>
      </w:ins>
    </w:p>
    <w:p xmlns:wp14="http://schemas.microsoft.com/office/word/2010/wordml" w:rsidRPr="008B2C77" w:rsidR="0046213E" w:rsidP="005055DF" w:rsidRDefault="0046213E" w14:paraId="504F7D4A" wp14:textId="77777777">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Using the body as a barrier</w:t>
      </w:r>
      <w:r w:rsidRPr="008B2C77" w:rsidR="00216F89">
        <w:rPr>
          <w:rFonts w:ascii="Arial" w:hAnsi="Arial" w:cs="Arial"/>
          <w:color w:val="0F1419"/>
          <w:sz w:val="24"/>
          <w:szCs w:val="24"/>
        </w:rPr>
        <w:t xml:space="preserve"> – </w:t>
      </w:r>
      <w:r w:rsidRPr="008B2C77">
        <w:rPr>
          <w:rFonts w:ascii="Arial" w:hAnsi="Arial" w:cs="Arial"/>
          <w:color w:val="0F1419"/>
          <w:sz w:val="24"/>
          <w:szCs w:val="24"/>
        </w:rPr>
        <w:t>how to adapt and when?</w:t>
      </w:r>
    </w:p>
    <w:p xmlns:wp14="http://schemas.microsoft.com/office/word/2010/wordml" w:rsidRPr="008B2C77" w:rsidR="0046213E" w:rsidP="005055DF" w:rsidRDefault="0046213E" w14:paraId="643CA9FA" wp14:textId="77777777">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Step</w:t>
      </w:r>
      <w:r w:rsidRPr="008B2C77" w:rsidR="00216F89">
        <w:rPr>
          <w:rFonts w:ascii="Arial" w:hAnsi="Arial" w:cs="Arial"/>
          <w:color w:val="0F1419"/>
          <w:sz w:val="24"/>
          <w:szCs w:val="24"/>
        </w:rPr>
        <w:t>ping</w:t>
      </w:r>
      <w:r w:rsidRPr="008B2C77">
        <w:rPr>
          <w:rFonts w:ascii="Arial" w:hAnsi="Arial" w:cs="Arial"/>
          <w:color w:val="0F1419"/>
          <w:sz w:val="24"/>
          <w:szCs w:val="24"/>
        </w:rPr>
        <w:t xml:space="preserve"> across your opponent’s line to the ball</w:t>
      </w:r>
      <w:r w:rsidRPr="008B2C77" w:rsidR="00216F89">
        <w:rPr>
          <w:rFonts w:ascii="Arial" w:hAnsi="Arial" w:cs="Arial"/>
          <w:color w:val="0F1419"/>
          <w:sz w:val="24"/>
          <w:szCs w:val="24"/>
        </w:rPr>
        <w:t xml:space="preserve"> – </w:t>
      </w:r>
      <w:r w:rsidRPr="008B2C77">
        <w:rPr>
          <w:rFonts w:ascii="Arial" w:hAnsi="Arial" w:cs="Arial"/>
          <w:color w:val="0F1419"/>
          <w:sz w:val="24"/>
          <w:szCs w:val="24"/>
        </w:rPr>
        <w:t>when, how</w:t>
      </w:r>
      <w:r w:rsidRPr="008B2C77" w:rsidR="00216F89">
        <w:rPr>
          <w:rFonts w:ascii="Arial" w:hAnsi="Arial" w:cs="Arial"/>
          <w:color w:val="0F1419"/>
          <w:sz w:val="24"/>
          <w:szCs w:val="24"/>
        </w:rPr>
        <w:t>,</w:t>
      </w:r>
      <w:r w:rsidRPr="008B2C77">
        <w:rPr>
          <w:rFonts w:ascii="Arial" w:hAnsi="Arial" w:cs="Arial"/>
          <w:color w:val="0F1419"/>
          <w:sz w:val="24"/>
          <w:szCs w:val="24"/>
        </w:rPr>
        <w:t xml:space="preserve"> why?</w:t>
      </w:r>
    </w:p>
    <w:p xmlns:wp14="http://schemas.microsoft.com/office/word/2010/wordml" w:rsidRPr="008B2C77" w:rsidR="0046213E" w:rsidP="005055DF" w:rsidRDefault="0046213E" w14:paraId="7228D9AC" wp14:textId="7FB23DCA">
      <w:pPr>
        <w:pStyle w:val="ListParagraph"/>
        <w:numPr>
          <w:ilvl w:val="0"/>
          <w:numId w:val="23"/>
        </w:numPr>
        <w:spacing w:after="0" w:line="480" w:lineRule="auto"/>
        <w:ind w:right="-613"/>
        <w:jc w:val="both"/>
        <w:rPr>
          <w:rFonts w:ascii="Arial" w:hAnsi="Arial" w:cs="Arial"/>
          <w:sz w:val="24"/>
          <w:szCs w:val="24"/>
        </w:rPr>
      </w:pPr>
      <w:r w:rsidRPr="2513BBC5" w:rsidR="2513BBC5">
        <w:rPr>
          <w:rFonts w:ascii="Arial" w:hAnsi="Arial" w:cs="Arial"/>
          <w:color w:val="0F1419"/>
          <w:sz w:val="23"/>
          <w:szCs w:val="23"/>
        </w:rPr>
        <w:t>The ‘moving screen’ – receiving a pass safe side using the body as a moving barrier to prevent the opponent from challenging</w:t>
      </w:r>
      <w:ins w:author="Gary Smailes" w:date="2024-02-09T15:04:36.744Z" w:id="1243203872">
        <w:r w:rsidRPr="2513BBC5" w:rsidR="2513BBC5">
          <w:rPr>
            <w:rFonts w:ascii="Arial" w:hAnsi="Arial" w:cs="Arial"/>
            <w:color w:val="0F1419"/>
            <w:sz w:val="23"/>
            <w:szCs w:val="23"/>
          </w:rPr>
          <w:t>.</w:t>
        </w:r>
      </w:ins>
    </w:p>
    <w:p xmlns:wp14="http://schemas.microsoft.com/office/word/2010/wordml" w:rsidRPr="008B2C77" w:rsidR="0046213E" w:rsidP="005055DF" w:rsidRDefault="0046213E" w14:paraId="3BD1A856" wp14:textId="7AA65BF4">
      <w:pPr>
        <w:pStyle w:val="ListParagraph"/>
        <w:numPr>
          <w:ilvl w:val="0"/>
          <w:numId w:val="23"/>
        </w:numPr>
        <w:spacing w:line="480" w:lineRule="auto"/>
        <w:ind w:right="-613"/>
        <w:rPr>
          <w:rFonts w:ascii="Arial" w:hAnsi="Arial" w:cs="Arial"/>
          <w:sz w:val="24"/>
          <w:szCs w:val="24"/>
        </w:rPr>
      </w:pPr>
      <w:ins w:author="Gary Smailes" w:date="2024-02-09T15:04:40.003Z" w:id="1026314049">
        <w:r w:rsidRPr="2513BBC5" w:rsidR="2513BBC5">
          <w:rPr>
            <w:rFonts w:ascii="Arial" w:hAnsi="Arial" w:cs="Arial"/>
            <w:sz w:val="24"/>
            <w:szCs w:val="24"/>
          </w:rPr>
          <w:t>B</w:t>
        </w:r>
      </w:ins>
      <w:del w:author="Gary Smailes" w:date="2024-02-09T15:04:39.607Z" w:id="1482600333">
        <w:r w:rsidRPr="2513BBC5" w:rsidDel="2513BBC5">
          <w:rPr>
            <w:rFonts w:ascii="Arial" w:hAnsi="Arial" w:cs="Arial"/>
            <w:sz w:val="24"/>
            <w:szCs w:val="24"/>
          </w:rPr>
          <w:delText>b</w:delText>
        </w:r>
      </w:del>
      <w:r w:rsidRPr="2513BBC5" w:rsidR="2513BBC5">
        <w:rPr>
          <w:rFonts w:ascii="Arial" w:hAnsi="Arial" w:cs="Arial"/>
          <w:sz w:val="24"/>
          <w:szCs w:val="24"/>
        </w:rPr>
        <w:t>lindside runs (type of runs to practice: horizontal, vertical, diagonal) when – timing</w:t>
      </w:r>
      <w:ins w:author="Gary Smailes" w:date="2024-02-09T15:04:38.024Z" w:id="2131316268">
        <w:r w:rsidRPr="2513BBC5" w:rsidR="2513BBC5">
          <w:rPr>
            <w:rFonts w:ascii="Arial" w:hAnsi="Arial" w:cs="Arial"/>
            <w:sz w:val="24"/>
            <w:szCs w:val="24"/>
          </w:rPr>
          <w:t>.</w:t>
        </w:r>
      </w:ins>
    </w:p>
    <w:p xmlns:wp14="http://schemas.microsoft.com/office/word/2010/wordml" w:rsidRPr="008B2C77" w:rsidR="0046213E" w:rsidP="005055DF" w:rsidRDefault="0046213E" w14:paraId="34718D28" wp14:textId="5F0D300F">
      <w:pPr>
        <w:pStyle w:val="ListParagraph"/>
        <w:numPr>
          <w:ilvl w:val="0"/>
          <w:numId w:val="23"/>
        </w:numPr>
        <w:spacing w:after="0" w:line="480" w:lineRule="auto"/>
        <w:ind w:right="-613"/>
        <w:jc w:val="both"/>
        <w:rPr>
          <w:rFonts w:ascii="Arial" w:hAnsi="Arial" w:cs="Arial"/>
          <w:sz w:val="24"/>
          <w:szCs w:val="24"/>
        </w:rPr>
      </w:pPr>
      <w:r w:rsidRPr="2513BBC5" w:rsidR="2513BBC5">
        <w:rPr>
          <w:rFonts w:ascii="Arial" w:hAnsi="Arial" w:cs="Arial"/>
          <w:color w:val="0F1419"/>
          <w:sz w:val="23"/>
          <w:szCs w:val="23"/>
        </w:rPr>
        <w:t>Individual movements to draw defenders out of their defensive positions</w:t>
      </w:r>
      <w:ins w:author="Gary Smailes" w:date="2024-02-09T15:04:44.208Z" w:id="1054129335">
        <w:r w:rsidRPr="2513BBC5" w:rsidR="2513BBC5">
          <w:rPr>
            <w:rFonts w:ascii="Arial" w:hAnsi="Arial" w:cs="Arial"/>
            <w:color w:val="0F1419"/>
            <w:sz w:val="23"/>
            <w:szCs w:val="23"/>
          </w:rPr>
          <w:t>.</w:t>
        </w:r>
      </w:ins>
    </w:p>
    <w:p xmlns:wp14="http://schemas.microsoft.com/office/word/2010/wordml" w:rsidRPr="008B2C77" w:rsidR="00BB4C38" w:rsidP="005055DF" w:rsidRDefault="00BB4C38" w14:paraId="3975522B" wp14:textId="5B8B513D">
      <w:pPr>
        <w:pStyle w:val="ListParagraph"/>
        <w:numPr>
          <w:ilvl w:val="0"/>
          <w:numId w:val="23"/>
        </w:numPr>
        <w:spacing w:line="480" w:lineRule="auto"/>
        <w:ind w:right="-613"/>
        <w:rPr>
          <w:rFonts w:ascii="Arial" w:hAnsi="Arial" w:cs="Arial"/>
          <w:sz w:val="24"/>
          <w:szCs w:val="24"/>
        </w:rPr>
      </w:pPr>
      <w:r w:rsidRPr="2513BBC5" w:rsidR="2513BBC5">
        <w:rPr>
          <w:rFonts w:ascii="Arial" w:hAnsi="Arial" w:cs="Arial"/>
          <w:sz w:val="24"/>
          <w:szCs w:val="24"/>
        </w:rPr>
        <w:t>Pass &amp; run combinations – enticing – disguise – timing – changes of speed &amp; direction are crafty skills that when combined are very difficult to defend</w:t>
      </w:r>
      <w:ins w:author="Gary Smailes" w:date="2024-02-09T15:04:46.41Z" w:id="545208602">
        <w:r w:rsidRPr="2513BBC5" w:rsidR="2513BBC5">
          <w:rPr>
            <w:rFonts w:ascii="Arial" w:hAnsi="Arial" w:cs="Arial"/>
            <w:sz w:val="24"/>
            <w:szCs w:val="24"/>
          </w:rPr>
          <w:t>.</w:t>
        </w:r>
      </w:ins>
    </w:p>
    <w:p xmlns:wp14="http://schemas.microsoft.com/office/word/2010/wordml" w:rsidRPr="008B2C77" w:rsidR="0046213E" w:rsidP="005055DF" w:rsidRDefault="00BB4C38" w14:paraId="0B5E19CA" wp14:textId="678AE118">
      <w:pPr>
        <w:pStyle w:val="ListParagraph"/>
        <w:numPr>
          <w:ilvl w:val="0"/>
          <w:numId w:val="23"/>
        </w:numPr>
        <w:spacing w:after="0" w:line="480" w:lineRule="auto"/>
        <w:ind w:right="-613"/>
        <w:jc w:val="both"/>
        <w:rPr>
          <w:rFonts w:ascii="Arial" w:hAnsi="Arial" w:cs="Arial"/>
          <w:sz w:val="24"/>
          <w:szCs w:val="24"/>
        </w:rPr>
      </w:pPr>
      <w:r w:rsidRPr="2513BBC5" w:rsidR="2513BBC5">
        <w:rPr>
          <w:rFonts w:ascii="Arial" w:hAnsi="Arial" w:cs="Arial"/>
          <w:color w:val="0F1419"/>
          <w:sz w:val="23"/>
          <w:szCs w:val="23"/>
        </w:rPr>
        <w:t xml:space="preserve">Receiving </w:t>
      </w:r>
      <w:ins w:author="Gary Smailes" w:date="2024-02-09T15:04:50.219Z" w:id="1663068633">
        <w:r w:rsidRPr="2513BBC5" w:rsidR="2513BBC5">
          <w:rPr>
            <w:rFonts w:ascii="Arial" w:hAnsi="Arial" w:cs="Arial"/>
            <w:color w:val="0F1419"/>
            <w:sz w:val="23"/>
            <w:szCs w:val="23"/>
          </w:rPr>
          <w:t>and</w:t>
        </w:r>
      </w:ins>
      <w:del w:author="Gary Smailes" w:date="2024-02-09T15:04:49.737Z" w:id="2028640614">
        <w:r w:rsidRPr="2513BBC5" w:rsidDel="2513BBC5">
          <w:rPr>
            <w:rFonts w:ascii="Arial" w:hAnsi="Arial" w:cs="Arial"/>
            <w:color w:val="0F1419"/>
            <w:sz w:val="23"/>
            <w:szCs w:val="23"/>
          </w:rPr>
          <w:delText>&amp;</w:delText>
        </w:r>
      </w:del>
      <w:r w:rsidRPr="2513BBC5" w:rsidR="2513BBC5">
        <w:rPr>
          <w:rFonts w:ascii="Arial" w:hAnsi="Arial" w:cs="Arial"/>
          <w:color w:val="0F1419"/>
          <w:sz w:val="23"/>
          <w:szCs w:val="23"/>
        </w:rPr>
        <w:t xml:space="preserve"> turning in midfield – show ‘safe side’ – shield side on keeping the ball away from the defender</w:t>
      </w:r>
      <w:ins w:author="Gary Smailes" w:date="2024-02-09T15:04:48.256Z" w:id="1657158334">
        <w:r w:rsidRPr="2513BBC5" w:rsidR="2513BBC5">
          <w:rPr>
            <w:rFonts w:ascii="Arial" w:hAnsi="Arial" w:cs="Arial"/>
            <w:color w:val="0F1419"/>
            <w:sz w:val="23"/>
            <w:szCs w:val="23"/>
          </w:rPr>
          <w:t>.</w:t>
        </w:r>
      </w:ins>
    </w:p>
    <w:p xmlns:wp14="http://schemas.microsoft.com/office/word/2010/wordml" w:rsidRPr="008B2C77" w:rsidR="00BB4C38" w:rsidP="005055DF" w:rsidRDefault="00BB4C38" w14:paraId="03607DFB" wp14:textId="1FA2F39D">
      <w:pPr>
        <w:pStyle w:val="ListParagraph"/>
        <w:numPr>
          <w:ilvl w:val="0"/>
          <w:numId w:val="23"/>
        </w:numPr>
        <w:spacing w:line="480" w:lineRule="auto"/>
        <w:ind w:right="-613"/>
        <w:rPr>
          <w:rFonts w:ascii="Arial" w:hAnsi="Arial" w:cs="Arial"/>
          <w:sz w:val="24"/>
          <w:szCs w:val="24"/>
        </w:rPr>
      </w:pPr>
      <w:r w:rsidRPr="2513BBC5" w:rsidR="2513BBC5">
        <w:rPr>
          <w:rFonts w:ascii="Arial" w:hAnsi="Arial" w:cs="Arial"/>
          <w:sz w:val="24"/>
          <w:szCs w:val="24"/>
        </w:rPr>
        <w:t>central defenders to cope with is skilful dribblers running at them, the ability to delay, quickly transition between running strides, jockey, side step, sideways running, turning hips, sprinting forward, tackling, blocking are vital tactics to be practiced regularly</w:t>
      </w:r>
      <w:ins w:author="Gary Smailes" w:date="2024-02-09T15:04:55.663Z" w:id="135185464">
        <w:r w:rsidRPr="2513BBC5" w:rsidR="2513BBC5">
          <w:rPr>
            <w:rFonts w:ascii="Arial" w:hAnsi="Arial" w:cs="Arial"/>
            <w:sz w:val="24"/>
            <w:szCs w:val="24"/>
          </w:rPr>
          <w:t>.</w:t>
        </w:r>
      </w:ins>
    </w:p>
    <w:p xmlns:wp14="http://schemas.microsoft.com/office/word/2010/wordml" w:rsidRPr="008B2C77" w:rsidR="00BB4C38" w:rsidP="005055DF" w:rsidRDefault="00BB4C38" w14:paraId="30A43BD9" wp14:textId="77777777">
      <w:pPr>
        <w:pStyle w:val="ListParagraph"/>
        <w:numPr>
          <w:ilvl w:val="0"/>
          <w:numId w:val="23"/>
        </w:numPr>
        <w:spacing w:after="0" w:line="480" w:lineRule="auto"/>
        <w:ind w:right="-613"/>
        <w:jc w:val="both"/>
        <w:rPr>
          <w:rFonts w:ascii="Arial" w:hAnsi="Arial" w:cs="Arial"/>
          <w:sz w:val="24"/>
          <w:szCs w:val="24"/>
        </w:rPr>
      </w:pPr>
      <w:r w:rsidRPr="008B2C77">
        <w:rPr>
          <w:rFonts w:ascii="Arial" w:hAnsi="Arial" w:cs="Arial"/>
          <w:color w:val="0F1419"/>
          <w:sz w:val="24"/>
          <w:szCs w:val="24"/>
        </w:rPr>
        <w:t>Learning to ‘</w:t>
      </w:r>
      <w:r w:rsidRPr="008B2C77" w:rsidR="00216F89">
        <w:rPr>
          <w:rFonts w:ascii="Arial" w:hAnsi="Arial" w:cs="Arial"/>
          <w:color w:val="0F1419"/>
          <w:sz w:val="24"/>
          <w:szCs w:val="24"/>
        </w:rPr>
        <w:t>w</w:t>
      </w:r>
      <w:r w:rsidRPr="008B2C77">
        <w:rPr>
          <w:rFonts w:ascii="Arial" w:hAnsi="Arial" w:cs="Arial"/>
          <w:color w:val="0F1419"/>
          <w:sz w:val="24"/>
          <w:szCs w:val="24"/>
        </w:rPr>
        <w:t>in space’ by timing your step</w:t>
      </w:r>
      <w:r w:rsidRPr="008B2C77" w:rsidR="00216F89">
        <w:rPr>
          <w:rFonts w:ascii="Arial" w:hAnsi="Arial" w:cs="Arial"/>
          <w:color w:val="0F1419"/>
          <w:sz w:val="24"/>
          <w:szCs w:val="24"/>
        </w:rPr>
        <w:t xml:space="preserve"> – </w:t>
      </w:r>
      <w:r w:rsidRPr="008B2C77">
        <w:rPr>
          <w:rFonts w:ascii="Arial" w:hAnsi="Arial" w:cs="Arial"/>
          <w:color w:val="0F1419"/>
          <w:sz w:val="24"/>
          <w:szCs w:val="24"/>
        </w:rPr>
        <w:t xml:space="preserve">in front of </w:t>
      </w:r>
      <w:r w:rsidRPr="008B2C77" w:rsidR="00216F89">
        <w:rPr>
          <w:rFonts w:ascii="Arial" w:hAnsi="Arial" w:cs="Arial"/>
          <w:color w:val="0F1419"/>
          <w:sz w:val="24"/>
          <w:szCs w:val="24"/>
        </w:rPr>
        <w:t xml:space="preserve">an </w:t>
      </w:r>
      <w:r w:rsidRPr="008B2C77">
        <w:rPr>
          <w:rFonts w:ascii="Arial" w:hAnsi="Arial" w:cs="Arial"/>
          <w:color w:val="0F1419"/>
          <w:sz w:val="24"/>
          <w:szCs w:val="24"/>
        </w:rPr>
        <w:t xml:space="preserve">attacker </w:t>
      </w:r>
    </w:p>
    <w:p xmlns:wp14="http://schemas.microsoft.com/office/word/2010/wordml" w:rsidRPr="008B2C77" w:rsidR="00BB4C38" w:rsidP="005055DF" w:rsidRDefault="00BB4C38" w14:paraId="47DF9395" wp14:textId="1EF3D20C">
      <w:pPr>
        <w:pStyle w:val="ListParagraph"/>
        <w:numPr>
          <w:ilvl w:val="0"/>
          <w:numId w:val="23"/>
        </w:numPr>
        <w:spacing w:after="0" w:line="480" w:lineRule="auto"/>
        <w:ind w:right="-613"/>
        <w:jc w:val="both"/>
        <w:rPr>
          <w:rFonts w:ascii="Arial" w:hAnsi="Arial" w:cs="Arial"/>
          <w:sz w:val="24"/>
          <w:szCs w:val="24"/>
        </w:rPr>
      </w:pPr>
      <w:r w:rsidRPr="2513BBC5" w:rsidR="2513BBC5">
        <w:rPr>
          <w:rFonts w:ascii="Arial" w:hAnsi="Arial" w:cs="Arial"/>
          <w:color w:val="0F1419"/>
          <w:sz w:val="24"/>
          <w:szCs w:val="24"/>
        </w:rPr>
        <w:t>Defending the 1-2 – gaining advantage in flow – jockey side on (ready for the sprint) – turn with your man (not towards the ball) – match his running using arms to disrupt his flow</w:t>
      </w:r>
      <w:ins w:author="Gary Smailes" w:date="2024-02-09T15:04:57.983Z" w:id="1586145748">
        <w:r w:rsidRPr="2513BBC5" w:rsidR="2513BBC5">
          <w:rPr>
            <w:rFonts w:ascii="Arial" w:hAnsi="Arial" w:cs="Arial"/>
            <w:color w:val="0F1419"/>
            <w:sz w:val="24"/>
            <w:szCs w:val="24"/>
          </w:rPr>
          <w:t>.</w:t>
        </w:r>
      </w:ins>
    </w:p>
    <w:p xmlns:wp14="http://schemas.microsoft.com/office/word/2010/wordml" w:rsidRPr="008B2C77" w:rsidR="00BB4C38" w:rsidP="005055DF" w:rsidRDefault="00BB4C38" w14:paraId="247BB5A8" wp14:textId="4AB94169">
      <w:pPr>
        <w:pStyle w:val="ListParagraph"/>
        <w:numPr>
          <w:ilvl w:val="0"/>
          <w:numId w:val="23"/>
        </w:numPr>
        <w:spacing w:after="0" w:line="480" w:lineRule="auto"/>
        <w:ind w:right="-613"/>
        <w:jc w:val="both"/>
        <w:rPr>
          <w:rFonts w:ascii="Arial" w:hAnsi="Arial" w:cs="Arial"/>
          <w:sz w:val="24"/>
          <w:szCs w:val="24"/>
        </w:rPr>
      </w:pPr>
      <w:r w:rsidRPr="2513BBC5" w:rsidR="2513BBC5">
        <w:rPr>
          <w:rFonts w:ascii="Arial" w:hAnsi="Arial" w:cs="Arial"/>
          <w:color w:val="0F1419"/>
          <w:sz w:val="24"/>
          <w:szCs w:val="24"/>
        </w:rPr>
        <w:t>A way to improve a player’s ‘scanning’ skills is to educate their attention to INTERCEPTIONS</w:t>
      </w:r>
      <w:ins w:author="Gary Smailes" w:date="2024-02-09T15:04:59.331Z" w:id="835700720">
        <w:r w:rsidRPr="2513BBC5" w:rsidR="2513BBC5">
          <w:rPr>
            <w:rFonts w:ascii="Arial" w:hAnsi="Arial" w:cs="Arial"/>
            <w:color w:val="0F1419"/>
            <w:sz w:val="24"/>
            <w:szCs w:val="24"/>
          </w:rPr>
          <w:t>.</w:t>
        </w:r>
      </w:ins>
    </w:p>
    <w:p xmlns:wp14="http://schemas.microsoft.com/office/word/2010/wordml" w:rsidRPr="008B2C77" w:rsidR="00BB4C38" w:rsidP="005055DF" w:rsidRDefault="00BB4C38" w14:paraId="470ED2DA" wp14:textId="0D8EBB96">
      <w:pPr>
        <w:pStyle w:val="ListParagraph"/>
        <w:numPr>
          <w:ilvl w:val="0"/>
          <w:numId w:val="23"/>
        </w:numPr>
        <w:spacing w:after="0" w:line="480" w:lineRule="auto"/>
        <w:ind w:right="-613"/>
        <w:jc w:val="both"/>
        <w:rPr>
          <w:rFonts w:ascii="Arial" w:hAnsi="Arial" w:cs="Arial"/>
          <w:sz w:val="24"/>
          <w:szCs w:val="24"/>
        </w:rPr>
      </w:pPr>
      <w:r w:rsidRPr="2513BBC5" w:rsidR="2513BBC5">
        <w:rPr>
          <w:rFonts w:ascii="Arial" w:hAnsi="Arial" w:cs="Arial"/>
          <w:color w:val="0F1419"/>
          <w:sz w:val="24"/>
          <w:szCs w:val="24"/>
        </w:rPr>
        <w:t>“Holding the ball for the right amount of time”</w:t>
      </w:r>
      <w:ins w:author="Gary Smailes" w:date="2024-02-09T15:05:02.83Z" w:id="278966074">
        <w:r w:rsidRPr="2513BBC5" w:rsidR="2513BBC5">
          <w:rPr>
            <w:rFonts w:ascii="Arial" w:hAnsi="Arial" w:cs="Arial"/>
            <w:color w:val="0F1419"/>
            <w:sz w:val="24"/>
            <w:szCs w:val="24"/>
          </w:rPr>
          <w:t>.</w:t>
        </w:r>
      </w:ins>
    </w:p>
    <w:p xmlns:wp14="http://schemas.microsoft.com/office/word/2010/wordml" w:rsidRPr="008B2C77" w:rsidR="00BB4C38" w:rsidP="005055DF" w:rsidRDefault="00BB4C38" w14:paraId="073F283F" wp14:textId="7E7AD972">
      <w:pPr>
        <w:pStyle w:val="ListParagraph"/>
        <w:numPr>
          <w:ilvl w:val="0"/>
          <w:numId w:val="23"/>
        </w:numPr>
        <w:spacing w:after="0" w:line="480" w:lineRule="auto"/>
        <w:ind w:right="-613"/>
        <w:jc w:val="both"/>
        <w:rPr>
          <w:rFonts w:ascii="Arial" w:hAnsi="Arial" w:cs="Arial"/>
          <w:sz w:val="24"/>
          <w:szCs w:val="24"/>
        </w:rPr>
      </w:pPr>
      <w:r w:rsidRPr="2513BBC5" w:rsidR="2513BBC5">
        <w:rPr>
          <w:rFonts w:ascii="Arial" w:hAnsi="Arial" w:cs="Arial"/>
          <w:color w:val="0F1419"/>
          <w:sz w:val="24"/>
          <w:szCs w:val="24"/>
        </w:rPr>
        <w:t>A common mistake for young players is to run at one pace without a clear change of speed to signal for the ball – teach them to prepare by moving away from the ball</w:t>
      </w:r>
      <w:ins w:author="Gary Smailes" w:date="2024-02-09T15:05:04.044Z" w:id="1574874353">
        <w:r w:rsidRPr="2513BBC5" w:rsidR="2513BBC5">
          <w:rPr>
            <w:rFonts w:ascii="Arial" w:hAnsi="Arial" w:cs="Arial"/>
            <w:color w:val="0F1419"/>
            <w:sz w:val="24"/>
            <w:szCs w:val="24"/>
          </w:rPr>
          <w:t>.</w:t>
        </w:r>
      </w:ins>
    </w:p>
    <w:p xmlns:wp14="http://schemas.microsoft.com/office/word/2010/wordml" w:rsidRPr="008B2C77" w:rsidR="00BB4C38" w:rsidP="2513BBC5" w:rsidRDefault="00BB4C38" w14:paraId="44A7D971" wp14:textId="77777777">
      <w:pPr>
        <w:spacing w:after="0" w:line="480" w:lineRule="auto"/>
        <w:ind w:right="-613" w:firstLine="720"/>
        <w:jc w:val="both"/>
        <w:rPr>
          <w:rFonts w:ascii="Arial" w:hAnsi="Arial" w:cs="Arial"/>
          <w:sz w:val="24"/>
          <w:szCs w:val="24"/>
        </w:rPr>
        <w:pPrChange w:author="Gary Smailes" w:date="2024-02-09T15:05:06.267Z">
          <w:pPr>
            <w:spacing w:after="0" w:line="480" w:lineRule="auto"/>
            <w:ind w:right="-613"/>
            <w:jc w:val="both"/>
          </w:pPr>
        </w:pPrChange>
      </w:pPr>
      <w:r w:rsidRPr="008B2C77">
        <w:rPr>
          <w:rFonts w:ascii="Arial" w:hAnsi="Arial" w:cs="Arial"/>
          <w:color w:val="0F1419"/>
          <w:sz w:val="24"/>
          <w:szCs w:val="24"/>
          <w:shd w:val="clear" w:color="auto" w:fill="FFFFFF"/>
        </w:rPr>
        <w:t xml:space="preserve">Non-verbal communication is vital for flowing connections between teammates </w:t>
      </w:r>
      <w:r w:rsidRPr="008B2C77" w:rsidR="00216F89">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 it must be clear but </w:t>
      </w:r>
      <w:r w:rsidRPr="008B2C77" w:rsidR="00216F89">
        <w:rPr>
          <w:rFonts w:ascii="Arial" w:hAnsi="Arial" w:cs="Arial"/>
          <w:color w:val="0F1419"/>
          <w:sz w:val="24"/>
          <w:szCs w:val="24"/>
          <w:shd w:val="clear" w:color="auto" w:fill="FFFFFF"/>
        </w:rPr>
        <w:t xml:space="preserve">concealed </w:t>
      </w:r>
      <w:r w:rsidRPr="008B2C77">
        <w:rPr>
          <w:rFonts w:ascii="Arial" w:hAnsi="Arial" w:cs="Arial"/>
          <w:color w:val="0F1419"/>
          <w:sz w:val="24"/>
          <w:szCs w:val="24"/>
          <w:shd w:val="clear" w:color="auto" w:fill="FFFFFF"/>
        </w:rPr>
        <w:t xml:space="preserve">from opponents until the right moment </w:t>
      </w:r>
      <w:r w:rsidRPr="008B2C77" w:rsidR="00216F89">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involving positioning </w:t>
      </w:r>
      <w:r w:rsidRPr="008B2C77" w:rsidR="00216F89">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 eye contact </w:t>
      </w:r>
      <w:r w:rsidRPr="008B2C77" w:rsidR="00216F89">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 body language – timing</w:t>
      </w:r>
      <w:r w:rsidRPr="008B2C77" w:rsidR="00A37210">
        <w:rPr>
          <w:rFonts w:ascii="Arial" w:hAnsi="Arial" w:cs="Arial"/>
          <w:color w:val="0F1419"/>
          <w:sz w:val="24"/>
          <w:szCs w:val="24"/>
          <w:shd w:val="clear" w:color="auto" w:fill="FFFFFF"/>
        </w:rPr>
        <w:t>.</w:t>
      </w:r>
    </w:p>
    <w:p xmlns:wp14="http://schemas.microsoft.com/office/word/2010/wordml" w:rsidRPr="008B2C77" w:rsidR="00BB4C38" w:rsidP="2513BBC5" w:rsidRDefault="00A07EB3" w14:paraId="3256B4AF" wp14:textId="2244E944">
      <w:pPr>
        <w:spacing w:after="0" w:line="480" w:lineRule="auto"/>
        <w:ind w:right="-613" w:firstLine="720"/>
        <w:jc w:val="both"/>
        <w:rPr>
          <w:ins w:author="Gary Smailes" w:date="2024-02-09T15:07:12.906Z" w:id="1786101419"/>
          <w:rFonts w:ascii="Arial" w:hAnsi="Arial" w:cs="Arial"/>
          <w:color w:val="0F1419"/>
          <w:sz w:val="24"/>
          <w:szCs w:val="24"/>
        </w:rPr>
        <w:pPrChange w:author="Gary Smailes" w:date="2024-02-09T15:05:08.394Z">
          <w:pPr>
            <w:spacing w:after="0" w:line="480" w:lineRule="auto"/>
            <w:ind w:right="-613"/>
            <w:jc w:val="both"/>
          </w:pPr>
        </w:pPrChange>
      </w:pPr>
      <w:r w:rsidRPr="008B2C77">
        <w:rPr>
          <w:rFonts w:ascii="Arial" w:hAnsi="Arial" w:cs="Arial"/>
          <w:color w:val="0F1419"/>
          <w:sz w:val="24"/>
          <w:szCs w:val="24"/>
          <w:shd w:val="clear" w:color="auto" w:fill="FFFFFF"/>
        </w:rPr>
        <w:t xml:space="preserve">All these situations require a good technical and tactical basis. They can and should be taught in small games: 2v2/3v3/2v1/3v2. </w:t>
      </w:r>
      <w:r w:rsidRPr="008B2C77">
        <w:rPr>
          <w:rFonts w:ascii="Arial" w:hAnsi="Arial" w:cs="Arial"/>
          <w:color w:val="0F1419"/>
          <w:sz w:val="24"/>
          <w:szCs w:val="24"/>
          <w:shd w:val="clear" w:color="auto" w:fill="FFFFFF"/>
        </w:rPr>
        <w:t>Despite the fact that</w:t>
      </w:r>
      <w:r w:rsidRPr="008B2C7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more and more</w:t>
      </w:r>
      <w:r w:rsidRPr="008B2C77">
        <w:rPr>
          <w:rFonts w:ascii="Arial" w:hAnsi="Arial" w:cs="Arial"/>
          <w:color w:val="0F1419"/>
          <w:sz w:val="24"/>
          <w:szCs w:val="24"/>
          <w:shd w:val="clear" w:color="auto" w:fill="FFFFFF"/>
        </w:rPr>
        <w:t xml:space="preserve"> children play small task</w:t>
      </w:r>
      <w:r w:rsidRPr="008B2C77" w:rsidR="00A37210">
        <w:rPr>
          <w:rFonts w:ascii="Arial" w:hAnsi="Arial" w:cs="Arial"/>
          <w:color w:val="0F1419"/>
          <w:sz w:val="24"/>
          <w:szCs w:val="24"/>
          <w:shd w:val="clear" w:color="auto" w:fill="FFFFFF"/>
        </w:rPr>
        <w:t xml:space="preserve">-based </w:t>
      </w:r>
      <w:r w:rsidRPr="008B2C77">
        <w:rPr>
          <w:rFonts w:ascii="Arial" w:hAnsi="Arial" w:cs="Arial"/>
          <w:color w:val="0F1419"/>
          <w:sz w:val="24"/>
          <w:szCs w:val="24"/>
          <w:shd w:val="clear" w:color="auto" w:fill="FFFFFF"/>
        </w:rPr>
        <w:t xml:space="preserve">games, the </w:t>
      </w:r>
      <w:r w:rsidRPr="008B2C77" w:rsidR="00A37210">
        <w:rPr>
          <w:rFonts w:ascii="Arial" w:hAnsi="Arial" w:cs="Arial"/>
          <w:color w:val="0F1419"/>
          <w:sz w:val="24"/>
          <w:szCs w:val="24"/>
          <w:shd w:val="clear" w:color="auto" w:fill="FFFFFF"/>
        </w:rPr>
        <w:t xml:space="preserve">training </w:t>
      </w:r>
      <w:r w:rsidRPr="008B2C77">
        <w:rPr>
          <w:rFonts w:ascii="Arial" w:hAnsi="Arial" w:cs="Arial"/>
          <w:color w:val="0F1419"/>
          <w:sz w:val="24"/>
          <w:szCs w:val="24"/>
          <w:shd w:val="clear" w:color="auto" w:fill="FFFFFF"/>
        </w:rPr>
        <w:t xml:space="preserve">environment is still </w:t>
      </w:r>
      <w:r w:rsidRPr="008B2C77" w:rsidR="00805642">
        <w:rPr>
          <w:rFonts w:ascii="Arial" w:hAnsi="Arial" w:cs="Arial"/>
          <w:color w:val="0F1419"/>
          <w:sz w:val="24"/>
          <w:szCs w:val="24"/>
          <w:shd w:val="clear" w:color="auto" w:fill="FFFFFF"/>
        </w:rPr>
        <w:t>sceptical</w:t>
      </w:r>
      <w:r w:rsidRPr="008B2C77">
        <w:rPr>
          <w:rFonts w:ascii="Arial" w:hAnsi="Arial" w:cs="Arial"/>
          <w:color w:val="0F1419"/>
          <w:sz w:val="24"/>
          <w:szCs w:val="24"/>
          <w:shd w:val="clear" w:color="auto" w:fill="FFFFFF"/>
        </w:rPr>
        <w:t xml:space="preserve"> about this type of training </w:t>
      </w:r>
      <w:r w:rsidRPr="008B2C77" w:rsidR="006D050C">
        <w:rPr>
          <w:rFonts w:ascii="Arial" w:hAnsi="Arial" w:cs="Arial"/>
          <w:color w:val="0F1419"/>
          <w:sz w:val="24"/>
          <w:szCs w:val="24"/>
          <w:shd w:val="clear" w:color="auto" w:fill="FFFFFF"/>
        </w:rPr>
        <w:t>session</w:t>
      </w:r>
      <w:r w:rsidRPr="008B2C77" w:rsidR="00A37210">
        <w:rPr>
          <w:rFonts w:ascii="Arial" w:hAnsi="Arial" w:cs="Arial"/>
          <w:color w:val="0F1419"/>
          <w:sz w:val="24"/>
          <w:szCs w:val="24"/>
          <w:shd w:val="clear" w:color="auto" w:fill="FFFFFF"/>
        </w:rPr>
        <w:t>, because</w:t>
      </w:r>
      <w:r w:rsidRPr="008B2C77">
        <w:rPr>
          <w:rFonts w:ascii="Arial" w:hAnsi="Arial" w:cs="Arial"/>
          <w:color w:val="0F1419"/>
          <w:sz w:val="24"/>
          <w:szCs w:val="24"/>
          <w:shd w:val="clear" w:color="auto" w:fill="FFFFFF"/>
        </w:rPr>
        <w:t xml:space="preserve"> game formats for children and teenagers are: 5v5, 7v7, 9v9 and finally 11v11. </w:t>
      </w:r>
      <w:r w:rsidRPr="008B2C77">
        <w:rPr>
          <w:rFonts w:ascii="Arial" w:hAnsi="Arial" w:cs="Arial"/>
          <w:color w:val="0F1419"/>
          <w:sz w:val="24"/>
          <w:szCs w:val="24"/>
          <w:shd w:val="clear" w:color="auto" w:fill="FFFFFF"/>
        </w:rPr>
        <w:t>Th</w:t>
      </w:r>
      <w:r w:rsidRPr="008B2C77" w:rsidR="00A37210">
        <w:rPr>
          <w:rFonts w:ascii="Arial" w:hAnsi="Arial" w:cs="Arial"/>
          <w:color w:val="0F1419"/>
          <w:sz w:val="24"/>
          <w:szCs w:val="24"/>
          <w:shd w:val="clear" w:color="auto" w:fill="FFFFFF"/>
        </w:rPr>
        <w:t>at’s</w:t>
      </w:r>
      <w:r w:rsidRPr="008B2C77" w:rsidR="00A37210">
        <w:rPr>
          <w:rFonts w:ascii="Arial" w:hAnsi="Arial" w:cs="Arial"/>
          <w:color w:val="0F1419"/>
          <w:sz w:val="24"/>
          <w:szCs w:val="24"/>
          <w:shd w:val="clear" w:color="auto" w:fill="FFFFFF"/>
        </w:rPr>
        <w:t xml:space="preserve"> why the</w:t>
      </w:r>
      <w:r w:rsidRPr="008B2C77">
        <w:rPr>
          <w:rFonts w:ascii="Arial" w:hAnsi="Arial" w:cs="Arial"/>
          <w:color w:val="0F1419"/>
          <w:sz w:val="24"/>
          <w:szCs w:val="24"/>
          <w:shd w:val="clear" w:color="auto" w:fill="FFFFFF"/>
        </w:rPr>
        <w:t xml:space="preserve"> game and training </w:t>
      </w:r>
      <w:r w:rsidRPr="008B2C77" w:rsidR="00A37210">
        <w:rPr>
          <w:rFonts w:ascii="Arial" w:hAnsi="Arial" w:cs="Arial"/>
          <w:color w:val="0F1419"/>
          <w:sz w:val="24"/>
          <w:szCs w:val="24"/>
          <w:shd w:val="clear" w:color="auto" w:fill="FFFFFF"/>
        </w:rPr>
        <w:t xml:space="preserve">model </w:t>
      </w:r>
      <w:r w:rsidRPr="008B2C77">
        <w:rPr>
          <w:rFonts w:ascii="Arial" w:hAnsi="Arial" w:cs="Arial"/>
          <w:color w:val="0F1419"/>
          <w:sz w:val="24"/>
          <w:szCs w:val="24"/>
          <w:shd w:val="clear" w:color="auto" w:fill="FFFFFF"/>
        </w:rPr>
        <w:t xml:space="preserve">programs </w:t>
      </w:r>
      <w:r w:rsidRPr="008B2C77" w:rsidR="00A37210">
        <w:rPr>
          <w:rFonts w:ascii="Arial" w:hAnsi="Arial" w:cs="Arial"/>
          <w:color w:val="0F1419"/>
          <w:sz w:val="24"/>
          <w:szCs w:val="24"/>
          <w:shd w:val="clear" w:color="auto" w:fill="FFFFFF"/>
        </w:rPr>
        <w:t xml:space="preserve">of academies </w:t>
      </w:r>
      <w:r w:rsidRPr="008B2C77">
        <w:rPr>
          <w:rFonts w:ascii="Arial" w:hAnsi="Arial" w:cs="Arial"/>
          <w:color w:val="0F1419"/>
          <w:sz w:val="24"/>
          <w:szCs w:val="24"/>
          <w:shd w:val="clear" w:color="auto" w:fill="FFFFFF"/>
        </w:rPr>
        <w:t>are adapted to the above-mentioned formats, which</w:t>
      </w:r>
      <w:r w:rsidRPr="008B2C77" w:rsidR="00BE5E47">
        <w:rPr>
          <w:rFonts w:ascii="Arial" w:hAnsi="Arial" w:cs="Arial"/>
          <w:color w:val="0F1419"/>
          <w:sz w:val="24"/>
          <w:szCs w:val="24"/>
          <w:shd w:val="clear" w:color="auto" w:fill="FFFFFF"/>
        </w:rPr>
        <w:t xml:space="preserve"> </w:t>
      </w:r>
      <w:r w:rsidRPr="008B2C77" w:rsidR="00426D6E">
        <w:rPr>
          <w:rFonts w:ascii="Arial" w:hAnsi="Arial" w:cs="Arial"/>
          <w:color w:val="0F1419"/>
          <w:sz w:val="24"/>
          <w:szCs w:val="24"/>
          <w:shd w:val="clear" w:color="auto" w:fill="FFFFFF"/>
        </w:rPr>
        <w:t>don’t</w:t>
      </w:r>
      <w:r w:rsidRPr="008B2C77" w:rsidR="00BE5E4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necessarily reflect the cognitive needs of </w:t>
      </w:r>
      <w:r w:rsidRPr="008B2C77" w:rsidR="00A37210">
        <w:rPr>
          <w:rFonts w:ascii="Arial" w:hAnsi="Arial" w:cs="Arial"/>
          <w:color w:val="0F1419"/>
          <w:sz w:val="24"/>
          <w:szCs w:val="24"/>
          <w:shd w:val="clear" w:color="auto" w:fill="FFFFFF"/>
        </w:rPr>
        <w:t xml:space="preserve">young </w:t>
      </w:r>
      <w:r w:rsidRPr="008B2C77">
        <w:rPr>
          <w:rFonts w:ascii="Arial" w:hAnsi="Arial" w:cs="Arial"/>
          <w:color w:val="0F1419"/>
          <w:sz w:val="24"/>
          <w:szCs w:val="24"/>
          <w:shd w:val="clear" w:color="auto" w:fill="FFFFFF"/>
        </w:rPr>
        <w:t xml:space="preserve">football </w:t>
      </w:r>
      <w:r w:rsidRPr="008B2C77" w:rsidR="00022674">
        <w:rPr>
          <w:rFonts w:ascii="Arial" w:hAnsi="Arial" w:cs="Arial"/>
          <w:color w:val="0F1419"/>
          <w:sz w:val="24"/>
          <w:szCs w:val="24"/>
          <w:shd w:val="clear" w:color="auto" w:fill="FFFFFF"/>
        </w:rPr>
        <w:t>trainee</w:t>
      </w:r>
      <w:r w:rsidRPr="008B2C77">
        <w:rPr>
          <w:rFonts w:ascii="Arial" w:hAnsi="Arial" w:cs="Arial"/>
          <w:color w:val="0F1419"/>
          <w:sz w:val="24"/>
          <w:szCs w:val="24"/>
          <w:shd w:val="clear" w:color="auto" w:fill="FFFFFF"/>
        </w:rPr>
        <w:t xml:space="preserve">s. </w:t>
      </w:r>
    </w:p>
    <w:p xmlns:wp14="http://schemas.microsoft.com/office/word/2010/wordml" w:rsidRPr="008B2C77" w:rsidR="00BB4C38" w:rsidP="2513BBC5" w:rsidRDefault="00A07EB3" w14:paraId="4574BAE1" wp14:textId="19A57291">
      <w:pPr>
        <w:spacing w:after="0" w:line="480" w:lineRule="auto"/>
        <w:ind w:right="-613" w:firstLine="720"/>
        <w:jc w:val="both"/>
        <w:rPr>
          <w:ins w:author="Gary Smailes" w:date="2024-02-09T15:07:36.027Z" w:id="319439361"/>
          <w:rFonts w:ascii="Arial" w:hAnsi="Arial" w:cs="Arial"/>
          <w:color w:val="0F1419"/>
          <w:sz w:val="24"/>
          <w:szCs w:val="24"/>
        </w:rPr>
      </w:pPr>
      <w:r w:rsidRPr="008B2C77">
        <w:rPr>
          <w:rFonts w:ascii="Arial" w:hAnsi="Arial" w:cs="Arial"/>
          <w:color w:val="0F1419"/>
          <w:sz w:val="24"/>
          <w:szCs w:val="24"/>
          <w:shd w:val="clear" w:color="auto" w:fill="FFFFFF"/>
        </w:rPr>
        <w:t xml:space="preserve">In other words, </w:t>
      </w:r>
      <w:r w:rsidRPr="008B2C77" w:rsidR="001712A1">
        <w:rPr>
          <w:rFonts w:ascii="Arial" w:hAnsi="Arial" w:cs="Arial"/>
          <w:color w:val="0F1419"/>
          <w:sz w:val="24"/>
          <w:szCs w:val="24"/>
          <w:shd w:val="clear" w:color="auto" w:fill="FFFFFF"/>
        </w:rPr>
        <w:t>coaches</w:t>
      </w:r>
      <w:r w:rsidRPr="008B2C77">
        <w:rPr>
          <w:rFonts w:ascii="Arial" w:hAnsi="Arial" w:cs="Arial"/>
          <w:color w:val="0F1419"/>
          <w:sz w:val="24"/>
          <w:szCs w:val="24"/>
          <w:shd w:val="clear" w:color="auto" w:fill="FFFFFF"/>
        </w:rPr>
        <w:t xml:space="preserve"> prepare young players according to the formats in which the game will take place, instead of what cognitive and learning needs specific age groups </w:t>
      </w:r>
      <w:r w:rsidRPr="008B2C77" w:rsidR="00A37210">
        <w:rPr>
          <w:rFonts w:ascii="Arial" w:hAnsi="Arial" w:cs="Arial"/>
          <w:color w:val="0F1419"/>
          <w:sz w:val="24"/>
          <w:szCs w:val="24"/>
          <w:shd w:val="clear" w:color="auto" w:fill="FFFFFF"/>
        </w:rPr>
        <w:t xml:space="preserve">may </w:t>
      </w:r>
      <w:r w:rsidRPr="008B2C77">
        <w:rPr>
          <w:rFonts w:ascii="Arial" w:hAnsi="Arial" w:cs="Arial"/>
          <w:color w:val="0F1419"/>
          <w:sz w:val="24"/>
          <w:szCs w:val="24"/>
          <w:shd w:val="clear" w:color="auto" w:fill="FFFFFF"/>
        </w:rPr>
        <w:t>have</w:t>
      </w:r>
      <w:r w:rsidRPr="008B2C77" w:rsidR="006B45C6">
        <w:rPr>
          <w:rFonts w:ascii="Arial" w:hAnsi="Arial" w:cs="Arial"/>
          <w:color w:val="0F1419"/>
          <w:sz w:val="24"/>
          <w:szCs w:val="24"/>
          <w:shd w:val="clear" w:color="auto" w:fill="FFFFFF"/>
        </w:rPr>
        <w:t>.</w:t>
      </w:r>
      <w:r w:rsidRPr="008B2C77" w:rsidR="00037944">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This is a mistake that </w:t>
      </w:r>
      <w:r w:rsidRPr="008B2C77" w:rsidR="006B45C6">
        <w:rPr>
          <w:rFonts w:ascii="Arial" w:hAnsi="Arial" w:cs="Arial"/>
          <w:color w:val="0F1419"/>
          <w:sz w:val="24"/>
          <w:szCs w:val="24"/>
          <w:shd w:val="clear" w:color="auto" w:fill="FFFFFF"/>
        </w:rPr>
        <w:t xml:space="preserve">leaves </w:t>
      </w:r>
      <w:r w:rsidRPr="008B2C77">
        <w:rPr>
          <w:rFonts w:ascii="Arial" w:hAnsi="Arial" w:cs="Arial"/>
          <w:color w:val="0F1419"/>
          <w:sz w:val="24"/>
          <w:szCs w:val="24"/>
          <w:shd w:val="clear" w:color="auto" w:fill="FFFFFF"/>
        </w:rPr>
        <w:t xml:space="preserve">many children </w:t>
      </w:r>
      <w:r w:rsidRPr="008B2C77" w:rsidR="006B45C6">
        <w:rPr>
          <w:rFonts w:ascii="Arial" w:hAnsi="Arial" w:cs="Arial"/>
          <w:color w:val="0F1419"/>
          <w:sz w:val="24"/>
          <w:szCs w:val="24"/>
          <w:shd w:val="clear" w:color="auto" w:fill="FFFFFF"/>
        </w:rPr>
        <w:t xml:space="preserve">unprepared for the </w:t>
      </w:r>
      <w:r w:rsidRPr="008B2C77">
        <w:rPr>
          <w:rFonts w:ascii="Arial" w:hAnsi="Arial" w:cs="Arial"/>
          <w:color w:val="0F1419"/>
          <w:sz w:val="24"/>
          <w:szCs w:val="24"/>
          <w:shd w:val="clear" w:color="auto" w:fill="FFFFFF"/>
        </w:rPr>
        <w:t>move to larger format games. They</w:t>
      </w:r>
      <w:r w:rsidRPr="008B2C77" w:rsidR="00BE5E47">
        <w:rPr>
          <w:rFonts w:ascii="Arial" w:hAnsi="Arial" w:cs="Arial"/>
          <w:color w:val="0F1419"/>
          <w:sz w:val="24"/>
          <w:szCs w:val="24"/>
          <w:shd w:val="clear" w:color="auto" w:fill="FFFFFF"/>
        </w:rPr>
        <w:t xml:space="preserve"> </w:t>
      </w:r>
      <w:r w:rsidRPr="008B2C77" w:rsidR="006B45C6">
        <w:rPr>
          <w:rFonts w:ascii="Arial" w:hAnsi="Arial" w:cs="Arial"/>
          <w:color w:val="0F1419"/>
          <w:sz w:val="24"/>
          <w:szCs w:val="24"/>
          <w:shd w:val="clear" w:color="auto" w:fill="FFFFFF"/>
        </w:rPr>
        <w:t>have</w:t>
      </w:r>
      <w:r w:rsidRPr="008B2C77" w:rsidR="00426D6E">
        <w:rPr>
          <w:rFonts w:ascii="Arial" w:hAnsi="Arial" w:cs="Arial"/>
          <w:color w:val="0F1419"/>
          <w:sz w:val="24"/>
          <w:szCs w:val="24"/>
          <w:shd w:val="clear" w:color="auto" w:fill="FFFFFF"/>
        </w:rPr>
        <w:t>n’t</w:t>
      </w:r>
      <w:r w:rsidRPr="008B2C77" w:rsidR="00BE5E4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yet </w:t>
      </w:r>
      <w:r w:rsidRPr="008B2C77">
        <w:rPr>
          <w:rFonts w:ascii="Arial" w:hAnsi="Arial" w:cs="Arial"/>
          <w:color w:val="0F1419"/>
          <w:sz w:val="24"/>
          <w:szCs w:val="24"/>
          <w:shd w:val="clear" w:color="auto" w:fill="FFFFFF"/>
        </w:rPr>
        <w:t xml:space="preserve">acquired</w:t>
      </w:r>
      <w:r w:rsidRPr="008B2C77">
        <w:rPr>
          <w:rFonts w:ascii="Arial" w:hAnsi="Arial" w:cs="Arial"/>
          <w:color w:val="0F1419"/>
          <w:sz w:val="24"/>
          <w:szCs w:val="24"/>
          <w:shd w:val="clear" w:color="auto" w:fill="FFFFFF"/>
        </w:rPr>
        <w:t xml:space="preserve"> the basic aspects and </w:t>
      </w:r>
      <w:r w:rsidRPr="008B2C77" w:rsidR="008D62F2">
        <w:rPr>
          <w:rFonts w:ascii="Arial" w:hAnsi="Arial" w:cs="Arial"/>
          <w:color w:val="0F1419"/>
          <w:sz w:val="24"/>
          <w:szCs w:val="24"/>
          <w:shd w:val="clear" w:color="auto" w:fill="FFFFFF"/>
        </w:rPr>
        <w:t>skills</w:t>
      </w:r>
      <w:r w:rsidRPr="008B2C77">
        <w:rPr>
          <w:rFonts w:ascii="Arial" w:hAnsi="Arial" w:cs="Arial"/>
          <w:color w:val="0F1419"/>
          <w:sz w:val="24"/>
          <w:szCs w:val="24"/>
          <w:shd w:val="clear" w:color="auto" w:fill="FFFFFF"/>
        </w:rPr>
        <w:t xml:space="preserve"> that I previously </w:t>
      </w:r>
      <w:r w:rsidRPr="008B2C77" w:rsidR="006B45C6">
        <w:rPr>
          <w:rFonts w:ascii="Arial" w:hAnsi="Arial" w:cs="Arial"/>
          <w:color w:val="0F1419"/>
          <w:sz w:val="24"/>
          <w:szCs w:val="24"/>
          <w:shd w:val="clear" w:color="auto" w:fill="FFFFFF"/>
        </w:rPr>
        <w:t>mentioned</w:t>
      </w:r>
      <w:r w:rsidRPr="008B2C77">
        <w:rPr>
          <w:rFonts w:ascii="Arial" w:hAnsi="Arial" w:cs="Arial"/>
          <w:color w:val="0F1419"/>
          <w:sz w:val="24"/>
          <w:szCs w:val="24"/>
          <w:shd w:val="clear" w:color="auto" w:fill="FFFFFF"/>
        </w:rPr>
        <w:t>. They also</w:t>
      </w:r>
      <w:r w:rsidRPr="008B2C77" w:rsidR="00BE5E47">
        <w:rPr>
          <w:rFonts w:ascii="Arial" w:hAnsi="Arial" w:cs="Arial"/>
          <w:color w:val="0F1419"/>
          <w:sz w:val="24"/>
          <w:szCs w:val="24"/>
          <w:shd w:val="clear" w:color="auto" w:fill="FFFFFF"/>
        </w:rPr>
        <w:t xml:space="preserve"> </w:t>
      </w:r>
      <w:r w:rsidRPr="008B2C77" w:rsidR="00426D6E">
        <w:rPr>
          <w:rFonts w:ascii="Arial" w:hAnsi="Arial" w:cs="Arial"/>
          <w:color w:val="0F1419"/>
          <w:sz w:val="24"/>
          <w:szCs w:val="24"/>
          <w:shd w:val="clear" w:color="auto" w:fill="FFFFFF"/>
        </w:rPr>
        <w:t>don’t</w:t>
      </w:r>
      <w:r w:rsidRPr="008B2C77" w:rsidR="00BE5E47">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understand how to solve basic</w:t>
      </w:r>
      <w:r w:rsidRPr="008B2C77" w:rsidR="004E18D3">
        <w:rPr>
          <w:rFonts w:ascii="Arial" w:hAnsi="Arial" w:cs="Arial"/>
          <w:color w:val="0F1419"/>
          <w:sz w:val="24"/>
          <w:szCs w:val="24"/>
          <w:shd w:val="clear" w:color="auto" w:fill="FFFFFF"/>
        </w:rPr>
        <w:t xml:space="preserve"> </w:t>
      </w:r>
      <w:r w:rsidRPr="008B2C77" w:rsidR="00B86349">
        <w:rPr>
          <w:rFonts w:ascii="Arial" w:hAnsi="Arial" w:cs="Arial"/>
          <w:color w:val="0F1419"/>
          <w:sz w:val="24"/>
          <w:szCs w:val="24"/>
          <w:shd w:val="clear" w:color="auto" w:fill="FFFFFF"/>
        </w:rPr>
        <w:t xml:space="preserve">situations </w:t>
      </w:r>
      <w:r w:rsidRPr="008B2C77" w:rsidR="00231E38">
        <w:rPr>
          <w:rFonts w:ascii="Arial" w:hAnsi="Arial" w:cs="Arial"/>
          <w:color w:val="0F1419"/>
          <w:sz w:val="24"/>
          <w:szCs w:val="24"/>
          <w:shd w:val="clear" w:color="auto" w:fill="FFFFFF"/>
        </w:rPr>
        <w:t>encountered</w:t>
      </w:r>
      <w:r w:rsidRPr="008B2C77" w:rsidR="00231E38">
        <w:rPr>
          <w:rFonts w:ascii="Arial" w:hAnsi="Arial" w:cs="Arial"/>
          <w:color w:val="0F1419"/>
          <w:sz w:val="24"/>
          <w:szCs w:val="24"/>
          <w:shd w:val="clear" w:color="auto" w:fill="FFFFFF"/>
        </w:rPr>
        <w:t xml:space="preserve"> on the pitch</w:t>
      </w:r>
      <w:r w:rsidRPr="008B2C77" w:rsidR="006B45C6">
        <w:rPr>
          <w:rFonts w:ascii="Arial" w:hAnsi="Arial" w:cs="Arial"/>
          <w:color w:val="0F1419"/>
          <w:sz w:val="24"/>
          <w:szCs w:val="24"/>
          <w:shd w:val="clear" w:color="auto" w:fill="FFFFFF"/>
        </w:rPr>
        <w:t xml:space="preserve">, those </w:t>
      </w:r>
      <w:r w:rsidRPr="008B2C77">
        <w:rPr>
          <w:rFonts w:ascii="Arial" w:hAnsi="Arial" w:cs="Arial"/>
          <w:color w:val="0F1419"/>
          <w:sz w:val="24"/>
          <w:szCs w:val="24"/>
          <w:shd w:val="clear" w:color="auto" w:fill="FFFFFF"/>
        </w:rPr>
        <w:t xml:space="preserve">that most often occur during </w:t>
      </w:r>
      <w:r w:rsidRPr="008B2C77" w:rsidR="006B45C6">
        <w:rPr>
          <w:rFonts w:ascii="Arial" w:hAnsi="Arial" w:cs="Arial"/>
          <w:color w:val="0F1419"/>
          <w:sz w:val="24"/>
          <w:szCs w:val="24"/>
          <w:shd w:val="clear" w:color="auto" w:fill="FFFFFF"/>
        </w:rPr>
        <w:t>a</w:t>
      </w:r>
      <w:r w:rsidRPr="008B2C77">
        <w:rPr>
          <w:rFonts w:ascii="Arial" w:hAnsi="Arial" w:cs="Arial"/>
          <w:color w:val="0F1419"/>
          <w:sz w:val="24"/>
          <w:szCs w:val="24"/>
          <w:shd w:val="clear" w:color="auto" w:fill="FFFFFF"/>
        </w:rPr>
        <w:t xml:space="preserve"> game. </w:t>
      </w:r>
    </w:p>
    <w:p xmlns:wp14="http://schemas.microsoft.com/office/word/2010/wordml" w:rsidRPr="008B2C77" w:rsidR="00BB4C38" w:rsidP="2513BBC5" w:rsidRDefault="00A07EB3" w14:paraId="7A949981" wp14:textId="52BD8EF9">
      <w:pPr>
        <w:spacing w:after="0" w:line="480" w:lineRule="auto"/>
        <w:ind w:right="-613" w:firstLine="720"/>
        <w:jc w:val="both"/>
        <w:rPr>
          <w:ins w:author="Gary Smailes" w:date="2024-02-09T15:07:38.738Z" w:id="1706953232"/>
          <w:rFonts w:ascii="Arial" w:hAnsi="Arial" w:cs="Arial"/>
          <w:color w:val="0F1419"/>
          <w:sz w:val="24"/>
          <w:szCs w:val="24"/>
        </w:rPr>
      </w:pPr>
      <w:r w:rsidRPr="008B2C77">
        <w:rPr>
          <w:rFonts w:ascii="Arial" w:hAnsi="Arial" w:cs="Arial"/>
          <w:color w:val="0F1419"/>
          <w:sz w:val="24"/>
          <w:szCs w:val="24"/>
          <w:shd w:val="clear" w:color="auto" w:fill="FFFFFF"/>
        </w:rPr>
        <w:t xml:space="preserve">If they have a </w:t>
      </w:r>
      <w:r w:rsidRPr="008B2C77" w:rsidR="006B45C6">
        <w:rPr>
          <w:rFonts w:ascii="Arial" w:hAnsi="Arial" w:cs="Arial"/>
          <w:color w:val="0F1419"/>
          <w:sz w:val="24"/>
          <w:szCs w:val="24"/>
          <w:shd w:val="clear" w:color="auto" w:fill="FFFFFF"/>
        </w:rPr>
        <w:t xml:space="preserve">problem playing </w:t>
      </w:r>
      <w:r w:rsidRPr="008B2C77">
        <w:rPr>
          <w:rFonts w:ascii="Arial" w:hAnsi="Arial" w:cs="Arial"/>
          <w:color w:val="0F1419"/>
          <w:sz w:val="24"/>
          <w:szCs w:val="24"/>
          <w:shd w:val="clear" w:color="auto" w:fill="FFFFFF"/>
        </w:rPr>
        <w:t xml:space="preserve">5v5, what is the point of playing 7v7? </w:t>
      </w:r>
    </w:p>
    <w:p xmlns:wp14="http://schemas.microsoft.com/office/word/2010/wordml" w:rsidRPr="008B2C77" w:rsidR="00BB4C38" w:rsidP="2513BBC5" w:rsidRDefault="00A07EB3" w14:paraId="3E16F1CB" wp14:textId="77777777">
      <w:pPr>
        <w:spacing w:after="0" w:line="480" w:lineRule="auto"/>
        <w:ind w:right="-613" w:firstLine="720"/>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Again, we go back to what I talked about earlier. Most coaches </w:t>
      </w:r>
      <w:r w:rsidRPr="008B2C77">
        <w:rPr>
          <w:rFonts w:ascii="Arial" w:hAnsi="Arial" w:cs="Arial"/>
          <w:color w:val="0F1419"/>
          <w:sz w:val="24"/>
          <w:szCs w:val="24"/>
          <w:shd w:val="clear" w:color="auto" w:fill="FFFFFF"/>
        </w:rPr>
        <w:t>don't</w:t>
      </w:r>
      <w:r w:rsidRPr="008B2C77">
        <w:rPr>
          <w:rFonts w:ascii="Arial" w:hAnsi="Arial" w:cs="Arial"/>
          <w:color w:val="0F1419"/>
          <w:sz w:val="24"/>
          <w:szCs w:val="24"/>
          <w:shd w:val="clear" w:color="auto" w:fill="FFFFFF"/>
        </w:rPr>
        <w:t xml:space="preserve"> consider small games to be the "right game." I believe that young players will </w:t>
      </w:r>
      <w:r w:rsidRPr="008B2C77" w:rsidR="006B45C6">
        <w:rPr>
          <w:rFonts w:ascii="Arial" w:hAnsi="Arial" w:cs="Arial"/>
          <w:color w:val="0F1419"/>
          <w:sz w:val="24"/>
          <w:szCs w:val="24"/>
          <w:shd w:val="clear" w:color="auto" w:fill="FFFFFF"/>
        </w:rPr>
        <w:t xml:space="preserve">best </w:t>
      </w:r>
      <w:r w:rsidRPr="008B2C77">
        <w:rPr>
          <w:rFonts w:ascii="Arial" w:hAnsi="Arial" w:cs="Arial"/>
          <w:color w:val="0F1419"/>
          <w:sz w:val="24"/>
          <w:szCs w:val="24"/>
          <w:shd w:val="clear" w:color="auto" w:fill="FFFFFF"/>
        </w:rPr>
        <w:t xml:space="preserve">develop their potential when they are </w:t>
      </w:r>
      <w:r w:rsidRPr="008B2C77" w:rsidR="006B45C6">
        <w:rPr>
          <w:rFonts w:ascii="Arial" w:hAnsi="Arial" w:cs="Arial"/>
          <w:color w:val="0F1419"/>
          <w:sz w:val="24"/>
          <w:szCs w:val="24"/>
          <w:shd w:val="clear" w:color="auto" w:fill="FFFFFF"/>
        </w:rPr>
        <w:t xml:space="preserve">given a </w:t>
      </w:r>
      <w:r w:rsidRPr="008B2C77">
        <w:rPr>
          <w:rFonts w:ascii="Arial" w:hAnsi="Arial" w:cs="Arial"/>
          <w:color w:val="0F1419"/>
          <w:sz w:val="24"/>
          <w:szCs w:val="24"/>
          <w:shd w:val="clear" w:color="auto" w:fill="FFFFFF"/>
        </w:rPr>
        <w:t xml:space="preserve">more comfortable and more balanced program of games adapted to their </w:t>
      </w:r>
      <w:r w:rsidRPr="008B2C77" w:rsidR="006B45C6">
        <w:rPr>
          <w:rFonts w:ascii="Arial" w:hAnsi="Arial" w:cs="Arial"/>
          <w:color w:val="0F1419"/>
          <w:sz w:val="24"/>
          <w:szCs w:val="24"/>
          <w:shd w:val="clear" w:color="auto" w:fill="FFFFFF"/>
        </w:rPr>
        <w:t xml:space="preserve">learning </w:t>
      </w:r>
      <w:r w:rsidRPr="008B2C77">
        <w:rPr>
          <w:rFonts w:ascii="Arial" w:hAnsi="Arial" w:cs="Arial"/>
          <w:color w:val="0F1419"/>
          <w:sz w:val="24"/>
          <w:szCs w:val="24"/>
          <w:shd w:val="clear" w:color="auto" w:fill="FFFFFF"/>
        </w:rPr>
        <w:t>needs</w:t>
      </w:r>
      <w:r w:rsidRPr="008B2C77" w:rsidR="006B45C6">
        <w:rPr>
          <w:rFonts w:ascii="Arial" w:hAnsi="Arial" w:cs="Arial"/>
          <w:color w:val="0F1419"/>
          <w:sz w:val="24"/>
          <w:szCs w:val="24"/>
          <w:shd w:val="clear" w:color="auto" w:fill="FFFFFF"/>
        </w:rPr>
        <w:t xml:space="preserve"> and the </w:t>
      </w:r>
      <w:r w:rsidRPr="008B2C77">
        <w:rPr>
          <w:rFonts w:ascii="Arial" w:hAnsi="Arial" w:cs="Arial"/>
          <w:color w:val="0F1419"/>
          <w:sz w:val="24"/>
          <w:szCs w:val="24"/>
          <w:shd w:val="clear" w:color="auto" w:fill="FFFFFF"/>
        </w:rPr>
        <w:t xml:space="preserve">stage of individual technical and tactical </w:t>
      </w:r>
      <w:r w:rsidRPr="008B2C77" w:rsidR="008D62F2">
        <w:rPr>
          <w:rFonts w:ascii="Arial" w:hAnsi="Arial" w:cs="Arial"/>
          <w:color w:val="0F1419"/>
          <w:sz w:val="24"/>
          <w:szCs w:val="24"/>
          <w:shd w:val="clear" w:color="auto" w:fill="FFFFFF"/>
        </w:rPr>
        <w:t>skill</w:t>
      </w:r>
      <w:r w:rsidRPr="008B2C77" w:rsidR="006B45C6">
        <w:rPr>
          <w:rFonts w:ascii="Arial" w:hAnsi="Arial" w:cs="Arial"/>
          <w:color w:val="0F1419"/>
          <w:sz w:val="24"/>
          <w:szCs w:val="24"/>
          <w:shd w:val="clear" w:color="auto" w:fill="FFFFFF"/>
        </w:rPr>
        <w:t>s</w:t>
      </w:r>
      <w:r w:rsidRPr="008B2C77" w:rsidR="00A72CBC">
        <w:rPr>
          <w:rFonts w:ascii="Arial" w:hAnsi="Arial" w:cs="Arial"/>
          <w:color w:val="0F1419"/>
          <w:sz w:val="24"/>
          <w:szCs w:val="24"/>
          <w:shd w:val="clear" w:color="auto" w:fill="FFFFFF"/>
        </w:rPr>
        <w:t>.</w:t>
      </w:r>
      <w:r w:rsidRPr="008B2C77" w:rsidR="00044044">
        <w:rPr>
          <w:rFonts w:ascii="Arial" w:hAnsi="Arial" w:cs="Arial"/>
          <w:color w:val="0F1419"/>
          <w:sz w:val="24"/>
          <w:szCs w:val="24"/>
          <w:shd w:val="clear" w:color="auto" w:fill="FFFFFF"/>
        </w:rPr>
        <w:t xml:space="preserve"> </w:t>
      </w:r>
    </w:p>
    <w:p xmlns:wp14="http://schemas.microsoft.com/office/word/2010/wordml" w:rsidRPr="008B2C77" w:rsidR="00044044" w:rsidP="2513BBC5" w:rsidRDefault="00FB1EF4" w14:paraId="6B6E99C5" wp14:textId="5AFBE287">
      <w:pPr>
        <w:pStyle w:val="Normal"/>
        <w:suppressLineNumbers w:val="0"/>
        <w:bidi w:val="0"/>
        <w:spacing w:before="0" w:beforeAutospacing="off" w:after="0" w:afterAutospacing="off" w:line="480" w:lineRule="auto"/>
        <w:ind w:left="0" w:right="-613" w:firstLine="720"/>
        <w:jc w:val="both"/>
        <w:rPr>
          <w:rFonts w:ascii="Arial" w:hAnsi="Arial" w:cs="Arial"/>
          <w:color w:val="0F1419"/>
          <w:sz w:val="24"/>
          <w:szCs w:val="24"/>
        </w:rPr>
        <w:pPrChange w:author="Gary Smailes" w:date="2024-02-09T15:10:41.009Z">
          <w:pPr>
            <w:spacing w:after="0" w:line="480" w:lineRule="auto"/>
            <w:ind w:right="-613"/>
            <w:jc w:val="both"/>
          </w:pPr>
        </w:pPrChange>
      </w:pPr>
      <w:del w:author="Gary Smailes" w:date="2024-02-09T15:10:26.1Z" w:id="1606179584">
        <w:r w:rsidRPr="2513BBC5" w:rsidDel="2513BBC5">
          <w:rPr>
            <w:rFonts w:ascii="Arial" w:hAnsi="Arial" w:cs="Arial"/>
            <w:color w:val="0F1419"/>
            <w:sz w:val="24"/>
            <w:szCs w:val="24"/>
          </w:rPr>
          <w:delText xml:space="preserve">     </w:delText>
        </w:r>
      </w:del>
      <w:r w:rsidRPr="008B2C77" w:rsidR="00A07EB3">
        <w:rPr>
          <w:rFonts w:ascii="Arial" w:hAnsi="Arial" w:cs="Arial"/>
          <w:color w:val="0F1419"/>
          <w:sz w:val="24"/>
          <w:szCs w:val="24"/>
          <w:shd w:val="clear" w:color="auto" w:fill="FFFFFF"/>
        </w:rPr>
        <w:t xml:space="preserve">There is a large </w:t>
      </w:r>
      <w:r w:rsidRPr="008B2C77" w:rsidR="00E234F1">
        <w:rPr>
          <w:rFonts w:ascii="Arial" w:hAnsi="Arial" w:cs="Arial"/>
          <w:color w:val="0F1419"/>
          <w:sz w:val="24"/>
          <w:szCs w:val="24"/>
          <w:shd w:val="clear" w:color="auto" w:fill="FFFFFF"/>
        </w:rPr>
        <w:t>body</w:t>
      </w:r>
      <w:r w:rsidRPr="008B2C77" w:rsidR="00A07EB3">
        <w:rPr>
          <w:rFonts w:ascii="Arial" w:hAnsi="Arial" w:cs="Arial"/>
          <w:color w:val="0F1419"/>
          <w:sz w:val="24"/>
          <w:szCs w:val="24"/>
          <w:shd w:val="clear" w:color="auto" w:fill="FFFFFF"/>
        </w:rPr>
        <w:t xml:space="preserve"> of scientific research that says that small games are </w:t>
      </w:r>
      <w:r w:rsidRPr="008B2C77" w:rsidR="006B45C6">
        <w:rPr>
          <w:rFonts w:ascii="Arial" w:hAnsi="Arial" w:cs="Arial"/>
          <w:color w:val="0F1419"/>
          <w:sz w:val="24"/>
          <w:szCs w:val="24"/>
          <w:shd w:val="clear" w:color="auto" w:fill="FFFFFF"/>
        </w:rPr>
        <w:t xml:space="preserve">better </w:t>
      </w:r>
      <w:r w:rsidRPr="008B2C77" w:rsidR="00A07EB3">
        <w:rPr>
          <w:rFonts w:ascii="Arial" w:hAnsi="Arial" w:cs="Arial"/>
          <w:color w:val="0F1419"/>
          <w:sz w:val="24"/>
          <w:szCs w:val="24"/>
          <w:shd w:val="clear" w:color="auto" w:fill="FFFFFF"/>
        </w:rPr>
        <w:t xml:space="preserve">for the development of individual potential, especially </w:t>
      </w:r>
      <w:r w:rsidRPr="008B2C77" w:rsidR="006B45C6">
        <w:rPr>
          <w:rFonts w:ascii="Arial" w:hAnsi="Arial" w:cs="Arial"/>
          <w:color w:val="0F1419"/>
          <w:sz w:val="24"/>
          <w:szCs w:val="24"/>
          <w:shd w:val="clear" w:color="auto" w:fill="FFFFFF"/>
        </w:rPr>
        <w:t xml:space="preserve">in the case of </w:t>
      </w:r>
      <w:r w:rsidRPr="008B2C77" w:rsidR="00A07EB3">
        <w:rPr>
          <w:rFonts w:ascii="Arial" w:hAnsi="Arial" w:cs="Arial"/>
          <w:color w:val="0F1419"/>
          <w:sz w:val="24"/>
          <w:szCs w:val="24"/>
          <w:shd w:val="clear" w:color="auto" w:fill="FFFFFF"/>
        </w:rPr>
        <w:t xml:space="preserve">children aged </w:t>
      </w:r>
      <w:del w:author="Gary Smailes" w:date="2024-02-09T15:10:40.944Z" w:id="1949238951">
        <w:r w:rsidRPr="2513BBC5" w:rsidDel="2513BBC5">
          <w:rPr>
            <w:rFonts w:ascii="Arial" w:hAnsi="Arial" w:cs="Arial"/>
            <w:color w:val="0F1419"/>
            <w:sz w:val="24"/>
            <w:szCs w:val="24"/>
          </w:rPr>
          <w:delText>5-12</w:delText>
        </w:r>
      </w:del>
      <w:ins w:author="Gary Smailes" w:date="2024-02-09T15:10:50.007Z" w:id="1955617297">
        <w:r w:rsidRPr="2513BBC5" w:rsidR="2513BBC5">
          <w:rPr>
            <w:rFonts w:ascii="Arial" w:hAnsi="Arial" w:cs="Arial"/>
            <w:color w:val="0F1419"/>
            <w:sz w:val="24"/>
            <w:szCs w:val="24"/>
          </w:rPr>
          <w:t>five to twelve</w:t>
        </w:r>
      </w:ins>
      <w:r w:rsidRPr="008B2C77" w:rsidR="00A07EB3">
        <w:rPr>
          <w:rFonts w:ascii="Arial" w:hAnsi="Arial" w:cs="Arial"/>
          <w:color w:val="0F1419"/>
          <w:sz w:val="24"/>
          <w:szCs w:val="24"/>
          <w:shd w:val="clear" w:color="auto" w:fill="FFFFFF"/>
        </w:rPr>
        <w:t xml:space="preserve">. It is even recommended that at the age of </w:t>
      </w:r>
      <w:ins w:author="Gary Smailes" w:date="2024-02-09T15:11:03.374Z" w:id="68075194">
        <w:r w:rsidRPr="008B2C77" w:rsidR="00A07EB3">
          <w:rPr>
            <w:rFonts w:ascii="Arial" w:hAnsi="Arial" w:cs="Arial"/>
            <w:color w:val="0F1419"/>
            <w:sz w:val="24"/>
            <w:szCs w:val="24"/>
            <w:shd w:val="clear" w:color="auto" w:fill="FFFFFF"/>
          </w:rPr>
          <w:t xml:space="preserve">twelve</w:t>
        </w:r>
      </w:ins>
      <w:ins w:author="Gary Smailes" w:date="2024-02-09T15:10:59.226Z" w:id="1359641650">
        <w:r w:rsidRPr="008B2C77" w:rsidR="00A07EB3">
          <w:rPr>
            <w:rFonts w:ascii="Arial" w:hAnsi="Arial" w:cs="Arial"/>
            <w:color w:val="0F1419"/>
            <w:sz w:val="24"/>
            <w:szCs w:val="24"/>
            <w:shd w:val="clear" w:color="auto" w:fill="FFFFFF"/>
          </w:rPr>
          <w:t xml:space="preserve"> to fourteen</w:t>
        </w:r>
      </w:ins>
      <w:del w:author="Gary Smailes" w:date="2024-02-09T15:10:52.239Z" w:id="128513585">
        <w:r w:rsidRPr="2513BBC5" w:rsidDel="2513BBC5">
          <w:rPr>
            <w:rFonts w:ascii="Arial" w:hAnsi="Arial" w:cs="Arial"/>
            <w:color w:val="0F1419"/>
            <w:sz w:val="24"/>
            <w:szCs w:val="24"/>
          </w:rPr>
          <w:delText>12-14</w:delText>
        </w:r>
      </w:del>
      <w:r w:rsidRPr="008B2C77" w:rsidR="00A07EB3">
        <w:rPr>
          <w:rFonts w:ascii="Arial" w:hAnsi="Arial" w:cs="Arial"/>
          <w:color w:val="0F1419"/>
          <w:sz w:val="24"/>
          <w:szCs w:val="24"/>
          <w:shd w:val="clear" w:color="auto" w:fill="FFFFFF"/>
        </w:rPr>
        <w:t xml:space="preserve"> </w:t>
      </w:r>
      <w:r w:rsidRPr="008B2C77" w:rsidR="00805642">
        <w:rPr>
          <w:rFonts w:ascii="Arial" w:hAnsi="Arial" w:cs="Arial"/>
          <w:color w:val="0F1419"/>
          <w:sz w:val="24"/>
          <w:szCs w:val="24"/>
          <w:shd w:val="clear" w:color="auto" w:fill="FFFFFF"/>
        </w:rPr>
        <w:t>they</w:t>
      </w:r>
      <w:r w:rsidRPr="008B2C77" w:rsidR="006B45C6">
        <w:rPr>
          <w:rFonts w:ascii="Arial" w:hAnsi="Arial" w:cs="Arial"/>
          <w:color w:val="0F1419"/>
          <w:sz w:val="24"/>
          <w:szCs w:val="24"/>
          <w:shd w:val="clear" w:color="auto" w:fill="FFFFFF"/>
        </w:rPr>
        <w:t xml:space="preserve"> should</w:t>
      </w:r>
      <w:r w:rsidRPr="008B2C77" w:rsidR="00A07EB3">
        <w:rPr>
          <w:rFonts w:ascii="Arial" w:hAnsi="Arial" w:cs="Arial"/>
          <w:color w:val="0F1419"/>
          <w:sz w:val="24"/>
          <w:szCs w:val="24"/>
          <w:shd w:val="clear" w:color="auto" w:fill="FFFFFF"/>
        </w:rPr>
        <w:t xml:space="preserve"> not play in the 11v11 format. </w:t>
      </w:r>
      <w:r w:rsidRPr="008B2C77" w:rsidR="001712A1">
        <w:rPr>
          <w:rFonts w:ascii="Arial" w:hAnsi="Arial" w:cs="Arial"/>
          <w:color w:val="0F1419"/>
          <w:sz w:val="24"/>
          <w:szCs w:val="24"/>
          <w:shd w:val="clear" w:color="auto" w:fill="FFFFFF"/>
        </w:rPr>
        <w:t>Coaches</w:t>
      </w:r>
      <w:r w:rsidRPr="008B2C77" w:rsidR="00A07EB3">
        <w:rPr>
          <w:rFonts w:ascii="Arial" w:hAnsi="Arial" w:cs="Arial"/>
          <w:color w:val="0F1419"/>
          <w:sz w:val="24"/>
          <w:szCs w:val="24"/>
          <w:shd w:val="clear" w:color="auto" w:fill="FFFFFF"/>
        </w:rPr>
        <w:t xml:space="preserve"> working with children are </w:t>
      </w:r>
      <w:r w:rsidRPr="008B2C77" w:rsidR="006B45C6">
        <w:rPr>
          <w:rFonts w:ascii="Arial" w:hAnsi="Arial" w:cs="Arial"/>
          <w:color w:val="0F1419"/>
          <w:sz w:val="24"/>
          <w:szCs w:val="24"/>
          <w:shd w:val="clear" w:color="auto" w:fill="FFFFFF"/>
        </w:rPr>
        <w:t xml:space="preserve">expected </w:t>
      </w:r>
      <w:r w:rsidRPr="008B2C77" w:rsidR="00A07EB3">
        <w:rPr>
          <w:rFonts w:ascii="Arial" w:hAnsi="Arial" w:cs="Arial"/>
          <w:color w:val="0F1419"/>
          <w:sz w:val="24"/>
          <w:szCs w:val="24"/>
          <w:shd w:val="clear" w:color="auto" w:fill="FFFFFF"/>
        </w:rPr>
        <w:t xml:space="preserve">to know </w:t>
      </w:r>
      <w:r w:rsidRPr="008B2C77" w:rsidR="006B45C6">
        <w:rPr>
          <w:rFonts w:ascii="Arial" w:hAnsi="Arial" w:cs="Arial"/>
          <w:color w:val="0F1419"/>
          <w:sz w:val="24"/>
          <w:szCs w:val="24"/>
          <w:shd w:val="clear" w:color="auto" w:fill="FFFFFF"/>
        </w:rPr>
        <w:t xml:space="preserve">all about </w:t>
      </w:r>
      <w:r w:rsidRPr="008B2C77" w:rsidR="00A07EB3">
        <w:rPr>
          <w:rFonts w:ascii="Arial" w:hAnsi="Arial" w:cs="Arial"/>
          <w:color w:val="0F1419"/>
          <w:sz w:val="24"/>
          <w:szCs w:val="24"/>
          <w:shd w:val="clear" w:color="auto" w:fill="FFFFFF"/>
        </w:rPr>
        <w:t xml:space="preserve">the learning process and development of children and adolescents. </w:t>
      </w:r>
      <w:r w:rsidRPr="008B2C77" w:rsidR="006B45C6">
        <w:rPr>
          <w:rFonts w:ascii="Arial" w:hAnsi="Arial" w:cs="Arial"/>
          <w:color w:val="0F1419"/>
          <w:sz w:val="24"/>
          <w:szCs w:val="24"/>
          <w:shd w:val="clear" w:color="auto" w:fill="FFFFFF"/>
        </w:rPr>
        <w:t>They a</w:t>
      </w:r>
      <w:r w:rsidRPr="008B2C77" w:rsidR="00A07EB3">
        <w:rPr>
          <w:rFonts w:ascii="Arial" w:hAnsi="Arial" w:cs="Arial"/>
          <w:color w:val="0F1419"/>
          <w:sz w:val="24"/>
          <w:szCs w:val="24"/>
          <w:shd w:val="clear" w:color="auto" w:fill="FFFFFF"/>
        </w:rPr>
        <w:t xml:space="preserve">lso need to understand the maximum number of possible </w:t>
      </w:r>
      <w:r w:rsidRPr="008B2C77" w:rsidR="006B45C6">
        <w:rPr>
          <w:rFonts w:ascii="Arial" w:hAnsi="Arial" w:cs="Arial"/>
          <w:color w:val="0F1419"/>
          <w:sz w:val="24"/>
          <w:szCs w:val="24"/>
          <w:shd w:val="clear" w:color="auto" w:fill="FFFFFF"/>
        </w:rPr>
        <w:t>ball</w:t>
      </w:r>
      <w:r w:rsidRPr="008B2C77" w:rsidR="006B45C6">
        <w:rPr>
          <w:rFonts w:ascii="Arial" w:hAnsi="Arial" w:cs="Arial"/>
          <w:color w:val="0F1419"/>
          <w:sz w:val="24"/>
          <w:szCs w:val="24"/>
          <w:shd w:val="clear" w:color="auto" w:fill="FFFFFF"/>
        </w:rPr>
        <w:t xml:space="preserve"> passing </w:t>
      </w:r>
      <w:r w:rsidRPr="008B2C77" w:rsidR="00A07EB3">
        <w:rPr>
          <w:rFonts w:ascii="Arial" w:hAnsi="Arial" w:cs="Arial"/>
          <w:color w:val="0F1419"/>
          <w:sz w:val="24"/>
          <w:szCs w:val="24"/>
          <w:shd w:val="clear" w:color="auto" w:fill="FFFFFF"/>
        </w:rPr>
        <w:t xml:space="preserve">lines of application occurring during </w:t>
      </w:r>
      <w:r w:rsidRPr="008B2C77" w:rsidR="006B45C6">
        <w:rPr>
          <w:rFonts w:ascii="Arial" w:hAnsi="Arial" w:cs="Arial"/>
          <w:color w:val="0F1419"/>
          <w:sz w:val="24"/>
          <w:szCs w:val="24"/>
          <w:shd w:val="clear" w:color="auto" w:fill="FFFFFF"/>
        </w:rPr>
        <w:t xml:space="preserve">various </w:t>
      </w:r>
      <w:r w:rsidRPr="008B2C77" w:rsidR="00A07EB3">
        <w:rPr>
          <w:rFonts w:ascii="Arial" w:hAnsi="Arial" w:cs="Arial"/>
          <w:color w:val="0F1419"/>
          <w:sz w:val="24"/>
          <w:szCs w:val="24"/>
          <w:shd w:val="clear" w:color="auto" w:fill="FFFFFF"/>
        </w:rPr>
        <w:t xml:space="preserve">game formats.      </w:t>
      </w:r>
    </w:p>
    <w:p xmlns:wp14="http://schemas.microsoft.com/office/word/2010/wordml" w:rsidRPr="008B2C77" w:rsidR="00FB1EF4" w:rsidP="2513BBC5" w:rsidRDefault="00FB1EF4" w14:paraId="2F8CCDAC" wp14:textId="687EC1A2">
      <w:pPr>
        <w:pStyle w:val="Normal"/>
        <w:suppressLineNumbers w:val="0"/>
        <w:bidi w:val="0"/>
        <w:spacing w:before="0" w:beforeAutospacing="off" w:after="0" w:afterAutospacing="off" w:line="480" w:lineRule="auto"/>
        <w:ind w:left="0" w:right="-613"/>
        <w:jc w:val="both"/>
        <w:rPr>
          <w:rFonts w:ascii="Arial" w:hAnsi="Arial" w:cs="Arial"/>
          <w:color w:val="0F1419"/>
          <w:sz w:val="24"/>
          <w:szCs w:val="24"/>
        </w:rPr>
      </w:pPr>
      <w:del w:author="Gary Smailes" w:date="2024-02-09T15:11:12.423Z" w:id="442017288">
        <w:r w:rsidRPr="2513BBC5" w:rsidDel="2513BBC5">
          <w:rPr>
            <w:rFonts w:ascii="Arial" w:hAnsi="Arial" w:cs="Arial"/>
            <w:color w:val="0F1419"/>
            <w:sz w:val="24"/>
            <w:szCs w:val="24"/>
          </w:rPr>
          <w:delText xml:space="preserve">    </w:delText>
        </w:r>
        <w:r w:rsidRPr="2513BBC5" w:rsidDel="2513BBC5">
          <w:rPr>
            <w:rFonts w:ascii="Arial" w:hAnsi="Arial" w:cs="Arial"/>
            <w:color w:val="0F1419"/>
            <w:sz w:val="24"/>
            <w:szCs w:val="24"/>
          </w:rPr>
          <w:delText>I</w:delText>
        </w:r>
      </w:del>
      <w:ins w:author="Gary Smailes" w:date="2024-02-09T15:11:12.453Z" w:id="1041139855">
        <w:r>
          <w:tab/>
        </w:r>
        <w:r w:rsidRPr="2513BBC5" w:rsidR="2513BBC5">
          <w:rPr>
            <w:rFonts w:ascii="Arial" w:hAnsi="Arial" w:cs="Arial"/>
            <w:color w:val="0F1419"/>
            <w:sz w:val="24"/>
            <w:szCs w:val="24"/>
          </w:rPr>
          <w:t>I</w:t>
        </w:r>
      </w:ins>
      <w:r w:rsidRPr="008B2C77" w:rsidR="00A07EB3">
        <w:rPr>
          <w:rFonts w:ascii="Arial" w:hAnsi="Arial" w:cs="Arial"/>
          <w:color w:val="0F1419"/>
          <w:sz w:val="24"/>
          <w:szCs w:val="24"/>
          <w:shd w:val="clear" w:color="auto" w:fill="FFFFFF"/>
        </w:rPr>
        <w:t>n the book: "Play to Learn, Learn to Play"</w:t>
      </w:r>
      <w:r w:rsidRPr="008B2C77" w:rsidR="006B45C6">
        <w:rPr>
          <w:rFonts w:ascii="Arial" w:hAnsi="Arial" w:cs="Arial"/>
          <w:color w:val="0F1419"/>
          <w:sz w:val="24"/>
          <w:szCs w:val="24"/>
          <w:shd w:val="clear" w:color="auto" w:fill="FFFFFF"/>
        </w:rPr>
        <w:t>,</w:t>
      </w:r>
      <w:r w:rsidRPr="008B2C77" w:rsidR="00A07EB3">
        <w:rPr>
          <w:rFonts w:ascii="Arial" w:hAnsi="Arial" w:cs="Arial"/>
          <w:color w:val="0F1419"/>
          <w:sz w:val="24"/>
          <w:szCs w:val="24"/>
          <w:shd w:val="clear" w:color="auto" w:fill="FFFFFF"/>
        </w:rPr>
        <w:t xml:space="preserve"> Mick Critchell and</w:t>
      </w:r>
      <w:r w:rsidRPr="008B2C77" w:rsidR="006B45C6">
        <w:rPr>
          <w:rFonts w:ascii="Arial" w:hAnsi="Arial" w:cs="Arial"/>
          <w:color w:val="0F1419"/>
          <w:sz w:val="24"/>
          <w:szCs w:val="24"/>
          <w:shd w:val="clear" w:color="auto" w:fill="FFFFFF"/>
        </w:rPr>
        <w:t xml:space="preserve"> his</w:t>
      </w:r>
      <w:r w:rsidRPr="008B2C77" w:rsidR="00A07EB3">
        <w:rPr>
          <w:rFonts w:ascii="Arial" w:hAnsi="Arial" w:cs="Arial"/>
          <w:color w:val="0F1419"/>
          <w:sz w:val="24"/>
          <w:szCs w:val="24"/>
          <w:shd w:val="clear" w:color="auto" w:fill="FFFFFF"/>
        </w:rPr>
        <w:t xml:space="preserve"> co-authors show the maximum number of </w:t>
      </w:r>
      <w:r w:rsidRPr="008B2C77" w:rsidR="00A07EB3">
        <w:rPr>
          <w:rFonts w:ascii="Arial" w:hAnsi="Arial" w:cs="Arial"/>
          <w:color w:val="0F1419"/>
          <w:sz w:val="24"/>
          <w:szCs w:val="24"/>
          <w:shd w:val="clear" w:color="auto" w:fill="FFFFFF"/>
        </w:rPr>
        <w:t xml:space="preserve">possible lines</w:t>
      </w:r>
      <w:r w:rsidRPr="008B2C77" w:rsidR="00A07EB3">
        <w:rPr>
          <w:rFonts w:ascii="Arial" w:hAnsi="Arial" w:cs="Arial"/>
          <w:color w:val="0F1419"/>
          <w:sz w:val="24"/>
          <w:szCs w:val="24"/>
          <w:shd w:val="clear" w:color="auto" w:fill="FFFFFF"/>
        </w:rPr>
        <w:t xml:space="preserve"> of passes between players depending on the format of the game:</w:t>
      </w:r>
    </w:p>
    <w:p xmlns:wp14="http://schemas.microsoft.com/office/word/2010/wordml" w:rsidRPr="008B2C77" w:rsidR="008A29EC" w:rsidP="2513BBC5" w:rsidRDefault="008A29EC" w14:paraId="4E0703C8" wp14:textId="3B9E6538">
      <w:pPr>
        <w:spacing w:after="0" w:line="480" w:lineRule="auto"/>
        <w:ind w:left="720" w:right="-613"/>
        <w:jc w:val="both"/>
        <w:rPr>
          <w:rFonts w:ascii="Arial" w:hAnsi="Arial" w:cs="Arial"/>
          <w:color w:val="0F1419"/>
          <w:sz w:val="24"/>
          <w:szCs w:val="24"/>
          <w:shd w:val="clear" w:color="auto" w:fill="FFFFFF"/>
        </w:rPr>
        <w:pPrChange w:author="Gary Smailes" w:date="2024-02-09T15:11:47.698Z">
          <w:pPr>
            <w:spacing w:after="0" w:line="480" w:lineRule="auto"/>
            <w:ind w:right="-613"/>
            <w:jc w:val="both"/>
          </w:pPr>
        </w:pPrChange>
      </w:pPr>
      <w:r w:rsidRPr="008B2C77">
        <w:rPr>
          <w:rFonts w:ascii="Arial" w:hAnsi="Arial" w:cs="Arial"/>
          <w:color w:val="0F1419"/>
          <w:sz w:val="24"/>
          <w:szCs w:val="24"/>
          <w:shd w:val="clear" w:color="auto" w:fill="FFFFFF"/>
        </w:rPr>
        <w:t>3v3</w:t>
      </w:r>
      <w:r w:rsidRPr="008B2C77" w:rsidR="006B45C6">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30</w:t>
      </w:r>
      <w:ins w:author="Gary Smailes" w:date="2024-02-09T15:11:50.052Z" w:id="594915603">
        <w:r w:rsidRPr="008B2C77">
          <w:rPr>
            <w:rFonts w:ascii="Arial" w:hAnsi="Arial" w:cs="Arial"/>
            <w:color w:val="0F1419"/>
            <w:sz w:val="24"/>
            <w:szCs w:val="24"/>
            <w:shd w:val="clear" w:color="auto" w:fill="FFFFFF"/>
          </w:rPr>
          <w:t>.</w:t>
        </w:r>
      </w:ins>
    </w:p>
    <w:p xmlns:wp14="http://schemas.microsoft.com/office/word/2010/wordml" w:rsidRPr="008B2C77" w:rsidR="008A29EC" w:rsidP="2513BBC5" w:rsidRDefault="008A29EC" w14:paraId="52AC8CAD" wp14:textId="144777E1">
      <w:pPr>
        <w:spacing w:after="0" w:line="480" w:lineRule="auto"/>
        <w:ind w:left="720" w:right="-613"/>
        <w:jc w:val="both"/>
        <w:rPr>
          <w:rFonts w:ascii="Arial" w:hAnsi="Arial" w:cs="Arial"/>
          <w:color w:val="0F1419"/>
          <w:sz w:val="24"/>
          <w:szCs w:val="24"/>
          <w:shd w:val="clear" w:color="auto" w:fill="FFFFFF"/>
        </w:rPr>
        <w:pPrChange w:author="Gary Smailes" w:date="2024-02-09T15:11:47.702Z">
          <w:pPr>
            <w:spacing w:after="0" w:line="480" w:lineRule="auto"/>
            <w:ind w:right="-613"/>
            <w:jc w:val="both"/>
          </w:pPr>
        </w:pPrChange>
      </w:pPr>
      <w:r w:rsidRPr="008B2C77">
        <w:rPr>
          <w:rFonts w:ascii="Arial" w:hAnsi="Arial" w:cs="Arial"/>
          <w:color w:val="0F1419"/>
          <w:sz w:val="24"/>
          <w:szCs w:val="24"/>
          <w:shd w:val="clear" w:color="auto" w:fill="FFFFFF"/>
        </w:rPr>
        <w:t>4v4</w:t>
      </w:r>
      <w:r w:rsidRPr="008B2C77" w:rsidR="006B45C6">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56</w:t>
      </w:r>
      <w:ins w:author="Gary Smailes" w:date="2024-02-09T15:11:50.777Z" w:id="2036670413">
        <w:r w:rsidRPr="008B2C77">
          <w:rPr>
            <w:rFonts w:ascii="Arial" w:hAnsi="Arial" w:cs="Arial"/>
            <w:color w:val="0F1419"/>
            <w:sz w:val="24"/>
            <w:szCs w:val="24"/>
            <w:shd w:val="clear" w:color="auto" w:fill="FFFFFF"/>
          </w:rPr>
          <w:t>.</w:t>
        </w:r>
      </w:ins>
    </w:p>
    <w:p xmlns:wp14="http://schemas.microsoft.com/office/word/2010/wordml" w:rsidRPr="008B2C77" w:rsidR="008A29EC" w:rsidP="2513BBC5" w:rsidRDefault="008A29EC" w14:paraId="65693CA5" wp14:textId="78959C1C">
      <w:pPr>
        <w:spacing w:after="0" w:line="480" w:lineRule="auto"/>
        <w:ind w:left="720" w:right="-613"/>
        <w:jc w:val="both"/>
        <w:rPr>
          <w:rFonts w:ascii="Arial" w:hAnsi="Arial" w:cs="Arial"/>
          <w:color w:val="0F1419"/>
          <w:sz w:val="24"/>
          <w:szCs w:val="24"/>
          <w:shd w:val="clear" w:color="auto" w:fill="FFFFFF"/>
        </w:rPr>
        <w:pPrChange w:author="Gary Smailes" w:date="2024-02-09T15:11:47.704Z">
          <w:pPr>
            <w:spacing w:after="0" w:line="480" w:lineRule="auto"/>
            <w:ind w:right="-613"/>
            <w:jc w:val="both"/>
          </w:pPr>
        </w:pPrChange>
      </w:pPr>
      <w:r w:rsidRPr="008B2C77">
        <w:rPr>
          <w:rFonts w:ascii="Arial" w:hAnsi="Arial" w:cs="Arial"/>
          <w:color w:val="0F1419"/>
          <w:sz w:val="24"/>
          <w:szCs w:val="24"/>
          <w:shd w:val="clear" w:color="auto" w:fill="FFFFFF"/>
        </w:rPr>
        <w:t>5v5</w:t>
      </w:r>
      <w:r w:rsidRPr="008B2C77" w:rsidR="006B45C6">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90</w:t>
      </w:r>
      <w:ins w:author="Gary Smailes" w:date="2024-02-09T15:11:51.797Z" w:id="711655268">
        <w:r w:rsidRPr="008B2C77">
          <w:rPr>
            <w:rFonts w:ascii="Arial" w:hAnsi="Arial" w:cs="Arial"/>
            <w:color w:val="0F1419"/>
            <w:sz w:val="24"/>
            <w:szCs w:val="24"/>
            <w:shd w:val="clear" w:color="auto" w:fill="FFFFFF"/>
          </w:rPr>
          <w:t>.</w:t>
        </w:r>
      </w:ins>
    </w:p>
    <w:p xmlns:wp14="http://schemas.microsoft.com/office/word/2010/wordml" w:rsidRPr="008B2C77" w:rsidR="008A29EC" w:rsidP="2513BBC5" w:rsidRDefault="008A29EC" w14:paraId="6B335F3D" wp14:textId="4EACB77D">
      <w:pPr>
        <w:spacing w:after="0" w:line="480" w:lineRule="auto"/>
        <w:ind w:left="720" w:right="-613"/>
        <w:jc w:val="both"/>
        <w:rPr>
          <w:rFonts w:ascii="Arial" w:hAnsi="Arial" w:cs="Arial"/>
          <w:color w:val="0F1419"/>
          <w:sz w:val="24"/>
          <w:szCs w:val="24"/>
          <w:shd w:val="clear" w:color="auto" w:fill="FFFFFF"/>
        </w:rPr>
        <w:pPrChange w:author="Gary Smailes" w:date="2024-02-09T15:11:47.707Z">
          <w:pPr>
            <w:spacing w:after="0" w:line="480" w:lineRule="auto"/>
            <w:ind w:right="-613"/>
            <w:jc w:val="both"/>
          </w:pPr>
        </w:pPrChange>
      </w:pPr>
      <w:r w:rsidRPr="008B2C77">
        <w:rPr>
          <w:rFonts w:ascii="Arial" w:hAnsi="Arial" w:cs="Arial"/>
          <w:color w:val="0F1419"/>
          <w:sz w:val="24"/>
          <w:szCs w:val="24"/>
          <w:shd w:val="clear" w:color="auto" w:fill="FFFFFF"/>
        </w:rPr>
        <w:t>6v6</w:t>
      </w:r>
      <w:r w:rsidRPr="008B2C77" w:rsidR="006B45C6">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132</w:t>
      </w:r>
      <w:ins w:author="Gary Smailes" w:date="2024-02-09T15:11:52.531Z" w:id="610672965">
        <w:r w:rsidRPr="008B2C77">
          <w:rPr>
            <w:rFonts w:ascii="Arial" w:hAnsi="Arial" w:cs="Arial"/>
            <w:color w:val="0F1419"/>
            <w:sz w:val="24"/>
            <w:szCs w:val="24"/>
            <w:shd w:val="clear" w:color="auto" w:fill="FFFFFF"/>
          </w:rPr>
          <w:t>.</w:t>
        </w:r>
      </w:ins>
    </w:p>
    <w:p xmlns:wp14="http://schemas.microsoft.com/office/word/2010/wordml" w:rsidRPr="008B2C77" w:rsidR="008A29EC" w:rsidP="2513BBC5" w:rsidRDefault="008A29EC" w14:paraId="47B33EC8" wp14:textId="2C2C50C0">
      <w:pPr>
        <w:spacing w:after="0" w:line="480" w:lineRule="auto"/>
        <w:ind w:left="720" w:right="-613"/>
        <w:jc w:val="both"/>
        <w:rPr>
          <w:rFonts w:ascii="Arial" w:hAnsi="Arial" w:cs="Arial"/>
          <w:color w:val="0F1419"/>
          <w:sz w:val="24"/>
          <w:szCs w:val="24"/>
          <w:shd w:val="clear" w:color="auto" w:fill="FFFFFF"/>
        </w:rPr>
        <w:pPrChange w:author="Gary Smailes" w:date="2024-02-09T15:11:47.709Z">
          <w:pPr>
            <w:spacing w:after="0" w:line="480" w:lineRule="auto"/>
            <w:ind w:right="-613"/>
            <w:jc w:val="both"/>
          </w:pPr>
        </w:pPrChange>
      </w:pPr>
      <w:r w:rsidRPr="008B2C77">
        <w:rPr>
          <w:rFonts w:ascii="Arial" w:hAnsi="Arial" w:cs="Arial"/>
          <w:color w:val="0F1419"/>
          <w:sz w:val="24"/>
          <w:szCs w:val="24"/>
          <w:shd w:val="clear" w:color="auto" w:fill="FFFFFF"/>
        </w:rPr>
        <w:t>7v7</w:t>
      </w:r>
      <w:r w:rsidRPr="008B2C77" w:rsidR="006B45C6">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182</w:t>
      </w:r>
      <w:ins w:author="Gary Smailes" w:date="2024-02-09T15:11:53.211Z" w:id="2104396641">
        <w:r w:rsidRPr="008B2C77">
          <w:rPr>
            <w:rFonts w:ascii="Arial" w:hAnsi="Arial" w:cs="Arial"/>
            <w:color w:val="0F1419"/>
            <w:sz w:val="24"/>
            <w:szCs w:val="24"/>
            <w:shd w:val="clear" w:color="auto" w:fill="FFFFFF"/>
          </w:rPr>
          <w:t>.</w:t>
        </w:r>
      </w:ins>
    </w:p>
    <w:p xmlns:wp14="http://schemas.microsoft.com/office/word/2010/wordml" w:rsidRPr="008B2C77" w:rsidR="008A29EC" w:rsidP="2513BBC5" w:rsidRDefault="008A29EC" w14:paraId="2BB9B6B7" wp14:textId="1338B3B2">
      <w:pPr>
        <w:spacing w:after="0" w:line="480" w:lineRule="auto"/>
        <w:ind w:left="720" w:right="-613"/>
        <w:jc w:val="both"/>
        <w:rPr>
          <w:rFonts w:ascii="Arial" w:hAnsi="Arial" w:cs="Arial"/>
          <w:color w:val="0F1419"/>
          <w:sz w:val="24"/>
          <w:szCs w:val="24"/>
          <w:shd w:val="clear" w:color="auto" w:fill="FFFFFF"/>
        </w:rPr>
        <w:pPrChange w:author="Gary Smailes" w:date="2024-02-09T15:11:56.641Z">
          <w:pPr>
            <w:spacing w:after="0" w:line="480" w:lineRule="auto"/>
            <w:ind w:right="-613"/>
            <w:jc w:val="both"/>
          </w:pPr>
        </w:pPrChange>
      </w:pPr>
      <w:r w:rsidRPr="008B2C77">
        <w:rPr>
          <w:rFonts w:ascii="Arial" w:hAnsi="Arial" w:cs="Arial"/>
          <w:color w:val="0F1419"/>
          <w:sz w:val="24"/>
          <w:szCs w:val="24"/>
          <w:shd w:val="clear" w:color="auto" w:fill="FFFFFF"/>
        </w:rPr>
        <w:t>8v8</w:t>
      </w:r>
      <w:r w:rsidRPr="008B2C77" w:rsidR="006B45C6">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240</w:t>
      </w:r>
      <w:ins w:author="Gary Smailes" w:date="2024-02-09T15:11:59.265Z" w:id="1797562005">
        <w:r w:rsidRPr="008B2C77">
          <w:rPr>
            <w:rFonts w:ascii="Arial" w:hAnsi="Arial" w:cs="Arial"/>
            <w:color w:val="0F1419"/>
            <w:sz w:val="24"/>
            <w:szCs w:val="24"/>
            <w:shd w:val="clear" w:color="auto" w:fill="FFFFFF"/>
          </w:rPr>
          <w:t>.</w:t>
        </w:r>
      </w:ins>
    </w:p>
    <w:p xmlns:wp14="http://schemas.microsoft.com/office/word/2010/wordml" w:rsidRPr="008B2C77" w:rsidR="008A29EC" w:rsidP="2513BBC5" w:rsidRDefault="008A29EC" w14:paraId="4D63DABC" wp14:textId="15A23F2B">
      <w:pPr>
        <w:spacing w:after="0" w:line="480" w:lineRule="auto"/>
        <w:ind w:left="720" w:right="-613"/>
        <w:jc w:val="both"/>
        <w:rPr>
          <w:rFonts w:ascii="Arial" w:hAnsi="Arial" w:cs="Arial"/>
          <w:color w:val="0F1419"/>
          <w:sz w:val="24"/>
          <w:szCs w:val="24"/>
          <w:shd w:val="clear" w:color="auto" w:fill="FFFFFF"/>
        </w:rPr>
        <w:pPrChange w:author="Gary Smailes" w:date="2024-02-09T15:11:56.642Z">
          <w:pPr>
            <w:spacing w:after="0" w:line="480" w:lineRule="auto"/>
            <w:ind w:right="-613"/>
            <w:jc w:val="both"/>
          </w:pPr>
        </w:pPrChange>
      </w:pPr>
      <w:r w:rsidRPr="008B2C77">
        <w:rPr>
          <w:rFonts w:ascii="Arial" w:hAnsi="Arial" w:cs="Arial"/>
          <w:color w:val="0F1419"/>
          <w:sz w:val="24"/>
          <w:szCs w:val="24"/>
          <w:shd w:val="clear" w:color="auto" w:fill="FFFFFF"/>
        </w:rPr>
        <w:t>9v9</w:t>
      </w:r>
      <w:r w:rsidRPr="008B2C77" w:rsidR="006B45C6">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306</w:t>
      </w:r>
      <w:ins w:author="Gary Smailes" w:date="2024-02-09T15:11:59.989Z" w:id="1645695280">
        <w:r w:rsidRPr="008B2C77">
          <w:rPr>
            <w:rFonts w:ascii="Arial" w:hAnsi="Arial" w:cs="Arial"/>
            <w:color w:val="0F1419"/>
            <w:sz w:val="24"/>
            <w:szCs w:val="24"/>
            <w:shd w:val="clear" w:color="auto" w:fill="FFFFFF"/>
          </w:rPr>
          <w:t>.</w:t>
        </w:r>
      </w:ins>
    </w:p>
    <w:p xmlns:wp14="http://schemas.microsoft.com/office/word/2010/wordml" w:rsidRPr="008B2C77" w:rsidR="008A29EC" w:rsidP="2513BBC5" w:rsidRDefault="008A29EC" w14:paraId="123D17B4" wp14:textId="5C2368E5">
      <w:pPr>
        <w:spacing w:after="0" w:line="480" w:lineRule="auto"/>
        <w:ind w:left="720" w:right="-613"/>
        <w:jc w:val="both"/>
        <w:rPr>
          <w:rFonts w:ascii="Arial" w:hAnsi="Arial" w:cs="Arial"/>
          <w:color w:val="0F1419"/>
          <w:sz w:val="24"/>
          <w:szCs w:val="24"/>
          <w:shd w:val="clear" w:color="auto" w:fill="FFFFFF"/>
        </w:rPr>
        <w:pPrChange w:author="Gary Smailes" w:date="2024-02-09T15:11:56.643Z">
          <w:pPr>
            <w:spacing w:after="0" w:line="480" w:lineRule="auto"/>
            <w:ind w:right="-613"/>
            <w:jc w:val="both"/>
          </w:pPr>
        </w:pPrChange>
      </w:pPr>
      <w:r w:rsidRPr="008B2C77">
        <w:rPr>
          <w:rFonts w:ascii="Arial" w:hAnsi="Arial" w:cs="Arial"/>
          <w:color w:val="0F1419"/>
          <w:sz w:val="24"/>
          <w:szCs w:val="24"/>
          <w:shd w:val="clear" w:color="auto" w:fill="FFFFFF"/>
        </w:rPr>
        <w:t>10v10</w:t>
      </w:r>
      <w:r w:rsidRPr="008B2C77" w:rsidR="006B45C6">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310</w:t>
      </w:r>
      <w:ins w:author="Gary Smailes" w:date="2024-02-09T15:12:00.769Z" w:id="1494299033">
        <w:r w:rsidRPr="008B2C77">
          <w:rPr>
            <w:rFonts w:ascii="Arial" w:hAnsi="Arial" w:cs="Arial"/>
            <w:color w:val="0F1419"/>
            <w:sz w:val="24"/>
            <w:szCs w:val="24"/>
            <w:shd w:val="clear" w:color="auto" w:fill="FFFFFF"/>
          </w:rPr>
          <w:t>.</w:t>
        </w:r>
      </w:ins>
    </w:p>
    <w:p xmlns:wp14="http://schemas.microsoft.com/office/word/2010/wordml" w:rsidRPr="008B2C77" w:rsidR="008A29EC" w:rsidP="2513BBC5" w:rsidRDefault="008A29EC" w14:paraId="5E025C79" wp14:textId="6594EFBB">
      <w:pPr>
        <w:spacing w:after="0" w:line="480" w:lineRule="auto"/>
        <w:ind w:left="720" w:right="-613"/>
        <w:jc w:val="both"/>
        <w:rPr>
          <w:rFonts w:ascii="Arial" w:hAnsi="Arial" w:cs="Arial"/>
          <w:color w:val="0F1419"/>
          <w:sz w:val="24"/>
          <w:szCs w:val="24"/>
          <w:shd w:val="clear" w:color="auto" w:fill="FFFFFF"/>
        </w:rPr>
        <w:pPrChange w:author="Gary Smailes" w:date="2024-02-09T15:11:56.644Z">
          <w:pPr>
            <w:spacing w:after="0" w:line="480" w:lineRule="auto"/>
            <w:ind w:right="-613"/>
            <w:jc w:val="both"/>
          </w:pPr>
        </w:pPrChange>
      </w:pPr>
      <w:r w:rsidRPr="008B2C77">
        <w:rPr>
          <w:rFonts w:ascii="Arial" w:hAnsi="Arial" w:cs="Arial"/>
          <w:color w:val="0F1419"/>
          <w:sz w:val="24"/>
          <w:szCs w:val="24"/>
          <w:shd w:val="clear" w:color="auto" w:fill="FFFFFF"/>
        </w:rPr>
        <w:t>11v11</w:t>
      </w:r>
      <w:r w:rsidRPr="008B2C77" w:rsidR="006B45C6">
        <w:rPr>
          <w:rFonts w:ascii="Arial" w:hAnsi="Arial" w:cs="Arial"/>
          <w:color w:val="0F1419"/>
          <w:sz w:val="24"/>
          <w:szCs w:val="24"/>
          <w:shd w:val="clear" w:color="auto" w:fill="FFFFFF"/>
        </w:rPr>
        <w:t xml:space="preserve"> – </w:t>
      </w:r>
      <w:r w:rsidRPr="008B2C77">
        <w:rPr>
          <w:rFonts w:ascii="Arial" w:hAnsi="Arial" w:cs="Arial"/>
          <w:color w:val="0F1419"/>
          <w:sz w:val="24"/>
          <w:szCs w:val="24"/>
          <w:shd w:val="clear" w:color="auto" w:fill="FFFFFF"/>
        </w:rPr>
        <w:t>462</w:t>
      </w:r>
      <w:ins w:author="Gary Smailes" w:date="2024-02-09T15:12:01.503Z" w:id="639819294">
        <w:r w:rsidRPr="008B2C77">
          <w:rPr>
            <w:rFonts w:ascii="Arial" w:hAnsi="Arial" w:cs="Arial"/>
            <w:color w:val="0F1419"/>
            <w:sz w:val="24"/>
            <w:szCs w:val="24"/>
            <w:shd w:val="clear" w:color="auto" w:fill="FFFFFF"/>
          </w:rPr>
          <w:t>.</w:t>
        </w:r>
      </w:ins>
    </w:p>
    <w:p xmlns:wp14="http://schemas.microsoft.com/office/word/2010/wordml" w:rsidRPr="008B2C77" w:rsidR="008A29EC" w:rsidP="2513BBC5" w:rsidRDefault="008A29EC" w14:paraId="2AD04066" wp14:textId="18CB6182">
      <w:pPr>
        <w:pStyle w:val="Normal"/>
        <w:suppressLineNumbers w:val="0"/>
        <w:bidi w:val="0"/>
        <w:spacing w:before="0" w:beforeAutospacing="off" w:after="0" w:afterAutospacing="off" w:line="480" w:lineRule="auto"/>
        <w:ind w:left="0" w:right="-613"/>
        <w:jc w:val="both"/>
        <w:rPr>
          <w:ins w:author="Gary Smailes" w:date="2024-02-09T15:12:24.132Z" w:id="1716411931"/>
          <w:rFonts w:ascii="Arial" w:hAnsi="Arial" w:cs="Arial"/>
          <w:color w:val="0F1419"/>
          <w:sz w:val="24"/>
          <w:szCs w:val="24"/>
        </w:rPr>
      </w:pPr>
      <w:del w:author="Gary Smailes" w:date="2024-02-09T15:12:04.321Z" w:id="289648452">
        <w:r w:rsidRPr="2513BBC5" w:rsidDel="2513BBC5">
          <w:rPr>
            <w:rFonts w:ascii="Arial" w:hAnsi="Arial" w:cs="Arial"/>
            <w:color w:val="0F1419"/>
            <w:sz w:val="24"/>
            <w:szCs w:val="24"/>
          </w:rPr>
          <w:delText xml:space="preserve">    </w:delText>
        </w:r>
      </w:del>
      <w:ins w:author="Gary Smailes" w:date="2024-02-09T15:12:04.613Z" w:id="714291258">
        <w:r>
          <w:tab/>
        </w:r>
      </w:ins>
      <w:r w:rsidRPr="008B2C77">
        <w:rPr>
          <w:rFonts w:ascii="Arial" w:hAnsi="Arial" w:cs="Arial"/>
          <w:color w:val="0F1419"/>
          <w:sz w:val="24"/>
          <w:szCs w:val="24"/>
          <w:shd w:val="clear" w:color="auto" w:fill="FFFFFF"/>
        </w:rPr>
        <w:t xml:space="preserve">T</w:t>
      </w:r>
      <w:r w:rsidRPr="008B2C77" w:rsidR="00A07EB3">
        <w:rPr>
          <w:rFonts w:ascii="Arial" w:hAnsi="Arial" w:cs="Arial"/>
          <w:color w:val="0F1419"/>
          <w:sz w:val="24"/>
          <w:szCs w:val="24"/>
          <w:shd w:val="clear" w:color="auto" w:fill="FFFFFF"/>
        </w:rPr>
        <w:t xml:space="preserve">his shows why the fewer </w:t>
      </w:r>
      <w:r w:rsidRPr="008B2C77" w:rsidR="001A583A">
        <w:rPr>
          <w:rFonts w:ascii="Arial" w:hAnsi="Arial" w:cs="Arial"/>
          <w:color w:val="0F1419"/>
          <w:sz w:val="24"/>
          <w:szCs w:val="24"/>
          <w:shd w:val="clear" w:color="auto" w:fill="FFFFFF"/>
        </w:rPr>
        <w:t xml:space="preserve">the number of </w:t>
      </w:r>
      <w:r w:rsidRPr="008B2C77" w:rsidR="00A07EB3">
        <w:rPr>
          <w:rFonts w:ascii="Arial" w:hAnsi="Arial" w:cs="Arial"/>
          <w:color w:val="0F1419"/>
          <w:sz w:val="24"/>
          <w:szCs w:val="24"/>
          <w:shd w:val="clear" w:color="auto" w:fill="FFFFFF"/>
        </w:rPr>
        <w:t xml:space="preserve">players on the field, the better for the development of individual potential and cognitive assimilation of information. </w:t>
      </w:r>
    </w:p>
    <w:p xmlns:wp14="http://schemas.microsoft.com/office/word/2010/wordml" w:rsidRPr="008B2C77" w:rsidR="008A29EC" w:rsidP="2513BBC5" w:rsidRDefault="008A29EC" w14:paraId="19A4B034" wp14:textId="392D730B">
      <w:pPr>
        <w:pStyle w:val="Normal"/>
        <w:suppressLineNumbers w:val="0"/>
        <w:bidi w:val="0"/>
        <w:spacing w:before="0" w:beforeAutospacing="off" w:after="0" w:afterAutospacing="off" w:line="480" w:lineRule="auto"/>
        <w:ind w:left="0" w:right="-613" w:firstLine="720"/>
        <w:jc w:val="both"/>
        <w:rPr>
          <w:ins w:author="Gary Smailes" w:date="2024-02-09T15:12:35.981Z" w:id="1296124311"/>
          <w:rFonts w:ascii="Arial" w:hAnsi="Arial" w:cs="Arial"/>
          <w:color w:val="0F1419"/>
          <w:sz w:val="24"/>
          <w:szCs w:val="24"/>
        </w:rPr>
        <w:pPrChange w:author="Gary Smailes" w:date="2024-02-09T15:12:25.639Z">
          <w:pPr>
            <w:pStyle w:val="Normal"/>
            <w:bidi w:val="0"/>
            <w:spacing w:before="0" w:beforeAutospacing="off" w:after="0" w:afterAutospacing="off" w:line="480" w:lineRule="auto"/>
            <w:ind w:left="0" w:right="-613"/>
            <w:jc w:val="both"/>
          </w:pPr>
        </w:pPrChange>
      </w:pPr>
      <w:r w:rsidRPr="008B2C77" w:rsidR="00A07EB3">
        <w:rPr>
          <w:rFonts w:ascii="Arial" w:hAnsi="Arial" w:cs="Arial"/>
          <w:color w:val="0F1419"/>
          <w:sz w:val="24"/>
          <w:szCs w:val="24"/>
          <w:shd w:val="clear" w:color="auto" w:fill="FFFFFF"/>
        </w:rPr>
        <w:t xml:space="preserve">Let me </w:t>
      </w:r>
      <w:r w:rsidRPr="008B2C77" w:rsidR="001A583A">
        <w:rPr>
          <w:rFonts w:ascii="Arial" w:hAnsi="Arial" w:cs="Arial"/>
          <w:color w:val="0F1419"/>
          <w:sz w:val="24"/>
          <w:szCs w:val="24"/>
          <w:shd w:val="clear" w:color="auto" w:fill="FFFFFF"/>
        </w:rPr>
        <w:t>cite the</w:t>
      </w:r>
      <w:r w:rsidRPr="008B2C77" w:rsidR="00A07EB3">
        <w:rPr>
          <w:rFonts w:ascii="Arial" w:hAnsi="Arial" w:cs="Arial"/>
          <w:color w:val="0F1419"/>
          <w:sz w:val="24"/>
          <w:szCs w:val="24"/>
          <w:shd w:val="clear" w:color="auto" w:fill="FFFFFF"/>
        </w:rPr>
        <w:t xml:space="preserve"> example of a goalkeeper in </w:t>
      </w:r>
      <w:r w:rsidRPr="008B2C77" w:rsidR="001A583A">
        <w:rPr>
          <w:rFonts w:ascii="Arial" w:hAnsi="Arial" w:cs="Arial"/>
          <w:color w:val="0F1419"/>
          <w:sz w:val="24"/>
          <w:szCs w:val="24"/>
          <w:shd w:val="clear" w:color="auto" w:fill="FFFFFF"/>
        </w:rPr>
        <w:t xml:space="preserve">a </w:t>
      </w:r>
      <w:r w:rsidRPr="008B2C77" w:rsidR="00A07EB3">
        <w:rPr>
          <w:rFonts w:ascii="Arial" w:hAnsi="Arial" w:cs="Arial"/>
          <w:color w:val="0F1419"/>
          <w:sz w:val="24"/>
          <w:szCs w:val="24"/>
          <w:shd w:val="clear" w:color="auto" w:fill="FFFFFF"/>
        </w:rPr>
        <w:t xml:space="preserve">9v9 game format. Observing his </w:t>
      </w:r>
      <w:r w:rsidRPr="008B2C77" w:rsidR="00C139DB">
        <w:rPr>
          <w:rFonts w:ascii="Arial" w:hAnsi="Arial" w:cs="Arial"/>
          <w:color w:val="0F1419"/>
          <w:sz w:val="24"/>
          <w:szCs w:val="24"/>
          <w:shd w:val="clear" w:color="auto" w:fill="FFFFFF"/>
        </w:rPr>
        <w:t>behaviour</w:t>
      </w:r>
      <w:r w:rsidRPr="008B2C77" w:rsidR="00A07EB3">
        <w:rPr>
          <w:rFonts w:ascii="Arial" w:hAnsi="Arial" w:cs="Arial"/>
          <w:color w:val="0F1419"/>
          <w:sz w:val="24"/>
          <w:szCs w:val="24"/>
          <w:shd w:val="clear" w:color="auto" w:fill="FFFFFF"/>
        </w:rPr>
        <w:t xml:space="preserve"> </w:t>
      </w:r>
      <w:r w:rsidRPr="008B2C77" w:rsidR="00A07EB3">
        <w:rPr>
          <w:rFonts w:ascii="Arial" w:hAnsi="Arial" w:cs="Arial"/>
          <w:color w:val="0F1419"/>
          <w:sz w:val="24"/>
          <w:szCs w:val="24"/>
          <w:shd w:val="clear" w:color="auto" w:fill="FFFFFF"/>
        </w:rPr>
        <w:t>at the moment</w:t>
      </w:r>
      <w:r w:rsidRPr="008B2C77" w:rsidR="00A07EB3">
        <w:rPr>
          <w:rFonts w:ascii="Arial" w:hAnsi="Arial" w:cs="Arial"/>
          <w:color w:val="0F1419"/>
          <w:sz w:val="24"/>
          <w:szCs w:val="24"/>
          <w:shd w:val="clear" w:color="auto" w:fill="FFFFFF"/>
        </w:rPr>
        <w:t xml:space="preserve"> when he </w:t>
      </w:r>
      <w:r w:rsidRPr="008B2C77" w:rsidR="00A07EB3">
        <w:rPr>
          <w:rFonts w:ascii="Arial" w:hAnsi="Arial" w:cs="Arial"/>
          <w:color w:val="0F1419"/>
          <w:sz w:val="24"/>
          <w:szCs w:val="24"/>
          <w:shd w:val="clear" w:color="auto" w:fill="FFFFFF"/>
        </w:rPr>
        <w:t xml:space="preserve">has to</w:t>
      </w:r>
      <w:r w:rsidRPr="008B2C77" w:rsidR="00A07EB3">
        <w:rPr>
          <w:rFonts w:ascii="Arial" w:hAnsi="Arial" w:cs="Arial"/>
          <w:color w:val="0F1419"/>
          <w:sz w:val="24"/>
          <w:szCs w:val="24"/>
          <w:shd w:val="clear" w:color="auto" w:fill="FFFFFF"/>
        </w:rPr>
        <w:t xml:space="preserve"> </w:t>
      </w:r>
      <w:r w:rsidRPr="008B2C77" w:rsidR="001A583A">
        <w:rPr>
          <w:rFonts w:ascii="Arial" w:hAnsi="Arial" w:cs="Arial"/>
          <w:color w:val="0F1419"/>
          <w:sz w:val="24"/>
          <w:szCs w:val="24"/>
          <w:shd w:val="clear" w:color="auto" w:fill="FFFFFF"/>
        </w:rPr>
        <w:t xml:space="preserve">start </w:t>
      </w:r>
      <w:r w:rsidRPr="008B2C77" w:rsidR="00A07EB3">
        <w:rPr>
          <w:rFonts w:ascii="Arial" w:hAnsi="Arial" w:cs="Arial"/>
          <w:color w:val="0F1419"/>
          <w:sz w:val="24"/>
          <w:szCs w:val="24"/>
          <w:shd w:val="clear" w:color="auto" w:fill="FFFFFF"/>
        </w:rPr>
        <w:t xml:space="preserve">the game from his own goal, </w:t>
      </w:r>
      <w:r w:rsidRPr="008B2C77" w:rsidR="001A583A">
        <w:rPr>
          <w:rFonts w:ascii="Arial" w:hAnsi="Arial" w:cs="Arial"/>
          <w:color w:val="0F1419"/>
          <w:sz w:val="24"/>
          <w:szCs w:val="24"/>
          <w:shd w:val="clear" w:color="auto" w:fill="FFFFFF"/>
        </w:rPr>
        <w:t>we</w:t>
      </w:r>
      <w:r w:rsidRPr="008B2C77" w:rsidR="00A07EB3">
        <w:rPr>
          <w:rFonts w:ascii="Arial" w:hAnsi="Arial" w:cs="Arial"/>
          <w:color w:val="0F1419"/>
          <w:sz w:val="24"/>
          <w:szCs w:val="24"/>
          <w:shd w:val="clear" w:color="auto" w:fill="FFFFFF"/>
        </w:rPr>
        <w:t xml:space="preserve"> can describe </w:t>
      </w:r>
      <w:r w:rsidRPr="008B2C77" w:rsidR="001A583A">
        <w:rPr>
          <w:rFonts w:ascii="Arial" w:hAnsi="Arial" w:cs="Arial"/>
          <w:color w:val="0F1419"/>
          <w:sz w:val="24"/>
          <w:szCs w:val="24"/>
          <w:shd w:val="clear" w:color="auto" w:fill="FFFFFF"/>
        </w:rPr>
        <w:t xml:space="preserve">it </w:t>
      </w:r>
      <w:r w:rsidRPr="008B2C77" w:rsidR="00A07EB3">
        <w:rPr>
          <w:rFonts w:ascii="Arial" w:hAnsi="Arial" w:cs="Arial"/>
          <w:color w:val="0F1419"/>
          <w:sz w:val="24"/>
          <w:szCs w:val="24"/>
          <w:shd w:val="clear" w:color="auto" w:fill="FFFFFF"/>
        </w:rPr>
        <w:t>in one word: confus</w:t>
      </w:r>
      <w:r w:rsidRPr="008B2C77" w:rsidR="001A583A">
        <w:rPr>
          <w:rFonts w:ascii="Arial" w:hAnsi="Arial" w:cs="Arial"/>
          <w:color w:val="0F1419"/>
          <w:sz w:val="24"/>
          <w:szCs w:val="24"/>
          <w:shd w:val="clear" w:color="auto" w:fill="FFFFFF"/>
        </w:rPr>
        <w:t>ion</w:t>
      </w:r>
      <w:r w:rsidRPr="008B2C77" w:rsidR="00A07EB3">
        <w:rPr>
          <w:rFonts w:ascii="Arial" w:hAnsi="Arial" w:cs="Arial"/>
          <w:color w:val="0F1419"/>
          <w:sz w:val="24"/>
          <w:szCs w:val="24"/>
          <w:shd w:val="clear" w:color="auto" w:fill="FFFFFF"/>
        </w:rPr>
        <w:t xml:space="preserve">! </w:t>
      </w:r>
    </w:p>
    <w:p xmlns:wp14="http://schemas.microsoft.com/office/word/2010/wordml" w:rsidRPr="008B2C77" w:rsidR="008A29EC" w:rsidP="2513BBC5" w:rsidRDefault="008A29EC" w14:paraId="7DA6DA15" wp14:textId="1ECEDB43">
      <w:pPr>
        <w:pStyle w:val="Normal"/>
        <w:suppressLineNumbers w:val="0"/>
        <w:bidi w:val="0"/>
        <w:spacing w:before="0" w:beforeAutospacing="off" w:after="0" w:afterAutospacing="off" w:line="480" w:lineRule="auto"/>
        <w:ind w:left="0" w:right="-613" w:firstLine="720"/>
        <w:jc w:val="both"/>
        <w:rPr>
          <w:ins w:author="Gary Smailes" w:date="2024-02-09T15:12:53.942Z" w:id="17681177"/>
          <w:rFonts w:ascii="Arial" w:hAnsi="Arial" w:cs="Arial"/>
          <w:color w:val="0F1419"/>
          <w:sz w:val="24"/>
          <w:szCs w:val="24"/>
        </w:rPr>
      </w:pPr>
      <w:r w:rsidRPr="008B2C77" w:rsidR="00A07EB3">
        <w:rPr>
          <w:rFonts w:ascii="Arial" w:hAnsi="Arial" w:cs="Arial"/>
          <w:color w:val="0F1419"/>
          <w:sz w:val="24"/>
          <w:szCs w:val="24"/>
          <w:shd w:val="clear" w:color="auto" w:fill="FFFFFF"/>
        </w:rPr>
        <w:t>Taking into account</w:t>
      </w:r>
      <w:r w:rsidRPr="008B2C77" w:rsidR="00A07EB3">
        <w:rPr>
          <w:rFonts w:ascii="Arial" w:hAnsi="Arial" w:cs="Arial"/>
          <w:color w:val="0F1419"/>
          <w:sz w:val="24"/>
          <w:szCs w:val="24"/>
          <w:shd w:val="clear" w:color="auto" w:fill="FFFFFF"/>
        </w:rPr>
        <w:t xml:space="preserve"> the number of players on the </w:t>
      </w:r>
      <w:r w:rsidRPr="008B2C77" w:rsidR="004E18D3">
        <w:rPr>
          <w:rFonts w:ascii="Arial" w:hAnsi="Arial" w:cs="Arial"/>
          <w:color w:val="0F1419"/>
          <w:sz w:val="24"/>
          <w:szCs w:val="24"/>
          <w:shd w:val="clear" w:color="auto" w:fill="FFFFFF"/>
        </w:rPr>
        <w:t>pitch</w:t>
      </w:r>
      <w:r w:rsidRPr="008B2C77" w:rsidR="00A07EB3">
        <w:rPr>
          <w:rFonts w:ascii="Arial" w:hAnsi="Arial" w:cs="Arial"/>
          <w:color w:val="0F1419"/>
          <w:sz w:val="24"/>
          <w:szCs w:val="24"/>
          <w:shd w:val="clear" w:color="auto" w:fill="FFFFFF"/>
        </w:rPr>
        <w:t xml:space="preserve"> and the maximum </w:t>
      </w:r>
      <w:r w:rsidRPr="008B2C77" w:rsidR="00A07EB3">
        <w:rPr>
          <w:rFonts w:ascii="Arial" w:hAnsi="Arial" w:cs="Arial"/>
          <w:color w:val="0F1419"/>
          <w:sz w:val="24"/>
          <w:szCs w:val="24"/>
          <w:shd w:val="clear" w:color="auto" w:fill="FFFFFF"/>
        </w:rPr>
        <w:t xml:space="preserve">number of possible </w:t>
      </w:r>
      <w:r w:rsidRPr="008B2C77" w:rsidR="001A583A">
        <w:rPr>
          <w:rFonts w:ascii="Arial" w:hAnsi="Arial" w:cs="Arial"/>
          <w:color w:val="0F1419"/>
          <w:sz w:val="24"/>
          <w:szCs w:val="24"/>
          <w:shd w:val="clear" w:color="auto" w:fill="FFFFFF"/>
        </w:rPr>
        <w:t xml:space="preserve">passing </w:t>
      </w:r>
      <w:r w:rsidRPr="008B2C77" w:rsidR="00A07EB3">
        <w:rPr>
          <w:rFonts w:ascii="Arial" w:hAnsi="Arial" w:cs="Arial"/>
          <w:color w:val="0F1419"/>
          <w:sz w:val="24"/>
          <w:szCs w:val="24"/>
          <w:shd w:val="clear" w:color="auto" w:fill="FFFFFF"/>
        </w:rPr>
        <w:t xml:space="preserve">lines between players, the player's brain simply freezes. The number of </w:t>
      </w:r>
      <w:r w:rsidRPr="008B2C77" w:rsidR="00A07EB3">
        <w:rPr>
          <w:rFonts w:ascii="Arial" w:hAnsi="Arial" w:cs="Arial"/>
          <w:color w:val="0F1419"/>
          <w:sz w:val="24"/>
          <w:szCs w:val="24"/>
          <w:shd w:val="clear" w:color="auto" w:fill="FFFFFF"/>
        </w:rPr>
        <w:t xml:space="preserve">possible situations</w:t>
      </w:r>
      <w:r w:rsidRPr="008B2C77" w:rsidR="00A07EB3">
        <w:rPr>
          <w:rFonts w:ascii="Arial" w:hAnsi="Arial" w:cs="Arial"/>
          <w:color w:val="0F1419"/>
          <w:sz w:val="24"/>
          <w:szCs w:val="24"/>
          <w:shd w:val="clear" w:color="auto" w:fill="FFFFFF"/>
        </w:rPr>
        <w:t xml:space="preserve">, problems to solve and the number of </w:t>
      </w:r>
      <w:r w:rsidRPr="008B2C77" w:rsidR="00A07EB3">
        <w:rPr>
          <w:rFonts w:ascii="Arial" w:hAnsi="Arial" w:cs="Arial"/>
          <w:color w:val="0F1419"/>
          <w:sz w:val="24"/>
          <w:szCs w:val="24"/>
          <w:shd w:val="clear" w:color="auto" w:fill="FFFFFF"/>
        </w:rPr>
        <w:t xml:space="preserve">possible decisions</w:t>
      </w:r>
      <w:r w:rsidRPr="008B2C77" w:rsidR="00A07EB3">
        <w:rPr>
          <w:rFonts w:ascii="Arial" w:hAnsi="Arial" w:cs="Arial"/>
          <w:color w:val="0F1419"/>
          <w:sz w:val="24"/>
          <w:szCs w:val="24"/>
          <w:shd w:val="clear" w:color="auto" w:fill="FFFFFF"/>
        </w:rPr>
        <w:t xml:space="preserve"> </w:t>
      </w:r>
      <w:r w:rsidRPr="008B2C77" w:rsidR="001A583A">
        <w:rPr>
          <w:rFonts w:ascii="Arial" w:hAnsi="Arial" w:cs="Arial"/>
          <w:color w:val="0F1419"/>
          <w:sz w:val="24"/>
          <w:szCs w:val="24"/>
          <w:shd w:val="clear" w:color="auto" w:fill="FFFFFF"/>
        </w:rPr>
        <w:t xml:space="preserve">lead to </w:t>
      </w:r>
      <w:r w:rsidRPr="008B2C77" w:rsidR="00A07EB3">
        <w:rPr>
          <w:rFonts w:ascii="Arial" w:hAnsi="Arial" w:cs="Arial"/>
          <w:color w:val="0F1419"/>
          <w:sz w:val="24"/>
          <w:szCs w:val="24"/>
          <w:shd w:val="clear" w:color="auto" w:fill="FFFFFF"/>
        </w:rPr>
        <w:t xml:space="preserve">the young player </w:t>
      </w:r>
      <w:r w:rsidRPr="008B2C77" w:rsidR="00BE6CDD">
        <w:rPr>
          <w:rFonts w:ascii="Arial" w:hAnsi="Arial" w:cs="Arial"/>
          <w:color w:val="0F1419"/>
          <w:sz w:val="24"/>
          <w:szCs w:val="24"/>
          <w:shd w:val="clear" w:color="auto" w:fill="FFFFFF"/>
        </w:rPr>
        <w:t>assimilat</w:t>
      </w:r>
      <w:r w:rsidRPr="008B2C77" w:rsidR="001A583A">
        <w:rPr>
          <w:rFonts w:ascii="Arial" w:hAnsi="Arial" w:cs="Arial"/>
          <w:color w:val="0F1419"/>
          <w:sz w:val="24"/>
          <w:szCs w:val="24"/>
          <w:shd w:val="clear" w:color="auto" w:fill="FFFFFF"/>
        </w:rPr>
        <w:t xml:space="preserve">ing </w:t>
      </w:r>
      <w:r w:rsidRPr="008B2C77" w:rsidR="00A07EB3">
        <w:rPr>
          <w:rFonts w:ascii="Arial" w:hAnsi="Arial" w:cs="Arial"/>
          <w:color w:val="0F1419"/>
          <w:sz w:val="24"/>
          <w:szCs w:val="24"/>
          <w:shd w:val="clear" w:color="auto" w:fill="FFFFFF"/>
        </w:rPr>
        <w:t>too much information. His</w:t>
      </w:r>
      <w:r w:rsidRPr="008B2C77" w:rsidR="001A583A">
        <w:rPr>
          <w:rFonts w:ascii="Arial" w:hAnsi="Arial" w:cs="Arial"/>
          <w:color w:val="0F1419"/>
          <w:sz w:val="24"/>
          <w:szCs w:val="24"/>
          <w:shd w:val="clear" w:color="auto" w:fill="FFFFFF"/>
        </w:rPr>
        <w:t xml:space="preserve"> brain </w:t>
      </w:r>
      <w:r w:rsidRPr="008B2C77" w:rsidR="001A583A">
        <w:rPr>
          <w:rFonts w:ascii="Arial" w:hAnsi="Arial" w:cs="Arial"/>
          <w:color w:val="0F1419"/>
          <w:sz w:val="24"/>
          <w:szCs w:val="24"/>
          <w:shd w:val="clear" w:color="auto" w:fill="FFFFFF"/>
        </w:rPr>
        <w:t>doesn’t</w:t>
      </w:r>
      <w:r w:rsidRPr="008B2C77" w:rsidR="001A583A">
        <w:rPr>
          <w:rFonts w:ascii="Arial" w:hAnsi="Arial" w:cs="Arial"/>
          <w:color w:val="0F1419"/>
          <w:sz w:val="24"/>
          <w:szCs w:val="24"/>
          <w:shd w:val="clear" w:color="auto" w:fill="FFFFFF"/>
        </w:rPr>
        <w:t xml:space="preserve"> </w:t>
      </w:r>
      <w:r w:rsidRPr="008B2C77" w:rsidR="00A07EB3">
        <w:rPr>
          <w:rFonts w:ascii="Arial" w:hAnsi="Arial" w:cs="Arial"/>
          <w:color w:val="0F1419"/>
          <w:sz w:val="24"/>
          <w:szCs w:val="24"/>
          <w:shd w:val="clear" w:color="auto" w:fill="FFFFFF"/>
        </w:rPr>
        <w:t xml:space="preserve">have </w:t>
      </w:r>
      <w:r w:rsidRPr="008B2C77" w:rsidR="001A583A">
        <w:rPr>
          <w:rFonts w:ascii="Arial" w:hAnsi="Arial" w:cs="Arial"/>
          <w:color w:val="0F1419"/>
          <w:sz w:val="24"/>
          <w:szCs w:val="24"/>
          <w:shd w:val="clear" w:color="auto" w:fill="FFFFFF"/>
        </w:rPr>
        <w:t xml:space="preserve">the </w:t>
      </w:r>
      <w:r w:rsidRPr="008B2C77" w:rsidR="00A07EB3">
        <w:rPr>
          <w:rFonts w:ascii="Arial" w:hAnsi="Arial" w:cs="Arial"/>
          <w:color w:val="0F1419"/>
          <w:sz w:val="24"/>
          <w:szCs w:val="24"/>
          <w:shd w:val="clear" w:color="auto" w:fill="FFFFFF"/>
        </w:rPr>
        <w:t xml:space="preserve">memory </w:t>
      </w:r>
      <w:r w:rsidRPr="008B2C77" w:rsidR="00A07EB3">
        <w:rPr>
          <w:rFonts w:ascii="Arial" w:hAnsi="Arial" w:cs="Arial"/>
          <w:color w:val="0F1419"/>
          <w:sz w:val="24"/>
          <w:szCs w:val="24"/>
          <w:shd w:val="clear" w:color="auto" w:fill="FFFFFF"/>
        </w:rPr>
        <w:t xml:space="preserve">capacity</w:t>
      </w:r>
      <w:r w:rsidRPr="008B2C77" w:rsidR="00A07EB3">
        <w:rPr>
          <w:rFonts w:ascii="Arial" w:hAnsi="Arial" w:cs="Arial"/>
          <w:color w:val="0F1419"/>
          <w:sz w:val="24"/>
          <w:szCs w:val="24"/>
          <w:shd w:val="clear" w:color="auto" w:fill="FFFFFF"/>
        </w:rPr>
        <w:t xml:space="preserve"> not only </w:t>
      </w:r>
      <w:r w:rsidRPr="008B2C77" w:rsidR="001A583A">
        <w:rPr>
          <w:rFonts w:ascii="Arial" w:hAnsi="Arial" w:cs="Arial"/>
          <w:color w:val="0F1419"/>
          <w:sz w:val="24"/>
          <w:szCs w:val="24"/>
          <w:shd w:val="clear" w:color="auto" w:fill="FFFFFF"/>
        </w:rPr>
        <w:t xml:space="preserve">to </w:t>
      </w:r>
      <w:r w:rsidRPr="008B2C77" w:rsidR="00A07EB3">
        <w:rPr>
          <w:rFonts w:ascii="Arial" w:hAnsi="Arial" w:cs="Arial"/>
          <w:color w:val="0F1419"/>
          <w:sz w:val="24"/>
          <w:szCs w:val="24"/>
          <w:shd w:val="clear" w:color="auto" w:fill="FFFFFF"/>
        </w:rPr>
        <w:t xml:space="preserve">remember, but </w:t>
      </w:r>
      <w:r w:rsidRPr="008B2C77" w:rsidR="001A583A">
        <w:rPr>
          <w:rFonts w:ascii="Arial" w:hAnsi="Arial" w:cs="Arial"/>
          <w:color w:val="0F1419"/>
          <w:sz w:val="24"/>
          <w:szCs w:val="24"/>
          <w:shd w:val="clear" w:color="auto" w:fill="FFFFFF"/>
        </w:rPr>
        <w:t xml:space="preserve">also </w:t>
      </w:r>
      <w:r w:rsidRPr="008B2C77" w:rsidR="00A07EB3">
        <w:rPr>
          <w:rFonts w:ascii="Arial" w:hAnsi="Arial" w:cs="Arial"/>
          <w:color w:val="0F1419"/>
          <w:sz w:val="24"/>
          <w:szCs w:val="24"/>
          <w:shd w:val="clear" w:color="auto" w:fill="FFFFFF"/>
        </w:rPr>
        <w:t xml:space="preserve">make the right decision. Hence </w:t>
      </w:r>
      <w:r w:rsidRPr="008B2C77" w:rsidR="00A07EB3">
        <w:rPr>
          <w:rFonts w:ascii="Arial" w:hAnsi="Arial" w:cs="Arial"/>
          <w:color w:val="0F1419"/>
          <w:sz w:val="24"/>
          <w:szCs w:val="24"/>
          <w:shd w:val="clear" w:color="auto" w:fill="FFFFFF"/>
        </w:rPr>
        <w:t>a very large</w:t>
      </w:r>
      <w:r w:rsidRPr="008B2C77" w:rsidR="00A07EB3">
        <w:rPr>
          <w:rFonts w:ascii="Arial" w:hAnsi="Arial" w:cs="Arial"/>
          <w:color w:val="0F1419"/>
          <w:sz w:val="24"/>
          <w:szCs w:val="24"/>
          <w:shd w:val="clear" w:color="auto" w:fill="FFFFFF"/>
        </w:rPr>
        <w:t xml:space="preserve"> number of errors (</w:t>
      </w:r>
      <w:r w:rsidRPr="008B2C77" w:rsidR="001A583A">
        <w:rPr>
          <w:rFonts w:ascii="Arial" w:hAnsi="Arial" w:cs="Arial"/>
          <w:color w:val="0F1419"/>
          <w:sz w:val="24"/>
          <w:szCs w:val="24"/>
          <w:shd w:val="clear" w:color="auto" w:fill="FFFFFF"/>
        </w:rPr>
        <w:t xml:space="preserve">such as </w:t>
      </w:r>
      <w:r w:rsidRPr="008B2C77" w:rsidR="00A07EB3">
        <w:rPr>
          <w:rFonts w:ascii="Arial" w:hAnsi="Arial" w:cs="Arial"/>
          <w:color w:val="0F1419"/>
          <w:sz w:val="24"/>
          <w:szCs w:val="24"/>
          <w:shd w:val="clear" w:color="auto" w:fill="FFFFFF"/>
        </w:rPr>
        <w:t xml:space="preserve">giving the ball </w:t>
      </w:r>
      <w:r w:rsidRPr="008B2C77" w:rsidR="001A583A">
        <w:rPr>
          <w:rFonts w:ascii="Arial" w:hAnsi="Arial" w:cs="Arial"/>
          <w:color w:val="0F1419"/>
          <w:sz w:val="24"/>
          <w:szCs w:val="24"/>
          <w:shd w:val="clear" w:color="auto" w:fill="FFFFFF"/>
        </w:rPr>
        <w:t xml:space="preserve">up </w:t>
      </w:r>
      <w:r w:rsidRPr="008B2C77" w:rsidR="00A07EB3">
        <w:rPr>
          <w:rFonts w:ascii="Arial" w:hAnsi="Arial" w:cs="Arial"/>
          <w:color w:val="0F1419"/>
          <w:sz w:val="24"/>
          <w:szCs w:val="24"/>
          <w:shd w:val="clear" w:color="auto" w:fill="FFFFFF"/>
        </w:rPr>
        <w:t xml:space="preserve">to </w:t>
      </w:r>
      <w:r w:rsidRPr="008B2C77" w:rsidR="001A583A">
        <w:rPr>
          <w:rFonts w:ascii="Arial" w:hAnsi="Arial" w:cs="Arial"/>
          <w:color w:val="0F1419"/>
          <w:sz w:val="24"/>
          <w:szCs w:val="24"/>
          <w:shd w:val="clear" w:color="auto" w:fill="FFFFFF"/>
        </w:rPr>
        <w:t>an opponent</w:t>
      </w:r>
      <w:r w:rsidRPr="008B2C77" w:rsidR="00A07EB3">
        <w:rPr>
          <w:rFonts w:ascii="Arial" w:hAnsi="Arial" w:cs="Arial"/>
          <w:color w:val="0F1419"/>
          <w:sz w:val="24"/>
          <w:szCs w:val="24"/>
          <w:shd w:val="clear" w:color="auto" w:fill="FFFFFF"/>
        </w:rPr>
        <w:t>)</w:t>
      </w:r>
      <w:r w:rsidRPr="008B2C77" w:rsidR="001A583A">
        <w:rPr>
          <w:rFonts w:ascii="Arial" w:hAnsi="Arial" w:cs="Arial"/>
          <w:color w:val="0F1419"/>
          <w:sz w:val="24"/>
          <w:szCs w:val="24"/>
          <w:shd w:val="clear" w:color="auto" w:fill="FFFFFF"/>
        </w:rPr>
        <w:t>,</w:t>
      </w:r>
      <w:r w:rsidRPr="2513BBC5" w:rsidR="001A583A">
        <w:rPr>
          <w:rFonts w:ascii="Arial" w:hAnsi="Arial" w:cs="Arial"/>
          <w:sz w:val="24"/>
          <w:szCs w:val="24"/>
        </w:rPr>
        <w:t xml:space="preserve"> with the same m</w:t>
      </w:r>
      <w:r w:rsidRPr="2513BBC5" w:rsidR="001A583A">
        <w:rPr>
          <w:rFonts w:ascii="Arial" w:hAnsi="Arial" w:cs="Arial"/>
          <w:color w:val="0F1419"/>
          <w:sz w:val="24"/>
          <w:szCs w:val="24"/>
          <w:shd w:val="clear" w:color="auto" w:fill="FFFFFF"/>
        </w:rPr>
        <w:t>istakes that cause frustration and anger in coaches being repeated.</w:t>
      </w:r>
      <w:r w:rsidRPr="008B2C77" w:rsidR="00A07EB3">
        <w:rPr>
          <w:rFonts w:ascii="Arial" w:hAnsi="Arial" w:cs="Arial"/>
          <w:color w:val="0F1419"/>
          <w:sz w:val="26"/>
          <w:szCs w:val="26"/>
          <w:shd w:val="clear" w:color="auto" w:fill="FFFFFF"/>
        </w:rPr>
        <w:t xml:space="preserve"> </w:t>
      </w:r>
    </w:p>
    <w:p xmlns:wp14="http://schemas.microsoft.com/office/word/2010/wordml" w:rsidRPr="008B2C77" w:rsidR="008A29EC" w:rsidP="2513BBC5" w:rsidRDefault="008A29EC" w14:paraId="37B9ADBE" wp14:textId="7CFEE1B7">
      <w:pPr>
        <w:pStyle w:val="Normal"/>
        <w:suppressLineNumbers w:val="0"/>
        <w:bidi w:val="0"/>
        <w:spacing w:before="0" w:beforeAutospacing="off" w:after="0" w:afterAutospacing="off" w:line="480" w:lineRule="auto"/>
        <w:ind w:left="0" w:right="-613" w:firstLine="720"/>
        <w:jc w:val="both"/>
        <w:rPr>
          <w:rFonts w:ascii="Arial" w:hAnsi="Arial" w:cs="Arial"/>
          <w:color w:val="0F1419"/>
          <w:sz w:val="24"/>
          <w:szCs w:val="24"/>
        </w:rPr>
      </w:pPr>
      <w:r w:rsidRPr="008B2C77" w:rsidR="00A07EB3">
        <w:rPr>
          <w:rFonts w:ascii="Arial" w:hAnsi="Arial" w:cs="Arial"/>
          <w:color w:val="0F1419"/>
          <w:sz w:val="24"/>
          <w:szCs w:val="24"/>
          <w:shd w:val="clear" w:color="auto" w:fill="FFFFFF"/>
        </w:rPr>
        <w:t>Even in the game model, where coaches push</w:t>
      </w:r>
      <w:r w:rsidRPr="008B2C77" w:rsidR="001A583A">
        <w:rPr>
          <w:rFonts w:ascii="Arial" w:hAnsi="Arial" w:cs="Arial"/>
          <w:color w:val="0F1419"/>
          <w:sz w:val="24"/>
          <w:szCs w:val="24"/>
          <w:shd w:val="clear" w:color="auto" w:fill="FFFFFF"/>
        </w:rPr>
        <w:t xml:space="preserve"> for</w:t>
      </w:r>
      <w:r w:rsidRPr="008B2C77" w:rsidR="00A07EB3">
        <w:rPr>
          <w:rFonts w:ascii="Arial" w:hAnsi="Arial" w:cs="Arial"/>
          <w:color w:val="0F1419"/>
          <w:sz w:val="24"/>
          <w:szCs w:val="24"/>
          <w:shd w:val="clear" w:color="auto" w:fill="FFFFFF"/>
        </w:rPr>
        <w:t xml:space="preserve"> vari</w:t>
      </w:r>
      <w:r w:rsidRPr="008B2C77" w:rsidR="001A583A">
        <w:rPr>
          <w:rFonts w:ascii="Arial" w:hAnsi="Arial" w:cs="Arial"/>
          <w:color w:val="0F1419"/>
          <w:sz w:val="24"/>
          <w:szCs w:val="24"/>
          <w:shd w:val="clear" w:color="auto" w:fill="FFFFFF"/>
        </w:rPr>
        <w:t xml:space="preserve">ous </w:t>
      </w:r>
      <w:r w:rsidRPr="008B2C77" w:rsidR="00A07EB3">
        <w:rPr>
          <w:rFonts w:ascii="Arial" w:hAnsi="Arial" w:cs="Arial"/>
          <w:color w:val="0F1419"/>
          <w:sz w:val="24"/>
          <w:szCs w:val="24"/>
          <w:shd w:val="clear" w:color="auto" w:fill="FFFFFF"/>
        </w:rPr>
        <w:t>tactical solutions, young players will</w:t>
      </w:r>
      <w:r w:rsidRPr="008B2C77" w:rsidR="001A583A">
        <w:rPr>
          <w:rFonts w:ascii="Arial" w:hAnsi="Arial" w:cs="Arial"/>
          <w:color w:val="0F1419"/>
          <w:sz w:val="24"/>
          <w:szCs w:val="24"/>
          <w:shd w:val="clear" w:color="auto" w:fill="FFFFFF"/>
        </w:rPr>
        <w:t xml:space="preserve"> continue to </w:t>
      </w:r>
      <w:r w:rsidRPr="008B2C77" w:rsidR="00A07EB3">
        <w:rPr>
          <w:rFonts w:ascii="Arial" w:hAnsi="Arial" w:cs="Arial"/>
          <w:color w:val="0F1419"/>
          <w:sz w:val="24"/>
          <w:szCs w:val="24"/>
          <w:shd w:val="clear" w:color="auto" w:fill="FFFFFF"/>
        </w:rPr>
        <w:t xml:space="preserve">make similar mistakes. However, this is not because they </w:t>
      </w:r>
      <w:r w:rsidRPr="008B2C77" w:rsidR="001A583A">
        <w:rPr>
          <w:rFonts w:ascii="Arial" w:hAnsi="Arial" w:cs="Arial"/>
          <w:color w:val="0F1419"/>
          <w:sz w:val="24"/>
          <w:szCs w:val="24"/>
          <w:shd w:val="clear" w:color="auto" w:fill="FFFFFF"/>
        </w:rPr>
        <w:t>haven’t</w:t>
      </w:r>
      <w:r w:rsidRPr="008B2C77" w:rsidR="001A583A">
        <w:rPr>
          <w:rFonts w:ascii="Arial" w:hAnsi="Arial" w:cs="Arial"/>
          <w:color w:val="0F1419"/>
          <w:sz w:val="24"/>
          <w:szCs w:val="24"/>
          <w:shd w:val="clear" w:color="auto" w:fill="FFFFFF"/>
        </w:rPr>
        <w:t xml:space="preserve"> the </w:t>
      </w:r>
      <w:r w:rsidRPr="008B2C77" w:rsidR="00A07EB3">
        <w:rPr>
          <w:rFonts w:ascii="Arial" w:hAnsi="Arial" w:cs="Arial"/>
          <w:color w:val="0F1419"/>
          <w:sz w:val="24"/>
          <w:szCs w:val="24"/>
          <w:shd w:val="clear" w:color="auto" w:fill="FFFFFF"/>
        </w:rPr>
        <w:t xml:space="preserve">potential to learn. This is due to the overly complicated tactical problems </w:t>
      </w:r>
      <w:r w:rsidRPr="008B2C77" w:rsidR="001A583A">
        <w:rPr>
          <w:rFonts w:ascii="Arial" w:hAnsi="Arial" w:cs="Arial"/>
          <w:color w:val="0F1419"/>
          <w:sz w:val="24"/>
          <w:szCs w:val="24"/>
          <w:shd w:val="clear" w:color="auto" w:fill="FFFFFF"/>
        </w:rPr>
        <w:t xml:space="preserve">provided by </w:t>
      </w:r>
      <w:r w:rsidRPr="008B2C77" w:rsidR="00A07EB3">
        <w:rPr>
          <w:rFonts w:ascii="Arial" w:hAnsi="Arial" w:cs="Arial"/>
          <w:color w:val="0F1419"/>
          <w:sz w:val="24"/>
          <w:szCs w:val="24"/>
          <w:shd w:val="clear" w:color="auto" w:fill="FFFFFF"/>
        </w:rPr>
        <w:t xml:space="preserve">current game formats for children and teenagers. Game models, game formats and </w:t>
      </w:r>
      <w:r w:rsidRPr="008B2C77" w:rsidR="003E4B16">
        <w:rPr>
          <w:rFonts w:ascii="Arial" w:hAnsi="Arial" w:cs="Arial"/>
          <w:color w:val="0F1419"/>
          <w:sz w:val="24"/>
          <w:szCs w:val="24"/>
          <w:shd w:val="clear" w:color="auto" w:fill="FFFFFF"/>
        </w:rPr>
        <w:t xml:space="preserve">the </w:t>
      </w:r>
      <w:r w:rsidRPr="008B2C77" w:rsidR="00A07EB3">
        <w:rPr>
          <w:rFonts w:ascii="Arial" w:hAnsi="Arial" w:cs="Arial"/>
          <w:color w:val="0F1419"/>
          <w:sz w:val="24"/>
          <w:szCs w:val="24"/>
          <w:shd w:val="clear" w:color="auto" w:fill="FFFFFF"/>
        </w:rPr>
        <w:t>training process</w:t>
      </w:r>
      <w:r w:rsidRPr="008B2C77" w:rsidR="003E4B16">
        <w:rPr>
          <w:rFonts w:ascii="Arial" w:hAnsi="Arial" w:cs="Arial"/>
          <w:color w:val="0F1419"/>
          <w:sz w:val="24"/>
          <w:szCs w:val="24"/>
          <w:shd w:val="clear" w:color="auto" w:fill="FFFFFF"/>
        </w:rPr>
        <w:t xml:space="preserve"> based on them </w:t>
      </w:r>
      <w:r w:rsidRPr="008B2C77" w:rsidR="00A07EB3">
        <w:rPr>
          <w:rFonts w:ascii="Arial" w:hAnsi="Arial" w:cs="Arial"/>
          <w:color w:val="0F1419"/>
          <w:sz w:val="24"/>
          <w:szCs w:val="24"/>
          <w:shd w:val="clear" w:color="auto" w:fill="FFFFFF"/>
        </w:rPr>
        <w:t xml:space="preserve">cause coaches to </w:t>
      </w:r>
      <w:r w:rsidRPr="008B2C77" w:rsidR="003E4B16">
        <w:rPr>
          <w:rFonts w:ascii="Arial" w:hAnsi="Arial" w:cs="Arial"/>
          <w:color w:val="0F1419"/>
          <w:sz w:val="24"/>
          <w:szCs w:val="24"/>
          <w:shd w:val="clear" w:color="auto" w:fill="FFFFFF"/>
        </w:rPr>
        <w:t xml:space="preserve">enforce </w:t>
      </w:r>
      <w:r w:rsidRPr="008B2C77" w:rsidR="00A07EB3">
        <w:rPr>
          <w:rFonts w:ascii="Arial" w:hAnsi="Arial" w:cs="Arial"/>
          <w:color w:val="0F1419"/>
          <w:sz w:val="24"/>
          <w:szCs w:val="24"/>
          <w:shd w:val="clear" w:color="auto" w:fill="FFFFFF"/>
        </w:rPr>
        <w:t>group tactics (resulting from game formats) that children and teenagers are not ready for. They</w:t>
      </w:r>
      <w:r w:rsidRPr="008B2C77" w:rsidR="00BE5E47">
        <w:rPr>
          <w:rFonts w:ascii="Arial" w:hAnsi="Arial" w:cs="Arial"/>
          <w:color w:val="0F1419"/>
          <w:sz w:val="24"/>
          <w:szCs w:val="24"/>
          <w:shd w:val="clear" w:color="auto" w:fill="FFFFFF"/>
        </w:rPr>
        <w:t xml:space="preserve"> </w:t>
      </w:r>
      <w:r w:rsidRPr="008B2C77" w:rsidR="00426D6E">
        <w:rPr>
          <w:rFonts w:ascii="Arial" w:hAnsi="Arial" w:cs="Arial"/>
          <w:color w:val="0F1419"/>
          <w:sz w:val="24"/>
          <w:szCs w:val="24"/>
          <w:shd w:val="clear" w:color="auto" w:fill="FFFFFF"/>
        </w:rPr>
        <w:t>don’t</w:t>
      </w:r>
      <w:r w:rsidRPr="008B2C77" w:rsidR="00BE5E47">
        <w:rPr>
          <w:rFonts w:ascii="Arial" w:hAnsi="Arial" w:cs="Arial"/>
          <w:color w:val="0F1419"/>
          <w:sz w:val="24"/>
          <w:szCs w:val="24"/>
          <w:shd w:val="clear" w:color="auto" w:fill="FFFFFF"/>
        </w:rPr>
        <w:t xml:space="preserve"> </w:t>
      </w:r>
      <w:r w:rsidRPr="008B2C77" w:rsidR="00A07EB3">
        <w:rPr>
          <w:rFonts w:ascii="Arial" w:hAnsi="Arial" w:cs="Arial"/>
          <w:color w:val="0F1419"/>
          <w:sz w:val="24"/>
          <w:szCs w:val="24"/>
          <w:shd w:val="clear" w:color="auto" w:fill="FFFFFF"/>
        </w:rPr>
        <w:t xml:space="preserve">have </w:t>
      </w:r>
      <w:r w:rsidRPr="008B2C77" w:rsidR="008C07D4">
        <w:rPr>
          <w:rFonts w:ascii="Arial" w:hAnsi="Arial" w:cs="Arial"/>
          <w:color w:val="0F1419"/>
          <w:sz w:val="24"/>
          <w:szCs w:val="24"/>
          <w:shd w:val="clear" w:color="auto" w:fill="FFFFFF"/>
        </w:rPr>
        <w:t xml:space="preserve">enough </w:t>
      </w:r>
      <w:r w:rsidRPr="008B2C77" w:rsidR="00A07EB3">
        <w:rPr>
          <w:rFonts w:ascii="Arial" w:hAnsi="Arial" w:cs="Arial"/>
          <w:color w:val="0F1419"/>
          <w:sz w:val="24"/>
          <w:szCs w:val="24"/>
          <w:shd w:val="clear" w:color="auto" w:fill="FFFFFF"/>
        </w:rPr>
        <w:t xml:space="preserve">experience and </w:t>
      </w:r>
      <w:r w:rsidRPr="008B2C77" w:rsidR="00CE27DF">
        <w:rPr>
          <w:rFonts w:ascii="Arial" w:hAnsi="Arial" w:cs="Arial"/>
          <w:color w:val="0F1419"/>
          <w:sz w:val="24"/>
          <w:szCs w:val="24"/>
          <w:shd w:val="clear" w:color="auto" w:fill="FFFFFF"/>
        </w:rPr>
        <w:t xml:space="preserve">haven’t</w:t>
      </w:r>
      <w:r w:rsidRPr="008B2C77" w:rsidR="00CE27DF">
        <w:rPr>
          <w:rFonts w:ascii="Arial" w:hAnsi="Arial" w:cs="Arial"/>
          <w:color w:val="0F1419"/>
          <w:sz w:val="24"/>
          <w:szCs w:val="24"/>
          <w:shd w:val="clear" w:color="auto" w:fill="FFFFFF"/>
        </w:rPr>
        <w:t xml:space="preserve"> </w:t>
      </w:r>
      <w:r w:rsidRPr="008B2C77" w:rsidR="008C07D4">
        <w:rPr>
          <w:rFonts w:ascii="Arial" w:hAnsi="Arial" w:cs="Arial"/>
          <w:color w:val="0F1419"/>
          <w:sz w:val="24"/>
          <w:szCs w:val="24"/>
          <w:shd w:val="clear" w:color="auto" w:fill="FFFFFF"/>
        </w:rPr>
        <w:t xml:space="preserve">developed </w:t>
      </w:r>
      <w:r w:rsidRPr="008B2C77" w:rsidR="00CE27DF">
        <w:rPr>
          <w:rFonts w:ascii="Arial" w:hAnsi="Arial" w:cs="Arial"/>
          <w:color w:val="0F1419"/>
          <w:sz w:val="24"/>
          <w:szCs w:val="24"/>
          <w:shd w:val="clear" w:color="auto" w:fill="FFFFFF"/>
        </w:rPr>
        <w:t xml:space="preserve">the </w:t>
      </w:r>
      <w:r w:rsidRPr="008B2C77" w:rsidR="00A07EB3">
        <w:rPr>
          <w:rFonts w:ascii="Arial" w:hAnsi="Arial" w:cs="Arial"/>
          <w:color w:val="0F1419"/>
          <w:sz w:val="24"/>
          <w:szCs w:val="24"/>
          <w:shd w:val="clear" w:color="auto" w:fill="FFFFFF"/>
        </w:rPr>
        <w:t xml:space="preserve">cognitive maturity to assimilate such a dose of </w:t>
      </w:r>
      <w:r w:rsidRPr="008B2C77" w:rsidR="00A07EB3">
        <w:rPr>
          <w:rFonts w:ascii="Arial" w:hAnsi="Arial" w:cs="Arial"/>
          <w:color w:val="0F1419"/>
          <w:sz w:val="24"/>
          <w:szCs w:val="24"/>
          <w:shd w:val="clear" w:color="auto" w:fill="FFFFFF"/>
        </w:rPr>
        <w:t xml:space="preserve">very complex</w:t>
      </w:r>
      <w:r w:rsidRPr="008B2C77" w:rsidR="00A07EB3">
        <w:rPr>
          <w:rFonts w:ascii="Arial" w:hAnsi="Arial" w:cs="Arial"/>
          <w:color w:val="0F1419"/>
          <w:sz w:val="24"/>
          <w:szCs w:val="24"/>
          <w:shd w:val="clear" w:color="auto" w:fill="FFFFFF"/>
        </w:rPr>
        <w:t xml:space="preserve"> tactics. They </w:t>
      </w:r>
      <w:r w:rsidRPr="008B2C77" w:rsidR="008C07D4">
        <w:rPr>
          <w:rFonts w:ascii="Arial" w:hAnsi="Arial" w:cs="Arial"/>
          <w:color w:val="0F1419"/>
          <w:sz w:val="24"/>
          <w:szCs w:val="24"/>
          <w:shd w:val="clear" w:color="auto" w:fill="FFFFFF"/>
        </w:rPr>
        <w:t>aren’t</w:t>
      </w:r>
      <w:r w:rsidRPr="008B2C77" w:rsidR="008C07D4">
        <w:rPr>
          <w:rFonts w:ascii="Arial" w:hAnsi="Arial" w:cs="Arial"/>
          <w:color w:val="0F1419"/>
          <w:sz w:val="24"/>
          <w:szCs w:val="24"/>
          <w:shd w:val="clear" w:color="auto" w:fill="FFFFFF"/>
        </w:rPr>
        <w:t xml:space="preserve"> </w:t>
      </w:r>
      <w:r w:rsidRPr="008B2C77" w:rsidR="00A07EB3">
        <w:rPr>
          <w:rFonts w:ascii="Arial" w:hAnsi="Arial" w:cs="Arial"/>
          <w:color w:val="0F1419"/>
          <w:sz w:val="24"/>
          <w:szCs w:val="24"/>
          <w:shd w:val="clear" w:color="auto" w:fill="FFFFFF"/>
        </w:rPr>
        <w:t xml:space="preserve">ready for it yet </w:t>
      </w:r>
      <w:r w:rsidRPr="008B2C77" w:rsidR="00CE27DF">
        <w:rPr>
          <w:rFonts w:ascii="Arial" w:hAnsi="Arial" w:cs="Arial"/>
          <w:color w:val="0F1419"/>
          <w:sz w:val="24"/>
          <w:szCs w:val="24"/>
          <w:shd w:val="clear" w:color="auto" w:fill="FFFFFF"/>
        </w:rPr>
        <w:t xml:space="preserve">– </w:t>
      </w:r>
      <w:r w:rsidRPr="008B2C77" w:rsidR="00A07EB3">
        <w:rPr>
          <w:rFonts w:ascii="Arial" w:hAnsi="Arial" w:cs="Arial"/>
          <w:color w:val="0F1419"/>
          <w:sz w:val="24"/>
          <w:szCs w:val="24"/>
          <w:shd w:val="clear" w:color="auto" w:fill="FFFFFF"/>
        </w:rPr>
        <w:t>their cognitive-emotional brain i</w:t>
      </w:r>
      <w:r w:rsidRPr="008B2C77" w:rsidR="008C07D4">
        <w:rPr>
          <w:rFonts w:ascii="Arial" w:hAnsi="Arial" w:cs="Arial"/>
          <w:color w:val="0F1419"/>
          <w:sz w:val="24"/>
          <w:szCs w:val="24"/>
          <w:shd w:val="clear" w:color="auto" w:fill="FFFFFF"/>
        </w:rPr>
        <w:t>s</w:t>
      </w:r>
      <w:r w:rsidRPr="008B2C77" w:rsidR="00A07EB3">
        <w:rPr>
          <w:rFonts w:ascii="Arial" w:hAnsi="Arial" w:cs="Arial"/>
          <w:color w:val="0F1419"/>
          <w:sz w:val="24"/>
          <w:szCs w:val="24"/>
          <w:shd w:val="clear" w:color="auto" w:fill="FFFFFF"/>
        </w:rPr>
        <w:t xml:space="preserve"> not at th</w:t>
      </w:r>
      <w:r w:rsidRPr="008B2C77" w:rsidR="008C07D4">
        <w:rPr>
          <w:rFonts w:ascii="Arial" w:hAnsi="Arial" w:cs="Arial"/>
          <w:color w:val="0F1419"/>
          <w:sz w:val="24"/>
          <w:szCs w:val="24"/>
          <w:shd w:val="clear" w:color="auto" w:fill="FFFFFF"/>
        </w:rPr>
        <w:t xml:space="preserve">at </w:t>
      </w:r>
      <w:r w:rsidRPr="008B2C77" w:rsidR="00A07EB3">
        <w:rPr>
          <w:rFonts w:ascii="Arial" w:hAnsi="Arial" w:cs="Arial"/>
          <w:color w:val="0F1419"/>
          <w:sz w:val="24"/>
          <w:szCs w:val="24"/>
          <w:shd w:val="clear" w:color="auto" w:fill="FFFFFF"/>
        </w:rPr>
        <w:t>stage of learning</w:t>
      </w:r>
      <w:r w:rsidRPr="008B2C77" w:rsidR="00A72CBC">
        <w:rPr>
          <w:rFonts w:ascii="Arial" w:hAnsi="Arial" w:cs="Arial"/>
          <w:color w:val="0F1419"/>
          <w:sz w:val="24"/>
          <w:szCs w:val="24"/>
          <w:shd w:val="clear" w:color="auto" w:fill="FFFFFF"/>
        </w:rPr>
        <w:t>.</w:t>
      </w:r>
      <w:r w:rsidRPr="008B2C77" w:rsidR="00D67FB3">
        <w:rPr>
          <w:rFonts w:ascii="Arial" w:hAnsi="Arial" w:cs="Arial"/>
          <w:color w:val="0F1419"/>
          <w:sz w:val="24"/>
          <w:szCs w:val="24"/>
          <w:shd w:val="clear" w:color="auto" w:fill="FFFFFF"/>
        </w:rPr>
        <w:t xml:space="preserve"> </w:t>
      </w:r>
      <w:r w:rsidRPr="008B2C77" w:rsidR="00A07EB3">
        <w:rPr>
          <w:rFonts w:ascii="Arial" w:hAnsi="Arial" w:cs="Arial"/>
          <w:color w:val="0F1419"/>
          <w:sz w:val="24"/>
          <w:szCs w:val="24"/>
          <w:shd w:val="clear" w:color="auto" w:fill="FFFFFF"/>
        </w:rPr>
        <w:t>This type of training and training process m</w:t>
      </w:r>
      <w:r w:rsidRPr="008B2C77" w:rsidR="008C07D4">
        <w:rPr>
          <w:rFonts w:ascii="Arial" w:hAnsi="Arial" w:cs="Arial"/>
          <w:color w:val="0F1419"/>
          <w:sz w:val="24"/>
          <w:szCs w:val="24"/>
          <w:shd w:val="clear" w:color="auto" w:fill="FFFFFF"/>
        </w:rPr>
        <w:t>eans</w:t>
      </w:r>
      <w:r w:rsidRPr="008B2C77" w:rsidR="00A07EB3">
        <w:rPr>
          <w:rFonts w:ascii="Arial" w:hAnsi="Arial" w:cs="Arial"/>
          <w:color w:val="0F1419"/>
          <w:sz w:val="24"/>
          <w:szCs w:val="24"/>
          <w:shd w:val="clear" w:color="auto" w:fill="FFFFFF"/>
        </w:rPr>
        <w:t xml:space="preserve"> </w:t>
      </w:r>
      <w:r w:rsidRPr="008B2C77" w:rsidR="008C07D4">
        <w:rPr>
          <w:rFonts w:ascii="Arial" w:hAnsi="Arial" w:cs="Arial"/>
          <w:color w:val="0F1419"/>
          <w:sz w:val="24"/>
          <w:szCs w:val="24"/>
          <w:shd w:val="clear" w:color="auto" w:fill="FFFFFF"/>
        </w:rPr>
        <w:t xml:space="preserve">that </w:t>
      </w:r>
      <w:r w:rsidRPr="008B2C77" w:rsidR="00A07EB3">
        <w:rPr>
          <w:rFonts w:ascii="Arial" w:hAnsi="Arial" w:cs="Arial"/>
          <w:color w:val="0F1419"/>
          <w:sz w:val="24"/>
          <w:szCs w:val="24"/>
          <w:shd w:val="clear" w:color="auto" w:fill="FFFFFF"/>
        </w:rPr>
        <w:t xml:space="preserve">a lot of young players fail. </w:t>
      </w:r>
      <w:r w:rsidRPr="008B2C77" w:rsidR="008C07D4">
        <w:rPr>
          <w:rFonts w:ascii="Arial" w:hAnsi="Arial" w:cs="Arial"/>
          <w:color w:val="0F1419"/>
          <w:sz w:val="24"/>
          <w:szCs w:val="24"/>
          <w:shd w:val="clear" w:color="auto" w:fill="FFFFFF"/>
        </w:rPr>
        <w:t>However, c</w:t>
      </w:r>
      <w:r w:rsidRPr="008B2C77" w:rsidR="00A07EB3">
        <w:rPr>
          <w:rFonts w:ascii="Arial" w:hAnsi="Arial" w:cs="Arial"/>
          <w:color w:val="0F1419"/>
          <w:sz w:val="24"/>
          <w:szCs w:val="24"/>
          <w:shd w:val="clear" w:color="auto" w:fill="FFFFFF"/>
        </w:rPr>
        <w:t xml:space="preserve">oaches and the whole environment </w:t>
      </w:r>
      <w:r w:rsidRPr="008B2C77" w:rsidR="008C07D4">
        <w:rPr>
          <w:rFonts w:ascii="Arial" w:hAnsi="Arial" w:cs="Arial"/>
          <w:color w:val="0F1419"/>
          <w:sz w:val="24"/>
          <w:szCs w:val="24"/>
          <w:shd w:val="clear" w:color="auto" w:fill="FFFFFF"/>
        </w:rPr>
        <w:t xml:space="preserve">are </w:t>
      </w:r>
      <w:r w:rsidRPr="008B2C77" w:rsidR="00A07EB3">
        <w:rPr>
          <w:rFonts w:ascii="Arial" w:hAnsi="Arial" w:cs="Arial"/>
          <w:color w:val="0F1419"/>
          <w:sz w:val="24"/>
          <w:szCs w:val="24"/>
          <w:shd w:val="clear" w:color="auto" w:fill="FFFFFF"/>
        </w:rPr>
        <w:t xml:space="preserve">still firmly sticking to </w:t>
      </w:r>
      <w:r w:rsidRPr="008B2C77" w:rsidR="00A07EB3">
        <w:rPr>
          <w:rFonts w:ascii="Arial" w:hAnsi="Arial" w:cs="Arial"/>
          <w:color w:val="0F1419"/>
          <w:sz w:val="24"/>
          <w:szCs w:val="24"/>
          <w:shd w:val="clear" w:color="auto" w:fill="FFFFFF"/>
        </w:rPr>
        <w:t>established</w:t>
      </w:r>
      <w:r w:rsidRPr="008B2C77" w:rsidR="00A07EB3">
        <w:rPr>
          <w:rFonts w:ascii="Arial" w:hAnsi="Arial" w:cs="Arial"/>
          <w:color w:val="0F1419"/>
          <w:sz w:val="24"/>
          <w:szCs w:val="24"/>
          <w:shd w:val="clear" w:color="auto" w:fill="FFFFFF"/>
        </w:rPr>
        <w:t xml:space="preserve"> formats </w:t>
      </w:r>
      <w:r w:rsidRPr="008B2C77" w:rsidR="00A07EB3">
        <w:rPr>
          <w:rFonts w:ascii="Arial" w:hAnsi="Arial" w:cs="Arial"/>
          <w:color w:val="0F1419"/>
          <w:sz w:val="24"/>
          <w:szCs w:val="24"/>
          <w:shd w:val="clear" w:color="auto" w:fill="FFFFFF"/>
        </w:rPr>
        <w:t>in order to</w:t>
      </w:r>
      <w:r w:rsidRPr="008B2C77" w:rsidR="00A07EB3">
        <w:rPr>
          <w:rFonts w:ascii="Arial" w:hAnsi="Arial" w:cs="Arial"/>
          <w:color w:val="0F1419"/>
          <w:sz w:val="24"/>
          <w:szCs w:val="24"/>
          <w:shd w:val="clear" w:color="auto" w:fill="FFFFFF"/>
        </w:rPr>
        <w:t xml:space="preserve"> see the '</w:t>
      </w:r>
      <w:r w:rsidRPr="008B2C77" w:rsidR="008C07D4">
        <w:rPr>
          <w:rFonts w:ascii="Arial" w:hAnsi="Arial" w:cs="Arial"/>
          <w:color w:val="0F1419"/>
          <w:sz w:val="24"/>
          <w:szCs w:val="24"/>
          <w:shd w:val="clear" w:color="auto" w:fill="FFFFFF"/>
        </w:rPr>
        <w:t xml:space="preserve">right </w:t>
      </w:r>
      <w:r w:rsidRPr="008B2C77" w:rsidR="00A07EB3">
        <w:rPr>
          <w:rFonts w:ascii="Arial" w:hAnsi="Arial" w:cs="Arial"/>
          <w:color w:val="0F1419"/>
          <w:sz w:val="24"/>
          <w:szCs w:val="24"/>
          <w:shd w:val="clear" w:color="auto" w:fill="FFFFFF"/>
        </w:rPr>
        <w:t>game'</w:t>
      </w:r>
      <w:r w:rsidRPr="008B2C77" w:rsidR="008C07D4">
        <w:rPr>
          <w:rFonts w:ascii="Arial" w:hAnsi="Arial" w:cs="Arial"/>
          <w:color w:val="0F1419"/>
          <w:sz w:val="24"/>
          <w:szCs w:val="24"/>
          <w:shd w:val="clear" w:color="auto" w:fill="FFFFFF"/>
        </w:rPr>
        <w:t xml:space="preserve"> – football for </w:t>
      </w:r>
      <w:r w:rsidRPr="008B2C77" w:rsidR="00A07EB3">
        <w:rPr>
          <w:rFonts w:ascii="Arial" w:hAnsi="Arial" w:cs="Arial"/>
          <w:color w:val="0F1419"/>
          <w:sz w:val="24"/>
          <w:szCs w:val="24"/>
          <w:shd w:val="clear" w:color="auto" w:fill="FFFFFF"/>
        </w:rPr>
        <w:t xml:space="preserve">adult 11v11 </w:t>
      </w:r>
      <w:r w:rsidRPr="008B2C77" w:rsidR="008C07D4">
        <w:rPr>
          <w:rFonts w:ascii="Arial" w:hAnsi="Arial" w:cs="Arial"/>
          <w:color w:val="0F1419"/>
          <w:sz w:val="24"/>
          <w:szCs w:val="24"/>
          <w:shd w:val="clear" w:color="auto" w:fill="FFFFFF"/>
        </w:rPr>
        <w:t xml:space="preserve">games </w:t>
      </w:r>
      <w:r w:rsidRPr="008B2C77" w:rsidR="00A07EB3">
        <w:rPr>
          <w:rFonts w:ascii="Arial" w:hAnsi="Arial" w:cs="Arial"/>
          <w:color w:val="0F1419"/>
          <w:sz w:val="24"/>
          <w:szCs w:val="24"/>
          <w:shd w:val="clear" w:color="auto" w:fill="FFFFFF"/>
        </w:rPr>
        <w:t>as soon as possible</w:t>
      </w:r>
      <w:r w:rsidRPr="008B2C77" w:rsidR="008C07D4">
        <w:rPr>
          <w:rFonts w:ascii="Arial" w:hAnsi="Arial" w:cs="Arial"/>
          <w:color w:val="0F1419"/>
          <w:sz w:val="24"/>
          <w:szCs w:val="24"/>
          <w:shd w:val="clear" w:color="auto" w:fill="FFFFFF"/>
        </w:rPr>
        <w:t>!</w:t>
      </w:r>
    </w:p>
    <w:p xmlns:wp14="http://schemas.microsoft.com/office/word/2010/wordml" w:rsidRPr="008B2C77" w:rsidR="00582F9D" w:rsidP="2513BBC5" w:rsidRDefault="00D67FB3" w14:paraId="076F9511" wp14:textId="77777777">
      <w:pPr>
        <w:spacing w:after="0" w:line="480" w:lineRule="auto"/>
        <w:ind w:right="-613" w:firstLine="720"/>
        <w:jc w:val="both"/>
        <w:rPr>
          <w:rFonts w:ascii="Arial" w:hAnsi="Arial" w:cs="Arial"/>
          <w:color w:val="0F1419"/>
          <w:sz w:val="24"/>
          <w:szCs w:val="24"/>
          <w:shd w:val="clear" w:color="auto" w:fill="FFFFFF"/>
        </w:rPr>
        <w:pPrChange w:author="Gary Smailes" w:date="2024-02-09T15:13:24.058Z">
          <w:pPr>
            <w:spacing w:after="0" w:line="480" w:lineRule="auto"/>
            <w:ind w:right="-613"/>
            <w:jc w:val="both"/>
          </w:pPr>
        </w:pPrChange>
      </w:pPr>
      <w:del w:author="Gary Smailes" w:date="2024-02-09T15:13:24.879Z" w:id="43200183">
        <w:r w:rsidRPr="2513BBC5" w:rsidDel="2513BBC5">
          <w:rPr>
            <w:rFonts w:ascii="Arial" w:hAnsi="Arial" w:cs="Arial"/>
            <w:color w:val="0F1419"/>
            <w:sz w:val="24"/>
            <w:szCs w:val="24"/>
          </w:rPr>
          <w:delText xml:space="preserve">     </w:delText>
        </w:r>
      </w:del>
      <w:r w:rsidRPr="008B2C77" w:rsidR="00A07EB3">
        <w:rPr>
          <w:rFonts w:ascii="Arial" w:hAnsi="Arial" w:cs="Arial"/>
          <w:color w:val="0F1419"/>
          <w:sz w:val="24"/>
          <w:szCs w:val="24"/>
          <w:shd w:val="clear" w:color="auto" w:fill="FFFFFF"/>
        </w:rPr>
        <w:t xml:space="preserve">Thanks to scientific research, trends in the world are beginning to change. The football community is beginning to understand that children should learn to play football in formats </w:t>
      </w:r>
      <w:r w:rsidRPr="008B2C77" w:rsidR="008C07D4">
        <w:rPr>
          <w:rFonts w:ascii="Arial" w:hAnsi="Arial" w:cs="Arial"/>
          <w:color w:val="0F1419"/>
          <w:sz w:val="24"/>
          <w:szCs w:val="24"/>
          <w:shd w:val="clear" w:color="auto" w:fill="FFFFFF"/>
        </w:rPr>
        <w:t xml:space="preserve">that are </w:t>
      </w:r>
      <w:r w:rsidRPr="008B2C77" w:rsidR="009E32A6">
        <w:rPr>
          <w:rFonts w:ascii="Arial" w:hAnsi="Arial" w:cs="Arial"/>
          <w:color w:val="0F1419"/>
          <w:sz w:val="24"/>
          <w:szCs w:val="24"/>
          <w:shd w:val="clear" w:color="auto" w:fill="FFFFFF"/>
        </w:rPr>
        <w:t>conducive</w:t>
      </w:r>
      <w:r w:rsidRPr="008B2C77" w:rsidR="00A07EB3">
        <w:rPr>
          <w:rFonts w:ascii="Arial" w:hAnsi="Arial" w:cs="Arial"/>
          <w:color w:val="0F1419"/>
          <w:sz w:val="24"/>
          <w:szCs w:val="24"/>
          <w:shd w:val="clear" w:color="auto" w:fill="FFFFFF"/>
        </w:rPr>
        <w:t xml:space="preserve"> to their learning brain. Small games are nothing revolutionary or new. Their application and implementation in children's football will be the norm in Germany from the 2024/25 season</w:t>
      </w:r>
      <w:r w:rsidRPr="008B2C77" w:rsidR="008C07D4">
        <w:rPr>
          <w:rFonts w:ascii="Arial" w:hAnsi="Arial" w:cs="Arial"/>
          <w:color w:val="0F1419"/>
          <w:sz w:val="24"/>
          <w:szCs w:val="24"/>
          <w:shd w:val="clear" w:color="auto" w:fill="FFFFFF"/>
        </w:rPr>
        <w:t xml:space="preserve"> onwards</w:t>
      </w:r>
      <w:r w:rsidRPr="008B2C77" w:rsidR="00A07EB3">
        <w:rPr>
          <w:rFonts w:ascii="Arial" w:hAnsi="Arial" w:cs="Arial"/>
          <w:color w:val="0F1419"/>
          <w:sz w:val="24"/>
          <w:szCs w:val="24"/>
          <w:shd w:val="clear" w:color="auto" w:fill="FFFFFF"/>
        </w:rPr>
        <w:t>. Below are the game formats for children that will be in force in Germany:</w:t>
      </w:r>
    </w:p>
    <w:p xmlns:wp14="http://schemas.microsoft.com/office/word/2010/wordml" w:rsidRPr="008B2C77" w:rsidR="008C07D4" w:rsidP="2513BBC5" w:rsidRDefault="00A07EB3" w14:paraId="2A92A4DF" wp14:textId="33965371">
      <w:pPr>
        <w:spacing w:after="0" w:line="480" w:lineRule="auto"/>
        <w:ind w:left="720" w:right="-613"/>
        <w:jc w:val="both"/>
        <w:rPr>
          <w:rFonts w:ascii="Arial" w:hAnsi="Arial" w:cs="Arial"/>
          <w:color w:val="0F1419"/>
          <w:sz w:val="24"/>
          <w:szCs w:val="24"/>
          <w:shd w:val="clear" w:color="auto" w:fill="FFFFFF"/>
        </w:rPr>
        <w:pPrChange w:author="Gary Smailes" w:date="2024-02-09T15:16:12.948Z">
          <w:pPr>
            <w:spacing w:after="0" w:line="480" w:lineRule="auto"/>
            <w:ind w:right="-613"/>
            <w:jc w:val="both"/>
          </w:pPr>
        </w:pPrChange>
      </w:pPr>
      <w:r w:rsidRPr="008B2C77">
        <w:rPr>
          <w:rFonts w:ascii="Arial" w:hAnsi="Arial" w:cs="Arial"/>
          <w:color w:val="0F1419"/>
          <w:sz w:val="24"/>
          <w:szCs w:val="24"/>
          <w:shd w:val="clear" w:color="auto" w:fill="FFFFFF"/>
        </w:rPr>
        <w:t>U6-U7: 2</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2 and 3</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3, </w:t>
      </w:r>
      <w:r w:rsidRPr="008B2C77" w:rsidR="004E18D3">
        <w:rPr>
          <w:rFonts w:ascii="Arial" w:hAnsi="Arial" w:cs="Arial"/>
          <w:color w:val="0F1419"/>
          <w:sz w:val="24"/>
          <w:szCs w:val="24"/>
          <w:shd w:val="clear" w:color="auto" w:fill="FFFFFF"/>
        </w:rPr>
        <w:t>on</w:t>
      </w:r>
      <w:r w:rsidRPr="008B2C77" w:rsidR="008C07D4">
        <w:rPr>
          <w:rFonts w:ascii="Arial" w:hAnsi="Arial" w:cs="Arial"/>
          <w:color w:val="0F1419"/>
          <w:sz w:val="24"/>
          <w:szCs w:val="24"/>
          <w:shd w:val="clear" w:color="auto" w:fill="FFFFFF"/>
        </w:rPr>
        <w:t xml:space="preserve"> a</w:t>
      </w:r>
      <w:r w:rsidRPr="008B2C77" w:rsidR="004E18D3">
        <w:rPr>
          <w:rFonts w:ascii="Arial" w:hAnsi="Arial" w:cs="Arial"/>
          <w:color w:val="0F1419"/>
          <w:sz w:val="24"/>
          <w:szCs w:val="24"/>
          <w:shd w:val="clear" w:color="auto" w:fill="FFFFFF"/>
        </w:rPr>
        <w:t xml:space="preserve"> pitch</w:t>
      </w:r>
      <w:r w:rsidRPr="008B2C77">
        <w:rPr>
          <w:rFonts w:ascii="Arial" w:hAnsi="Arial" w:cs="Arial"/>
          <w:color w:val="0F1419"/>
          <w:sz w:val="24"/>
          <w:szCs w:val="24"/>
          <w:shd w:val="clear" w:color="auto" w:fill="FFFFFF"/>
        </w:rPr>
        <w:t xml:space="preserve">: 16m/20m, maximum size 28m/22m</w:t>
      </w:r>
      <w:ins w:author="Gary Smailes" w:date="2024-02-09T15:16:17.121Z" w:id="1532756920">
        <w:r w:rsidRPr="008B2C77">
          <w:rPr>
            <w:rFonts w:ascii="Arial" w:hAnsi="Arial" w:cs="Arial"/>
            <w:color w:val="0F1419"/>
            <w:sz w:val="24"/>
            <w:szCs w:val="24"/>
            <w:shd w:val="clear" w:color="auto" w:fill="FFFFFF"/>
          </w:rPr>
          <w:t xml:space="preserve">.</w:t>
        </w:r>
      </w:ins>
      <w:del w:author="Gary Smailes" w:date="2024-02-09T15:16:16.805Z" w:id="595943134">
        <w:r w:rsidRPr="2513BBC5" w:rsidDel="2513BBC5">
          <w:rPr>
            <w:rFonts w:ascii="Arial" w:hAnsi="Arial" w:cs="Arial"/>
            <w:color w:val="0F1419"/>
            <w:sz w:val="24"/>
            <w:szCs w:val="24"/>
          </w:rPr>
          <w:delText xml:space="preserve"> </w:delText>
        </w:r>
      </w:del>
    </w:p>
    <w:p xmlns:wp14="http://schemas.microsoft.com/office/word/2010/wordml" w:rsidRPr="008B2C77" w:rsidR="008C07D4" w:rsidP="2513BBC5" w:rsidRDefault="00A07EB3" w14:paraId="7A7BC5FD" wp14:textId="66435758">
      <w:pPr>
        <w:spacing w:after="0" w:line="480" w:lineRule="auto"/>
        <w:ind w:left="720" w:right="-613"/>
        <w:jc w:val="both"/>
        <w:rPr>
          <w:del w:author="Gary Smailes" w:date="2024-02-09T15:16:25.365Z" w:id="1841971332"/>
          <w:rFonts w:ascii="Arial" w:hAnsi="Arial" w:cs="Arial"/>
          <w:color w:val="0F1419"/>
          <w:sz w:val="24"/>
          <w:szCs w:val="24"/>
          <w:shd w:val="clear" w:color="auto" w:fill="FFFFFF"/>
        </w:rPr>
        <w:pPrChange w:author="Gary Smailes" w:date="2024-02-09T15:16:12.95Z">
          <w:pPr>
            <w:spacing w:after="0" w:line="480" w:lineRule="auto"/>
            <w:ind w:right="-613"/>
            <w:jc w:val="both"/>
          </w:pPr>
        </w:pPrChange>
      </w:pPr>
      <w:r w:rsidRPr="008B2C77">
        <w:rPr>
          <w:rFonts w:ascii="Arial" w:hAnsi="Arial" w:cs="Arial"/>
          <w:color w:val="0F1419"/>
          <w:sz w:val="24"/>
          <w:szCs w:val="24"/>
          <w:shd w:val="clear" w:color="auto" w:fill="FFFFFF"/>
        </w:rPr>
        <w:t>U8-U9: 3</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3, </w:t>
      </w:r>
      <w:r w:rsidRPr="008B2C77" w:rsidR="004E18D3">
        <w:rPr>
          <w:rFonts w:ascii="Arial" w:hAnsi="Arial" w:cs="Arial"/>
          <w:color w:val="0F1419"/>
          <w:sz w:val="24"/>
          <w:szCs w:val="24"/>
          <w:shd w:val="clear" w:color="auto" w:fill="FFFFFF"/>
        </w:rPr>
        <w:t>on</w:t>
      </w:r>
      <w:r w:rsidRPr="008B2C77" w:rsidR="008C07D4">
        <w:rPr>
          <w:rFonts w:ascii="Arial" w:hAnsi="Arial" w:cs="Arial"/>
          <w:color w:val="0F1419"/>
          <w:sz w:val="24"/>
          <w:szCs w:val="24"/>
          <w:shd w:val="clear" w:color="auto" w:fill="FFFFFF"/>
        </w:rPr>
        <w:t xml:space="preserve"> a</w:t>
      </w:r>
      <w:r w:rsidRPr="008B2C77" w:rsidR="004E18D3">
        <w:rPr>
          <w:rFonts w:ascii="Arial" w:hAnsi="Arial" w:cs="Arial"/>
          <w:color w:val="0F1419"/>
          <w:sz w:val="24"/>
          <w:szCs w:val="24"/>
          <w:shd w:val="clear" w:color="auto" w:fill="FFFFFF"/>
        </w:rPr>
        <w:t xml:space="preserve"> pitch</w:t>
      </w:r>
      <w:r w:rsidRPr="008B2C77">
        <w:rPr>
          <w:rFonts w:ascii="Arial" w:hAnsi="Arial" w:cs="Arial"/>
          <w:color w:val="0F1419"/>
          <w:sz w:val="24"/>
          <w:szCs w:val="24"/>
          <w:shd w:val="clear" w:color="auto" w:fill="FFFFFF"/>
        </w:rPr>
        <w:t>: 28m/22m and 5</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5 (4 small goals, no goalkeepers</w:t>
      </w:r>
      <w:r w:rsidRPr="008B2C77" w:rsidR="00805642">
        <w:rPr>
          <w:rFonts w:ascii="Arial" w:hAnsi="Arial" w:cs="Arial"/>
          <w:color w:val="0F1419"/>
          <w:sz w:val="24"/>
          <w:szCs w:val="24"/>
          <w:shd w:val="clear" w:color="auto" w:fill="FFFFFF"/>
        </w:rPr>
        <w:t>)</w:t>
      </w:r>
      <w:ins w:author="Gary Smailes" w:date="2024-02-09T15:16:28.601Z" w:id="175698971">
        <w:r w:rsidRPr="008B2C77" w:rsidR="00805642">
          <w:rPr>
            <w:rFonts w:ascii="Arial" w:hAnsi="Arial" w:cs="Arial"/>
            <w:color w:val="0F1419"/>
            <w:sz w:val="24"/>
            <w:szCs w:val="24"/>
            <w:shd w:val="clear" w:color="auto" w:fill="FFFFFF"/>
          </w:rPr>
          <w:t xml:space="preserve"> </w:t>
        </w:r>
      </w:ins>
      <w:del w:author="Gary Smailes" w:date="2024-02-09T15:16:18.69Z" w:id="1414525139">
        <w:r w:rsidRPr="2513BBC5" w:rsidDel="2513BBC5">
          <w:rPr>
            <w:rFonts w:ascii="Arial" w:hAnsi="Arial" w:cs="Arial"/>
            <w:color w:val="0F1419"/>
            <w:sz w:val="24"/>
            <w:szCs w:val="24"/>
          </w:rPr>
          <w:delText xml:space="preserve"> </w:delText>
        </w:r>
      </w:del>
    </w:p>
    <w:p xmlns:wp14="http://schemas.microsoft.com/office/word/2010/wordml" w:rsidRPr="008B2C77" w:rsidR="008C07D4" w:rsidP="2513BBC5" w:rsidRDefault="004E18D3" w14:paraId="27B0FA1F" wp14:textId="1C80B7D1">
      <w:pPr>
        <w:spacing w:after="0" w:line="480" w:lineRule="auto"/>
        <w:ind w:left="0"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on</w:t>
      </w:r>
      <w:r w:rsidRPr="008B2C77" w:rsidR="008C07D4">
        <w:rPr>
          <w:rFonts w:ascii="Arial" w:hAnsi="Arial" w:cs="Arial"/>
          <w:color w:val="0F1419"/>
          <w:sz w:val="24"/>
          <w:szCs w:val="24"/>
          <w:shd w:val="clear" w:color="auto" w:fill="FFFFFF"/>
        </w:rPr>
        <w:t xml:space="preserve"> </w:t>
      </w:r>
      <w:r w:rsidRPr="008B2C77" w:rsidR="00805642">
        <w:rPr>
          <w:rFonts w:ascii="Arial" w:hAnsi="Arial" w:cs="Arial"/>
          <w:color w:val="0F1419"/>
          <w:sz w:val="24"/>
          <w:szCs w:val="24"/>
          <w:shd w:val="clear" w:color="auto" w:fill="FFFFFF"/>
        </w:rPr>
        <w:t>a pitch</w:t>
      </w:r>
      <w:r w:rsidRPr="008B2C77" w:rsidR="00A07EB3">
        <w:rPr>
          <w:rFonts w:ascii="Arial" w:hAnsi="Arial" w:cs="Arial"/>
          <w:color w:val="0F1419"/>
          <w:sz w:val="24"/>
          <w:szCs w:val="24"/>
          <w:shd w:val="clear" w:color="auto" w:fill="FFFFFF"/>
        </w:rPr>
        <w:t xml:space="preserve">: 40m/25m</w:t>
      </w:r>
      <w:ins w:author="Gary Smailes" w:date="2024-02-09T15:16:31.195Z" w:id="1086512665">
        <w:r w:rsidRPr="008B2C77" w:rsidR="00A07EB3">
          <w:rPr>
            <w:rFonts w:ascii="Arial" w:hAnsi="Arial" w:cs="Arial"/>
            <w:color w:val="0F1419"/>
            <w:sz w:val="24"/>
            <w:szCs w:val="24"/>
            <w:shd w:val="clear" w:color="auto" w:fill="FFFFFF"/>
          </w:rPr>
          <w:t xml:space="preserve">.</w:t>
        </w:r>
      </w:ins>
      <w:del w:author="Gary Smailes" w:date="2024-02-09T15:16:30.454Z" w:id="1861313329">
        <w:r w:rsidRPr="2513BBC5" w:rsidDel="2513BBC5">
          <w:rPr>
            <w:rFonts w:ascii="Arial" w:hAnsi="Arial" w:cs="Arial"/>
            <w:color w:val="0F1419"/>
            <w:sz w:val="24"/>
            <w:szCs w:val="24"/>
          </w:rPr>
          <w:delText xml:space="preserve"> </w:delText>
        </w:r>
      </w:del>
    </w:p>
    <w:p xmlns:wp14="http://schemas.microsoft.com/office/word/2010/wordml" w:rsidRPr="008B2C77" w:rsidR="00A07EB3" w:rsidP="2513BBC5" w:rsidRDefault="00A07EB3" w14:paraId="3BC4A91A" wp14:textId="02B543C5">
      <w:pPr>
        <w:spacing w:after="0" w:line="480" w:lineRule="auto"/>
        <w:ind w:left="720" w:right="-613"/>
        <w:jc w:val="both"/>
        <w:rPr>
          <w:rFonts w:ascii="Arial" w:hAnsi="Arial" w:cs="Arial"/>
          <w:color w:val="0F1419"/>
          <w:sz w:val="24"/>
          <w:szCs w:val="24"/>
          <w:shd w:val="clear" w:color="auto" w:fill="FFFFFF"/>
        </w:rPr>
        <w:pPrChange w:author="Gary Smailes" w:date="2024-02-09T15:16:12.953Z">
          <w:pPr>
            <w:spacing w:after="0" w:line="480" w:lineRule="auto"/>
            <w:ind w:right="-613"/>
            <w:jc w:val="both"/>
          </w:pPr>
        </w:pPrChange>
      </w:pPr>
      <w:r w:rsidRPr="008B2C77">
        <w:rPr>
          <w:rFonts w:ascii="Arial" w:hAnsi="Arial" w:cs="Arial"/>
          <w:color w:val="0F1419"/>
          <w:sz w:val="24"/>
          <w:szCs w:val="24"/>
          <w:shd w:val="clear" w:color="auto" w:fill="FFFFFF"/>
        </w:rPr>
        <w:t>U10-U11: 5</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5 and 7</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v</w:t>
      </w:r>
      <w:r w:rsidRPr="008B2C77" w:rsidR="00CE12FA">
        <w:rPr>
          <w:rFonts w:ascii="Arial" w:hAnsi="Arial" w:cs="Arial"/>
          <w:color w:val="0F1419"/>
          <w:sz w:val="24"/>
          <w:szCs w:val="24"/>
          <w:shd w:val="clear" w:color="auto" w:fill="FFFFFF"/>
        </w:rPr>
        <w:t xml:space="preserve"> </w:t>
      </w:r>
      <w:r w:rsidRPr="008B2C77">
        <w:rPr>
          <w:rFonts w:ascii="Arial" w:hAnsi="Arial" w:cs="Arial"/>
          <w:color w:val="0F1419"/>
          <w:sz w:val="24"/>
          <w:szCs w:val="24"/>
          <w:shd w:val="clear" w:color="auto" w:fill="FFFFFF"/>
        </w:rPr>
        <w:t xml:space="preserve">7 (6 plus GK, </w:t>
      </w:r>
      <w:r w:rsidRPr="008B2C77" w:rsidR="004E18D3">
        <w:rPr>
          <w:rFonts w:ascii="Arial" w:hAnsi="Arial" w:cs="Arial"/>
          <w:color w:val="0F1419"/>
          <w:sz w:val="24"/>
          <w:szCs w:val="24"/>
          <w:shd w:val="clear" w:color="auto" w:fill="FFFFFF"/>
        </w:rPr>
        <w:t>on</w:t>
      </w:r>
      <w:r w:rsidRPr="008B2C77" w:rsidR="008C07D4">
        <w:rPr>
          <w:rFonts w:ascii="Arial" w:hAnsi="Arial" w:cs="Arial"/>
          <w:color w:val="0F1419"/>
          <w:sz w:val="24"/>
          <w:szCs w:val="24"/>
          <w:shd w:val="clear" w:color="auto" w:fill="FFFFFF"/>
        </w:rPr>
        <w:t xml:space="preserve"> a</w:t>
      </w:r>
      <w:r w:rsidRPr="008B2C77" w:rsidR="004E18D3">
        <w:rPr>
          <w:rFonts w:ascii="Arial" w:hAnsi="Arial" w:cs="Arial"/>
          <w:color w:val="0F1419"/>
          <w:sz w:val="24"/>
          <w:szCs w:val="24"/>
          <w:shd w:val="clear" w:color="auto" w:fill="FFFFFF"/>
        </w:rPr>
        <w:t xml:space="preserve"> pitch</w:t>
      </w:r>
      <w:r w:rsidRPr="008B2C77">
        <w:rPr>
          <w:rFonts w:ascii="Arial" w:hAnsi="Arial" w:cs="Arial"/>
          <w:color w:val="0F1419"/>
          <w:sz w:val="24"/>
          <w:szCs w:val="24"/>
          <w:shd w:val="clear" w:color="auto" w:fill="FFFFFF"/>
        </w:rPr>
        <w:t>: 55m/35m)</w:t>
      </w:r>
      <w:ins w:author="Gary Smailes" w:date="2024-02-09T15:16:46.445Z" w:id="1528644749">
        <w:r w:rsidRPr="008B2C77">
          <w:rPr>
            <w:rFonts w:ascii="Arial" w:hAnsi="Arial" w:cs="Arial"/>
            <w:color w:val="0F1419"/>
            <w:sz w:val="24"/>
            <w:szCs w:val="24"/>
            <w:shd w:val="clear" w:color="auto" w:fill="FFFFFF"/>
          </w:rPr>
          <w:t>.</w:t>
        </w:r>
      </w:ins>
    </w:p>
    <w:p xmlns:wp14="http://schemas.microsoft.com/office/word/2010/wordml" w:rsidRPr="008B2C77" w:rsidR="00B41576" w:rsidP="2513BBC5" w:rsidRDefault="00824159" w14:paraId="2DA9B9D5" wp14:textId="7CA4D690">
      <w:pPr>
        <w:pStyle w:val="NormalWeb"/>
        <w:shd w:val="clear" w:color="auto" w:fill="FFFFFF" w:themeFill="background1"/>
        <w:spacing w:before="0" w:beforeAutospacing="off" w:after="300" w:afterAutospacing="off" w:line="480" w:lineRule="auto"/>
        <w:ind w:right="-613" w:firstLine="720"/>
        <w:jc w:val="both"/>
        <w:rPr>
          <w:ins w:author="Gary Smailes" w:date="2024-02-09T15:17:21.976Z" w:id="437800762"/>
          <w:rFonts w:ascii="Arial" w:hAnsi="Arial" w:cs="Arial"/>
          <w:color w:val="0F1419"/>
        </w:rPr>
        <w:pPrChange w:author="Gary Smailes" w:date="2024-02-09T15:16:57.549Z">
          <w:pPr>
            <w:pStyle w:val="NormalWeb"/>
            <w:spacing w:before="0" w:beforeAutospacing="off" w:after="300" w:afterAutospacing="off" w:line="480" w:lineRule="auto"/>
            <w:ind w:right="-613"/>
            <w:jc w:val="both"/>
          </w:pPr>
        </w:pPrChange>
      </w:pPr>
      <w:del w:author="Gary Smailes" w:date="2024-02-09T15:16:58.4Z" w:id="992252753">
        <w:r w:rsidRPr="2513BBC5" w:rsidDel="2513BBC5">
          <w:rPr>
            <w:rFonts w:ascii="Arial" w:hAnsi="Arial" w:cs="Arial"/>
            <w:color w:val="0F1419"/>
          </w:rPr>
          <w:delText xml:space="preserve">     </w:delText>
        </w:r>
      </w:del>
      <w:r w:rsidRPr="008B2C77" w:rsidR="00A07EB3">
        <w:rPr>
          <w:rFonts w:ascii="Arial" w:hAnsi="Arial" w:cs="Arial"/>
          <w:color w:val="0F1419"/>
          <w:shd w:val="clear" w:color="auto" w:fill="FFFFFF"/>
        </w:rPr>
        <w:t xml:space="preserve">The German Football Association (DBF) claims that the new format will be more conducive to the development of children's potential and will be more </w:t>
      </w:r>
      <w:r w:rsidRPr="008B2C77" w:rsidR="009E32A6">
        <w:rPr>
          <w:rFonts w:ascii="Arial" w:hAnsi="Arial" w:cs="Arial"/>
          <w:color w:val="0F1419"/>
          <w:shd w:val="clear" w:color="auto" w:fill="FFFFFF"/>
        </w:rPr>
        <w:t xml:space="preserve">friendly </w:t>
      </w:r>
      <w:r w:rsidRPr="008B2C77" w:rsidR="00A07EB3">
        <w:rPr>
          <w:rFonts w:ascii="Arial" w:hAnsi="Arial" w:cs="Arial"/>
          <w:color w:val="0F1419"/>
          <w:shd w:val="clear" w:color="auto" w:fill="FFFFFF"/>
        </w:rPr>
        <w:t xml:space="preserve">to them. Children like to play, score a lot of goals and at </w:t>
      </w:r>
      <w:r w:rsidRPr="008B2C77" w:rsidR="005F3E01">
        <w:rPr>
          <w:rFonts w:ascii="Arial" w:hAnsi="Arial" w:cs="Arial"/>
          <w:color w:val="0F1419"/>
          <w:shd w:val="clear" w:color="auto" w:fill="FFFFFF"/>
        </w:rPr>
        <w:t>the same</w:t>
      </w:r>
      <w:r w:rsidRPr="008B2C77" w:rsidR="00A07EB3">
        <w:rPr>
          <w:rFonts w:ascii="Arial" w:hAnsi="Arial" w:cs="Arial"/>
          <w:color w:val="0F1419"/>
          <w:shd w:val="clear" w:color="auto" w:fill="FFFFFF"/>
        </w:rPr>
        <w:t xml:space="preserve"> time have fun </w:t>
      </w:r>
      <w:r w:rsidRPr="008B2C77" w:rsidR="008C07D4">
        <w:rPr>
          <w:rFonts w:ascii="Arial" w:hAnsi="Arial" w:cs="Arial"/>
          <w:color w:val="0F1419"/>
          <w:shd w:val="clear" w:color="auto" w:fill="FFFFFF"/>
        </w:rPr>
        <w:t>–</w:t>
      </w:r>
      <w:r w:rsidRPr="008B2C77" w:rsidR="00A07EB3">
        <w:rPr>
          <w:rFonts w:ascii="Arial" w:hAnsi="Arial" w:cs="Arial"/>
          <w:color w:val="0F1419"/>
          <w:shd w:val="clear" w:color="auto" w:fill="FFFFFF"/>
        </w:rPr>
        <w:t xml:space="preserve"> the new format gives them unlimited opportunities</w:t>
      </w:r>
      <w:r w:rsidRPr="008B2C77" w:rsidR="00A07EB3">
        <w:rPr>
          <w:rFonts w:ascii="Arial" w:hAnsi="Arial" w:cs="Arial"/>
          <w:color w:val="0F1419"/>
          <w:shd w:val="clear" w:color="auto" w:fill="FFFFFF"/>
        </w:rPr>
        <w:t xml:space="preserve"> to do </w:t>
      </w:r>
      <w:r w:rsidRPr="008B2C77" w:rsidR="008C07D4">
        <w:rPr>
          <w:rFonts w:ascii="Arial" w:hAnsi="Arial" w:cs="Arial"/>
          <w:color w:val="0F1419"/>
          <w:shd w:val="clear" w:color="auto" w:fill="FFFFFF"/>
        </w:rPr>
        <w:t>so</w:t>
      </w:r>
      <w:r w:rsidRPr="008B2C77" w:rsidR="00A07EB3">
        <w:rPr>
          <w:rFonts w:ascii="Arial" w:hAnsi="Arial" w:cs="Arial"/>
          <w:color w:val="0F1419"/>
          <w:shd w:val="clear" w:color="auto" w:fill="FFFFFF"/>
        </w:rPr>
        <w:t xml:space="preserve"> a</w:t>
      </w:r>
      <w:r w:rsidRPr="008B2C77" w:rsidR="00A07EB3">
        <w:rPr>
          <w:rFonts w:ascii="Arial" w:hAnsi="Arial" w:cs="Arial"/>
          <w:color w:val="0F1419"/>
          <w:shd w:val="clear" w:color="auto" w:fill="FFFFFF"/>
        </w:rPr>
        <w:t xml:space="preserve">nd </w:t>
      </w:r>
      <w:r w:rsidRPr="008B2C77" w:rsidR="00A07EB3">
        <w:rPr>
          <w:rFonts w:ascii="Arial" w:hAnsi="Arial" w:cs="Arial"/>
          <w:color w:val="0F1419"/>
          <w:shd w:val="clear" w:color="auto" w:fill="FFFFFF"/>
        </w:rPr>
        <w:t xml:space="preserve">above all, meets</w:t>
      </w:r>
      <w:r w:rsidRPr="008B2C77" w:rsidR="00A07EB3">
        <w:rPr>
          <w:rFonts w:ascii="Arial" w:hAnsi="Arial" w:cs="Arial"/>
          <w:color w:val="0F1419"/>
          <w:shd w:val="clear" w:color="auto" w:fill="FFFFFF"/>
        </w:rPr>
        <w:t xml:space="preserve"> </w:t>
      </w:r>
      <w:r w:rsidRPr="008B2C77" w:rsidR="008C07D4">
        <w:rPr>
          <w:rFonts w:ascii="Arial" w:hAnsi="Arial" w:cs="Arial"/>
          <w:color w:val="0F1419"/>
          <w:shd w:val="clear" w:color="auto" w:fill="FFFFFF"/>
        </w:rPr>
        <w:t xml:space="preserve">children’s </w:t>
      </w:r>
      <w:r w:rsidRPr="008B2C77" w:rsidR="00A07EB3">
        <w:rPr>
          <w:rFonts w:ascii="Arial" w:hAnsi="Arial" w:cs="Arial"/>
          <w:color w:val="0F1419"/>
          <w:shd w:val="clear" w:color="auto" w:fill="FFFFFF"/>
        </w:rPr>
        <w:t xml:space="preserve">needs. </w:t>
      </w:r>
    </w:p>
    <w:p xmlns:wp14="http://schemas.microsoft.com/office/word/2010/wordml" w:rsidRPr="008B2C77" w:rsidR="00B41576" w:rsidP="2513BBC5" w:rsidRDefault="00824159" w14:paraId="47873527" wp14:textId="4BD7E053">
      <w:pPr>
        <w:pStyle w:val="NormalWeb"/>
        <w:shd w:val="clear" w:color="auto" w:fill="FFFFFF" w:themeFill="background1"/>
        <w:spacing w:before="0" w:beforeAutospacing="off" w:after="300" w:afterAutospacing="off" w:line="480" w:lineRule="auto"/>
        <w:ind w:right="-613" w:firstLine="720"/>
        <w:jc w:val="both"/>
        <w:rPr>
          <w:rFonts w:ascii="Arial" w:hAnsi="Arial" w:cs="Arial"/>
          <w:color w:val="0F1419"/>
          <w:shd w:val="clear" w:color="auto" w:fill="FFFFFF"/>
        </w:rPr>
      </w:pPr>
      <w:r w:rsidRPr="008B2C77" w:rsidR="00A07EB3">
        <w:rPr>
          <w:rFonts w:ascii="Arial" w:hAnsi="Arial" w:cs="Arial"/>
          <w:color w:val="0F1419"/>
          <w:shd w:val="clear" w:color="auto" w:fill="FFFFFF"/>
        </w:rPr>
        <w:t>In addition, this format promotes 1</w:t>
      </w:r>
      <w:r w:rsidRPr="008B2C77" w:rsidR="00CE12FA">
        <w:rPr>
          <w:rFonts w:ascii="Arial" w:hAnsi="Arial" w:cs="Arial"/>
          <w:color w:val="0F1419"/>
          <w:shd w:val="clear" w:color="auto" w:fill="FFFFFF"/>
        </w:rPr>
        <w:t xml:space="preserve"> </w:t>
      </w:r>
      <w:r w:rsidRPr="008B2C77" w:rsidR="00A07EB3">
        <w:rPr>
          <w:rFonts w:ascii="Arial" w:hAnsi="Arial" w:cs="Arial"/>
          <w:color w:val="0F1419"/>
          <w:shd w:val="clear" w:color="auto" w:fill="FFFFFF"/>
        </w:rPr>
        <w:t>v</w:t>
      </w:r>
      <w:r w:rsidRPr="008B2C77" w:rsidR="00CE12FA">
        <w:rPr>
          <w:rFonts w:ascii="Arial" w:hAnsi="Arial" w:cs="Arial"/>
          <w:color w:val="0F1419"/>
          <w:shd w:val="clear" w:color="auto" w:fill="FFFFFF"/>
        </w:rPr>
        <w:t xml:space="preserve"> </w:t>
      </w:r>
      <w:r w:rsidRPr="008B2C77" w:rsidR="00A07EB3">
        <w:rPr>
          <w:rFonts w:ascii="Arial" w:hAnsi="Arial" w:cs="Arial"/>
          <w:color w:val="0F1419"/>
          <w:shd w:val="clear" w:color="auto" w:fill="FFFFFF"/>
        </w:rPr>
        <w:t xml:space="preserve">1 </w:t>
      </w:r>
      <w:r w:rsidRPr="008B2C77" w:rsidR="008C07D4">
        <w:rPr>
          <w:rFonts w:ascii="Arial" w:hAnsi="Arial" w:cs="Arial"/>
          <w:color w:val="0F1419"/>
          <w:shd w:val="clear" w:color="auto" w:fill="FFFFFF"/>
        </w:rPr>
        <w:t>games</w:t>
      </w:r>
      <w:r w:rsidRPr="008B2C77" w:rsidR="00A07EB3">
        <w:rPr>
          <w:rFonts w:ascii="Arial" w:hAnsi="Arial" w:cs="Arial"/>
          <w:color w:val="0F1419"/>
          <w:shd w:val="clear" w:color="auto" w:fill="FFFFFF"/>
        </w:rPr>
        <w:t xml:space="preserve">, a lot of dribbling and </w:t>
      </w:r>
      <w:r w:rsidRPr="008B2C77" w:rsidR="00A07EB3">
        <w:rPr>
          <w:rFonts w:ascii="Arial" w:hAnsi="Arial" w:cs="Arial"/>
          <w:color w:val="0F1419"/>
          <w:shd w:val="clear" w:color="auto" w:fill="FFFFFF"/>
        </w:rPr>
        <w:t xml:space="preserve">generally individual</w:t>
      </w:r>
      <w:r w:rsidRPr="008B2C77" w:rsidR="00A07EB3">
        <w:rPr>
          <w:rFonts w:ascii="Arial" w:hAnsi="Arial" w:cs="Arial"/>
          <w:color w:val="0F1419"/>
          <w:shd w:val="clear" w:color="auto" w:fill="FFFFFF"/>
        </w:rPr>
        <w:t xml:space="preserve"> technical and tactical </w:t>
      </w:r>
      <w:r w:rsidRPr="008B2C77" w:rsidR="008D62F2">
        <w:rPr>
          <w:rFonts w:ascii="Arial" w:hAnsi="Arial" w:cs="Arial"/>
          <w:color w:val="0F1419"/>
          <w:shd w:val="clear" w:color="auto" w:fill="FFFFFF"/>
        </w:rPr>
        <w:t>skills</w:t>
      </w:r>
      <w:r w:rsidRPr="008B2C77" w:rsidR="00A07EB3">
        <w:rPr>
          <w:rFonts w:ascii="Arial" w:hAnsi="Arial" w:cs="Arial"/>
          <w:color w:val="0F1419"/>
          <w:shd w:val="clear" w:color="auto" w:fill="FFFFFF"/>
        </w:rPr>
        <w:t>, which in</w:t>
      </w:r>
      <w:r w:rsidRPr="008B2C77" w:rsidR="00A07EB3">
        <w:rPr>
          <w:rFonts w:ascii="Arial" w:hAnsi="Arial" w:cs="Arial"/>
          <w:color w:val="0F1419"/>
          <w:shd w:val="clear" w:color="auto" w:fill="FFFFFF"/>
        </w:rPr>
        <w:t xml:space="preserve"> other fo</w:t>
      </w:r>
      <w:r w:rsidRPr="008B2C77" w:rsidR="00A07EB3">
        <w:rPr>
          <w:rFonts w:ascii="Arial" w:hAnsi="Arial" w:cs="Arial"/>
          <w:color w:val="0F1419"/>
          <w:shd w:val="clear" w:color="auto" w:fill="FFFFFF"/>
        </w:rPr>
        <w:t>rmats are neglected</w:t>
      </w:r>
      <w:r w:rsidRPr="008B2C77" w:rsidR="00D25694">
        <w:rPr>
          <w:rFonts w:ascii="Arial" w:hAnsi="Arial" w:cs="Arial"/>
          <w:color w:val="0F1419"/>
          <w:shd w:val="clear" w:color="auto" w:fill="FFFFFF"/>
        </w:rPr>
        <w:t xml:space="preserve">, the</w:t>
      </w:r>
      <w:r w:rsidRPr="008B2C77" w:rsidR="00D25694">
        <w:rPr>
          <w:rFonts w:ascii="Arial" w:hAnsi="Arial" w:cs="Arial"/>
          <w:color w:val="0F1419"/>
          <w:shd w:val="clear" w:color="auto" w:fill="FFFFFF"/>
        </w:rPr>
        <w:t xml:space="preserve"> </w:t>
      </w:r>
      <w:r w:rsidRPr="008B2C77" w:rsidR="00A07EB3">
        <w:rPr>
          <w:rFonts w:ascii="Arial" w:hAnsi="Arial" w:cs="Arial"/>
          <w:color w:val="0F1419"/>
          <w:shd w:val="clear" w:color="auto" w:fill="FFFFFF"/>
        </w:rPr>
        <w:t xml:space="preserve">simple r</w:t>
      </w:r>
      <w:r w:rsidRPr="008B2C77" w:rsidR="00A07EB3">
        <w:rPr>
          <w:rFonts w:ascii="Arial" w:hAnsi="Arial" w:cs="Arial"/>
          <w:color w:val="0F1419"/>
          <w:shd w:val="clear" w:color="auto" w:fill="FFFFFF"/>
        </w:rPr>
        <w:t xml:space="preserve">eason </w:t>
      </w:r>
      <w:r w:rsidRPr="008B2C77" w:rsidR="00D25694">
        <w:rPr>
          <w:rFonts w:ascii="Arial" w:hAnsi="Arial" w:cs="Arial"/>
          <w:color w:val="0F1419"/>
          <w:shd w:val="clear" w:color="auto" w:fill="FFFFFF"/>
        </w:rPr>
        <w:t xml:space="preserve">for this being attention </w:t>
      </w:r>
      <w:r w:rsidRPr="008B2C77" w:rsidR="00A07EB3">
        <w:rPr>
          <w:rFonts w:ascii="Arial" w:hAnsi="Arial" w:cs="Arial"/>
          <w:color w:val="0F1419"/>
          <w:shd w:val="clear" w:color="auto" w:fill="FFFFFF"/>
        </w:rPr>
        <w:t>focus</w:t>
      </w:r>
      <w:r w:rsidRPr="008B2C77" w:rsidR="00D25694">
        <w:rPr>
          <w:rFonts w:ascii="Arial" w:hAnsi="Arial" w:cs="Arial"/>
          <w:color w:val="0F1419"/>
          <w:shd w:val="clear" w:color="auto" w:fill="FFFFFF"/>
        </w:rPr>
        <w:t>ed</w:t>
      </w:r>
      <w:r w:rsidRPr="008B2C77" w:rsidR="00A07EB3">
        <w:rPr>
          <w:rFonts w:ascii="Arial" w:hAnsi="Arial" w:cs="Arial"/>
          <w:color w:val="0F1419"/>
          <w:shd w:val="clear" w:color="auto" w:fill="FFFFFF"/>
        </w:rPr>
        <w:t xml:space="preserve"> on group and team tactics far too early, when children are not </w:t>
      </w:r>
      <w:r w:rsidRPr="008B2C77" w:rsidR="00D25694">
        <w:rPr>
          <w:rFonts w:ascii="Arial" w:hAnsi="Arial" w:cs="Arial"/>
          <w:color w:val="0F1419"/>
          <w:shd w:val="clear" w:color="auto" w:fill="FFFFFF"/>
        </w:rPr>
        <w:t xml:space="preserve">yet </w:t>
      </w:r>
      <w:r w:rsidRPr="008B2C77" w:rsidR="00A07EB3">
        <w:rPr>
          <w:rFonts w:ascii="Arial" w:hAnsi="Arial" w:cs="Arial"/>
          <w:color w:val="0F1419"/>
          <w:shd w:val="clear" w:color="auto" w:fill="FFFFFF"/>
        </w:rPr>
        <w:t xml:space="preserve">ready for it. Another benefit is the promotion of playing and learning to play football instead of focusing all </w:t>
      </w:r>
      <w:r w:rsidRPr="008B2C77" w:rsidR="00D25694">
        <w:rPr>
          <w:rFonts w:ascii="Arial" w:hAnsi="Arial" w:cs="Arial"/>
          <w:color w:val="0F1419"/>
          <w:shd w:val="clear" w:color="auto" w:fill="FFFFFF"/>
        </w:rPr>
        <w:t xml:space="preserve">the </w:t>
      </w:r>
      <w:r w:rsidRPr="008B2C77" w:rsidR="00A07EB3">
        <w:rPr>
          <w:rFonts w:ascii="Arial" w:hAnsi="Arial" w:cs="Arial"/>
          <w:color w:val="0F1419"/>
          <w:shd w:val="clear" w:color="auto" w:fill="FFFFFF"/>
        </w:rPr>
        <w:t>attention on performance and the pressure of winning</w:t>
      </w:r>
      <w:r w:rsidRPr="008B2C77">
        <w:rPr>
          <w:rFonts w:ascii="Arial" w:hAnsi="Arial" w:cs="Arial"/>
          <w:color w:val="0F1419"/>
          <w:shd w:val="clear" w:color="auto" w:fill="FFFFFF"/>
        </w:rPr>
        <w:t xml:space="preserve">. </w:t>
      </w:r>
      <w:r w:rsidRPr="008B2C77" w:rsidR="00A07EB3">
        <w:rPr>
          <w:rFonts w:ascii="Arial" w:hAnsi="Arial" w:cs="Arial"/>
          <w:color w:val="0F1419"/>
          <w:shd w:val="clear" w:color="auto" w:fill="FFFFFF"/>
        </w:rPr>
        <w:t xml:space="preserve">In </w:t>
      </w:r>
      <w:r w:rsidRPr="008B2C77" w:rsidR="00D25694">
        <w:rPr>
          <w:rFonts w:ascii="Arial" w:hAnsi="Arial" w:cs="Arial"/>
          <w:color w:val="0F1419"/>
          <w:shd w:val="clear" w:color="auto" w:fill="FFFFFF"/>
        </w:rPr>
        <w:t>such a</w:t>
      </w:r>
      <w:r w:rsidRPr="008B2C77" w:rsidR="00A07EB3">
        <w:rPr>
          <w:rFonts w:ascii="Arial" w:hAnsi="Arial" w:cs="Arial"/>
          <w:color w:val="0F1419"/>
          <w:shd w:val="clear" w:color="auto" w:fill="FFFFFF"/>
        </w:rPr>
        <w:t xml:space="preserve"> format, all children have a chance to play, completely opposite to the game models and game formats of today, created only to satisfy the unhealthy ambitions of adults and promote </w:t>
      </w:r>
      <w:r w:rsidRPr="008B2C77" w:rsidR="00D25694">
        <w:rPr>
          <w:rFonts w:ascii="Arial" w:hAnsi="Arial" w:cs="Arial"/>
          <w:color w:val="0F1419"/>
          <w:shd w:val="clear" w:color="auto" w:fill="FFFFFF"/>
        </w:rPr>
        <w:t xml:space="preserve">those </w:t>
      </w:r>
      <w:r w:rsidRPr="008B2C77" w:rsidR="00A07EB3">
        <w:rPr>
          <w:rFonts w:ascii="Arial" w:hAnsi="Arial" w:cs="Arial"/>
          <w:color w:val="0F1419"/>
          <w:shd w:val="clear" w:color="auto" w:fill="FFFFFF"/>
        </w:rPr>
        <w:t>children who are physically stronger (early developer</w:t>
      </w:r>
      <w:r w:rsidRPr="008B2C77" w:rsidR="00D25694">
        <w:rPr>
          <w:rFonts w:ascii="Arial" w:hAnsi="Arial" w:cs="Arial"/>
          <w:color w:val="0F1419"/>
          <w:shd w:val="clear" w:color="auto" w:fill="FFFFFF"/>
        </w:rPr>
        <w:t>s</w:t>
      </w:r>
      <w:r w:rsidRPr="008B2C77" w:rsidR="00A07EB3">
        <w:rPr>
          <w:rFonts w:ascii="Arial" w:hAnsi="Arial" w:cs="Arial"/>
          <w:color w:val="0F1419"/>
          <w:shd w:val="clear" w:color="auto" w:fill="FFFFFF"/>
        </w:rPr>
        <w:t xml:space="preserve">)</w:t>
      </w:r>
      <w:r w:rsidRPr="008B2C77" w:rsidR="00A07EB3">
        <w:rPr>
          <w:rFonts w:ascii="Arial" w:hAnsi="Arial" w:cs="Arial"/>
          <w:color w:val="0F1419"/>
          <w:shd w:val="clear" w:color="auto" w:fill="FFFFFF"/>
        </w:rPr>
        <w:t xml:space="preserve">.  </w:t>
      </w:r>
      <w:r w:rsidRPr="008B2C77" w:rsidR="00A07EB3">
        <w:rPr>
          <w:rFonts w:ascii="Arial" w:hAnsi="Arial" w:cs="Arial"/>
          <w:color w:val="0F1419"/>
          <w:shd w:val="clear" w:color="auto" w:fill="FFFFFF"/>
        </w:rPr>
        <w:t xml:space="preserve">    </w:t>
      </w:r>
    </w:p>
    <w:p xmlns:wp14="http://schemas.microsoft.com/office/word/2010/wordml" w:rsidRPr="008B2C77" w:rsidR="00A711CF" w:rsidP="2513BBC5" w:rsidRDefault="00B41576" w14:paraId="41871FBF" wp14:textId="45DD4598">
      <w:pPr>
        <w:pStyle w:val="NormalWeb"/>
        <w:shd w:val="clear" w:color="auto" w:fill="FFFFFF" w:themeFill="background1"/>
        <w:spacing w:before="0" w:beforeAutospacing="off" w:after="300" w:afterAutospacing="off" w:line="480" w:lineRule="auto"/>
        <w:ind w:right="-613" w:firstLine="720"/>
        <w:jc w:val="both"/>
        <w:rPr>
          <w:ins w:author="Gary Smailes" w:date="2024-02-09T15:25:57.456Z" w:id="992661974"/>
          <w:rFonts w:ascii="Arial" w:hAnsi="Arial" w:cs="Arial"/>
          <w:color w:val="0F1419"/>
        </w:rPr>
        <w:pPrChange w:author="Gary Smailes" w:date="2024-02-09T15:17:40.623Z">
          <w:pPr>
            <w:pStyle w:val="NormalWeb"/>
            <w:spacing w:before="0" w:beforeAutospacing="off" w:after="300" w:afterAutospacing="off" w:line="480" w:lineRule="auto"/>
            <w:ind w:right="-613"/>
            <w:jc w:val="both"/>
          </w:pPr>
        </w:pPrChange>
      </w:pPr>
      <w:del w:author="Gary Smailes" w:date="2024-02-09T15:17:41.648Z" w:id="1829188425">
        <w:r w:rsidRPr="2513BBC5" w:rsidDel="2513BBC5">
          <w:rPr>
            <w:rFonts w:ascii="Arial" w:hAnsi="Arial" w:cs="Arial"/>
            <w:color w:val="0F1419"/>
          </w:rPr>
          <w:delText xml:space="preserve">     </w:delText>
        </w:r>
      </w:del>
      <w:r w:rsidRPr="008B2C77" w:rsidR="00A07EB3">
        <w:rPr>
          <w:rFonts w:ascii="Arial" w:hAnsi="Arial" w:cs="Arial"/>
          <w:color w:val="0F1419"/>
          <w:shd w:val="clear" w:color="auto" w:fill="FFFFFF"/>
        </w:rPr>
        <w:t xml:space="preserve">Much earlier than the German Football Association, Belgium introduced an evolution in the teaching of children's and you</w:t>
      </w:r>
      <w:r w:rsidRPr="008B2C77" w:rsidR="00A07EB3">
        <w:rPr>
          <w:rFonts w:ascii="Arial" w:hAnsi="Arial" w:cs="Arial"/>
          <w:color w:val="0F1419"/>
          <w:shd w:val="clear" w:color="auto" w:fill="FFFFFF"/>
        </w:rPr>
        <w:t xml:space="preserve">th footba</w:t>
      </w:r>
      <w:r w:rsidRPr="008B2C77" w:rsidR="00A07EB3">
        <w:rPr>
          <w:rFonts w:ascii="Arial" w:hAnsi="Arial" w:cs="Arial"/>
          <w:color w:val="0F1419"/>
          <w:shd w:val="clear" w:color="auto" w:fill="FFFFFF"/>
        </w:rPr>
        <w:t xml:space="preserve">ll. </w:t>
      </w:r>
      <w:r w:rsidRPr="008B2C77" w:rsidR="00D25694">
        <w:rPr>
          <w:rFonts w:ascii="Arial" w:hAnsi="Arial" w:cs="Arial"/>
          <w:color w:val="0F1419"/>
          <w:shd w:val="clear" w:color="auto" w:fill="FFFFFF"/>
        </w:rPr>
        <w:t>In 2014, t</w:t>
      </w:r>
      <w:r w:rsidRPr="008B2C77" w:rsidR="00A07EB3">
        <w:rPr>
          <w:rFonts w:ascii="Arial" w:hAnsi="Arial" w:cs="Arial"/>
          <w:color w:val="0F1419"/>
          <w:shd w:val="clear" w:color="auto" w:fill="FFFFFF"/>
        </w:rPr>
        <w:t>he Belgian</w:t>
      </w:r>
      <w:r w:rsidRPr="008B2C77" w:rsidR="00D25694">
        <w:rPr>
          <w:rFonts w:ascii="Arial" w:hAnsi="Arial" w:cs="Arial"/>
          <w:color w:val="0F1419"/>
          <w:shd w:val="clear" w:color="auto" w:fill="FFFFFF"/>
        </w:rPr>
        <w:t xml:space="preserve"> Football</w:t>
      </w:r>
      <w:r w:rsidRPr="008B2C77" w:rsidR="00A07EB3">
        <w:rPr>
          <w:rFonts w:ascii="Arial" w:hAnsi="Arial" w:cs="Arial"/>
          <w:color w:val="0F1419"/>
          <w:shd w:val="clear" w:color="auto" w:fill="FFFFFF"/>
        </w:rPr>
        <w:t xml:space="preserve"> association introduced </w:t>
      </w:r>
      <w:r w:rsidRPr="008B2C77" w:rsidR="00D25694">
        <w:rPr>
          <w:rFonts w:ascii="Arial" w:hAnsi="Arial" w:cs="Arial"/>
          <w:color w:val="0F1419"/>
          <w:shd w:val="clear" w:color="auto" w:fill="FFFFFF"/>
        </w:rPr>
        <w:t>U6-U7 2</w:t>
      </w:r>
      <w:r w:rsidRPr="008B2C77" w:rsidR="00CE12FA">
        <w:rPr>
          <w:rFonts w:ascii="Arial" w:hAnsi="Arial" w:cs="Arial"/>
          <w:color w:val="0F1419"/>
          <w:shd w:val="clear" w:color="auto" w:fill="FFFFFF"/>
        </w:rPr>
        <w:t xml:space="preserve"> </w:t>
      </w:r>
      <w:r w:rsidRPr="008B2C77" w:rsidR="00D25694">
        <w:rPr>
          <w:rFonts w:ascii="Arial" w:hAnsi="Arial" w:cs="Arial"/>
          <w:color w:val="0F1419"/>
          <w:shd w:val="clear" w:color="auto" w:fill="FFFFFF"/>
        </w:rPr>
        <w:t>v</w:t>
      </w:r>
      <w:r w:rsidRPr="008B2C77" w:rsidR="00CE12FA">
        <w:rPr>
          <w:rFonts w:ascii="Arial" w:hAnsi="Arial" w:cs="Arial"/>
          <w:color w:val="0F1419"/>
          <w:shd w:val="clear" w:color="auto" w:fill="FFFFFF"/>
        </w:rPr>
        <w:t xml:space="preserve"> </w:t>
      </w:r>
      <w:r w:rsidRPr="008B2C77" w:rsidR="00D25694">
        <w:rPr>
          <w:rFonts w:ascii="Arial" w:hAnsi="Arial" w:cs="Arial"/>
          <w:color w:val="0F1419"/>
          <w:shd w:val="clear" w:color="auto" w:fill="FFFFFF"/>
        </w:rPr>
        <w:t>2</w:t>
      </w:r>
      <w:r w:rsidRPr="008B2C77" w:rsidR="00D25694">
        <w:rPr>
          <w:rFonts w:ascii="Arial" w:hAnsi="Arial" w:cs="Arial"/>
          <w:color w:val="0F1419"/>
          <w:shd w:val="clear" w:color="auto" w:fill="FFFFFF"/>
        </w:rPr>
        <w:t xml:space="preserve"> g</w:t>
      </w:r>
      <w:r w:rsidRPr="008B2C77" w:rsidR="00D25694">
        <w:rPr>
          <w:rFonts w:ascii="Arial" w:hAnsi="Arial" w:cs="Arial"/>
          <w:color w:val="0F1419"/>
          <w:shd w:val="clear" w:color="auto" w:fill="FFFFFF"/>
        </w:rPr>
        <w:t>ame</w:t>
      </w:r>
      <w:r w:rsidRPr="008B2C77" w:rsidR="00A07EB3">
        <w:rPr>
          <w:rFonts w:ascii="Arial" w:hAnsi="Arial" w:cs="Arial"/>
          <w:color w:val="0F1419"/>
          <w:shd w:val="clear" w:color="auto" w:fill="FFFFFF"/>
        </w:rPr>
        <w:t xml:space="preserve"> formats for the youngest</w:t>
      </w:r>
      <w:r w:rsidRPr="008B2C77" w:rsidR="00D25694">
        <w:rPr>
          <w:rFonts w:ascii="Arial" w:hAnsi="Arial" w:cs="Arial"/>
          <w:color w:val="0F1419"/>
          <w:shd w:val="clear" w:color="auto" w:fill="FFFFFF"/>
        </w:rPr>
        <w:t xml:space="preserve"> players</w:t>
      </w:r>
      <w:ins w:author="Gary Smailes" w:date="2024-02-09T15:25:31.056Z" w:id="1685687587">
        <w:r w:rsidRPr="008B2C77" w:rsidR="00D25694">
          <w:rPr>
            <w:rFonts w:ascii="Arial" w:hAnsi="Arial" w:cs="Arial"/>
            <w:color w:val="0F1419"/>
            <w:shd w:val="clear" w:color="auto" w:fill="FFFFFF"/>
          </w:rPr>
          <w:t xml:space="preserve">.</w:t>
        </w:r>
      </w:ins>
      <w:del w:author="Gary Smailes" w:date="2024-02-09T15:25:30.086Z" w:id="428434141">
        <w:r w:rsidRPr="2513BBC5" w:rsidDel="2513BBC5">
          <w:rPr>
            <w:rFonts w:ascii="Arial" w:hAnsi="Arial" w:cs="Arial"/>
            <w:color w:val="0F1419"/>
          </w:rPr>
          <w:delText>!</w:delText>
        </w:r>
      </w:del>
      <w:r w:rsidRPr="008B2C77" w:rsidR="00A07EB3">
        <w:rPr>
          <w:rFonts w:ascii="Arial" w:hAnsi="Arial" w:cs="Arial"/>
          <w:color w:val="0F1419"/>
          <w:shd w:val="clear" w:color="auto" w:fill="FFFFFF"/>
        </w:rPr>
        <w:t xml:space="preserve"> </w:t>
      </w:r>
      <w:r w:rsidRPr="008B2C77" w:rsidR="00D25694">
        <w:rPr>
          <w:rFonts w:ascii="Arial" w:hAnsi="Arial" w:cs="Arial"/>
          <w:color w:val="0F1419"/>
          <w:shd w:val="clear" w:color="auto" w:fill="FFFFFF"/>
        </w:rPr>
        <w:t xml:space="preserve">The argument for this was propounded by </w:t>
      </w:r>
      <w:r w:rsidRPr="008B2C77" w:rsidR="00A07EB3">
        <w:rPr>
          <w:rFonts w:ascii="Arial" w:hAnsi="Arial" w:cs="Arial"/>
          <w:color w:val="0F1419"/>
          <w:shd w:val="clear" w:color="auto" w:fill="FFFFFF"/>
        </w:rPr>
        <w:t>Kris Van Der Haegen (Director of Coach Education for Belgium FA)</w:t>
      </w:r>
      <w:r w:rsidRPr="008B2C77" w:rsidR="00ED5AFF">
        <w:rPr>
          <w:rFonts w:ascii="Arial" w:hAnsi="Arial" w:cs="Arial"/>
          <w:color w:val="0F1419"/>
          <w:shd w:val="clear" w:color="auto" w:fill="FFFFFF"/>
        </w:rPr>
        <w:t xml:space="preserve">: “Ki</w:t>
      </w:r>
      <w:r w:rsidRPr="008B2C77" w:rsidR="00ED5AFF">
        <w:rPr>
          <w:rFonts w:ascii="Arial" w:hAnsi="Arial" w:cs="Arial"/>
          <w:color w:val="0F1419"/>
          <w:shd w:val="clear" w:color="auto" w:fill="FFFFFF"/>
        </w:rPr>
        <w:t xml:space="preserve">ds want t</w:t>
      </w:r>
      <w:r w:rsidRPr="008B2C77" w:rsidR="00ED5AFF">
        <w:rPr>
          <w:rFonts w:ascii="Arial" w:hAnsi="Arial" w:cs="Arial"/>
          <w:color w:val="0F1419"/>
          <w:shd w:val="clear" w:color="auto" w:fill="FFFFFF"/>
        </w:rPr>
        <w:t xml:space="preserve">o play football in their own way, not the way adults want to play. If you put a ch</w:t>
      </w:r>
      <w:r w:rsidRPr="008B2C77" w:rsidR="00ED5AFF">
        <w:rPr>
          <w:rFonts w:ascii="Arial" w:hAnsi="Arial" w:cs="Arial"/>
          <w:color w:val="0F1419"/>
          <w:shd w:val="clear" w:color="auto" w:fill="FFFFFF"/>
        </w:rPr>
        <w:t xml:space="preserve">ild on an adult’</w:t>
      </w:r>
      <w:r w:rsidRPr="008B2C77" w:rsidR="00ED5AFF">
        <w:rPr>
          <w:rFonts w:ascii="Arial" w:hAnsi="Arial" w:cs="Arial"/>
          <w:color w:val="0F1419"/>
          <w:shd w:val="clear" w:color="auto" w:fill="FFFFFF"/>
        </w:rPr>
        <w:t xml:space="preserve">s</w:t>
      </w:r>
      <w:r w:rsidRPr="008B2C77" w:rsidR="00ED5AFF">
        <w:rPr>
          <w:rFonts w:ascii="Arial" w:hAnsi="Arial" w:cs="Arial"/>
          <w:color w:val="0F1419"/>
          <w:shd w:val="clear" w:color="auto" w:fill="FFFFFF"/>
        </w:rPr>
        <w:t xml:space="preserve"> bic</w:t>
      </w:r>
      <w:r w:rsidRPr="008B2C77" w:rsidR="00ED5AFF">
        <w:rPr>
          <w:rFonts w:ascii="Arial" w:hAnsi="Arial" w:cs="Arial"/>
          <w:color w:val="0F1419"/>
          <w:shd w:val="clear" w:color="auto" w:fill="FFFFFF"/>
        </w:rPr>
        <w:t xml:space="preserve">ycle, </w:t>
      </w:r>
      <w:r w:rsidRPr="008B2C77" w:rsidR="00ED5AFF">
        <w:rPr>
          <w:rFonts w:ascii="Arial" w:hAnsi="Arial" w:cs="Arial"/>
          <w:color w:val="0F1419"/>
          <w:shd w:val="clear" w:color="auto" w:fill="FFFFFF"/>
        </w:rPr>
        <w:t>they’ll</w:t>
      </w:r>
      <w:r w:rsidRPr="008B2C77" w:rsidR="00ED5AFF">
        <w:rPr>
          <w:rFonts w:ascii="Arial" w:hAnsi="Arial" w:cs="Arial"/>
          <w:color w:val="0F1419"/>
          <w:shd w:val="clear" w:color="auto" w:fill="FFFFFF"/>
        </w:rPr>
        <w:t xml:space="preserve"> say, </w:t>
      </w:r>
      <w:ins w:author="Gary Smailes" w:date="2024-02-09T15:25:49.635Z" w:id="1819444075">
        <w:r w:rsidRPr="008B2C77" w:rsidR="00ED5AFF">
          <w:rPr>
            <w:rFonts w:ascii="Arial" w:hAnsi="Arial" w:cs="Arial"/>
            <w:color w:val="0F1419"/>
            <w:shd w:val="clear" w:color="auto" w:fill="FFFFFF"/>
          </w:rPr>
          <w:t xml:space="preserve">‘A</w:t>
        </w:r>
      </w:ins>
      <w:del w:author="Gary Smailes" w:date="2024-02-09T15:25:44.323Z" w:id="310654806">
        <w:r w:rsidRPr="2513BBC5" w:rsidDel="2513BBC5">
          <w:rPr>
            <w:rFonts w:ascii="Arial" w:hAnsi="Arial" w:cs="Arial"/>
            <w:color w:val="0F1419"/>
          </w:rPr>
          <w:delText>"</w:delText>
        </w:r>
        <w:r w:rsidRPr="2513BBC5" w:rsidDel="2513BBC5">
          <w:rPr>
            <w:rFonts w:ascii="Arial" w:hAnsi="Arial" w:cs="Arial"/>
            <w:color w:val="0F1419"/>
          </w:rPr>
          <w:delText>A</w:delText>
        </w:r>
      </w:del>
      <w:r w:rsidRPr="008B2C77" w:rsidR="00805642">
        <w:rPr>
          <w:rFonts w:ascii="Arial" w:hAnsi="Arial" w:cs="Arial"/>
          <w:color w:val="0F1419"/>
          <w:shd w:val="clear" w:color="auto" w:fill="FFFFFF"/>
        </w:rPr>
        <w:t>re</w:t>
      </w:r>
      <w:r w:rsidRPr="008B2C77" w:rsidR="00ED5AFF">
        <w:rPr>
          <w:rFonts w:ascii="Arial" w:hAnsi="Arial" w:cs="Arial"/>
          <w:color w:val="0F1419"/>
          <w:shd w:val="clear" w:color="auto" w:fill="FFFFFF"/>
        </w:rPr>
        <w:t xml:space="preserve"> you crazy?</w:t>
      </w:r>
      <w:ins w:author="Gary Smailes" w:date="2024-02-09T15:25:52.932Z" w:id="1605307300">
        <w:r w:rsidRPr="008B2C77" w:rsidR="00ED5AFF">
          <w:rPr>
            <w:rFonts w:ascii="Arial" w:hAnsi="Arial" w:cs="Arial"/>
            <w:color w:val="0F1419"/>
            <w:shd w:val="clear" w:color="auto" w:fill="FFFFFF"/>
          </w:rPr>
          <w:t xml:space="preserve">’</w:t>
        </w:r>
      </w:ins>
      <w:del w:author="Gary Smailes" w:date="2024-02-09T15:25:52.482Z" w:id="1619840004">
        <w:r w:rsidRPr="2513BBC5" w:rsidDel="2513BBC5">
          <w:rPr>
            <w:rFonts w:ascii="Arial" w:hAnsi="Arial" w:cs="Arial"/>
            <w:color w:val="0F1419"/>
          </w:rPr>
          <w:delText>"</w:delText>
        </w:r>
      </w:del>
      <w:r w:rsidRPr="008B2C77" w:rsidR="00ED5AFF">
        <w:rPr>
          <w:rFonts w:ascii="Arial" w:hAnsi="Arial" w:cs="Arial"/>
          <w:color w:val="0F1419"/>
          <w:shd w:val="clear" w:color="auto" w:fill="FFFFFF"/>
        </w:rPr>
        <w:t xml:space="preserve"> But this is what happens in football, we ask </w:t>
      </w:r>
      <w:r w:rsidRPr="008B2C77" w:rsidR="00ED5AFF">
        <w:rPr>
          <w:rFonts w:ascii="Arial" w:hAnsi="Arial" w:cs="Arial"/>
          <w:color w:val="0F1419"/>
          <w:shd w:val="clear" w:color="auto" w:fill="FFFFFF"/>
        </w:rPr>
        <w:t xml:space="preserve">them to play 11</w:t>
      </w:r>
      <w:r w:rsidRPr="008B2C77" w:rsidR="00ED5AFF">
        <w:rPr>
          <w:rFonts w:ascii="Arial" w:hAnsi="Arial" w:cs="Arial"/>
          <w:color w:val="0F1419"/>
          <w:shd w:val="clear" w:color="auto" w:fill="FFFFFF"/>
        </w:rPr>
        <w:t xml:space="preserve"> v 11 or 8 v 8 at </w:t>
      </w:r>
      <w:r w:rsidRPr="008B2C77" w:rsidR="00ED5AFF">
        <w:rPr>
          <w:rFonts w:ascii="Arial" w:hAnsi="Arial" w:cs="Arial"/>
          <w:color w:val="0F1419"/>
          <w:shd w:val="clear" w:color="auto" w:fill="FFFFFF"/>
        </w:rPr>
        <w:t xml:space="preserve">a very young</w:t>
      </w:r>
      <w:r w:rsidRPr="008B2C77" w:rsidR="00ED5AFF">
        <w:rPr>
          <w:rFonts w:ascii="Arial" w:hAnsi="Arial" w:cs="Arial"/>
          <w:color w:val="0F1419"/>
          <w:shd w:val="clear" w:color="auto" w:fill="FFFFFF"/>
        </w:rPr>
        <w:t xml:space="preserve"> age. They are </w:t>
      </w:r>
      <w:r w:rsidRPr="008B2C77" w:rsidR="00B86349">
        <w:rPr>
          <w:rFonts w:ascii="Arial" w:hAnsi="Arial" w:cs="Arial"/>
          <w:color w:val="0F1419"/>
          <w:shd w:val="clear" w:color="auto" w:fill="FFFFFF"/>
        </w:rPr>
        <w:t xml:space="preserve">unable </w:t>
      </w:r>
      <w:r w:rsidRPr="008B2C77" w:rsidR="00ED5AFF">
        <w:rPr>
          <w:rFonts w:ascii="Arial" w:hAnsi="Arial" w:cs="Arial"/>
          <w:color w:val="0F1419"/>
          <w:shd w:val="clear" w:color="auto" w:fill="FFFFFF"/>
        </w:rPr>
        <w:t>to do it</w:t>
      </w:r>
      <w:r w:rsidRPr="008B2C77" w:rsidR="00ED5AFF">
        <w:rPr>
          <w:rFonts w:ascii="Arial" w:hAnsi="Arial" w:cs="Arial"/>
          <w:color w:val="0F1419"/>
          <w:shd w:val="clear" w:color="auto" w:fill="FFFFFF"/>
        </w:rPr>
        <w:t>”.</w:t>
      </w:r>
      <w:r w:rsidRPr="008B2C77" w:rsidR="00ED5AFF">
        <w:rPr>
          <w:rFonts w:ascii="Arial" w:hAnsi="Arial" w:cs="Arial"/>
          <w:color w:val="0F1419"/>
          <w:shd w:val="clear" w:color="auto" w:fill="FFFFFF"/>
        </w:rPr>
        <w:t xml:space="preserve"> </w:t>
      </w:r>
    </w:p>
    <w:p xmlns:wp14="http://schemas.microsoft.com/office/word/2010/wordml" w:rsidRPr="008B2C77" w:rsidR="00A711CF" w:rsidP="2513BBC5" w:rsidRDefault="00B41576" w14:paraId="09B45695" wp14:textId="50ED6178">
      <w:pPr>
        <w:pStyle w:val="NormalWeb"/>
        <w:shd w:val="clear" w:color="auto" w:fill="FFFFFF" w:themeFill="background1"/>
        <w:spacing w:before="0" w:beforeAutospacing="off" w:after="300" w:afterAutospacing="off" w:line="480" w:lineRule="auto"/>
        <w:ind w:right="-613" w:firstLine="720"/>
        <w:jc w:val="both"/>
        <w:rPr>
          <w:ins w:author="Gary Smailes" w:date="2024-02-09T15:26:32.288Z" w:id="1790713366"/>
          <w:rFonts w:ascii="Arial" w:hAnsi="Arial" w:cs="Arial"/>
          <w:color w:val="0F1419"/>
        </w:rPr>
      </w:pPr>
      <w:r w:rsidRPr="008B2C77" w:rsidR="00A07EB3">
        <w:rPr>
          <w:rFonts w:ascii="Arial" w:hAnsi="Arial" w:cs="Arial"/>
          <w:color w:val="0F1419"/>
          <w:shd w:val="clear" w:color="auto" w:fill="FFFFFF"/>
        </w:rPr>
        <w:t xml:space="preserve">All this </w:t>
      </w:r>
      <w:r w:rsidRPr="008B2C77" w:rsidR="00CE12FA">
        <w:rPr>
          <w:rFonts w:ascii="Arial" w:hAnsi="Arial" w:cs="Arial"/>
          <w:color w:val="0F1419"/>
          <w:shd w:val="clear" w:color="auto" w:fill="FFFFFF"/>
        </w:rPr>
        <w:t xml:space="preserve">is </w:t>
      </w:r>
      <w:r w:rsidRPr="008B2C77" w:rsidR="00A07EB3">
        <w:rPr>
          <w:rFonts w:ascii="Arial" w:hAnsi="Arial" w:cs="Arial"/>
          <w:color w:val="0F1419"/>
          <w:shd w:val="clear" w:color="auto" w:fill="FFFFFF"/>
        </w:rPr>
        <w:t>so that child</w:t>
      </w:r>
      <w:r w:rsidRPr="008B2C77" w:rsidR="00CE12FA">
        <w:rPr>
          <w:rFonts w:ascii="Arial" w:hAnsi="Arial" w:cs="Arial"/>
          <w:color w:val="0F1419"/>
          <w:shd w:val="clear" w:color="auto" w:fill="FFFFFF"/>
        </w:rPr>
        <w:t>ren</w:t>
      </w:r>
      <w:r w:rsidRPr="008B2C77" w:rsidR="00A07EB3">
        <w:rPr>
          <w:rFonts w:ascii="Arial" w:hAnsi="Arial" w:cs="Arial"/>
          <w:color w:val="0F1419"/>
          <w:shd w:val="clear" w:color="auto" w:fill="FFFFFF"/>
        </w:rPr>
        <w:t xml:space="preserve"> enjoy the game, dribble</w:t>
      </w:r>
      <w:r w:rsidRPr="008B2C77" w:rsidR="00CE12FA">
        <w:rPr>
          <w:rFonts w:ascii="Arial" w:hAnsi="Arial" w:cs="Arial"/>
          <w:color w:val="0F1419"/>
          <w:shd w:val="clear" w:color="auto" w:fill="FFFFFF"/>
        </w:rPr>
        <w:t xml:space="preserve"> the ball </w:t>
      </w:r>
      <w:r w:rsidRPr="008B2C77" w:rsidR="00A07EB3">
        <w:rPr>
          <w:rFonts w:ascii="Arial" w:hAnsi="Arial" w:cs="Arial"/>
          <w:color w:val="0F1419"/>
          <w:shd w:val="clear" w:color="auto" w:fill="FFFFFF"/>
        </w:rPr>
        <w:t>as much as possible and h</w:t>
      </w:r>
      <w:r w:rsidRPr="008B2C77" w:rsidR="00CE12FA">
        <w:rPr>
          <w:rFonts w:ascii="Arial" w:hAnsi="Arial" w:cs="Arial"/>
          <w:color w:val="0F1419"/>
          <w:shd w:val="clear" w:color="auto" w:fill="FFFFFF"/>
        </w:rPr>
        <w:t xml:space="preserve">ave a chance </w:t>
      </w:r>
      <w:r w:rsidRPr="008B2C77" w:rsidR="00A07EB3">
        <w:rPr>
          <w:rFonts w:ascii="Arial" w:hAnsi="Arial" w:cs="Arial"/>
          <w:color w:val="0F1419"/>
          <w:shd w:val="clear" w:color="auto" w:fill="FFFFFF"/>
        </w:rPr>
        <w:t xml:space="preserve">to score </w:t>
      </w:r>
      <w:r w:rsidRPr="008B2C77" w:rsidR="00CE12FA">
        <w:rPr>
          <w:rFonts w:ascii="Arial" w:hAnsi="Arial" w:cs="Arial"/>
          <w:color w:val="0F1419"/>
          <w:shd w:val="clear" w:color="auto" w:fill="FFFFFF"/>
        </w:rPr>
        <w:t xml:space="preserve">plenty </w:t>
      </w:r>
      <w:r w:rsidRPr="008B2C77" w:rsidR="00A07EB3">
        <w:rPr>
          <w:rFonts w:ascii="Arial" w:hAnsi="Arial" w:cs="Arial"/>
          <w:color w:val="0F1419"/>
          <w:shd w:val="clear" w:color="auto" w:fill="FFFFFF"/>
        </w:rPr>
        <w:t xml:space="preserve">of goals. It is safe to say that the evolution of game formats in both countries resem</w:t>
      </w:r>
      <w:commentRangeStart w:id="443330281"/>
      <w:r w:rsidRPr="008B2C77" w:rsidR="00A07EB3">
        <w:rPr>
          <w:rFonts w:ascii="Arial" w:hAnsi="Arial" w:cs="Arial"/>
          <w:color w:val="0F1419"/>
          <w:shd w:val="clear" w:color="auto" w:fill="FFFFFF"/>
        </w:rPr>
        <w:t xml:space="preserve">bles street football, </w:t>
      </w:r>
      <w:commentRangeEnd w:id="443330281"/>
      <w:r>
        <w:rPr>
          <w:rStyle w:val="CommentReference"/>
        </w:rPr>
        <w:commentReference w:id="443330281"/>
      </w:r>
      <w:r w:rsidRPr="008B2C77" w:rsidR="00A07EB3">
        <w:rPr>
          <w:rFonts w:ascii="Arial" w:hAnsi="Arial" w:cs="Arial"/>
          <w:color w:val="0F1419"/>
          <w:shd w:val="clear" w:color="auto" w:fill="FFFFFF"/>
        </w:rPr>
        <w:t xml:space="preserve">where children have </w:t>
      </w:r>
      <w:r w:rsidRPr="008B2C77" w:rsidR="00CE12FA">
        <w:rPr>
          <w:rFonts w:ascii="Arial" w:hAnsi="Arial" w:cs="Arial"/>
          <w:color w:val="0F1419"/>
          <w:shd w:val="clear" w:color="auto" w:fill="FFFFFF"/>
        </w:rPr>
        <w:t xml:space="preserve">plenty </w:t>
      </w:r>
      <w:r w:rsidRPr="008B2C77" w:rsidR="00A07EB3">
        <w:rPr>
          <w:rFonts w:ascii="Arial" w:hAnsi="Arial" w:cs="Arial"/>
          <w:color w:val="0F1419"/>
          <w:shd w:val="clear" w:color="auto" w:fill="FFFFFF"/>
        </w:rPr>
        <w:t xml:space="preserve">of freedom, make decisions independently and learn. They develop their learning potential because this </w:t>
      </w:r>
      <w:r w:rsidRPr="008B2C77" w:rsidR="00CE12FA">
        <w:rPr>
          <w:rFonts w:ascii="Arial" w:hAnsi="Arial" w:cs="Arial"/>
          <w:color w:val="0F1419"/>
          <w:shd w:val="clear" w:color="auto" w:fill="FFFFFF"/>
        </w:rPr>
        <w:t xml:space="preserve">game </w:t>
      </w:r>
      <w:r w:rsidRPr="008B2C77" w:rsidR="00A07EB3">
        <w:rPr>
          <w:rFonts w:ascii="Arial" w:hAnsi="Arial" w:cs="Arial"/>
          <w:color w:val="0F1419"/>
          <w:shd w:val="clear" w:color="auto" w:fill="FFFFFF"/>
        </w:rPr>
        <w:t xml:space="preserve">format </w:t>
      </w:r>
      <w:r w:rsidRPr="008B2C77" w:rsidR="00A07EB3">
        <w:rPr>
          <w:rFonts w:ascii="Arial" w:hAnsi="Arial" w:cs="Arial"/>
          <w:color w:val="0F1419"/>
          <w:shd w:val="clear" w:color="auto" w:fill="FFFFFF"/>
        </w:rPr>
        <w:t xml:space="preserve">makes children </w:t>
      </w:r>
      <w:r w:rsidRPr="008B2C77" w:rsidR="00805642">
        <w:rPr>
          <w:rFonts w:ascii="Arial" w:hAnsi="Arial" w:cs="Arial"/>
          <w:color w:val="0F1419"/>
          <w:shd w:val="clear" w:color="auto" w:fill="FFFFFF"/>
        </w:rPr>
        <w:t>intrinsically</w:t>
      </w:r>
      <w:r w:rsidRPr="008B2C77" w:rsidR="00A07EB3">
        <w:rPr>
          <w:rFonts w:ascii="Arial" w:hAnsi="Arial" w:cs="Arial"/>
          <w:color w:val="0F1419"/>
          <w:shd w:val="clear" w:color="auto" w:fill="FFFFFF"/>
        </w:rPr>
        <w:t xml:space="preserve"> motivated and emotionally involved in what they</w:t>
      </w:r>
      <w:r w:rsidRPr="008B2C77" w:rsidR="00CE12FA">
        <w:rPr>
          <w:rFonts w:ascii="Arial" w:hAnsi="Arial" w:cs="Arial"/>
          <w:color w:val="0F1419"/>
          <w:shd w:val="clear" w:color="auto" w:fill="FFFFFF"/>
        </w:rPr>
        <w:t xml:space="preserve"> are</w:t>
      </w:r>
      <w:r w:rsidRPr="008B2C77" w:rsidR="00A07EB3">
        <w:rPr>
          <w:rFonts w:ascii="Arial" w:hAnsi="Arial" w:cs="Arial"/>
          <w:color w:val="0F1419"/>
          <w:shd w:val="clear" w:color="auto" w:fill="FFFFFF"/>
        </w:rPr>
        <w:t xml:space="preserve"> do</w:t>
      </w:r>
      <w:r w:rsidRPr="008B2C77" w:rsidR="00CE12FA">
        <w:rPr>
          <w:rFonts w:ascii="Arial" w:hAnsi="Arial" w:cs="Arial"/>
          <w:color w:val="0F1419"/>
          <w:shd w:val="clear" w:color="auto" w:fill="FFFFFF"/>
        </w:rPr>
        <w:t>ing</w:t>
      </w:r>
      <w:r w:rsidRPr="008B2C77" w:rsidR="00A07EB3">
        <w:rPr>
          <w:rFonts w:ascii="Arial" w:hAnsi="Arial" w:cs="Arial"/>
          <w:color w:val="0F1419"/>
          <w:shd w:val="clear" w:color="auto" w:fill="FFFFFF"/>
        </w:rPr>
        <w:t xml:space="preserve">. </w:t>
      </w:r>
    </w:p>
    <w:p xmlns:wp14="http://schemas.microsoft.com/office/word/2010/wordml" w:rsidRPr="008B2C77" w:rsidR="00A711CF" w:rsidP="2513BBC5" w:rsidRDefault="00B41576" w14:paraId="698A8604" wp14:textId="0490CE35">
      <w:pPr>
        <w:pStyle w:val="NormalWeb"/>
        <w:shd w:val="clear" w:color="auto" w:fill="FFFFFF" w:themeFill="background1"/>
        <w:spacing w:before="0" w:beforeAutospacing="off" w:after="300" w:afterAutospacing="off" w:line="480" w:lineRule="auto"/>
        <w:ind w:right="-613" w:firstLine="720"/>
        <w:jc w:val="both"/>
        <w:rPr>
          <w:rFonts w:ascii="Arial" w:hAnsi="Arial" w:cs="Arial"/>
          <w:color w:val="0F1419"/>
          <w:shd w:val="clear" w:color="auto" w:fill="FFFFFF"/>
        </w:rPr>
      </w:pPr>
      <w:r w:rsidRPr="008B2C77" w:rsidR="00CE12FA">
        <w:rPr>
          <w:rFonts w:ascii="Arial" w:hAnsi="Arial" w:cs="Arial"/>
          <w:color w:val="0F1419"/>
          <w:shd w:val="clear" w:color="auto" w:fill="FFFFFF"/>
        </w:rPr>
        <w:t>The c</w:t>
      </w:r>
      <w:r w:rsidRPr="008B2C77" w:rsidR="00A07EB3">
        <w:rPr>
          <w:rFonts w:ascii="Arial" w:hAnsi="Arial" w:cs="Arial"/>
          <w:color w:val="0F1419"/>
          <w:shd w:val="clear" w:color="auto" w:fill="FFFFFF"/>
        </w:rPr>
        <w:t xml:space="preserve">oaches working with children are excellent educators, competent in terms of understanding children's development and learning process and, of course, perfectly understand the game of football in </w:t>
      </w:r>
      <w:r w:rsidRPr="008B2C77" w:rsidR="00CE12FA">
        <w:rPr>
          <w:rFonts w:ascii="Arial" w:hAnsi="Arial" w:cs="Arial"/>
          <w:color w:val="0F1419"/>
          <w:shd w:val="clear" w:color="auto" w:fill="FFFFFF"/>
        </w:rPr>
        <w:t xml:space="preserve">terms of the </w:t>
      </w:r>
      <w:r w:rsidRPr="008B2C77" w:rsidR="00A07EB3">
        <w:rPr>
          <w:rFonts w:ascii="Arial" w:hAnsi="Arial" w:cs="Arial"/>
          <w:color w:val="0F1419"/>
          <w:shd w:val="clear" w:color="auto" w:fill="FFFFFF"/>
        </w:rPr>
        <w:t>individual.</w:t>
      </w:r>
      <w:r w:rsidRPr="008B2C77" w:rsidR="004D0436">
        <w:rPr>
          <w:rFonts w:ascii="Arial" w:hAnsi="Arial" w:cs="Arial"/>
          <w:color w:val="0F1419"/>
          <w:shd w:val="clear" w:color="auto" w:fill="FFFFFF"/>
        </w:rPr>
        <w:t xml:space="preserve"> </w:t>
      </w:r>
      <w:r w:rsidRPr="008B2C77" w:rsidR="00A07EB3">
        <w:rPr>
          <w:rFonts w:ascii="Arial" w:hAnsi="Arial" w:cs="Arial"/>
          <w:color w:val="0F1419"/>
          <w:shd w:val="clear" w:color="auto" w:fill="FFFFFF"/>
        </w:rPr>
        <w:t>The recent success</w:t>
      </w:r>
      <w:r w:rsidRPr="008B2C77" w:rsidR="00CE12FA">
        <w:rPr>
          <w:rFonts w:ascii="Arial" w:hAnsi="Arial" w:cs="Arial"/>
          <w:color w:val="0F1419"/>
          <w:shd w:val="clear" w:color="auto" w:fill="FFFFFF"/>
        </w:rPr>
        <w:t xml:space="preserve">es enjoyed by </w:t>
      </w:r>
      <w:r w:rsidRPr="008B2C77" w:rsidR="00A07EB3">
        <w:rPr>
          <w:rFonts w:ascii="Arial" w:hAnsi="Arial" w:cs="Arial"/>
          <w:color w:val="0F1419"/>
          <w:shd w:val="clear" w:color="auto" w:fill="FFFFFF"/>
        </w:rPr>
        <w:t xml:space="preserve">Belgian Football and </w:t>
      </w:r>
      <w:r w:rsidRPr="008B2C77" w:rsidR="00CE12FA">
        <w:rPr>
          <w:rFonts w:ascii="Arial" w:hAnsi="Arial" w:cs="Arial"/>
          <w:color w:val="0F1419"/>
          <w:shd w:val="clear" w:color="auto" w:fill="FFFFFF"/>
        </w:rPr>
        <w:t xml:space="preserve">its considerable </w:t>
      </w:r>
      <w:r w:rsidRPr="008B2C77" w:rsidR="00A07EB3">
        <w:rPr>
          <w:rFonts w:ascii="Arial" w:hAnsi="Arial" w:cs="Arial"/>
          <w:color w:val="0F1419"/>
          <w:shd w:val="clear" w:color="auto" w:fill="FFFFFF"/>
        </w:rPr>
        <w:t xml:space="preserve">number of excellent </w:t>
      </w:r>
      <w:r w:rsidRPr="008B2C77" w:rsidR="00CE12FA">
        <w:rPr>
          <w:rFonts w:ascii="Arial" w:hAnsi="Arial" w:cs="Arial"/>
          <w:color w:val="0F1419"/>
          <w:shd w:val="clear" w:color="auto" w:fill="FFFFFF"/>
        </w:rPr>
        <w:t xml:space="preserve">footballers </w:t>
      </w:r>
      <w:r w:rsidRPr="008B2C77" w:rsidR="00A07EB3">
        <w:rPr>
          <w:rFonts w:ascii="Arial" w:hAnsi="Arial" w:cs="Arial"/>
          <w:color w:val="0F1419"/>
          <w:shd w:val="clear" w:color="auto" w:fill="FFFFFF"/>
        </w:rPr>
        <w:t>playing professionally</w:t>
      </w:r>
      <w:r w:rsidRPr="008B2C77" w:rsidR="00CE12FA">
        <w:rPr>
          <w:rFonts w:ascii="Arial" w:hAnsi="Arial" w:cs="Arial"/>
          <w:color w:val="0F1419"/>
          <w:shd w:val="clear" w:color="auto" w:fill="FFFFFF"/>
        </w:rPr>
        <w:t xml:space="preserve"> argues for </w:t>
      </w:r>
      <w:r w:rsidRPr="008B2C77" w:rsidR="00A07EB3">
        <w:rPr>
          <w:rFonts w:ascii="Arial" w:hAnsi="Arial" w:cs="Arial"/>
          <w:color w:val="0F1419"/>
          <w:shd w:val="clear" w:color="auto" w:fill="FFFFFF"/>
        </w:rPr>
        <w:t xml:space="preserve">this </w:t>
      </w:r>
      <w:r w:rsidRPr="008B2C77" w:rsidR="00CE12FA">
        <w:rPr>
          <w:rFonts w:ascii="Arial" w:hAnsi="Arial" w:cs="Arial"/>
          <w:color w:val="0F1419"/>
          <w:shd w:val="clear" w:color="auto" w:fill="FFFFFF"/>
        </w:rPr>
        <w:t xml:space="preserve">being </w:t>
      </w:r>
      <w:r w:rsidRPr="008B2C77" w:rsidR="00A07EB3">
        <w:rPr>
          <w:rFonts w:ascii="Arial" w:hAnsi="Arial" w:cs="Arial"/>
          <w:color w:val="0F1419"/>
          <w:shd w:val="clear" w:color="auto" w:fill="FFFFFF"/>
        </w:rPr>
        <w:t xml:space="preserve">the right way to help develop the potential of gifted children, so that later they </w:t>
      </w:r>
      <w:r w:rsidRPr="008B2C77" w:rsidR="00A07EB3">
        <w:rPr>
          <w:rFonts w:ascii="Arial" w:hAnsi="Arial" w:cs="Arial"/>
          <w:color w:val="0F1419"/>
          <w:shd w:val="clear" w:color="auto" w:fill="FFFFFF"/>
        </w:rPr>
        <w:t xml:space="preserve">acquire</w:t>
      </w:r>
      <w:r w:rsidRPr="008B2C77" w:rsidR="00A07EB3">
        <w:rPr>
          <w:rFonts w:ascii="Arial" w:hAnsi="Arial" w:cs="Arial"/>
          <w:color w:val="0F1419"/>
          <w:shd w:val="clear" w:color="auto" w:fill="FFFFFF"/>
        </w:rPr>
        <w:t xml:space="preserve"> excellent habits, </w:t>
      </w:r>
      <w:r w:rsidRPr="008B2C77" w:rsidR="00CE27DF">
        <w:rPr>
          <w:rFonts w:ascii="Arial" w:hAnsi="Arial" w:cs="Arial"/>
          <w:color w:val="0F1419"/>
          <w:shd w:val="clear" w:color="auto" w:fill="FFFFFF"/>
        </w:rPr>
        <w:t xml:space="preserve">picked up </w:t>
      </w:r>
      <w:r w:rsidRPr="008B2C77" w:rsidR="00A07EB3">
        <w:rPr>
          <w:rFonts w:ascii="Arial" w:hAnsi="Arial" w:cs="Arial"/>
          <w:color w:val="0F1419"/>
          <w:shd w:val="clear" w:color="auto" w:fill="FFFFFF"/>
        </w:rPr>
        <w:t>during 2</w:t>
      </w:r>
      <w:r w:rsidRPr="008B2C77" w:rsidR="004D23BA">
        <w:rPr>
          <w:rFonts w:ascii="Arial" w:hAnsi="Arial" w:cs="Arial"/>
          <w:color w:val="0F1419"/>
          <w:shd w:val="clear" w:color="auto" w:fill="FFFFFF"/>
        </w:rPr>
        <w:t xml:space="preserve"> </w:t>
      </w:r>
      <w:r w:rsidRPr="008B2C77" w:rsidR="00A07EB3">
        <w:rPr>
          <w:rFonts w:ascii="Arial" w:hAnsi="Arial" w:cs="Arial"/>
          <w:color w:val="0F1419"/>
          <w:shd w:val="clear" w:color="auto" w:fill="FFFFFF"/>
        </w:rPr>
        <w:t>v</w:t>
      </w:r>
      <w:r w:rsidRPr="008B2C77" w:rsidR="004D23BA">
        <w:rPr>
          <w:rFonts w:ascii="Arial" w:hAnsi="Arial" w:cs="Arial"/>
          <w:color w:val="0F1419"/>
          <w:shd w:val="clear" w:color="auto" w:fill="FFFFFF"/>
        </w:rPr>
        <w:t xml:space="preserve"> </w:t>
      </w:r>
      <w:r w:rsidRPr="008B2C77" w:rsidR="00A07EB3">
        <w:rPr>
          <w:rFonts w:ascii="Arial" w:hAnsi="Arial" w:cs="Arial"/>
          <w:color w:val="0F1419"/>
          <w:shd w:val="clear" w:color="auto" w:fill="FFFFFF"/>
        </w:rPr>
        <w:t>2 or 3</w:t>
      </w:r>
      <w:r w:rsidRPr="008B2C77" w:rsidR="004D23BA">
        <w:rPr>
          <w:rFonts w:ascii="Arial" w:hAnsi="Arial" w:cs="Arial"/>
          <w:color w:val="0F1419"/>
          <w:shd w:val="clear" w:color="auto" w:fill="FFFFFF"/>
        </w:rPr>
        <w:t xml:space="preserve"> </w:t>
      </w:r>
      <w:r w:rsidRPr="008B2C77" w:rsidR="00A07EB3">
        <w:rPr>
          <w:rFonts w:ascii="Arial" w:hAnsi="Arial" w:cs="Arial"/>
          <w:color w:val="0F1419"/>
          <w:shd w:val="clear" w:color="auto" w:fill="FFFFFF"/>
        </w:rPr>
        <w:t>v</w:t>
      </w:r>
      <w:r w:rsidRPr="008B2C77" w:rsidR="004D23BA">
        <w:rPr>
          <w:rFonts w:ascii="Arial" w:hAnsi="Arial" w:cs="Arial"/>
          <w:color w:val="0F1419"/>
          <w:shd w:val="clear" w:color="auto" w:fill="FFFFFF"/>
        </w:rPr>
        <w:t xml:space="preserve"> </w:t>
      </w:r>
      <w:r w:rsidRPr="008B2C77" w:rsidR="00A07EB3">
        <w:rPr>
          <w:rFonts w:ascii="Arial" w:hAnsi="Arial" w:cs="Arial"/>
          <w:color w:val="0F1419"/>
          <w:shd w:val="clear" w:color="auto" w:fill="FFFFFF"/>
        </w:rPr>
        <w:t>3</w:t>
      </w:r>
      <w:r w:rsidRPr="008B2C77" w:rsidR="004D23BA">
        <w:rPr>
          <w:rFonts w:ascii="Arial" w:hAnsi="Arial" w:cs="Arial"/>
          <w:color w:val="0F1419"/>
          <w:shd w:val="clear" w:color="auto" w:fill="FFFFFF"/>
        </w:rPr>
        <w:t xml:space="preserve"> games</w:t>
      </w:r>
      <w:r w:rsidRPr="008B2C77" w:rsidR="00A07EB3">
        <w:rPr>
          <w:rFonts w:ascii="Arial" w:hAnsi="Arial" w:cs="Arial"/>
          <w:color w:val="0F1419"/>
          <w:shd w:val="clear" w:color="auto" w:fill="FFFFFF"/>
        </w:rPr>
        <w:t xml:space="preserve">! </w:t>
      </w:r>
      <w:ins w:author="Gary Smailes" w:date="2024-02-09T15:27:53.359Z" w:id="363008971">
        <w:r>
          <w:tab/>
        </w:r>
      </w:ins>
      <w:r w:rsidRPr="008B2C77" w:rsidR="00A07EB3">
        <w:rPr>
          <w:rFonts w:ascii="Arial" w:hAnsi="Arial" w:cs="Arial"/>
          <w:color w:val="0F1419"/>
          <w:shd w:val="clear" w:color="auto" w:fill="FFFFFF"/>
        </w:rPr>
        <w:t>This approach to the learning process of children means that also late</w:t>
      </w:r>
      <w:r w:rsidRPr="008B2C77" w:rsidR="00826A14">
        <w:rPr>
          <w:rFonts w:ascii="Arial" w:hAnsi="Arial" w:cs="Arial"/>
          <w:color w:val="0F1419"/>
          <w:shd w:val="clear" w:color="auto" w:fill="FFFFFF"/>
        </w:rPr>
        <w:t xml:space="preserve"> maturing</w:t>
      </w:r>
      <w:r w:rsidRPr="008B2C77" w:rsidR="00A07EB3">
        <w:rPr>
          <w:rFonts w:ascii="Arial" w:hAnsi="Arial" w:cs="Arial"/>
          <w:color w:val="0F1419"/>
          <w:shd w:val="clear" w:color="auto" w:fill="FFFFFF"/>
        </w:rPr>
        <w:t xml:space="preserve"> players, often with poor physical characteristics, can develop in the </w:t>
      </w:r>
      <w:r w:rsidRPr="008B2C77" w:rsidR="004D23BA">
        <w:rPr>
          <w:rFonts w:ascii="Arial" w:hAnsi="Arial" w:cs="Arial"/>
          <w:color w:val="0F1419"/>
          <w:shd w:val="clear" w:color="auto" w:fill="FFFFFF"/>
        </w:rPr>
        <w:t xml:space="preserve">best </w:t>
      </w:r>
      <w:r w:rsidRPr="008B2C77" w:rsidR="004D23BA">
        <w:rPr>
          <w:rFonts w:ascii="Arial" w:hAnsi="Arial" w:cs="Arial"/>
          <w:color w:val="0F1419"/>
          <w:shd w:val="clear" w:color="auto" w:fill="FFFFFF"/>
        </w:rPr>
        <w:t xml:space="preserve">possible </w:t>
      </w:r>
      <w:r w:rsidRPr="008B2C77" w:rsidR="00A07EB3">
        <w:rPr>
          <w:rFonts w:ascii="Arial" w:hAnsi="Arial" w:cs="Arial"/>
          <w:color w:val="0F1419"/>
          <w:shd w:val="clear" w:color="auto" w:fill="FFFFFF"/>
        </w:rPr>
        <w:t xml:space="preserve">way</w:t>
      </w:r>
      <w:r w:rsidRPr="008B2C77" w:rsidR="00A07EB3">
        <w:rPr>
          <w:rFonts w:ascii="Arial" w:hAnsi="Arial" w:cs="Arial"/>
          <w:color w:val="0F1419"/>
          <w:shd w:val="clear" w:color="auto" w:fill="FFFFFF"/>
        </w:rPr>
        <w:t xml:space="preserve">. This evolution is </w:t>
      </w:r>
      <w:r w:rsidRPr="008B2C77" w:rsidR="004D23BA">
        <w:rPr>
          <w:rFonts w:ascii="Arial" w:hAnsi="Arial" w:cs="Arial"/>
          <w:color w:val="0F1419"/>
          <w:shd w:val="clear" w:color="auto" w:fill="FFFFFF"/>
        </w:rPr>
        <w:t xml:space="preserve">being adopted </w:t>
      </w:r>
      <w:r w:rsidRPr="008B2C77" w:rsidR="00A07EB3">
        <w:rPr>
          <w:rFonts w:ascii="Arial" w:hAnsi="Arial" w:cs="Arial"/>
          <w:color w:val="0F1419"/>
          <w:shd w:val="clear" w:color="auto" w:fill="FFFFFF"/>
        </w:rPr>
        <w:t xml:space="preserve">by other countries such as Sweden </w:t>
      </w:r>
      <w:r w:rsidRPr="008B2C77" w:rsidR="004D23BA">
        <w:rPr>
          <w:rFonts w:ascii="Arial" w:hAnsi="Arial" w:cs="Arial"/>
          <w:color w:val="0F1419"/>
          <w:shd w:val="clear" w:color="auto" w:fill="FFFFFF"/>
        </w:rPr>
        <w:t>and</w:t>
      </w:r>
      <w:r w:rsidRPr="008B2C77" w:rsidR="00A07EB3">
        <w:rPr>
          <w:rFonts w:ascii="Arial" w:hAnsi="Arial" w:cs="Arial"/>
          <w:color w:val="0F1419"/>
          <w:shd w:val="clear" w:color="auto" w:fill="FFFFFF"/>
        </w:rPr>
        <w:t xml:space="preserve"> Poland – where a lot of </w:t>
      </w:r>
      <w:r w:rsidRPr="008B2C77" w:rsidR="004D23BA">
        <w:rPr>
          <w:rFonts w:ascii="Arial" w:hAnsi="Arial" w:cs="Arial"/>
          <w:color w:val="0F1419"/>
          <w:shd w:val="clear" w:color="auto" w:fill="FFFFFF"/>
        </w:rPr>
        <w:t>1 v 1, 2 v 2 and 3 v 3</w:t>
      </w:r>
      <w:r w:rsidRPr="008B2C77" w:rsidR="00A07EB3">
        <w:rPr>
          <w:rFonts w:ascii="Arial" w:hAnsi="Arial" w:cs="Arial"/>
          <w:color w:val="0F1419"/>
          <w:shd w:val="clear" w:color="auto" w:fill="FFFFFF"/>
        </w:rPr>
        <w:t xml:space="preserve"> games and tournaments are </w:t>
      </w:r>
      <w:r w:rsidRPr="008B2C77" w:rsidR="004D23BA">
        <w:rPr>
          <w:rFonts w:ascii="Arial" w:hAnsi="Arial" w:cs="Arial"/>
          <w:color w:val="0F1419"/>
          <w:shd w:val="clear" w:color="auto" w:fill="FFFFFF"/>
        </w:rPr>
        <w:t xml:space="preserve">being </w:t>
      </w:r>
      <w:r w:rsidRPr="008B2C77" w:rsidR="00A07EB3">
        <w:rPr>
          <w:rFonts w:ascii="Arial" w:hAnsi="Arial" w:cs="Arial"/>
          <w:color w:val="0F1419"/>
          <w:shd w:val="clear" w:color="auto" w:fill="FFFFFF"/>
        </w:rPr>
        <w:t xml:space="preserve">introduced to the national children's football program.  </w:t>
      </w:r>
    </w:p>
    <w:p xmlns:wp14="http://schemas.microsoft.com/office/word/2010/wordml" w:rsidRPr="008B2C77" w:rsidR="00A711CF" w:rsidP="005055DF" w:rsidRDefault="00A711CF" w14:paraId="56B9D1F4" wp14:textId="77777777">
      <w:pPr>
        <w:pStyle w:val="NormalWeb"/>
        <w:shd w:val="clear" w:color="auto" w:fill="FFFFFF"/>
        <w:spacing w:before="0" w:beforeAutospacing="0" w:after="300" w:afterAutospacing="0" w:line="480" w:lineRule="auto"/>
        <w:ind w:right="-613"/>
        <w:jc w:val="both"/>
        <w:rPr>
          <w:rFonts w:ascii="Arial" w:hAnsi="Arial" w:cs="Arial"/>
          <w:b/>
          <w:color w:val="0F1419"/>
          <w:shd w:val="clear" w:color="auto" w:fill="FFFFFF"/>
        </w:rPr>
      </w:pPr>
      <w:r w:rsidRPr="008B2C77">
        <w:rPr>
          <w:rFonts w:ascii="Arial" w:hAnsi="Arial" w:cs="Arial"/>
          <w:b/>
          <w:bCs/>
          <w:color w:val="0F1419"/>
          <w:shd w:val="clear" w:color="auto" w:fill="FFFFFF"/>
        </w:rPr>
        <w:t>3.4.</w:t>
      </w:r>
      <w:r w:rsidRPr="008B2C77" w:rsidR="00E5231E">
        <w:rPr>
          <w:rFonts w:ascii="Arial" w:hAnsi="Arial" w:cs="Arial"/>
          <w:b/>
          <w:color w:val="0F1419"/>
          <w:shd w:val="clear" w:color="auto" w:fill="FFFFFF"/>
        </w:rPr>
        <w:t xml:space="preserve"> Does the current </w:t>
      </w:r>
      <w:r w:rsidRPr="008B2C77" w:rsidR="00067886">
        <w:rPr>
          <w:rFonts w:ascii="Arial" w:hAnsi="Arial" w:cs="Arial"/>
          <w:b/>
          <w:color w:val="0F1419"/>
          <w:shd w:val="clear" w:color="auto" w:fill="FFFFFF"/>
        </w:rPr>
        <w:t xml:space="preserve">match </w:t>
      </w:r>
      <w:r w:rsidRPr="008B2C77" w:rsidR="004D23BA">
        <w:rPr>
          <w:rFonts w:ascii="Arial" w:hAnsi="Arial" w:cs="Arial"/>
          <w:b/>
          <w:color w:val="0F1419"/>
          <w:shd w:val="clear" w:color="auto" w:fill="FFFFFF"/>
        </w:rPr>
        <w:t xml:space="preserve">program </w:t>
      </w:r>
      <w:r w:rsidRPr="008B2C77" w:rsidR="00067886">
        <w:rPr>
          <w:rFonts w:ascii="Arial" w:hAnsi="Arial" w:cs="Arial"/>
          <w:b/>
          <w:color w:val="0F1419"/>
          <w:shd w:val="clear" w:color="auto" w:fill="FFFFFF"/>
        </w:rPr>
        <w:t xml:space="preserve">adopted by </w:t>
      </w:r>
      <w:r w:rsidRPr="008B2C77" w:rsidR="00E5231E">
        <w:rPr>
          <w:rFonts w:ascii="Arial" w:hAnsi="Arial" w:cs="Arial"/>
          <w:b/>
          <w:color w:val="0F1419"/>
          <w:shd w:val="clear" w:color="auto" w:fill="FFFFFF"/>
        </w:rPr>
        <w:t xml:space="preserve">professional academies offer young players development </w:t>
      </w:r>
      <w:r w:rsidRPr="008B2C77" w:rsidR="00067886">
        <w:rPr>
          <w:rFonts w:ascii="Arial" w:hAnsi="Arial" w:cs="Arial"/>
          <w:b/>
          <w:color w:val="0F1419"/>
          <w:shd w:val="clear" w:color="auto" w:fill="FFFFFF"/>
        </w:rPr>
        <w:t xml:space="preserve">in line with </w:t>
      </w:r>
      <w:r w:rsidRPr="008B2C77" w:rsidR="00E5231E">
        <w:rPr>
          <w:rFonts w:ascii="Arial" w:hAnsi="Arial" w:cs="Arial"/>
          <w:b/>
          <w:color w:val="0F1419"/>
          <w:shd w:val="clear" w:color="auto" w:fill="FFFFFF"/>
        </w:rPr>
        <w:t>their potential?</w:t>
      </w:r>
    </w:p>
    <w:p xmlns:wp14="http://schemas.microsoft.com/office/word/2010/wordml" w:rsidRPr="008B2C77" w:rsidR="00A711CF" w:rsidP="2513BBC5" w:rsidRDefault="00A711CF" w14:paraId="2AB6107D" wp14:textId="1EA1ACEA">
      <w:pPr>
        <w:pStyle w:val="NormalWeb"/>
        <w:shd w:val="clear" w:color="auto" w:fill="FFFFFF" w:themeFill="background1"/>
        <w:spacing w:before="0" w:beforeAutospacing="off" w:after="300" w:afterAutospacing="off" w:line="480" w:lineRule="auto"/>
        <w:ind w:right="-613"/>
        <w:jc w:val="both"/>
        <w:rPr>
          <w:ins w:author="Gary Smailes" w:date="2024-02-09T15:43:28.547Z" w:id="434973994"/>
          <w:rFonts w:ascii="Arial" w:hAnsi="Arial" w:cs="Arial"/>
          <w:color w:val="0F1419"/>
        </w:rPr>
      </w:pPr>
      <w:del w:author="Gary Smailes" w:date="2024-02-09T15:27:57.868Z" w:id="1440727279">
        <w:r w:rsidRPr="2513BBC5" w:rsidDel="2513BBC5">
          <w:rPr>
            <w:rFonts w:ascii="Arial" w:hAnsi="Arial" w:cs="Arial"/>
            <w:b w:val="1"/>
            <w:bCs w:val="1"/>
            <w:color w:val="0F1419"/>
          </w:rPr>
          <w:delText xml:space="preserve">     </w:delText>
        </w:r>
      </w:del>
      <w:r w:rsidRPr="008B2C77" w:rsidR="00A50ADD">
        <w:rPr>
          <w:rFonts w:ascii="Arial" w:hAnsi="Arial" w:cs="Arial"/>
          <w:color w:val="0F1419"/>
          <w:shd w:val="clear" w:color="auto" w:fill="FFFFFF"/>
        </w:rPr>
        <w:t xml:space="preserve">As with game models and training models, match programs are identical</w:t>
      </w:r>
      <w:ins w:author="Gary Smailes" w:date="2024-02-09T15:42:26.411Z" w:id="979872921">
        <w:r w:rsidRPr="008B2C77" w:rsidR="00A50ADD">
          <w:rPr>
            <w:rFonts w:ascii="Arial" w:hAnsi="Arial" w:cs="Arial"/>
            <w:color w:val="0F1419"/>
            <w:shd w:val="clear" w:color="auto" w:fill="FFFFFF"/>
          </w:rPr>
          <w:t xml:space="preserve">,</w:t>
        </w:r>
      </w:ins>
      <w:r w:rsidRPr="008B2C77" w:rsidR="00A50ADD">
        <w:rPr>
          <w:rFonts w:ascii="Arial" w:hAnsi="Arial" w:cs="Arial"/>
          <w:color w:val="0F1419"/>
          <w:shd w:val="clear" w:color="auto" w:fill="FFFFFF"/>
        </w:rPr>
        <w:t xml:space="preserve"> or </w:t>
      </w:r>
      <w:r w:rsidRPr="008B2C77" w:rsidR="00A50ADD">
        <w:rPr>
          <w:rFonts w:ascii="Arial" w:hAnsi="Arial" w:cs="Arial"/>
          <w:color w:val="0F1419"/>
          <w:shd w:val="clear" w:color="auto" w:fill="FFFFFF"/>
        </w:rPr>
        <w:t xml:space="preserve">very similar</w:t>
      </w:r>
      <w:r w:rsidRPr="008B2C77" w:rsidR="00A50ADD">
        <w:rPr>
          <w:rFonts w:ascii="Arial" w:hAnsi="Arial" w:cs="Arial"/>
          <w:color w:val="0F1419"/>
          <w:shd w:val="clear" w:color="auto" w:fill="FFFFFF"/>
        </w:rPr>
        <w:t xml:space="preserve"> to</w:t>
      </w:r>
      <w:ins w:author="Gary Smailes" w:date="2024-02-09T15:42:34.111Z" w:id="35083823">
        <w:r w:rsidRPr="008B2C77" w:rsidR="00A50ADD">
          <w:rPr>
            <w:rFonts w:ascii="Arial" w:hAnsi="Arial" w:cs="Arial"/>
            <w:color w:val="0F1419"/>
            <w:shd w:val="clear" w:color="auto" w:fill="FFFFFF"/>
          </w:rPr>
          <w:t xml:space="preserve">,</w:t>
        </w:r>
      </w:ins>
      <w:r w:rsidRPr="008B2C77" w:rsidR="00A50ADD">
        <w:rPr>
          <w:rFonts w:ascii="Arial" w:hAnsi="Arial" w:cs="Arial"/>
          <w:color w:val="0F1419"/>
          <w:shd w:val="clear" w:color="auto" w:fill="FFFFFF"/>
        </w:rPr>
        <w:t xml:space="preserve"> each other. What I refer to here is that I have rarely</w:t>
      </w:r>
      <w:ins w:author="Gary Smailes" w:date="2024-02-09T15:43:09.668Z" w:id="1538550350">
        <w:r w:rsidRPr="008B2C77" w:rsidR="00A50ADD">
          <w:rPr>
            <w:rFonts w:ascii="Arial" w:hAnsi="Arial" w:cs="Arial"/>
            <w:color w:val="0F1419"/>
            <w:shd w:val="clear" w:color="auto" w:fill="FFFFFF"/>
          </w:rPr>
          <w:t xml:space="preserve">,</w:t>
        </w:r>
      </w:ins>
      <w:r w:rsidRPr="008B2C77" w:rsidR="00A50ADD">
        <w:rPr>
          <w:rFonts w:ascii="Arial" w:hAnsi="Arial" w:cs="Arial"/>
          <w:color w:val="0F1419"/>
          <w:shd w:val="clear" w:color="auto" w:fill="FFFFFF"/>
        </w:rPr>
        <w:t xml:space="preserve"> or never</w:t>
      </w:r>
      <w:ins w:author="Gary Smailes" w:date="2024-02-09T15:43:12.113Z" w:id="424336111">
        <w:r w:rsidRPr="008B2C77" w:rsidR="00A50ADD">
          <w:rPr>
            <w:rFonts w:ascii="Arial" w:hAnsi="Arial" w:cs="Arial"/>
            <w:color w:val="0F1419"/>
            <w:shd w:val="clear" w:color="auto" w:fill="FFFFFF"/>
          </w:rPr>
          <w:t xml:space="preserve">,</w:t>
        </w:r>
      </w:ins>
      <w:r w:rsidRPr="008B2C77" w:rsidR="00A50ADD">
        <w:rPr>
          <w:rFonts w:ascii="Arial" w:hAnsi="Arial" w:cs="Arial"/>
          <w:color w:val="0F1419"/>
          <w:shd w:val="clear" w:color="auto" w:fill="FFFFFF"/>
        </w:rPr>
        <w:t xml:space="preserve"> seen an academy’s match where young players had </w:t>
      </w:r>
      <w:r w:rsidRPr="008B2C77" w:rsidR="00A50ADD">
        <w:rPr>
          <w:rFonts w:ascii="Arial" w:hAnsi="Arial" w:cs="Arial"/>
          <w:color w:val="0F1419"/>
          <w:shd w:val="clear" w:color="auto" w:fill="FFFFFF"/>
        </w:rPr>
        <w:t xml:space="preserve">the</w:t>
      </w:r>
      <w:r w:rsidRPr="008B2C77" w:rsidR="00A50ADD">
        <w:rPr>
          <w:rFonts w:ascii="Arial" w:hAnsi="Arial" w:cs="Arial"/>
          <w:color w:val="0F1419"/>
          <w:shd w:val="clear" w:color="auto" w:fill="FFFFFF"/>
        </w:rPr>
        <w:t xml:space="preserve"> opportunity to solve </w:t>
      </w:r>
      <w:r w:rsidRPr="008B2C77" w:rsidR="00A50ADD">
        <w:rPr>
          <w:rFonts w:ascii="Arial" w:hAnsi="Arial" w:cs="Arial"/>
          <w:color w:val="0F1419"/>
          <w:shd w:val="clear" w:color="auto" w:fill="FFFFFF"/>
        </w:rPr>
        <w:t xml:space="preserve">various tactic</w:t>
      </w:r>
      <w:r w:rsidRPr="008B2C77" w:rsidR="00A50ADD">
        <w:rPr>
          <w:rFonts w:ascii="Arial" w:hAnsi="Arial" w:cs="Arial"/>
          <w:color w:val="0F1419"/>
          <w:shd w:val="clear" w:color="auto" w:fill="FFFFFF"/>
        </w:rPr>
        <w:t xml:space="preserve">al problems. </w:t>
      </w:r>
      <w:r w:rsidRPr="008B2C77" w:rsidR="00026723">
        <w:rPr>
          <w:rFonts w:ascii="Arial" w:hAnsi="Arial" w:cs="Arial"/>
          <w:color w:val="0F1419"/>
          <w:shd w:val="clear" w:color="auto" w:fill="FFFFFF"/>
        </w:rPr>
        <w:t xml:space="preserve">All</w:t>
      </w:r>
      <w:ins w:author="Gary Smailes" w:date="2024-02-09T15:43:19.88Z" w:id="354699775">
        <w:r w:rsidRPr="008B2C77" w:rsidR="00026723">
          <w:rPr>
            <w:rFonts w:ascii="Arial" w:hAnsi="Arial" w:cs="Arial"/>
            <w:color w:val="0F1419"/>
            <w:shd w:val="clear" w:color="auto" w:fill="FFFFFF"/>
          </w:rPr>
          <w:t xml:space="preserve">,</w:t>
        </w:r>
      </w:ins>
      <w:r w:rsidRPr="008B2C77" w:rsidR="00026723">
        <w:rPr>
          <w:rFonts w:ascii="Arial" w:hAnsi="Arial" w:cs="Arial"/>
          <w:color w:val="0F1419"/>
          <w:shd w:val="clear" w:color="auto" w:fill="FFFFFF"/>
        </w:rPr>
        <w:t xml:space="preserve"> or almost all</w:t>
      </w:r>
      <w:ins w:author="Gary Smailes" w:date="2024-02-09T15:43:22.867Z" w:id="1209642330">
        <w:r w:rsidRPr="008B2C77" w:rsidR="00026723">
          <w:rPr>
            <w:rFonts w:ascii="Arial" w:hAnsi="Arial" w:cs="Arial"/>
            <w:color w:val="0F1419"/>
            <w:shd w:val="clear" w:color="auto" w:fill="FFFFFF"/>
          </w:rPr>
          <w:t xml:space="preserve">,</w:t>
        </w:r>
      </w:ins>
      <w:r w:rsidRPr="008B2C77" w:rsidR="00026723">
        <w:rPr>
          <w:rFonts w:ascii="Arial" w:hAnsi="Arial" w:cs="Arial"/>
          <w:color w:val="0F1419"/>
          <w:shd w:val="clear" w:color="auto" w:fill="FFFFFF"/>
        </w:rPr>
        <w:t xml:space="preserve"> youth teams played games in the curr</w:t>
      </w:r>
      <w:r w:rsidRPr="008B2C77" w:rsidR="00026723">
        <w:rPr>
          <w:rFonts w:ascii="Arial" w:hAnsi="Arial" w:cs="Arial"/>
          <w:color w:val="0F1419"/>
          <w:shd w:val="clear" w:color="auto" w:fill="FFFFFF"/>
        </w:rPr>
        <w:t xml:space="preserve">ently u</w:t>
      </w:r>
      <w:r w:rsidRPr="008B2C77" w:rsidR="00026723">
        <w:rPr>
          <w:rFonts w:ascii="Arial" w:hAnsi="Arial" w:cs="Arial"/>
          <w:color w:val="0F1419"/>
          <w:shd w:val="clear" w:color="auto" w:fill="FFFFFF"/>
        </w:rPr>
        <w:t xml:space="preserve">sed 5 v 5, 7 v 7, 9 v 9 and 11 v 11 formats </w:t>
      </w:r>
      <w:r w:rsidRPr="008B2C77" w:rsidR="00F37B39">
        <w:rPr>
          <w:rFonts w:ascii="Arial" w:hAnsi="Arial" w:cs="Arial"/>
          <w:color w:val="0F1419"/>
          <w:shd w:val="clear" w:color="auto" w:fill="FFFFFF"/>
        </w:rPr>
        <w:t xml:space="preserve">and most used </w:t>
      </w:r>
      <w:r w:rsidRPr="008B2C77" w:rsidR="00026723">
        <w:rPr>
          <w:rFonts w:ascii="Arial" w:hAnsi="Arial" w:cs="Arial"/>
          <w:color w:val="0F1419"/>
          <w:shd w:val="clear" w:color="auto" w:fill="FFFFFF"/>
        </w:rPr>
        <w:t>1-4-4-2 or 1-4-3-3 tactical system</w:t>
      </w:r>
      <w:r w:rsidRPr="008B2C77" w:rsidR="00F37B39">
        <w:rPr>
          <w:rFonts w:ascii="Arial" w:hAnsi="Arial" w:cs="Arial"/>
          <w:color w:val="0F1419"/>
          <w:shd w:val="clear" w:color="auto" w:fill="FFFFFF"/>
        </w:rPr>
        <w:t>s</w:t>
      </w:r>
      <w:r w:rsidRPr="008B2C77" w:rsidR="00026723">
        <w:rPr>
          <w:rFonts w:ascii="Arial" w:hAnsi="Arial" w:cs="Arial"/>
          <w:color w:val="0F1419"/>
          <w:shd w:val="clear" w:color="auto" w:fill="FFFFFF"/>
        </w:rPr>
        <w:t>.</w:t>
      </w:r>
      <w:r w:rsidRPr="008B2C77" w:rsidR="00F37B39">
        <w:rPr>
          <w:rFonts w:ascii="Arial" w:hAnsi="Arial" w:cs="Arial"/>
          <w:color w:val="0F1419"/>
          <w:shd w:val="clear" w:color="auto" w:fill="FFFFFF"/>
        </w:rPr>
        <w:t xml:space="preserve"> </w:t>
      </w:r>
      <w:r w:rsidRPr="008B2C77" w:rsidR="00026723">
        <w:rPr>
          <w:rFonts w:ascii="Arial" w:hAnsi="Arial" w:cs="Arial"/>
          <w:color w:val="0F1419"/>
          <w:shd w:val="clear" w:color="auto" w:fill="FFFFFF"/>
        </w:rPr>
        <w:t xml:space="preserve"> </w:t>
      </w:r>
    </w:p>
    <w:p xmlns:wp14="http://schemas.microsoft.com/office/word/2010/wordml" w:rsidRPr="008B2C77" w:rsidR="00A711CF" w:rsidP="2513BBC5" w:rsidRDefault="00A711CF" w14:paraId="5D697381" wp14:textId="15761F30">
      <w:pPr>
        <w:pStyle w:val="NormalWeb"/>
        <w:shd w:val="clear" w:color="auto" w:fill="FFFFFF" w:themeFill="background1"/>
        <w:spacing w:before="0" w:beforeAutospacing="off" w:after="300" w:afterAutospacing="off" w:line="480" w:lineRule="auto"/>
        <w:ind w:right="-613" w:firstLine="720"/>
        <w:jc w:val="both"/>
        <w:rPr>
          <w:ins w:author="Gary Smailes" w:date="2024-02-09T15:43:56.373Z" w:id="559182615"/>
          <w:rFonts w:ascii="Arial" w:hAnsi="Arial" w:cs="Arial"/>
          <w:color w:val="0F1419"/>
        </w:rPr>
        <w:pPrChange w:author="Gary Smailes" w:date="2024-02-09T15:43:29.686Z">
          <w:pPr>
            <w:pStyle w:val="NormalWeb"/>
            <w:spacing w:before="0" w:beforeAutospacing="off" w:after="300" w:afterAutospacing="off" w:line="480" w:lineRule="auto"/>
            <w:ind w:right="-613"/>
            <w:jc w:val="both"/>
          </w:pPr>
        </w:pPrChange>
      </w:pPr>
      <w:r w:rsidRPr="008B2C77" w:rsidR="00E5231E">
        <w:rPr>
          <w:rFonts w:ascii="Arial" w:hAnsi="Arial" w:cs="Arial"/>
          <w:color w:val="0F1419"/>
          <w:shd w:val="clear" w:color="auto" w:fill="FFFFFF"/>
        </w:rPr>
        <w:t>General</w:t>
      </w:r>
      <w:r w:rsidRPr="008B2C77" w:rsidR="00E5231E">
        <w:rPr>
          <w:rFonts w:ascii="Arial" w:hAnsi="Arial" w:cs="Arial"/>
          <w:color w:val="0F1419"/>
          <w:shd w:val="clear" w:color="auto" w:fill="FFFFFF"/>
        </w:rPr>
        <w:t>ly, in</w:t>
      </w:r>
      <w:r w:rsidRPr="008B2C77" w:rsidR="00E5231E">
        <w:rPr>
          <w:rFonts w:ascii="Arial" w:hAnsi="Arial" w:cs="Arial"/>
          <w:color w:val="0F1419"/>
          <w:shd w:val="clear" w:color="auto" w:fill="FFFFFF"/>
        </w:rPr>
        <w:t xml:space="preserve"> a</w:t>
      </w:r>
      <w:r w:rsidRPr="008B2C77" w:rsidR="00E5231E">
        <w:rPr>
          <w:rFonts w:ascii="Arial" w:hAnsi="Arial" w:cs="Arial"/>
          <w:color w:val="0F1419"/>
          <w:shd w:val="clear" w:color="auto" w:fill="FFFFFF"/>
        </w:rPr>
        <w:t>dult football, player</w:t>
      </w:r>
      <w:r w:rsidRPr="008B2C77" w:rsidR="00026723">
        <w:rPr>
          <w:rFonts w:ascii="Arial" w:hAnsi="Arial" w:cs="Arial"/>
          <w:color w:val="0F1419"/>
          <w:shd w:val="clear" w:color="auto" w:fill="FFFFFF"/>
        </w:rPr>
        <w:t>s</w:t>
      </w:r>
      <w:r w:rsidRPr="008B2C77" w:rsidR="00E5231E">
        <w:rPr>
          <w:rFonts w:ascii="Arial" w:hAnsi="Arial" w:cs="Arial"/>
          <w:color w:val="0F1419"/>
          <w:shd w:val="clear" w:color="auto" w:fill="FFFFFF"/>
        </w:rPr>
        <w:t xml:space="preserve"> must quickly adapt to </w:t>
      </w:r>
      <w:r w:rsidRPr="008B2C77" w:rsidR="00026723">
        <w:rPr>
          <w:rFonts w:ascii="Arial" w:hAnsi="Arial" w:cs="Arial"/>
          <w:color w:val="0F1419"/>
          <w:shd w:val="clear" w:color="auto" w:fill="FFFFFF"/>
        </w:rPr>
        <w:t xml:space="preserve">the various game </w:t>
      </w:r>
      <w:r w:rsidRPr="008B2C77" w:rsidR="00E5231E">
        <w:rPr>
          <w:rFonts w:ascii="Arial" w:hAnsi="Arial" w:cs="Arial"/>
          <w:color w:val="0F1419"/>
          <w:shd w:val="clear" w:color="auto" w:fill="FFFFFF"/>
        </w:rPr>
        <w:t>styles and systems not only of the</w:t>
      </w:r>
      <w:r w:rsidRPr="008B2C77" w:rsidR="00026723">
        <w:rPr>
          <w:rFonts w:ascii="Arial" w:hAnsi="Arial" w:cs="Arial"/>
          <w:color w:val="0F1419"/>
          <w:shd w:val="clear" w:color="auto" w:fill="FFFFFF"/>
        </w:rPr>
        <w:t>ir</w:t>
      </w:r>
      <w:r w:rsidRPr="008B2C77" w:rsidR="00E5231E">
        <w:rPr>
          <w:rFonts w:ascii="Arial" w:hAnsi="Arial" w:cs="Arial"/>
          <w:color w:val="0F1419"/>
          <w:shd w:val="clear" w:color="auto" w:fill="FFFFFF"/>
        </w:rPr>
        <w:t xml:space="preserve"> opponent</w:t>
      </w:r>
      <w:r w:rsidRPr="008B2C77" w:rsidR="00026723">
        <w:rPr>
          <w:rFonts w:ascii="Arial" w:hAnsi="Arial" w:cs="Arial"/>
          <w:color w:val="0F1419"/>
          <w:shd w:val="clear" w:color="auto" w:fill="FFFFFF"/>
        </w:rPr>
        <w:t>s</w:t>
      </w:r>
      <w:r w:rsidRPr="008B2C77" w:rsidR="00E5231E">
        <w:rPr>
          <w:rFonts w:ascii="Arial" w:hAnsi="Arial" w:cs="Arial"/>
          <w:color w:val="0F1419"/>
          <w:shd w:val="clear" w:color="auto" w:fill="FFFFFF"/>
        </w:rPr>
        <w:t xml:space="preserve"> but also </w:t>
      </w:r>
      <w:r w:rsidRPr="008B2C77" w:rsidR="00026723">
        <w:rPr>
          <w:rFonts w:ascii="Arial" w:hAnsi="Arial" w:cs="Arial"/>
          <w:color w:val="0F1419"/>
          <w:shd w:val="clear" w:color="auto" w:fill="FFFFFF"/>
        </w:rPr>
        <w:t xml:space="preserve">those </w:t>
      </w:r>
      <w:r w:rsidRPr="008B2C77" w:rsidR="00E5231E">
        <w:rPr>
          <w:rFonts w:ascii="Arial" w:hAnsi="Arial" w:cs="Arial"/>
          <w:color w:val="0F1419"/>
          <w:shd w:val="clear" w:color="auto" w:fill="FFFFFF"/>
        </w:rPr>
        <w:t xml:space="preserve">of </w:t>
      </w:r>
      <w:r w:rsidRPr="008B2C77" w:rsidR="00026723">
        <w:rPr>
          <w:rFonts w:ascii="Arial" w:hAnsi="Arial" w:cs="Arial"/>
          <w:color w:val="0F1419"/>
          <w:shd w:val="clear" w:color="auto" w:fill="FFFFFF"/>
        </w:rPr>
        <w:t xml:space="preserve">their </w:t>
      </w:r>
      <w:r w:rsidRPr="008B2C77" w:rsidR="00E5231E">
        <w:rPr>
          <w:rFonts w:ascii="Arial" w:hAnsi="Arial" w:cs="Arial"/>
          <w:color w:val="0F1419"/>
          <w:shd w:val="clear" w:color="auto" w:fill="FFFFFF"/>
        </w:rPr>
        <w:t xml:space="preserve">own teams. </w:t>
      </w:r>
      <w:r w:rsidRPr="008B2C77" w:rsidR="00026723">
        <w:rPr>
          <w:rFonts w:ascii="Arial" w:hAnsi="Arial" w:cs="Arial"/>
          <w:color w:val="0F1419"/>
          <w:shd w:val="clear" w:color="auto" w:fill="FFFFFF"/>
        </w:rPr>
        <w:t>A</w:t>
      </w:r>
      <w:r w:rsidRPr="008B2C77" w:rsidR="00E5231E">
        <w:rPr>
          <w:rFonts w:ascii="Arial" w:hAnsi="Arial" w:cs="Arial"/>
          <w:color w:val="0F1419"/>
          <w:shd w:val="clear" w:color="auto" w:fill="FFFFFF"/>
        </w:rPr>
        <w:t>cademy program</w:t>
      </w:r>
      <w:r w:rsidRPr="008B2C77" w:rsidR="00026723">
        <w:rPr>
          <w:rFonts w:ascii="Arial" w:hAnsi="Arial" w:cs="Arial"/>
          <w:color w:val="0F1419"/>
          <w:shd w:val="clear" w:color="auto" w:fill="FFFFFF"/>
        </w:rPr>
        <w:t>s</w:t>
      </w:r>
      <w:r w:rsidRPr="008B2C77" w:rsidR="00E5231E">
        <w:rPr>
          <w:rFonts w:ascii="Arial" w:hAnsi="Arial" w:cs="Arial"/>
          <w:color w:val="0F1419"/>
          <w:shd w:val="clear" w:color="auto" w:fill="FFFFFF"/>
        </w:rPr>
        <w:t xml:space="preserve"> usually offer young players one type of style r</w:t>
      </w:r>
      <w:r w:rsidRPr="008B2C77" w:rsidR="00E5231E">
        <w:rPr>
          <w:rFonts w:ascii="Arial" w:hAnsi="Arial" w:cs="Arial"/>
          <w:color w:val="0F1419"/>
          <w:shd w:val="clear" w:color="auto" w:fill="FFFFFF"/>
        </w:rPr>
        <w:t xml:space="preserve">ela</w:t>
      </w:r>
      <w:r w:rsidRPr="008B2C77" w:rsidR="00E5231E">
        <w:rPr>
          <w:rFonts w:ascii="Arial" w:hAnsi="Arial" w:cs="Arial"/>
          <w:color w:val="0F1419"/>
          <w:shd w:val="clear" w:color="auto" w:fill="FFFFFF"/>
        </w:rPr>
        <w:t xml:space="preserve">t</w:t>
      </w:r>
      <w:r w:rsidRPr="008B2C77" w:rsidR="00CE27DF">
        <w:rPr>
          <w:rFonts w:ascii="Arial" w:hAnsi="Arial" w:cs="Arial"/>
          <w:color w:val="0F1419"/>
          <w:shd w:val="clear" w:color="auto" w:fill="FFFFFF"/>
        </w:rPr>
        <w:t>ed</w:t>
      </w:r>
      <w:r w:rsidRPr="008B2C77" w:rsidR="00E5231E">
        <w:rPr>
          <w:rFonts w:ascii="Arial" w:hAnsi="Arial" w:cs="Arial"/>
          <w:color w:val="0F1419"/>
          <w:shd w:val="clear" w:color="auto" w:fill="FFFFFF"/>
        </w:rPr>
        <w:t xml:space="preserve"> to the </w:t>
      </w:r>
      <w:r w:rsidRPr="008B2C77" w:rsidR="006160E5">
        <w:rPr>
          <w:rFonts w:ascii="Arial" w:hAnsi="Arial" w:cs="Arial"/>
          <w:color w:val="0F1419"/>
          <w:shd w:val="clear" w:color="auto" w:fill="FFFFFF"/>
        </w:rPr>
        <w:t>game model</w:t>
      </w:r>
      <w:r w:rsidRPr="008B2C77" w:rsidR="00E5231E">
        <w:rPr>
          <w:rFonts w:ascii="Arial" w:hAnsi="Arial" w:cs="Arial"/>
          <w:color w:val="0F1419"/>
          <w:shd w:val="clear" w:color="auto" w:fill="FFFFFF"/>
        </w:rPr>
        <w:t xml:space="preserve"> used </w:t>
      </w:r>
      <w:r w:rsidRPr="008B2C77" w:rsidR="00E5231E">
        <w:rPr>
          <w:rFonts w:ascii="Arial" w:hAnsi="Arial" w:cs="Arial"/>
          <w:color w:val="0F1419"/>
          <w:shd w:val="clear" w:color="auto" w:fill="FFFFFF"/>
        </w:rPr>
        <w:t>in a given</w:t>
      </w:r>
      <w:r w:rsidRPr="008B2C77" w:rsidR="00E5231E">
        <w:rPr>
          <w:rFonts w:ascii="Arial" w:hAnsi="Arial" w:cs="Arial"/>
          <w:color w:val="0F1419"/>
          <w:shd w:val="clear" w:color="auto" w:fill="FFFFFF"/>
        </w:rPr>
        <w:t xml:space="preserve"> academy</w:t>
      </w:r>
      <w:r w:rsidRPr="008B2C77" w:rsidR="00A72CBC">
        <w:rPr>
          <w:rFonts w:ascii="Arial" w:hAnsi="Arial" w:cs="Arial"/>
          <w:color w:val="0F1419"/>
          <w:shd w:val="clear" w:color="auto" w:fill="FFFFFF"/>
        </w:rPr>
        <w:t>.</w:t>
      </w:r>
      <w:r w:rsidRPr="008B2C77" w:rsidR="00BF16CA">
        <w:rPr>
          <w:rFonts w:ascii="Arial" w:hAnsi="Arial" w:cs="Arial"/>
          <w:color w:val="0F1419"/>
          <w:shd w:val="clear" w:color="auto" w:fill="FFFFFF"/>
        </w:rPr>
        <w:t xml:space="preserve"> </w:t>
      </w:r>
      <w:r w:rsidRPr="008B2C77" w:rsidR="000B2691">
        <w:rPr>
          <w:rFonts w:ascii="Arial" w:hAnsi="Arial" w:cs="Arial"/>
          <w:color w:val="0F1419"/>
          <w:shd w:val="clear" w:color="auto" w:fill="FFFFFF"/>
        </w:rPr>
        <w:t xml:space="preserve">The problem is that the </w:t>
      </w:r>
      <w:r w:rsidRPr="008B2C77" w:rsidR="00026723">
        <w:rPr>
          <w:rFonts w:ascii="Arial" w:hAnsi="Arial" w:cs="Arial"/>
          <w:color w:val="0F1419"/>
          <w:shd w:val="clear" w:color="auto" w:fill="FFFFFF"/>
        </w:rPr>
        <w:t xml:space="preserve">enforced </w:t>
      </w:r>
      <w:r w:rsidRPr="008B2C77" w:rsidR="00582405">
        <w:rPr>
          <w:rFonts w:ascii="Arial" w:hAnsi="Arial" w:cs="Arial"/>
          <w:color w:val="0F1419"/>
          <w:shd w:val="clear" w:color="auto" w:fill="FFFFFF"/>
        </w:rPr>
        <w:t>game model</w:t>
      </w:r>
      <w:r w:rsidRPr="008B2C77" w:rsidR="00026723">
        <w:rPr>
          <w:rFonts w:ascii="Arial" w:hAnsi="Arial" w:cs="Arial"/>
          <w:color w:val="0F1419"/>
          <w:shd w:val="clear" w:color="auto" w:fill="FFFFFF"/>
        </w:rPr>
        <w:t>,</w:t>
      </w:r>
      <w:r w:rsidRPr="008B2C77" w:rsidR="000B2691">
        <w:rPr>
          <w:rFonts w:ascii="Arial" w:hAnsi="Arial" w:cs="Arial"/>
          <w:color w:val="0F1419"/>
          <w:shd w:val="clear" w:color="auto" w:fill="FFFFFF"/>
        </w:rPr>
        <w:t xml:space="preserve"> </w:t>
      </w:r>
      <w:r w:rsidRPr="008B2C77" w:rsidR="00026723">
        <w:rPr>
          <w:rFonts w:ascii="Arial" w:hAnsi="Arial" w:cs="Arial"/>
          <w:color w:val="0F1419"/>
          <w:shd w:val="clear" w:color="auto" w:fill="FFFFFF"/>
        </w:rPr>
        <w:t xml:space="preserve">and the </w:t>
      </w:r>
      <w:r w:rsidRPr="008B2C77" w:rsidR="000B2691">
        <w:rPr>
          <w:rFonts w:ascii="Arial" w:hAnsi="Arial" w:cs="Arial"/>
          <w:color w:val="0F1419"/>
          <w:shd w:val="clear" w:color="auto" w:fill="FFFFFF"/>
        </w:rPr>
        <w:t>system and style adapted to th</w:t>
      </w:r>
      <w:r w:rsidRPr="008B2C77" w:rsidR="00026723">
        <w:rPr>
          <w:rFonts w:ascii="Arial" w:hAnsi="Arial" w:cs="Arial"/>
          <w:color w:val="0F1419"/>
          <w:shd w:val="clear" w:color="auto" w:fill="FFFFFF"/>
        </w:rPr>
        <w:t xml:space="preserve">at </w:t>
      </w:r>
      <w:r w:rsidRPr="008B2C77" w:rsidR="000B2691">
        <w:rPr>
          <w:rFonts w:ascii="Arial" w:hAnsi="Arial" w:cs="Arial"/>
          <w:color w:val="0F1419"/>
          <w:shd w:val="clear" w:color="auto" w:fill="FFFFFF"/>
        </w:rPr>
        <w:t>model</w:t>
      </w:r>
      <w:r w:rsidRPr="008B2C77" w:rsidR="008C50CD">
        <w:rPr>
          <w:rFonts w:ascii="Arial" w:hAnsi="Arial" w:cs="Arial"/>
          <w:color w:val="0F1419"/>
          <w:shd w:val="clear" w:color="auto" w:fill="FFFFFF"/>
        </w:rPr>
        <w:t>,</w:t>
      </w:r>
      <w:r w:rsidRPr="008B2C77" w:rsidR="000B2691">
        <w:rPr>
          <w:rFonts w:ascii="Arial" w:hAnsi="Arial" w:cs="Arial"/>
          <w:color w:val="0F1419"/>
          <w:shd w:val="clear" w:color="auto" w:fill="FFFFFF"/>
        </w:rPr>
        <w:t xml:space="preserve"> </w:t>
      </w:r>
      <w:r w:rsidRPr="008B2C77" w:rsidR="00026723">
        <w:rPr>
          <w:rFonts w:ascii="Arial" w:hAnsi="Arial" w:cs="Arial"/>
          <w:color w:val="0F1419"/>
          <w:shd w:val="clear" w:color="auto" w:fill="FFFFFF"/>
        </w:rPr>
        <w:t xml:space="preserve">means </w:t>
      </w:r>
      <w:r w:rsidRPr="008B2C77" w:rsidR="000B2691">
        <w:rPr>
          <w:rFonts w:ascii="Arial" w:hAnsi="Arial" w:cs="Arial"/>
          <w:color w:val="0F1419"/>
          <w:shd w:val="clear" w:color="auto" w:fill="FFFFFF"/>
        </w:rPr>
        <w:t xml:space="preserve">that young </w:t>
      </w:r>
      <w:r w:rsidRPr="008B2C77" w:rsidR="00022674">
        <w:rPr>
          <w:rFonts w:ascii="Arial" w:hAnsi="Arial" w:cs="Arial"/>
          <w:color w:val="0F1419"/>
          <w:shd w:val="clear" w:color="auto" w:fill="FFFFFF"/>
        </w:rPr>
        <w:t>trainee</w:t>
      </w:r>
      <w:r w:rsidRPr="008B2C77" w:rsidR="000B2691">
        <w:rPr>
          <w:rFonts w:ascii="Arial" w:hAnsi="Arial" w:cs="Arial"/>
          <w:color w:val="0F1419"/>
          <w:shd w:val="clear" w:color="auto" w:fill="FFFFFF"/>
        </w:rPr>
        <w:t xml:space="preserve">s learn to play and make decisions </w:t>
      </w:r>
      <w:r w:rsidRPr="008B2C77" w:rsidR="00026723">
        <w:rPr>
          <w:rFonts w:ascii="Arial" w:hAnsi="Arial" w:cs="Arial"/>
          <w:color w:val="0F1419"/>
          <w:shd w:val="clear" w:color="auto" w:fill="FFFFFF"/>
        </w:rPr>
        <w:t xml:space="preserve">according to </w:t>
      </w:r>
      <w:r w:rsidRPr="008B2C77" w:rsidR="008C50CD">
        <w:rPr>
          <w:rFonts w:ascii="Arial" w:hAnsi="Arial" w:cs="Arial"/>
          <w:color w:val="0F1419"/>
          <w:shd w:val="clear" w:color="auto" w:fill="FFFFFF"/>
        </w:rPr>
        <w:t>a</w:t>
      </w:r>
      <w:r w:rsidRPr="008B2C77" w:rsidR="00026723">
        <w:rPr>
          <w:rFonts w:ascii="Arial" w:hAnsi="Arial" w:cs="Arial"/>
          <w:color w:val="0F1419"/>
          <w:shd w:val="clear" w:color="auto" w:fill="FFFFFF"/>
        </w:rPr>
        <w:t xml:space="preserve"> </w:t>
      </w:r>
      <w:r w:rsidRPr="008B2C77" w:rsidR="000B2691">
        <w:rPr>
          <w:rFonts w:ascii="Arial" w:hAnsi="Arial" w:cs="Arial"/>
          <w:color w:val="0F1419"/>
          <w:shd w:val="clear" w:color="auto" w:fill="FFFFFF"/>
        </w:rPr>
        <w:t xml:space="preserve">given </w:t>
      </w:r>
      <w:r w:rsidRPr="008B2C77" w:rsidR="00582405">
        <w:rPr>
          <w:rFonts w:ascii="Arial" w:hAnsi="Arial" w:cs="Arial"/>
          <w:color w:val="0F1419"/>
          <w:shd w:val="clear" w:color="auto" w:fill="FFFFFF"/>
        </w:rPr>
        <w:t>game model</w:t>
      </w:r>
      <w:r w:rsidRPr="008B2C77" w:rsidR="000B2691">
        <w:rPr>
          <w:rFonts w:ascii="Arial" w:hAnsi="Arial" w:cs="Arial"/>
          <w:color w:val="0F1419"/>
          <w:shd w:val="clear" w:color="auto" w:fill="FFFFFF"/>
        </w:rPr>
        <w:t xml:space="preserve">, </w:t>
      </w:r>
      <w:r w:rsidRPr="008B2C77" w:rsidR="00026723">
        <w:rPr>
          <w:rFonts w:ascii="Arial" w:hAnsi="Arial" w:cs="Arial"/>
          <w:color w:val="0F1419"/>
          <w:shd w:val="clear" w:color="auto" w:fill="FFFFFF"/>
        </w:rPr>
        <w:t xml:space="preserve">instead of </w:t>
      </w:r>
      <w:r w:rsidRPr="008B2C77" w:rsidR="000B2691">
        <w:rPr>
          <w:rFonts w:ascii="Arial" w:hAnsi="Arial" w:cs="Arial"/>
          <w:color w:val="0F1419"/>
          <w:shd w:val="clear" w:color="auto" w:fill="FFFFFF"/>
        </w:rPr>
        <w:t xml:space="preserve">what is </w:t>
      </w:r>
      <w:r w:rsidRPr="008B2C77" w:rsidR="00026723">
        <w:rPr>
          <w:rFonts w:ascii="Arial" w:hAnsi="Arial" w:cs="Arial"/>
          <w:color w:val="0F1419"/>
          <w:shd w:val="clear" w:color="auto" w:fill="FFFFFF"/>
        </w:rPr>
        <w:t xml:space="preserve">currently </w:t>
      </w:r>
      <w:r w:rsidRPr="008B2C77" w:rsidR="000B2691">
        <w:rPr>
          <w:rFonts w:ascii="Arial" w:hAnsi="Arial" w:cs="Arial"/>
          <w:color w:val="0F1419"/>
          <w:shd w:val="clear" w:color="auto" w:fill="FFFFFF"/>
        </w:rPr>
        <w:t xml:space="preserve">happening on the </w:t>
      </w:r>
      <w:r w:rsidRPr="008B2C77" w:rsidR="004E18D3">
        <w:rPr>
          <w:rFonts w:ascii="Arial" w:hAnsi="Arial" w:cs="Arial"/>
          <w:color w:val="0F1419"/>
          <w:shd w:val="clear" w:color="auto" w:fill="FFFFFF"/>
        </w:rPr>
        <w:t>pitch</w:t>
      </w:r>
      <w:r w:rsidRPr="008B2C77" w:rsidR="000B2691">
        <w:rPr>
          <w:rFonts w:ascii="Arial" w:hAnsi="Arial" w:cs="Arial"/>
          <w:color w:val="0F1419"/>
          <w:shd w:val="clear" w:color="auto" w:fill="FFFFFF"/>
        </w:rPr>
        <w:t xml:space="preserve">. </w:t>
      </w:r>
    </w:p>
    <w:p xmlns:wp14="http://schemas.microsoft.com/office/word/2010/wordml" w:rsidRPr="008B2C77" w:rsidR="00A711CF" w:rsidP="2513BBC5" w:rsidRDefault="00A711CF" w14:paraId="434EA5ED" wp14:textId="77777777">
      <w:pPr>
        <w:pStyle w:val="NormalWeb"/>
        <w:shd w:val="clear" w:color="auto" w:fill="FFFFFF" w:themeFill="background1"/>
        <w:spacing w:before="0" w:beforeAutospacing="off" w:after="300" w:afterAutospacing="off" w:line="480" w:lineRule="auto"/>
        <w:ind w:right="-613" w:firstLine="720"/>
        <w:jc w:val="both"/>
        <w:rPr>
          <w:rFonts w:ascii="Arial" w:hAnsi="Arial" w:cs="Arial"/>
          <w:color w:val="0F1419"/>
          <w:shd w:val="clear" w:color="auto" w:fill="FFFFFF"/>
        </w:rPr>
      </w:pPr>
      <w:r w:rsidRPr="008B2C77" w:rsidR="000B2691">
        <w:rPr>
          <w:rFonts w:ascii="Arial" w:hAnsi="Arial" w:cs="Arial"/>
          <w:color w:val="0F1419"/>
          <w:shd w:val="clear" w:color="auto" w:fill="FFFFFF"/>
        </w:rPr>
        <w:t xml:space="preserve">In other words, when </w:t>
      </w:r>
      <w:r w:rsidRPr="008B2C77" w:rsidR="00026723">
        <w:rPr>
          <w:rFonts w:ascii="Arial" w:hAnsi="Arial" w:cs="Arial"/>
          <w:color w:val="0F1419"/>
          <w:shd w:val="clear" w:color="auto" w:fill="FFFFFF"/>
        </w:rPr>
        <w:t xml:space="preserve">the information obtained during a match </w:t>
      </w:r>
      <w:r w:rsidRPr="008B2C77" w:rsidR="000B2691">
        <w:rPr>
          <w:rFonts w:ascii="Arial" w:hAnsi="Arial" w:cs="Arial"/>
          <w:color w:val="0F1419"/>
          <w:shd w:val="clear" w:color="auto" w:fill="FFFFFF"/>
        </w:rPr>
        <w:t>differ</w:t>
      </w:r>
      <w:r w:rsidRPr="008B2C77" w:rsidR="00026723">
        <w:rPr>
          <w:rFonts w:ascii="Arial" w:hAnsi="Arial" w:cs="Arial"/>
          <w:color w:val="0F1419"/>
          <w:shd w:val="clear" w:color="auto" w:fill="FFFFFF"/>
        </w:rPr>
        <w:t xml:space="preserve">s </w:t>
      </w:r>
      <w:r w:rsidRPr="008B2C77" w:rsidR="000B2691">
        <w:rPr>
          <w:rFonts w:ascii="Arial" w:hAnsi="Arial" w:cs="Arial"/>
          <w:color w:val="0F1419"/>
          <w:shd w:val="clear" w:color="auto" w:fill="FFFFFF"/>
        </w:rPr>
        <w:t xml:space="preserve">from what </w:t>
      </w:r>
      <w:r w:rsidRPr="008B2C77" w:rsidR="00026723">
        <w:rPr>
          <w:rFonts w:ascii="Arial" w:hAnsi="Arial" w:cs="Arial"/>
          <w:color w:val="0F1419"/>
          <w:shd w:val="clear" w:color="auto" w:fill="FFFFFF"/>
        </w:rPr>
        <w:t>a</w:t>
      </w:r>
      <w:r w:rsidRPr="008B2C77" w:rsidR="000B2691">
        <w:rPr>
          <w:rFonts w:ascii="Arial" w:hAnsi="Arial" w:cs="Arial"/>
          <w:color w:val="0F1419"/>
          <w:shd w:val="clear" w:color="auto" w:fill="FFFFFF"/>
        </w:rPr>
        <w:t xml:space="preserve"> young player learned in the current</w:t>
      </w:r>
      <w:r w:rsidRPr="008B2C77" w:rsidR="00026723">
        <w:rPr>
          <w:rFonts w:ascii="Arial" w:hAnsi="Arial" w:cs="Arial"/>
          <w:color w:val="0F1419"/>
          <w:shd w:val="clear" w:color="auto" w:fill="FFFFFF"/>
        </w:rPr>
        <w:t xml:space="preserve"> game</w:t>
      </w:r>
      <w:r w:rsidRPr="008B2C77" w:rsidR="000B2691">
        <w:rPr>
          <w:rFonts w:ascii="Arial" w:hAnsi="Arial" w:cs="Arial"/>
          <w:color w:val="0F1419"/>
          <w:shd w:val="clear" w:color="auto" w:fill="FFFFFF"/>
        </w:rPr>
        <w:t xml:space="preserve"> model and system, he will be </w:t>
      </w:r>
      <w:r w:rsidRPr="008B2C77" w:rsidR="00026723">
        <w:rPr>
          <w:rFonts w:ascii="Arial" w:hAnsi="Arial" w:cs="Arial"/>
          <w:color w:val="0F1419"/>
          <w:shd w:val="clear" w:color="auto" w:fill="FFFFFF"/>
        </w:rPr>
        <w:t>un</w:t>
      </w:r>
      <w:r w:rsidRPr="008B2C77" w:rsidR="000B2691">
        <w:rPr>
          <w:rFonts w:ascii="Arial" w:hAnsi="Arial" w:cs="Arial"/>
          <w:color w:val="0F1419"/>
          <w:shd w:val="clear" w:color="auto" w:fill="FFFFFF"/>
        </w:rPr>
        <w:t>able to</w:t>
      </w:r>
      <w:r w:rsidRPr="008B2C77" w:rsidR="00026723">
        <w:rPr>
          <w:rFonts w:ascii="Arial" w:hAnsi="Arial" w:cs="Arial"/>
          <w:color w:val="0F1419"/>
          <w:shd w:val="clear" w:color="auto" w:fill="FFFFFF"/>
        </w:rPr>
        <w:t xml:space="preserve"> resolve </w:t>
      </w:r>
      <w:r w:rsidRPr="008B2C77" w:rsidR="000B2691">
        <w:rPr>
          <w:rFonts w:ascii="Arial" w:hAnsi="Arial" w:cs="Arial"/>
          <w:color w:val="0F1419"/>
          <w:shd w:val="clear" w:color="auto" w:fill="FFFFFF"/>
        </w:rPr>
        <w:t xml:space="preserve">the situation on the </w:t>
      </w:r>
      <w:r w:rsidRPr="008B2C77" w:rsidR="004E18D3">
        <w:rPr>
          <w:rFonts w:ascii="Arial" w:hAnsi="Arial" w:cs="Arial"/>
          <w:color w:val="0F1419"/>
          <w:shd w:val="clear" w:color="auto" w:fill="FFFFFF"/>
        </w:rPr>
        <w:t>pitch</w:t>
      </w:r>
      <w:r w:rsidRPr="008B2C77" w:rsidR="000B2691">
        <w:rPr>
          <w:rFonts w:ascii="Arial" w:hAnsi="Arial" w:cs="Arial"/>
          <w:color w:val="0F1419"/>
          <w:shd w:val="clear" w:color="auto" w:fill="FFFFFF"/>
        </w:rPr>
        <w:t xml:space="preserve"> </w:t>
      </w:r>
      <w:r w:rsidRPr="008B2C77" w:rsidR="00026723">
        <w:rPr>
          <w:rFonts w:ascii="Arial" w:hAnsi="Arial" w:cs="Arial"/>
          <w:color w:val="0F1419"/>
          <w:shd w:val="clear" w:color="auto" w:fill="FFFFFF"/>
        </w:rPr>
        <w:t xml:space="preserve">to </w:t>
      </w:r>
      <w:r w:rsidRPr="008B2C77" w:rsidR="000B2691">
        <w:rPr>
          <w:rFonts w:ascii="Arial" w:hAnsi="Arial" w:cs="Arial"/>
          <w:color w:val="0F1419"/>
          <w:shd w:val="clear" w:color="auto" w:fill="FFFFFF"/>
        </w:rPr>
        <w:t>his team</w:t>
      </w:r>
      <w:r w:rsidRPr="008B2C77" w:rsidR="00026723">
        <w:rPr>
          <w:rFonts w:ascii="Arial" w:hAnsi="Arial" w:cs="Arial"/>
          <w:color w:val="0F1419"/>
          <w:shd w:val="clear" w:color="auto" w:fill="FFFFFF"/>
        </w:rPr>
        <w:t>’s favour</w:t>
      </w:r>
      <w:r w:rsidRPr="008B2C77" w:rsidR="000B2691">
        <w:rPr>
          <w:rFonts w:ascii="Arial" w:hAnsi="Arial" w:cs="Arial"/>
          <w:color w:val="0F1419"/>
          <w:shd w:val="clear" w:color="auto" w:fill="FFFFFF"/>
        </w:rPr>
        <w:t>. He ha</w:t>
      </w:r>
      <w:r w:rsidRPr="008B2C77" w:rsidR="00026723">
        <w:rPr>
          <w:rFonts w:ascii="Arial" w:hAnsi="Arial" w:cs="Arial"/>
          <w:color w:val="0F1419"/>
          <w:shd w:val="clear" w:color="auto" w:fill="FFFFFF"/>
        </w:rPr>
        <w:t>s</w:t>
      </w:r>
      <w:r w:rsidRPr="008B2C77" w:rsidR="000B2691">
        <w:rPr>
          <w:rFonts w:ascii="Arial" w:hAnsi="Arial" w:cs="Arial"/>
          <w:color w:val="0F1419"/>
          <w:shd w:val="clear" w:color="auto" w:fill="FFFFFF"/>
        </w:rPr>
        <w:t xml:space="preserve"> never been in such a situation. From my perspective and the practic</w:t>
      </w:r>
      <w:r w:rsidRPr="008B2C77" w:rsidR="008C50CD">
        <w:rPr>
          <w:rFonts w:ascii="Arial" w:hAnsi="Arial" w:cs="Arial"/>
          <w:color w:val="0F1419"/>
          <w:shd w:val="clear" w:color="auto" w:fill="FFFFFF"/>
        </w:rPr>
        <w:t>al</w:t>
      </w:r>
      <w:r w:rsidRPr="008B2C77" w:rsidR="000B2691">
        <w:rPr>
          <w:rFonts w:ascii="Arial" w:hAnsi="Arial" w:cs="Arial"/>
          <w:color w:val="0F1419"/>
          <w:shd w:val="clear" w:color="auto" w:fill="FFFFFF"/>
        </w:rPr>
        <w:t xml:space="preserve"> experience of working in academies, game program</w:t>
      </w:r>
      <w:r w:rsidRPr="008B2C77" w:rsidR="008C50CD">
        <w:rPr>
          <w:rFonts w:ascii="Arial" w:hAnsi="Arial" w:cs="Arial"/>
          <w:color w:val="0F1419"/>
          <w:shd w:val="clear" w:color="auto" w:fill="FFFFFF"/>
        </w:rPr>
        <w:t>s</w:t>
      </w:r>
      <w:r w:rsidRPr="008B2C77" w:rsidR="000B2691">
        <w:rPr>
          <w:rFonts w:ascii="Arial" w:hAnsi="Arial" w:cs="Arial"/>
          <w:color w:val="0F1419"/>
          <w:shd w:val="clear" w:color="auto" w:fill="FFFFFF"/>
        </w:rPr>
        <w:t xml:space="preserve"> </w:t>
      </w:r>
      <w:r w:rsidRPr="008B2C77" w:rsidR="00FC198D">
        <w:rPr>
          <w:rFonts w:ascii="Arial" w:hAnsi="Arial" w:cs="Arial"/>
          <w:color w:val="0F1419"/>
          <w:shd w:val="clear" w:color="auto" w:fill="FFFFFF"/>
        </w:rPr>
        <w:t>don’t</w:t>
      </w:r>
      <w:r w:rsidRPr="008B2C77" w:rsidR="000B2691">
        <w:rPr>
          <w:rFonts w:ascii="Arial" w:hAnsi="Arial" w:cs="Arial"/>
          <w:color w:val="0F1419"/>
          <w:shd w:val="clear" w:color="auto" w:fill="FFFFFF"/>
        </w:rPr>
        <w:t xml:space="preserve"> fully develop the potential of players, because they</w:t>
      </w:r>
      <w:r w:rsidRPr="008B2C77" w:rsidR="00BE5E47">
        <w:rPr>
          <w:rFonts w:ascii="Arial" w:hAnsi="Arial" w:cs="Arial"/>
          <w:color w:val="0F1419"/>
          <w:shd w:val="clear" w:color="auto" w:fill="FFFFFF"/>
        </w:rPr>
        <w:t xml:space="preserve"> </w:t>
      </w:r>
      <w:r w:rsidRPr="008B2C77" w:rsidR="00426D6E">
        <w:rPr>
          <w:rFonts w:ascii="Arial" w:hAnsi="Arial" w:cs="Arial"/>
          <w:color w:val="0F1419"/>
          <w:shd w:val="clear" w:color="auto" w:fill="FFFFFF"/>
        </w:rPr>
        <w:t>don’t</w:t>
      </w:r>
      <w:r w:rsidRPr="008B2C77" w:rsidR="00BE5E47">
        <w:rPr>
          <w:rFonts w:ascii="Arial" w:hAnsi="Arial" w:cs="Arial"/>
          <w:color w:val="0F1419"/>
          <w:shd w:val="clear" w:color="auto" w:fill="FFFFFF"/>
        </w:rPr>
        <w:t xml:space="preserve"> </w:t>
      </w:r>
      <w:r w:rsidRPr="008B2C77" w:rsidR="000B2691">
        <w:rPr>
          <w:rFonts w:ascii="Arial" w:hAnsi="Arial" w:cs="Arial"/>
          <w:color w:val="0F1419"/>
          <w:shd w:val="clear" w:color="auto" w:fill="FFFFFF"/>
        </w:rPr>
        <w:t>have to solve various tactical problems that arise from other styles of play, tactics, etc.</w:t>
      </w:r>
      <w:r w:rsidRPr="008B2C77" w:rsidR="00267E8B">
        <w:rPr>
          <w:rFonts w:ascii="Arial" w:hAnsi="Arial" w:cs="Arial"/>
          <w:color w:val="0F1419"/>
          <w:shd w:val="clear" w:color="auto" w:fill="FFFFFF"/>
        </w:rPr>
        <w:t xml:space="preserve"> </w:t>
      </w:r>
      <w:r w:rsidRPr="008B2C77" w:rsidR="000B2691">
        <w:rPr>
          <w:rFonts w:ascii="Arial" w:hAnsi="Arial" w:cs="Arial"/>
          <w:color w:val="0F1419"/>
          <w:shd w:val="clear" w:color="auto" w:fill="FFFFFF"/>
        </w:rPr>
        <w:t xml:space="preserve">Below are </w:t>
      </w:r>
      <w:r w:rsidRPr="008B2C77" w:rsidR="008C50CD">
        <w:rPr>
          <w:rFonts w:ascii="Arial" w:hAnsi="Arial" w:cs="Arial"/>
          <w:color w:val="0F1419"/>
          <w:shd w:val="clear" w:color="auto" w:fill="FFFFFF"/>
        </w:rPr>
        <w:t xml:space="preserve">various game </w:t>
      </w:r>
      <w:r w:rsidRPr="008B2C77" w:rsidR="000B2691">
        <w:rPr>
          <w:rFonts w:ascii="Arial" w:hAnsi="Arial" w:cs="Arial"/>
          <w:color w:val="0F1419"/>
          <w:shd w:val="clear" w:color="auto" w:fill="FFFFFF"/>
        </w:rPr>
        <w:t>formats and s</w:t>
      </w:r>
      <w:r w:rsidRPr="008B2C77" w:rsidR="008C50CD">
        <w:rPr>
          <w:rFonts w:ascii="Arial" w:hAnsi="Arial" w:cs="Arial"/>
          <w:color w:val="0F1419"/>
          <w:shd w:val="clear" w:color="auto" w:fill="FFFFFF"/>
        </w:rPr>
        <w:t>t</w:t>
      </w:r>
      <w:r w:rsidRPr="008B2C77" w:rsidR="000B2691">
        <w:rPr>
          <w:rFonts w:ascii="Arial" w:hAnsi="Arial" w:cs="Arial"/>
          <w:color w:val="0F1419"/>
          <w:shd w:val="clear" w:color="auto" w:fill="FFFFFF"/>
        </w:rPr>
        <w:t>y</w:t>
      </w:r>
      <w:r w:rsidRPr="008B2C77" w:rsidR="008C50CD">
        <w:rPr>
          <w:rFonts w:ascii="Arial" w:hAnsi="Arial" w:cs="Arial"/>
          <w:color w:val="0F1419"/>
          <w:shd w:val="clear" w:color="auto" w:fill="FFFFFF"/>
        </w:rPr>
        <w:t>les</w:t>
      </w:r>
      <w:r w:rsidRPr="008B2C77" w:rsidR="000B2691">
        <w:rPr>
          <w:rFonts w:ascii="Arial" w:hAnsi="Arial" w:cs="Arial"/>
          <w:color w:val="0F1419"/>
          <w:shd w:val="clear" w:color="auto" w:fill="FFFFFF"/>
        </w:rPr>
        <w:t>. Some of them</w:t>
      </w:r>
      <w:r w:rsidRPr="008B2C77" w:rsidR="00BE5E47">
        <w:rPr>
          <w:rFonts w:ascii="Arial" w:hAnsi="Arial" w:cs="Arial"/>
          <w:color w:val="0F1419"/>
          <w:shd w:val="clear" w:color="auto" w:fill="FFFFFF"/>
        </w:rPr>
        <w:t xml:space="preserve"> </w:t>
      </w:r>
      <w:r w:rsidRPr="008B2C77" w:rsidR="008C50CD">
        <w:rPr>
          <w:rFonts w:ascii="Arial" w:hAnsi="Arial" w:cs="Arial"/>
          <w:color w:val="0F1419"/>
          <w:shd w:val="clear" w:color="auto" w:fill="FFFFFF"/>
        </w:rPr>
        <w:t xml:space="preserve">never appear in youth matches played at professional academies. </w:t>
      </w:r>
    </w:p>
    <w:p xmlns:wp14="http://schemas.microsoft.com/office/word/2010/wordml" w:rsidRPr="008B2C77" w:rsidR="000B2691" w:rsidP="005055DF" w:rsidRDefault="000B2691" w14:paraId="6C086E8C" wp14:textId="77777777">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Low Block</w:t>
      </w:r>
      <w:r w:rsidRPr="008B2C77" w:rsidR="00267E8B">
        <w:rPr>
          <w:rFonts w:ascii="Arial" w:hAnsi="Arial" w:cs="Arial"/>
          <w:color w:val="0F1419"/>
          <w:shd w:val="clear" w:color="auto" w:fill="FFFFFF"/>
        </w:rPr>
        <w:t xml:space="preserve">                                 </w:t>
      </w:r>
      <w:r w:rsidRPr="008B2C77" w:rsidR="006B3332">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High pressing</w:t>
      </w:r>
    </w:p>
    <w:p xmlns:wp14="http://schemas.microsoft.com/office/word/2010/wordml" w:rsidRPr="008B2C77" w:rsidR="00267E8B" w:rsidP="005055DF" w:rsidRDefault="000B2691" w14:paraId="570DFA89" wp14:textId="77777777">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Street game</w:t>
      </w:r>
      <w:r w:rsidRPr="008B2C77" w:rsidR="00267E8B">
        <w:rPr>
          <w:rFonts w:ascii="Arial" w:hAnsi="Arial" w:cs="Arial"/>
          <w:color w:val="0F1419"/>
          <w:shd w:val="clear" w:color="auto" w:fill="FFFFFF"/>
        </w:rPr>
        <w:t xml:space="preserve">                              </w:t>
      </w:r>
      <w:r w:rsidRPr="008B2C77" w:rsidR="00847664">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 xml:space="preserve"> </w:t>
      </w:r>
      <w:r w:rsidRPr="008B2C77" w:rsidR="00CE27DF">
        <w:rPr>
          <w:rFonts w:ascii="Arial" w:hAnsi="Arial" w:cs="Arial"/>
          <w:color w:val="0F1419"/>
          <w:shd w:val="clear" w:color="auto" w:fill="FFFFFF"/>
        </w:rPr>
        <w:t xml:space="preserve">         </w:t>
      </w:r>
      <w:r w:rsidRPr="008B2C77">
        <w:rPr>
          <w:rFonts w:ascii="Arial" w:hAnsi="Arial" w:cs="Arial"/>
          <w:color w:val="0F1419"/>
          <w:shd w:val="clear" w:color="auto" w:fill="FFFFFF"/>
        </w:rPr>
        <w:t>Tactical</w:t>
      </w:r>
      <w:r w:rsidRPr="008B2C77" w:rsidR="00CE27DF">
        <w:rPr>
          <w:rFonts w:ascii="Arial" w:hAnsi="Arial" w:cs="Arial"/>
          <w:color w:val="0F1419"/>
          <w:shd w:val="clear" w:color="auto" w:fill="FFFFFF"/>
        </w:rPr>
        <w:t xml:space="preserve"> </w:t>
      </w:r>
      <w:r w:rsidRPr="008B2C77">
        <w:rPr>
          <w:rFonts w:ascii="Arial" w:hAnsi="Arial" w:cs="Arial"/>
          <w:color w:val="0F1419"/>
          <w:shd w:val="clear" w:color="auto" w:fill="FFFFFF"/>
        </w:rPr>
        <w:t>game (organization)</w:t>
      </w:r>
    </w:p>
    <w:p xmlns:wp14="http://schemas.microsoft.com/office/word/2010/wordml" w:rsidRPr="008B2C77" w:rsidR="00267E8B" w:rsidP="005055DF" w:rsidRDefault="000B2691" w14:paraId="3BD3C181" wp14:textId="77777777">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Direct game</w:t>
      </w:r>
      <w:r w:rsidRPr="008B2C77" w:rsidR="00267E8B">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 xml:space="preserve">     </w:t>
      </w:r>
      <w:r w:rsidRPr="008B2C77" w:rsidR="00CE27DF">
        <w:rPr>
          <w:rFonts w:ascii="Arial" w:hAnsi="Arial" w:cs="Arial"/>
          <w:color w:val="0F1419"/>
          <w:shd w:val="clear" w:color="auto" w:fill="FFFFFF"/>
        </w:rPr>
        <w:t xml:space="preserve">         </w:t>
      </w:r>
      <w:r w:rsidRPr="008B2C77">
        <w:rPr>
          <w:rFonts w:ascii="Arial" w:hAnsi="Arial" w:cs="Arial"/>
          <w:color w:val="0F1419"/>
          <w:shd w:val="clear" w:color="auto" w:fill="FFFFFF"/>
        </w:rPr>
        <w:t>Game based on ball possession</w:t>
      </w:r>
    </w:p>
    <w:p xmlns:wp14="http://schemas.microsoft.com/office/word/2010/wordml" w:rsidRPr="008B2C77" w:rsidR="00267E8B" w:rsidP="005055DF" w:rsidRDefault="000B2691" w14:paraId="6AA94CCD" wp14:textId="77777777">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Small </w:t>
      </w:r>
      <w:r w:rsidRPr="008B2C77" w:rsidR="004E18D3">
        <w:rPr>
          <w:rFonts w:ascii="Arial" w:hAnsi="Arial" w:cs="Arial"/>
          <w:color w:val="0F1419"/>
          <w:shd w:val="clear" w:color="auto" w:fill="FFFFFF"/>
        </w:rPr>
        <w:t>pitch</w:t>
      </w:r>
      <w:r w:rsidRPr="008B2C77">
        <w:rPr>
          <w:rFonts w:ascii="Arial" w:hAnsi="Arial" w:cs="Arial"/>
          <w:color w:val="0F1419"/>
          <w:shd w:val="clear" w:color="auto" w:fill="FFFFFF"/>
        </w:rPr>
        <w:t>es and smaller formats</w:t>
      </w:r>
      <w:r w:rsidRPr="008B2C77" w:rsidR="00267E8B">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 xml:space="preserve">     </w:t>
      </w:r>
      <w:r w:rsidRPr="008B2C77" w:rsidR="00CE27DF">
        <w:rPr>
          <w:rFonts w:ascii="Arial" w:hAnsi="Arial" w:cs="Arial"/>
          <w:color w:val="0F1419"/>
          <w:shd w:val="clear" w:color="auto" w:fill="FFFFFF"/>
        </w:rPr>
        <w:t xml:space="preserve">         </w:t>
      </w:r>
      <w:proofErr w:type="gramStart"/>
      <w:r w:rsidRPr="008B2C77">
        <w:rPr>
          <w:rFonts w:ascii="Arial" w:hAnsi="Arial" w:cs="Arial"/>
          <w:color w:val="0F1419"/>
          <w:shd w:val="clear" w:color="auto" w:fill="FFFFFF"/>
        </w:rPr>
        <w:t>Large</w:t>
      </w:r>
      <w:proofErr w:type="gramEnd"/>
      <w:r w:rsidRPr="008B2C77">
        <w:rPr>
          <w:rFonts w:ascii="Arial" w:hAnsi="Arial" w:cs="Arial"/>
          <w:color w:val="0F1419"/>
          <w:shd w:val="clear" w:color="auto" w:fill="FFFFFF"/>
        </w:rPr>
        <w:t xml:space="preserve"> </w:t>
      </w:r>
      <w:r w:rsidRPr="008B2C77" w:rsidR="004E18D3">
        <w:rPr>
          <w:rFonts w:ascii="Arial" w:hAnsi="Arial" w:cs="Arial"/>
          <w:color w:val="0F1419"/>
          <w:shd w:val="clear" w:color="auto" w:fill="FFFFFF"/>
        </w:rPr>
        <w:t>pitch</w:t>
      </w:r>
      <w:r w:rsidRPr="008B2C77">
        <w:rPr>
          <w:rFonts w:ascii="Arial" w:hAnsi="Arial" w:cs="Arial"/>
          <w:color w:val="0F1419"/>
          <w:shd w:val="clear" w:color="auto" w:fill="FFFFFF"/>
        </w:rPr>
        <w:t>es and larger format</w:t>
      </w:r>
      <w:r w:rsidRPr="008B2C77" w:rsidR="008C50CD">
        <w:rPr>
          <w:rFonts w:ascii="Arial" w:hAnsi="Arial" w:cs="Arial"/>
          <w:color w:val="0F1419"/>
          <w:shd w:val="clear" w:color="auto" w:fill="FFFFFF"/>
        </w:rPr>
        <w:t>s</w:t>
      </w:r>
    </w:p>
    <w:p xmlns:wp14="http://schemas.microsoft.com/office/word/2010/wordml" w:rsidRPr="008B2C77" w:rsidR="00267E8B" w:rsidP="005055DF" w:rsidRDefault="000B2691" w14:paraId="73CDF8EA" wp14:textId="77777777">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Similar skill level</w:t>
      </w:r>
      <w:r w:rsidRPr="008B2C77" w:rsidR="00267E8B">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 xml:space="preserve">     </w:t>
      </w:r>
      <w:r w:rsidRPr="008B2C77" w:rsidR="00CE27DF">
        <w:rPr>
          <w:rFonts w:ascii="Arial" w:hAnsi="Arial" w:cs="Arial"/>
          <w:color w:val="0F1419"/>
          <w:shd w:val="clear" w:color="auto" w:fill="FFFFFF"/>
        </w:rPr>
        <w:t xml:space="preserve">          </w:t>
      </w:r>
      <w:r w:rsidRPr="008B2C77">
        <w:rPr>
          <w:rFonts w:ascii="Arial" w:hAnsi="Arial" w:cs="Arial"/>
          <w:color w:val="0F1419"/>
          <w:shd w:val="clear" w:color="auto" w:fill="FFFFFF"/>
        </w:rPr>
        <w:t>Different skill level</w:t>
      </w:r>
    </w:p>
    <w:p xmlns:wp14="http://schemas.microsoft.com/office/word/2010/wordml" w:rsidRPr="008B2C77" w:rsidR="00267E8B" w:rsidP="005055DF" w:rsidRDefault="000B2691" w14:paraId="7C3DBFDE" wp14:textId="77777777">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Not the best </w:t>
      </w:r>
      <w:r w:rsidRPr="008B2C77" w:rsidR="004E18D3">
        <w:rPr>
          <w:rFonts w:ascii="Arial" w:hAnsi="Arial" w:cs="Arial"/>
          <w:color w:val="0F1419"/>
          <w:shd w:val="clear" w:color="auto" w:fill="FFFFFF"/>
        </w:rPr>
        <w:t>pitch</w:t>
      </w:r>
      <w:r w:rsidRPr="008B2C77">
        <w:rPr>
          <w:rFonts w:ascii="Arial" w:hAnsi="Arial" w:cs="Arial"/>
          <w:color w:val="0F1419"/>
          <w:shd w:val="clear" w:color="auto" w:fill="FFFFFF"/>
        </w:rPr>
        <w:t>es</w:t>
      </w:r>
      <w:r w:rsidRPr="008B2C77" w:rsidR="00267E8B">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 xml:space="preserve"> Excellent </w:t>
      </w:r>
      <w:r w:rsidRPr="008B2C77" w:rsidR="008C50CD">
        <w:rPr>
          <w:rFonts w:ascii="Arial" w:hAnsi="Arial" w:cs="Arial"/>
          <w:color w:val="0F1419"/>
          <w:shd w:val="clear" w:color="auto" w:fill="FFFFFF"/>
        </w:rPr>
        <w:t>t</w:t>
      </w:r>
      <w:r w:rsidRPr="008B2C77">
        <w:rPr>
          <w:rFonts w:ascii="Arial" w:hAnsi="Arial" w:cs="Arial"/>
          <w:color w:val="0F1419"/>
          <w:shd w:val="clear" w:color="auto" w:fill="FFFFFF"/>
        </w:rPr>
        <w:t>urf</w:t>
      </w:r>
    </w:p>
    <w:p xmlns:wp14="http://schemas.microsoft.com/office/word/2010/wordml" w:rsidRPr="008B2C77" w:rsidR="000B2691" w:rsidP="005055DF" w:rsidRDefault="000B2691" w14:paraId="15754CBC" wp14:textId="77777777">
      <w:pPr>
        <w:pStyle w:val="NormalWeb"/>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Good fun</w:t>
      </w:r>
      <w:r w:rsidRPr="008B2C77" w:rsidR="00267E8B">
        <w:rPr>
          <w:rFonts w:ascii="Arial" w:hAnsi="Arial" w:cs="Arial"/>
          <w:color w:val="0F1419"/>
          <w:shd w:val="clear" w:color="auto" w:fill="FFFFFF"/>
        </w:rPr>
        <w:t xml:space="preserve">                                                      </w:t>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Pr>
          <w:rFonts w:ascii="Arial" w:hAnsi="Arial" w:cs="Arial"/>
          <w:color w:val="0F1419"/>
          <w:shd w:val="clear" w:color="auto" w:fill="FFFFFF"/>
        </w:rPr>
        <w:tab/>
      </w:r>
      <w:r w:rsidRPr="008B2C77" w:rsidR="00CE27DF">
        <w:rPr>
          <w:rFonts w:ascii="Arial" w:hAnsi="Arial" w:cs="Arial"/>
          <w:color w:val="0F1419"/>
          <w:shd w:val="clear" w:color="auto" w:fill="FFFFFF"/>
        </w:rPr>
        <w:t xml:space="preserve">           </w:t>
      </w:r>
      <w:proofErr w:type="gramStart"/>
      <w:r w:rsidRPr="008B2C77">
        <w:rPr>
          <w:rFonts w:ascii="Arial" w:hAnsi="Arial" w:cs="Arial"/>
          <w:color w:val="0F1419"/>
          <w:shd w:val="clear" w:color="auto" w:fill="FFFFFF"/>
        </w:rPr>
        <w:t>Serious</w:t>
      </w:r>
      <w:proofErr w:type="gramEnd"/>
      <w:r w:rsidRPr="008B2C77">
        <w:rPr>
          <w:rFonts w:ascii="Arial" w:hAnsi="Arial" w:cs="Arial"/>
          <w:color w:val="0F1419"/>
          <w:shd w:val="clear" w:color="auto" w:fill="FFFFFF"/>
        </w:rPr>
        <w:t xml:space="preserve"> match</w:t>
      </w:r>
    </w:p>
    <w:p xmlns:wp14="http://schemas.microsoft.com/office/word/2010/wordml" w:rsidRPr="008B2C77" w:rsidR="00847664" w:rsidP="2513BBC5" w:rsidRDefault="00847664" w14:paraId="390D82A8" wp14:textId="3EABFE56">
      <w:pPr>
        <w:pStyle w:val="NormalWeb"/>
        <w:shd w:val="clear" w:color="auto" w:fill="FFFFFF" w:themeFill="background1"/>
        <w:spacing w:before="0" w:beforeAutospacing="off" w:after="300" w:afterAutospacing="off" w:line="480" w:lineRule="auto"/>
        <w:ind w:right="-613" w:firstLine="720"/>
        <w:jc w:val="both"/>
        <w:rPr>
          <w:ins w:author="Gary Smailes" w:date="2024-02-09T15:45:18.617Z" w:id="1869522152"/>
          <w:rFonts w:ascii="Arial" w:hAnsi="Arial" w:cs="Arial"/>
          <w:color w:val="0F1419"/>
        </w:rPr>
        <w:pPrChange w:author="Gary Smailes" w:date="2024-02-09T15:44:14.014Z">
          <w:pPr>
            <w:pStyle w:val="NormalWeb"/>
            <w:spacing w:before="0" w:beforeAutospacing="off" w:after="300" w:afterAutospacing="off" w:line="480" w:lineRule="auto"/>
            <w:ind w:right="-613"/>
            <w:jc w:val="both"/>
          </w:pPr>
        </w:pPrChange>
      </w:pPr>
      <w:del w:author="Gary Smailes" w:date="2024-02-09T15:44:14.637Z" w:id="1258658192">
        <w:r w:rsidRPr="2513BBC5" w:rsidDel="2513BBC5">
          <w:rPr>
            <w:rFonts w:ascii="Arial" w:hAnsi="Arial" w:cs="Arial"/>
            <w:color w:val="0F1419"/>
          </w:rPr>
          <w:delText xml:space="preserve">     </w:delText>
        </w:r>
      </w:del>
      <w:r w:rsidRPr="008B2C77" w:rsidR="0048443E">
        <w:rPr>
          <w:rFonts w:ascii="Arial" w:hAnsi="Arial" w:cs="Arial"/>
          <w:color w:val="0F1419"/>
          <w:shd w:val="clear" w:color="auto" w:fill="FFFFFF"/>
        </w:rPr>
        <w:t>Work on d</w:t>
      </w:r>
      <w:r w:rsidRPr="008B2C77" w:rsidR="008C50CD">
        <w:rPr>
          <w:rFonts w:ascii="Arial" w:hAnsi="Arial" w:cs="Arial"/>
          <w:color w:val="0F1419"/>
          <w:shd w:val="clear" w:color="auto" w:fill="FFFFFF"/>
        </w:rPr>
        <w:t>e</w:t>
      </w:r>
      <w:r w:rsidRPr="008B2C77" w:rsidR="005B2D40">
        <w:rPr>
          <w:rFonts w:ascii="Arial" w:hAnsi="Arial" w:cs="Arial"/>
          <w:color w:val="0F1419"/>
          <w:shd w:val="clear" w:color="auto" w:fill="FFFFFF"/>
        </w:rPr>
        <w:t>veloping the potential</w:t>
      </w:r>
      <w:r w:rsidRPr="008B2C77" w:rsidR="000B2691">
        <w:rPr>
          <w:rFonts w:ascii="Arial" w:hAnsi="Arial" w:cs="Arial"/>
          <w:color w:val="0F1419"/>
          <w:shd w:val="clear" w:color="auto" w:fill="FFFFFF"/>
        </w:rPr>
        <w:t xml:space="preserve"> of young players </w:t>
      </w:r>
      <w:r w:rsidRPr="008B2C77" w:rsidR="008C50CD">
        <w:rPr>
          <w:rFonts w:ascii="Arial" w:hAnsi="Arial" w:cs="Arial"/>
          <w:color w:val="0F1419"/>
          <w:shd w:val="clear" w:color="auto" w:fill="FFFFFF"/>
        </w:rPr>
        <w:t xml:space="preserve">thus </w:t>
      </w:r>
      <w:r w:rsidRPr="008B2C77" w:rsidR="000B2691">
        <w:rPr>
          <w:rFonts w:ascii="Arial" w:hAnsi="Arial" w:cs="Arial"/>
          <w:color w:val="0F1419"/>
          <w:shd w:val="clear" w:color="auto" w:fill="FFFFFF"/>
        </w:rPr>
        <w:t xml:space="preserve">looks completely different </w:t>
      </w:r>
      <w:r w:rsidRPr="008B2C77" w:rsidR="008C50CD">
        <w:rPr>
          <w:rFonts w:ascii="Arial" w:hAnsi="Arial" w:cs="Arial"/>
          <w:color w:val="0F1419"/>
          <w:shd w:val="clear" w:color="auto" w:fill="FFFFFF"/>
        </w:rPr>
        <w:t xml:space="preserve">from </w:t>
      </w:r>
      <w:r w:rsidRPr="008B2C77" w:rsidR="000B2691">
        <w:rPr>
          <w:rFonts w:ascii="Arial" w:hAnsi="Arial" w:cs="Arial"/>
          <w:color w:val="0F1419"/>
          <w:shd w:val="clear" w:color="auto" w:fill="FFFFFF"/>
        </w:rPr>
        <w:t xml:space="preserve">the youth games (match program) for these players. </w:t>
      </w:r>
      <w:r w:rsidRPr="008B2C77" w:rsidR="0048443E">
        <w:rPr>
          <w:rFonts w:ascii="Arial" w:hAnsi="Arial" w:cs="Arial"/>
          <w:color w:val="0F1419"/>
          <w:shd w:val="clear" w:color="auto" w:fill="FFFFFF"/>
        </w:rPr>
        <w:t>I must emphasize a</w:t>
      </w:r>
      <w:r w:rsidRPr="008B2C77" w:rsidR="000B2691">
        <w:rPr>
          <w:rFonts w:ascii="Arial" w:hAnsi="Arial" w:cs="Arial"/>
          <w:color w:val="0F1419"/>
          <w:shd w:val="clear" w:color="auto" w:fill="FFFFFF"/>
        </w:rPr>
        <w:t>gain</w:t>
      </w:r>
      <w:r w:rsidRPr="008B2C77" w:rsidR="0048443E">
        <w:rPr>
          <w:rFonts w:ascii="Arial" w:hAnsi="Arial" w:cs="Arial"/>
          <w:color w:val="0F1419"/>
          <w:shd w:val="clear" w:color="auto" w:fill="FFFFFF"/>
        </w:rPr>
        <w:t xml:space="preserve"> </w:t>
      </w:r>
      <w:r w:rsidRPr="008B2C77" w:rsidR="0048443E">
        <w:rPr>
          <w:rFonts w:ascii="Arial" w:hAnsi="Arial" w:cs="Arial"/>
          <w:color w:val="0F1419"/>
          <w:shd w:val="clear" w:color="auto" w:fill="FFFFFF"/>
        </w:rPr>
        <w:t xml:space="preserve">that in my opinion, repeated</w:t>
      </w:r>
      <w:r w:rsidRPr="008B2C77" w:rsidR="0048443E">
        <w:rPr>
          <w:rFonts w:ascii="Arial" w:hAnsi="Arial" w:cs="Arial"/>
          <w:color w:val="0F1419"/>
          <w:shd w:val="clear" w:color="auto" w:fill="FFFFFF"/>
        </w:rPr>
        <w:t xml:space="preserve"> application of the same </w:t>
      </w:r>
      <w:r w:rsidRPr="008B2C77" w:rsidR="006160E5">
        <w:rPr>
          <w:rFonts w:ascii="Arial" w:hAnsi="Arial" w:cs="Arial"/>
          <w:color w:val="0F1419"/>
          <w:shd w:val="clear" w:color="auto" w:fill="FFFFFF"/>
        </w:rPr>
        <w:t>game model</w:t>
      </w:r>
      <w:r w:rsidRPr="008B2C77" w:rsidR="000B2691">
        <w:rPr>
          <w:rFonts w:ascii="Arial" w:hAnsi="Arial" w:cs="Arial"/>
          <w:color w:val="0F1419"/>
          <w:shd w:val="clear" w:color="auto" w:fill="FFFFFF"/>
        </w:rPr>
        <w:t xml:space="preserve"> prevents </w:t>
      </w:r>
      <w:r w:rsidRPr="008B2C77" w:rsidR="0048443E">
        <w:rPr>
          <w:rFonts w:ascii="Arial" w:hAnsi="Arial" w:cs="Arial"/>
          <w:color w:val="0F1419"/>
          <w:shd w:val="clear" w:color="auto" w:fill="FFFFFF"/>
        </w:rPr>
        <w:t xml:space="preserve">any increase in football </w:t>
      </w:r>
      <w:r w:rsidRPr="008B2C77" w:rsidR="000B2691">
        <w:rPr>
          <w:rFonts w:ascii="Arial" w:hAnsi="Arial" w:cs="Arial"/>
          <w:color w:val="0F1419"/>
          <w:shd w:val="clear" w:color="auto" w:fill="FFFFFF"/>
        </w:rPr>
        <w:t xml:space="preserve">learning potential and </w:t>
      </w:r>
      <w:r w:rsidRPr="008B2C77" w:rsidR="00FC198D">
        <w:rPr>
          <w:rFonts w:ascii="Arial" w:hAnsi="Arial" w:cs="Arial"/>
          <w:color w:val="0F1419"/>
          <w:shd w:val="clear" w:color="auto" w:fill="FFFFFF"/>
        </w:rPr>
        <w:t>doesn’t</w:t>
      </w:r>
      <w:r w:rsidRPr="008B2C77" w:rsidR="000B2691">
        <w:rPr>
          <w:rFonts w:ascii="Arial" w:hAnsi="Arial" w:cs="Arial"/>
          <w:color w:val="0F1419"/>
          <w:shd w:val="clear" w:color="auto" w:fill="FFFFFF"/>
        </w:rPr>
        <w:t xml:space="preserve"> teach players to adapt to </w:t>
      </w:r>
      <w:r w:rsidRPr="008B2C77" w:rsidR="000B2691">
        <w:rPr>
          <w:rFonts w:ascii="Arial" w:hAnsi="Arial" w:cs="Arial"/>
          <w:color w:val="0F1419"/>
          <w:shd w:val="clear" w:color="auto" w:fill="FFFFFF"/>
        </w:rPr>
        <w:t xml:space="preserve">different styles</w:t>
      </w:r>
      <w:r w:rsidRPr="008B2C77" w:rsidR="000B2691">
        <w:rPr>
          <w:rFonts w:ascii="Arial" w:hAnsi="Arial" w:cs="Arial"/>
          <w:color w:val="0F1419"/>
          <w:shd w:val="clear" w:color="auto" w:fill="FFFFFF"/>
        </w:rPr>
        <w:t xml:space="preserve"> of play. </w:t>
      </w:r>
    </w:p>
    <w:p xmlns:wp14="http://schemas.microsoft.com/office/word/2010/wordml" w:rsidRPr="008B2C77" w:rsidR="00847664" w:rsidP="2513BBC5" w:rsidRDefault="00847664" w14:paraId="036C2BF2" wp14:textId="66CA2452">
      <w:pPr>
        <w:pStyle w:val="NormalWeb"/>
        <w:shd w:val="clear" w:color="auto" w:fill="FFFFFF" w:themeFill="background1"/>
        <w:spacing w:before="0" w:beforeAutospacing="off" w:after="300" w:afterAutospacing="off" w:line="480" w:lineRule="auto"/>
        <w:ind w:right="-613" w:firstLine="720"/>
        <w:jc w:val="both"/>
        <w:rPr>
          <w:ins w:author="Gary Smailes" w:date="2024-02-09T15:45:42.598Z" w:id="2032361460"/>
          <w:rFonts w:ascii="Arial" w:hAnsi="Arial" w:cs="Arial"/>
          <w:color w:val="0F1419"/>
        </w:rPr>
      </w:pPr>
      <w:r w:rsidRPr="008B2C77" w:rsidR="0048443E">
        <w:rPr>
          <w:rFonts w:ascii="Arial" w:hAnsi="Arial" w:cs="Arial"/>
          <w:color w:val="0F1419"/>
          <w:shd w:val="clear" w:color="auto" w:fill="FFFFFF"/>
        </w:rPr>
        <w:t>A</w:t>
      </w:r>
      <w:r w:rsidRPr="008B2C77" w:rsidR="000B2691">
        <w:rPr>
          <w:rFonts w:ascii="Arial" w:hAnsi="Arial" w:cs="Arial"/>
          <w:color w:val="0F1419"/>
          <w:shd w:val="clear" w:color="auto" w:fill="FFFFFF"/>
        </w:rPr>
        <w:t xml:space="preserve"> game model </w:t>
      </w:r>
      <w:r w:rsidRPr="008B2C77" w:rsidR="0048443E">
        <w:rPr>
          <w:rFonts w:ascii="Arial" w:hAnsi="Arial" w:cs="Arial"/>
          <w:color w:val="0F1419"/>
          <w:shd w:val="clear" w:color="auto" w:fill="FFFFFF"/>
        </w:rPr>
        <w:t>en</w:t>
      </w:r>
      <w:r w:rsidRPr="008B2C77" w:rsidR="000B2691">
        <w:rPr>
          <w:rFonts w:ascii="Arial" w:hAnsi="Arial" w:cs="Arial"/>
          <w:color w:val="0F1419"/>
          <w:shd w:val="clear" w:color="auto" w:fill="FFFFFF"/>
        </w:rPr>
        <w:t>forces</w:t>
      </w:r>
      <w:r w:rsidRPr="008B2C77" w:rsidR="0048443E">
        <w:rPr>
          <w:rFonts w:ascii="Arial" w:hAnsi="Arial" w:cs="Arial"/>
          <w:color w:val="0F1419"/>
          <w:shd w:val="clear" w:color="auto" w:fill="FFFFFF"/>
        </w:rPr>
        <w:t xml:space="preserve"> the way </w:t>
      </w:r>
      <w:r w:rsidRPr="008B2C77" w:rsidR="000B2691">
        <w:rPr>
          <w:rFonts w:ascii="Arial" w:hAnsi="Arial" w:cs="Arial"/>
          <w:color w:val="0F1419"/>
          <w:shd w:val="clear" w:color="auto" w:fill="FFFFFF"/>
        </w:rPr>
        <w:t xml:space="preserve">young players </w:t>
      </w:r>
      <w:r w:rsidRPr="008B2C77" w:rsidR="0048443E">
        <w:rPr>
          <w:rFonts w:ascii="Arial" w:hAnsi="Arial" w:cs="Arial"/>
          <w:color w:val="0F1419"/>
          <w:shd w:val="clear" w:color="auto" w:fill="FFFFFF"/>
        </w:rPr>
        <w:t>are expected t</w:t>
      </w:r>
      <w:r w:rsidRPr="008B2C77" w:rsidR="000B2691">
        <w:rPr>
          <w:rFonts w:ascii="Arial" w:hAnsi="Arial" w:cs="Arial"/>
          <w:color w:val="0F1419"/>
          <w:shd w:val="clear" w:color="auto" w:fill="FFFFFF"/>
        </w:rPr>
        <w:t xml:space="preserve">o play and thus limits their technical and tactical </w:t>
      </w:r>
      <w:r w:rsidRPr="008B2C77" w:rsidR="008D62F2">
        <w:rPr>
          <w:rFonts w:ascii="Arial" w:hAnsi="Arial" w:cs="Arial"/>
          <w:color w:val="0F1419"/>
          <w:shd w:val="clear" w:color="auto" w:fill="FFFFFF"/>
        </w:rPr>
        <w:t>skills</w:t>
      </w:r>
      <w:r w:rsidRPr="008B2C77" w:rsidR="000B2691">
        <w:rPr>
          <w:rFonts w:ascii="Arial" w:hAnsi="Arial" w:cs="Arial"/>
          <w:color w:val="0F1419"/>
          <w:shd w:val="clear" w:color="auto" w:fill="FFFFFF"/>
        </w:rPr>
        <w:t xml:space="preserve"> and cognitive abilities to make decisions resulting from </w:t>
      </w:r>
      <w:r w:rsidRPr="008B2C77" w:rsidR="0048443E">
        <w:rPr>
          <w:rFonts w:ascii="Arial" w:hAnsi="Arial" w:cs="Arial"/>
          <w:color w:val="0F1419"/>
          <w:shd w:val="clear" w:color="auto" w:fill="FFFFFF"/>
        </w:rPr>
        <w:t xml:space="preserve">an actual </w:t>
      </w:r>
      <w:r w:rsidRPr="008B2C77" w:rsidR="000B2691">
        <w:rPr>
          <w:rFonts w:ascii="Arial" w:hAnsi="Arial" w:cs="Arial"/>
          <w:color w:val="0F1419"/>
          <w:shd w:val="clear" w:color="auto" w:fill="FFFFFF"/>
        </w:rPr>
        <w:t xml:space="preserve">game </w:t>
      </w:r>
      <w:r w:rsidRPr="008B2C77" w:rsidR="000B2691">
        <w:rPr>
          <w:rFonts w:ascii="Arial" w:hAnsi="Arial" w:cs="Arial"/>
          <w:color w:val="0F1419"/>
          <w:shd w:val="clear" w:color="auto" w:fill="FFFFFF"/>
        </w:rPr>
        <w:t>a</w:t>
      </w:r>
      <w:r w:rsidRPr="008B2C77" w:rsidR="0048443E">
        <w:rPr>
          <w:rFonts w:ascii="Arial" w:hAnsi="Arial" w:cs="Arial"/>
          <w:color w:val="0F1419"/>
          <w:shd w:val="clear" w:color="auto" w:fill="FFFFFF"/>
        </w:rPr>
        <w:t xml:space="preserve">s opposed to </w:t>
      </w:r>
      <w:r w:rsidRPr="008B2C77" w:rsidR="000B2691">
        <w:rPr>
          <w:rFonts w:ascii="Arial" w:hAnsi="Arial" w:cs="Arial"/>
          <w:color w:val="0F1419"/>
          <w:shd w:val="clear" w:color="auto" w:fill="FFFFFF"/>
        </w:rPr>
        <w:t xml:space="preserve">the </w:t>
      </w:r>
      <w:r w:rsidRPr="008B2C77" w:rsidR="0048443E">
        <w:rPr>
          <w:rFonts w:ascii="Arial" w:hAnsi="Arial" w:cs="Arial"/>
          <w:color w:val="0F1419"/>
          <w:shd w:val="clear" w:color="auto" w:fill="FFFFFF"/>
        </w:rPr>
        <w:t xml:space="preserve">game </w:t>
      </w:r>
      <w:r w:rsidRPr="008B2C77" w:rsidR="000B2691">
        <w:rPr>
          <w:rFonts w:ascii="Arial" w:hAnsi="Arial" w:cs="Arial"/>
          <w:color w:val="0F1419"/>
          <w:shd w:val="clear" w:color="auto" w:fill="FFFFFF"/>
        </w:rPr>
        <w:t xml:space="preserve">model </w:t>
      </w:r>
      <w:r w:rsidRPr="008B2C77" w:rsidR="0048443E">
        <w:rPr>
          <w:rFonts w:ascii="Arial" w:hAnsi="Arial" w:cs="Arial"/>
          <w:color w:val="0F1419"/>
          <w:shd w:val="clear" w:color="auto" w:fill="FFFFFF"/>
        </w:rPr>
        <w:t>being applied</w:t>
      </w:r>
      <w:r w:rsidRPr="008B2C77" w:rsidR="000B2691">
        <w:rPr>
          <w:rFonts w:ascii="Arial" w:hAnsi="Arial" w:cs="Arial"/>
          <w:color w:val="0F1419"/>
          <w:shd w:val="clear" w:color="auto" w:fill="FFFFFF"/>
        </w:rPr>
        <w:t xml:space="preserve">. </w:t>
      </w:r>
      <w:r w:rsidRPr="008B2C77" w:rsidR="0048443E">
        <w:rPr>
          <w:rFonts w:ascii="Arial" w:hAnsi="Arial" w:cs="Arial"/>
          <w:color w:val="0F1419"/>
          <w:shd w:val="clear" w:color="auto" w:fill="FFFFFF"/>
        </w:rPr>
        <w:t xml:space="preserve">Another </w:t>
      </w:r>
      <w:r w:rsidRPr="008B2C77" w:rsidR="000B2691">
        <w:rPr>
          <w:rFonts w:ascii="Arial" w:hAnsi="Arial" w:cs="Arial"/>
          <w:color w:val="0F1419"/>
          <w:shd w:val="clear" w:color="auto" w:fill="FFFFFF"/>
        </w:rPr>
        <w:t xml:space="preserve">issue is the complete neglect of the individual technical and tactical abilities of young </w:t>
      </w:r>
      <w:r w:rsidRPr="008B2C77" w:rsidR="0048443E">
        <w:rPr>
          <w:rFonts w:ascii="Arial" w:hAnsi="Arial" w:cs="Arial"/>
          <w:color w:val="0F1419"/>
          <w:shd w:val="clear" w:color="auto" w:fill="FFFFFF"/>
        </w:rPr>
        <w:t>players, e</w:t>
      </w:r>
      <w:r w:rsidRPr="008B2C77" w:rsidR="000B2691">
        <w:rPr>
          <w:rFonts w:ascii="Arial" w:hAnsi="Arial" w:cs="Arial"/>
          <w:color w:val="0F1419"/>
          <w:shd w:val="clear" w:color="auto" w:fill="FFFFFF"/>
        </w:rPr>
        <w:t xml:space="preserve">specially in the </w:t>
      </w:r>
      <w:r w:rsidRPr="008B2C77" w:rsidR="0048443E">
        <w:rPr>
          <w:rFonts w:ascii="Arial" w:hAnsi="Arial" w:cs="Arial"/>
          <w:color w:val="0F1419"/>
          <w:shd w:val="clear" w:color="auto" w:fill="FFFFFF"/>
        </w:rPr>
        <w:t xml:space="preserve">basic </w:t>
      </w:r>
      <w:r w:rsidRPr="008B2C77" w:rsidR="000B2691">
        <w:rPr>
          <w:rFonts w:ascii="Arial" w:hAnsi="Arial" w:cs="Arial"/>
          <w:color w:val="0F1419"/>
          <w:shd w:val="clear" w:color="auto" w:fill="FFFFFF"/>
        </w:rPr>
        <w:t>U5-U12 phase. Coaches are obsessed with group tactics and the strict</w:t>
      </w:r>
      <w:r w:rsidRPr="008B2C77" w:rsidR="0048443E">
        <w:rPr>
          <w:rFonts w:ascii="Arial" w:hAnsi="Arial" w:cs="Arial"/>
          <w:color w:val="0F1419"/>
          <w:shd w:val="clear" w:color="auto" w:fill="FFFFFF"/>
        </w:rPr>
        <w:t xml:space="preserve">ly enforced </w:t>
      </w:r>
      <w:r w:rsidRPr="008B2C77" w:rsidR="000B2691">
        <w:rPr>
          <w:rFonts w:ascii="Arial" w:hAnsi="Arial" w:cs="Arial"/>
          <w:color w:val="0F1419"/>
          <w:shd w:val="clear" w:color="auto" w:fill="FFFFFF"/>
        </w:rPr>
        <w:t xml:space="preserve">structure of </w:t>
      </w:r>
      <w:r w:rsidRPr="008B2C77" w:rsidR="0048443E">
        <w:rPr>
          <w:rFonts w:ascii="Arial" w:hAnsi="Arial" w:cs="Arial"/>
          <w:color w:val="0F1419"/>
          <w:shd w:val="clear" w:color="auto" w:fill="FFFFFF"/>
        </w:rPr>
        <w:t>the</w:t>
      </w:r>
      <w:r w:rsidRPr="008B2C77" w:rsidR="000B2691">
        <w:rPr>
          <w:rFonts w:ascii="Arial" w:hAnsi="Arial" w:cs="Arial"/>
          <w:color w:val="0F1419"/>
          <w:shd w:val="clear" w:color="auto" w:fill="FFFFFF"/>
        </w:rPr>
        <w:t xml:space="preserve"> given game model</w:t>
      </w:r>
      <w:r w:rsidRPr="008B2C77" w:rsidR="00A72CBC">
        <w:rPr>
          <w:rFonts w:ascii="Arial" w:hAnsi="Arial" w:cs="Arial"/>
          <w:color w:val="0F1419"/>
          <w:shd w:val="clear" w:color="auto" w:fill="FFFFFF"/>
        </w:rPr>
        <w:t>.</w:t>
      </w:r>
      <w:r w:rsidRPr="008B2C77">
        <w:rPr>
          <w:rFonts w:ascii="Arial" w:hAnsi="Arial" w:cs="Arial"/>
          <w:color w:val="0F1419"/>
          <w:shd w:val="clear" w:color="auto" w:fill="FFFFFF"/>
        </w:rPr>
        <w:t xml:space="preserve"> </w:t>
      </w:r>
      <w:r w:rsidRPr="008B2C77" w:rsidR="000B2691">
        <w:rPr>
          <w:rFonts w:ascii="Arial" w:hAnsi="Arial" w:cs="Arial"/>
          <w:color w:val="0F1419"/>
          <w:shd w:val="clear" w:color="auto" w:fill="FFFFFF"/>
        </w:rPr>
        <w:t xml:space="preserve">This is </w:t>
      </w:r>
      <w:r w:rsidRPr="008B2C77" w:rsidR="0048443E">
        <w:rPr>
          <w:rFonts w:ascii="Arial" w:hAnsi="Arial" w:cs="Arial"/>
          <w:color w:val="0F1419"/>
          <w:shd w:val="clear" w:color="auto" w:fill="FFFFFF"/>
        </w:rPr>
        <w:t xml:space="preserve">carried out </w:t>
      </w:r>
      <w:r w:rsidRPr="008B2C77" w:rsidR="000B2691">
        <w:rPr>
          <w:rFonts w:ascii="Arial" w:hAnsi="Arial" w:cs="Arial"/>
          <w:color w:val="0F1419"/>
          <w:shd w:val="clear" w:color="auto" w:fill="FFFFFF"/>
        </w:rPr>
        <w:t xml:space="preserve">at the expense of </w:t>
      </w:r>
      <w:r w:rsidRPr="008B2C77" w:rsidR="0048443E">
        <w:rPr>
          <w:rFonts w:ascii="Arial" w:hAnsi="Arial" w:cs="Arial"/>
          <w:color w:val="0F1419"/>
          <w:shd w:val="clear" w:color="auto" w:fill="FFFFFF"/>
        </w:rPr>
        <w:t xml:space="preserve">children with football </w:t>
      </w:r>
      <w:r w:rsidRPr="008B2C77" w:rsidR="000B2691">
        <w:rPr>
          <w:rFonts w:ascii="Arial" w:hAnsi="Arial" w:cs="Arial"/>
          <w:color w:val="0F1419"/>
          <w:shd w:val="clear" w:color="auto" w:fill="FFFFFF"/>
        </w:rPr>
        <w:t>talent</w:t>
      </w:r>
      <w:r w:rsidRPr="008B2C77" w:rsidR="0048443E">
        <w:rPr>
          <w:rFonts w:ascii="Arial" w:hAnsi="Arial" w:cs="Arial"/>
          <w:color w:val="0F1419"/>
          <w:shd w:val="clear" w:color="auto" w:fill="FFFFFF"/>
        </w:rPr>
        <w:t>s,</w:t>
      </w:r>
      <w:r w:rsidRPr="008B2C77" w:rsidR="000B2691">
        <w:rPr>
          <w:rFonts w:ascii="Arial" w:hAnsi="Arial" w:cs="Arial"/>
          <w:color w:val="0F1419"/>
          <w:shd w:val="clear" w:color="auto" w:fill="FFFFFF"/>
        </w:rPr>
        <w:t xml:space="preserve"> who </w:t>
      </w:r>
      <w:r w:rsidRPr="008B2C77" w:rsidR="0048443E">
        <w:rPr>
          <w:rFonts w:ascii="Arial" w:hAnsi="Arial" w:cs="Arial"/>
          <w:color w:val="0F1419"/>
          <w:shd w:val="clear" w:color="auto" w:fill="FFFFFF"/>
        </w:rPr>
        <w:t xml:space="preserve">move on </w:t>
      </w:r>
      <w:r w:rsidRPr="008B2C77" w:rsidR="000B2691">
        <w:rPr>
          <w:rFonts w:ascii="Arial" w:hAnsi="Arial" w:cs="Arial"/>
          <w:color w:val="0F1419"/>
          <w:shd w:val="clear" w:color="auto" w:fill="FFFFFF"/>
        </w:rPr>
        <w:t xml:space="preserve">to the </w:t>
      </w:r>
      <w:r w:rsidRPr="008B2C77" w:rsidR="0048443E">
        <w:rPr>
          <w:rFonts w:ascii="Arial" w:hAnsi="Arial" w:cs="Arial"/>
          <w:color w:val="0F1419"/>
          <w:shd w:val="clear" w:color="auto" w:fill="FFFFFF"/>
        </w:rPr>
        <w:t xml:space="preserve">(U12-U16) </w:t>
      </w:r>
      <w:r w:rsidRPr="008B2C77" w:rsidR="000B2691">
        <w:rPr>
          <w:rFonts w:ascii="Arial" w:hAnsi="Arial" w:cs="Arial"/>
          <w:color w:val="0F1419"/>
          <w:shd w:val="clear" w:color="auto" w:fill="FFFFFF"/>
        </w:rPr>
        <w:t xml:space="preserve">developmental phase not </w:t>
      </w:r>
      <w:r w:rsidRPr="008B2C77" w:rsidR="000E7581">
        <w:rPr>
          <w:rFonts w:ascii="Arial" w:hAnsi="Arial" w:cs="Arial"/>
          <w:color w:val="0F1419"/>
          <w:shd w:val="clear" w:color="auto" w:fill="FFFFFF"/>
        </w:rPr>
        <w:t xml:space="preserve">optimally </w:t>
      </w:r>
      <w:r w:rsidRPr="008B2C77" w:rsidR="000B2691">
        <w:rPr>
          <w:rFonts w:ascii="Arial" w:hAnsi="Arial" w:cs="Arial"/>
          <w:color w:val="0F1419"/>
          <w:shd w:val="clear" w:color="auto" w:fill="FFFFFF"/>
        </w:rPr>
        <w:t xml:space="preserve">prepared in terms of individual movement habits and individual technical and tactical skills. </w:t>
      </w:r>
    </w:p>
    <w:p xmlns:wp14="http://schemas.microsoft.com/office/word/2010/wordml" w:rsidRPr="008B2C77" w:rsidR="00847664" w:rsidP="2513BBC5" w:rsidRDefault="00847664" w14:paraId="4316A4E0" wp14:textId="4ADF2BEB">
      <w:pPr>
        <w:pStyle w:val="NormalWeb"/>
        <w:shd w:val="clear" w:color="auto" w:fill="FFFFFF" w:themeFill="background1"/>
        <w:spacing w:before="0" w:beforeAutospacing="off" w:after="300" w:afterAutospacing="off" w:line="480" w:lineRule="auto"/>
        <w:ind w:right="-613" w:firstLine="720"/>
        <w:jc w:val="both"/>
        <w:rPr>
          <w:ins w:author="Gary Smailes" w:date="2024-02-09T15:46:05.834Z" w:id="1838300658"/>
          <w:rFonts w:ascii="Arial" w:hAnsi="Arial" w:cs="Arial"/>
          <w:color w:val="0F1419"/>
        </w:rPr>
      </w:pPr>
      <w:r w:rsidRPr="008B2C77" w:rsidR="000B2691">
        <w:rPr>
          <w:rFonts w:ascii="Arial" w:hAnsi="Arial" w:cs="Arial"/>
          <w:color w:val="0F1419"/>
          <w:shd w:val="clear" w:color="auto" w:fill="FFFFFF"/>
        </w:rPr>
        <w:t>Again, coaches are too quick to switch to 11</w:t>
      </w:r>
      <w:r w:rsidRPr="008B2C77" w:rsidR="000E7581">
        <w:rPr>
          <w:rFonts w:ascii="Arial" w:hAnsi="Arial" w:cs="Arial"/>
          <w:color w:val="0F1419"/>
          <w:shd w:val="clear" w:color="auto" w:fill="FFFFFF"/>
        </w:rPr>
        <w:t xml:space="preserve"> </w:t>
      </w:r>
      <w:r w:rsidRPr="008B2C77" w:rsidR="000B2691">
        <w:rPr>
          <w:rFonts w:ascii="Arial" w:hAnsi="Arial" w:cs="Arial"/>
          <w:color w:val="0F1419"/>
          <w:shd w:val="clear" w:color="auto" w:fill="FFFFFF"/>
        </w:rPr>
        <w:t>v</w:t>
      </w:r>
      <w:r w:rsidRPr="008B2C77" w:rsidR="000E7581">
        <w:rPr>
          <w:rFonts w:ascii="Arial" w:hAnsi="Arial" w:cs="Arial"/>
          <w:color w:val="0F1419"/>
          <w:shd w:val="clear" w:color="auto" w:fill="FFFFFF"/>
        </w:rPr>
        <w:t xml:space="preserve"> </w:t>
      </w:r>
      <w:r w:rsidRPr="008B2C77" w:rsidR="000B2691">
        <w:rPr>
          <w:rFonts w:ascii="Arial" w:hAnsi="Arial" w:cs="Arial"/>
          <w:color w:val="0F1419"/>
          <w:shd w:val="clear" w:color="auto" w:fill="FFFFFF"/>
        </w:rPr>
        <w:t>11 (adult football)</w:t>
      </w:r>
      <w:r w:rsidRPr="008B2C77" w:rsidR="000E7581">
        <w:rPr>
          <w:rFonts w:ascii="Arial" w:hAnsi="Arial" w:cs="Arial"/>
          <w:color w:val="0F1419"/>
          <w:shd w:val="clear" w:color="auto" w:fill="FFFFFF"/>
        </w:rPr>
        <w:t>,</w:t>
      </w:r>
      <w:r w:rsidRPr="008B2C77" w:rsidR="000B2691">
        <w:rPr>
          <w:rFonts w:ascii="Arial" w:hAnsi="Arial" w:cs="Arial"/>
          <w:color w:val="0F1419"/>
          <w:shd w:val="clear" w:color="auto" w:fill="FFFFFF"/>
        </w:rPr>
        <w:t xml:space="preserve"> when young players in the </w:t>
      </w:r>
      <w:r w:rsidRPr="008B2C77" w:rsidR="000B2691">
        <w:rPr>
          <w:rFonts w:ascii="Arial" w:hAnsi="Arial" w:cs="Arial"/>
          <w:color w:val="0F1419"/>
          <w:shd w:val="clear" w:color="auto" w:fill="FFFFFF"/>
        </w:rPr>
        <w:t xml:space="preserve">initial</w:t>
      </w:r>
      <w:r w:rsidRPr="008B2C77" w:rsidR="000B2691">
        <w:rPr>
          <w:rFonts w:ascii="Arial" w:hAnsi="Arial" w:cs="Arial"/>
          <w:color w:val="0F1419"/>
          <w:shd w:val="clear" w:color="auto" w:fill="FFFFFF"/>
        </w:rPr>
        <w:t xml:space="preserve"> </w:t>
      </w:r>
      <w:r w:rsidRPr="008B2C77" w:rsidR="000E7581">
        <w:rPr>
          <w:rFonts w:ascii="Arial" w:hAnsi="Arial" w:cs="Arial"/>
          <w:color w:val="0F1419"/>
          <w:shd w:val="clear" w:color="auto" w:fill="FFFFFF"/>
        </w:rPr>
        <w:t xml:space="preserve">U12-U14 </w:t>
      </w:r>
      <w:r w:rsidRPr="008B2C77" w:rsidR="000B2691">
        <w:rPr>
          <w:rFonts w:ascii="Arial" w:hAnsi="Arial" w:cs="Arial"/>
          <w:color w:val="0F1419"/>
          <w:shd w:val="clear" w:color="auto" w:fill="FFFFFF"/>
        </w:rPr>
        <w:t xml:space="preserve">development phase are completely unprepared for </w:t>
      </w:r>
      <w:r w:rsidRPr="008B2C77" w:rsidR="000E7581">
        <w:rPr>
          <w:rFonts w:ascii="Arial" w:hAnsi="Arial" w:cs="Arial"/>
          <w:color w:val="0F1419"/>
          <w:shd w:val="clear" w:color="auto" w:fill="FFFFFF"/>
        </w:rPr>
        <w:t>such a move</w:t>
      </w:r>
      <w:r w:rsidRPr="008B2C77" w:rsidR="000B2691">
        <w:rPr>
          <w:rFonts w:ascii="Arial" w:hAnsi="Arial" w:cs="Arial"/>
          <w:color w:val="0F1419"/>
          <w:shd w:val="clear" w:color="auto" w:fill="FFFFFF"/>
        </w:rPr>
        <w:t xml:space="preserve">. </w:t>
      </w:r>
      <w:r w:rsidRPr="008B2C77" w:rsidR="000B2691">
        <w:rPr>
          <w:rFonts w:ascii="Arial" w:hAnsi="Arial" w:cs="Arial"/>
          <w:color w:val="0F1419"/>
          <w:shd w:val="clear" w:color="auto" w:fill="FFFFFF"/>
        </w:rPr>
        <w:t>I</w:t>
      </w:r>
      <w:r w:rsidRPr="008B2C77" w:rsidR="000E7581">
        <w:rPr>
          <w:rFonts w:ascii="Arial" w:hAnsi="Arial" w:cs="Arial"/>
          <w:color w:val="0F1419"/>
          <w:shd w:val="clear" w:color="auto" w:fill="FFFFFF"/>
        </w:rPr>
        <w:t>’ve</w:t>
      </w:r>
      <w:r w:rsidRPr="008B2C77" w:rsidR="000B2691">
        <w:rPr>
          <w:rFonts w:ascii="Arial" w:hAnsi="Arial" w:cs="Arial"/>
          <w:color w:val="0F1419"/>
          <w:shd w:val="clear" w:color="auto" w:fill="FFFFFF"/>
        </w:rPr>
        <w:t xml:space="preserve"> had the pleasure of </w:t>
      </w:r>
      <w:r w:rsidRPr="008B2C77" w:rsidR="000E7581">
        <w:rPr>
          <w:rFonts w:ascii="Arial" w:hAnsi="Arial" w:cs="Arial"/>
          <w:color w:val="0F1419"/>
          <w:shd w:val="clear" w:color="auto" w:fill="FFFFFF"/>
        </w:rPr>
        <w:t xml:space="preserve">close</w:t>
      </w:r>
      <w:commentRangeStart w:id="1999775017"/>
      <w:r w:rsidRPr="008B2C77" w:rsidR="000E7581">
        <w:rPr>
          <w:rFonts w:ascii="Arial" w:hAnsi="Arial" w:cs="Arial"/>
          <w:color w:val="0F1419"/>
          <w:shd w:val="clear" w:color="auto" w:fill="FFFFFF"/>
        </w:rPr>
        <w:t xml:space="preserve">ly observing </w:t>
      </w:r>
      <w:r w:rsidRPr="008B2C77" w:rsidR="000B2691">
        <w:rPr>
          <w:rFonts w:ascii="Arial" w:hAnsi="Arial" w:cs="Arial"/>
          <w:color w:val="0F1419"/>
          <w:shd w:val="clear" w:color="auto" w:fill="FFFFFF"/>
        </w:rPr>
        <w:t xml:space="preserve">U13 </w:t>
      </w:r>
      <w:r w:rsidRPr="008B2C77" w:rsidR="000E7581">
        <w:rPr>
          <w:rFonts w:ascii="Arial" w:hAnsi="Arial" w:cs="Arial"/>
          <w:color w:val="0F1419"/>
          <w:shd w:val="clear" w:color="auto" w:fill="FFFFFF"/>
        </w:rPr>
        <w:t>and</w:t>
      </w:r>
      <w:r w:rsidRPr="008B2C77" w:rsidR="000B2691">
        <w:rPr>
          <w:rFonts w:ascii="Arial" w:hAnsi="Arial" w:cs="Arial"/>
          <w:color w:val="0F1419"/>
          <w:shd w:val="clear" w:color="auto" w:fill="FFFFFF"/>
        </w:rPr>
        <w:t xml:space="preserve"> U14 matches in </w:t>
      </w:r>
      <w:r w:rsidRPr="008B2C77" w:rsidR="000E7581">
        <w:rPr>
          <w:rFonts w:ascii="Arial" w:hAnsi="Arial" w:cs="Arial"/>
          <w:color w:val="0F1419"/>
          <w:shd w:val="clear" w:color="auto" w:fill="FFFFFF"/>
        </w:rPr>
        <w:t xml:space="preserve">the </w:t>
      </w:r>
      <w:r w:rsidRPr="008B2C77" w:rsidR="000B2691">
        <w:rPr>
          <w:rFonts w:ascii="Arial" w:hAnsi="Arial" w:cs="Arial"/>
          <w:color w:val="0F1419"/>
          <w:shd w:val="clear" w:color="auto" w:fill="FFFFFF"/>
        </w:rPr>
        <w:t xml:space="preserve">11v11 format. </w:t>
      </w:r>
      <w:r w:rsidRPr="008B2C77" w:rsidR="000E7581">
        <w:rPr>
          <w:rFonts w:ascii="Arial" w:hAnsi="Arial" w:cs="Arial"/>
          <w:color w:val="0F1419"/>
          <w:shd w:val="clear" w:color="auto" w:fill="FFFFFF"/>
        </w:rPr>
        <w:t xml:space="preserve">They </w:t>
      </w:r>
      <w:r w:rsidRPr="008B2C77" w:rsidR="000B2691">
        <w:rPr>
          <w:rFonts w:ascii="Arial" w:hAnsi="Arial" w:cs="Arial"/>
          <w:color w:val="0F1419"/>
          <w:shd w:val="clear" w:color="auto" w:fill="FFFFFF"/>
        </w:rPr>
        <w:t xml:space="preserve">looked </w:t>
      </w:r>
      <w:r w:rsidRPr="008B2C77" w:rsidR="000B2691">
        <w:rPr>
          <w:rFonts w:ascii="Arial" w:hAnsi="Arial" w:cs="Arial"/>
          <w:color w:val="0F1419"/>
          <w:shd w:val="clear" w:color="auto" w:fill="FFFFFF"/>
        </w:rPr>
        <w:t>more or less like</w:t>
      </w:r>
      <w:r w:rsidRPr="008B2C77" w:rsidR="000B2691">
        <w:rPr>
          <w:rFonts w:ascii="Arial" w:hAnsi="Arial" w:cs="Arial"/>
          <w:color w:val="0F1419"/>
          <w:shd w:val="clear" w:color="auto" w:fill="FFFFFF"/>
        </w:rPr>
        <w:t xml:space="preserve"> cross-country running, with the </w:t>
      </w:r>
      <w:r w:rsidRPr="008B2C77" w:rsidR="000E7581">
        <w:rPr>
          <w:rFonts w:ascii="Arial" w:hAnsi="Arial" w:cs="Arial"/>
          <w:color w:val="0F1419"/>
          <w:shd w:val="clear" w:color="auto" w:fill="FFFFFF"/>
        </w:rPr>
        <w:t xml:space="preserve">minor </w:t>
      </w:r>
      <w:r w:rsidRPr="008B2C77" w:rsidR="000B2691">
        <w:rPr>
          <w:rFonts w:ascii="Arial" w:hAnsi="Arial" w:cs="Arial"/>
          <w:color w:val="0F1419"/>
          <w:shd w:val="clear" w:color="auto" w:fill="FFFFFF"/>
        </w:rPr>
        <w:t>difference that there was a ball</w:t>
      </w:r>
      <w:r w:rsidRPr="008B2C77" w:rsidR="000E7581">
        <w:rPr>
          <w:rFonts w:ascii="Arial" w:hAnsi="Arial" w:cs="Arial"/>
          <w:color w:val="0F1419"/>
          <w:shd w:val="clear" w:color="auto" w:fill="FFFFFF"/>
        </w:rPr>
        <w:t xml:space="preserve"> involved, one</w:t>
      </w:r>
      <w:r w:rsidRPr="008B2C77" w:rsidR="000B2691">
        <w:rPr>
          <w:rFonts w:ascii="Arial" w:hAnsi="Arial" w:cs="Arial"/>
          <w:color w:val="0F1419"/>
          <w:shd w:val="clear" w:color="auto" w:fill="FFFFFF"/>
        </w:rPr>
        <w:t xml:space="preserve"> that </w:t>
      </w:r>
      <w:r w:rsidRPr="008B2C77" w:rsidR="000E7581">
        <w:rPr>
          <w:rFonts w:ascii="Arial" w:hAnsi="Arial" w:cs="Arial"/>
          <w:color w:val="0F1419"/>
          <w:shd w:val="clear" w:color="auto" w:fill="FFFFFF"/>
        </w:rPr>
        <w:t xml:space="preserve">the teenage </w:t>
      </w:r>
      <w:r w:rsidRPr="008B2C77" w:rsidR="000B2691">
        <w:rPr>
          <w:rFonts w:ascii="Arial" w:hAnsi="Arial" w:cs="Arial"/>
          <w:color w:val="0F1419"/>
          <w:shd w:val="clear" w:color="auto" w:fill="FFFFFF"/>
        </w:rPr>
        <w:t>novice</w:t>
      </w:r>
      <w:r w:rsidRPr="008B2C77" w:rsidR="000E7581">
        <w:rPr>
          <w:rFonts w:ascii="Arial" w:hAnsi="Arial" w:cs="Arial"/>
          <w:color w:val="0F1419"/>
          <w:shd w:val="clear" w:color="auto" w:fill="FFFFFF"/>
        </w:rPr>
        <w:t>s</w:t>
      </w:r>
      <w:r w:rsidRPr="008B2C77" w:rsidR="000B2691">
        <w:rPr>
          <w:rFonts w:ascii="Arial" w:hAnsi="Arial" w:cs="Arial"/>
          <w:color w:val="0F1419"/>
          <w:shd w:val="clear" w:color="auto" w:fill="FFFFFF"/>
        </w:rPr>
        <w:t xml:space="preserve"> touched rarely or not at all (I</w:t>
      </w:r>
      <w:r w:rsidRPr="008B2C77" w:rsidR="000E7581">
        <w:rPr>
          <w:rFonts w:ascii="Arial" w:hAnsi="Arial" w:cs="Arial"/>
          <w:color w:val="0F1419"/>
          <w:shd w:val="clear" w:color="auto" w:fill="FFFFFF"/>
        </w:rPr>
        <w:t xml:space="preserve"> refer to </w:t>
      </w:r>
      <w:r w:rsidRPr="008B2C77" w:rsidR="000B2691">
        <w:rPr>
          <w:rFonts w:ascii="Arial" w:hAnsi="Arial" w:cs="Arial"/>
          <w:color w:val="0F1419"/>
          <w:shd w:val="clear" w:color="auto" w:fill="FFFFFF"/>
        </w:rPr>
        <w:t>one player</w:t>
      </w:r>
      <w:r w:rsidRPr="008B2C77" w:rsidR="000E7581">
        <w:rPr>
          <w:rFonts w:ascii="Arial" w:hAnsi="Arial" w:cs="Arial"/>
          <w:color w:val="0F1419"/>
          <w:shd w:val="clear" w:color="auto" w:fill="FFFFFF"/>
        </w:rPr>
        <w:t xml:space="preserve"> </w:t>
      </w:r>
      <w:r w:rsidRPr="008B2C77" w:rsidR="000E7581">
        <w:rPr>
          <w:rFonts w:ascii="Arial" w:hAnsi="Arial" w:cs="Arial"/>
          <w:color w:val="0F1419"/>
          <w:shd w:val="clear" w:color="auto" w:fill="FFFFFF"/>
        </w:rPr>
        <w:t xml:space="preserve">in particular</w:t>
      </w:r>
      <w:r w:rsidRPr="008B2C77" w:rsidR="000B2691">
        <w:rPr>
          <w:rFonts w:ascii="Arial" w:hAnsi="Arial" w:cs="Arial"/>
          <w:color w:val="0F1419"/>
          <w:shd w:val="clear" w:color="auto" w:fill="FFFFFF"/>
        </w:rPr>
        <w:t xml:space="preserve"> and</w:t>
      </w:r>
      <w:r w:rsidRPr="008B2C77" w:rsidR="000B2691">
        <w:rPr>
          <w:rFonts w:ascii="Arial" w:hAnsi="Arial" w:cs="Arial"/>
          <w:color w:val="0F1419"/>
          <w:shd w:val="clear" w:color="auto" w:fill="FFFFFF"/>
        </w:rPr>
        <w:t xml:space="preserve"> his contact with th</w:t>
      </w:r>
      <w:commentRangeEnd w:id="1999775017"/>
      <w:r>
        <w:rPr>
          <w:rStyle w:val="CommentReference"/>
        </w:rPr>
        <w:commentReference w:id="1999775017"/>
      </w:r>
      <w:r w:rsidRPr="008B2C77" w:rsidR="000B2691">
        <w:rPr>
          <w:rFonts w:ascii="Arial" w:hAnsi="Arial" w:cs="Arial"/>
          <w:color w:val="0F1419"/>
          <w:shd w:val="clear" w:color="auto" w:fill="FFFFFF"/>
        </w:rPr>
        <w:t xml:space="preserve">e ball)</w:t>
      </w:r>
      <w:r w:rsidRPr="008B2C77" w:rsidR="00A72CBC">
        <w:rPr>
          <w:rFonts w:ascii="Arial" w:hAnsi="Arial" w:cs="Arial"/>
          <w:color w:val="0F1419"/>
          <w:shd w:val="clear" w:color="auto" w:fill="FFFFFF"/>
        </w:rPr>
        <w:t>.</w:t>
      </w:r>
      <w:r w:rsidRPr="008B2C77" w:rsidR="00453224">
        <w:rPr>
          <w:rFonts w:ascii="Arial" w:hAnsi="Arial" w:cs="Arial"/>
          <w:color w:val="0F1419"/>
          <w:shd w:val="clear" w:color="auto" w:fill="FFFFFF"/>
        </w:rPr>
        <w:t xml:space="preserve"> </w:t>
      </w:r>
    </w:p>
    <w:p xmlns:wp14="http://schemas.microsoft.com/office/word/2010/wordml" w:rsidRPr="008B2C77" w:rsidR="00847664" w:rsidP="2513BBC5" w:rsidRDefault="00847664" w14:paraId="2F17C10E" wp14:textId="7D9FA7DD">
      <w:pPr>
        <w:pStyle w:val="NormalWeb"/>
        <w:shd w:val="clear" w:color="auto" w:fill="FFFFFF" w:themeFill="background1"/>
        <w:spacing w:before="0" w:beforeAutospacing="off" w:after="300" w:afterAutospacing="off" w:line="480" w:lineRule="auto"/>
        <w:ind w:right="-613" w:firstLine="720"/>
        <w:jc w:val="both"/>
        <w:rPr>
          <w:ins w:author="Gary Smailes" w:date="2024-02-09T16:05:06.968Z" w:id="474182490"/>
          <w:rFonts w:ascii="Arial" w:hAnsi="Arial" w:cs="Arial"/>
          <w:color w:val="0F1419"/>
        </w:rPr>
      </w:pPr>
      <w:r w:rsidRPr="008B2C77" w:rsidR="000B2691">
        <w:rPr>
          <w:rFonts w:ascii="Arial" w:hAnsi="Arial" w:cs="Arial"/>
          <w:color w:val="0F1419"/>
          <w:shd w:val="clear" w:color="auto" w:fill="FFFFFF"/>
        </w:rPr>
        <w:t xml:space="preserve">The most striking shortcoming was the </w:t>
      </w:r>
      <w:r w:rsidRPr="008B2C77" w:rsidR="00193CC7">
        <w:rPr>
          <w:rFonts w:ascii="Arial" w:hAnsi="Arial" w:cs="Arial"/>
          <w:color w:val="0F1419"/>
          <w:shd w:val="clear" w:color="auto" w:fill="FFFFFF"/>
        </w:rPr>
        <w:t xml:space="preserve">players’ </w:t>
      </w:r>
      <w:r w:rsidRPr="008B2C77" w:rsidR="000B2691">
        <w:rPr>
          <w:rFonts w:ascii="Arial" w:hAnsi="Arial" w:cs="Arial"/>
          <w:color w:val="0F1419"/>
          <w:shd w:val="clear" w:color="auto" w:fill="FFFFFF"/>
        </w:rPr>
        <w:t xml:space="preserve">lack of understanding of individual positioning and </w:t>
      </w:r>
      <w:r w:rsidRPr="008B2C77" w:rsidR="00193CC7">
        <w:rPr>
          <w:rFonts w:ascii="Arial" w:hAnsi="Arial" w:cs="Arial"/>
          <w:color w:val="0F1419"/>
          <w:shd w:val="clear" w:color="auto" w:fill="FFFFFF"/>
        </w:rPr>
        <w:t xml:space="preserve">the </w:t>
      </w:r>
      <w:r w:rsidRPr="008B2C77" w:rsidR="000B2691">
        <w:rPr>
          <w:rFonts w:ascii="Arial" w:hAnsi="Arial" w:cs="Arial"/>
          <w:color w:val="0F1419"/>
          <w:shd w:val="clear" w:color="auto" w:fill="FFFFFF"/>
        </w:rPr>
        <w:t xml:space="preserve">management of </w:t>
      </w:r>
      <w:r w:rsidRPr="008B2C77" w:rsidR="00193CC7">
        <w:rPr>
          <w:rFonts w:ascii="Arial" w:hAnsi="Arial" w:cs="Arial"/>
          <w:color w:val="0F1419"/>
          <w:shd w:val="clear" w:color="auto" w:fill="FFFFFF"/>
        </w:rPr>
        <w:t xml:space="preserve">the </w:t>
      </w:r>
      <w:r w:rsidRPr="008B2C77" w:rsidR="000B2691">
        <w:rPr>
          <w:rFonts w:ascii="Arial" w:hAnsi="Arial" w:cs="Arial"/>
          <w:color w:val="0F1419"/>
          <w:shd w:val="clear" w:color="auto" w:fill="FFFFFF"/>
        </w:rPr>
        <w:t>space around</w:t>
      </w:r>
      <w:r w:rsidRPr="008B2C77" w:rsidR="00193CC7">
        <w:rPr>
          <w:rFonts w:ascii="Arial" w:hAnsi="Arial" w:cs="Arial"/>
          <w:color w:val="0F1419"/>
          <w:shd w:val="clear" w:color="auto" w:fill="FFFFFF"/>
        </w:rPr>
        <w:t xml:space="preserve"> them</w:t>
      </w:r>
      <w:r w:rsidRPr="008B2C77" w:rsidR="000B2691">
        <w:rPr>
          <w:rFonts w:ascii="Arial" w:hAnsi="Arial" w:cs="Arial"/>
          <w:color w:val="0F1419"/>
          <w:shd w:val="clear" w:color="auto" w:fill="FFFFFF"/>
        </w:rPr>
        <w:t xml:space="preserve">. </w:t>
      </w:r>
      <w:r w:rsidRPr="008B2C77" w:rsidR="000B2691">
        <w:rPr>
          <w:rFonts w:ascii="Arial" w:hAnsi="Arial" w:cs="Arial"/>
          <w:color w:val="0F1419"/>
          <w:shd w:val="clear" w:color="auto" w:fill="FFFFFF"/>
        </w:rPr>
        <w:t>Th</w:t>
      </w:r>
      <w:r w:rsidRPr="008B2C77" w:rsidR="00193CC7">
        <w:rPr>
          <w:rFonts w:ascii="Arial" w:hAnsi="Arial" w:cs="Arial"/>
          <w:color w:val="0F1419"/>
          <w:shd w:val="clear" w:color="auto" w:fill="FFFFFF"/>
        </w:rPr>
        <w:t>at’s</w:t>
      </w:r>
      <w:r w:rsidRPr="008B2C77" w:rsidR="00193CC7">
        <w:rPr>
          <w:rFonts w:ascii="Arial" w:hAnsi="Arial" w:cs="Arial"/>
          <w:color w:val="0F1419"/>
          <w:shd w:val="clear" w:color="auto" w:fill="FFFFFF"/>
        </w:rPr>
        <w:t xml:space="preserve"> why </w:t>
      </w:r>
      <w:r w:rsidRPr="008B2C77" w:rsidR="000B2691">
        <w:rPr>
          <w:rFonts w:ascii="Arial" w:hAnsi="Arial" w:cs="Arial"/>
          <w:color w:val="0F1419"/>
          <w:shd w:val="clear" w:color="auto" w:fill="FFFFFF"/>
        </w:rPr>
        <w:t xml:space="preserve">group tactics </w:t>
      </w:r>
      <w:r w:rsidRPr="008B2C77" w:rsidR="00193CC7">
        <w:rPr>
          <w:rFonts w:ascii="Arial" w:hAnsi="Arial" w:cs="Arial"/>
          <w:color w:val="0F1419"/>
          <w:shd w:val="clear" w:color="auto" w:fill="FFFFFF"/>
        </w:rPr>
        <w:t xml:space="preserve">meant nothing </w:t>
      </w:r>
      <w:r w:rsidRPr="008B2C77" w:rsidR="000B2691">
        <w:rPr>
          <w:rFonts w:ascii="Arial" w:hAnsi="Arial" w:cs="Arial"/>
          <w:color w:val="0F1419"/>
          <w:shd w:val="clear" w:color="auto" w:fill="FFFFFF"/>
        </w:rPr>
        <w:t xml:space="preserve">here, since </w:t>
      </w:r>
      <w:ins w:author="Gary Smailes" w:date="2024-02-09T16:04:53.832Z" w:id="1470915514">
        <w:r w:rsidRPr="008B2C77" w:rsidR="000B2691">
          <w:rPr>
            <w:rFonts w:ascii="Arial" w:hAnsi="Arial" w:cs="Arial"/>
            <w:color w:val="0F1419"/>
            <w:shd w:val="clear" w:color="auto" w:fill="FFFFFF"/>
          </w:rPr>
          <w:t xml:space="preserve">five to six</w:t>
        </w:r>
      </w:ins>
      <w:del w:author="Gary Smailes" w:date="2024-02-09T16:04:50.738Z" w:id="1218059855">
        <w:r w:rsidRPr="2513BBC5" w:rsidDel="2513BBC5">
          <w:rPr>
            <w:rFonts w:ascii="Arial" w:hAnsi="Arial" w:cs="Arial"/>
            <w:color w:val="0F1419"/>
          </w:rPr>
          <w:delText>5-6</w:delText>
        </w:r>
      </w:del>
      <w:r w:rsidRPr="008B2C77" w:rsidR="000B2691">
        <w:rPr>
          <w:rFonts w:ascii="Arial" w:hAnsi="Arial" w:cs="Arial"/>
          <w:color w:val="0F1419"/>
          <w:shd w:val="clear" w:color="auto" w:fill="FFFFFF"/>
        </w:rPr>
        <w:t xml:space="preserve"> players out of </w:t>
      </w:r>
      <w:r w:rsidRPr="008B2C77" w:rsidR="00193CC7">
        <w:rPr>
          <w:rFonts w:ascii="Arial" w:hAnsi="Arial" w:cs="Arial"/>
          <w:color w:val="0F1419"/>
          <w:shd w:val="clear" w:color="auto" w:fill="FFFFFF"/>
        </w:rPr>
        <w:t xml:space="preserve">the </w:t>
      </w:r>
      <w:ins w:author="Gary Smailes" w:date="2024-02-09T16:04:57.287Z" w:id="1854510018">
        <w:r w:rsidRPr="008B2C77" w:rsidR="00193CC7">
          <w:rPr>
            <w:rFonts w:ascii="Arial" w:hAnsi="Arial" w:cs="Arial"/>
            <w:color w:val="0F1419"/>
            <w:shd w:val="clear" w:color="auto" w:fill="FFFFFF"/>
          </w:rPr>
          <w:t xml:space="preserve">eleven</w:t>
        </w:r>
      </w:ins>
      <w:del w:author="Gary Smailes" w:date="2024-02-09T16:04:56.244Z" w:id="2060400563">
        <w:r w:rsidRPr="2513BBC5" w:rsidDel="2513BBC5">
          <w:rPr>
            <w:rFonts w:ascii="Arial" w:hAnsi="Arial" w:cs="Arial"/>
            <w:color w:val="0F1419"/>
          </w:rPr>
          <w:delText>11</w:delText>
        </w:r>
      </w:del>
      <w:r w:rsidRPr="008B2C77" w:rsidR="000B2691">
        <w:rPr>
          <w:rFonts w:ascii="Arial" w:hAnsi="Arial" w:cs="Arial"/>
          <w:color w:val="0F1419"/>
          <w:shd w:val="clear" w:color="auto" w:fill="FFFFFF"/>
        </w:rPr>
        <w:t xml:space="preserve"> </w:t>
      </w:r>
      <w:r w:rsidRPr="008B2C77" w:rsidR="00193CC7">
        <w:rPr>
          <w:rFonts w:ascii="Arial" w:hAnsi="Arial" w:cs="Arial"/>
          <w:color w:val="0F1419"/>
          <w:shd w:val="clear" w:color="auto" w:fill="FFFFFF"/>
        </w:rPr>
        <w:t xml:space="preserve">didn’t</w:t>
      </w:r>
      <w:r w:rsidRPr="008B2C77" w:rsidR="00193CC7">
        <w:rPr>
          <w:rFonts w:ascii="Arial" w:hAnsi="Arial" w:cs="Arial"/>
          <w:color w:val="0F1419"/>
          <w:shd w:val="clear" w:color="auto" w:fill="FFFFFF"/>
        </w:rPr>
        <w:t xml:space="preserve"> </w:t>
      </w:r>
      <w:r w:rsidRPr="008B2C77" w:rsidR="000B2691">
        <w:rPr>
          <w:rFonts w:ascii="Arial" w:hAnsi="Arial" w:cs="Arial"/>
          <w:color w:val="0F1419"/>
          <w:shd w:val="clear" w:color="auto" w:fill="FFFFFF"/>
        </w:rPr>
        <w:t xml:space="preserve">understand such basic </w:t>
      </w:r>
      <w:r w:rsidRPr="008B2C77" w:rsidR="00193CC7">
        <w:rPr>
          <w:rFonts w:ascii="Arial" w:hAnsi="Arial" w:cs="Arial"/>
          <w:color w:val="0F1419"/>
          <w:shd w:val="clear" w:color="auto" w:fill="FFFFFF"/>
        </w:rPr>
        <w:t xml:space="preserve">issues </w:t>
      </w:r>
      <w:r w:rsidRPr="008B2C77" w:rsidR="000B2691">
        <w:rPr>
          <w:rFonts w:ascii="Arial" w:hAnsi="Arial" w:cs="Arial"/>
          <w:color w:val="0F1419"/>
          <w:shd w:val="clear" w:color="auto" w:fill="FFFFFF"/>
        </w:rPr>
        <w:t>as the line of passing</w:t>
      </w:r>
      <w:r w:rsidRPr="008B2C77" w:rsidR="00193CC7">
        <w:rPr>
          <w:rFonts w:ascii="Arial" w:hAnsi="Arial" w:cs="Arial"/>
          <w:color w:val="0F1419"/>
          <w:shd w:val="clear" w:color="auto" w:fill="FFFFFF"/>
        </w:rPr>
        <w:t xml:space="preserve"> the ball</w:t>
      </w:r>
      <w:r w:rsidRPr="008B2C77" w:rsidR="000B2691">
        <w:rPr>
          <w:rFonts w:ascii="Arial" w:hAnsi="Arial" w:cs="Arial"/>
          <w:color w:val="0F1419"/>
          <w:shd w:val="clear" w:color="auto" w:fill="FFFFFF"/>
        </w:rPr>
        <w:t xml:space="preserve"> and the ability to move individually on the </w:t>
      </w:r>
      <w:r w:rsidRPr="008B2C77" w:rsidR="004E18D3">
        <w:rPr>
          <w:rFonts w:ascii="Arial" w:hAnsi="Arial" w:cs="Arial"/>
          <w:color w:val="0F1419"/>
          <w:shd w:val="clear" w:color="auto" w:fill="FFFFFF"/>
        </w:rPr>
        <w:t>pitch</w:t>
      </w:r>
      <w:r w:rsidRPr="008B2C77" w:rsidR="000B2691">
        <w:rPr>
          <w:rFonts w:ascii="Arial" w:hAnsi="Arial" w:cs="Arial"/>
          <w:color w:val="0F1419"/>
          <w:shd w:val="clear" w:color="auto" w:fill="FFFFFF"/>
        </w:rPr>
        <w:t xml:space="preserve">. What could </w:t>
      </w:r>
      <w:r w:rsidRPr="008B2C77" w:rsidR="00193CC7">
        <w:rPr>
          <w:rFonts w:ascii="Arial" w:hAnsi="Arial" w:cs="Arial"/>
          <w:color w:val="0F1419"/>
          <w:shd w:val="clear" w:color="auto" w:fill="FFFFFF"/>
        </w:rPr>
        <w:t xml:space="preserve">the </w:t>
      </w:r>
      <w:r w:rsidRPr="008B2C77" w:rsidR="000B2691">
        <w:rPr>
          <w:rFonts w:ascii="Arial" w:hAnsi="Arial" w:cs="Arial"/>
          <w:color w:val="0F1419"/>
          <w:shd w:val="clear" w:color="auto" w:fill="FFFFFF"/>
        </w:rPr>
        <w:t xml:space="preserve">young players get in return by learning </w:t>
      </w:r>
      <w:r w:rsidRPr="008B2C77" w:rsidR="00193CC7">
        <w:rPr>
          <w:rFonts w:ascii="Arial" w:hAnsi="Arial" w:cs="Arial"/>
          <w:color w:val="0F1419"/>
          <w:shd w:val="clear" w:color="auto" w:fill="FFFFFF"/>
        </w:rPr>
        <w:t xml:space="preserve">one and </w:t>
      </w:r>
      <w:r w:rsidRPr="008B2C77" w:rsidR="005F3E01">
        <w:rPr>
          <w:rFonts w:ascii="Arial" w:hAnsi="Arial" w:cs="Arial"/>
          <w:color w:val="0F1419"/>
          <w:shd w:val="clear" w:color="auto" w:fill="FFFFFF"/>
        </w:rPr>
        <w:t>the same</w:t>
      </w:r>
      <w:r w:rsidRPr="008B2C77" w:rsidR="000B2691">
        <w:rPr>
          <w:rFonts w:ascii="Arial" w:hAnsi="Arial" w:cs="Arial"/>
          <w:color w:val="0F1419"/>
          <w:shd w:val="clear" w:color="auto" w:fill="FFFFFF"/>
        </w:rPr>
        <w:t xml:space="preserve"> </w:t>
      </w:r>
      <w:r w:rsidRPr="008B2C77" w:rsidR="006160E5">
        <w:rPr>
          <w:rFonts w:ascii="Arial" w:hAnsi="Arial" w:cs="Arial"/>
          <w:color w:val="0F1419"/>
          <w:shd w:val="clear" w:color="auto" w:fill="FFFFFF"/>
        </w:rPr>
        <w:t>game model</w:t>
      </w:r>
      <w:r w:rsidRPr="008B2C77" w:rsidR="000B2691">
        <w:rPr>
          <w:rFonts w:ascii="Arial" w:hAnsi="Arial" w:cs="Arial"/>
          <w:color w:val="0F1419"/>
          <w:shd w:val="clear" w:color="auto" w:fill="FFFFFF"/>
        </w:rPr>
        <w:t xml:space="preserve"> and taking part in youth competitions, where everyone plays </w:t>
      </w:r>
      <w:r w:rsidRPr="008B2C77" w:rsidR="005F3E01">
        <w:rPr>
          <w:rFonts w:ascii="Arial" w:hAnsi="Arial" w:cs="Arial"/>
          <w:color w:val="0F1419"/>
          <w:shd w:val="clear" w:color="auto" w:fill="FFFFFF"/>
        </w:rPr>
        <w:t>the same</w:t>
      </w:r>
      <w:r w:rsidRPr="008B2C77" w:rsidR="000B2691">
        <w:rPr>
          <w:rFonts w:ascii="Arial" w:hAnsi="Arial" w:cs="Arial"/>
          <w:color w:val="0F1419"/>
          <w:shd w:val="clear" w:color="auto" w:fill="FFFFFF"/>
        </w:rPr>
        <w:t xml:space="preserve"> way? </w:t>
      </w:r>
    </w:p>
    <w:p xmlns:wp14="http://schemas.microsoft.com/office/word/2010/wordml" w:rsidRPr="008B2C77" w:rsidR="00847664" w:rsidP="2513BBC5" w:rsidRDefault="00847664" w14:paraId="175FA7DB" wp14:textId="566C0F59">
      <w:pPr>
        <w:pStyle w:val="NormalWeb"/>
        <w:suppressLineNumbers w:val="0"/>
        <w:shd w:val="clear" w:color="auto" w:fill="FFFFFF" w:themeFill="background1"/>
        <w:bidi w:val="0"/>
        <w:spacing w:before="0" w:beforeAutospacing="off" w:after="300" w:afterAutospacing="off" w:line="480" w:lineRule="auto"/>
        <w:ind w:left="0" w:right="-613" w:firstLine="720"/>
        <w:jc w:val="both"/>
        <w:rPr>
          <w:rFonts w:ascii="Arial" w:hAnsi="Arial" w:cs="Arial"/>
          <w:color w:val="0F1419"/>
        </w:rPr>
      </w:pPr>
      <w:r w:rsidRPr="008B2C77" w:rsidR="000B2691">
        <w:rPr>
          <w:rFonts w:ascii="Arial" w:hAnsi="Arial" w:cs="Arial"/>
          <w:color w:val="0F1419"/>
          <w:shd w:val="clear" w:color="auto" w:fill="FFFFFF"/>
        </w:rPr>
        <w:t xml:space="preserve">Well, </w:t>
      </w:r>
      <w:r w:rsidRPr="008B2C77" w:rsidR="00193CC7">
        <w:rPr>
          <w:rFonts w:ascii="Arial" w:hAnsi="Arial" w:cs="Arial"/>
          <w:color w:val="0F1419"/>
          <w:shd w:val="clear" w:color="auto" w:fill="FFFFFF"/>
        </w:rPr>
        <w:t xml:space="preserve">at least they learned </w:t>
      </w:r>
      <w:r w:rsidRPr="008B2C77" w:rsidR="000B2691">
        <w:rPr>
          <w:rFonts w:ascii="Arial" w:hAnsi="Arial" w:cs="Arial"/>
          <w:color w:val="0F1419"/>
          <w:shd w:val="clear" w:color="auto" w:fill="FFFFFF"/>
        </w:rPr>
        <w:t xml:space="preserve">to some extent to</w:t>
      </w:r>
      <w:r w:rsidRPr="008B2C77" w:rsidR="000B2691">
        <w:rPr>
          <w:rFonts w:ascii="Arial" w:hAnsi="Arial" w:cs="Arial"/>
          <w:color w:val="0F1419"/>
          <w:shd w:val="clear" w:color="auto" w:fill="FFFFFF"/>
        </w:rPr>
        <w:t xml:space="preserve"> win and deal with failure. </w:t>
      </w:r>
      <w:r w:rsidRPr="008B2C77" w:rsidR="000B2691">
        <w:rPr>
          <w:rFonts w:ascii="Arial" w:hAnsi="Arial" w:cs="Arial"/>
          <w:color w:val="0F1419"/>
          <w:shd w:val="clear" w:color="auto" w:fill="FFFFFF"/>
        </w:rPr>
        <w:t xml:space="preserve">After all, they</w:t>
      </w:r>
      <w:r w:rsidRPr="008B2C77" w:rsidR="000B2691">
        <w:rPr>
          <w:rFonts w:ascii="Arial" w:hAnsi="Arial" w:cs="Arial"/>
          <w:color w:val="0F1419"/>
          <w:shd w:val="clear" w:color="auto" w:fill="FFFFFF"/>
        </w:rPr>
        <w:t xml:space="preserve"> </w:t>
      </w:r>
      <w:r w:rsidRPr="008B2C77" w:rsidR="00193CC7">
        <w:rPr>
          <w:rFonts w:ascii="Arial" w:hAnsi="Arial" w:cs="Arial"/>
          <w:color w:val="0F1419"/>
          <w:shd w:val="clear" w:color="auto" w:fill="FFFFFF"/>
        </w:rPr>
        <w:t xml:space="preserve">were taking </w:t>
      </w:r>
      <w:r w:rsidRPr="008B2C77" w:rsidR="000B2691">
        <w:rPr>
          <w:rFonts w:ascii="Arial" w:hAnsi="Arial" w:cs="Arial"/>
          <w:color w:val="0F1419"/>
          <w:shd w:val="clear" w:color="auto" w:fill="FFFFFF"/>
        </w:rPr>
        <w:t xml:space="preserve">part in </w:t>
      </w:r>
      <w:r w:rsidRPr="008B2C77" w:rsidR="00193CC7">
        <w:rPr>
          <w:rFonts w:ascii="Arial" w:hAnsi="Arial" w:cs="Arial"/>
          <w:color w:val="0F1419"/>
          <w:shd w:val="clear" w:color="auto" w:fill="FFFFFF"/>
        </w:rPr>
        <w:t>a</w:t>
      </w:r>
      <w:r w:rsidRPr="008B2C77" w:rsidR="000B2691">
        <w:rPr>
          <w:rFonts w:ascii="Arial" w:hAnsi="Arial" w:cs="Arial"/>
          <w:color w:val="0F1419"/>
          <w:shd w:val="clear" w:color="auto" w:fill="FFFFFF"/>
        </w:rPr>
        <w:t xml:space="preserve"> competition and in </w:t>
      </w:r>
      <w:r w:rsidRPr="008B2C77" w:rsidR="00193CC7">
        <w:rPr>
          <w:rFonts w:ascii="Arial" w:hAnsi="Arial" w:cs="Arial"/>
          <w:color w:val="0F1419"/>
          <w:shd w:val="clear" w:color="auto" w:fill="FFFFFF"/>
        </w:rPr>
        <w:t xml:space="preserve">physical </w:t>
      </w:r>
      <w:r w:rsidRPr="008B2C77" w:rsidR="000B2691">
        <w:rPr>
          <w:rFonts w:ascii="Arial" w:hAnsi="Arial" w:cs="Arial"/>
          <w:color w:val="0F1419"/>
          <w:shd w:val="clear" w:color="auto" w:fill="FFFFFF"/>
        </w:rPr>
        <w:t>terms</w:t>
      </w:r>
      <w:r w:rsidRPr="008B2C77" w:rsidR="00193CC7">
        <w:rPr>
          <w:rFonts w:ascii="Arial" w:hAnsi="Arial" w:cs="Arial"/>
          <w:color w:val="0F1419"/>
          <w:shd w:val="clear" w:color="auto" w:fill="FFFFFF"/>
        </w:rPr>
        <w:t>,</w:t>
      </w:r>
      <w:r w:rsidRPr="008B2C77" w:rsidR="000B2691">
        <w:rPr>
          <w:rFonts w:ascii="Arial" w:hAnsi="Arial" w:cs="Arial"/>
          <w:color w:val="0F1419"/>
          <w:shd w:val="clear" w:color="auto" w:fill="FFFFFF"/>
        </w:rPr>
        <w:t xml:space="preserve"> the game </w:t>
      </w:r>
      <w:r w:rsidRPr="008B2C77" w:rsidR="00193CC7">
        <w:rPr>
          <w:rFonts w:ascii="Arial" w:hAnsi="Arial" w:cs="Arial"/>
          <w:color w:val="0F1419"/>
          <w:shd w:val="clear" w:color="auto" w:fill="FFFFFF"/>
        </w:rPr>
        <w:t xml:space="preserve">provided plenty </w:t>
      </w:r>
      <w:r w:rsidRPr="008B2C77" w:rsidR="000B2691">
        <w:rPr>
          <w:rFonts w:ascii="Arial" w:hAnsi="Arial" w:cs="Arial"/>
          <w:color w:val="0F1419"/>
          <w:shd w:val="clear" w:color="auto" w:fill="FFFFFF"/>
        </w:rPr>
        <w:t xml:space="preserve">of positive reflection. </w:t>
      </w:r>
      <w:r w:rsidRPr="008B2C77" w:rsidR="00193CC7">
        <w:rPr>
          <w:rFonts w:ascii="Arial" w:hAnsi="Arial" w:cs="Arial"/>
          <w:color w:val="0F1419"/>
          <w:shd w:val="clear" w:color="auto" w:fill="FFFFFF"/>
        </w:rPr>
        <w:t>But the players learned much less i</w:t>
      </w:r>
      <w:r w:rsidRPr="008B2C77" w:rsidR="000B2691">
        <w:rPr>
          <w:rFonts w:ascii="Arial" w:hAnsi="Arial" w:cs="Arial"/>
          <w:color w:val="0F1419"/>
          <w:shd w:val="clear" w:color="auto" w:fill="FFFFFF"/>
        </w:rPr>
        <w:t>n terms of individual development and potential in other aspects</w:t>
      </w:r>
      <w:r w:rsidRPr="008B2C77" w:rsidR="009B3E91">
        <w:rPr>
          <w:rFonts w:ascii="Arial" w:hAnsi="Arial" w:cs="Arial"/>
          <w:color w:val="0F1419"/>
          <w:shd w:val="clear" w:color="auto" w:fill="FFFFFF"/>
        </w:rPr>
        <w:t xml:space="preserve">. </w:t>
      </w:r>
      <w:r w:rsidRPr="008B2C77" w:rsidR="005F3E01">
        <w:rPr>
          <w:rFonts w:ascii="Arial" w:hAnsi="Arial" w:cs="Arial"/>
          <w:color w:val="0F1419"/>
          <w:shd w:val="clear" w:color="auto" w:fill="FFFFFF"/>
        </w:rPr>
        <w:t>Furthermore</w:t>
      </w:r>
      <w:r w:rsidRPr="008B2C77" w:rsidR="000B2691">
        <w:rPr>
          <w:rFonts w:ascii="Arial" w:hAnsi="Arial" w:cs="Arial"/>
          <w:color w:val="0F1419"/>
          <w:shd w:val="clear" w:color="auto" w:fill="FFFFFF"/>
        </w:rPr>
        <w:t xml:space="preserve">, during private conversations </w:t>
      </w:r>
      <w:r w:rsidRPr="008B2C77" w:rsidR="00193CC7">
        <w:rPr>
          <w:rFonts w:ascii="Arial" w:hAnsi="Arial" w:cs="Arial"/>
          <w:color w:val="0F1419"/>
          <w:shd w:val="clear" w:color="auto" w:fill="FFFFFF"/>
        </w:rPr>
        <w:t xml:space="preserve">coaches often </w:t>
      </w:r>
      <w:r w:rsidRPr="008B2C77" w:rsidR="000B2691">
        <w:rPr>
          <w:rFonts w:ascii="Arial" w:hAnsi="Arial" w:cs="Arial"/>
          <w:color w:val="0F1419"/>
          <w:shd w:val="clear" w:color="auto" w:fill="FFFFFF"/>
        </w:rPr>
        <w:t xml:space="preserve">said about a player that he </w:t>
      </w:r>
      <w:r w:rsidRPr="008B2C77" w:rsidR="00FC198D">
        <w:rPr>
          <w:rFonts w:ascii="Arial" w:hAnsi="Arial" w:cs="Arial"/>
          <w:color w:val="0F1419"/>
          <w:shd w:val="clear" w:color="auto" w:fill="FFFFFF"/>
        </w:rPr>
        <w:t>d</w:t>
      </w:r>
      <w:r w:rsidRPr="008B2C77" w:rsidR="00193CC7">
        <w:rPr>
          <w:rFonts w:ascii="Arial" w:hAnsi="Arial" w:cs="Arial"/>
          <w:color w:val="0F1419"/>
          <w:shd w:val="clear" w:color="auto" w:fill="FFFFFF"/>
        </w:rPr>
        <w:t>id</w:t>
      </w:r>
      <w:r w:rsidRPr="008B2C77" w:rsidR="00FC198D">
        <w:rPr>
          <w:rFonts w:ascii="Arial" w:hAnsi="Arial" w:cs="Arial"/>
          <w:color w:val="0F1419"/>
          <w:shd w:val="clear" w:color="auto" w:fill="FFFFFF"/>
        </w:rPr>
        <w:t>n’t</w:t>
      </w:r>
      <w:r w:rsidRPr="008B2C77" w:rsidR="000B2691">
        <w:rPr>
          <w:rFonts w:ascii="Arial" w:hAnsi="Arial" w:cs="Arial"/>
          <w:color w:val="0F1419"/>
          <w:shd w:val="clear" w:color="auto" w:fill="FFFFFF"/>
        </w:rPr>
        <w:t xml:space="preserve"> have a </w:t>
      </w:r>
      <w:ins w:author="Gary Smailes" w:date="2024-02-09T16:05:31.927Z" w:id="657213773">
        <w:r w:rsidRPr="008B2C77" w:rsidR="000B2691">
          <w:rPr>
            <w:rFonts w:ascii="Arial" w:hAnsi="Arial" w:cs="Arial"/>
            <w:color w:val="0F1419"/>
            <w:shd w:val="clear" w:color="auto" w:fill="FFFFFF"/>
          </w:rPr>
          <w:t xml:space="preserve">“</w:t>
        </w:r>
      </w:ins>
      <w:r w:rsidRPr="008B2C77" w:rsidR="000B2691">
        <w:rPr>
          <w:rFonts w:ascii="Arial" w:hAnsi="Arial" w:cs="Arial"/>
          <w:color w:val="0F1419"/>
          <w:shd w:val="clear" w:color="auto" w:fill="FFFFFF"/>
        </w:rPr>
        <w:t xml:space="preserve">winning mentality</w:t>
      </w:r>
      <w:ins w:author="Gary Smailes" w:date="2024-02-09T16:05:33.394Z" w:id="1236228645">
        <w:r w:rsidRPr="008B2C77" w:rsidR="000B2691">
          <w:rPr>
            <w:rFonts w:ascii="Arial" w:hAnsi="Arial" w:cs="Arial"/>
            <w:color w:val="0F1419"/>
            <w:shd w:val="clear" w:color="auto" w:fill="FFFFFF"/>
          </w:rPr>
          <w:t xml:space="preserve">”</w:t>
        </w:r>
      </w:ins>
      <w:r w:rsidRPr="008B2C77" w:rsidR="000B2691">
        <w:rPr>
          <w:rFonts w:ascii="Arial" w:hAnsi="Arial" w:cs="Arial"/>
          <w:color w:val="0F1419"/>
          <w:shd w:val="clear" w:color="auto" w:fill="FFFFFF"/>
        </w:rPr>
        <w:t xml:space="preserve">.</w:t>
      </w:r>
      <w:r w:rsidRPr="008B2C77" w:rsidR="000B2691">
        <w:rPr>
          <w:rFonts w:ascii="Arial" w:hAnsi="Arial" w:cs="Arial"/>
          <w:color w:val="0F1419"/>
          <w:shd w:val="clear" w:color="auto" w:fill="FFFFFF"/>
        </w:rPr>
        <w:t xml:space="preserve"> This sounds ridiculous and only confirms how much education </w:t>
      </w:r>
      <w:r w:rsidRPr="008B2C77" w:rsidR="00193CC7">
        <w:rPr>
          <w:rFonts w:ascii="Arial" w:hAnsi="Arial" w:cs="Arial"/>
          <w:color w:val="0F1419"/>
          <w:shd w:val="clear" w:color="auto" w:fill="FFFFFF"/>
        </w:rPr>
        <w:t xml:space="preserve">is needed </w:t>
      </w:r>
      <w:r w:rsidRPr="008B2C77" w:rsidR="000B2691">
        <w:rPr>
          <w:rFonts w:ascii="Arial" w:hAnsi="Arial" w:cs="Arial"/>
          <w:color w:val="0F1419"/>
          <w:shd w:val="clear" w:color="auto" w:fill="FFFFFF"/>
        </w:rPr>
        <w:t xml:space="preserve">in the </w:t>
      </w:r>
      <w:r w:rsidRPr="008B2C77" w:rsidR="00193CC7">
        <w:rPr>
          <w:rFonts w:ascii="Arial" w:hAnsi="Arial" w:cs="Arial"/>
          <w:color w:val="0F1419"/>
          <w:shd w:val="clear" w:color="auto" w:fill="FFFFFF"/>
        </w:rPr>
        <w:t xml:space="preserve">area of</w:t>
      </w:r>
      <w:r w:rsidRPr="008B2C77" w:rsidR="00193CC7">
        <w:rPr>
          <w:rFonts w:ascii="Arial" w:hAnsi="Arial" w:cs="Arial"/>
          <w:color w:val="0F1419"/>
          <w:shd w:val="clear" w:color="auto" w:fill="FFFFFF"/>
        </w:rPr>
        <w:t xml:space="preserve"> </w:t>
      </w:r>
      <w:r w:rsidRPr="008B2C77" w:rsidR="000B2691">
        <w:rPr>
          <w:rFonts w:ascii="Arial" w:hAnsi="Arial" w:cs="Arial"/>
          <w:color w:val="0F1419"/>
          <w:shd w:val="clear" w:color="auto" w:fill="FFFFFF"/>
        </w:rPr>
        <w:t xml:space="preserve">development and </w:t>
      </w:r>
      <w:r w:rsidRPr="008B2C77" w:rsidR="00193CC7">
        <w:rPr>
          <w:rFonts w:ascii="Arial" w:hAnsi="Arial" w:cs="Arial"/>
          <w:color w:val="0F1419"/>
          <w:shd w:val="clear" w:color="auto" w:fill="FFFFFF"/>
        </w:rPr>
        <w:t xml:space="preserve">the </w:t>
      </w:r>
      <w:r w:rsidRPr="008B2C77" w:rsidR="000B2691">
        <w:rPr>
          <w:rFonts w:ascii="Arial" w:hAnsi="Arial" w:cs="Arial"/>
          <w:color w:val="0F1419"/>
          <w:shd w:val="clear" w:color="auto" w:fill="FFFFFF"/>
        </w:rPr>
        <w:t xml:space="preserve">learning process of </w:t>
      </w:r>
      <w:r w:rsidRPr="008B2C77" w:rsidR="00DD4732">
        <w:rPr>
          <w:rFonts w:ascii="Arial" w:hAnsi="Arial" w:cs="Arial"/>
          <w:color w:val="0F1419"/>
          <w:shd w:val="clear" w:color="auto" w:fill="FFFFFF"/>
        </w:rPr>
        <w:t>adolescents</w:t>
      </w:r>
      <w:r w:rsidRPr="008B2C77" w:rsidR="000B2691">
        <w:rPr>
          <w:rFonts w:ascii="Arial" w:hAnsi="Arial" w:cs="Arial"/>
          <w:color w:val="0F1419"/>
          <w:shd w:val="clear" w:color="auto" w:fill="FFFFFF"/>
        </w:rPr>
        <w:t xml:space="preserve">. How can a teenager of </w:t>
      </w:r>
      <w:del w:author="Gary Smailes" w:date="2024-02-09T16:05:37.825Z" w:id="723503694">
        <w:r w:rsidRPr="2513BBC5" w:rsidDel="2513BBC5">
          <w:rPr>
            <w:rFonts w:ascii="Arial" w:hAnsi="Arial" w:cs="Arial"/>
            <w:color w:val="0F1419"/>
          </w:rPr>
          <w:delText xml:space="preserve">12 </w:delText>
        </w:r>
      </w:del>
      <w:ins w:author="Gary Smailes" w:date="2024-02-09T16:05:50.351Z" w:id="51257966">
        <w:r w:rsidRPr="2513BBC5" w:rsidR="2513BBC5">
          <w:rPr>
            <w:rFonts w:ascii="Arial" w:hAnsi="Arial" w:cs="Arial"/>
            <w:color w:val="0F1419"/>
          </w:rPr>
          <w:t xml:space="preserve">tweleve </w:t>
        </w:r>
      </w:ins>
      <w:r w:rsidRPr="008B2C77" w:rsidR="000B2691">
        <w:rPr>
          <w:rFonts w:ascii="Arial" w:hAnsi="Arial" w:cs="Arial"/>
          <w:color w:val="0F1419"/>
          <w:shd w:val="clear" w:color="auto" w:fill="FFFFFF"/>
        </w:rPr>
        <w:t xml:space="preserve">have a winning mentality? </w:t>
      </w:r>
      <w:r w:rsidRPr="008B2C77" w:rsidR="000B2691">
        <w:rPr>
          <w:rFonts w:ascii="Arial" w:hAnsi="Arial" w:cs="Arial"/>
          <w:color w:val="0F1419"/>
          <w:shd w:val="clear" w:color="auto" w:fill="FFFFFF"/>
        </w:rPr>
        <w:t xml:space="preserve">After all, </w:t>
      </w:r>
      <w:r w:rsidRPr="008B2C77" w:rsidR="00DD51DF">
        <w:rPr>
          <w:rFonts w:ascii="Arial" w:hAnsi="Arial" w:cs="Arial"/>
          <w:color w:val="0F1419"/>
          <w:shd w:val="clear" w:color="auto" w:fill="FFFFFF"/>
        </w:rPr>
        <w:t xml:space="preserve">he</w:t>
      </w:r>
      <w:r w:rsidRPr="008B2C77" w:rsidR="00DD51DF">
        <w:rPr>
          <w:rFonts w:ascii="Arial" w:hAnsi="Arial" w:cs="Arial"/>
          <w:color w:val="0F1419"/>
          <w:shd w:val="clear" w:color="auto" w:fill="FFFFFF"/>
        </w:rPr>
        <w:t xml:space="preserve"> </w:t>
      </w:r>
      <w:r w:rsidRPr="008B2C77" w:rsidR="000B2691">
        <w:rPr>
          <w:rFonts w:ascii="Arial" w:hAnsi="Arial" w:cs="Arial"/>
          <w:color w:val="0F1419"/>
          <w:shd w:val="clear" w:color="auto" w:fill="FFFFFF"/>
        </w:rPr>
        <w:t xml:space="preserve">is </w:t>
      </w:r>
      <w:r w:rsidRPr="008B2C77" w:rsidR="00DD51DF">
        <w:rPr>
          <w:rFonts w:ascii="Arial" w:hAnsi="Arial" w:cs="Arial"/>
          <w:color w:val="0F1419"/>
          <w:shd w:val="clear" w:color="auto" w:fill="FFFFFF"/>
        </w:rPr>
        <w:t xml:space="preserve">only </w:t>
      </w:r>
      <w:r w:rsidRPr="008B2C77" w:rsidR="000B2691">
        <w:rPr>
          <w:rFonts w:ascii="Arial" w:hAnsi="Arial" w:cs="Arial"/>
          <w:color w:val="0F1419"/>
          <w:shd w:val="clear" w:color="auto" w:fill="FFFFFF"/>
        </w:rPr>
        <w:t>just developing in psycholog</w:t>
      </w:r>
      <w:r w:rsidRPr="008B2C77" w:rsidR="00DD51DF">
        <w:rPr>
          <w:rFonts w:ascii="Arial" w:hAnsi="Arial" w:cs="Arial"/>
          <w:color w:val="0F1419"/>
          <w:shd w:val="clear" w:color="auto" w:fill="FFFFFF"/>
        </w:rPr>
        <w:t>ical</w:t>
      </w:r>
      <w:r w:rsidRPr="008B2C77" w:rsidR="000B2691">
        <w:rPr>
          <w:rFonts w:ascii="Arial" w:hAnsi="Arial" w:cs="Arial"/>
          <w:color w:val="0F1419"/>
          <w:shd w:val="clear" w:color="auto" w:fill="FFFFFF"/>
        </w:rPr>
        <w:t>-cognitive-emotional</w:t>
      </w:r>
      <w:r w:rsidRPr="008B2C77" w:rsidR="00DD51DF">
        <w:rPr>
          <w:rFonts w:ascii="Arial" w:hAnsi="Arial" w:cs="Arial"/>
          <w:color w:val="0F1419"/>
          <w:shd w:val="clear" w:color="auto" w:fill="FFFFFF"/>
        </w:rPr>
        <w:t xml:space="preserve"> terms</w:t>
      </w:r>
      <w:r w:rsidRPr="008B2C77" w:rsidR="000B2691">
        <w:rPr>
          <w:rFonts w:ascii="Arial" w:hAnsi="Arial" w:cs="Arial"/>
          <w:color w:val="0F1419"/>
          <w:shd w:val="clear" w:color="auto" w:fill="FFFFFF"/>
        </w:rPr>
        <w:t xml:space="preserve">.              </w:t>
      </w:r>
      <w:r w:rsidRPr="008B2C77" w:rsidR="009B3E91">
        <w:rPr>
          <w:rFonts w:ascii="Arial" w:hAnsi="Arial" w:cs="Arial"/>
          <w:color w:val="0F1419"/>
          <w:shd w:val="clear" w:color="auto" w:fill="FFFFFF"/>
        </w:rPr>
        <w:t xml:space="preserve">        </w:t>
      </w:r>
    </w:p>
    <w:p xmlns:wp14="http://schemas.microsoft.com/office/word/2010/wordml" w:rsidRPr="008B2C77" w:rsidR="009B3E91" w:rsidP="2513BBC5" w:rsidRDefault="009B3E91" w14:paraId="7565ABD9" wp14:textId="77777777">
      <w:pPr>
        <w:pStyle w:val="NormalWeb"/>
        <w:shd w:val="clear" w:color="auto" w:fill="FFFFFF" w:themeFill="background1"/>
        <w:spacing w:before="0" w:beforeAutospacing="off" w:after="300" w:afterAutospacing="off" w:line="480" w:lineRule="auto"/>
        <w:ind w:right="-613" w:firstLine="720"/>
        <w:jc w:val="both"/>
        <w:rPr>
          <w:rFonts w:ascii="Arial" w:hAnsi="Arial" w:cs="Arial"/>
          <w:color w:val="0F1419"/>
          <w:shd w:val="clear" w:color="auto" w:fill="FFFFFF"/>
        </w:rPr>
        <w:pPrChange w:author="Gary Smailes" w:date="2024-02-09T16:05:54.814Z">
          <w:pPr>
            <w:pStyle w:val="NormalWeb"/>
            <w:spacing w:before="0" w:beforeAutospacing="off" w:after="300" w:afterAutospacing="off" w:line="480" w:lineRule="auto"/>
            <w:ind w:right="-613"/>
            <w:jc w:val="both"/>
          </w:pPr>
        </w:pPrChange>
      </w:pPr>
      <w:del w:author="Gary Smailes" w:date="2024-02-09T16:05:59.332Z" w:id="699304861">
        <w:r w:rsidRPr="2513BBC5" w:rsidDel="2513BBC5">
          <w:rPr>
            <w:rFonts w:ascii="Arial" w:hAnsi="Arial" w:cs="Arial"/>
            <w:color w:val="0F1419"/>
          </w:rPr>
          <w:delText xml:space="preserve">     </w:delText>
        </w:r>
      </w:del>
      <w:r w:rsidRPr="008B2C77" w:rsidR="000B2691">
        <w:rPr>
          <w:rFonts w:ascii="Arial" w:hAnsi="Arial" w:cs="Arial"/>
          <w:color w:val="0F1419"/>
          <w:shd w:val="clear" w:color="auto" w:fill="FFFFFF"/>
        </w:rPr>
        <w:t xml:space="preserve">The current match </w:t>
      </w:r>
      <w:r w:rsidRPr="008B2C77" w:rsidR="005F3E01">
        <w:rPr>
          <w:rFonts w:ascii="Arial" w:hAnsi="Arial" w:cs="Arial"/>
          <w:color w:val="0F1419"/>
          <w:shd w:val="clear" w:color="auto" w:fill="FFFFFF"/>
        </w:rPr>
        <w:t>program</w:t>
      </w:r>
      <w:r w:rsidRPr="008B2C77" w:rsidR="000B2691">
        <w:rPr>
          <w:rFonts w:ascii="Arial" w:hAnsi="Arial" w:cs="Arial"/>
          <w:color w:val="0F1419"/>
          <w:shd w:val="clear" w:color="auto" w:fill="FFFFFF"/>
        </w:rPr>
        <w:t xml:space="preserve"> poses the following problems for </w:t>
      </w:r>
      <w:r w:rsidRPr="008B2C77" w:rsidR="005B2D40">
        <w:rPr>
          <w:rFonts w:ascii="Arial" w:hAnsi="Arial" w:cs="Arial"/>
          <w:color w:val="0F1419"/>
          <w:shd w:val="clear" w:color="auto" w:fill="FFFFFF"/>
        </w:rPr>
        <w:t>developing the potential</w:t>
      </w:r>
      <w:r w:rsidRPr="008B2C77" w:rsidR="000B2691">
        <w:rPr>
          <w:rFonts w:ascii="Arial" w:hAnsi="Arial" w:cs="Arial"/>
          <w:color w:val="0F1419"/>
          <w:shd w:val="clear" w:color="auto" w:fill="FFFFFF"/>
        </w:rPr>
        <w:t xml:space="preserve"> of young players:</w:t>
      </w:r>
    </w:p>
    <w:p xmlns:wp14="http://schemas.microsoft.com/office/word/2010/wordml" w:rsidRPr="008B2C77" w:rsidR="009B3E91" w:rsidP="005055DF" w:rsidRDefault="000B2691" w14:paraId="7BE57316" wp14:textId="77777777">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How much do players risk depending on the type and format of the game they </w:t>
      </w:r>
      <w:r w:rsidRPr="008B2C77" w:rsidR="00DD51DF">
        <w:rPr>
          <w:rFonts w:ascii="Arial" w:hAnsi="Arial" w:cs="Arial"/>
          <w:color w:val="0F1419"/>
          <w:shd w:val="clear" w:color="auto" w:fill="FFFFFF"/>
        </w:rPr>
        <w:t xml:space="preserve">are </w:t>
      </w:r>
      <w:r w:rsidRPr="008B2C77">
        <w:rPr>
          <w:rFonts w:ascii="Arial" w:hAnsi="Arial" w:cs="Arial"/>
          <w:color w:val="0F1419"/>
          <w:shd w:val="clear" w:color="auto" w:fill="FFFFFF"/>
        </w:rPr>
        <w:t>play</w:t>
      </w:r>
      <w:r w:rsidRPr="008B2C77" w:rsidR="00DD51DF">
        <w:rPr>
          <w:rFonts w:ascii="Arial" w:hAnsi="Arial" w:cs="Arial"/>
          <w:color w:val="0F1419"/>
          <w:shd w:val="clear" w:color="auto" w:fill="FFFFFF"/>
        </w:rPr>
        <w:t>ing</w:t>
      </w:r>
      <w:r w:rsidRPr="008B2C77">
        <w:rPr>
          <w:rFonts w:ascii="Arial" w:hAnsi="Arial" w:cs="Arial"/>
          <w:color w:val="0F1419"/>
          <w:shd w:val="clear" w:color="auto" w:fill="FFFFFF"/>
        </w:rPr>
        <w:t xml:space="preserve">? </w:t>
      </w:r>
    </w:p>
    <w:p xmlns:wp14="http://schemas.microsoft.com/office/word/2010/wordml" w:rsidRPr="008B2C77" w:rsidR="009B3E91" w:rsidP="005055DF" w:rsidRDefault="000B2691" w14:paraId="5D8B40D0" wp14:textId="77777777">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How much </w:t>
      </w:r>
      <w:r w:rsidRPr="008B2C77" w:rsidR="00DD51DF">
        <w:rPr>
          <w:rFonts w:ascii="Arial" w:hAnsi="Arial" w:cs="Arial"/>
          <w:color w:val="0F1419"/>
          <w:shd w:val="clear" w:color="auto" w:fill="FFFFFF"/>
        </w:rPr>
        <w:t xml:space="preserve">of the learning process </w:t>
      </w:r>
      <w:r w:rsidRPr="008B2C77">
        <w:rPr>
          <w:rFonts w:ascii="Arial" w:hAnsi="Arial" w:cs="Arial"/>
          <w:color w:val="0F1419"/>
          <w:shd w:val="clear" w:color="auto" w:fill="FFFFFF"/>
        </w:rPr>
        <w:t xml:space="preserve">do they lose when they play </w:t>
      </w:r>
      <w:r w:rsidRPr="008B2C77" w:rsidR="005F3E01">
        <w:rPr>
          <w:rFonts w:ascii="Arial" w:hAnsi="Arial" w:cs="Arial"/>
          <w:color w:val="0F1419"/>
          <w:shd w:val="clear" w:color="auto" w:fill="FFFFFF"/>
        </w:rPr>
        <w:t>the same</w:t>
      </w:r>
      <w:r w:rsidRPr="008B2C77">
        <w:rPr>
          <w:rFonts w:ascii="Arial" w:hAnsi="Arial" w:cs="Arial"/>
          <w:color w:val="0F1419"/>
          <w:shd w:val="clear" w:color="auto" w:fill="FFFFFF"/>
        </w:rPr>
        <w:t xml:space="preserve"> </w:t>
      </w:r>
      <w:r w:rsidRPr="008B2C77" w:rsidR="00DD51DF">
        <w:rPr>
          <w:rFonts w:ascii="Arial" w:hAnsi="Arial" w:cs="Arial"/>
          <w:color w:val="0F1419"/>
          <w:shd w:val="clear" w:color="auto" w:fill="FFFFFF"/>
        </w:rPr>
        <w:t xml:space="preserve">way </w:t>
      </w:r>
      <w:r w:rsidRPr="008B2C77">
        <w:rPr>
          <w:rFonts w:ascii="Arial" w:hAnsi="Arial" w:cs="Arial"/>
          <w:color w:val="0F1419"/>
          <w:shd w:val="clear" w:color="auto" w:fill="FFFFFF"/>
        </w:rPr>
        <w:t xml:space="preserve">every weekend? </w:t>
      </w:r>
    </w:p>
    <w:p xmlns:wp14="http://schemas.microsoft.com/office/word/2010/wordml" w:rsidRPr="008B2C77" w:rsidR="009B3E91" w:rsidP="005055DF" w:rsidRDefault="000B2691" w14:paraId="391B500B" wp14:textId="77777777">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How much do they lose </w:t>
      </w:r>
      <w:r w:rsidRPr="008B2C77" w:rsidR="00DD51DF">
        <w:rPr>
          <w:rFonts w:ascii="Arial" w:hAnsi="Arial" w:cs="Arial"/>
          <w:color w:val="0F1419"/>
          <w:shd w:val="clear" w:color="auto" w:fill="FFFFFF"/>
        </w:rPr>
        <w:t xml:space="preserve">in terms of </w:t>
      </w:r>
      <w:r w:rsidRPr="008B2C77">
        <w:rPr>
          <w:rFonts w:ascii="Arial" w:hAnsi="Arial" w:cs="Arial"/>
          <w:color w:val="0F1419"/>
          <w:shd w:val="clear" w:color="auto" w:fill="FFFFFF"/>
        </w:rPr>
        <w:t>ad</w:t>
      </w:r>
      <w:r w:rsidRPr="008B2C77" w:rsidR="00DD51DF">
        <w:rPr>
          <w:rFonts w:ascii="Arial" w:hAnsi="Arial" w:cs="Arial"/>
          <w:color w:val="0F1419"/>
          <w:shd w:val="clear" w:color="auto" w:fill="FFFFFF"/>
        </w:rPr>
        <w:t>a</w:t>
      </w:r>
      <w:r w:rsidRPr="008B2C77">
        <w:rPr>
          <w:rFonts w:ascii="Arial" w:hAnsi="Arial" w:cs="Arial"/>
          <w:color w:val="0F1419"/>
          <w:shd w:val="clear" w:color="auto" w:fill="FFFFFF"/>
        </w:rPr>
        <w:t>pt</w:t>
      </w:r>
      <w:r w:rsidRPr="008B2C77" w:rsidR="00DD51DF">
        <w:rPr>
          <w:rFonts w:ascii="Arial" w:hAnsi="Arial" w:cs="Arial"/>
          <w:color w:val="0F1419"/>
          <w:shd w:val="clear" w:color="auto" w:fill="FFFFFF"/>
        </w:rPr>
        <w:t>at</w:t>
      </w:r>
      <w:r w:rsidRPr="008B2C77">
        <w:rPr>
          <w:rFonts w:ascii="Arial" w:hAnsi="Arial" w:cs="Arial"/>
          <w:color w:val="0F1419"/>
          <w:shd w:val="clear" w:color="auto" w:fill="FFFFFF"/>
        </w:rPr>
        <w:t>ion if they play only one style?</w:t>
      </w:r>
    </w:p>
    <w:p xmlns:wp14="http://schemas.microsoft.com/office/word/2010/wordml" w:rsidRPr="008B2C77" w:rsidR="009B3E91" w:rsidP="005055DF" w:rsidRDefault="000B2691" w14:paraId="6573F521" wp14:textId="77777777">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How often can they </w:t>
      </w:r>
      <w:r w:rsidRPr="008B2C77" w:rsidR="00DD51DF">
        <w:rPr>
          <w:rFonts w:ascii="Arial" w:hAnsi="Arial" w:cs="Arial"/>
          <w:color w:val="0F1419"/>
          <w:shd w:val="clear" w:color="auto" w:fill="FFFFFF"/>
        </w:rPr>
        <w:t>exercise t</w:t>
      </w:r>
      <w:r w:rsidRPr="008B2C77">
        <w:rPr>
          <w:rFonts w:ascii="Arial" w:hAnsi="Arial" w:cs="Arial"/>
          <w:color w:val="0F1419"/>
          <w:shd w:val="clear" w:color="auto" w:fill="FFFFFF"/>
        </w:rPr>
        <w:t xml:space="preserve">heir individual skills – are they put to the test? </w:t>
      </w:r>
    </w:p>
    <w:p xmlns:wp14="http://schemas.microsoft.com/office/word/2010/wordml" w:rsidRPr="008B2C77" w:rsidR="009B3E91" w:rsidP="005055DF" w:rsidRDefault="000B2691" w14:paraId="516CC541" wp14:textId="77777777">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Do they develop </w:t>
      </w:r>
      <w:r w:rsidRPr="008B2C77" w:rsidR="00DD51DF">
        <w:rPr>
          <w:rFonts w:ascii="Arial" w:hAnsi="Arial" w:cs="Arial"/>
          <w:color w:val="0F1419"/>
          <w:shd w:val="clear" w:color="auto" w:fill="FFFFFF"/>
        </w:rPr>
        <w:t xml:space="preserve">their </w:t>
      </w:r>
      <w:r w:rsidRPr="008B2C77">
        <w:rPr>
          <w:rFonts w:ascii="Arial" w:hAnsi="Arial" w:cs="Arial"/>
          <w:color w:val="0F1419"/>
          <w:shd w:val="clear" w:color="auto" w:fill="FFFFFF"/>
        </w:rPr>
        <w:t xml:space="preserve">psychological, cognitive, physical, and technical-tactical skills? </w:t>
      </w:r>
    </w:p>
    <w:p xmlns:wp14="http://schemas.microsoft.com/office/word/2010/wordml" w:rsidRPr="008B2C77" w:rsidR="009B3E91" w:rsidP="005055DF" w:rsidRDefault="000B2691" w14:paraId="7193F117" wp14:textId="77777777">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Does the current gam</w:t>
      </w:r>
      <w:r w:rsidRPr="008B2C77" w:rsidR="006D79D5">
        <w:rPr>
          <w:rFonts w:ascii="Arial" w:hAnsi="Arial" w:cs="Arial"/>
          <w:color w:val="0F1419"/>
          <w:shd w:val="clear" w:color="auto" w:fill="FFFFFF"/>
        </w:rPr>
        <w:t>e</w:t>
      </w:r>
      <w:r w:rsidRPr="008B2C77">
        <w:rPr>
          <w:rFonts w:ascii="Arial" w:hAnsi="Arial" w:cs="Arial"/>
          <w:color w:val="0F1419"/>
          <w:shd w:val="clear" w:color="auto" w:fill="FFFFFF"/>
        </w:rPr>
        <w:t xml:space="preserve"> system </w:t>
      </w:r>
      <w:r w:rsidRPr="008B2C77" w:rsidR="006D79D5">
        <w:rPr>
          <w:rFonts w:ascii="Arial" w:hAnsi="Arial" w:cs="Arial"/>
          <w:color w:val="0F1419"/>
          <w:shd w:val="clear" w:color="auto" w:fill="FFFFFF"/>
        </w:rPr>
        <w:t xml:space="preserve">provide </w:t>
      </w:r>
      <w:r w:rsidRPr="008B2C77">
        <w:rPr>
          <w:rFonts w:ascii="Arial" w:hAnsi="Arial" w:cs="Arial"/>
          <w:color w:val="0F1419"/>
          <w:shd w:val="clear" w:color="auto" w:fill="FFFFFF"/>
        </w:rPr>
        <w:t xml:space="preserve">players the opportunity to develop individual technical and tactical </w:t>
      </w:r>
      <w:r w:rsidRPr="008B2C77" w:rsidR="008D62F2">
        <w:rPr>
          <w:rFonts w:ascii="Arial" w:hAnsi="Arial" w:cs="Arial"/>
          <w:color w:val="0F1419"/>
          <w:shd w:val="clear" w:color="auto" w:fill="FFFFFF"/>
        </w:rPr>
        <w:t>skills</w:t>
      </w:r>
      <w:r w:rsidRPr="008B2C77">
        <w:rPr>
          <w:rFonts w:ascii="Arial" w:hAnsi="Arial" w:cs="Arial"/>
          <w:color w:val="0F1419"/>
          <w:shd w:val="clear" w:color="auto" w:fill="FFFFFF"/>
        </w:rPr>
        <w:t>?</w:t>
      </w:r>
    </w:p>
    <w:p xmlns:wp14="http://schemas.microsoft.com/office/word/2010/wordml" w:rsidRPr="008B2C77" w:rsidR="00F93C87" w:rsidP="005055DF" w:rsidRDefault="000B2691" w14:paraId="1BC8BB1E" wp14:textId="77777777">
      <w:pPr>
        <w:pStyle w:val="NormalWeb"/>
        <w:numPr>
          <w:ilvl w:val="0"/>
          <w:numId w:val="24"/>
        </w:numPr>
        <w:shd w:val="clear" w:color="auto" w:fill="FFFFFF"/>
        <w:spacing w:before="0" w:beforeAutospacing="0" w:after="300" w:afterAutospacing="0" w:line="480" w:lineRule="auto"/>
        <w:ind w:right="-613"/>
        <w:jc w:val="both"/>
        <w:rPr>
          <w:rFonts w:ascii="Arial" w:hAnsi="Arial" w:cs="Arial"/>
          <w:color w:val="0F1419"/>
          <w:shd w:val="clear" w:color="auto" w:fill="FFFFFF"/>
        </w:rPr>
      </w:pPr>
      <w:r w:rsidRPr="008B2C77">
        <w:rPr>
          <w:rFonts w:ascii="Arial" w:hAnsi="Arial" w:cs="Arial"/>
          <w:color w:val="0F1419"/>
          <w:shd w:val="clear" w:color="auto" w:fill="FFFFFF"/>
        </w:rPr>
        <w:t xml:space="preserve">Is it conducive to adaptation or is it an enemy of learning adaptive skills? </w:t>
      </w:r>
    </w:p>
    <w:p xmlns:wp14="http://schemas.microsoft.com/office/word/2010/wordml" w:rsidRPr="008B2C77" w:rsidR="00B011AE" w:rsidP="2513BBC5" w:rsidRDefault="000B2691" wp14:textId="77777777" w14:paraId="405D4FC4">
      <w:pPr>
        <w:pStyle w:val="NormalWeb"/>
        <w:numPr>
          <w:ilvl w:val="0"/>
          <w:numId w:val="24"/>
        </w:numPr>
        <w:suppressLineNumbers w:val="0"/>
        <w:shd w:val="clear" w:color="auto" w:fill="FFFFFF" w:themeFill="background1"/>
        <w:bidi w:val="0"/>
        <w:spacing w:before="0" w:beforeAutospacing="off" w:after="300" w:afterAutospacing="off" w:line="480" w:lineRule="auto"/>
        <w:ind w:left="720" w:right="-613" w:hanging="360"/>
        <w:jc w:val="both"/>
        <w:rPr>
          <w:ins w:author="Gary Smailes" w:date="2024-02-09T16:06:43.536Z" w:id="1601186050"/>
          <w:rFonts w:ascii="Arial" w:hAnsi="Arial" w:cs="Arial"/>
          <w:color w:val="0F1419"/>
          <w:sz w:val="24"/>
          <w:szCs w:val="24"/>
        </w:rPr>
        <w:pPrChange w:author="Gary Smailes" w:date="2024-02-09T16:06:16.5Z">
          <w:pPr>
            <w:pStyle w:val="NormalWeb"/>
            <w:numPr>
              <w:ilvl w:val="0"/>
              <w:numId w:val="24"/>
            </w:numPr>
            <w:spacing w:before="0" w:beforeAutospacing="off" w:after="300" w:afterAutospacing="off" w:line="480" w:lineRule="auto"/>
            <w:ind w:right="-613"/>
            <w:jc w:val="both"/>
          </w:pPr>
        </w:pPrChange>
      </w:pPr>
      <w:r w:rsidRPr="008B2C77">
        <w:rPr>
          <w:rFonts w:ascii="Arial" w:hAnsi="Arial" w:cs="Arial"/>
          <w:color w:val="0F1419"/>
          <w:shd w:val="clear" w:color="auto" w:fill="FFFFFF"/>
        </w:rPr>
        <w:t>Does it force players to play a certain position (</w:t>
      </w:r>
      <w:r w:rsidRPr="008B2C77" w:rsidR="006D79D5">
        <w:rPr>
          <w:rFonts w:ascii="Arial" w:hAnsi="Arial" w:cs="Arial"/>
          <w:color w:val="0F1419"/>
          <w:shd w:val="clear" w:color="auto" w:fill="FFFFFF"/>
        </w:rPr>
        <w:t>a particular area on</w:t>
      </w:r>
      <w:r w:rsidRPr="008B2C77">
        <w:rPr>
          <w:rFonts w:ascii="Arial" w:hAnsi="Arial" w:cs="Arial"/>
          <w:color w:val="0F1419"/>
          <w:shd w:val="clear" w:color="auto" w:fill="FFFFFF"/>
        </w:rPr>
        <w:t xml:space="preserve"> the </w:t>
      </w:r>
      <w:r w:rsidRPr="008B2C77" w:rsidR="004E18D3">
        <w:rPr>
          <w:rFonts w:ascii="Arial" w:hAnsi="Arial" w:cs="Arial"/>
          <w:color w:val="0F1419"/>
          <w:shd w:val="clear" w:color="auto" w:fill="FFFFFF"/>
        </w:rPr>
        <w:t>pitch</w:t>
      </w:r>
      <w:r w:rsidRPr="008B2C77">
        <w:rPr>
          <w:rFonts w:ascii="Arial" w:hAnsi="Arial" w:cs="Arial"/>
          <w:color w:val="0F1419"/>
          <w:shd w:val="clear" w:color="auto" w:fill="FFFFFF"/>
        </w:rPr>
        <w:t xml:space="preserve">) instead of learning and understanding individual positioning on the </w:t>
      </w:r>
      <w:r w:rsidRPr="008B2C77" w:rsidR="004E18D3">
        <w:rPr>
          <w:rFonts w:ascii="Arial" w:hAnsi="Arial" w:cs="Arial"/>
          <w:color w:val="0F1419"/>
          <w:shd w:val="clear" w:color="auto" w:fill="FFFFFF"/>
        </w:rPr>
        <w:t>pitch</w:t>
      </w:r>
      <w:r w:rsidRPr="008B2C77">
        <w:rPr>
          <w:rFonts w:ascii="Arial" w:hAnsi="Arial" w:cs="Arial"/>
          <w:color w:val="0F1419"/>
          <w:shd w:val="clear" w:color="auto" w:fill="FFFFFF"/>
        </w:rPr>
        <w:t>?</w:t>
      </w:r>
      <w:r w:rsidRPr="008B2C77" w:rsidR="005823B8">
        <w:rPr>
          <w:rFonts w:ascii="Arial" w:hAnsi="Arial" w:cs="Arial"/>
          <w:color w:val="0F1419"/>
          <w:shd w:val="clear" w:color="auto" w:fill="FFFFFF"/>
        </w:rPr>
        <w:t xml:space="preserve"> </w:t>
      </w:r>
    </w:p>
    <w:p xmlns:wp14="http://schemas.microsoft.com/office/word/2010/wordml" w:rsidRPr="008B2C77" w:rsidR="00B011AE" w:rsidP="2513BBC5" w:rsidRDefault="000B2691" w14:paraId="0640CB43" wp14:textId="75C9055B">
      <w:pPr>
        <w:pStyle w:val="NormalWeb"/>
        <w:suppressLineNumbers w:val="0"/>
        <w:shd w:val="clear" w:color="auto" w:fill="FFFFFF" w:themeFill="background1"/>
        <w:bidi w:val="0"/>
        <w:spacing w:before="0" w:beforeAutospacing="off" w:after="300" w:afterAutospacing="off" w:line="480" w:lineRule="auto"/>
        <w:ind w:left="0" w:right="-613" w:firstLine="720"/>
        <w:jc w:val="both"/>
        <w:rPr>
          <w:ins w:author="Gary Smailes" w:date="2024-02-09T16:07:04.301Z" w:id="1139316923"/>
          <w:rFonts w:ascii="Arial" w:hAnsi="Arial" w:cs="Arial"/>
          <w:color w:val="0F1419"/>
          <w:sz w:val="24"/>
          <w:szCs w:val="24"/>
        </w:rPr>
        <w:pPrChange w:author="Gary Smailes" w:date="2024-02-09T16:06:45.546Z">
          <w:pPr>
            <w:pStyle w:val="NormalWeb"/>
            <w:numPr>
              <w:ilvl w:val="0"/>
              <w:numId w:val="24"/>
            </w:numPr>
            <w:bidi w:val="0"/>
            <w:spacing w:before="0" w:beforeAutospacing="off" w:after="300" w:afterAutospacing="off" w:line="480" w:lineRule="auto"/>
            <w:ind w:left="720" w:right="-613" w:hanging="360"/>
            <w:jc w:val="both"/>
          </w:pPr>
        </w:pPrChange>
      </w:pPr>
      <w:r w:rsidRPr="008B2C77">
        <w:rPr>
          <w:rFonts w:ascii="Arial" w:hAnsi="Arial" w:cs="Arial"/>
          <w:color w:val="0F1419"/>
          <w:shd w:val="clear" w:color="auto" w:fill="FFFFFF"/>
        </w:rPr>
        <w:t xml:space="preserve">When you go to a match every weekend, often spending an average of </w:t>
      </w:r>
      <w:del w:author="Gary Smailes" w:date="2024-02-09T16:06:10.359Z" w:id="244960308">
        <w:r w:rsidRPr="2513BBC5" w:rsidDel="2513BBC5">
          <w:rPr>
            <w:rFonts w:ascii="Arial" w:hAnsi="Arial" w:cs="Arial"/>
            <w:color w:val="0F1419"/>
          </w:rPr>
          <w:delText xml:space="preserve">10 </w:delText>
        </w:r>
      </w:del>
      <w:ins w:author="Gary Smailes" w:date="2024-02-09T16:06:12.922Z" w:id="83100987">
        <w:r w:rsidRPr="2513BBC5" w:rsidR="2513BBC5">
          <w:rPr>
            <w:rFonts w:ascii="Arial" w:hAnsi="Arial" w:cs="Arial"/>
            <w:color w:val="0F1419"/>
          </w:rPr>
          <w:t xml:space="preserve">ten </w:t>
        </w:r>
      </w:ins>
      <w:r w:rsidRPr="008B2C77">
        <w:rPr>
          <w:rFonts w:ascii="Arial" w:hAnsi="Arial" w:cs="Arial"/>
          <w:color w:val="0F1419"/>
          <w:shd w:val="clear" w:color="auto" w:fill="FFFFFF"/>
        </w:rPr>
        <w:t xml:space="preserve">hours on the bus, just to play </w:t>
      </w:r>
      <w:r w:rsidRPr="008B2C77" w:rsidR="005823B8">
        <w:rPr>
          <w:rFonts w:ascii="Arial" w:hAnsi="Arial" w:cs="Arial"/>
          <w:color w:val="0F1419"/>
          <w:shd w:val="clear" w:color="auto" w:fill="FFFFFF"/>
        </w:rPr>
        <w:t xml:space="preserve">on </w:t>
      </w:r>
      <w:r w:rsidRPr="008B2C77">
        <w:rPr>
          <w:rFonts w:ascii="Arial" w:hAnsi="Arial" w:cs="Arial"/>
          <w:color w:val="0F1419"/>
          <w:shd w:val="clear" w:color="auto" w:fill="FFFFFF"/>
        </w:rPr>
        <w:t xml:space="preserve">average </w:t>
      </w:r>
      <w:r w:rsidRPr="008B2C77" w:rsidR="005823B8">
        <w:rPr>
          <w:rFonts w:ascii="Arial" w:hAnsi="Arial" w:cs="Arial"/>
          <w:color w:val="0F1419"/>
          <w:shd w:val="clear" w:color="auto" w:fill="FFFFFF"/>
        </w:rPr>
        <w:t xml:space="preserve">about </w:t>
      </w:r>
      <w:del w:author="Gary Smailes" w:date="2024-02-09T16:06:16.303Z" w:id="427149624">
        <w:r w:rsidRPr="2513BBC5" w:rsidDel="2513BBC5">
          <w:rPr>
            <w:rFonts w:ascii="Arial" w:hAnsi="Arial" w:cs="Arial"/>
            <w:color w:val="0F1419"/>
          </w:rPr>
          <w:delText xml:space="preserve">40 </w:delText>
        </w:r>
      </w:del>
      <w:ins w:author="Gary Smailes" w:date="2024-02-09T16:06:17.713Z" w:id="621891788">
        <w:r w:rsidRPr="2513BBC5" w:rsidR="2513BBC5">
          <w:rPr>
            <w:rFonts w:ascii="Arial" w:hAnsi="Arial" w:cs="Arial"/>
            <w:color w:val="0F1419"/>
          </w:rPr>
          <w:t xml:space="preserve">forty </w:t>
        </w:r>
      </w:ins>
      <w:r w:rsidRPr="008B2C77">
        <w:rPr>
          <w:rFonts w:ascii="Arial" w:hAnsi="Arial" w:cs="Arial"/>
          <w:color w:val="0F1419"/>
          <w:shd w:val="clear" w:color="auto" w:fill="FFFFFF"/>
        </w:rPr>
        <w:t xml:space="preserve">minutes, </w:t>
      </w:r>
      <w:r w:rsidRPr="008B2C77" w:rsidR="005823B8">
        <w:rPr>
          <w:rFonts w:ascii="Arial" w:hAnsi="Arial" w:cs="Arial"/>
          <w:color w:val="0F1419"/>
          <w:shd w:val="clear" w:color="auto" w:fill="FFFFFF"/>
        </w:rPr>
        <w:t>it’s</w:t>
      </w:r>
      <w:r w:rsidRPr="008B2C77" w:rsidR="005823B8">
        <w:rPr>
          <w:rFonts w:ascii="Arial" w:hAnsi="Arial" w:cs="Arial"/>
          <w:color w:val="0F1419"/>
          <w:shd w:val="clear" w:color="auto" w:fill="FFFFFF"/>
        </w:rPr>
        <w:t xml:space="preserve"> quite ridiculous to </w:t>
      </w:r>
      <w:r w:rsidRPr="008B2C77">
        <w:rPr>
          <w:rFonts w:ascii="Arial" w:hAnsi="Arial" w:cs="Arial"/>
          <w:color w:val="0F1419"/>
          <w:shd w:val="clear" w:color="auto" w:fill="FFFFFF"/>
        </w:rPr>
        <w:t xml:space="preserve">talk about individual </w:t>
      </w:r>
      <w:r w:rsidRPr="008B2C77">
        <w:rPr>
          <w:rFonts w:ascii="Arial" w:hAnsi="Arial" w:cs="Arial"/>
          <w:color w:val="0F1419"/>
          <w:shd w:val="clear" w:color="auto" w:fill="FFFFFF"/>
        </w:rPr>
        <w:t xml:space="preserve">developm</w:t>
      </w:r>
      <w:r w:rsidRPr="008B2C77">
        <w:rPr>
          <w:rFonts w:ascii="Arial" w:hAnsi="Arial" w:cs="Arial"/>
          <w:color w:val="0F1419"/>
          <w:shd w:val="clear" w:color="auto" w:fill="FFFFFF"/>
        </w:rPr>
        <w:t xml:space="preserve">ent! </w:t>
      </w:r>
    </w:p>
    <w:p xmlns:wp14="http://schemas.microsoft.com/office/word/2010/wordml" w:rsidRPr="008B2C77" w:rsidR="00B011AE" w:rsidP="2513BBC5" w:rsidRDefault="000B2691" w14:paraId="062C3A99" wp14:textId="4484F6E2">
      <w:pPr>
        <w:pStyle w:val="NormalWeb"/>
        <w:suppressLineNumbers w:val="0"/>
        <w:shd w:val="clear" w:color="auto" w:fill="FFFFFF" w:themeFill="background1"/>
        <w:bidi w:val="0"/>
        <w:spacing w:before="0" w:beforeAutospacing="off" w:after="300" w:afterAutospacing="off" w:line="480" w:lineRule="auto"/>
        <w:ind w:left="0" w:right="-613" w:firstLine="720"/>
        <w:jc w:val="both"/>
        <w:rPr>
          <w:ins w:author="Gary Smailes" w:date="2024-02-09T16:07:19.902Z" w:id="1651209037"/>
          <w:rFonts w:ascii="Arial" w:hAnsi="Arial" w:cs="Arial"/>
          <w:color w:val="0F1419"/>
          <w:sz w:val="24"/>
          <w:szCs w:val="24"/>
        </w:rPr>
      </w:pPr>
      <w:r w:rsidRPr="008B2C77" w:rsidR="005823B8">
        <w:rPr>
          <w:rFonts w:ascii="Arial" w:hAnsi="Arial" w:cs="Arial"/>
          <w:color w:val="0F1419"/>
          <w:shd w:val="clear" w:color="auto" w:fill="FFFFFF"/>
        </w:rPr>
        <w:t>I</w:t>
      </w:r>
      <w:r w:rsidRPr="008B2C77">
        <w:rPr>
          <w:rFonts w:ascii="Arial" w:hAnsi="Arial" w:cs="Arial"/>
          <w:color w:val="0F1419"/>
          <w:shd w:val="clear" w:color="auto" w:fill="FFFFFF"/>
        </w:rPr>
        <w:t xml:space="preserve">nstead of playing </w:t>
      </w:r>
      <w:r w:rsidRPr="008B2C77" w:rsidR="005823B8">
        <w:rPr>
          <w:rFonts w:ascii="Arial" w:hAnsi="Arial" w:cs="Arial"/>
          <w:color w:val="0F1419"/>
          <w:shd w:val="clear" w:color="auto" w:fill="FFFFFF"/>
        </w:rPr>
        <w:t xml:space="preserve">games of football on their home turf </w:t>
      </w:r>
      <w:r w:rsidRPr="008B2C77">
        <w:rPr>
          <w:rFonts w:ascii="Arial" w:hAnsi="Arial" w:cs="Arial"/>
          <w:color w:val="0F1419"/>
          <w:shd w:val="clear" w:color="auto" w:fill="FFFFFF"/>
        </w:rPr>
        <w:t xml:space="preserve">and developing, </w:t>
      </w:r>
      <w:r w:rsidRPr="008B2C77" w:rsidR="005823B8">
        <w:rPr>
          <w:rFonts w:ascii="Arial" w:hAnsi="Arial" w:cs="Arial"/>
          <w:color w:val="0F1419"/>
          <w:shd w:val="clear" w:color="auto" w:fill="FFFFFF"/>
        </w:rPr>
        <w:t xml:space="preserve">young players </w:t>
      </w:r>
      <w:r w:rsidRPr="008B2C77">
        <w:rPr>
          <w:rFonts w:ascii="Arial" w:hAnsi="Arial" w:cs="Arial"/>
          <w:color w:val="0F1419"/>
          <w:shd w:val="clear" w:color="auto" w:fill="FFFFFF"/>
        </w:rPr>
        <w:t xml:space="preserve">often sacrifice their entire childhood to play </w:t>
      </w:r>
      <w:r w:rsidRPr="008B2C77" w:rsidR="005823B8">
        <w:rPr>
          <w:rFonts w:ascii="Arial" w:hAnsi="Arial" w:cs="Arial"/>
          <w:color w:val="0F1419"/>
          <w:shd w:val="clear" w:color="auto" w:fill="FFFFFF"/>
        </w:rPr>
        <w:t>a</w:t>
      </w:r>
      <w:r w:rsidRPr="008B2C77">
        <w:rPr>
          <w:rFonts w:ascii="Arial" w:hAnsi="Arial" w:cs="Arial"/>
          <w:color w:val="0F1419"/>
          <w:shd w:val="clear" w:color="auto" w:fill="FFFFFF"/>
        </w:rPr>
        <w:t xml:space="preserve"> whole </w:t>
      </w:r>
      <w:del w:author="Gary Smailes" w:date="2024-02-09T16:07:08.597Z" w:id="1339638271">
        <w:r w:rsidRPr="2513BBC5" w:rsidDel="2513BBC5">
          <w:rPr>
            <w:rFonts w:ascii="Arial" w:hAnsi="Arial" w:cs="Arial"/>
            <w:color w:val="0F1419"/>
          </w:rPr>
          <w:delText xml:space="preserve">40 </w:delText>
        </w:r>
      </w:del>
      <w:ins w:author="Gary Smailes" w:date="2024-02-09T16:07:10.111Z" w:id="1898955838">
        <w:r w:rsidRPr="2513BBC5" w:rsidR="2513BBC5">
          <w:rPr>
            <w:rFonts w:ascii="Arial" w:hAnsi="Arial" w:cs="Arial"/>
            <w:color w:val="0F1419"/>
          </w:rPr>
          <w:t xml:space="preserve">forty </w:t>
        </w:r>
      </w:ins>
      <w:r w:rsidRPr="008B2C77">
        <w:rPr>
          <w:rFonts w:ascii="Arial" w:hAnsi="Arial" w:cs="Arial"/>
          <w:color w:val="0F1419"/>
          <w:shd w:val="clear" w:color="auto" w:fill="FFFFFF"/>
        </w:rPr>
        <w:t xml:space="preserve">minutes. Parents pretend that they</w:t>
      </w:r>
      <w:r w:rsidRPr="008B2C77" w:rsidR="00BE5E47">
        <w:rPr>
          <w:rFonts w:ascii="Arial" w:hAnsi="Arial" w:cs="Arial"/>
          <w:color w:val="0F1419"/>
          <w:shd w:val="clear" w:color="auto" w:fill="FFFFFF"/>
        </w:rPr>
        <w:t xml:space="preserve"> </w:t>
      </w:r>
      <w:r w:rsidRPr="008B2C77" w:rsidR="00426D6E">
        <w:rPr>
          <w:rFonts w:ascii="Arial" w:hAnsi="Arial" w:cs="Arial"/>
          <w:color w:val="0F1419"/>
          <w:shd w:val="clear" w:color="auto" w:fill="FFFFFF"/>
        </w:rPr>
        <w:t>don’t</w:t>
      </w:r>
      <w:r w:rsidRPr="008B2C77" w:rsidR="00BE5E47">
        <w:rPr>
          <w:rFonts w:ascii="Arial" w:hAnsi="Arial" w:cs="Arial"/>
          <w:color w:val="0F1419"/>
          <w:shd w:val="clear" w:color="auto" w:fill="FFFFFF"/>
        </w:rPr>
        <w:t xml:space="preserve"> </w:t>
      </w:r>
      <w:r w:rsidRPr="008B2C77">
        <w:rPr>
          <w:rFonts w:ascii="Arial" w:hAnsi="Arial" w:cs="Arial"/>
          <w:color w:val="0F1419"/>
          <w:shd w:val="clear" w:color="auto" w:fill="FFFFFF"/>
        </w:rPr>
        <w:t xml:space="preserve">see </w:t>
      </w:r>
      <w:r w:rsidRPr="008B2C77" w:rsidR="005823B8">
        <w:rPr>
          <w:rFonts w:ascii="Arial" w:hAnsi="Arial" w:cs="Arial"/>
          <w:color w:val="0F1419"/>
          <w:shd w:val="clear" w:color="auto" w:fill="FFFFFF"/>
        </w:rPr>
        <w:t>any</w:t>
      </w:r>
      <w:r w:rsidRPr="008B2C77">
        <w:rPr>
          <w:rFonts w:ascii="Arial" w:hAnsi="Arial" w:cs="Arial"/>
          <w:color w:val="0F1419"/>
          <w:shd w:val="clear" w:color="auto" w:fill="FFFFFF"/>
        </w:rPr>
        <w:t xml:space="preserve"> problem, because what counts is the prestige that their child "</w:t>
      </w:r>
      <w:r w:rsidRPr="008B2C77" w:rsidR="005823B8">
        <w:rPr>
          <w:rFonts w:ascii="Arial" w:hAnsi="Arial" w:cs="Arial"/>
          <w:color w:val="0F1419"/>
          <w:shd w:val="clear" w:color="auto" w:fill="FFFFFF"/>
        </w:rPr>
        <w:t xml:space="preserve">is </w:t>
      </w:r>
      <w:r w:rsidRPr="008B2C77">
        <w:rPr>
          <w:rFonts w:ascii="Arial" w:hAnsi="Arial" w:cs="Arial"/>
          <w:color w:val="0F1419"/>
          <w:shd w:val="clear" w:color="auto" w:fill="FFFFFF"/>
        </w:rPr>
        <w:t>play</w:t>
      </w:r>
      <w:r w:rsidRPr="008B2C77" w:rsidR="005823B8">
        <w:rPr>
          <w:rFonts w:ascii="Arial" w:hAnsi="Arial" w:cs="Arial"/>
          <w:color w:val="0F1419"/>
          <w:shd w:val="clear" w:color="auto" w:fill="FFFFFF"/>
        </w:rPr>
        <w:t>ing</w:t>
      </w:r>
      <w:r w:rsidRPr="008B2C77">
        <w:rPr>
          <w:rFonts w:ascii="Arial" w:hAnsi="Arial" w:cs="Arial"/>
          <w:color w:val="0F1419"/>
          <w:shd w:val="clear" w:color="auto" w:fill="FFFFFF"/>
        </w:rPr>
        <w:t xml:space="preserve">" in the academy of a professional club. </w:t>
      </w:r>
    </w:p>
    <w:p xmlns:wp14="http://schemas.microsoft.com/office/word/2010/wordml" w:rsidRPr="008B2C77" w:rsidR="00B011AE" w:rsidP="2513BBC5" w:rsidRDefault="000B2691" w14:paraId="27DBC9DD" wp14:textId="094D1023">
      <w:pPr>
        <w:pStyle w:val="NormalWeb"/>
        <w:suppressLineNumbers w:val="0"/>
        <w:shd w:val="clear" w:color="auto" w:fill="FFFFFF" w:themeFill="background1"/>
        <w:bidi w:val="0"/>
        <w:spacing w:before="0" w:beforeAutospacing="off" w:after="300" w:afterAutospacing="off" w:line="480" w:lineRule="auto"/>
        <w:ind w:left="0" w:right="-613" w:firstLine="720"/>
        <w:jc w:val="both"/>
        <w:rPr>
          <w:ins w:author="Gary Smailes" w:date="2024-02-09T16:07:25.091Z" w:id="726318556"/>
          <w:rFonts w:ascii="Arial" w:hAnsi="Arial" w:cs="Arial"/>
          <w:color w:val="0F1419"/>
          <w:sz w:val="24"/>
          <w:szCs w:val="24"/>
        </w:rPr>
      </w:pPr>
      <w:r w:rsidRPr="008B2C77">
        <w:rPr>
          <w:rFonts w:ascii="Arial" w:hAnsi="Arial" w:cs="Arial"/>
          <w:color w:val="0F1419"/>
          <w:shd w:val="clear" w:color="auto" w:fill="FFFFFF"/>
        </w:rPr>
        <w:t xml:space="preserve">Coaches and youth football managers could solve the problem and instead of 50% of the game </w:t>
      </w:r>
      <w:r w:rsidRPr="008B2C77" w:rsidR="005823B8">
        <w:rPr>
          <w:rFonts w:ascii="Arial" w:hAnsi="Arial" w:cs="Arial"/>
          <w:color w:val="0F1419"/>
          <w:shd w:val="clear" w:color="auto" w:fill="FFFFFF"/>
        </w:rPr>
        <w:t xml:space="preserve">being played </w:t>
      </w:r>
      <w:r w:rsidRPr="008B2C77">
        <w:rPr>
          <w:rFonts w:ascii="Arial" w:hAnsi="Arial" w:cs="Arial"/>
          <w:color w:val="0F1419"/>
          <w:shd w:val="clear" w:color="auto" w:fill="FFFFFF"/>
        </w:rPr>
        <w:t xml:space="preserve">in </w:t>
      </w:r>
      <w:r w:rsidRPr="008B2C77" w:rsidR="005823B8">
        <w:rPr>
          <w:rFonts w:ascii="Arial" w:hAnsi="Arial" w:cs="Arial"/>
          <w:color w:val="0F1419"/>
          <w:shd w:val="clear" w:color="auto" w:fill="FFFFFF"/>
        </w:rPr>
        <w:t>a match</w:t>
      </w:r>
      <w:r w:rsidRPr="008B2C77">
        <w:rPr>
          <w:rFonts w:ascii="Arial" w:hAnsi="Arial" w:cs="Arial"/>
          <w:color w:val="0F1419"/>
          <w:shd w:val="clear" w:color="auto" w:fill="FFFFFF"/>
        </w:rPr>
        <w:t xml:space="preserve">, why not 100%? </w:t>
      </w:r>
    </w:p>
    <w:p xmlns:wp14="http://schemas.microsoft.com/office/word/2010/wordml" w:rsidRPr="008B2C77" w:rsidR="00B011AE" w:rsidP="2513BBC5" w:rsidRDefault="000B2691" w14:paraId="5F0CFDA2" wp14:textId="5FF482B9">
      <w:pPr>
        <w:pStyle w:val="NormalWeb"/>
        <w:suppressLineNumbers w:val="0"/>
        <w:shd w:val="clear" w:color="auto" w:fill="FFFFFF" w:themeFill="background1"/>
        <w:bidi w:val="0"/>
        <w:spacing w:before="0" w:beforeAutospacing="off" w:after="300" w:afterAutospacing="off" w:line="480" w:lineRule="auto"/>
        <w:ind w:left="0" w:right="-613" w:firstLine="720"/>
        <w:jc w:val="both"/>
        <w:rPr>
          <w:ins w:author="Gary Smailes" w:date="2024-02-09T16:08:18.983Z" w:id="1296725414"/>
          <w:rFonts w:ascii="Arial" w:hAnsi="Arial" w:cs="Arial"/>
          <w:color w:val="0F1419"/>
          <w:sz w:val="24"/>
          <w:szCs w:val="24"/>
        </w:rPr>
      </w:pPr>
      <w:r w:rsidRPr="008B2C77">
        <w:rPr>
          <w:rFonts w:ascii="Arial" w:hAnsi="Arial" w:cs="Arial"/>
          <w:color w:val="0F1419"/>
          <w:shd w:val="clear" w:color="auto" w:fill="FFFFFF"/>
        </w:rPr>
        <w:t>After all, the</w:t>
      </w:r>
      <w:r w:rsidRPr="008B2C77">
        <w:rPr>
          <w:rFonts w:ascii="Arial" w:hAnsi="Arial" w:cs="Arial"/>
          <w:color w:val="0F1419"/>
          <w:shd w:val="clear" w:color="auto" w:fill="FFFFFF"/>
        </w:rPr>
        <w:t xml:space="preserve"> more you play, the better your individual development</w:t>
      </w:r>
      <w:r w:rsidRPr="008B2C77" w:rsidR="005823B8">
        <w:rPr>
          <w:rFonts w:ascii="Arial" w:hAnsi="Arial" w:cs="Arial"/>
          <w:color w:val="0F1419"/>
          <w:shd w:val="clear" w:color="auto" w:fill="FFFFFF"/>
        </w:rPr>
        <w:t>.</w:t>
      </w:r>
      <w:r w:rsidRPr="008B2C77">
        <w:rPr>
          <w:rFonts w:ascii="Arial" w:hAnsi="Arial" w:cs="Arial"/>
          <w:color w:val="0F1419"/>
          <w:shd w:val="clear" w:color="auto" w:fill="FFFFFF"/>
        </w:rPr>
        <w:t xml:space="preserve"> The idea is simple. If you have </w:t>
      </w:r>
      <w:del w:author="Gary Smailes" w:date="2024-02-09T16:07:32.347Z" w:id="858216216">
        <w:r w:rsidRPr="2513BBC5" w:rsidDel="2513BBC5">
          <w:rPr>
            <w:rFonts w:ascii="Arial" w:hAnsi="Arial" w:cs="Arial"/>
            <w:color w:val="0F1419"/>
          </w:rPr>
          <w:delText xml:space="preserve">12 </w:delText>
        </w:r>
      </w:del>
      <w:ins w:author="Gary Smailes" w:date="2024-02-09T16:07:35.813Z" w:id="805525945">
        <w:r w:rsidRPr="2513BBC5" w:rsidR="2513BBC5">
          <w:rPr>
            <w:rFonts w:ascii="Arial" w:hAnsi="Arial" w:cs="Arial"/>
            <w:color w:val="0F1419"/>
          </w:rPr>
          <w:t xml:space="preserve">tweleve </w:t>
        </w:r>
      </w:ins>
      <w:r w:rsidRPr="008B2C77">
        <w:rPr>
          <w:rFonts w:ascii="Arial" w:hAnsi="Arial" w:cs="Arial"/>
          <w:color w:val="0F1419"/>
          <w:shd w:val="clear" w:color="auto" w:fill="FFFFFF"/>
        </w:rPr>
        <w:t xml:space="preserve">players, why </w:t>
      </w:r>
      <w:r w:rsidRPr="008B2C77" w:rsidR="005823B8">
        <w:rPr>
          <w:rFonts w:ascii="Arial" w:hAnsi="Arial" w:cs="Arial"/>
          <w:color w:val="0F1419"/>
          <w:shd w:val="clear" w:color="auto" w:fill="FFFFFF"/>
        </w:rPr>
        <w:t xml:space="preserve">not </w:t>
      </w:r>
      <w:r w:rsidRPr="008B2C77">
        <w:rPr>
          <w:rFonts w:ascii="Arial" w:hAnsi="Arial" w:cs="Arial"/>
          <w:color w:val="0F1419"/>
          <w:shd w:val="clear" w:color="auto" w:fill="FFFFFF"/>
        </w:rPr>
        <w:t>play: Two 6</w:t>
      </w:r>
      <w:r w:rsidRPr="008B2C77" w:rsidR="005823B8">
        <w:rPr>
          <w:rFonts w:ascii="Arial" w:hAnsi="Arial" w:cs="Arial"/>
          <w:color w:val="0F1419"/>
          <w:shd w:val="clear" w:color="auto" w:fill="FFFFFF"/>
        </w:rPr>
        <w:t xml:space="preserve"> </w:t>
      </w:r>
      <w:r w:rsidRPr="008B2C77">
        <w:rPr>
          <w:rFonts w:ascii="Arial" w:hAnsi="Arial" w:cs="Arial"/>
          <w:color w:val="0F1419"/>
          <w:shd w:val="clear" w:color="auto" w:fill="FFFFFF"/>
        </w:rPr>
        <w:t>v</w:t>
      </w:r>
      <w:r w:rsidRPr="008B2C77" w:rsidR="005823B8">
        <w:rPr>
          <w:rFonts w:ascii="Arial" w:hAnsi="Arial" w:cs="Arial"/>
          <w:color w:val="0F1419"/>
          <w:shd w:val="clear" w:color="auto" w:fill="FFFFFF"/>
        </w:rPr>
        <w:t xml:space="preserve"> </w:t>
      </w:r>
      <w:r w:rsidRPr="008B2C77">
        <w:rPr>
          <w:rFonts w:ascii="Arial" w:hAnsi="Arial" w:cs="Arial"/>
          <w:color w:val="0F1419"/>
          <w:shd w:val="clear" w:color="auto" w:fill="FFFFFF"/>
        </w:rPr>
        <w:t>6 matches or even two SSG 3</w:t>
      </w:r>
      <w:r w:rsidRPr="008B2C77" w:rsidR="005823B8">
        <w:rPr>
          <w:rFonts w:ascii="Arial" w:hAnsi="Arial" w:cs="Arial"/>
          <w:color w:val="0F1419"/>
          <w:shd w:val="clear" w:color="auto" w:fill="FFFFFF"/>
        </w:rPr>
        <w:t xml:space="preserve"> </w:t>
      </w:r>
      <w:r w:rsidRPr="008B2C77">
        <w:rPr>
          <w:rFonts w:ascii="Arial" w:hAnsi="Arial" w:cs="Arial"/>
          <w:color w:val="0F1419"/>
          <w:shd w:val="clear" w:color="auto" w:fill="FFFFFF"/>
        </w:rPr>
        <w:t>v</w:t>
      </w:r>
      <w:r w:rsidRPr="008B2C77" w:rsidR="005823B8">
        <w:rPr>
          <w:rFonts w:ascii="Arial" w:hAnsi="Arial" w:cs="Arial"/>
          <w:color w:val="0F1419"/>
          <w:shd w:val="clear" w:color="auto" w:fill="FFFFFF"/>
        </w:rPr>
        <w:t xml:space="preserve"> </w:t>
      </w:r>
      <w:r w:rsidRPr="008B2C77">
        <w:rPr>
          <w:rFonts w:ascii="Arial" w:hAnsi="Arial" w:cs="Arial"/>
          <w:color w:val="0F1419"/>
          <w:shd w:val="clear" w:color="auto" w:fill="FFFFFF"/>
        </w:rPr>
        <w:t>3</w:t>
      </w:r>
      <w:r w:rsidRPr="008B2C77" w:rsidR="005823B8">
        <w:rPr>
          <w:rFonts w:ascii="Arial" w:hAnsi="Arial" w:cs="Arial"/>
          <w:color w:val="0F1419"/>
          <w:shd w:val="clear" w:color="auto" w:fill="FFFFFF"/>
        </w:rPr>
        <w:t xml:space="preserve"> matches</w:t>
      </w:r>
      <w:r w:rsidRPr="008B2C77">
        <w:rPr>
          <w:rFonts w:ascii="Arial" w:hAnsi="Arial" w:cs="Arial"/>
          <w:color w:val="0F1419"/>
          <w:shd w:val="clear" w:color="auto" w:fill="FFFFFF"/>
        </w:rPr>
        <w:t>?</w:t>
      </w:r>
      <w:r w:rsidRPr="008B2C77" w:rsidR="00362EE3">
        <w:rPr>
          <w:rFonts w:ascii="Arial" w:hAnsi="Arial" w:cs="Arial"/>
          <w:color w:val="0F1419"/>
          <w:shd w:val="clear" w:color="auto" w:fill="FFFFFF"/>
        </w:rPr>
        <w:t xml:space="preserve"> </w:t>
      </w:r>
      <w:r w:rsidRPr="008B2C77">
        <w:rPr>
          <w:rFonts w:ascii="Arial" w:hAnsi="Arial" w:cs="Arial"/>
          <w:color w:val="0F1419"/>
          <w:shd w:val="clear" w:color="auto" w:fill="FFFFFF"/>
        </w:rPr>
        <w:t xml:space="preserve">In this arrangement, everyone plays and develops instead of sitting on the bench and watching others play. Here again, the ego of adults </w:t>
      </w:r>
      <w:r w:rsidRPr="008B2C77" w:rsidR="00FD6386">
        <w:rPr>
          <w:rFonts w:ascii="Arial" w:hAnsi="Arial" w:cs="Arial"/>
          <w:color w:val="0F1419"/>
          <w:shd w:val="clear" w:color="auto" w:fill="FFFFFF"/>
        </w:rPr>
        <w:t xml:space="preserve">comes to the fore, with </w:t>
      </w:r>
      <w:r w:rsidRPr="008B2C77">
        <w:rPr>
          <w:rFonts w:ascii="Arial" w:hAnsi="Arial" w:cs="Arial"/>
          <w:color w:val="0F1419"/>
          <w:shd w:val="clear" w:color="auto" w:fill="FFFFFF"/>
        </w:rPr>
        <w:t>the mantra that 3</w:t>
      </w:r>
      <w:r w:rsidRPr="008B2C77" w:rsidR="00FD6386">
        <w:rPr>
          <w:rFonts w:ascii="Arial" w:hAnsi="Arial" w:cs="Arial"/>
          <w:color w:val="0F1419"/>
          <w:shd w:val="clear" w:color="auto" w:fill="FFFFFF"/>
        </w:rPr>
        <w:t xml:space="preserve"> </w:t>
      </w:r>
      <w:r w:rsidRPr="008B2C77">
        <w:rPr>
          <w:rFonts w:ascii="Arial" w:hAnsi="Arial" w:cs="Arial"/>
          <w:color w:val="0F1419"/>
          <w:shd w:val="clear" w:color="auto" w:fill="FFFFFF"/>
        </w:rPr>
        <w:t>v</w:t>
      </w:r>
      <w:r w:rsidRPr="008B2C77" w:rsidR="00FD6386">
        <w:rPr>
          <w:rFonts w:ascii="Arial" w:hAnsi="Arial" w:cs="Arial"/>
          <w:color w:val="0F1419"/>
          <w:shd w:val="clear" w:color="auto" w:fill="FFFFFF"/>
        </w:rPr>
        <w:t xml:space="preserve"> </w:t>
      </w:r>
      <w:r w:rsidRPr="008B2C77">
        <w:rPr>
          <w:rFonts w:ascii="Arial" w:hAnsi="Arial" w:cs="Arial"/>
          <w:color w:val="0F1419"/>
          <w:shd w:val="clear" w:color="auto" w:fill="FFFFFF"/>
        </w:rPr>
        <w:t xml:space="preserve">3 is not the 'right game'. </w:t>
      </w:r>
      <w:r w:rsidRPr="008B2C77" w:rsidR="00FD6386">
        <w:rPr>
          <w:rFonts w:ascii="Arial" w:hAnsi="Arial" w:cs="Arial"/>
          <w:color w:val="0F1419"/>
          <w:shd w:val="clear" w:color="auto" w:fill="FFFFFF"/>
        </w:rPr>
        <w:t>It s</w:t>
      </w:r>
      <w:r w:rsidRPr="008B2C77">
        <w:rPr>
          <w:rFonts w:ascii="Arial" w:hAnsi="Arial" w:cs="Arial"/>
          <w:color w:val="0F1419"/>
          <w:shd w:val="clear" w:color="auto" w:fill="FFFFFF"/>
        </w:rPr>
        <w:t xml:space="preserve">ometimes happened that academies </w:t>
      </w:r>
      <w:r w:rsidRPr="008B2C77" w:rsidR="00FD6386">
        <w:rPr>
          <w:rFonts w:ascii="Arial" w:hAnsi="Arial" w:cs="Arial"/>
          <w:color w:val="0F1419"/>
          <w:shd w:val="clear" w:color="auto" w:fill="FFFFFF"/>
        </w:rPr>
        <w:t xml:space="preserve">came to an arrangement whereby they </w:t>
      </w:r>
      <w:r w:rsidRPr="008B2C77">
        <w:rPr>
          <w:rFonts w:ascii="Arial" w:hAnsi="Arial" w:cs="Arial"/>
          <w:color w:val="0F1419"/>
          <w:shd w:val="clear" w:color="auto" w:fill="FFFFFF"/>
        </w:rPr>
        <w:t xml:space="preserve">played </w:t>
      </w:r>
      <w:ins w:author="Gary Smailes" w:date="2024-02-09T16:08:06.315Z" w:id="46738413">
        <w:r w:rsidRPr="008B2C77">
          <w:rPr>
            <w:rFonts w:ascii="Arial" w:hAnsi="Arial" w:cs="Arial"/>
            <w:color w:val="0F1419"/>
            <w:shd w:val="clear" w:color="auto" w:fill="FFFFFF"/>
          </w:rPr>
          <w:t xml:space="preserve">two</w:t>
        </w:r>
      </w:ins>
      <w:del w:author="Gary Smailes" w:date="2024-02-09T16:08:04.793Z" w:id="67634836">
        <w:r w:rsidRPr="2513BBC5" w:rsidDel="2513BBC5">
          <w:rPr>
            <w:rFonts w:ascii="Arial" w:hAnsi="Arial" w:cs="Arial"/>
            <w:color w:val="0F1419"/>
          </w:rPr>
          <w:delText>2</w:delText>
        </w:r>
      </w:del>
      <w:r w:rsidRPr="008B2C77">
        <w:rPr>
          <w:rFonts w:ascii="Arial" w:hAnsi="Arial" w:cs="Arial"/>
          <w:color w:val="0F1419"/>
          <w:shd w:val="clear" w:color="auto" w:fill="FFFFFF"/>
        </w:rPr>
        <w:t xml:space="preserve"> matches </w:t>
      </w:r>
      <w:r w:rsidRPr="008B2C77" w:rsidR="00FD6386">
        <w:rPr>
          <w:rFonts w:ascii="Arial" w:hAnsi="Arial" w:cs="Arial"/>
          <w:color w:val="0F1419"/>
          <w:shd w:val="clear" w:color="auto" w:fill="FFFFFF"/>
        </w:rPr>
        <w:t xml:space="preserve">of 7 v 7 or 6 v 6 </w:t>
      </w:r>
      <w:r w:rsidRPr="008B2C77">
        <w:rPr>
          <w:rFonts w:ascii="Arial" w:hAnsi="Arial" w:cs="Arial"/>
          <w:color w:val="0F1419"/>
          <w:shd w:val="clear" w:color="auto" w:fill="FFFFFF"/>
        </w:rPr>
        <w:t xml:space="preserve">at </w:t>
      </w:r>
      <w:r w:rsidRPr="008B2C77" w:rsidR="005F3E01">
        <w:rPr>
          <w:rFonts w:ascii="Arial" w:hAnsi="Arial" w:cs="Arial"/>
          <w:color w:val="0F1419"/>
          <w:shd w:val="clear" w:color="auto" w:fill="FFFFFF"/>
        </w:rPr>
        <w:t>the same</w:t>
      </w:r>
      <w:r w:rsidRPr="008B2C77">
        <w:rPr>
          <w:rFonts w:ascii="Arial" w:hAnsi="Arial" w:cs="Arial"/>
          <w:color w:val="0F1419"/>
          <w:shd w:val="clear" w:color="auto" w:fill="FFFFFF"/>
        </w:rPr>
        <w:t xml:space="preserve"> time</w:t>
      </w:r>
      <w:r w:rsidRPr="008B2C77" w:rsidR="00FD6386">
        <w:rPr>
          <w:rFonts w:ascii="Arial" w:hAnsi="Arial" w:cs="Arial"/>
          <w:color w:val="0F1419"/>
          <w:shd w:val="clear" w:color="auto" w:fill="FFFFFF"/>
        </w:rPr>
        <w:t>,</w:t>
      </w:r>
      <w:r w:rsidRPr="008B2C77">
        <w:rPr>
          <w:rFonts w:ascii="Arial" w:hAnsi="Arial" w:cs="Arial"/>
          <w:color w:val="0F1419"/>
          <w:shd w:val="clear" w:color="auto" w:fill="FFFFFF"/>
        </w:rPr>
        <w:t xml:space="preserve"> which was beneficial for everyone, especially those </w:t>
      </w:r>
      <w:r w:rsidRPr="008B2C77" w:rsidR="00625D58">
        <w:rPr>
          <w:rFonts w:ascii="Arial" w:hAnsi="Arial" w:cs="Arial"/>
          <w:color w:val="0F1419"/>
          <w:shd w:val="clear" w:color="auto" w:fill="FFFFFF"/>
        </w:rPr>
        <w:t>youngsters</w:t>
      </w:r>
      <w:r w:rsidRPr="008B2C77">
        <w:rPr>
          <w:rFonts w:ascii="Arial" w:hAnsi="Arial" w:cs="Arial"/>
          <w:color w:val="0F1419"/>
          <w:shd w:val="clear" w:color="auto" w:fill="FFFFFF"/>
        </w:rPr>
        <w:t xml:space="preserve"> who had to spend </w:t>
      </w:r>
      <w:del w:author="Gary Smailes" w:date="2024-02-09T16:08:11.543Z" w:id="717309740">
        <w:r w:rsidRPr="2513BBC5" w:rsidDel="2513BBC5">
          <w:rPr>
            <w:rFonts w:ascii="Arial" w:hAnsi="Arial" w:cs="Arial"/>
            <w:color w:val="0F1419"/>
          </w:rPr>
          <w:delText xml:space="preserve">10 </w:delText>
        </w:r>
      </w:del>
      <w:ins w:author="Gary Smailes" w:date="2024-02-09T16:08:12.313Z" w:id="1289055910">
        <w:r w:rsidRPr="2513BBC5" w:rsidR="2513BBC5">
          <w:rPr>
            <w:rFonts w:ascii="Arial" w:hAnsi="Arial" w:cs="Arial"/>
            <w:color w:val="0F1419"/>
          </w:rPr>
          <w:t xml:space="preserve">ten </w:t>
        </w:r>
      </w:ins>
      <w:r w:rsidRPr="008B2C77">
        <w:rPr>
          <w:rFonts w:ascii="Arial" w:hAnsi="Arial" w:cs="Arial"/>
          <w:color w:val="0F1419"/>
          <w:shd w:val="clear" w:color="auto" w:fill="FFFFFF"/>
        </w:rPr>
        <w:t xml:space="preserve">hours on the bus </w:t>
      </w:r>
      <w:r w:rsidRPr="008B2C77" w:rsidR="00FD6386">
        <w:rPr>
          <w:rFonts w:ascii="Arial" w:hAnsi="Arial" w:cs="Arial"/>
          <w:color w:val="0F1419"/>
          <w:shd w:val="clear" w:color="auto" w:fill="FFFFFF"/>
        </w:rPr>
        <w:t xml:space="preserve">travelling </w:t>
      </w:r>
      <w:r w:rsidRPr="008B2C77">
        <w:rPr>
          <w:rFonts w:ascii="Arial" w:hAnsi="Arial" w:cs="Arial"/>
          <w:color w:val="0F1419"/>
          <w:shd w:val="clear" w:color="auto" w:fill="FFFFFF"/>
        </w:rPr>
        <w:t xml:space="preserve">in both directions. </w:t>
      </w:r>
    </w:p>
    <w:p xmlns:wp14="http://schemas.microsoft.com/office/word/2010/wordml" w:rsidRPr="008B2C77" w:rsidR="00B011AE" w:rsidP="2513BBC5" w:rsidRDefault="000B2691" w14:paraId="4165D3F8" wp14:textId="0D67E9E0">
      <w:pPr>
        <w:pStyle w:val="NormalWeb"/>
        <w:suppressLineNumbers w:val="0"/>
        <w:shd w:val="clear" w:color="auto" w:fill="FFFFFF" w:themeFill="background1"/>
        <w:bidi w:val="0"/>
        <w:spacing w:before="0" w:beforeAutospacing="off" w:after="300" w:afterAutospacing="off" w:line="480" w:lineRule="auto"/>
        <w:ind w:left="0" w:right="-613" w:firstLine="720"/>
        <w:jc w:val="both"/>
        <w:rPr>
          <w:ins w:author="Gary Smailes" w:date="2024-02-09T16:08:41.369Z" w:id="2051816354"/>
          <w:rFonts w:ascii="Arial" w:hAnsi="Arial" w:cs="Arial"/>
          <w:color w:val="0F1419"/>
          <w:sz w:val="24"/>
          <w:szCs w:val="24"/>
        </w:rPr>
      </w:pPr>
      <w:r w:rsidRPr="008B2C77">
        <w:rPr>
          <w:rFonts w:ascii="Arial" w:hAnsi="Arial" w:cs="Arial"/>
          <w:color w:val="0F1419"/>
          <w:shd w:val="clear" w:color="auto" w:fill="FFFFFF"/>
        </w:rPr>
        <w:t>If we reduce the formats of games for children to</w:t>
      </w:r>
      <w:r w:rsidRPr="008B2C77" w:rsidR="00FD6386">
        <w:rPr>
          <w:rFonts w:ascii="Arial" w:hAnsi="Arial" w:cs="Arial"/>
          <w:color w:val="0F1419"/>
          <w:shd w:val="clear" w:color="auto" w:fill="FFFFFF"/>
        </w:rPr>
        <w:t xml:space="preserve"> ones that are </w:t>
      </w:r>
      <w:r w:rsidRPr="008B2C77">
        <w:rPr>
          <w:rFonts w:ascii="Arial" w:hAnsi="Arial" w:cs="Arial"/>
          <w:color w:val="0F1419"/>
          <w:shd w:val="clear" w:color="auto" w:fill="FFFFFF"/>
        </w:rPr>
        <w:t xml:space="preserve">more </w:t>
      </w:r>
      <w:r w:rsidRPr="008B2C77" w:rsidR="009E32A6">
        <w:rPr>
          <w:rFonts w:ascii="Arial" w:hAnsi="Arial" w:cs="Arial"/>
          <w:color w:val="0F1419"/>
          <w:shd w:val="clear" w:color="auto" w:fill="FFFFFF"/>
        </w:rPr>
        <w:t>friendly</w:t>
      </w:r>
      <w:r w:rsidRPr="008B2C77">
        <w:rPr>
          <w:rFonts w:ascii="Arial" w:hAnsi="Arial" w:cs="Arial"/>
          <w:color w:val="0F1419"/>
          <w:shd w:val="clear" w:color="auto" w:fill="FFFFFF"/>
        </w:rPr>
        <w:t xml:space="preserve">, they will play </w:t>
      </w:r>
      <w:r w:rsidRPr="008B2C77" w:rsidR="00FD6386">
        <w:rPr>
          <w:rFonts w:ascii="Arial" w:hAnsi="Arial" w:cs="Arial"/>
          <w:color w:val="0F1419"/>
          <w:shd w:val="clear" w:color="auto" w:fill="FFFFFF"/>
        </w:rPr>
        <w:t xml:space="preserve">plenty </w:t>
      </w:r>
      <w:r w:rsidRPr="008B2C77">
        <w:rPr>
          <w:rFonts w:ascii="Arial" w:hAnsi="Arial" w:cs="Arial"/>
          <w:color w:val="0F1419"/>
          <w:shd w:val="clear" w:color="auto" w:fill="FFFFFF"/>
        </w:rPr>
        <w:t xml:space="preserve">and often and no young player will </w:t>
      </w:r>
      <w:r w:rsidRPr="008B2C77" w:rsidR="00FD6386">
        <w:rPr>
          <w:rFonts w:ascii="Arial" w:hAnsi="Arial" w:cs="Arial"/>
          <w:color w:val="0F1419"/>
          <w:shd w:val="clear" w:color="auto" w:fill="FFFFFF"/>
        </w:rPr>
        <w:t xml:space="preserve">be left </w:t>
      </w:r>
      <w:r w:rsidRPr="008B2C77">
        <w:rPr>
          <w:rFonts w:ascii="Arial" w:hAnsi="Arial" w:cs="Arial"/>
          <w:color w:val="0F1419"/>
          <w:shd w:val="clear" w:color="auto" w:fill="FFFFFF"/>
        </w:rPr>
        <w:t>sit</w:t>
      </w:r>
      <w:r w:rsidRPr="008B2C77" w:rsidR="00FD6386">
        <w:rPr>
          <w:rFonts w:ascii="Arial" w:hAnsi="Arial" w:cs="Arial"/>
          <w:color w:val="0F1419"/>
          <w:shd w:val="clear" w:color="auto" w:fill="FFFFFF"/>
        </w:rPr>
        <w:t>ting</w:t>
      </w:r>
      <w:r w:rsidRPr="008B2C77">
        <w:rPr>
          <w:rFonts w:ascii="Arial" w:hAnsi="Arial" w:cs="Arial"/>
          <w:color w:val="0F1419"/>
          <w:shd w:val="clear" w:color="auto" w:fill="FFFFFF"/>
        </w:rPr>
        <w:t xml:space="preserve"> on the bench.</w:t>
      </w:r>
      <w:r w:rsidRPr="008B2C77" w:rsidR="00362EE3">
        <w:rPr>
          <w:rFonts w:ascii="Arial" w:hAnsi="Arial" w:cs="Arial"/>
          <w:color w:val="0F1419"/>
          <w:shd w:val="clear" w:color="auto" w:fill="FFFFFF"/>
        </w:rPr>
        <w:t xml:space="preserve"> </w:t>
      </w:r>
      <w:r w:rsidRPr="008B2C77" w:rsidR="00FD6386">
        <w:rPr>
          <w:rFonts w:ascii="Arial" w:hAnsi="Arial" w:cs="Arial"/>
          <w:color w:val="0F1419"/>
          <w:shd w:val="clear" w:color="auto" w:fill="FFFFFF"/>
        </w:rPr>
        <w:t xml:space="preserve">If we keep to the current formats, at least we can agree among ourselves to play 6 v 6 and 3 v 3 and rotate the players every </w:t>
      </w:r>
      <w:del w:author="Gary Smailes" w:date="2024-02-09T16:08:33.942Z" w:id="1925243868">
        <w:r w:rsidRPr="2513BBC5" w:rsidDel="2513BBC5">
          <w:rPr>
            <w:rFonts w:ascii="Arial" w:hAnsi="Arial" w:cs="Arial"/>
            <w:color w:val="0F1419"/>
          </w:rPr>
          <w:delText xml:space="preserve">20 </w:delText>
        </w:r>
      </w:del>
      <w:ins w:author="Gary Smailes" w:date="2024-02-09T16:08:34.85Z" w:id="918111961">
        <w:r w:rsidRPr="2513BBC5" w:rsidR="2513BBC5">
          <w:rPr>
            <w:rFonts w:ascii="Arial" w:hAnsi="Arial" w:cs="Arial"/>
            <w:color w:val="0F1419"/>
          </w:rPr>
          <w:t xml:space="preserve">twenty </w:t>
        </w:r>
      </w:ins>
      <w:r w:rsidRPr="008B2C77" w:rsidR="00FD6386">
        <w:rPr>
          <w:rFonts w:ascii="Arial" w:hAnsi="Arial" w:cs="Arial"/>
          <w:color w:val="0F1419"/>
          <w:shd w:val="clear" w:color="auto" w:fill="FFFFFF"/>
        </w:rPr>
        <w:t xml:space="preserve">minutes. It often happens that games are played by youth teams that are ill-matched, with scores of 10:1 being a common result. </w:t>
      </w:r>
    </w:p>
    <w:p xmlns:wp14="http://schemas.microsoft.com/office/word/2010/wordml" w:rsidRPr="008B2C77" w:rsidR="00B011AE" w:rsidP="2513BBC5" w:rsidRDefault="000B2691" w14:paraId="38D75531" wp14:textId="2B9DC4DE">
      <w:pPr>
        <w:pStyle w:val="NormalWeb"/>
        <w:suppressLineNumbers w:val="0"/>
        <w:shd w:val="clear" w:color="auto" w:fill="FFFFFF" w:themeFill="background1"/>
        <w:bidi w:val="0"/>
        <w:spacing w:before="0" w:beforeAutospacing="off" w:after="300" w:afterAutospacing="off" w:line="480" w:lineRule="auto"/>
        <w:ind w:left="0" w:right="-613" w:firstLine="720"/>
        <w:jc w:val="both"/>
        <w:rPr>
          <w:ins w:author="Gary Smailes" w:date="2024-02-09T16:11:56.467Z" w:id="709886364"/>
          <w:rFonts w:ascii="Arial" w:hAnsi="Arial" w:cs="Arial"/>
          <w:color w:val="0F1419"/>
          <w:sz w:val="24"/>
          <w:szCs w:val="24"/>
        </w:rPr>
      </w:pPr>
      <w:r w:rsidRPr="008B2C77" w:rsidR="00FD6386">
        <w:rPr>
          <w:rFonts w:ascii="Arial" w:hAnsi="Arial" w:cs="Arial"/>
          <w:color w:val="0F1419"/>
          <w:shd w:val="clear" w:color="auto" w:fill="FFFFFF"/>
        </w:rPr>
        <w:t>In such an arrangement, any assessment of the individual development and potential of players is completely pointless.</w:t>
      </w:r>
      <w:r w:rsidRPr="008B2C77" w:rsidR="00362EE3">
        <w:rPr>
          <w:rFonts w:ascii="Arial" w:hAnsi="Arial" w:cs="Arial"/>
          <w:color w:val="0F1419"/>
          <w:shd w:val="clear" w:color="auto" w:fill="FFFFFF"/>
        </w:rPr>
        <w:t xml:space="preserve"> </w:t>
      </w:r>
      <w:r w:rsidRPr="008B2C77">
        <w:rPr>
          <w:rFonts w:ascii="Arial" w:hAnsi="Arial" w:cs="Arial"/>
          <w:color w:val="0F1419"/>
          <w:shd w:val="clear" w:color="auto" w:fill="FFFFFF"/>
        </w:rPr>
        <w:t xml:space="preserve">The level of challenge for young players </w:t>
      </w:r>
      <w:r w:rsidRPr="008B2C77">
        <w:rPr>
          <w:rFonts w:ascii="Arial" w:hAnsi="Arial" w:cs="Arial"/>
          <w:color w:val="0F1419"/>
          <w:shd w:val="clear" w:color="auto" w:fill="FFFFFF"/>
        </w:rPr>
        <w:t>relati</w:t>
      </w:r>
      <w:r w:rsidRPr="008B2C77" w:rsidR="00CE39C5">
        <w:rPr>
          <w:rFonts w:ascii="Arial" w:hAnsi="Arial" w:cs="Arial"/>
          <w:color w:val="0F1419"/>
          <w:shd w:val="clear" w:color="auto" w:fill="FFFFFF"/>
        </w:rPr>
        <w:t xml:space="preserve">ve</w:t>
      </w:r>
      <w:r w:rsidRPr="008B2C77" w:rsidR="00CE39C5">
        <w:rPr>
          <w:rFonts w:ascii="Arial" w:hAnsi="Arial" w:cs="Arial"/>
          <w:color w:val="0F1419"/>
          <w:shd w:val="clear" w:color="auto" w:fill="FFFFFF"/>
        </w:rPr>
        <w:t xml:space="preserve"> </w:t>
      </w:r>
      <w:r w:rsidRPr="008B2C77">
        <w:rPr>
          <w:rFonts w:ascii="Arial" w:hAnsi="Arial" w:cs="Arial"/>
          <w:color w:val="0F1419"/>
          <w:shd w:val="clear" w:color="auto" w:fill="FFFFFF"/>
        </w:rPr>
        <w:t xml:space="preserve">to the level of success achieved in </w:t>
      </w:r>
      <w:r w:rsidRPr="008B2C77" w:rsidR="00CE39C5">
        <w:rPr>
          <w:rFonts w:ascii="Arial" w:hAnsi="Arial" w:cs="Arial"/>
          <w:color w:val="0F1419"/>
          <w:shd w:val="clear" w:color="auto" w:fill="FFFFFF"/>
        </w:rPr>
        <w:t>a</w:t>
      </w:r>
      <w:r w:rsidRPr="008B2C77">
        <w:rPr>
          <w:rFonts w:ascii="Arial" w:hAnsi="Arial" w:cs="Arial"/>
          <w:color w:val="0F1419"/>
          <w:shd w:val="clear" w:color="auto" w:fill="FFFFFF"/>
        </w:rPr>
        <w:t xml:space="preserve"> match (</w:t>
      </w:r>
      <w:r w:rsidRPr="008B2C77" w:rsidR="00CE39C5">
        <w:rPr>
          <w:rFonts w:ascii="Arial" w:hAnsi="Arial" w:cs="Arial"/>
          <w:color w:val="0F1419"/>
          <w:shd w:val="clear" w:color="auto" w:fill="FFFFFF"/>
        </w:rPr>
        <w:t xml:space="preserve">with a </w:t>
      </w:r>
      <w:r w:rsidRPr="008B2C77">
        <w:rPr>
          <w:rFonts w:ascii="Arial" w:hAnsi="Arial" w:cs="Arial"/>
          <w:color w:val="0F1419"/>
          <w:shd w:val="clear" w:color="auto" w:fill="FFFFFF"/>
        </w:rPr>
        <w:t xml:space="preserve">10:1 </w:t>
      </w:r>
      <w:r w:rsidRPr="008B2C77" w:rsidR="00CE39C5">
        <w:rPr>
          <w:rFonts w:ascii="Arial" w:hAnsi="Arial" w:cs="Arial"/>
          <w:color w:val="0F1419"/>
          <w:shd w:val="clear" w:color="auto" w:fill="FFFFFF"/>
        </w:rPr>
        <w:t>result</w:t>
      </w:r>
      <w:r w:rsidRPr="008B2C77">
        <w:rPr>
          <w:rFonts w:ascii="Arial" w:hAnsi="Arial" w:cs="Arial"/>
          <w:color w:val="0F1419"/>
          <w:shd w:val="clear" w:color="auto" w:fill="FFFFFF"/>
        </w:rPr>
        <w:t xml:space="preserve">) is none, due to too </w:t>
      </w:r>
      <w:r w:rsidRPr="008B2C77" w:rsidR="00CE39C5">
        <w:rPr>
          <w:rFonts w:ascii="Arial" w:hAnsi="Arial" w:cs="Arial"/>
          <w:color w:val="0F1419"/>
          <w:shd w:val="clear" w:color="auto" w:fill="FFFFFF"/>
        </w:rPr>
        <w:t xml:space="preserve">great a </w:t>
      </w:r>
      <w:r w:rsidRPr="008B2C77">
        <w:rPr>
          <w:rFonts w:ascii="Arial" w:hAnsi="Arial" w:cs="Arial"/>
          <w:color w:val="0F1419"/>
          <w:shd w:val="clear" w:color="auto" w:fill="FFFFFF"/>
        </w:rPr>
        <w:t>disparit</w:t>
      </w:r>
      <w:r w:rsidRPr="008B2C77" w:rsidR="00CE39C5">
        <w:rPr>
          <w:rFonts w:ascii="Arial" w:hAnsi="Arial" w:cs="Arial"/>
          <w:color w:val="0F1419"/>
          <w:shd w:val="clear" w:color="auto" w:fill="FFFFFF"/>
        </w:rPr>
        <w:t xml:space="preserve">y </w:t>
      </w:r>
      <w:r w:rsidRPr="008B2C77">
        <w:rPr>
          <w:rFonts w:ascii="Arial" w:hAnsi="Arial" w:cs="Arial"/>
          <w:color w:val="0F1419"/>
          <w:shd w:val="clear" w:color="auto" w:fill="FFFFFF"/>
        </w:rPr>
        <w:t xml:space="preserve">between the two teams. </w:t>
      </w:r>
    </w:p>
    <w:p xmlns:wp14="http://schemas.microsoft.com/office/word/2010/wordml" w:rsidRPr="008B2C77" w:rsidR="00B011AE" w:rsidP="2513BBC5" w:rsidRDefault="000B2691" w14:paraId="05F52232" wp14:textId="0CE435FF">
      <w:pPr>
        <w:pStyle w:val="NormalWeb"/>
        <w:suppressLineNumbers w:val="0"/>
        <w:shd w:val="clear" w:color="auto" w:fill="FFFFFF" w:themeFill="background1"/>
        <w:bidi w:val="0"/>
        <w:spacing w:before="0" w:beforeAutospacing="off" w:after="300" w:afterAutospacing="off" w:line="480" w:lineRule="auto"/>
        <w:ind w:left="0" w:right="-613" w:firstLine="720"/>
        <w:jc w:val="both"/>
        <w:rPr>
          <w:ins w:author="Gary Smailes" w:date="2024-02-09T16:12:23.248Z" w:id="1460006365"/>
          <w:rFonts w:ascii="Arial" w:hAnsi="Arial" w:cs="Arial"/>
          <w:color w:val="0F1419"/>
          <w:sz w:val="24"/>
          <w:szCs w:val="24"/>
        </w:rPr>
      </w:pPr>
      <w:r w:rsidRPr="008B2C77" w:rsidR="00CE39C5">
        <w:rPr>
          <w:rFonts w:ascii="Arial" w:hAnsi="Arial" w:cs="Arial"/>
          <w:color w:val="0F1419"/>
          <w:shd w:val="clear" w:color="auto" w:fill="FFFFFF"/>
        </w:rPr>
        <w:t xml:space="preserve">The solution might be </w:t>
      </w:r>
      <w:r w:rsidRPr="008B2C77">
        <w:rPr>
          <w:rFonts w:ascii="Arial" w:hAnsi="Arial" w:cs="Arial"/>
          <w:color w:val="0F1419"/>
          <w:shd w:val="clear" w:color="auto" w:fill="FFFFFF"/>
        </w:rPr>
        <w:t xml:space="preserve">smaller </w:t>
      </w:r>
      <w:r w:rsidRPr="008B2C77" w:rsidR="00CE39C5">
        <w:rPr>
          <w:rFonts w:ascii="Arial" w:hAnsi="Arial" w:cs="Arial"/>
          <w:color w:val="0F1419"/>
          <w:shd w:val="clear" w:color="auto" w:fill="FFFFFF"/>
        </w:rPr>
        <w:t xml:space="preserve">game </w:t>
      </w:r>
      <w:r w:rsidRPr="008B2C77">
        <w:rPr>
          <w:rFonts w:ascii="Arial" w:hAnsi="Arial" w:cs="Arial"/>
          <w:color w:val="0F1419"/>
          <w:shd w:val="clear" w:color="auto" w:fill="FFFFFF"/>
        </w:rPr>
        <w:t>formats of 3</w:t>
      </w:r>
      <w:r w:rsidRPr="008B2C77" w:rsidR="00CE39C5">
        <w:rPr>
          <w:rFonts w:ascii="Arial" w:hAnsi="Arial" w:cs="Arial"/>
          <w:color w:val="0F1419"/>
          <w:shd w:val="clear" w:color="auto" w:fill="FFFFFF"/>
        </w:rPr>
        <w:t xml:space="preserve"> </w:t>
      </w:r>
      <w:r w:rsidRPr="008B2C77">
        <w:rPr>
          <w:rFonts w:ascii="Arial" w:hAnsi="Arial" w:cs="Arial"/>
          <w:color w:val="0F1419"/>
          <w:shd w:val="clear" w:color="auto" w:fill="FFFFFF"/>
        </w:rPr>
        <w:t>v</w:t>
      </w:r>
      <w:r w:rsidRPr="008B2C77" w:rsidR="00CE39C5">
        <w:rPr>
          <w:rFonts w:ascii="Arial" w:hAnsi="Arial" w:cs="Arial"/>
          <w:color w:val="0F1419"/>
          <w:shd w:val="clear" w:color="auto" w:fill="FFFFFF"/>
        </w:rPr>
        <w:t xml:space="preserve"> </w:t>
      </w:r>
      <w:r w:rsidRPr="008B2C77">
        <w:rPr>
          <w:rFonts w:ascii="Arial" w:hAnsi="Arial" w:cs="Arial"/>
          <w:color w:val="0F1419"/>
          <w:shd w:val="clear" w:color="auto" w:fill="FFFFFF"/>
        </w:rPr>
        <w:t>3</w:t>
      </w:r>
      <w:r w:rsidRPr="008B2C77" w:rsidR="00CE39C5">
        <w:rPr>
          <w:rFonts w:ascii="Arial" w:hAnsi="Arial" w:cs="Arial"/>
          <w:color w:val="0F1419"/>
          <w:shd w:val="clear" w:color="auto" w:fill="FFFFFF"/>
        </w:rPr>
        <w:t>, as this</w:t>
      </w:r>
      <w:r w:rsidRPr="008B2C77">
        <w:rPr>
          <w:rFonts w:ascii="Arial" w:hAnsi="Arial" w:cs="Arial"/>
          <w:color w:val="0F1419"/>
          <w:shd w:val="clear" w:color="auto" w:fill="FFFFFF"/>
        </w:rPr>
        <w:t xml:space="preserve"> would </w:t>
      </w:r>
      <w:r w:rsidRPr="008B2C77" w:rsidR="00CE39C5">
        <w:rPr>
          <w:rFonts w:ascii="Arial" w:hAnsi="Arial" w:cs="Arial"/>
          <w:color w:val="0F1419"/>
          <w:shd w:val="clear" w:color="auto" w:fill="FFFFFF"/>
        </w:rPr>
        <w:t xml:space="preserve">perhaps make</w:t>
      </w:r>
      <w:r w:rsidRPr="008B2C77" w:rsidR="00CE39C5">
        <w:rPr>
          <w:rFonts w:ascii="Arial" w:hAnsi="Arial" w:cs="Arial"/>
          <w:color w:val="0F1419"/>
          <w:shd w:val="clear" w:color="auto" w:fill="FFFFFF"/>
        </w:rPr>
        <w:t xml:space="preserve"> for </w:t>
      </w:r>
      <w:r w:rsidRPr="008B2C77">
        <w:rPr>
          <w:rFonts w:ascii="Arial" w:hAnsi="Arial" w:cs="Arial"/>
          <w:color w:val="0F1419"/>
          <w:shd w:val="clear" w:color="auto" w:fill="FFFFFF"/>
        </w:rPr>
        <w:t xml:space="preserve">a more equal game</w:t>
      </w:r>
      <w:ins w:author="Gary Smailes" w:date="2024-02-09T16:12:10.856Z" w:id="268336102">
        <w:r w:rsidRPr="008B2C77">
          <w:rPr>
            <w:rFonts w:ascii="Arial" w:hAnsi="Arial" w:cs="Arial"/>
            <w:color w:val="0F1419"/>
            <w:shd w:val="clear" w:color="auto" w:fill="FFFFFF"/>
          </w:rPr>
          <w:t xml:space="preserve">. </w:t>
        </w:r>
      </w:ins>
      <w:del w:author="Gary Smailes" w:date="2024-02-09T16:12:07.165Z" w:id="1516360598">
        <w:r w:rsidRPr="2513BBC5" w:rsidDel="2513BBC5">
          <w:rPr>
            <w:rFonts w:ascii="Arial" w:hAnsi="Arial" w:cs="Arial"/>
            <w:color w:val="0F1419"/>
          </w:rPr>
          <w:delText xml:space="preserve">? </w:delText>
        </w:r>
      </w:del>
      <w:r w:rsidRPr="008B2C77">
        <w:rPr>
          <w:rFonts w:ascii="Arial" w:hAnsi="Arial" w:cs="Arial"/>
          <w:color w:val="0F1419"/>
          <w:shd w:val="clear" w:color="auto" w:fill="FFFFFF"/>
        </w:rPr>
        <w:t xml:space="preserve">A smaller </w:t>
      </w:r>
      <w:r w:rsidRPr="008B2C77" w:rsidR="004E18D3">
        <w:rPr>
          <w:rFonts w:ascii="Arial" w:hAnsi="Arial" w:cs="Arial"/>
          <w:color w:val="0F1419"/>
          <w:shd w:val="clear" w:color="auto" w:fill="FFFFFF"/>
        </w:rPr>
        <w:t>pitch</w:t>
      </w:r>
      <w:r w:rsidRPr="008B2C77" w:rsidR="00CE39C5">
        <w:rPr>
          <w:rFonts w:ascii="Arial" w:hAnsi="Arial" w:cs="Arial"/>
          <w:color w:val="0F1419"/>
          <w:shd w:val="clear" w:color="auto" w:fill="FFFFFF"/>
        </w:rPr>
        <w:t xml:space="preserve"> and</w:t>
      </w:r>
      <w:r w:rsidRPr="008B2C77">
        <w:rPr>
          <w:rFonts w:ascii="Arial" w:hAnsi="Arial" w:cs="Arial"/>
          <w:color w:val="0F1419"/>
          <w:shd w:val="clear" w:color="auto" w:fill="FFFFFF"/>
        </w:rPr>
        <w:t xml:space="preserve"> more contact with the ball will promote </w:t>
      </w:r>
      <w:r w:rsidRPr="008B2C77" w:rsidR="00CE39C5">
        <w:rPr>
          <w:rFonts w:ascii="Arial" w:hAnsi="Arial" w:cs="Arial"/>
          <w:color w:val="0F1419"/>
          <w:shd w:val="clear" w:color="auto" w:fill="FFFFFF"/>
        </w:rPr>
        <w:t xml:space="preserve">those </w:t>
      </w:r>
      <w:r w:rsidRPr="008B2C77">
        <w:rPr>
          <w:rFonts w:ascii="Arial" w:hAnsi="Arial" w:cs="Arial"/>
          <w:color w:val="0F1419"/>
          <w:shd w:val="clear" w:color="auto" w:fill="FFFFFF"/>
        </w:rPr>
        <w:t xml:space="preserve">children who </w:t>
      </w:r>
      <w:r w:rsidRPr="008B2C77" w:rsidR="00CE39C5">
        <w:rPr>
          <w:rFonts w:ascii="Arial" w:hAnsi="Arial" w:cs="Arial"/>
          <w:color w:val="0F1419"/>
          <w:shd w:val="clear" w:color="auto" w:fill="FFFFFF"/>
        </w:rPr>
        <w:t xml:space="preserve">develop physically more </w:t>
      </w:r>
      <w:r w:rsidRPr="008B2C77">
        <w:rPr>
          <w:rFonts w:ascii="Arial" w:hAnsi="Arial" w:cs="Arial"/>
          <w:color w:val="0F1419"/>
          <w:shd w:val="clear" w:color="auto" w:fill="FFFFFF"/>
        </w:rPr>
        <w:t>slow</w:t>
      </w:r>
      <w:r w:rsidRPr="008B2C77" w:rsidR="00CE39C5">
        <w:rPr>
          <w:rFonts w:ascii="Arial" w:hAnsi="Arial" w:cs="Arial"/>
          <w:color w:val="0F1419"/>
          <w:shd w:val="clear" w:color="auto" w:fill="FFFFFF"/>
        </w:rPr>
        <w:t xml:space="preserve">ly but </w:t>
      </w:r>
      <w:r w:rsidRPr="008B2C77">
        <w:rPr>
          <w:rFonts w:ascii="Arial" w:hAnsi="Arial" w:cs="Arial"/>
          <w:color w:val="0F1419"/>
          <w:shd w:val="clear" w:color="auto" w:fill="FFFFFF"/>
        </w:rPr>
        <w:t xml:space="preserve">have </w:t>
      </w:r>
      <w:r w:rsidRPr="008B2C77" w:rsidR="00CE39C5">
        <w:rPr>
          <w:rFonts w:ascii="Arial" w:hAnsi="Arial" w:cs="Arial"/>
          <w:color w:val="0F1419"/>
          <w:shd w:val="clear" w:color="auto" w:fill="FFFFFF"/>
        </w:rPr>
        <w:t xml:space="preserve">considerable </w:t>
      </w:r>
      <w:r w:rsidRPr="008B2C77">
        <w:rPr>
          <w:rFonts w:ascii="Arial" w:hAnsi="Arial" w:cs="Arial"/>
          <w:color w:val="0F1419"/>
          <w:shd w:val="clear" w:color="auto" w:fill="FFFFFF"/>
        </w:rPr>
        <w:t>cognitive abilities</w:t>
      </w:r>
      <w:r w:rsidRPr="008B2C77" w:rsidR="00A72CBC">
        <w:rPr>
          <w:rFonts w:ascii="Arial" w:hAnsi="Arial" w:cs="Arial"/>
          <w:color w:val="0F1419"/>
          <w:shd w:val="clear" w:color="auto" w:fill="FFFFFF"/>
        </w:rPr>
        <w:t>.</w:t>
      </w:r>
      <w:r w:rsidRPr="008B2C77" w:rsidR="00357120">
        <w:rPr>
          <w:rFonts w:ascii="Arial" w:hAnsi="Arial" w:cs="Arial"/>
          <w:color w:val="0F1419"/>
          <w:shd w:val="clear" w:color="auto" w:fill="FFFFFF"/>
        </w:rPr>
        <w:t xml:space="preserve"> </w:t>
      </w:r>
      <w:r w:rsidRPr="008B2C77" w:rsidR="00CE39C5">
        <w:rPr>
          <w:rFonts w:ascii="Arial" w:hAnsi="Arial" w:cs="Arial"/>
          <w:color w:val="0F1419"/>
          <w:shd w:val="clear" w:color="auto" w:fill="FFFFFF"/>
        </w:rPr>
        <w:t xml:space="preserve">This </w:t>
      </w:r>
      <w:r w:rsidRPr="008B2C77" w:rsidR="005D0A55">
        <w:rPr>
          <w:rFonts w:ascii="Arial" w:hAnsi="Arial" w:cs="Arial"/>
          <w:color w:val="0F1419"/>
          <w:shd w:val="clear" w:color="auto" w:fill="FFFFFF"/>
        </w:rPr>
        <w:t>will also significantly reduce the advantage of those children</w:t>
      </w:r>
      <w:ins w:author="Gary Smailes" w:date="2024-02-09T16:12:19.231Z" w:id="573211290">
        <w:r w:rsidRPr="008B2C77" w:rsidR="005D0A55">
          <w:rPr>
            <w:rFonts w:ascii="Arial" w:hAnsi="Arial" w:cs="Arial"/>
            <w:color w:val="0F1419"/>
            <w:shd w:val="clear" w:color="auto" w:fill="FFFFFF"/>
          </w:rPr>
          <w:t>,</w:t>
        </w:r>
      </w:ins>
      <w:r w:rsidRPr="008B2C77" w:rsidR="005D0A55">
        <w:rPr>
          <w:rFonts w:ascii="Arial" w:hAnsi="Arial" w:cs="Arial"/>
          <w:color w:val="0F1419"/>
          <w:shd w:val="clear" w:color="auto" w:fill="FFFFFF"/>
        </w:rPr>
        <w:t xml:space="preserve"> who</w:t>
      </w:r>
      <w:r w:rsidRPr="008B2C77" w:rsidR="00CE39C5">
        <w:rPr>
          <w:rFonts w:ascii="Arial" w:hAnsi="Arial" w:cs="Arial"/>
          <w:color w:val="0F1419"/>
          <w:shd w:val="clear" w:color="auto" w:fill="FFFFFF"/>
        </w:rPr>
        <w:t xml:space="preserve"> more rapidly </w:t>
      </w:r>
      <w:r w:rsidRPr="008B2C77" w:rsidR="005D0A55">
        <w:rPr>
          <w:rFonts w:ascii="Arial" w:hAnsi="Arial" w:cs="Arial"/>
          <w:color w:val="0F1419"/>
          <w:shd w:val="clear" w:color="auto" w:fill="FFFFFF"/>
        </w:rPr>
        <w:t xml:space="preserve">develop physically. </w:t>
      </w:r>
    </w:p>
    <w:p xmlns:wp14="http://schemas.microsoft.com/office/word/2010/wordml" w:rsidRPr="008B2C77" w:rsidR="00B011AE" w:rsidP="2513BBC5" w:rsidRDefault="000B2691" w14:paraId="7222F75E" wp14:textId="568B013A">
      <w:pPr>
        <w:pStyle w:val="NormalWeb"/>
        <w:suppressLineNumbers w:val="0"/>
        <w:shd w:val="clear" w:color="auto" w:fill="FFFFFF" w:themeFill="background1"/>
        <w:bidi w:val="0"/>
        <w:spacing w:before="0" w:beforeAutospacing="off" w:after="300" w:afterAutospacing="off" w:line="480" w:lineRule="auto"/>
        <w:ind w:left="0" w:right="-613" w:firstLine="720"/>
        <w:jc w:val="both"/>
        <w:rPr>
          <w:ins w:author="Gary Smailes" w:date="2024-02-09T16:12:51.139Z" w:id="2103037827"/>
          <w:rFonts w:ascii="Arial" w:hAnsi="Arial" w:cs="Arial"/>
          <w:color w:val="0F1419"/>
          <w:sz w:val="24"/>
          <w:szCs w:val="24"/>
        </w:rPr>
      </w:pPr>
      <w:r w:rsidRPr="008B2C77" w:rsidR="005D0A55">
        <w:rPr>
          <w:rFonts w:ascii="Arial" w:hAnsi="Arial" w:cs="Arial"/>
          <w:color w:val="0F1419"/>
          <w:shd w:val="clear" w:color="auto" w:fill="FFFFFF"/>
        </w:rPr>
        <w:t xml:space="preserve">Another solution is to simply take </w:t>
      </w:r>
      <w:ins w:author="Gary Smailes" w:date="2024-02-09T16:12:28.158Z" w:id="667967352">
        <w:r w:rsidRPr="008B2C77" w:rsidR="005D0A55">
          <w:rPr>
            <w:rFonts w:ascii="Arial" w:hAnsi="Arial" w:cs="Arial"/>
            <w:color w:val="0F1419"/>
            <w:shd w:val="clear" w:color="auto" w:fill="FFFFFF"/>
          </w:rPr>
          <w:t xml:space="preserve">two</w:t>
        </w:r>
      </w:ins>
      <w:del w:author="Gary Smailes" w:date="2024-02-09T16:12:25.737Z" w:id="185034331">
        <w:r w:rsidRPr="2513BBC5" w:rsidDel="2513BBC5">
          <w:rPr>
            <w:rFonts w:ascii="Arial" w:hAnsi="Arial" w:cs="Arial"/>
            <w:color w:val="0F1419"/>
          </w:rPr>
          <w:delText>2</w:delText>
        </w:r>
      </w:del>
      <w:r w:rsidRPr="008B2C77" w:rsidR="005D0A55">
        <w:rPr>
          <w:rFonts w:ascii="Arial" w:hAnsi="Arial" w:cs="Arial"/>
          <w:color w:val="0F1419"/>
          <w:shd w:val="clear" w:color="auto" w:fill="FFFFFF"/>
        </w:rPr>
        <w:t xml:space="preserve"> players off the field and play </w:t>
      </w:r>
      <w:r w:rsidRPr="008B2C77" w:rsidR="00CE39C5">
        <w:rPr>
          <w:rFonts w:ascii="Arial" w:hAnsi="Arial" w:cs="Arial"/>
          <w:color w:val="0F1419"/>
          <w:shd w:val="clear" w:color="auto" w:fill="FFFFFF"/>
        </w:rPr>
        <w:t>against an</w:t>
      </w:r>
      <w:r w:rsidRPr="008B2C77" w:rsidR="005D0A55">
        <w:rPr>
          <w:rFonts w:ascii="Arial" w:hAnsi="Arial" w:cs="Arial"/>
          <w:color w:val="0F1419"/>
          <w:shd w:val="clear" w:color="auto" w:fill="FFFFFF"/>
        </w:rPr>
        <w:t xml:space="preserve"> opponent </w:t>
      </w:r>
      <w:r w:rsidRPr="008B2C77" w:rsidR="00CE39C5">
        <w:rPr>
          <w:rFonts w:ascii="Arial" w:hAnsi="Arial" w:cs="Arial"/>
          <w:color w:val="0F1419"/>
          <w:shd w:val="clear" w:color="auto" w:fill="FFFFFF"/>
        </w:rPr>
        <w:t xml:space="preserve">while being </w:t>
      </w:r>
      <w:r w:rsidRPr="008B2C77" w:rsidR="005D0A55">
        <w:rPr>
          <w:rFonts w:ascii="Arial" w:hAnsi="Arial" w:cs="Arial"/>
          <w:color w:val="0F1419"/>
          <w:shd w:val="clear" w:color="auto" w:fill="FFFFFF"/>
        </w:rPr>
        <w:t xml:space="preserve">outnumbered. The match would be more </w:t>
      </w:r>
      <w:r w:rsidRPr="008B2C77" w:rsidR="005D0A55">
        <w:rPr>
          <w:rFonts w:ascii="Arial" w:hAnsi="Arial" w:cs="Arial"/>
          <w:color w:val="0F1419"/>
          <w:shd w:val="clear" w:color="auto" w:fill="FFFFFF"/>
        </w:rPr>
        <w:t xml:space="preserve">equal</w:t>
      </w:r>
      <w:r w:rsidRPr="008B2C77" w:rsidR="005D0A55">
        <w:rPr>
          <w:rFonts w:ascii="Arial" w:hAnsi="Arial" w:cs="Arial"/>
          <w:color w:val="0F1419"/>
          <w:shd w:val="clear" w:color="auto" w:fill="FFFFFF"/>
        </w:rPr>
        <w:t xml:space="preserve"> and the </w:t>
      </w:r>
      <w:r w:rsidRPr="008B2C77" w:rsidR="005D0A55">
        <w:rPr>
          <w:rFonts w:ascii="Arial" w:hAnsi="Arial" w:cs="Arial"/>
          <w:color w:val="0F1419"/>
          <w:shd w:val="clear" w:color="auto" w:fill="FFFFFF"/>
        </w:rPr>
        <w:t xml:space="preserve">young players would </w:t>
      </w:r>
      <w:r w:rsidRPr="008B2C77" w:rsidR="00CE39C5">
        <w:rPr>
          <w:rFonts w:ascii="Arial" w:hAnsi="Arial" w:cs="Arial"/>
          <w:color w:val="0F1419"/>
          <w:shd w:val="clear" w:color="auto" w:fill="FFFFFF"/>
        </w:rPr>
        <w:t xml:space="preserve">face </w:t>
      </w:r>
      <w:r w:rsidRPr="008B2C77" w:rsidR="005D0A55">
        <w:rPr>
          <w:rFonts w:ascii="Arial" w:hAnsi="Arial" w:cs="Arial"/>
          <w:color w:val="0F1419"/>
          <w:shd w:val="clear" w:color="auto" w:fill="FFFFFF"/>
        </w:rPr>
        <w:t xml:space="preserve">more challenges on the </w:t>
      </w:r>
      <w:r w:rsidRPr="008B2C77" w:rsidR="004E18D3">
        <w:rPr>
          <w:rFonts w:ascii="Arial" w:hAnsi="Arial" w:cs="Arial"/>
          <w:color w:val="0F1419"/>
          <w:shd w:val="clear" w:color="auto" w:fill="FFFFFF"/>
        </w:rPr>
        <w:t>pitch</w:t>
      </w:r>
      <w:r w:rsidRPr="008B2C77" w:rsidR="005D0A55">
        <w:rPr>
          <w:rFonts w:ascii="Arial" w:hAnsi="Arial" w:cs="Arial"/>
          <w:color w:val="0F1419"/>
          <w:shd w:val="clear" w:color="auto" w:fill="FFFFFF"/>
        </w:rPr>
        <w:t xml:space="preserve">, especially in terms of adapting to the new situation. Of course, in </w:t>
      </w:r>
      <w:r w:rsidRPr="008B2C77" w:rsidR="00CE39C5">
        <w:rPr>
          <w:rFonts w:ascii="Arial" w:hAnsi="Arial" w:cs="Arial"/>
          <w:color w:val="0F1419"/>
          <w:shd w:val="clear" w:color="auto" w:fill="FFFFFF"/>
        </w:rPr>
        <w:t xml:space="preserve">such a </w:t>
      </w:r>
      <w:r w:rsidRPr="008B2C77" w:rsidR="005D0A55">
        <w:rPr>
          <w:rFonts w:ascii="Arial" w:hAnsi="Arial" w:cs="Arial"/>
          <w:color w:val="0F1419"/>
          <w:shd w:val="clear" w:color="auto" w:fill="FFFFFF"/>
        </w:rPr>
        <w:t xml:space="preserve">case, the players who left the field could </w:t>
      </w:r>
      <w:r w:rsidRPr="008B2C77" w:rsidR="00CE39C5">
        <w:rPr>
          <w:rFonts w:ascii="Arial" w:hAnsi="Arial" w:cs="Arial"/>
          <w:color w:val="0F1419"/>
          <w:shd w:val="clear" w:color="auto" w:fill="FFFFFF"/>
        </w:rPr>
        <w:t xml:space="preserve">play </w:t>
      </w:r>
      <w:r w:rsidRPr="008B2C77" w:rsidR="005D0A55">
        <w:rPr>
          <w:rFonts w:ascii="Arial" w:hAnsi="Arial" w:cs="Arial"/>
          <w:color w:val="0F1419"/>
          <w:shd w:val="clear" w:color="auto" w:fill="FFFFFF"/>
        </w:rPr>
        <w:t>in a 2</w:t>
      </w:r>
      <w:r w:rsidRPr="008B2C77" w:rsidR="00CE39C5">
        <w:rPr>
          <w:rFonts w:ascii="Arial" w:hAnsi="Arial" w:cs="Arial"/>
          <w:color w:val="0F1419"/>
          <w:shd w:val="clear" w:color="auto" w:fill="FFFFFF"/>
        </w:rPr>
        <w:t xml:space="preserve"> </w:t>
      </w:r>
      <w:r w:rsidRPr="008B2C77" w:rsidR="005D0A55">
        <w:rPr>
          <w:rFonts w:ascii="Arial" w:hAnsi="Arial" w:cs="Arial"/>
          <w:color w:val="0F1419"/>
          <w:shd w:val="clear" w:color="auto" w:fill="FFFFFF"/>
        </w:rPr>
        <w:t>v</w:t>
      </w:r>
      <w:r w:rsidRPr="008B2C77" w:rsidR="00CE39C5">
        <w:rPr>
          <w:rFonts w:ascii="Arial" w:hAnsi="Arial" w:cs="Arial"/>
          <w:color w:val="0F1419"/>
          <w:shd w:val="clear" w:color="auto" w:fill="FFFFFF"/>
        </w:rPr>
        <w:t xml:space="preserve"> </w:t>
      </w:r>
      <w:r w:rsidRPr="008B2C77" w:rsidR="005D0A55">
        <w:rPr>
          <w:rFonts w:ascii="Arial" w:hAnsi="Arial" w:cs="Arial"/>
          <w:color w:val="0F1419"/>
          <w:shd w:val="clear" w:color="auto" w:fill="FFFFFF"/>
        </w:rPr>
        <w:t xml:space="preserve">2 game, so that they </w:t>
      </w:r>
      <w:r w:rsidRPr="008B2C77" w:rsidR="00CE39C5">
        <w:rPr>
          <w:rFonts w:ascii="Arial" w:hAnsi="Arial" w:cs="Arial"/>
          <w:color w:val="0F1419"/>
          <w:shd w:val="clear" w:color="auto" w:fill="FFFFFF"/>
        </w:rPr>
        <w:t xml:space="preserve">can keep </w:t>
      </w:r>
      <w:r w:rsidRPr="008B2C77" w:rsidR="005D0A55">
        <w:rPr>
          <w:rFonts w:ascii="Arial" w:hAnsi="Arial" w:cs="Arial"/>
          <w:color w:val="0F1419"/>
          <w:shd w:val="clear" w:color="auto" w:fill="FFFFFF"/>
        </w:rPr>
        <w:t>play</w:t>
      </w:r>
      <w:r w:rsidRPr="008B2C77" w:rsidR="00CE39C5">
        <w:rPr>
          <w:rFonts w:ascii="Arial" w:hAnsi="Arial" w:cs="Arial"/>
          <w:color w:val="0F1419"/>
          <w:shd w:val="clear" w:color="auto" w:fill="FFFFFF"/>
        </w:rPr>
        <w:t>ing</w:t>
      </w:r>
      <w:r w:rsidRPr="008B2C77" w:rsidR="005D0A55">
        <w:rPr>
          <w:rFonts w:ascii="Arial" w:hAnsi="Arial" w:cs="Arial"/>
          <w:color w:val="0F1419"/>
          <w:shd w:val="clear" w:color="auto" w:fill="FFFFFF"/>
        </w:rPr>
        <w:t xml:space="preserve"> the </w:t>
      </w:r>
      <w:r w:rsidRPr="008B2C77" w:rsidR="00CE39C5">
        <w:rPr>
          <w:rFonts w:ascii="Arial" w:hAnsi="Arial" w:cs="Arial"/>
          <w:color w:val="0F1419"/>
          <w:shd w:val="clear" w:color="auto" w:fill="FFFFFF"/>
        </w:rPr>
        <w:t xml:space="preserve">whole </w:t>
      </w:r>
      <w:r w:rsidRPr="008B2C77" w:rsidR="005D0A55">
        <w:rPr>
          <w:rFonts w:ascii="Arial" w:hAnsi="Arial" w:cs="Arial"/>
          <w:color w:val="0F1419"/>
          <w:shd w:val="clear" w:color="auto" w:fill="FFFFFF"/>
        </w:rPr>
        <w:t xml:space="preserve">time. Of course, these are not ideal solutions, but </w:t>
      </w:r>
      <w:r w:rsidRPr="008B2C77" w:rsidR="00CE39C5">
        <w:rPr>
          <w:rFonts w:ascii="Arial" w:hAnsi="Arial" w:cs="Arial"/>
          <w:color w:val="0F1419"/>
          <w:shd w:val="clear" w:color="auto" w:fill="FFFFFF"/>
        </w:rPr>
        <w:t xml:space="preserve">should surely be </w:t>
      </w:r>
      <w:r w:rsidRPr="008B2C77" w:rsidR="005D0A55">
        <w:rPr>
          <w:rFonts w:ascii="Arial" w:hAnsi="Arial" w:cs="Arial"/>
          <w:color w:val="0F1419"/>
          <w:shd w:val="clear" w:color="auto" w:fill="FFFFFF"/>
        </w:rPr>
        <w:t>take</w:t>
      </w:r>
      <w:r w:rsidRPr="008B2C77" w:rsidR="00CE39C5">
        <w:rPr>
          <w:rFonts w:ascii="Arial" w:hAnsi="Arial" w:cs="Arial"/>
          <w:color w:val="0F1419"/>
          <w:shd w:val="clear" w:color="auto" w:fill="FFFFFF"/>
        </w:rPr>
        <w:t>n</w:t>
      </w:r>
      <w:r w:rsidRPr="008B2C77" w:rsidR="005D0A55">
        <w:rPr>
          <w:rFonts w:ascii="Arial" w:hAnsi="Arial" w:cs="Arial"/>
          <w:color w:val="0F1419"/>
          <w:shd w:val="clear" w:color="auto" w:fill="FFFFFF"/>
        </w:rPr>
        <w:t xml:space="preserve"> into account</w:t>
      </w:r>
      <w:r w:rsidRPr="008B2C77" w:rsidR="005D0A55">
        <w:rPr>
          <w:rFonts w:ascii="Arial" w:hAnsi="Arial" w:cs="Arial"/>
          <w:color w:val="0F1419"/>
          <w:shd w:val="clear" w:color="auto" w:fill="FFFFFF"/>
        </w:rPr>
        <w:t xml:space="preserve"> – for the sake of young players. </w:t>
      </w:r>
    </w:p>
    <w:p xmlns:wp14="http://schemas.microsoft.com/office/word/2010/wordml" w:rsidRPr="008B2C77" w:rsidR="00B011AE" w:rsidP="2513BBC5" w:rsidRDefault="000B2691" w14:paraId="6910EBAC" wp14:textId="7C3DCA73">
      <w:pPr>
        <w:pStyle w:val="NormalWeb"/>
        <w:suppressLineNumbers w:val="0"/>
        <w:shd w:val="clear" w:color="auto" w:fill="FFFFFF" w:themeFill="background1"/>
        <w:bidi w:val="0"/>
        <w:spacing w:before="0" w:beforeAutospacing="off" w:after="300" w:afterAutospacing="off" w:line="480" w:lineRule="auto"/>
        <w:ind w:left="0" w:right="-613" w:firstLine="720"/>
        <w:jc w:val="both"/>
        <w:rPr>
          <w:rFonts w:ascii="Arial" w:hAnsi="Arial" w:cs="Arial"/>
          <w:color w:val="0F1419"/>
          <w:sz w:val="24"/>
          <w:szCs w:val="24"/>
        </w:rPr>
      </w:pPr>
      <w:r w:rsidRPr="008B2C77" w:rsidR="005D0A55">
        <w:rPr>
          <w:rFonts w:ascii="Arial" w:hAnsi="Arial" w:cs="Arial"/>
          <w:color w:val="0F1419"/>
          <w:shd w:val="clear" w:color="auto" w:fill="FFFFFF"/>
        </w:rPr>
        <w:t xml:space="preserve">The current program of matches in youth competitions limits the </w:t>
      </w:r>
      <w:r w:rsidRPr="008B2C77" w:rsidR="00974619">
        <w:rPr>
          <w:rFonts w:ascii="Arial" w:hAnsi="Arial" w:cs="Arial"/>
          <w:color w:val="0F1419"/>
          <w:shd w:val="clear" w:color="auto" w:fill="FFFFFF"/>
        </w:rPr>
        <w:t xml:space="preserve">chances </w:t>
      </w:r>
      <w:r w:rsidRPr="008B2C77" w:rsidR="005D0A55">
        <w:rPr>
          <w:rFonts w:ascii="Arial" w:hAnsi="Arial" w:cs="Arial"/>
          <w:color w:val="0F1419"/>
          <w:shd w:val="clear" w:color="auto" w:fill="FFFFFF"/>
        </w:rPr>
        <w:t xml:space="preserve">of spending as many minutes as possible on the </w:t>
      </w:r>
      <w:r w:rsidRPr="008B2C77" w:rsidR="004E18D3">
        <w:rPr>
          <w:rFonts w:ascii="Arial" w:hAnsi="Arial" w:cs="Arial"/>
          <w:color w:val="0F1419"/>
          <w:shd w:val="clear" w:color="auto" w:fill="FFFFFF"/>
        </w:rPr>
        <w:t>pitch</w:t>
      </w:r>
      <w:r w:rsidRPr="008B2C77" w:rsidR="00805642">
        <w:rPr>
          <w:rFonts w:ascii="Arial" w:hAnsi="Arial" w:cs="Arial"/>
          <w:color w:val="0F1419"/>
          <w:shd w:val="clear" w:color="auto" w:fill="FFFFFF"/>
        </w:rPr>
        <w:t>.</w:t>
      </w:r>
      <w:r w:rsidRPr="008B2C77" w:rsidR="005D0A55">
        <w:rPr>
          <w:rFonts w:ascii="Arial" w:hAnsi="Arial" w:cs="Arial"/>
          <w:color w:val="0F1419"/>
          <w:shd w:val="clear" w:color="auto" w:fill="FFFFFF"/>
        </w:rPr>
        <w:t xml:space="preserve"> </w:t>
      </w:r>
      <w:r w:rsidRPr="008B2C77" w:rsidR="00306FAE">
        <w:rPr>
          <w:rFonts w:ascii="Arial" w:hAnsi="Arial" w:cs="Arial"/>
          <w:color w:val="0F1419"/>
          <w:shd w:val="clear" w:color="auto" w:fill="FFFFFF"/>
        </w:rPr>
        <w:t>T</w:t>
      </w:r>
      <w:r w:rsidRPr="008B2C77" w:rsidR="005D0A55">
        <w:rPr>
          <w:rFonts w:ascii="Arial" w:hAnsi="Arial" w:cs="Arial"/>
          <w:color w:val="0F1419"/>
          <w:shd w:val="clear" w:color="auto" w:fill="FFFFFF"/>
        </w:rPr>
        <w:t xml:space="preserve">his is the main barrier </w:t>
      </w:r>
      <w:r w:rsidRPr="008B2C77" w:rsidR="00974619">
        <w:rPr>
          <w:rFonts w:ascii="Arial" w:hAnsi="Arial" w:cs="Arial"/>
          <w:color w:val="0F1419"/>
          <w:shd w:val="clear" w:color="auto" w:fill="FFFFFF"/>
        </w:rPr>
        <w:t xml:space="preserve">to </w:t>
      </w:r>
      <w:r w:rsidRPr="008B2C77" w:rsidR="005D0A55">
        <w:rPr>
          <w:rFonts w:ascii="Arial" w:hAnsi="Arial" w:cs="Arial"/>
          <w:color w:val="0F1419"/>
          <w:shd w:val="clear" w:color="auto" w:fill="FFFFFF"/>
        </w:rPr>
        <w:t>develop</w:t>
      </w:r>
      <w:r w:rsidRPr="008B2C77" w:rsidR="00974619">
        <w:rPr>
          <w:rFonts w:ascii="Arial" w:hAnsi="Arial" w:cs="Arial"/>
          <w:color w:val="0F1419"/>
          <w:shd w:val="clear" w:color="auto" w:fill="FFFFFF"/>
        </w:rPr>
        <w:t>ing the</w:t>
      </w:r>
      <w:r w:rsidRPr="008B2C77" w:rsidR="005D0A55">
        <w:rPr>
          <w:rFonts w:ascii="Arial" w:hAnsi="Arial" w:cs="Arial"/>
          <w:color w:val="0F1419"/>
          <w:shd w:val="clear" w:color="auto" w:fill="FFFFFF"/>
        </w:rPr>
        <w:t xml:space="preserve"> potential </w:t>
      </w:r>
      <w:r w:rsidRPr="008B2C77" w:rsidR="00974619">
        <w:rPr>
          <w:rFonts w:ascii="Arial" w:hAnsi="Arial" w:cs="Arial"/>
          <w:color w:val="0F1419"/>
          <w:shd w:val="clear" w:color="auto" w:fill="FFFFFF"/>
        </w:rPr>
        <w:t>of</w:t>
      </w:r>
      <w:r w:rsidRPr="008B2C77" w:rsidR="005D0A55">
        <w:rPr>
          <w:rFonts w:ascii="Arial" w:hAnsi="Arial" w:cs="Arial"/>
          <w:color w:val="0F1419"/>
          <w:shd w:val="clear" w:color="auto" w:fill="FFFFFF"/>
        </w:rPr>
        <w:t xml:space="preserve"> young players and has a negative impact on the number of graduates of a given academy becoming professional footballers. Coaches often say what player profile is needed to play football at the highest level. Adaptation, </w:t>
      </w:r>
      <w:r w:rsidRPr="008B2C77" w:rsidR="005D0A55">
        <w:rPr>
          <w:rFonts w:ascii="Arial" w:hAnsi="Arial" w:cs="Arial"/>
          <w:color w:val="0F1419"/>
          <w:shd w:val="clear" w:color="auto" w:fill="FFFFFF"/>
        </w:rPr>
        <w:t>self-confidence</w:t>
      </w:r>
      <w:r w:rsidRPr="008B2C77" w:rsidR="005D0A55">
        <w:rPr>
          <w:rFonts w:ascii="Arial" w:hAnsi="Arial" w:cs="Arial"/>
          <w:color w:val="0F1419"/>
          <w:shd w:val="clear" w:color="auto" w:fill="FFFFFF"/>
        </w:rPr>
        <w:t xml:space="preserve"> and high individual ball control skills in all sectors of the </w:t>
      </w:r>
      <w:r w:rsidRPr="008B2C77" w:rsidR="004E18D3">
        <w:rPr>
          <w:rFonts w:ascii="Arial" w:hAnsi="Arial" w:cs="Arial"/>
          <w:color w:val="0F1419"/>
          <w:shd w:val="clear" w:color="auto" w:fill="FFFFFF"/>
        </w:rPr>
        <w:t>pitch</w:t>
      </w:r>
      <w:r w:rsidRPr="008B2C77" w:rsidR="005D0A55">
        <w:rPr>
          <w:rFonts w:ascii="Arial" w:hAnsi="Arial" w:cs="Arial"/>
          <w:color w:val="0F1419"/>
          <w:shd w:val="clear" w:color="auto" w:fill="FFFFFF"/>
        </w:rPr>
        <w:t xml:space="preserve">. It is worth </w:t>
      </w:r>
      <w:r w:rsidRPr="008B2C77" w:rsidR="00974619">
        <w:rPr>
          <w:rFonts w:ascii="Arial" w:hAnsi="Arial" w:cs="Arial"/>
          <w:color w:val="0F1419"/>
          <w:shd w:val="clear" w:color="auto" w:fill="FFFFFF"/>
        </w:rPr>
        <w:t xml:space="preserve">considering whether </w:t>
      </w:r>
      <w:r w:rsidRPr="008B2C77" w:rsidR="005D0A55">
        <w:rPr>
          <w:rFonts w:ascii="Arial" w:hAnsi="Arial" w:cs="Arial"/>
          <w:color w:val="0F1419"/>
          <w:shd w:val="clear" w:color="auto" w:fill="FFFFFF"/>
        </w:rPr>
        <w:t xml:space="preserve">the current system really develops the individual potential of players to </w:t>
      </w:r>
      <w:r w:rsidRPr="008B2C77" w:rsidR="005D0A55">
        <w:rPr>
          <w:rFonts w:ascii="Arial" w:hAnsi="Arial" w:cs="Arial"/>
          <w:color w:val="0F1419"/>
          <w:shd w:val="clear" w:color="auto" w:fill="FFFFFF"/>
        </w:rPr>
        <w:t>an optimal</w:t>
      </w:r>
      <w:r w:rsidRPr="008B2C77" w:rsidR="005D0A55">
        <w:rPr>
          <w:rFonts w:ascii="Arial" w:hAnsi="Arial" w:cs="Arial"/>
          <w:color w:val="0F1419"/>
          <w:shd w:val="clear" w:color="auto" w:fill="FFFFFF"/>
        </w:rPr>
        <w:t xml:space="preserve"> extent. Evolution</w:t>
      </w:r>
      <w:r w:rsidRPr="008B2C77" w:rsidR="00974619">
        <w:rPr>
          <w:rFonts w:ascii="Arial" w:hAnsi="Arial" w:cs="Arial"/>
          <w:color w:val="0F1419"/>
          <w:shd w:val="clear" w:color="auto" w:fill="FFFFFF"/>
        </w:rPr>
        <w:t xml:space="preserve"> and</w:t>
      </w:r>
      <w:r w:rsidRPr="008B2C77" w:rsidR="005D0A55">
        <w:rPr>
          <w:rFonts w:ascii="Arial" w:hAnsi="Arial" w:cs="Arial"/>
          <w:color w:val="0F1419"/>
          <w:shd w:val="clear" w:color="auto" w:fill="FFFFFF"/>
        </w:rPr>
        <w:t xml:space="preserve"> education of the current system instead of revolution can bring measurable </w:t>
      </w:r>
      <w:r w:rsidRPr="008B2C77" w:rsidR="00974619">
        <w:rPr>
          <w:rFonts w:ascii="Arial" w:hAnsi="Arial" w:cs="Arial"/>
          <w:color w:val="0F1419"/>
          <w:shd w:val="clear" w:color="auto" w:fill="FFFFFF"/>
        </w:rPr>
        <w:t xml:space="preserve">results </w:t>
      </w:r>
      <w:r w:rsidRPr="008B2C77" w:rsidR="005D0A55">
        <w:rPr>
          <w:rFonts w:ascii="Arial" w:hAnsi="Arial" w:cs="Arial"/>
          <w:color w:val="0F1419"/>
          <w:shd w:val="clear" w:color="auto" w:fill="FFFFFF"/>
        </w:rPr>
        <w:t>in the form of a much larger number of academy graduates playing football professionally.</w:t>
      </w:r>
    </w:p>
    <w:p xmlns:wp14="http://schemas.microsoft.com/office/word/2010/wordml" w:rsidRPr="008B2C77" w:rsidR="001E6448" w:rsidP="005055DF" w:rsidRDefault="001E6448" w14:paraId="0DE4B5B7" wp14:textId="77777777">
      <w:pPr>
        <w:pStyle w:val="NormalWeb"/>
        <w:shd w:val="clear" w:color="auto" w:fill="FFFFFF"/>
        <w:spacing w:before="0" w:beforeAutospacing="0" w:after="300" w:afterAutospacing="0" w:line="480" w:lineRule="auto"/>
        <w:ind w:left="720" w:right="-613"/>
        <w:jc w:val="both"/>
        <w:rPr>
          <w:rFonts w:ascii="Arial" w:hAnsi="Arial" w:cs="Arial"/>
          <w:color w:val="0F1419"/>
          <w:shd w:val="clear" w:color="auto" w:fill="FFFFFF"/>
        </w:rPr>
      </w:pPr>
    </w:p>
    <w:p xmlns:wp14="http://schemas.microsoft.com/office/word/2010/wordml" w:rsidRPr="008B2C77" w:rsidR="00824159" w:rsidP="005055DF" w:rsidRDefault="005D0A55" w14:paraId="21D4601B" wp14:textId="77777777">
      <w:pPr>
        <w:spacing w:after="0" w:line="480" w:lineRule="auto"/>
        <w:ind w:right="-613"/>
        <w:jc w:val="both"/>
        <w:rPr>
          <w:rFonts w:ascii="Arial" w:hAnsi="Arial" w:cs="Arial"/>
          <w:b/>
          <w:bCs/>
          <w:color w:val="0F1419"/>
          <w:sz w:val="24"/>
          <w:szCs w:val="24"/>
          <w:shd w:val="clear" w:color="auto" w:fill="FFFFFF"/>
        </w:rPr>
      </w:pPr>
      <w:r w:rsidRPr="008B2C77">
        <w:rPr>
          <w:rFonts w:ascii="Arial" w:hAnsi="Arial" w:cs="Arial"/>
          <w:b/>
          <w:bCs/>
          <w:sz w:val="24"/>
          <w:szCs w:val="24"/>
          <w:lang w:eastAsia="en-GB"/>
        </w:rPr>
        <w:t xml:space="preserve">The lesson taught by </w:t>
      </w:r>
      <w:r w:rsidRPr="008B2C77" w:rsidR="00C77463">
        <w:rPr>
          <w:rFonts w:ascii="Arial" w:hAnsi="Arial" w:cs="Arial"/>
          <w:b/>
          <w:bCs/>
          <w:sz w:val="24"/>
          <w:szCs w:val="24"/>
          <w:lang w:eastAsia="en-GB"/>
        </w:rPr>
        <w:t>C</w:t>
      </w:r>
      <w:r w:rsidRPr="008B2C77">
        <w:rPr>
          <w:rFonts w:ascii="Arial" w:hAnsi="Arial" w:cs="Arial"/>
          <w:b/>
          <w:bCs/>
          <w:sz w:val="24"/>
          <w:szCs w:val="24"/>
          <w:lang w:eastAsia="en-GB"/>
        </w:rPr>
        <w:t xml:space="preserve">hapter </w:t>
      </w:r>
      <w:r w:rsidRPr="008B2C77" w:rsidR="00C77463">
        <w:rPr>
          <w:rFonts w:ascii="Arial" w:hAnsi="Arial" w:cs="Arial"/>
          <w:b/>
          <w:bCs/>
          <w:sz w:val="24"/>
          <w:szCs w:val="24"/>
          <w:lang w:eastAsia="en-GB"/>
        </w:rPr>
        <w:t>T</w:t>
      </w:r>
      <w:r w:rsidRPr="008B2C77">
        <w:rPr>
          <w:rFonts w:ascii="Arial" w:hAnsi="Arial" w:cs="Arial"/>
          <w:b/>
          <w:bCs/>
          <w:sz w:val="24"/>
          <w:szCs w:val="24"/>
          <w:lang w:eastAsia="en-GB"/>
        </w:rPr>
        <w:t>hree</w:t>
      </w:r>
    </w:p>
    <w:p xmlns:wp14="http://schemas.microsoft.com/office/word/2010/wordml" w:rsidRPr="008B2C77" w:rsidR="00A00D8F" w:rsidP="2513BBC5" w:rsidRDefault="00A00D8F" w14:paraId="2F8002F9" wp14:textId="63EF88B9">
      <w:pPr>
        <w:pStyle w:val="Normal"/>
        <w:suppressLineNumbers w:val="0"/>
        <w:bidi w:val="0"/>
        <w:spacing w:before="0" w:beforeAutospacing="off" w:after="0" w:afterAutospacing="off" w:line="480" w:lineRule="auto"/>
        <w:ind w:left="0" w:right="-613"/>
        <w:jc w:val="both"/>
        <w:rPr>
          <w:rFonts w:ascii="Arial" w:hAnsi="Arial" w:cs="Arial"/>
          <w:color w:val="0F1419"/>
          <w:sz w:val="24"/>
          <w:szCs w:val="24"/>
        </w:rPr>
      </w:pPr>
      <w:del w:author="Gary Smailes" w:date="2024-02-09T16:13:17.425Z" w:id="1699218751">
        <w:r w:rsidRPr="2513BBC5" w:rsidDel="2513BBC5">
          <w:rPr>
            <w:rFonts w:ascii="Arial" w:hAnsi="Arial" w:cs="Arial"/>
            <w:b w:val="1"/>
            <w:bCs w:val="1"/>
            <w:color w:val="0F1419"/>
            <w:sz w:val="24"/>
            <w:szCs w:val="24"/>
          </w:rPr>
          <w:delText xml:space="preserve">    </w:delText>
        </w:r>
      </w:del>
      <w:r w:rsidRPr="008B2C77" w:rsidR="005D0A55">
        <w:rPr>
          <w:rFonts w:ascii="Arial" w:hAnsi="Arial" w:cs="Arial"/>
          <w:color w:val="0F1419"/>
          <w:sz w:val="24"/>
          <w:szCs w:val="24"/>
          <w:shd w:val="clear" w:color="auto" w:fill="FFFFFF"/>
        </w:rPr>
        <w:t>The 7</w:t>
      </w:r>
      <w:r w:rsidRPr="008B2C77" w:rsidR="00974619">
        <w:rPr>
          <w:rFonts w:ascii="Arial" w:hAnsi="Arial" w:cs="Arial"/>
          <w:color w:val="0F1419"/>
          <w:sz w:val="24"/>
          <w:szCs w:val="24"/>
          <w:shd w:val="clear" w:color="auto" w:fill="FFFFFF"/>
        </w:rPr>
        <w:t xml:space="preserve"> </w:t>
      </w:r>
      <w:r w:rsidRPr="008B2C77" w:rsidR="005D0A55">
        <w:rPr>
          <w:rFonts w:ascii="Arial" w:hAnsi="Arial" w:cs="Arial"/>
          <w:color w:val="0F1419"/>
          <w:sz w:val="24"/>
          <w:szCs w:val="24"/>
          <w:shd w:val="clear" w:color="auto" w:fill="FFFFFF"/>
        </w:rPr>
        <w:t>v</w:t>
      </w:r>
      <w:r w:rsidRPr="008B2C77" w:rsidR="00974619">
        <w:rPr>
          <w:rFonts w:ascii="Arial" w:hAnsi="Arial" w:cs="Arial"/>
          <w:color w:val="0F1419"/>
          <w:sz w:val="24"/>
          <w:szCs w:val="24"/>
          <w:shd w:val="clear" w:color="auto" w:fill="FFFFFF"/>
        </w:rPr>
        <w:t xml:space="preserve"> </w:t>
      </w:r>
      <w:r w:rsidRPr="008B2C77" w:rsidR="005D0A55">
        <w:rPr>
          <w:rFonts w:ascii="Arial" w:hAnsi="Arial" w:cs="Arial"/>
          <w:color w:val="0F1419"/>
          <w:sz w:val="24"/>
          <w:szCs w:val="24"/>
          <w:shd w:val="clear" w:color="auto" w:fill="FFFFFF"/>
        </w:rPr>
        <w:t xml:space="preserve">7 game format </w:t>
      </w:r>
      <w:r w:rsidRPr="008B2C77" w:rsidR="005D0A55">
        <w:rPr>
          <w:rFonts w:ascii="Arial" w:hAnsi="Arial" w:cs="Arial"/>
          <w:color w:val="0F1419"/>
          <w:sz w:val="24"/>
          <w:szCs w:val="24"/>
          <w:shd w:val="clear" w:color="auto" w:fill="FFFFFF"/>
        </w:rPr>
        <w:t xml:space="preserve">contains</w:t>
      </w:r>
      <w:r w:rsidRPr="008B2C77" w:rsidR="005D0A55">
        <w:rPr>
          <w:rFonts w:ascii="Arial" w:hAnsi="Arial" w:cs="Arial"/>
          <w:color w:val="0F1419"/>
          <w:sz w:val="24"/>
          <w:szCs w:val="24"/>
          <w:shd w:val="clear" w:color="auto" w:fill="FFFFFF"/>
        </w:rPr>
        <w:t xml:space="preserve"> 182 lines of interaction between players. </w:t>
      </w:r>
      <w:r w:rsidRPr="008B2C77" w:rsidR="00974619">
        <w:rPr>
          <w:rFonts w:ascii="Arial" w:hAnsi="Arial" w:cs="Arial"/>
          <w:color w:val="0F1419"/>
          <w:sz w:val="24"/>
          <w:szCs w:val="24"/>
          <w:shd w:val="clear" w:color="auto" w:fill="FFFFFF"/>
        </w:rPr>
        <w:t xml:space="preserve">The 3 v 3 game </w:t>
      </w:r>
      <w:r w:rsidRPr="008B2C77" w:rsidR="00974619">
        <w:rPr>
          <w:rFonts w:ascii="Arial" w:hAnsi="Arial" w:cs="Arial"/>
          <w:color w:val="0F1419"/>
          <w:sz w:val="24"/>
          <w:szCs w:val="24"/>
          <w:shd w:val="clear" w:color="auto" w:fill="FFFFFF"/>
        </w:rPr>
        <w:t xml:space="preserve">format</w:t>
      </w:r>
      <w:r w:rsidRPr="008B2C77" w:rsidR="00974619">
        <w:rPr>
          <w:rFonts w:ascii="Arial" w:hAnsi="Arial" w:cs="Arial"/>
          <w:color w:val="0F1419"/>
          <w:sz w:val="24"/>
          <w:szCs w:val="24"/>
          <w:shd w:val="clear" w:color="auto" w:fill="FFFFFF"/>
        </w:rPr>
        <w:t xml:space="preserve"> has </w:t>
      </w:r>
      <w:r w:rsidRPr="008B2C77" w:rsidR="005D0A55">
        <w:rPr>
          <w:rFonts w:ascii="Arial" w:hAnsi="Arial" w:cs="Arial"/>
          <w:color w:val="0F1419"/>
          <w:sz w:val="24"/>
          <w:szCs w:val="24"/>
          <w:shd w:val="clear" w:color="auto" w:fill="FFFFFF"/>
        </w:rPr>
        <w:t xml:space="preserve">only </w:t>
      </w:r>
      <w:del w:author="Gary Smailes" w:date="2024-02-09T16:20:36.105Z" w:id="436733236">
        <w:r w:rsidRPr="2513BBC5" w:rsidDel="2513BBC5">
          <w:rPr>
            <w:rFonts w:ascii="Arial" w:hAnsi="Arial" w:cs="Arial"/>
            <w:b w:val="0"/>
            <w:bCs w:val="0"/>
            <w:color w:val="0F1419"/>
            <w:sz w:val="24"/>
            <w:szCs w:val="24"/>
            <w:rPrChange w:author="Gary Smailes" w:date="2024-02-09T16:20:39.03Z" w:id="1351042668">
              <w:rPr>
                <w:rFonts w:ascii="Arial" w:hAnsi="Arial" w:cs="Arial"/>
                <w:color w:val="0F1419"/>
                <w:sz w:val="24"/>
                <w:szCs w:val="24"/>
              </w:rPr>
            </w:rPrChange>
          </w:rPr>
          <w:delText>30</w:delText>
        </w:r>
      </w:del>
      <w:ins w:author="Gary Smailes" w:date="2024-02-09T16:20:36.575Z" w:id="2025905231">
        <w:r w:rsidRPr="2513BBC5" w:rsidR="2513BBC5">
          <w:rPr>
            <w:rFonts w:ascii="Arial" w:hAnsi="Arial" w:cs="Arial"/>
            <w:b w:val="0"/>
            <w:bCs w:val="0"/>
            <w:color w:val="0F1419"/>
            <w:sz w:val="24"/>
            <w:szCs w:val="24"/>
            <w:rPrChange w:author="Gary Smailes" w:date="2024-02-09T16:20:50.803Z" w:id="284248567">
              <w:rPr>
                <w:rFonts w:ascii="Arial" w:hAnsi="Arial" w:cs="Arial"/>
                <w:b w:val="1"/>
                <w:bCs w:val="1"/>
                <w:color w:val="0F1419"/>
                <w:sz w:val="24"/>
                <w:szCs w:val="24"/>
              </w:rPr>
            </w:rPrChange>
          </w:rPr>
          <w:t>thirty</w:t>
        </w:r>
      </w:ins>
      <w:r w:rsidRPr="008B2C77" w:rsidR="005D0A55">
        <w:rPr>
          <w:rFonts w:ascii="Arial" w:hAnsi="Arial" w:cs="Arial"/>
          <w:color w:val="0F1419"/>
          <w:sz w:val="24"/>
          <w:szCs w:val="24"/>
          <w:shd w:val="clear" w:color="auto" w:fill="FFFFFF"/>
        </w:rPr>
        <w:t>. Fewer complex tactical solutions, fewer options to make decisions, more contact with the ball, potential dribbl</w:t>
      </w:r>
      <w:r w:rsidRPr="008B2C77" w:rsidR="00974619">
        <w:rPr>
          <w:rFonts w:ascii="Arial" w:hAnsi="Arial" w:cs="Arial"/>
          <w:color w:val="0F1419"/>
          <w:sz w:val="24"/>
          <w:szCs w:val="24"/>
          <w:shd w:val="clear" w:color="auto" w:fill="FFFFFF"/>
        </w:rPr>
        <w:t>ing</w:t>
      </w:r>
      <w:r w:rsidRPr="008B2C77" w:rsidR="005D0A55">
        <w:rPr>
          <w:rFonts w:ascii="Arial" w:hAnsi="Arial" w:cs="Arial"/>
          <w:color w:val="0F1419"/>
          <w:sz w:val="24"/>
          <w:szCs w:val="24"/>
          <w:shd w:val="clear" w:color="auto" w:fill="FFFFFF"/>
        </w:rPr>
        <w:t xml:space="preserve"> and shots </w:t>
      </w:r>
      <w:r w:rsidRPr="008B2C77" w:rsidR="00974619">
        <w:rPr>
          <w:rFonts w:ascii="Arial" w:hAnsi="Arial" w:cs="Arial"/>
          <w:color w:val="0F1419"/>
          <w:sz w:val="24"/>
          <w:szCs w:val="24"/>
          <w:shd w:val="clear" w:color="auto" w:fill="FFFFFF"/>
        </w:rPr>
        <w:t xml:space="preserve">at the </w:t>
      </w:r>
      <w:r w:rsidRPr="008B2C77" w:rsidR="005D0A55">
        <w:rPr>
          <w:rFonts w:ascii="Arial" w:hAnsi="Arial" w:cs="Arial"/>
          <w:color w:val="0F1419"/>
          <w:sz w:val="24"/>
          <w:szCs w:val="24"/>
          <w:shd w:val="clear" w:color="auto" w:fill="FFFFFF"/>
        </w:rPr>
        <w:t xml:space="preserve">goal </w:t>
      </w:r>
      <w:r w:rsidRPr="008B2C77" w:rsidR="00974619">
        <w:rPr>
          <w:rFonts w:ascii="Arial" w:hAnsi="Arial" w:cs="Arial"/>
          <w:color w:val="0F1419"/>
          <w:sz w:val="24"/>
          <w:szCs w:val="24"/>
          <w:shd w:val="clear" w:color="auto" w:fill="FFFFFF"/>
        </w:rPr>
        <w:t xml:space="preserve">provide </w:t>
      </w:r>
      <w:r w:rsidRPr="008B2C77" w:rsidR="005D0A55">
        <w:rPr>
          <w:rFonts w:ascii="Arial" w:hAnsi="Arial" w:cs="Arial"/>
          <w:color w:val="0F1419"/>
          <w:sz w:val="24"/>
          <w:szCs w:val="24"/>
          <w:shd w:val="clear" w:color="auto" w:fill="FFFFFF"/>
        </w:rPr>
        <w:t xml:space="preserve">a complete picture of which game format is more </w:t>
      </w:r>
      <w:r w:rsidRPr="008B2C77" w:rsidR="00974619">
        <w:rPr>
          <w:rFonts w:ascii="Arial" w:hAnsi="Arial" w:cs="Arial"/>
          <w:color w:val="0F1419"/>
          <w:sz w:val="24"/>
          <w:szCs w:val="24"/>
          <w:shd w:val="clear" w:color="auto" w:fill="FFFFFF"/>
        </w:rPr>
        <w:t>appropriate</w:t>
      </w:r>
      <w:r w:rsidRPr="008B2C77" w:rsidR="005D0A55">
        <w:rPr>
          <w:rFonts w:ascii="Arial" w:hAnsi="Arial" w:cs="Arial"/>
          <w:color w:val="0F1419"/>
          <w:sz w:val="24"/>
          <w:szCs w:val="24"/>
          <w:shd w:val="clear" w:color="auto" w:fill="FFFFFF"/>
        </w:rPr>
        <w:t xml:space="preserve"> for</w:t>
      </w:r>
      <w:r w:rsidRPr="008B2C77" w:rsidR="005D0A55">
        <w:rPr>
          <w:rFonts w:ascii="Arial" w:hAnsi="Arial" w:cs="Arial"/>
          <w:color w:val="0F1419"/>
          <w:sz w:val="24"/>
          <w:szCs w:val="24"/>
          <w:shd w:val="clear" w:color="auto" w:fill="FFFFFF"/>
        </w:rPr>
        <w:t xml:space="preserve"> the youngest </w:t>
      </w:r>
      <w:r w:rsidRPr="008B2C77" w:rsidR="006A4DB8">
        <w:rPr>
          <w:rFonts w:ascii="Arial" w:hAnsi="Arial" w:cs="Arial"/>
          <w:color w:val="0F1419"/>
          <w:sz w:val="24"/>
          <w:szCs w:val="24"/>
          <w:shd w:val="clear" w:color="auto" w:fill="FFFFFF"/>
        </w:rPr>
        <w:t xml:space="preserve">football </w:t>
      </w:r>
      <w:r w:rsidRPr="008B2C77" w:rsidR="00022674">
        <w:rPr>
          <w:rFonts w:ascii="Arial" w:hAnsi="Arial" w:cs="Arial"/>
          <w:color w:val="0F1419"/>
          <w:sz w:val="24"/>
          <w:szCs w:val="24"/>
          <w:shd w:val="clear" w:color="auto" w:fill="FFFFFF"/>
        </w:rPr>
        <w:t>trainee</w:t>
      </w:r>
      <w:r w:rsidRPr="008B2C77" w:rsidR="005D0A55">
        <w:rPr>
          <w:rFonts w:ascii="Arial" w:hAnsi="Arial" w:cs="Arial"/>
          <w:color w:val="0F1419"/>
          <w:sz w:val="24"/>
          <w:szCs w:val="24"/>
          <w:shd w:val="clear" w:color="auto" w:fill="FFFFFF"/>
        </w:rPr>
        <w:t>s</w:t>
      </w:r>
      <w:r w:rsidRPr="008B2C77" w:rsidR="006A4DB8">
        <w:rPr>
          <w:rFonts w:ascii="Arial" w:hAnsi="Arial" w:cs="Arial"/>
          <w:color w:val="0F1419"/>
          <w:sz w:val="24"/>
          <w:szCs w:val="24"/>
          <w:shd w:val="clear" w:color="auto" w:fill="FFFFFF"/>
        </w:rPr>
        <w:t>.</w:t>
      </w:r>
      <w:r w:rsidRPr="008B2C77" w:rsidR="005D0A55">
        <w:rPr>
          <w:rFonts w:ascii="Arial" w:hAnsi="Arial" w:cs="Arial"/>
          <w:color w:val="0F1419"/>
          <w:sz w:val="24"/>
          <w:szCs w:val="24"/>
          <w:shd w:val="clear" w:color="auto" w:fill="FFFFFF"/>
        </w:rPr>
        <w:t xml:space="preserve"> </w:t>
      </w:r>
    </w:p>
    <w:p xmlns:wp14="http://schemas.microsoft.com/office/word/2010/wordml" w:rsidRPr="008B2C77" w:rsidR="002B1319" w:rsidP="2513BBC5" w:rsidRDefault="002B1319" w14:paraId="1A93E0BA" wp14:textId="77777777">
      <w:pPr>
        <w:spacing w:after="0" w:line="480" w:lineRule="auto"/>
        <w:ind w:right="-613" w:firstLine="720"/>
        <w:jc w:val="both"/>
        <w:rPr>
          <w:rFonts w:ascii="Arial" w:hAnsi="Arial" w:cs="Arial"/>
          <w:color w:val="0F1419"/>
          <w:sz w:val="24"/>
          <w:szCs w:val="24"/>
          <w:shd w:val="clear" w:color="auto" w:fill="FFFFFF"/>
        </w:rPr>
        <w:pPrChange w:author="Gary Smailes" w:date="2024-02-09T16:20:43.393Z">
          <w:pPr>
            <w:spacing w:after="0" w:line="480" w:lineRule="auto"/>
            <w:ind w:right="-613"/>
            <w:jc w:val="both"/>
          </w:pPr>
        </w:pPrChange>
      </w:pPr>
      <w:del w:author="Gary Smailes" w:date="2024-02-09T16:20:44.253Z" w:id="509910089">
        <w:r w:rsidRPr="2513BBC5" w:rsidDel="2513BBC5">
          <w:rPr>
            <w:rFonts w:ascii="Arial" w:hAnsi="Arial" w:cs="Arial"/>
            <w:color w:val="0F1419"/>
            <w:sz w:val="24"/>
            <w:szCs w:val="24"/>
          </w:rPr>
          <w:delText xml:space="preserve">     </w:delText>
        </w:r>
      </w:del>
      <w:r w:rsidRPr="008B2C77" w:rsidR="005D0A55">
        <w:rPr>
          <w:rFonts w:ascii="Arial" w:hAnsi="Arial" w:cs="Arial"/>
          <w:color w:val="0F1419"/>
          <w:sz w:val="24"/>
          <w:szCs w:val="24"/>
          <w:shd w:val="clear" w:color="auto" w:fill="FFFFFF"/>
        </w:rPr>
        <w:t xml:space="preserve">Current game formats mean that the brain of a young player gets </w:t>
      </w:r>
      <w:r w:rsidRPr="008B2C77" w:rsidR="006A4DB8">
        <w:rPr>
          <w:rFonts w:ascii="Arial" w:hAnsi="Arial" w:cs="Arial"/>
          <w:color w:val="0F1419"/>
          <w:sz w:val="24"/>
          <w:szCs w:val="24"/>
          <w:shd w:val="clear" w:color="auto" w:fill="FFFFFF"/>
        </w:rPr>
        <w:t xml:space="preserve">confused </w:t>
      </w:r>
      <w:r w:rsidRPr="008B2C77" w:rsidR="005D0A55">
        <w:rPr>
          <w:rFonts w:ascii="Arial" w:hAnsi="Arial" w:cs="Arial"/>
          <w:color w:val="0F1419"/>
          <w:sz w:val="24"/>
          <w:szCs w:val="24"/>
          <w:shd w:val="clear" w:color="auto" w:fill="FFFFFF"/>
        </w:rPr>
        <w:t xml:space="preserve">under the pressure of a large amount of information. His deep memory and cognitive and perceptual </w:t>
      </w:r>
      <w:r w:rsidRPr="008B2C77" w:rsidR="005D0A55">
        <w:rPr>
          <w:rFonts w:ascii="Arial" w:hAnsi="Arial" w:cs="Arial"/>
          <w:color w:val="0F1419"/>
          <w:sz w:val="24"/>
          <w:szCs w:val="24"/>
          <w:shd w:val="clear" w:color="auto" w:fill="FFFFFF"/>
        </w:rPr>
        <w:t xml:space="preserve">abilities are not yet </w:t>
      </w:r>
      <w:r w:rsidRPr="008B2C77" w:rsidR="006A4DB8">
        <w:rPr>
          <w:rFonts w:ascii="Arial" w:hAnsi="Arial" w:cs="Arial"/>
          <w:color w:val="0F1419"/>
          <w:sz w:val="24"/>
          <w:szCs w:val="24"/>
          <w:shd w:val="clear" w:color="auto" w:fill="FFFFFF"/>
        </w:rPr>
        <w:t xml:space="preserve">sufficiently </w:t>
      </w:r>
      <w:r w:rsidRPr="008B2C77" w:rsidR="005D0A55">
        <w:rPr>
          <w:rFonts w:ascii="Arial" w:hAnsi="Arial" w:cs="Arial"/>
          <w:color w:val="0F1419"/>
          <w:sz w:val="24"/>
          <w:szCs w:val="24"/>
          <w:shd w:val="clear" w:color="auto" w:fill="FFFFFF"/>
        </w:rPr>
        <w:t>developed to be able to optimally learn and develop individual potential.</w:t>
      </w:r>
    </w:p>
    <w:p xmlns:wp14="http://schemas.microsoft.com/office/word/2010/wordml" w:rsidRPr="008B2C77" w:rsidR="002B1319" w:rsidP="2513BBC5" w:rsidRDefault="002B1319" w14:paraId="539618EE" wp14:textId="080AF436">
      <w:pPr>
        <w:pStyle w:val="Normal"/>
        <w:suppressLineNumbers w:val="0"/>
        <w:bidi w:val="0"/>
        <w:spacing w:before="0" w:beforeAutospacing="off" w:after="0" w:afterAutospacing="off" w:line="480" w:lineRule="auto"/>
        <w:ind w:left="0" w:right="-613"/>
        <w:jc w:val="both"/>
        <w:rPr>
          <w:rFonts w:ascii="Arial" w:hAnsi="Arial" w:cs="Arial"/>
          <w:color w:val="0F1419"/>
          <w:sz w:val="24"/>
          <w:szCs w:val="24"/>
        </w:rPr>
      </w:pPr>
      <w:del w:author="Gary Smailes" w:date="2024-02-09T16:20:54.699Z" w:id="652566448">
        <w:r w:rsidRPr="2513BBC5" w:rsidDel="2513BBC5">
          <w:rPr>
            <w:rFonts w:ascii="Arial" w:hAnsi="Arial" w:cs="Arial"/>
            <w:color w:val="0F1419"/>
            <w:sz w:val="24"/>
            <w:szCs w:val="24"/>
          </w:rPr>
          <w:delText xml:space="preserve">      </w:delText>
        </w:r>
        <w:r w:rsidRPr="2513BBC5" w:rsidDel="2513BBC5">
          <w:rPr>
            <w:rFonts w:ascii="Arial" w:hAnsi="Arial" w:cs="Arial"/>
            <w:color w:val="0F1419"/>
            <w:sz w:val="24"/>
            <w:szCs w:val="24"/>
          </w:rPr>
          <w:delText>T</w:delText>
        </w:r>
      </w:del>
      <w:ins w:author="Gary Smailes" w:date="2024-02-09T16:21:02.145Z" w:id="292906060">
        <w:r>
          <w:tab/>
        </w:r>
      </w:ins>
      <w:ins w:author="Gary Smailes" w:date="2024-02-09T16:20:54.752Z" w:id="2065461396">
        <w:r w:rsidRPr="2513BBC5" w:rsidR="2513BBC5">
          <w:rPr>
            <w:rFonts w:ascii="Arial" w:hAnsi="Arial" w:cs="Arial"/>
            <w:color w:val="0F1419"/>
            <w:sz w:val="24"/>
            <w:szCs w:val="24"/>
          </w:rPr>
          <w:t>T</w:t>
        </w:r>
      </w:ins>
      <w:r w:rsidRPr="008B2C77" w:rsidR="005D0A55">
        <w:rPr>
          <w:rFonts w:ascii="Arial" w:hAnsi="Arial" w:cs="Arial"/>
          <w:color w:val="0F1419"/>
          <w:sz w:val="24"/>
          <w:szCs w:val="24"/>
          <w:shd w:val="clear" w:color="auto" w:fill="FFFFFF"/>
        </w:rPr>
        <w:t xml:space="preserve">he current training process based on a highly structured </w:t>
      </w:r>
      <w:r w:rsidRPr="008B2C77" w:rsidR="00C00E86">
        <w:rPr>
          <w:rFonts w:ascii="Arial" w:hAnsi="Arial" w:cs="Arial"/>
          <w:color w:val="0F1419"/>
          <w:sz w:val="24"/>
          <w:szCs w:val="24"/>
          <w:shd w:val="clear" w:color="auto" w:fill="FFFFFF"/>
        </w:rPr>
        <w:t>game and training model</w:t>
      </w:r>
      <w:r w:rsidRPr="008B2C77" w:rsidR="005D0A55">
        <w:rPr>
          <w:rFonts w:ascii="Arial" w:hAnsi="Arial" w:cs="Arial"/>
          <w:color w:val="0F1419"/>
          <w:sz w:val="24"/>
          <w:szCs w:val="24"/>
          <w:shd w:val="clear" w:color="auto" w:fill="FFFFFF"/>
        </w:rPr>
        <w:t xml:space="preserve"> means that coaches teach young players to play </w:t>
      </w:r>
      <w:r w:rsidRPr="008B2C77" w:rsidR="005D0A55">
        <w:rPr>
          <w:rFonts w:ascii="Arial" w:hAnsi="Arial" w:cs="Arial"/>
          <w:color w:val="0F1419"/>
          <w:sz w:val="24"/>
          <w:szCs w:val="24"/>
          <w:shd w:val="clear" w:color="auto" w:fill="FFFFFF"/>
        </w:rPr>
        <w:t>in a given</w:t>
      </w:r>
      <w:r w:rsidRPr="008B2C77" w:rsidR="005D0A55">
        <w:rPr>
          <w:rFonts w:ascii="Arial" w:hAnsi="Arial" w:cs="Arial"/>
          <w:color w:val="0F1419"/>
          <w:sz w:val="24"/>
          <w:szCs w:val="24"/>
          <w:shd w:val="clear" w:color="auto" w:fill="FFFFFF"/>
        </w:rPr>
        <w:t xml:space="preserve"> </w:t>
      </w:r>
      <w:r w:rsidRPr="008B2C77" w:rsidR="006160E5">
        <w:rPr>
          <w:rFonts w:ascii="Arial" w:hAnsi="Arial" w:cs="Arial"/>
          <w:color w:val="0F1419"/>
          <w:sz w:val="24"/>
          <w:szCs w:val="24"/>
          <w:shd w:val="clear" w:color="auto" w:fill="FFFFFF"/>
        </w:rPr>
        <w:t>game model</w:t>
      </w:r>
      <w:r w:rsidRPr="008B2C77" w:rsidR="005D0A55">
        <w:rPr>
          <w:rFonts w:ascii="Arial" w:hAnsi="Arial" w:cs="Arial"/>
          <w:color w:val="0F1419"/>
          <w:sz w:val="24"/>
          <w:szCs w:val="24"/>
          <w:shd w:val="clear" w:color="auto" w:fill="FFFFFF"/>
        </w:rPr>
        <w:t xml:space="preserve">, and not necessarily the game itself and </w:t>
      </w:r>
      <w:r w:rsidRPr="008B2C77" w:rsidR="006A4DB8">
        <w:rPr>
          <w:rFonts w:ascii="Arial" w:hAnsi="Arial" w:cs="Arial"/>
          <w:color w:val="0F1419"/>
          <w:sz w:val="24"/>
          <w:szCs w:val="24"/>
          <w:shd w:val="clear" w:color="auto" w:fill="FFFFFF"/>
        </w:rPr>
        <w:t xml:space="preserve">assimilation of the </w:t>
      </w:r>
      <w:r w:rsidRPr="008B2C77" w:rsidR="005D0A55">
        <w:rPr>
          <w:rFonts w:ascii="Arial" w:hAnsi="Arial" w:cs="Arial"/>
          <w:color w:val="0F1419"/>
          <w:sz w:val="24"/>
          <w:szCs w:val="24"/>
          <w:shd w:val="clear" w:color="auto" w:fill="FFFFFF"/>
        </w:rPr>
        <w:t xml:space="preserve">information resulting from the situations </w:t>
      </w:r>
      <w:r w:rsidRPr="008B2C77" w:rsidR="006A4DB8">
        <w:rPr>
          <w:rFonts w:ascii="Arial" w:hAnsi="Arial" w:cs="Arial"/>
          <w:color w:val="0F1419"/>
          <w:sz w:val="24"/>
          <w:szCs w:val="24"/>
          <w:shd w:val="clear" w:color="auto" w:fill="FFFFFF"/>
        </w:rPr>
        <w:t xml:space="preserve">on the pitch </w:t>
      </w:r>
      <w:r w:rsidRPr="008B2C77" w:rsidR="005D0A55">
        <w:rPr>
          <w:rFonts w:ascii="Arial" w:hAnsi="Arial" w:cs="Arial"/>
          <w:color w:val="0F1419"/>
          <w:sz w:val="24"/>
          <w:szCs w:val="24"/>
          <w:shd w:val="clear" w:color="auto" w:fill="FFFFFF"/>
        </w:rPr>
        <w:t>in which the player f</w:t>
      </w:r>
      <w:r w:rsidRPr="008B2C77" w:rsidR="006A4DB8">
        <w:rPr>
          <w:rFonts w:ascii="Arial" w:hAnsi="Arial" w:cs="Arial"/>
          <w:color w:val="0F1419"/>
          <w:sz w:val="24"/>
          <w:szCs w:val="24"/>
          <w:shd w:val="clear" w:color="auto" w:fill="FFFFFF"/>
        </w:rPr>
        <w:t xml:space="preserve">inds </w:t>
      </w:r>
      <w:r w:rsidRPr="008B2C77" w:rsidR="005D0A55">
        <w:rPr>
          <w:rFonts w:ascii="Arial" w:hAnsi="Arial" w:cs="Arial"/>
          <w:color w:val="0F1419"/>
          <w:sz w:val="24"/>
          <w:szCs w:val="24"/>
          <w:shd w:val="clear" w:color="auto" w:fill="FFFFFF"/>
        </w:rPr>
        <w:t xml:space="preserve">himself, which means that players lose the </w:t>
      </w:r>
      <w:r w:rsidRPr="008B2C77" w:rsidR="006A4DB8">
        <w:rPr>
          <w:rFonts w:ascii="Arial" w:hAnsi="Arial" w:cs="Arial"/>
          <w:color w:val="0F1419"/>
          <w:sz w:val="24"/>
          <w:szCs w:val="24"/>
          <w:shd w:val="clear" w:color="auto" w:fill="FFFFFF"/>
        </w:rPr>
        <w:t>chance of</w:t>
      </w:r>
      <w:r w:rsidRPr="008B2C77" w:rsidR="005D0A55">
        <w:rPr>
          <w:rFonts w:ascii="Arial" w:hAnsi="Arial" w:cs="Arial"/>
          <w:color w:val="0F1419"/>
          <w:sz w:val="24"/>
          <w:szCs w:val="24"/>
          <w:shd w:val="clear" w:color="auto" w:fill="FFFFFF"/>
        </w:rPr>
        <w:t xml:space="preserve"> learn</w:t>
      </w:r>
      <w:r w:rsidRPr="008B2C77" w:rsidR="006A4DB8">
        <w:rPr>
          <w:rFonts w:ascii="Arial" w:hAnsi="Arial" w:cs="Arial"/>
          <w:color w:val="0F1419"/>
          <w:sz w:val="24"/>
          <w:szCs w:val="24"/>
          <w:shd w:val="clear" w:color="auto" w:fill="FFFFFF"/>
        </w:rPr>
        <w:t>ing</w:t>
      </w:r>
      <w:r w:rsidRPr="008B2C77" w:rsidR="005D0A55">
        <w:rPr>
          <w:rFonts w:ascii="Arial" w:hAnsi="Arial" w:cs="Arial"/>
          <w:color w:val="0F1419"/>
          <w:sz w:val="24"/>
          <w:szCs w:val="24"/>
          <w:shd w:val="clear" w:color="auto" w:fill="FFFFFF"/>
        </w:rPr>
        <w:t xml:space="preserve"> to adapt to the conditions </w:t>
      </w:r>
      <w:r w:rsidRPr="008B2C77" w:rsidR="006A4DB8">
        <w:rPr>
          <w:rFonts w:ascii="Arial" w:hAnsi="Arial" w:cs="Arial"/>
          <w:color w:val="0F1419"/>
          <w:sz w:val="24"/>
          <w:szCs w:val="24"/>
          <w:shd w:val="clear" w:color="auto" w:fill="FFFFFF"/>
        </w:rPr>
        <w:t>brought about by</w:t>
      </w:r>
      <w:r w:rsidRPr="008B2C77" w:rsidR="005D0A55">
        <w:rPr>
          <w:rFonts w:ascii="Arial" w:hAnsi="Arial" w:cs="Arial"/>
          <w:color w:val="0F1419"/>
          <w:sz w:val="24"/>
          <w:szCs w:val="24"/>
          <w:shd w:val="clear" w:color="auto" w:fill="FFFFFF"/>
        </w:rPr>
        <w:t xml:space="preserve"> </w:t>
      </w:r>
      <w:r w:rsidRPr="008B2C77" w:rsidR="006A4DB8">
        <w:rPr>
          <w:rFonts w:ascii="Arial" w:hAnsi="Arial" w:cs="Arial"/>
          <w:color w:val="0F1419"/>
          <w:sz w:val="24"/>
          <w:szCs w:val="24"/>
          <w:shd w:val="clear" w:color="auto" w:fill="FFFFFF"/>
        </w:rPr>
        <w:t xml:space="preserve">their </w:t>
      </w:r>
      <w:r w:rsidRPr="008B2C77" w:rsidR="005D0A55">
        <w:rPr>
          <w:rFonts w:ascii="Arial" w:hAnsi="Arial" w:cs="Arial"/>
          <w:color w:val="0F1419"/>
          <w:sz w:val="24"/>
          <w:szCs w:val="24"/>
          <w:shd w:val="clear" w:color="auto" w:fill="FFFFFF"/>
        </w:rPr>
        <w:t>opponent</w:t>
      </w:r>
      <w:r w:rsidRPr="008B2C77" w:rsidR="006A4DB8">
        <w:rPr>
          <w:rFonts w:ascii="Arial" w:hAnsi="Arial" w:cs="Arial"/>
          <w:color w:val="0F1419"/>
          <w:sz w:val="24"/>
          <w:szCs w:val="24"/>
          <w:shd w:val="clear" w:color="auto" w:fill="FFFFFF"/>
        </w:rPr>
        <w:t>s</w:t>
      </w:r>
      <w:r w:rsidRPr="008B2C77" w:rsidR="005D0A55">
        <w:rPr>
          <w:rFonts w:ascii="Arial" w:hAnsi="Arial" w:cs="Arial"/>
          <w:color w:val="0F1419"/>
          <w:sz w:val="24"/>
          <w:szCs w:val="24"/>
          <w:shd w:val="clear" w:color="auto" w:fill="FFFFFF"/>
        </w:rPr>
        <w:t xml:space="preserve">.      </w:t>
      </w:r>
    </w:p>
    <w:p xmlns:wp14="http://schemas.microsoft.com/office/word/2010/wordml" w:rsidRPr="008B2C77" w:rsidR="00A0284D" w:rsidP="2513BBC5" w:rsidRDefault="00A0284D" w14:paraId="2B615D32" wp14:textId="77777777">
      <w:pPr>
        <w:spacing w:after="0" w:line="480" w:lineRule="auto"/>
        <w:ind w:right="-613" w:firstLine="720"/>
        <w:jc w:val="both"/>
        <w:rPr>
          <w:rFonts w:ascii="Arial" w:hAnsi="Arial" w:cs="Arial"/>
          <w:color w:val="0F1419"/>
          <w:sz w:val="24"/>
          <w:szCs w:val="24"/>
          <w:shd w:val="clear" w:color="auto" w:fill="FFFFFF"/>
        </w:rPr>
        <w:pPrChange w:author="Gary Smailes" w:date="2024-02-09T16:21:05.34Z">
          <w:pPr>
            <w:spacing w:after="0" w:line="480" w:lineRule="auto"/>
            <w:ind w:right="-613"/>
            <w:jc w:val="both"/>
          </w:pPr>
        </w:pPrChange>
      </w:pPr>
      <w:del w:author="Gary Smailes" w:date="2024-02-09T16:21:05.163Z" w:id="94200720">
        <w:r w:rsidRPr="2513BBC5" w:rsidDel="2513BBC5">
          <w:rPr>
            <w:rFonts w:ascii="Arial" w:hAnsi="Arial" w:cs="Arial"/>
            <w:color w:val="0F1419"/>
            <w:sz w:val="24"/>
            <w:szCs w:val="24"/>
          </w:rPr>
          <w:delText xml:space="preserve">     </w:delText>
        </w:r>
      </w:del>
      <w:r w:rsidRPr="008B2C77" w:rsidR="005D0A55">
        <w:rPr>
          <w:rFonts w:ascii="Arial" w:hAnsi="Arial" w:cs="Arial"/>
          <w:color w:val="0F1419"/>
          <w:sz w:val="24"/>
          <w:szCs w:val="24"/>
          <w:shd w:val="clear" w:color="auto" w:fill="FFFFFF"/>
        </w:rPr>
        <w:t xml:space="preserve">The current </w:t>
      </w:r>
      <w:r w:rsidRPr="008B2C77" w:rsidR="00DD7AD4">
        <w:rPr>
          <w:rFonts w:ascii="Arial" w:hAnsi="Arial" w:cs="Arial"/>
          <w:color w:val="0F1419"/>
          <w:sz w:val="24"/>
          <w:szCs w:val="24"/>
          <w:shd w:val="clear" w:color="auto" w:fill="FFFFFF"/>
        </w:rPr>
        <w:t xml:space="preserve">game </w:t>
      </w:r>
      <w:r w:rsidRPr="008B2C77" w:rsidR="005D0A55">
        <w:rPr>
          <w:rFonts w:ascii="Arial" w:hAnsi="Arial" w:cs="Arial"/>
          <w:color w:val="0F1419"/>
          <w:sz w:val="24"/>
          <w:szCs w:val="24"/>
          <w:shd w:val="clear" w:color="auto" w:fill="FFFFFF"/>
        </w:rPr>
        <w:t xml:space="preserve">formats </w:t>
      </w:r>
      <w:r w:rsidRPr="008B2C77" w:rsidR="00DD7AD4">
        <w:rPr>
          <w:rFonts w:ascii="Arial" w:hAnsi="Arial" w:cs="Arial"/>
          <w:color w:val="0F1419"/>
          <w:sz w:val="24"/>
          <w:szCs w:val="24"/>
          <w:shd w:val="clear" w:color="auto" w:fill="FFFFFF"/>
        </w:rPr>
        <w:t xml:space="preserve">for </w:t>
      </w:r>
      <w:r w:rsidRPr="008B2C77" w:rsidR="005D0A55">
        <w:rPr>
          <w:rFonts w:ascii="Arial" w:hAnsi="Arial" w:cs="Arial"/>
          <w:color w:val="0F1419"/>
          <w:sz w:val="24"/>
          <w:szCs w:val="24"/>
          <w:shd w:val="clear" w:color="auto" w:fill="FFFFFF"/>
        </w:rPr>
        <w:t xml:space="preserve">youth football </w:t>
      </w:r>
      <w:r w:rsidRPr="008B2C77" w:rsidR="00DD7AD4">
        <w:rPr>
          <w:rFonts w:ascii="Arial" w:hAnsi="Arial" w:cs="Arial"/>
          <w:color w:val="0F1419"/>
          <w:sz w:val="24"/>
          <w:szCs w:val="24"/>
          <w:shd w:val="clear" w:color="auto" w:fill="FFFFFF"/>
        </w:rPr>
        <w:t xml:space="preserve">mean that </w:t>
      </w:r>
      <w:r w:rsidRPr="008B2C77" w:rsidR="005D0A55">
        <w:rPr>
          <w:rFonts w:ascii="Arial" w:hAnsi="Arial" w:cs="Arial"/>
          <w:color w:val="0F1419"/>
          <w:sz w:val="24"/>
          <w:szCs w:val="24"/>
          <w:shd w:val="clear" w:color="auto" w:fill="FFFFFF"/>
        </w:rPr>
        <w:t>the coaching environment strive</w:t>
      </w:r>
      <w:r w:rsidRPr="008B2C77" w:rsidR="00DD7AD4">
        <w:rPr>
          <w:rFonts w:ascii="Arial" w:hAnsi="Arial" w:cs="Arial"/>
          <w:color w:val="0F1419"/>
          <w:sz w:val="24"/>
          <w:szCs w:val="24"/>
          <w:shd w:val="clear" w:color="auto" w:fill="FFFFFF"/>
        </w:rPr>
        <w:t>s</w:t>
      </w:r>
      <w:r w:rsidRPr="008B2C77" w:rsidR="005D0A55">
        <w:rPr>
          <w:rFonts w:ascii="Arial" w:hAnsi="Arial" w:cs="Arial"/>
          <w:color w:val="0F1419"/>
          <w:sz w:val="24"/>
          <w:szCs w:val="24"/>
          <w:shd w:val="clear" w:color="auto" w:fill="FFFFFF"/>
        </w:rPr>
        <w:t xml:space="preserve"> as soon as possible for the so-called '</w:t>
      </w:r>
      <w:r w:rsidRPr="008B2C77" w:rsidR="00DD7AD4">
        <w:rPr>
          <w:rFonts w:ascii="Arial" w:hAnsi="Arial" w:cs="Arial"/>
          <w:color w:val="0F1419"/>
          <w:sz w:val="24"/>
          <w:szCs w:val="24"/>
          <w:shd w:val="clear" w:color="auto" w:fill="FFFFFF"/>
        </w:rPr>
        <w:t>right</w:t>
      </w:r>
      <w:r w:rsidRPr="008B2C77" w:rsidR="005D0A55">
        <w:rPr>
          <w:rFonts w:ascii="Arial" w:hAnsi="Arial" w:cs="Arial"/>
          <w:color w:val="0F1419"/>
          <w:sz w:val="24"/>
          <w:szCs w:val="24"/>
          <w:shd w:val="clear" w:color="auto" w:fill="FFFFFF"/>
        </w:rPr>
        <w:t xml:space="preserve"> game' (11</w:t>
      </w:r>
      <w:r w:rsidRPr="008B2C77" w:rsidR="00DD7AD4">
        <w:rPr>
          <w:rFonts w:ascii="Arial" w:hAnsi="Arial" w:cs="Arial"/>
          <w:color w:val="0F1419"/>
          <w:sz w:val="24"/>
          <w:szCs w:val="24"/>
          <w:shd w:val="clear" w:color="auto" w:fill="FFFFFF"/>
        </w:rPr>
        <w:t xml:space="preserve"> </w:t>
      </w:r>
      <w:r w:rsidRPr="008B2C77" w:rsidR="005D0A55">
        <w:rPr>
          <w:rFonts w:ascii="Arial" w:hAnsi="Arial" w:cs="Arial"/>
          <w:color w:val="0F1419"/>
          <w:sz w:val="24"/>
          <w:szCs w:val="24"/>
          <w:shd w:val="clear" w:color="auto" w:fill="FFFFFF"/>
        </w:rPr>
        <w:t>v</w:t>
      </w:r>
      <w:r w:rsidRPr="008B2C77" w:rsidR="00DD7AD4">
        <w:rPr>
          <w:rFonts w:ascii="Arial" w:hAnsi="Arial" w:cs="Arial"/>
          <w:color w:val="0F1419"/>
          <w:sz w:val="24"/>
          <w:szCs w:val="24"/>
          <w:shd w:val="clear" w:color="auto" w:fill="FFFFFF"/>
        </w:rPr>
        <w:t xml:space="preserve"> </w:t>
      </w:r>
      <w:r w:rsidRPr="008B2C77" w:rsidR="005D0A55">
        <w:rPr>
          <w:rFonts w:ascii="Arial" w:hAnsi="Arial" w:cs="Arial"/>
          <w:color w:val="0F1419"/>
          <w:sz w:val="24"/>
          <w:szCs w:val="24"/>
          <w:shd w:val="clear" w:color="auto" w:fill="FFFFFF"/>
        </w:rPr>
        <w:t>11)</w:t>
      </w:r>
      <w:r w:rsidRPr="008B2C77" w:rsidR="00DD7AD4">
        <w:rPr>
          <w:rFonts w:ascii="Arial" w:hAnsi="Arial" w:cs="Arial"/>
          <w:color w:val="0F1419"/>
          <w:sz w:val="24"/>
          <w:szCs w:val="24"/>
          <w:shd w:val="clear" w:color="auto" w:fill="FFFFFF"/>
        </w:rPr>
        <w:t xml:space="preserve"> to be played</w:t>
      </w:r>
      <w:r w:rsidRPr="008B2C77" w:rsidR="005D0A55">
        <w:rPr>
          <w:rFonts w:ascii="Arial" w:hAnsi="Arial" w:cs="Arial"/>
          <w:color w:val="0F1419"/>
          <w:sz w:val="24"/>
          <w:szCs w:val="24"/>
          <w:shd w:val="clear" w:color="auto" w:fill="FFFFFF"/>
        </w:rPr>
        <w:t>. The training process is therefore largely based on group and team tactics a</w:t>
      </w:r>
      <w:r w:rsidRPr="008B2C77" w:rsidR="00DD7AD4">
        <w:rPr>
          <w:rFonts w:ascii="Arial" w:hAnsi="Arial" w:cs="Arial"/>
          <w:color w:val="0F1419"/>
          <w:sz w:val="24"/>
          <w:szCs w:val="24"/>
          <w:shd w:val="clear" w:color="auto" w:fill="FFFFFF"/>
        </w:rPr>
        <w:t xml:space="preserve">s early as </w:t>
      </w:r>
      <w:r w:rsidRPr="008B2C77" w:rsidR="005D0A55">
        <w:rPr>
          <w:rFonts w:ascii="Arial" w:hAnsi="Arial" w:cs="Arial"/>
          <w:color w:val="0F1419"/>
          <w:sz w:val="24"/>
          <w:szCs w:val="24"/>
          <w:shd w:val="clear" w:color="auto" w:fill="FFFFFF"/>
        </w:rPr>
        <w:t>the basic phase</w:t>
      </w:r>
      <w:r w:rsidRPr="008B2C77" w:rsidR="00A72CBC">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 </w:t>
      </w:r>
      <w:r w:rsidRPr="008B2C77" w:rsidR="005D0A55">
        <w:rPr>
          <w:rFonts w:ascii="Arial" w:hAnsi="Arial" w:cs="Arial"/>
          <w:color w:val="0F1419"/>
          <w:sz w:val="24"/>
          <w:szCs w:val="24"/>
          <w:shd w:val="clear" w:color="auto" w:fill="FFFFFF"/>
        </w:rPr>
        <w:t xml:space="preserve">This leads to gross negligence in the development and teaching of individual technical and tactical </w:t>
      </w:r>
      <w:r w:rsidRPr="008B2C77" w:rsidR="008D62F2">
        <w:rPr>
          <w:rFonts w:ascii="Arial" w:hAnsi="Arial" w:cs="Arial"/>
          <w:color w:val="0F1419"/>
          <w:sz w:val="24"/>
          <w:szCs w:val="24"/>
          <w:shd w:val="clear" w:color="auto" w:fill="FFFFFF"/>
        </w:rPr>
        <w:t>skills</w:t>
      </w:r>
      <w:r w:rsidRPr="008B2C77" w:rsidR="005D0A55">
        <w:rPr>
          <w:rFonts w:ascii="Arial" w:hAnsi="Arial" w:cs="Arial"/>
          <w:color w:val="0F1419"/>
          <w:sz w:val="24"/>
          <w:szCs w:val="24"/>
          <w:shd w:val="clear" w:color="auto" w:fill="FFFFFF"/>
        </w:rPr>
        <w:t xml:space="preserve">, such as individual positioning or </w:t>
      </w:r>
      <w:r w:rsidRPr="008B2C77" w:rsidR="00DD7AD4">
        <w:rPr>
          <w:rFonts w:ascii="Arial" w:hAnsi="Arial" w:cs="Arial"/>
          <w:color w:val="0F1419"/>
          <w:sz w:val="24"/>
          <w:szCs w:val="24"/>
          <w:shd w:val="clear" w:color="auto" w:fill="FFFFFF"/>
        </w:rPr>
        <w:t>management of space on the pitch</w:t>
      </w:r>
      <w:r w:rsidRPr="008B2C77" w:rsidR="005D0A55">
        <w:rPr>
          <w:rFonts w:ascii="Arial" w:hAnsi="Arial" w:cs="Arial"/>
          <w:color w:val="0F1419"/>
          <w:sz w:val="24"/>
          <w:szCs w:val="24"/>
          <w:shd w:val="clear" w:color="auto" w:fill="FFFFFF"/>
        </w:rPr>
        <w:t xml:space="preserve">. A player who lacks basic skills and habits </w:t>
      </w:r>
      <w:r w:rsidRPr="008B2C77" w:rsidR="00DD7AD4">
        <w:rPr>
          <w:rFonts w:ascii="Arial" w:hAnsi="Arial" w:cs="Arial"/>
          <w:color w:val="0F1419"/>
          <w:sz w:val="24"/>
          <w:szCs w:val="24"/>
          <w:shd w:val="clear" w:color="auto" w:fill="FFFFFF"/>
        </w:rPr>
        <w:t>with regard to</w:t>
      </w:r>
      <w:r w:rsidRPr="008B2C77" w:rsidR="00DD7AD4">
        <w:rPr>
          <w:rFonts w:ascii="Arial" w:hAnsi="Arial" w:cs="Arial"/>
          <w:color w:val="0F1419"/>
          <w:sz w:val="24"/>
          <w:szCs w:val="24"/>
          <w:shd w:val="clear" w:color="auto" w:fill="FFFFFF"/>
        </w:rPr>
        <w:t xml:space="preserve"> </w:t>
      </w:r>
      <w:r w:rsidRPr="008B2C77" w:rsidR="005D0A55">
        <w:rPr>
          <w:rFonts w:ascii="Arial" w:hAnsi="Arial" w:cs="Arial"/>
          <w:color w:val="0F1419"/>
          <w:sz w:val="24"/>
          <w:szCs w:val="24"/>
          <w:shd w:val="clear" w:color="auto" w:fill="FFFFFF"/>
        </w:rPr>
        <w:t xml:space="preserve">individual </w:t>
      </w:r>
      <w:r w:rsidRPr="008B2C77" w:rsidR="00DD7AD4">
        <w:rPr>
          <w:rFonts w:ascii="Arial" w:hAnsi="Arial" w:cs="Arial"/>
          <w:color w:val="0F1419"/>
          <w:sz w:val="24"/>
          <w:szCs w:val="24"/>
          <w:shd w:val="clear" w:color="auto" w:fill="FFFFFF"/>
        </w:rPr>
        <w:t xml:space="preserve">movement on the pitch </w:t>
      </w:r>
      <w:r w:rsidRPr="008B2C77" w:rsidR="005D0A55">
        <w:rPr>
          <w:rFonts w:ascii="Arial" w:hAnsi="Arial" w:cs="Arial"/>
          <w:color w:val="0F1419"/>
          <w:sz w:val="24"/>
          <w:szCs w:val="24"/>
          <w:shd w:val="clear" w:color="auto" w:fill="FFFFFF"/>
        </w:rPr>
        <w:t xml:space="preserve">will not be able to fully </w:t>
      </w:r>
      <w:r w:rsidRPr="008B2C77" w:rsidR="00DD7AD4">
        <w:rPr>
          <w:rFonts w:ascii="Arial" w:hAnsi="Arial" w:cs="Arial"/>
          <w:color w:val="0F1419"/>
          <w:sz w:val="24"/>
          <w:szCs w:val="24"/>
          <w:shd w:val="clear" w:color="auto" w:fill="FFFFFF"/>
        </w:rPr>
        <w:t xml:space="preserve">comprehend</w:t>
      </w:r>
      <w:r w:rsidRPr="008B2C77" w:rsidR="00DD7AD4">
        <w:rPr>
          <w:rFonts w:ascii="Arial" w:hAnsi="Arial" w:cs="Arial"/>
          <w:color w:val="0F1419"/>
          <w:sz w:val="24"/>
          <w:szCs w:val="24"/>
          <w:shd w:val="clear" w:color="auto" w:fill="FFFFFF"/>
        </w:rPr>
        <w:t xml:space="preserve"> </w:t>
      </w:r>
      <w:r w:rsidRPr="008B2C77" w:rsidR="005D0A55">
        <w:rPr>
          <w:rFonts w:ascii="Arial" w:hAnsi="Arial" w:cs="Arial"/>
          <w:color w:val="0F1419"/>
          <w:sz w:val="24"/>
          <w:szCs w:val="24"/>
          <w:shd w:val="clear" w:color="auto" w:fill="FFFFFF"/>
        </w:rPr>
        <w:t xml:space="preserve">the </w:t>
      </w:r>
      <w:r w:rsidRPr="008B2C77" w:rsidR="00E90BB4">
        <w:rPr>
          <w:rFonts w:ascii="Arial" w:hAnsi="Arial" w:cs="Arial"/>
          <w:color w:val="0F1419"/>
          <w:sz w:val="24"/>
          <w:szCs w:val="24"/>
          <w:shd w:val="clear" w:color="auto" w:fill="FFFFFF"/>
        </w:rPr>
        <w:t>learning process</w:t>
      </w:r>
      <w:r w:rsidRPr="008B2C77" w:rsidR="005D0A55">
        <w:rPr>
          <w:rFonts w:ascii="Arial" w:hAnsi="Arial" w:cs="Arial"/>
          <w:color w:val="0F1419"/>
          <w:sz w:val="24"/>
          <w:szCs w:val="24"/>
          <w:shd w:val="clear" w:color="auto" w:fill="FFFFFF"/>
        </w:rPr>
        <w:t xml:space="preserve"> </w:t>
      </w:r>
      <w:r w:rsidRPr="008B2C77" w:rsidR="00DD7AD4">
        <w:rPr>
          <w:rFonts w:ascii="Arial" w:hAnsi="Arial" w:cs="Arial"/>
          <w:color w:val="0F1419"/>
          <w:sz w:val="24"/>
          <w:szCs w:val="24"/>
          <w:shd w:val="clear" w:color="auto" w:fill="FFFFFF"/>
        </w:rPr>
        <w:t xml:space="preserve">for </w:t>
      </w:r>
      <w:r w:rsidRPr="008B2C77" w:rsidR="005D0A55">
        <w:rPr>
          <w:rFonts w:ascii="Arial" w:hAnsi="Arial" w:cs="Arial"/>
          <w:color w:val="0F1419"/>
          <w:sz w:val="24"/>
          <w:szCs w:val="24"/>
          <w:shd w:val="clear" w:color="auto" w:fill="FFFFFF"/>
        </w:rPr>
        <w:t>play</w:t>
      </w:r>
      <w:r w:rsidRPr="008B2C77" w:rsidR="00DD7AD4">
        <w:rPr>
          <w:rFonts w:ascii="Arial" w:hAnsi="Arial" w:cs="Arial"/>
          <w:color w:val="0F1419"/>
          <w:sz w:val="24"/>
          <w:szCs w:val="24"/>
          <w:shd w:val="clear" w:color="auto" w:fill="FFFFFF"/>
        </w:rPr>
        <w:t>ing</w:t>
      </w:r>
      <w:r w:rsidRPr="008B2C77" w:rsidR="005D0A55">
        <w:rPr>
          <w:rFonts w:ascii="Arial" w:hAnsi="Arial" w:cs="Arial"/>
          <w:color w:val="0F1419"/>
          <w:sz w:val="24"/>
          <w:szCs w:val="24"/>
          <w:shd w:val="clear" w:color="auto" w:fill="FFFFFF"/>
        </w:rPr>
        <w:t xml:space="preserve"> in a group (group tactics)</w:t>
      </w:r>
      <w:r w:rsidRPr="008B2C77" w:rsidR="00DD7AD4">
        <w:rPr>
          <w:rFonts w:ascii="Arial" w:hAnsi="Arial" w:cs="Arial"/>
          <w:color w:val="0F1419"/>
          <w:sz w:val="24"/>
          <w:szCs w:val="24"/>
          <w:shd w:val="clear" w:color="auto" w:fill="FFFFFF"/>
        </w:rPr>
        <w:t>.</w:t>
      </w:r>
    </w:p>
    <w:p xmlns:wp14="http://schemas.microsoft.com/office/word/2010/wordml" w:rsidRPr="008B2C77" w:rsidR="00A0284D" w:rsidP="005055DF" w:rsidRDefault="00A0284D" w14:paraId="66204FF1" wp14:textId="77777777">
      <w:pPr>
        <w:spacing w:after="0" w:line="480" w:lineRule="auto"/>
        <w:ind w:right="-613"/>
        <w:jc w:val="both"/>
        <w:rPr>
          <w:rFonts w:ascii="Arial" w:hAnsi="Arial" w:cs="Arial"/>
          <w:color w:val="0F1419"/>
          <w:sz w:val="24"/>
          <w:szCs w:val="24"/>
          <w:shd w:val="clear" w:color="auto" w:fill="FFFFFF"/>
        </w:rPr>
      </w:pPr>
    </w:p>
    <w:p w:rsidR="2513BBC5" w:rsidRDefault="2513BBC5" w14:paraId="1F9CAFA2" w14:textId="7E57F77F">
      <w:r>
        <w:br w:type="page"/>
      </w:r>
    </w:p>
    <w:p xmlns:wp14="http://schemas.microsoft.com/office/word/2010/wordml" w:rsidRPr="008B2C77" w:rsidR="004637FA" w:rsidP="005055DF" w:rsidRDefault="005D0A55" w14:paraId="467E996F" wp14:textId="77777777">
      <w:pPr>
        <w:spacing w:after="0" w:line="480" w:lineRule="auto"/>
        <w:ind w:right="-613"/>
        <w:jc w:val="both"/>
        <w:rPr>
          <w:rFonts w:ascii="Arial" w:hAnsi="Arial" w:cs="Arial"/>
          <w:b/>
          <w:bCs/>
          <w:color w:val="0F1419"/>
          <w:sz w:val="24"/>
          <w:szCs w:val="24"/>
          <w:shd w:val="clear" w:color="auto" w:fill="FFFFFF"/>
        </w:rPr>
      </w:pPr>
      <w:r w:rsidRPr="008B2C77">
        <w:rPr>
          <w:rFonts w:ascii="Arial" w:hAnsi="Arial" w:cs="Arial"/>
          <w:b/>
          <w:color w:val="0F1419"/>
          <w:sz w:val="24"/>
          <w:szCs w:val="24"/>
          <w:shd w:val="clear" w:color="auto" w:fill="FFFFFF"/>
        </w:rPr>
        <w:t>Chapter 4: The Learning Process</w:t>
      </w:r>
    </w:p>
    <w:p xmlns:wp14="http://schemas.microsoft.com/office/word/2010/wordml" w:rsidRPr="008B2C77" w:rsidR="00915A98" w:rsidP="54C23F46" w:rsidRDefault="00915A98" w14:paraId="1E3F5D58" wp14:textId="542F1E06">
      <w:pPr>
        <w:spacing w:after="0" w:line="480" w:lineRule="auto"/>
        <w:ind w:right="-613"/>
        <w:jc w:val="both"/>
        <w:rPr>
          <w:ins w:author="Gary Smailes" w:date="2024-02-12T12:47:13.171Z" w:id="44565237"/>
          <w:rFonts w:ascii="Arial" w:hAnsi="Arial" w:cs="Arial"/>
          <w:color w:val="0F1419"/>
          <w:sz w:val="24"/>
          <w:szCs w:val="24"/>
        </w:rPr>
      </w:pPr>
      <w:del w:author="Gary Smailes" w:date="2024-02-12T12:41:57.135Z" w:id="1450252855">
        <w:r w:rsidRPr="54C23F46" w:rsidDel="54C23F46">
          <w:rPr>
            <w:rFonts w:ascii="Arial" w:hAnsi="Arial" w:cs="Arial"/>
            <w:b w:val="1"/>
            <w:bCs w:val="1"/>
            <w:color w:val="0F1419"/>
            <w:sz w:val="24"/>
            <w:szCs w:val="24"/>
          </w:rPr>
          <w:delText xml:space="preserve">   </w:delText>
        </w:r>
      </w:del>
      <w:del w:author="Gary Smailes" w:date="2024-02-12T12:42:03.503Z" w:id="2077800416">
        <w:r w:rsidRPr="54C23F46" w:rsidDel="54C23F46">
          <w:rPr>
            <w:rFonts w:ascii="Arial" w:hAnsi="Arial" w:cs="Arial"/>
            <w:b w:val="1"/>
            <w:bCs w:val="1"/>
            <w:color w:val="0F1419"/>
            <w:sz w:val="24"/>
            <w:szCs w:val="24"/>
          </w:rPr>
          <w:delText xml:space="preserve"> </w:delText>
        </w:r>
      </w:del>
      <w:del w:author="Gary Smailes" w:date="2024-02-12T12:41:43.597Z" w:id="725421899">
        <w:r w:rsidRPr="54C23F46" w:rsidDel="54C23F46">
          <w:rPr>
            <w:rFonts w:ascii="Arial" w:hAnsi="Arial" w:cs="Arial"/>
            <w:b w:val="1"/>
            <w:bCs w:val="1"/>
            <w:color w:val="0F1419"/>
            <w:sz w:val="24"/>
            <w:szCs w:val="24"/>
          </w:rPr>
          <w:delText xml:space="preserve"> </w:delText>
        </w:r>
      </w:del>
      <w:r w:rsidRPr="008B2C77" w:rsidR="008E4A00">
        <w:rPr>
          <w:rFonts w:ascii="Arial" w:hAnsi="Arial" w:cs="Arial"/>
          <w:color w:val="0F1419"/>
          <w:sz w:val="24"/>
          <w:szCs w:val="24"/>
          <w:shd w:val="clear" w:color="auto" w:fill="FFFFFF"/>
        </w:rPr>
        <w:t xml:space="preserve">My experience in working with children and youth in professional academies (as well as in other contexts) leads me to conclude that the current training system </w:t>
      </w:r>
      <w:r w:rsidRPr="008B2C77" w:rsidR="008E4A00">
        <w:rPr>
          <w:rFonts w:ascii="Arial" w:hAnsi="Arial" w:cs="Arial"/>
          <w:color w:val="0F1419"/>
          <w:sz w:val="24"/>
          <w:szCs w:val="24"/>
          <w:shd w:val="clear" w:color="auto" w:fill="FFFFFF"/>
        </w:rPr>
        <w:t>doesn’t</w:t>
      </w:r>
      <w:r w:rsidRPr="008B2C77" w:rsidR="008E4A00">
        <w:rPr>
          <w:rFonts w:ascii="Arial" w:hAnsi="Arial" w:cs="Arial"/>
          <w:color w:val="0F1419"/>
          <w:sz w:val="24"/>
          <w:szCs w:val="24"/>
          <w:shd w:val="clear" w:color="auto" w:fill="FFFFFF"/>
        </w:rPr>
        <w:t xml:space="preserve"> reflect the way young players learn. This causes </w:t>
      </w:r>
      <w:r w:rsidRPr="008B2C77" w:rsidR="008E4A00">
        <w:rPr>
          <w:rFonts w:ascii="Arial" w:hAnsi="Arial" w:cs="Arial"/>
          <w:color w:val="0F1419"/>
          <w:sz w:val="24"/>
          <w:szCs w:val="24"/>
          <w:shd w:val="clear" w:color="auto" w:fill="FFFFFF"/>
        </w:rPr>
        <w:t>a number of</w:t>
      </w:r>
      <w:r w:rsidRPr="008B2C77" w:rsidR="008E4A00">
        <w:rPr>
          <w:rFonts w:ascii="Arial" w:hAnsi="Arial" w:cs="Arial"/>
          <w:color w:val="0F1419"/>
          <w:sz w:val="24"/>
          <w:szCs w:val="24"/>
          <w:shd w:val="clear" w:color="auto" w:fill="FFFFFF"/>
        </w:rPr>
        <w:t xml:space="preserve"> misunderstandings and the failure of youngsters to </w:t>
      </w:r>
      <w:r w:rsidRPr="008B2C77" w:rsidR="008E4A00">
        <w:rPr>
          <w:rFonts w:ascii="Arial" w:hAnsi="Arial" w:cs="Arial"/>
          <w:color w:val="0F1419"/>
          <w:sz w:val="24"/>
          <w:szCs w:val="24"/>
          <w:shd w:val="clear" w:color="auto" w:fill="FFFFFF"/>
        </w:rPr>
        <w:t xml:space="preserve">comprehend</w:t>
      </w:r>
      <w:r w:rsidRPr="008B2C77" w:rsidR="008E4A00">
        <w:rPr>
          <w:rFonts w:ascii="Arial" w:hAnsi="Arial" w:cs="Arial"/>
          <w:color w:val="0F1419"/>
          <w:sz w:val="24"/>
          <w:szCs w:val="24"/>
          <w:shd w:val="clear" w:color="auto" w:fill="FFFFFF"/>
        </w:rPr>
        <w:t xml:space="preserve"> their training. </w:t>
      </w:r>
    </w:p>
    <w:p xmlns:wp14="http://schemas.microsoft.com/office/word/2010/wordml" w:rsidRPr="008B2C77" w:rsidR="00915A98" w:rsidP="54C23F46" w:rsidRDefault="00915A98" w14:paraId="3758BA8E" wp14:textId="3364FA28">
      <w:pPr>
        <w:spacing w:after="0" w:line="480" w:lineRule="auto"/>
        <w:ind w:right="-613" w:firstLine="720"/>
        <w:jc w:val="both"/>
        <w:rPr>
          <w:ins w:author="Gary Smailes" w:date="2024-02-12T12:47:22.568Z" w:id="468611640"/>
          <w:rFonts w:ascii="Arial" w:hAnsi="Arial" w:cs="Arial"/>
          <w:color w:val="0F1419"/>
          <w:sz w:val="24"/>
          <w:szCs w:val="24"/>
        </w:rPr>
        <w:pPrChange w:author="Gary Smailes" w:date="2024-02-12T12:47:14.065Z">
          <w:pPr>
            <w:spacing w:after="0" w:line="480" w:lineRule="auto"/>
            <w:ind w:right="-613"/>
            <w:jc w:val="both"/>
          </w:pPr>
        </w:pPrChange>
      </w:pPr>
      <w:r w:rsidRPr="008B2C77" w:rsidR="008E4A00">
        <w:rPr>
          <w:rFonts w:ascii="Arial" w:hAnsi="Arial" w:cs="Arial"/>
          <w:color w:val="0F1419"/>
          <w:sz w:val="24"/>
          <w:szCs w:val="24"/>
          <w:shd w:val="clear" w:color="auto" w:fill="FFFFFF"/>
        </w:rPr>
        <w:t xml:space="preserve">Why do they make such and such decisions that are not </w:t>
      </w:r>
      <w:r w:rsidRPr="008B2C77" w:rsidR="008E4A00">
        <w:rPr>
          <w:rFonts w:ascii="Arial" w:hAnsi="Arial" w:cs="Arial"/>
          <w:color w:val="0F1419"/>
          <w:sz w:val="24"/>
          <w:szCs w:val="24"/>
          <w:shd w:val="clear" w:color="auto" w:fill="FFFFFF"/>
        </w:rPr>
        <w:t xml:space="preserve">in accordance with</w:t>
      </w:r>
      <w:r w:rsidRPr="008B2C77" w:rsidR="008E4A00">
        <w:rPr>
          <w:rFonts w:ascii="Arial" w:hAnsi="Arial" w:cs="Arial"/>
          <w:color w:val="0F1419"/>
          <w:sz w:val="24"/>
          <w:szCs w:val="24"/>
          <w:shd w:val="clear" w:color="auto" w:fill="FFFFFF"/>
        </w:rPr>
        <w:t xml:space="preserve"> our convictions? Why do they behave on the pitch in ways that differ from the intentions of </w:t>
      </w:r>
      <w:r w:rsidRPr="008B2C77" w:rsidR="00163B57">
        <w:rPr>
          <w:rFonts w:ascii="Arial" w:hAnsi="Arial" w:cs="Arial"/>
          <w:color w:val="0F1419"/>
          <w:sz w:val="24"/>
          <w:szCs w:val="24"/>
          <w:shd w:val="clear" w:color="auto" w:fill="FFFFFF"/>
        </w:rPr>
        <w:t xml:space="preserve">the </w:t>
      </w:r>
      <w:r w:rsidRPr="008B2C77" w:rsidR="008E4A00">
        <w:rPr>
          <w:rFonts w:ascii="Arial" w:hAnsi="Arial" w:cs="Arial"/>
          <w:color w:val="0F1419"/>
          <w:sz w:val="24"/>
          <w:szCs w:val="24"/>
          <w:shd w:val="clear" w:color="auto" w:fill="FFFFFF"/>
        </w:rPr>
        <w:t>game model being taught?</w:t>
      </w:r>
      <w:r w:rsidRPr="008B2C77" w:rsidR="00FA6783">
        <w:rPr>
          <w:rFonts w:ascii="Arial" w:hAnsi="Arial" w:cs="Arial"/>
          <w:color w:val="0F1419"/>
          <w:sz w:val="24"/>
          <w:szCs w:val="24"/>
          <w:shd w:val="clear" w:color="auto" w:fill="FFFFFF"/>
        </w:rPr>
        <w:t xml:space="preserve"> </w:t>
      </w:r>
    </w:p>
    <w:p xmlns:wp14="http://schemas.microsoft.com/office/word/2010/wordml" w:rsidRPr="008B2C77" w:rsidR="00915A98" w:rsidP="54C23F46" w:rsidRDefault="00915A98" w14:paraId="0A6B9391" wp14:textId="7A88776E">
      <w:pPr>
        <w:spacing w:after="0" w:line="480" w:lineRule="auto"/>
        <w:ind w:right="-613" w:firstLine="720"/>
        <w:jc w:val="both"/>
        <w:rPr>
          <w:rFonts w:ascii="Arial" w:hAnsi="Arial" w:cs="Arial"/>
          <w:color w:val="0F1419"/>
          <w:sz w:val="24"/>
          <w:szCs w:val="24"/>
          <w:shd w:val="clear" w:color="auto" w:fill="FFFFFF"/>
        </w:rPr>
      </w:pPr>
      <w:r w:rsidRPr="008B2C77" w:rsidR="008E4A00">
        <w:rPr>
          <w:rFonts w:ascii="Arial" w:hAnsi="Arial" w:cs="Arial"/>
          <w:color w:val="0F1419"/>
          <w:sz w:val="24"/>
          <w:szCs w:val="24"/>
          <w:shd w:val="clear" w:color="auto" w:fill="FFFFFF"/>
        </w:rPr>
        <w:t>In e</w:t>
      </w:r>
      <w:r w:rsidRPr="008B2C77" w:rsidR="005D0A55">
        <w:rPr>
          <w:rFonts w:ascii="Arial" w:hAnsi="Arial" w:cs="Arial"/>
          <w:color w:val="0F1419"/>
          <w:sz w:val="24"/>
          <w:szCs w:val="24"/>
          <w:shd w:val="clear" w:color="auto" w:fill="FFFFFF"/>
        </w:rPr>
        <w:t xml:space="preserve">arlier chapters</w:t>
      </w:r>
      <w:ins w:author="Gary Smailes" w:date="2024-02-12T12:47:24.985Z" w:id="1119788749">
        <w:r w:rsidRPr="008B2C77" w:rsidR="005D0A55">
          <w:rPr>
            <w:rFonts w:ascii="Arial" w:hAnsi="Arial" w:cs="Arial"/>
            <w:color w:val="0F1419"/>
            <w:sz w:val="24"/>
            <w:szCs w:val="24"/>
            <w:shd w:val="clear" w:color="auto" w:fill="FFFFFF"/>
          </w:rPr>
          <w:t xml:space="preserve">,</w:t>
        </w:r>
      </w:ins>
      <w:r w:rsidRPr="008B2C77" w:rsidR="005D0A55">
        <w:rPr>
          <w:rFonts w:ascii="Arial" w:hAnsi="Arial" w:cs="Arial"/>
          <w:color w:val="0F1419"/>
          <w:sz w:val="24"/>
          <w:szCs w:val="24"/>
          <w:shd w:val="clear" w:color="auto" w:fill="FFFFFF"/>
        </w:rPr>
        <w:t xml:space="preserve"> </w:t>
      </w:r>
      <w:r w:rsidRPr="008B2C77" w:rsidR="008E4A00">
        <w:rPr>
          <w:rFonts w:ascii="Arial" w:hAnsi="Arial" w:cs="Arial"/>
          <w:color w:val="0F1419"/>
          <w:sz w:val="24"/>
          <w:szCs w:val="24"/>
          <w:shd w:val="clear" w:color="auto" w:fill="FFFFFF"/>
        </w:rPr>
        <w:t xml:space="preserve">I discussed </w:t>
      </w:r>
      <w:r w:rsidRPr="008B2C77" w:rsidR="005D0A55">
        <w:rPr>
          <w:rFonts w:ascii="Arial" w:hAnsi="Arial" w:cs="Arial"/>
          <w:color w:val="0F1419"/>
          <w:sz w:val="24"/>
          <w:szCs w:val="24"/>
          <w:shd w:val="clear" w:color="auto" w:fill="FFFFFF"/>
        </w:rPr>
        <w:t xml:space="preserve">recruitment, early specialization, </w:t>
      </w:r>
      <w:r w:rsidRPr="008B2C77" w:rsidR="008E4A00">
        <w:rPr>
          <w:rFonts w:ascii="Arial" w:hAnsi="Arial" w:cs="Arial"/>
          <w:color w:val="0F1419"/>
          <w:sz w:val="24"/>
          <w:szCs w:val="24"/>
          <w:shd w:val="clear" w:color="auto" w:fill="FFFFFF"/>
        </w:rPr>
        <w:t xml:space="preserve">the </w:t>
      </w:r>
      <w:r w:rsidRPr="008B2C77" w:rsidR="005D0A55">
        <w:rPr>
          <w:rFonts w:ascii="Arial" w:hAnsi="Arial" w:cs="Arial"/>
          <w:color w:val="0F1419"/>
          <w:sz w:val="24"/>
          <w:szCs w:val="24"/>
          <w:shd w:val="clear" w:color="auto" w:fill="FFFFFF"/>
        </w:rPr>
        <w:t xml:space="preserve">training process, </w:t>
      </w:r>
      <w:r w:rsidRPr="008B2C77" w:rsidR="001712A1">
        <w:rPr>
          <w:rFonts w:ascii="Arial" w:hAnsi="Arial" w:cs="Arial"/>
          <w:color w:val="0F1419"/>
          <w:sz w:val="24"/>
          <w:szCs w:val="24"/>
          <w:shd w:val="clear" w:color="auto" w:fill="FFFFFF"/>
        </w:rPr>
        <w:t>coaches</w:t>
      </w:r>
      <w:r w:rsidRPr="008B2C77" w:rsidR="005D0A55">
        <w:rPr>
          <w:rFonts w:ascii="Arial" w:hAnsi="Arial" w:cs="Arial"/>
          <w:color w:val="0F1419"/>
          <w:sz w:val="24"/>
          <w:szCs w:val="24"/>
          <w:shd w:val="clear" w:color="auto" w:fill="FFFFFF"/>
        </w:rPr>
        <w:t xml:space="preserve"> and game formats and their impact on </w:t>
      </w:r>
      <w:r w:rsidRPr="008B2C77" w:rsidR="005B2D40">
        <w:rPr>
          <w:rFonts w:ascii="Arial" w:hAnsi="Arial" w:cs="Arial"/>
          <w:color w:val="0F1419"/>
          <w:sz w:val="24"/>
          <w:szCs w:val="24"/>
          <w:shd w:val="clear" w:color="auto" w:fill="FFFFFF"/>
        </w:rPr>
        <w:t>developing the potential</w:t>
      </w:r>
      <w:r w:rsidRPr="008B2C77" w:rsidR="005D0A55">
        <w:rPr>
          <w:rFonts w:ascii="Arial" w:hAnsi="Arial" w:cs="Arial"/>
          <w:color w:val="0F1419"/>
          <w:sz w:val="24"/>
          <w:szCs w:val="24"/>
          <w:shd w:val="clear" w:color="auto" w:fill="FFFFFF"/>
        </w:rPr>
        <w:t xml:space="preserve"> of </w:t>
      </w:r>
      <w:r w:rsidRPr="008B2C77" w:rsidR="008E4A00">
        <w:rPr>
          <w:rFonts w:ascii="Arial" w:hAnsi="Arial" w:cs="Arial"/>
          <w:color w:val="0F1419"/>
          <w:sz w:val="24"/>
          <w:szCs w:val="24"/>
          <w:shd w:val="clear" w:color="auto" w:fill="FFFFFF"/>
        </w:rPr>
        <w:t xml:space="preserve">talented </w:t>
      </w:r>
      <w:r w:rsidRPr="008B2C77" w:rsidR="005D0A55">
        <w:rPr>
          <w:rFonts w:ascii="Arial" w:hAnsi="Arial" w:cs="Arial"/>
          <w:color w:val="0F1419"/>
          <w:sz w:val="24"/>
          <w:szCs w:val="24"/>
          <w:shd w:val="clear" w:color="auto" w:fill="FFFFFF"/>
        </w:rPr>
        <w:t xml:space="preserve">children. This chapter will </w:t>
      </w:r>
      <w:r w:rsidRPr="008B2C77" w:rsidR="008E4A00">
        <w:rPr>
          <w:rFonts w:ascii="Arial" w:hAnsi="Arial" w:cs="Arial"/>
          <w:color w:val="0F1419"/>
          <w:sz w:val="24"/>
          <w:szCs w:val="24"/>
          <w:shd w:val="clear" w:color="auto" w:fill="FFFFFF"/>
        </w:rPr>
        <w:t xml:space="preserve">attempt</w:t>
      </w:r>
      <w:r w:rsidRPr="008B2C77" w:rsidR="008E4A00">
        <w:rPr>
          <w:rFonts w:ascii="Arial" w:hAnsi="Arial" w:cs="Arial"/>
          <w:color w:val="0F1419"/>
          <w:sz w:val="24"/>
          <w:szCs w:val="24"/>
          <w:shd w:val="clear" w:color="auto" w:fill="FFFFFF"/>
        </w:rPr>
        <w:t xml:space="preserve"> to </w:t>
      </w:r>
      <w:r w:rsidRPr="008B2C77" w:rsidR="005D0A55">
        <w:rPr>
          <w:rFonts w:ascii="Arial" w:hAnsi="Arial" w:cs="Arial"/>
          <w:color w:val="0F1419"/>
          <w:sz w:val="24"/>
          <w:szCs w:val="24"/>
          <w:shd w:val="clear" w:color="auto" w:fill="FFFFFF"/>
        </w:rPr>
        <w:t xml:space="preserve">examine how the coaching environment and the current system can better understand the learning process and use the </w:t>
      </w:r>
      <w:r w:rsidRPr="008B2C77" w:rsidR="008E4A00">
        <w:rPr>
          <w:rFonts w:ascii="Arial" w:hAnsi="Arial" w:cs="Arial"/>
          <w:color w:val="0F1419"/>
          <w:sz w:val="24"/>
          <w:szCs w:val="24"/>
          <w:shd w:val="clear" w:color="auto" w:fill="FFFFFF"/>
        </w:rPr>
        <w:t xml:space="preserve">knowledge </w:t>
      </w:r>
      <w:r w:rsidRPr="008B2C77" w:rsidR="005D0A55">
        <w:rPr>
          <w:rFonts w:ascii="Arial" w:hAnsi="Arial" w:cs="Arial"/>
          <w:color w:val="0F1419"/>
          <w:sz w:val="24"/>
          <w:szCs w:val="24"/>
          <w:shd w:val="clear" w:color="auto" w:fill="FFFFFF"/>
        </w:rPr>
        <w:t>acquired</w:t>
      </w:r>
      <w:r w:rsidRPr="008B2C77" w:rsidR="005D0A55">
        <w:rPr>
          <w:rFonts w:ascii="Arial" w:hAnsi="Arial" w:cs="Arial"/>
          <w:color w:val="0F1419"/>
          <w:sz w:val="24"/>
          <w:szCs w:val="24"/>
          <w:shd w:val="clear" w:color="auto" w:fill="FFFFFF"/>
        </w:rPr>
        <w:t xml:space="preserve"> to better develop the individual potential of players.</w:t>
      </w:r>
    </w:p>
    <w:p xmlns:wp14="http://schemas.microsoft.com/office/word/2010/wordml" w:rsidRPr="008B2C77" w:rsidR="008E4A00" w:rsidP="005055DF" w:rsidRDefault="008E4A00" w14:paraId="2DBF0D7D" wp14:textId="77777777">
      <w:pPr>
        <w:spacing w:after="0" w:line="480" w:lineRule="auto"/>
        <w:ind w:right="-613"/>
        <w:jc w:val="both"/>
        <w:rPr>
          <w:rFonts w:ascii="Arial" w:hAnsi="Arial" w:cs="Arial"/>
          <w:color w:val="0F1419"/>
          <w:sz w:val="24"/>
          <w:szCs w:val="24"/>
          <w:shd w:val="clear" w:color="auto" w:fill="FFFFFF"/>
        </w:rPr>
      </w:pPr>
    </w:p>
    <w:p xmlns:wp14="http://schemas.microsoft.com/office/word/2010/wordml" w:rsidRPr="008B2C77" w:rsidR="00A0284D" w:rsidP="005055DF" w:rsidRDefault="00A0284D" w14:paraId="6E1B11F5" wp14:textId="77777777">
      <w:pPr>
        <w:spacing w:after="0" w:line="480" w:lineRule="auto"/>
        <w:ind w:right="-613"/>
        <w:jc w:val="both"/>
        <w:rPr>
          <w:del w:author="Gary Smailes" w:date="2024-02-12T12:42:09.636Z" w:id="812963634"/>
          <w:rFonts w:ascii="Arial" w:hAnsi="Arial" w:cs="Arial"/>
          <w:b w:val="1"/>
          <w:bCs w:val="1"/>
          <w:color w:val="0F1419"/>
          <w:sz w:val="24"/>
          <w:szCs w:val="24"/>
          <w:shd w:val="clear" w:color="auto" w:fill="FFFFFF"/>
        </w:rPr>
      </w:pPr>
      <w:del w:author="Gary Smailes" w:date="2024-02-12T12:42:06.948Z" w:id="1649409262">
        <w:r w:rsidRPr="54C23F46" w:rsidDel="54C23F46">
          <w:rPr>
            <w:rFonts w:ascii="Arial" w:hAnsi="Arial" w:cs="Arial"/>
            <w:b w:val="1"/>
            <w:bCs w:val="1"/>
            <w:color w:val="0F1419"/>
            <w:sz w:val="24"/>
            <w:szCs w:val="24"/>
          </w:rPr>
          <w:delText xml:space="preserve"> </w:delText>
        </w:r>
      </w:del>
      <w:r w:rsidRPr="008B2C77" w:rsidR="004637FA">
        <w:rPr>
          <w:rFonts w:ascii="Arial" w:hAnsi="Arial" w:cs="Arial"/>
          <w:b w:val="1"/>
          <w:bCs w:val="1"/>
          <w:color w:val="0F1419"/>
          <w:sz w:val="24"/>
          <w:szCs w:val="24"/>
          <w:shd w:val="clear" w:color="auto" w:fill="FFFFFF"/>
        </w:rPr>
        <w:t xml:space="preserve">4.1. </w:t>
      </w:r>
      <w:r w:rsidRPr="54C23F46" w:rsidR="005D0A55">
        <w:rPr>
          <w:rFonts w:ascii="Arial" w:hAnsi="Arial" w:cs="Arial"/>
          <w:b w:val="1"/>
          <w:bCs w:val="1"/>
          <w:color w:val="0F1419"/>
          <w:sz w:val="24"/>
          <w:szCs w:val="24"/>
          <w:shd w:val="clear" w:color="auto" w:fill="FFFFFF"/>
        </w:rPr>
        <w:t xml:space="preserve">How to use the learning process to increase </w:t>
      </w:r>
      <w:r w:rsidRPr="54C23F46" w:rsidR="008E4A00">
        <w:rPr>
          <w:rFonts w:ascii="Arial" w:hAnsi="Arial" w:cs="Arial"/>
          <w:b w:val="1"/>
          <w:bCs w:val="1"/>
          <w:color w:val="0F1419"/>
          <w:sz w:val="24"/>
          <w:szCs w:val="24"/>
          <w:shd w:val="clear" w:color="auto" w:fill="FFFFFF"/>
        </w:rPr>
        <w:t xml:space="preserve">the </w:t>
      </w:r>
      <w:r w:rsidRPr="54C23F46" w:rsidR="005D0A55">
        <w:rPr>
          <w:rFonts w:ascii="Arial" w:hAnsi="Arial" w:cs="Arial"/>
          <w:b w:val="1"/>
          <w:bCs w:val="1"/>
          <w:color w:val="0F1419"/>
          <w:sz w:val="24"/>
          <w:szCs w:val="24"/>
          <w:shd w:val="clear" w:color="auto" w:fill="FFFFFF"/>
        </w:rPr>
        <w:t>individual development and potential of young players</w:t>
      </w:r>
    </w:p>
    <w:p xmlns:wp14="http://schemas.microsoft.com/office/word/2010/wordml" w:rsidRPr="008B2C77" w:rsidR="006B3332" w:rsidP="54C23F46" w:rsidRDefault="006B3332" w14:paraId="66DF1E59" wp14:textId="78FBC188">
      <w:pPr>
        <w:pStyle w:val="Normal"/>
        <w:suppressLineNumbers w:val="0"/>
        <w:bidi w:val="0"/>
        <w:spacing w:before="0" w:beforeAutospacing="off" w:after="0" w:afterAutospacing="off" w:line="480" w:lineRule="auto"/>
        <w:ind w:left="0" w:right="-613"/>
        <w:jc w:val="both"/>
        <w:rPr>
          <w:rFonts w:ascii="Arial" w:hAnsi="Arial" w:cs="Arial"/>
          <w:color w:val="0F1419"/>
          <w:sz w:val="24"/>
          <w:szCs w:val="24"/>
        </w:rPr>
      </w:pPr>
      <w:del w:author="Gary Smailes" w:date="2024-02-12T12:42:08.727Z" w:id="432584682">
        <w:r w:rsidRPr="54C23F46" w:rsidDel="54C23F46">
          <w:rPr>
            <w:rFonts w:ascii="Arial" w:hAnsi="Arial" w:cs="Arial"/>
            <w:b w:val="1"/>
            <w:bCs w:val="1"/>
            <w:color w:val="0F1419"/>
            <w:sz w:val="24"/>
            <w:szCs w:val="24"/>
          </w:rPr>
          <w:delText xml:space="preserve">     </w:delText>
        </w:r>
      </w:del>
      <w:r w:rsidRPr="008B2C77" w:rsidR="005D0A55">
        <w:rPr>
          <w:rFonts w:ascii="Arial" w:hAnsi="Arial" w:cs="Arial"/>
          <w:color w:val="0F1419"/>
          <w:sz w:val="24"/>
          <w:szCs w:val="24"/>
          <w:shd w:val="clear" w:color="auto" w:fill="FFFFFF"/>
        </w:rPr>
        <w:t xml:space="preserve">Everyone learns in </w:t>
      </w:r>
      <w:r w:rsidRPr="008B2C77" w:rsidR="005D0A55">
        <w:rPr>
          <w:rFonts w:ascii="Arial" w:hAnsi="Arial" w:cs="Arial"/>
          <w:color w:val="0F1419"/>
          <w:sz w:val="24"/>
          <w:szCs w:val="24"/>
          <w:shd w:val="clear" w:color="auto" w:fill="FFFFFF"/>
        </w:rPr>
        <w:t xml:space="preserve">a different way</w:t>
      </w:r>
      <w:r w:rsidRPr="008B2C77" w:rsidR="005D0A55">
        <w:rPr>
          <w:rFonts w:ascii="Arial" w:hAnsi="Arial" w:cs="Arial"/>
          <w:color w:val="0F1419"/>
          <w:sz w:val="24"/>
          <w:szCs w:val="24"/>
          <w:shd w:val="clear" w:color="auto" w:fill="FFFFFF"/>
        </w:rPr>
        <w:t xml:space="preserve">. The way we </w:t>
      </w:r>
      <w:r w:rsidRPr="008B2C77" w:rsidR="00BE6CDD">
        <w:rPr>
          <w:rFonts w:ascii="Arial" w:hAnsi="Arial" w:cs="Arial"/>
          <w:color w:val="0F1419"/>
          <w:sz w:val="24"/>
          <w:szCs w:val="24"/>
          <w:shd w:val="clear" w:color="auto" w:fill="FFFFFF"/>
        </w:rPr>
        <w:t>assimilate</w:t>
      </w:r>
      <w:r w:rsidRPr="008B2C77" w:rsidR="005D0A55">
        <w:rPr>
          <w:rFonts w:ascii="Arial" w:hAnsi="Arial" w:cs="Arial"/>
          <w:color w:val="0F1419"/>
          <w:sz w:val="24"/>
          <w:szCs w:val="24"/>
          <w:shd w:val="clear" w:color="auto" w:fill="FFFFFF"/>
        </w:rPr>
        <w:t xml:space="preserve"> information, our basic knowledge and our experience </w:t>
      </w:r>
      <w:r w:rsidRPr="008B2C77" w:rsidR="008E4A00">
        <w:rPr>
          <w:rFonts w:ascii="Arial" w:hAnsi="Arial" w:cs="Arial"/>
          <w:color w:val="0F1419"/>
          <w:sz w:val="24"/>
          <w:szCs w:val="24"/>
          <w:shd w:val="clear" w:color="auto" w:fill="FFFFFF"/>
        </w:rPr>
        <w:t xml:space="preserve">mean </w:t>
      </w:r>
      <w:r w:rsidRPr="008B2C77" w:rsidR="005D0A55">
        <w:rPr>
          <w:rFonts w:ascii="Arial" w:hAnsi="Arial" w:cs="Arial"/>
          <w:color w:val="0F1419"/>
          <w:sz w:val="24"/>
          <w:szCs w:val="24"/>
          <w:shd w:val="clear" w:color="auto" w:fill="FFFFFF"/>
        </w:rPr>
        <w:t xml:space="preserve">that everyone learns differently. More than </w:t>
      </w:r>
      <w:del w:author="Gary Smailes" w:date="2024-02-12T12:47:42.08Z" w:id="1170135264">
        <w:r w:rsidRPr="54C23F46" w:rsidDel="54C23F46">
          <w:rPr>
            <w:rFonts w:ascii="Arial" w:hAnsi="Arial" w:cs="Arial"/>
            <w:b w:val="0"/>
            <w:bCs w:val="0"/>
            <w:color w:val="0F1419"/>
            <w:sz w:val="24"/>
            <w:szCs w:val="24"/>
            <w:rPrChange w:author="Gary Smailes" w:date="2024-02-12T12:47:46.449Z" w:id="1863951299">
              <w:rPr>
                <w:rFonts w:ascii="Arial" w:hAnsi="Arial" w:cs="Arial"/>
                <w:color w:val="0F1419"/>
                <w:sz w:val="24"/>
                <w:szCs w:val="24"/>
              </w:rPr>
            </w:rPrChange>
          </w:rPr>
          <w:delText xml:space="preserve">20 </w:delText>
        </w:r>
      </w:del>
      <w:ins w:author="Gary Smailes" w:date="2024-02-12T12:47:43.816Z" w:id="1485482417">
        <w:r w:rsidRPr="54C23F46" w:rsidR="54C23F46">
          <w:rPr>
            <w:rFonts w:ascii="Arial" w:hAnsi="Arial" w:cs="Arial"/>
            <w:b w:val="0"/>
            <w:bCs w:val="0"/>
            <w:color w:val="0F1419"/>
            <w:sz w:val="24"/>
            <w:szCs w:val="24"/>
            <w:rPrChange w:author="Gary Smailes" w:date="2024-02-12T12:47:47.716Z" w:id="159897120">
              <w:rPr>
                <w:rFonts w:ascii="Arial" w:hAnsi="Arial" w:cs="Arial"/>
                <w:b w:val="1"/>
                <w:bCs w:val="1"/>
                <w:color w:val="0F1419"/>
                <w:sz w:val="24"/>
                <w:szCs w:val="24"/>
              </w:rPr>
            </w:rPrChange>
          </w:rPr>
          <w:t xml:space="preserve">twenty </w:t>
        </w:r>
      </w:ins>
      <w:r w:rsidRPr="008B2C77" w:rsidR="005D0A55">
        <w:rPr>
          <w:rFonts w:ascii="Arial" w:hAnsi="Arial" w:cs="Arial"/>
          <w:color w:val="0F1419"/>
          <w:sz w:val="24"/>
          <w:szCs w:val="24"/>
          <w:shd w:val="clear" w:color="auto" w:fill="FFFFFF"/>
        </w:rPr>
        <w:t xml:space="preserve">years </w:t>
      </w:r>
      <w:r w:rsidRPr="008B2C77" w:rsidR="008E4A00">
        <w:rPr>
          <w:rFonts w:ascii="Arial" w:hAnsi="Arial" w:cs="Arial"/>
          <w:color w:val="0F1419"/>
          <w:sz w:val="24"/>
          <w:szCs w:val="24"/>
          <w:shd w:val="clear" w:color="auto" w:fill="FFFFFF"/>
        </w:rPr>
        <w:t xml:space="preserve">working </w:t>
      </w:r>
      <w:r w:rsidRPr="008B2C77" w:rsidR="005D0A55">
        <w:rPr>
          <w:rFonts w:ascii="Arial" w:hAnsi="Arial" w:cs="Arial"/>
          <w:color w:val="0F1419"/>
          <w:sz w:val="24"/>
          <w:szCs w:val="24"/>
          <w:shd w:val="clear" w:color="auto" w:fill="FFFFFF"/>
        </w:rPr>
        <w:t xml:space="preserve">in the coaching profession leads me to the following conclusions about the learning process: </w:t>
      </w:r>
    </w:p>
    <w:p xmlns:wp14="http://schemas.microsoft.com/office/word/2010/wordml" w:rsidRPr="008B2C77" w:rsidR="00616AE2" w:rsidP="005055DF" w:rsidRDefault="005D0A55" w14:paraId="4F888CD2" wp14:textId="3BA18A01">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It is highly individualized</w:t>
      </w:r>
      <w:ins w:author="Gary Smailes" w:date="2024-02-12T12:47:52.041Z" w:id="1773606536">
        <w:r w:rsidRPr="008B2C77">
          <w:rPr>
            <w:rFonts w:ascii="Arial" w:hAnsi="Arial" w:cs="Arial"/>
            <w:color w:val="0F1419"/>
            <w:sz w:val="24"/>
            <w:szCs w:val="24"/>
            <w:shd w:val="clear" w:color="auto" w:fill="FFFFFF"/>
          </w:rPr>
          <w:t>.</w:t>
        </w:r>
      </w:ins>
    </w:p>
    <w:p xmlns:wp14="http://schemas.microsoft.com/office/word/2010/wordml" w:rsidRPr="008B2C77" w:rsidR="00616AE2" w:rsidP="005055DF" w:rsidRDefault="005D0A55" w14:paraId="118861B4" wp14:textId="01AF73F3">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It </w:t>
      </w:r>
      <w:r w:rsidRPr="008B2C77" w:rsidR="009E32C6">
        <w:rPr>
          <w:rFonts w:ascii="Arial" w:hAnsi="Arial" w:cs="Arial"/>
          <w:color w:val="0F1419"/>
          <w:sz w:val="24"/>
          <w:szCs w:val="24"/>
          <w:shd w:val="clear" w:color="auto" w:fill="FFFFFF"/>
        </w:rPr>
        <w:t xml:space="preserve">concerns the </w:t>
      </w:r>
      <w:r w:rsidRPr="008B2C77">
        <w:rPr>
          <w:rFonts w:ascii="Arial" w:hAnsi="Arial" w:cs="Arial"/>
          <w:color w:val="0F1419"/>
          <w:sz w:val="24"/>
          <w:szCs w:val="24"/>
          <w:shd w:val="clear" w:color="auto" w:fill="FFFFFF"/>
        </w:rPr>
        <w:t>knowledge and experience that young player</w:t>
      </w:r>
      <w:r w:rsidRPr="008B2C77" w:rsidR="009E32C6">
        <w:rPr>
          <w:rFonts w:ascii="Arial" w:hAnsi="Arial" w:cs="Arial"/>
          <w:color w:val="0F1419"/>
          <w:sz w:val="24"/>
          <w:szCs w:val="24"/>
          <w:shd w:val="clear" w:color="auto" w:fill="FFFFFF"/>
        </w:rPr>
        <w:t>s</w:t>
      </w:r>
      <w:r w:rsidRPr="008B2C77">
        <w:rPr>
          <w:rFonts w:ascii="Arial" w:hAnsi="Arial" w:cs="Arial"/>
          <w:color w:val="0F1419"/>
          <w:sz w:val="24"/>
          <w:szCs w:val="24"/>
          <w:shd w:val="clear" w:color="auto" w:fill="FFFFFF"/>
        </w:rPr>
        <w:t xml:space="preserve"> currently </w:t>
      </w:r>
      <w:r w:rsidRPr="008B2C77" w:rsidR="00805642">
        <w:rPr>
          <w:rFonts w:ascii="Arial" w:hAnsi="Arial" w:cs="Arial"/>
          <w:color w:val="0F1419"/>
          <w:sz w:val="24"/>
          <w:szCs w:val="24"/>
          <w:shd w:val="clear" w:color="auto" w:fill="FFFFFF"/>
        </w:rPr>
        <w:t>possess</w:t>
      </w:r>
      <w:r w:rsidRPr="008B2C77">
        <w:rPr>
          <w:rFonts w:ascii="Arial" w:hAnsi="Arial" w:cs="Arial"/>
          <w:color w:val="0F1419"/>
          <w:sz w:val="24"/>
          <w:szCs w:val="24"/>
          <w:shd w:val="clear" w:color="auto" w:fill="FFFFFF"/>
        </w:rPr>
        <w:t xml:space="preserve">. Each new </w:t>
      </w:r>
      <w:r w:rsidRPr="008B2C77" w:rsidR="009E32C6">
        <w:rPr>
          <w:rFonts w:ascii="Arial" w:hAnsi="Arial" w:cs="Arial"/>
          <w:color w:val="0F1419"/>
          <w:sz w:val="24"/>
          <w:szCs w:val="24"/>
          <w:shd w:val="clear" w:color="auto" w:fill="FFFFFF"/>
        </w:rPr>
        <w:t xml:space="preserve">experience and </w:t>
      </w:r>
      <w:r w:rsidRPr="008B2C77">
        <w:rPr>
          <w:rFonts w:ascii="Arial" w:hAnsi="Arial" w:cs="Arial"/>
          <w:color w:val="0F1419"/>
          <w:sz w:val="24"/>
          <w:szCs w:val="24"/>
          <w:shd w:val="clear" w:color="auto" w:fill="FFFFFF"/>
        </w:rPr>
        <w:t xml:space="preserve">information must be </w:t>
      </w:r>
      <w:r w:rsidRPr="008B2C77">
        <w:rPr>
          <w:rFonts w:ascii="Arial" w:hAnsi="Arial" w:cs="Arial"/>
          <w:color w:val="0F1419"/>
          <w:sz w:val="24"/>
          <w:szCs w:val="24"/>
          <w:shd w:val="clear" w:color="auto" w:fill="FFFFFF"/>
        </w:rPr>
        <w:t xml:space="preserve">closely connected</w:t>
      </w:r>
      <w:r w:rsidRPr="008B2C77">
        <w:rPr>
          <w:rFonts w:ascii="Arial" w:hAnsi="Arial" w:cs="Arial"/>
          <w:color w:val="0F1419"/>
          <w:sz w:val="24"/>
          <w:szCs w:val="24"/>
          <w:shd w:val="clear" w:color="auto" w:fill="FFFFFF"/>
        </w:rPr>
        <w:t xml:space="preserve"> with knowledge </w:t>
      </w:r>
      <w:r w:rsidRPr="008B2C77">
        <w:rPr>
          <w:rFonts w:ascii="Arial" w:hAnsi="Arial" w:cs="Arial"/>
          <w:color w:val="0F1419"/>
          <w:sz w:val="24"/>
          <w:szCs w:val="24"/>
          <w:shd w:val="clear" w:color="auto" w:fill="FFFFFF"/>
        </w:rPr>
        <w:t xml:space="preserve">acquired</w:t>
      </w:r>
      <w:r w:rsidRPr="008B2C77">
        <w:rPr>
          <w:rFonts w:ascii="Arial" w:hAnsi="Arial" w:cs="Arial"/>
          <w:color w:val="0F1419"/>
          <w:sz w:val="24"/>
          <w:szCs w:val="24"/>
          <w:shd w:val="clear" w:color="auto" w:fill="FFFFFF"/>
        </w:rPr>
        <w:t xml:space="preserve"> earlier, so that young players </w:t>
      </w:r>
      <w:r w:rsidRPr="008B2C77" w:rsidR="009E32C6">
        <w:rPr>
          <w:rFonts w:ascii="Arial" w:hAnsi="Arial" w:cs="Arial"/>
          <w:color w:val="0F1419"/>
          <w:sz w:val="24"/>
          <w:szCs w:val="24"/>
          <w:shd w:val="clear" w:color="auto" w:fill="FFFFFF"/>
        </w:rPr>
        <w:t xml:space="preserve">can </w:t>
      </w:r>
      <w:r w:rsidRPr="008B2C77">
        <w:rPr>
          <w:rFonts w:ascii="Arial" w:hAnsi="Arial" w:cs="Arial"/>
          <w:color w:val="0F1419"/>
          <w:sz w:val="24"/>
          <w:szCs w:val="24"/>
          <w:shd w:val="clear" w:color="auto" w:fill="FFFFFF"/>
        </w:rPr>
        <w:t xml:space="preserve">achieve success </w:t>
      </w:r>
      <w:r w:rsidRPr="008B2C77" w:rsidR="009E32C6">
        <w:rPr>
          <w:rFonts w:ascii="Arial" w:hAnsi="Arial" w:cs="Arial"/>
          <w:color w:val="0F1419"/>
          <w:sz w:val="24"/>
          <w:szCs w:val="24"/>
          <w:shd w:val="clear" w:color="auto" w:fill="FFFFFF"/>
        </w:rPr>
        <w:t xml:space="preserve">while </w:t>
      </w:r>
      <w:r w:rsidRPr="008B2C77">
        <w:rPr>
          <w:rFonts w:ascii="Arial" w:hAnsi="Arial" w:cs="Arial"/>
          <w:color w:val="0F1419"/>
          <w:sz w:val="24"/>
          <w:szCs w:val="24"/>
          <w:shd w:val="clear" w:color="auto" w:fill="FFFFFF"/>
        </w:rPr>
        <w:t xml:space="preserve">learning</w:t>
      </w:r>
      <w:ins w:author="Gary Smailes" w:date="2024-02-12T12:47:54.339Z" w:id="61297004">
        <w:r w:rsidRPr="008B2C77">
          <w:rPr>
            <w:rFonts w:ascii="Arial" w:hAnsi="Arial" w:cs="Arial"/>
            <w:color w:val="0F1419"/>
            <w:sz w:val="24"/>
            <w:szCs w:val="24"/>
            <w:shd w:val="clear" w:color="auto" w:fill="FFFFFF"/>
          </w:rPr>
          <w:t xml:space="preserve">.</w:t>
        </w:r>
      </w:ins>
      <w:del w:author="Gary Smailes" w:date="2024-02-12T12:47:53.64Z" w:id="149163891">
        <w:r w:rsidRPr="54C23F46" w:rsidDel="54C23F46">
          <w:rPr>
            <w:rFonts w:ascii="Arial" w:hAnsi="Arial" w:cs="Arial"/>
            <w:color w:val="0F1419"/>
            <w:sz w:val="24"/>
            <w:szCs w:val="24"/>
          </w:rPr>
          <w:delText xml:space="preserve"> </w:delText>
        </w:r>
      </w:del>
    </w:p>
    <w:p xmlns:wp14="http://schemas.microsoft.com/office/word/2010/wordml" w:rsidRPr="008B2C77" w:rsidR="00881B61" w:rsidP="005055DF" w:rsidRDefault="009E32C6" w14:paraId="78C498C3" wp14:textId="4FF977CF">
      <w:pPr>
        <w:pStyle w:val="ListParagraph"/>
        <w:numPr>
          <w:ilvl w:val="0"/>
          <w:numId w:val="25"/>
        </w:numPr>
        <w:spacing w:after="0" w:line="480" w:lineRule="auto"/>
        <w:ind w:right="-613"/>
        <w:jc w:val="both"/>
        <w:rPr>
          <w:rFonts w:ascii="Arial" w:hAnsi="Arial" w:cs="Arial"/>
          <w:color w:val="0F1419"/>
          <w:sz w:val="24"/>
          <w:szCs w:val="24"/>
          <w:shd w:val="clear" w:color="auto" w:fill="FFFFFF"/>
        </w:rPr>
      </w:pPr>
      <w:ins w:author="Gary Smailes" w:date="2024-02-12T12:48:04.251Z" w:id="2060375577">
        <w:r w:rsidRPr="008B2C77">
          <w:rPr>
            <w:rFonts w:ascii="Arial" w:hAnsi="Arial" w:cs="Arial"/>
            <w:color w:val="0F1419"/>
            <w:sz w:val="24"/>
            <w:szCs w:val="24"/>
            <w:shd w:val="clear" w:color="auto" w:fill="FFFFFF"/>
          </w:rPr>
          <w:t xml:space="preserve">It is </w:t>
        </w:r>
      </w:ins>
      <w:del w:author="Gary Smailes" w:date="2024-02-12T12:48:06.249Z" w:id="1115973997">
        <w:r w:rsidRPr="54C23F46" w:rsidDel="54C23F46">
          <w:rPr>
            <w:rFonts w:ascii="Arial" w:hAnsi="Arial" w:cs="Arial"/>
            <w:color w:val="0F1419"/>
            <w:sz w:val="24"/>
            <w:szCs w:val="24"/>
          </w:rPr>
          <w:delText xml:space="preserve">being </w:delText>
        </w:r>
      </w:del>
      <w:r w:rsidRPr="008B2C77">
        <w:rPr>
          <w:rFonts w:ascii="Arial" w:hAnsi="Arial" w:cs="Arial"/>
          <w:color w:val="0F1419"/>
          <w:sz w:val="24"/>
          <w:szCs w:val="24"/>
          <w:shd w:val="clear" w:color="auto" w:fill="FFFFFF"/>
        </w:rPr>
        <w:t xml:space="preserve">a long-term process, </w:t>
      </w:r>
      <w:r w:rsidRPr="008B2C77" w:rsidR="005D0A55">
        <w:rPr>
          <w:rFonts w:ascii="Arial" w:hAnsi="Arial" w:cs="Arial"/>
          <w:color w:val="0F1419"/>
          <w:sz w:val="24"/>
          <w:szCs w:val="24"/>
          <w:shd w:val="clear" w:color="auto" w:fill="FFFFFF"/>
        </w:rPr>
        <w:t xml:space="preserve">it </w:t>
      </w:r>
      <w:r w:rsidRPr="008B2C77">
        <w:rPr>
          <w:rFonts w:ascii="Arial" w:hAnsi="Arial" w:cs="Arial"/>
          <w:color w:val="0F1419"/>
          <w:sz w:val="24"/>
          <w:szCs w:val="24"/>
          <w:shd w:val="clear" w:color="auto" w:fill="FFFFFF"/>
        </w:rPr>
        <w:t xml:space="preserve">requires </w:t>
      </w:r>
      <w:r w:rsidRPr="008B2C77" w:rsidR="005D0A55">
        <w:rPr>
          <w:rFonts w:ascii="Arial" w:hAnsi="Arial" w:cs="Arial"/>
          <w:color w:val="0F1419"/>
          <w:sz w:val="24"/>
          <w:szCs w:val="24"/>
          <w:shd w:val="clear" w:color="auto" w:fill="FFFFFF"/>
        </w:rPr>
        <w:t xml:space="preserve">patience</w:t>
      </w:r>
      <w:ins w:author="Gary Smailes" w:date="2024-02-12T12:48:10.522Z" w:id="2125447707">
        <w:r w:rsidRPr="008B2C77" w:rsidR="005D0A55">
          <w:rPr>
            <w:rFonts w:ascii="Arial" w:hAnsi="Arial" w:cs="Arial"/>
            <w:color w:val="0F1419"/>
            <w:sz w:val="24"/>
            <w:szCs w:val="24"/>
            <w:shd w:val="clear" w:color="auto" w:fill="FFFFFF"/>
          </w:rPr>
          <w:t xml:space="preserve">.</w:t>
        </w:r>
      </w:ins>
      <w:del w:author="Gary Smailes" w:date="2024-02-12T12:48:10.186Z" w:id="303873564">
        <w:r w:rsidRPr="54C23F46" w:rsidDel="54C23F46">
          <w:rPr>
            <w:rFonts w:ascii="Arial" w:hAnsi="Arial" w:cs="Arial"/>
            <w:color w:val="0F1419"/>
            <w:sz w:val="24"/>
            <w:szCs w:val="24"/>
          </w:rPr>
          <w:delText xml:space="preserve"> </w:delText>
        </w:r>
      </w:del>
    </w:p>
    <w:p xmlns:wp14="http://schemas.microsoft.com/office/word/2010/wordml" w:rsidRPr="008B2C77" w:rsidR="00881B61" w:rsidP="005055DF" w:rsidRDefault="005D0A55" w14:paraId="298FC59F" wp14:textId="01E39068">
      <w:pPr>
        <w:pStyle w:val="ListParagraph"/>
        <w:numPr>
          <w:ilvl w:val="0"/>
          <w:numId w:val="25"/>
        </w:numPr>
        <w:spacing w:after="0" w:line="480" w:lineRule="auto"/>
        <w:ind w:right="-613"/>
        <w:jc w:val="both"/>
        <w:rPr>
          <w:rFonts w:ascii="Arial" w:hAnsi="Arial" w:cs="Arial"/>
          <w:color w:val="0F1419"/>
          <w:sz w:val="24"/>
          <w:szCs w:val="24"/>
          <w:shd w:val="clear" w:color="auto" w:fill="FFFFFF"/>
        </w:rPr>
      </w:pPr>
      <w:ins w:author="Gary Smailes" w:date="2024-02-12T12:48:15.791Z" w:id="532707716">
        <w:r w:rsidRPr="008B2C77">
          <w:rPr>
            <w:rFonts w:ascii="Arial" w:hAnsi="Arial" w:cs="Arial"/>
            <w:color w:val="0F1419"/>
            <w:sz w:val="24"/>
            <w:szCs w:val="24"/>
            <w:shd w:val="clear" w:color="auto" w:fill="FFFFFF"/>
          </w:rPr>
          <w:t xml:space="preserve">I</w:t>
        </w:r>
      </w:ins>
      <w:del w:author="Gary Smailes" w:date="2024-02-12T12:48:15.395Z" w:id="548104689">
        <w:r w:rsidRPr="54C23F46" w:rsidDel="54C23F46">
          <w:rPr>
            <w:rFonts w:ascii="Arial" w:hAnsi="Arial" w:cs="Arial"/>
            <w:color w:val="0F1419"/>
            <w:sz w:val="24"/>
            <w:szCs w:val="24"/>
          </w:rPr>
          <w:delText>i</w:delText>
        </w:r>
      </w:del>
      <w:r w:rsidRPr="008B2C77">
        <w:rPr>
          <w:rFonts w:ascii="Arial" w:hAnsi="Arial" w:cs="Arial"/>
          <w:color w:val="0F1419"/>
          <w:sz w:val="24"/>
          <w:szCs w:val="24"/>
          <w:shd w:val="clear" w:color="auto" w:fill="FFFFFF"/>
        </w:rPr>
        <w:t xml:space="preserve">t </w:t>
      </w:r>
      <w:r w:rsidRPr="008B2C77" w:rsidR="009E32C6">
        <w:rPr>
          <w:rFonts w:ascii="Arial" w:hAnsi="Arial" w:cs="Arial"/>
          <w:color w:val="0F1419"/>
          <w:sz w:val="24"/>
          <w:szCs w:val="24"/>
          <w:shd w:val="clear" w:color="auto" w:fill="FFFFFF"/>
        </w:rPr>
        <w:t xml:space="preserve">requires the </w:t>
      </w:r>
      <w:r w:rsidRPr="008B2C77">
        <w:rPr>
          <w:rFonts w:ascii="Arial" w:hAnsi="Arial" w:cs="Arial"/>
          <w:color w:val="0F1419"/>
          <w:sz w:val="24"/>
          <w:szCs w:val="24"/>
          <w:shd w:val="clear" w:color="auto" w:fill="FFFFFF"/>
        </w:rPr>
        <w:t xml:space="preserve">emotional commitment and </w:t>
      </w:r>
      <w:r w:rsidRPr="008B2C77" w:rsidR="00EB0F39">
        <w:rPr>
          <w:rFonts w:ascii="Arial" w:hAnsi="Arial" w:cs="Arial"/>
          <w:color w:val="0F1419"/>
          <w:sz w:val="24"/>
          <w:szCs w:val="24"/>
          <w:shd w:val="clear" w:color="auto" w:fill="FFFFFF"/>
        </w:rPr>
        <w:t>intrinsic</w:t>
      </w:r>
      <w:r w:rsidRPr="008B2C77">
        <w:rPr>
          <w:rFonts w:ascii="Arial" w:hAnsi="Arial" w:cs="Arial"/>
          <w:color w:val="0F1419"/>
          <w:sz w:val="24"/>
          <w:szCs w:val="24"/>
          <w:shd w:val="clear" w:color="auto" w:fill="FFFFFF"/>
        </w:rPr>
        <w:t xml:space="preserve"> motivation </w:t>
      </w:r>
      <w:r w:rsidRPr="008B2C77" w:rsidR="009E32C6">
        <w:rPr>
          <w:rFonts w:ascii="Arial" w:hAnsi="Arial" w:cs="Arial"/>
          <w:color w:val="0F1419"/>
          <w:sz w:val="24"/>
          <w:szCs w:val="24"/>
          <w:shd w:val="clear" w:color="auto" w:fill="FFFFFF"/>
        </w:rPr>
        <w:t>of trainee players</w:t>
      </w:r>
      <w:ins w:author="Gary Smailes" w:date="2024-02-12T12:48:19.237Z" w:id="1766091428">
        <w:r w:rsidRPr="008B2C77" w:rsidR="009E32C6">
          <w:rPr>
            <w:rFonts w:ascii="Arial" w:hAnsi="Arial" w:cs="Arial"/>
            <w:color w:val="0F1419"/>
            <w:sz w:val="24"/>
            <w:szCs w:val="24"/>
            <w:shd w:val="clear" w:color="auto" w:fill="FFFFFF"/>
          </w:rPr>
          <w:t>.</w:t>
        </w:r>
      </w:ins>
      <w:del w:author="Gary Smailes" w:date="2024-02-12T12:48:18.873Z" w:id="126625">
        <w:r w:rsidRPr="54C23F46" w:rsidDel="54C23F46">
          <w:rPr>
            <w:rFonts w:ascii="Arial" w:hAnsi="Arial" w:cs="Arial"/>
            <w:color w:val="0F1419"/>
            <w:sz w:val="24"/>
            <w:szCs w:val="24"/>
          </w:rPr>
          <w:delText xml:space="preserve"> </w:delText>
        </w:r>
      </w:del>
    </w:p>
    <w:p xmlns:wp14="http://schemas.microsoft.com/office/word/2010/wordml" w:rsidRPr="008B2C77" w:rsidR="00881B61" w:rsidP="005055DF" w:rsidRDefault="005D0A55" w14:paraId="6C8E2F5F" wp14:textId="6CF7ACC7">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It </w:t>
      </w:r>
      <w:r w:rsidRPr="008B2C77" w:rsidR="009E32C6">
        <w:rPr>
          <w:rFonts w:ascii="Arial" w:hAnsi="Arial" w:cs="Arial"/>
          <w:color w:val="0F1419"/>
          <w:sz w:val="24"/>
          <w:szCs w:val="24"/>
          <w:shd w:val="clear" w:color="auto" w:fill="FFFFFF"/>
        </w:rPr>
        <w:t xml:space="preserve">involves </w:t>
      </w:r>
      <w:r w:rsidRPr="008B2C77">
        <w:rPr>
          <w:rFonts w:ascii="Arial" w:hAnsi="Arial" w:cs="Arial"/>
          <w:color w:val="0F1419"/>
          <w:sz w:val="24"/>
          <w:szCs w:val="24"/>
          <w:shd w:val="clear" w:color="auto" w:fill="FFFFFF"/>
        </w:rPr>
        <w:t xml:space="preserve">communication and transmission of information on </w:t>
      </w:r>
      <w:r w:rsidRPr="008B2C77" w:rsidR="009E32C6">
        <w:rPr>
          <w:rFonts w:ascii="Arial" w:hAnsi="Arial" w:cs="Arial"/>
          <w:color w:val="0F1419"/>
          <w:sz w:val="24"/>
          <w:szCs w:val="24"/>
          <w:shd w:val="clear" w:color="auto" w:fill="FFFFFF"/>
        </w:rPr>
        <w:t>the</w:t>
      </w:r>
      <w:r w:rsidRPr="008B2C77">
        <w:rPr>
          <w:rFonts w:ascii="Arial" w:hAnsi="Arial" w:cs="Arial"/>
          <w:color w:val="0F1419"/>
          <w:sz w:val="24"/>
          <w:szCs w:val="24"/>
          <w:shd w:val="clear" w:color="auto" w:fill="FFFFFF"/>
        </w:rPr>
        <w:t xml:space="preserve"> simple </w:t>
      </w:r>
      <w:r w:rsidRPr="008B2C77" w:rsidR="009E32C6">
        <w:rPr>
          <w:rFonts w:ascii="Arial" w:hAnsi="Arial" w:cs="Arial"/>
          <w:color w:val="0F1419"/>
          <w:sz w:val="24"/>
          <w:szCs w:val="24"/>
          <w:shd w:val="clear" w:color="auto" w:fill="FFFFFF"/>
        </w:rPr>
        <w:t xml:space="preserve">teacher-recipient </w:t>
      </w:r>
      <w:r w:rsidRPr="008B2C77">
        <w:rPr>
          <w:rFonts w:ascii="Arial" w:hAnsi="Arial" w:cs="Arial"/>
          <w:color w:val="0F1419"/>
          <w:sz w:val="24"/>
          <w:szCs w:val="24"/>
          <w:shd w:val="clear" w:color="auto" w:fill="FFFFFF"/>
        </w:rPr>
        <w:t xml:space="preserve">principle. The way information is conveyed will </w:t>
      </w:r>
      <w:r w:rsidRPr="008B2C77" w:rsidR="009E32C6">
        <w:rPr>
          <w:rFonts w:ascii="Arial" w:hAnsi="Arial" w:cs="Arial"/>
          <w:color w:val="0F1419"/>
          <w:sz w:val="24"/>
          <w:szCs w:val="24"/>
          <w:shd w:val="clear" w:color="auto" w:fill="FFFFFF"/>
        </w:rPr>
        <w:t xml:space="preserve">have an impact on </w:t>
      </w:r>
      <w:r w:rsidRPr="008B2C77">
        <w:rPr>
          <w:rFonts w:ascii="Arial" w:hAnsi="Arial" w:cs="Arial"/>
          <w:color w:val="0F1419"/>
          <w:sz w:val="24"/>
          <w:szCs w:val="24"/>
          <w:shd w:val="clear" w:color="auto" w:fill="FFFFFF"/>
        </w:rPr>
        <w:t xml:space="preserve">the learning process</w:t>
      </w:r>
      <w:ins w:author="Gary Smailes" w:date="2024-02-12T12:48:23.951Z" w:id="1405391535">
        <w:r w:rsidRPr="008B2C77">
          <w:rPr>
            <w:rFonts w:ascii="Arial" w:hAnsi="Arial" w:cs="Arial"/>
            <w:color w:val="0F1419"/>
            <w:sz w:val="24"/>
            <w:szCs w:val="24"/>
            <w:shd w:val="clear" w:color="auto" w:fill="FFFFFF"/>
          </w:rPr>
          <w:t xml:space="preserve">.</w:t>
        </w:r>
      </w:ins>
      <w:del w:author="Gary Smailes" w:date="2024-02-12T12:48:23.525Z" w:id="1128318760">
        <w:r w:rsidRPr="54C23F46" w:rsidDel="54C23F46">
          <w:rPr>
            <w:rFonts w:ascii="Arial" w:hAnsi="Arial" w:cs="Arial"/>
            <w:color w:val="0F1419"/>
            <w:sz w:val="24"/>
            <w:szCs w:val="24"/>
          </w:rPr>
          <w:delText xml:space="preserve"> </w:delText>
        </w:r>
      </w:del>
    </w:p>
    <w:p xmlns:wp14="http://schemas.microsoft.com/office/word/2010/wordml" w:rsidRPr="008B2C77" w:rsidR="00D37ABC" w:rsidP="005055DF" w:rsidRDefault="005D0A55" w14:paraId="5824F28D" wp14:textId="54F37F7D">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 xml:space="preserve">Any </w:t>
      </w:r>
      <w:r w:rsidRPr="008B2C77" w:rsidR="009E32C6">
        <w:rPr>
          <w:rFonts w:ascii="Arial" w:hAnsi="Arial" w:cs="Arial"/>
          <w:color w:val="0F1419"/>
          <w:sz w:val="24"/>
          <w:szCs w:val="24"/>
          <w:shd w:val="clear" w:color="auto" w:fill="FFFFFF"/>
        </w:rPr>
        <w:t xml:space="preserve">educational program </w:t>
      </w:r>
      <w:r w:rsidRPr="008B2C77">
        <w:rPr>
          <w:rFonts w:ascii="Arial" w:hAnsi="Arial" w:cs="Arial"/>
          <w:color w:val="0F1419"/>
          <w:sz w:val="24"/>
          <w:szCs w:val="24"/>
          <w:shd w:val="clear" w:color="auto" w:fill="FFFFFF"/>
        </w:rPr>
        <w:t xml:space="preserve">must </w:t>
      </w:r>
      <w:r w:rsidRPr="008B2C77">
        <w:rPr>
          <w:rFonts w:ascii="Arial" w:hAnsi="Arial" w:cs="Arial"/>
          <w:color w:val="0F1419"/>
          <w:sz w:val="24"/>
          <w:szCs w:val="24"/>
          <w:shd w:val="clear" w:color="auto" w:fill="FFFFFF"/>
        </w:rPr>
        <w:t>take into account</w:t>
      </w:r>
      <w:r w:rsidRPr="008B2C77">
        <w:rPr>
          <w:rFonts w:ascii="Arial" w:hAnsi="Arial" w:cs="Arial"/>
          <w:color w:val="0F1419"/>
          <w:sz w:val="24"/>
          <w:szCs w:val="24"/>
          <w:shd w:val="clear" w:color="auto" w:fill="FFFFFF"/>
        </w:rPr>
        <w:t xml:space="preserve"> </w:t>
      </w:r>
      <w:r w:rsidRPr="008B2C77" w:rsidR="009E32C6">
        <w:rPr>
          <w:rFonts w:ascii="Arial" w:hAnsi="Arial" w:cs="Arial"/>
          <w:color w:val="0F1419"/>
          <w:sz w:val="24"/>
          <w:szCs w:val="24"/>
          <w:shd w:val="clear" w:color="auto" w:fill="FFFFFF"/>
        </w:rPr>
        <w:t>a</w:t>
      </w:r>
      <w:r w:rsidRPr="008B2C77">
        <w:rPr>
          <w:rFonts w:ascii="Arial" w:hAnsi="Arial" w:cs="Arial"/>
          <w:color w:val="0F1419"/>
          <w:sz w:val="24"/>
          <w:szCs w:val="24"/>
          <w:shd w:val="clear" w:color="auto" w:fill="FFFFFF"/>
        </w:rPr>
        <w:t xml:space="preserve"> player</w:t>
      </w:r>
      <w:r w:rsidRPr="008B2C77" w:rsidR="009E32C6">
        <w:rPr>
          <w:rFonts w:ascii="Arial" w:hAnsi="Arial" w:cs="Arial"/>
          <w:color w:val="0F1419"/>
          <w:sz w:val="24"/>
          <w:szCs w:val="24"/>
          <w:shd w:val="clear" w:color="auto" w:fill="FFFFFF"/>
        </w:rPr>
        <w:t>’</w:t>
      </w:r>
      <w:r w:rsidRPr="008B2C77">
        <w:rPr>
          <w:rFonts w:ascii="Arial" w:hAnsi="Arial" w:cs="Arial"/>
          <w:color w:val="0F1419"/>
          <w:sz w:val="24"/>
          <w:szCs w:val="24"/>
          <w:shd w:val="clear" w:color="auto" w:fill="FFFFFF"/>
        </w:rPr>
        <w:t xml:space="preserve">s </w:t>
      </w:r>
      <w:r w:rsidRPr="008B2C77" w:rsidR="009E32C6">
        <w:rPr>
          <w:rFonts w:ascii="Arial" w:hAnsi="Arial" w:cs="Arial"/>
          <w:color w:val="0F1419"/>
          <w:sz w:val="24"/>
          <w:szCs w:val="24"/>
          <w:shd w:val="clear" w:color="auto" w:fill="FFFFFF"/>
        </w:rPr>
        <w:t xml:space="preserve">current </w:t>
      </w:r>
      <w:r w:rsidRPr="008B2C77">
        <w:rPr>
          <w:rFonts w:ascii="Arial" w:hAnsi="Arial" w:cs="Arial"/>
          <w:color w:val="0F1419"/>
          <w:sz w:val="24"/>
          <w:szCs w:val="24"/>
          <w:shd w:val="clear" w:color="auto" w:fill="FFFFFF"/>
        </w:rPr>
        <w:t xml:space="preserve">experience and be </w:t>
      </w:r>
      <w:r w:rsidRPr="008B2C77" w:rsidR="009E32C6">
        <w:rPr>
          <w:rFonts w:ascii="Arial" w:hAnsi="Arial" w:cs="Arial"/>
          <w:color w:val="0F1419"/>
          <w:sz w:val="24"/>
          <w:szCs w:val="24"/>
          <w:shd w:val="clear" w:color="auto" w:fill="FFFFFF"/>
        </w:rPr>
        <w:t>closely linked</w:t>
      </w:r>
      <w:r w:rsidRPr="008B2C77" w:rsidR="009E32C6">
        <w:rPr>
          <w:rFonts w:ascii="Arial" w:hAnsi="Arial" w:cs="Arial"/>
          <w:color w:val="0F1419"/>
          <w:sz w:val="24"/>
          <w:szCs w:val="24"/>
          <w:shd w:val="clear" w:color="auto" w:fill="FFFFFF"/>
        </w:rPr>
        <w:t xml:space="preserve"> to the same</w:t>
      </w:r>
      <w:ins w:author="Gary Smailes" w:date="2024-02-12T12:48:25.715Z" w:id="2029506263">
        <w:r w:rsidRPr="008B2C77" w:rsidR="009E32C6">
          <w:rPr>
            <w:rFonts w:ascii="Arial" w:hAnsi="Arial" w:cs="Arial"/>
            <w:color w:val="0F1419"/>
            <w:sz w:val="24"/>
            <w:szCs w:val="24"/>
            <w:shd w:val="clear" w:color="auto" w:fill="FFFFFF"/>
          </w:rPr>
          <w:t>.</w:t>
        </w:r>
      </w:ins>
    </w:p>
    <w:p xmlns:wp14="http://schemas.microsoft.com/office/word/2010/wordml" w:rsidRPr="008B2C77" w:rsidR="00A671B6" w:rsidP="005055DF" w:rsidRDefault="005D0A55" w14:paraId="324CD6EC" wp14:textId="77777777">
      <w:pPr>
        <w:pStyle w:val="ListParagraph"/>
        <w:numPr>
          <w:ilvl w:val="0"/>
          <w:numId w:val="25"/>
        </w:numPr>
        <w:spacing w:after="0" w:line="480" w:lineRule="auto"/>
        <w:ind w:right="-613"/>
        <w:jc w:val="both"/>
        <w:rPr>
          <w:rFonts w:ascii="Arial" w:hAnsi="Arial" w:cs="Arial"/>
          <w:color w:val="0F1419"/>
          <w:sz w:val="24"/>
          <w:szCs w:val="24"/>
          <w:shd w:val="clear" w:color="auto" w:fill="FFFFFF"/>
        </w:rPr>
      </w:pPr>
      <w:r w:rsidRPr="008B2C77">
        <w:rPr>
          <w:rFonts w:ascii="Arial" w:hAnsi="Arial" w:cs="Arial"/>
          <w:color w:val="0F1419"/>
          <w:sz w:val="24"/>
          <w:szCs w:val="24"/>
          <w:shd w:val="clear" w:color="auto" w:fill="FFFFFF"/>
        </w:rPr>
        <w:t>It needs</w:t>
      </w:r>
      <w:r w:rsidRPr="008B2C77" w:rsidR="009E32C6">
        <w:rPr>
          <w:rFonts w:ascii="Arial" w:hAnsi="Arial" w:cs="Arial"/>
          <w:color w:val="0F1419"/>
          <w:sz w:val="24"/>
          <w:szCs w:val="24"/>
          <w:shd w:val="clear" w:color="auto" w:fill="FFFFFF"/>
        </w:rPr>
        <w:t xml:space="preserve"> to include </w:t>
      </w:r>
      <w:r w:rsidRPr="008B2C77">
        <w:rPr>
          <w:rFonts w:ascii="Arial" w:hAnsi="Arial" w:cs="Arial"/>
          <w:color w:val="0F1419"/>
          <w:sz w:val="24"/>
          <w:szCs w:val="24"/>
          <w:shd w:val="clear" w:color="auto" w:fill="FFFFFF"/>
        </w:rPr>
        <w:t xml:space="preserve">failures, </w:t>
      </w:r>
      <w:r w:rsidRPr="008B2C77" w:rsidR="009E32C6">
        <w:rPr>
          <w:rFonts w:ascii="Arial" w:hAnsi="Arial" w:cs="Arial"/>
          <w:color w:val="0F1419"/>
          <w:sz w:val="24"/>
          <w:szCs w:val="24"/>
          <w:shd w:val="clear" w:color="auto" w:fill="FFFFFF"/>
        </w:rPr>
        <w:t xml:space="preserve">the making of </w:t>
      </w:r>
      <w:r w:rsidRPr="008B2C77">
        <w:rPr>
          <w:rFonts w:ascii="Arial" w:hAnsi="Arial" w:cs="Arial"/>
          <w:color w:val="0F1419"/>
          <w:sz w:val="24"/>
          <w:szCs w:val="24"/>
          <w:shd w:val="clear" w:color="auto" w:fill="FFFFFF"/>
        </w:rPr>
        <w:t xml:space="preserve">mistakes and </w:t>
      </w:r>
      <w:r w:rsidRPr="008B2C77" w:rsidR="009E32C6">
        <w:rPr>
          <w:rFonts w:ascii="Arial" w:hAnsi="Arial" w:cs="Arial"/>
          <w:color w:val="0F1419"/>
          <w:sz w:val="24"/>
          <w:szCs w:val="24"/>
          <w:shd w:val="clear" w:color="auto" w:fill="FFFFFF"/>
        </w:rPr>
        <w:t xml:space="preserve">the </w:t>
      </w:r>
      <w:r w:rsidRPr="008B2C77">
        <w:rPr>
          <w:rFonts w:ascii="Arial" w:hAnsi="Arial" w:cs="Arial"/>
          <w:color w:val="0F1419"/>
          <w:sz w:val="24"/>
          <w:szCs w:val="24"/>
          <w:shd w:val="clear" w:color="auto" w:fill="FFFFFF"/>
        </w:rPr>
        <w:t xml:space="preserve">drawing </w:t>
      </w:r>
      <w:r w:rsidRPr="008B2C77" w:rsidR="009E32C6">
        <w:rPr>
          <w:rFonts w:ascii="Arial" w:hAnsi="Arial" w:cs="Arial"/>
          <w:color w:val="0F1419"/>
          <w:sz w:val="24"/>
          <w:szCs w:val="24"/>
          <w:shd w:val="clear" w:color="auto" w:fill="FFFFFF"/>
        </w:rPr>
        <w:t xml:space="preserve">of </w:t>
      </w:r>
      <w:r w:rsidRPr="008B2C77">
        <w:rPr>
          <w:rFonts w:ascii="Arial" w:hAnsi="Arial" w:cs="Arial"/>
          <w:color w:val="0F1419"/>
          <w:sz w:val="24"/>
          <w:szCs w:val="24"/>
          <w:shd w:val="clear" w:color="auto" w:fill="FFFFFF"/>
        </w:rPr>
        <w:t>conclusions</w:t>
      </w:r>
    </w:p>
    <w:p xmlns:wp14="http://schemas.microsoft.com/office/word/2010/wordml" w:rsidRPr="008B2C77" w:rsidR="00D37ABC" w:rsidP="54C23F46" w:rsidRDefault="00D37ABC" w14:paraId="4A06087C" wp14:textId="3D2A87B1">
      <w:pPr>
        <w:pStyle w:val="ListParagraph"/>
        <w:spacing w:after="0" w:line="480" w:lineRule="auto"/>
        <w:ind w:left="0" w:right="-613" w:firstLine="720"/>
        <w:jc w:val="both"/>
        <w:rPr>
          <w:ins w:author="Gary Smailes" w:date="2024-02-12T12:49:23.951Z" w:id="1865740769"/>
          <w:rFonts w:ascii="Arial" w:hAnsi="Arial" w:cs="Arial"/>
          <w:color w:val="0F1419"/>
          <w:sz w:val="24"/>
          <w:szCs w:val="24"/>
        </w:rPr>
        <w:pPrChange w:author="Gary Smailes" w:date="2024-02-12T12:48:32.09Z">
          <w:pPr>
            <w:pStyle w:val="ListParagraph"/>
            <w:spacing w:after="0" w:line="480" w:lineRule="auto"/>
            <w:ind w:left="0" w:right="-613"/>
            <w:jc w:val="both"/>
          </w:pPr>
        </w:pPrChange>
      </w:pPr>
      <w:del w:author="Gary Smailes" w:date="2024-02-12T12:48:29.97Z" w:id="444082865">
        <w:r w:rsidRPr="54C23F46" w:rsidDel="54C23F46">
          <w:rPr>
            <w:rFonts w:ascii="Arial" w:hAnsi="Arial" w:cs="Arial"/>
            <w:color w:val="0F1419"/>
            <w:sz w:val="24"/>
            <w:szCs w:val="24"/>
          </w:rPr>
          <w:delText xml:space="preserve">    </w:delText>
        </w:r>
      </w:del>
      <w:r w:rsidRPr="008B2C77" w:rsidR="005D0A55">
        <w:rPr>
          <w:rFonts w:ascii="Arial" w:hAnsi="Arial" w:cs="Arial"/>
          <w:color w:val="0F1419"/>
          <w:sz w:val="24"/>
          <w:szCs w:val="24"/>
          <w:shd w:val="clear" w:color="auto" w:fill="FFFFFF"/>
        </w:rPr>
        <w:t xml:space="preserve">I will </w:t>
      </w:r>
      <w:r w:rsidRPr="008B2C77" w:rsidR="009E32C6">
        <w:rPr>
          <w:rFonts w:ascii="Arial" w:hAnsi="Arial" w:cs="Arial"/>
          <w:color w:val="0F1419"/>
          <w:sz w:val="24"/>
          <w:szCs w:val="24"/>
          <w:shd w:val="clear" w:color="auto" w:fill="FFFFFF"/>
        </w:rPr>
        <w:t xml:space="preserve">now </w:t>
      </w:r>
      <w:r w:rsidRPr="008B2C77" w:rsidR="009E32C6">
        <w:rPr>
          <w:rFonts w:ascii="Arial" w:hAnsi="Arial" w:cs="Arial"/>
          <w:color w:val="0F1419"/>
          <w:sz w:val="24"/>
          <w:szCs w:val="24"/>
          <w:shd w:val="clear" w:color="auto" w:fill="FFFFFF"/>
        </w:rPr>
        <w:t xml:space="preserve">attempt</w:t>
      </w:r>
      <w:r w:rsidRPr="008B2C77" w:rsidR="009E32C6">
        <w:rPr>
          <w:rFonts w:ascii="Arial" w:hAnsi="Arial" w:cs="Arial"/>
          <w:color w:val="0F1419"/>
          <w:sz w:val="24"/>
          <w:szCs w:val="24"/>
          <w:shd w:val="clear" w:color="auto" w:fill="FFFFFF"/>
        </w:rPr>
        <w:t xml:space="preserve"> </w:t>
      </w:r>
      <w:r w:rsidRPr="008B2C77" w:rsidR="005D0A55">
        <w:rPr>
          <w:rFonts w:ascii="Arial" w:hAnsi="Arial" w:cs="Arial"/>
          <w:color w:val="0F1419"/>
          <w:sz w:val="24"/>
          <w:szCs w:val="24"/>
          <w:shd w:val="clear" w:color="auto" w:fill="FFFFFF"/>
        </w:rPr>
        <w:t xml:space="preserve">to develop each of these conclusions in relation to the training programs of professional academies. </w:t>
      </w:r>
      <w:r w:rsidRPr="008B2C77" w:rsidR="009E32C6">
        <w:rPr>
          <w:rFonts w:ascii="Arial" w:hAnsi="Arial" w:cs="Arial"/>
          <w:color w:val="0F1419"/>
          <w:sz w:val="24"/>
          <w:szCs w:val="24"/>
          <w:shd w:val="clear" w:color="auto" w:fill="FFFFFF"/>
        </w:rPr>
        <w:t>L</w:t>
      </w:r>
      <w:r w:rsidRPr="008B2C77" w:rsidR="005D0A55">
        <w:rPr>
          <w:rFonts w:ascii="Arial" w:hAnsi="Arial" w:cs="Arial"/>
          <w:color w:val="0F1419"/>
          <w:sz w:val="24"/>
          <w:szCs w:val="24"/>
          <w:shd w:val="clear" w:color="auto" w:fill="FFFFFF"/>
        </w:rPr>
        <w:t xml:space="preserve">earning </w:t>
      </w:r>
      <w:r w:rsidRPr="008B2C77" w:rsidR="009E32C6">
        <w:rPr>
          <w:rFonts w:ascii="Arial" w:hAnsi="Arial" w:cs="Arial"/>
          <w:color w:val="0F1419"/>
          <w:sz w:val="24"/>
          <w:szCs w:val="24"/>
          <w:shd w:val="clear" w:color="auto" w:fill="FFFFFF"/>
        </w:rPr>
        <w:t>i</w:t>
      </w:r>
      <w:r w:rsidRPr="008B2C77" w:rsidR="005D0A55">
        <w:rPr>
          <w:rFonts w:ascii="Arial" w:hAnsi="Arial" w:cs="Arial"/>
          <w:color w:val="0F1419"/>
          <w:sz w:val="24"/>
          <w:szCs w:val="24"/>
          <w:shd w:val="clear" w:color="auto" w:fill="FFFFFF"/>
        </w:rPr>
        <w:t xml:space="preserve">s an individual process highly adapted to the needs of </w:t>
      </w:r>
      <w:r w:rsidRPr="008B2C77" w:rsidR="009E32C6">
        <w:rPr>
          <w:rFonts w:ascii="Arial" w:hAnsi="Arial" w:cs="Arial"/>
          <w:color w:val="0F1419"/>
          <w:sz w:val="24"/>
          <w:szCs w:val="24"/>
          <w:shd w:val="clear" w:color="auto" w:fill="FFFFFF"/>
        </w:rPr>
        <w:t xml:space="preserve">each </w:t>
      </w:r>
      <w:r w:rsidRPr="008B2C77" w:rsidR="005D0A55">
        <w:rPr>
          <w:rFonts w:ascii="Arial" w:hAnsi="Arial" w:cs="Arial"/>
          <w:color w:val="0F1419"/>
          <w:sz w:val="24"/>
          <w:szCs w:val="24"/>
          <w:shd w:val="clear" w:color="auto" w:fill="FFFFFF"/>
        </w:rPr>
        <w:t>individual</w:t>
      </w:r>
      <w:r w:rsidRPr="008B2C77" w:rsidR="009E32C6">
        <w:rPr>
          <w:rFonts w:ascii="Arial" w:hAnsi="Arial" w:cs="Arial"/>
          <w:color w:val="0F1419"/>
          <w:sz w:val="24"/>
          <w:szCs w:val="24"/>
          <w:shd w:val="clear" w:color="auto" w:fill="FFFFFF"/>
        </w:rPr>
        <w:t xml:space="preserve"> trainee</w:t>
      </w:r>
      <w:r w:rsidRPr="008B2C77" w:rsidR="005D0A55">
        <w:rPr>
          <w:rFonts w:ascii="Arial" w:hAnsi="Arial" w:cs="Arial"/>
          <w:color w:val="0F1419"/>
          <w:sz w:val="24"/>
          <w:szCs w:val="24"/>
          <w:shd w:val="clear" w:color="auto" w:fill="FFFFFF"/>
        </w:rPr>
        <w:t xml:space="preserve">. </w:t>
      </w:r>
      <w:r w:rsidRPr="008B2C77" w:rsidR="009E32C6">
        <w:rPr>
          <w:rFonts w:ascii="Arial" w:hAnsi="Arial" w:cs="Arial"/>
          <w:color w:val="0F1419"/>
          <w:sz w:val="24"/>
          <w:szCs w:val="24"/>
          <w:shd w:val="clear" w:color="auto" w:fill="FFFFFF"/>
        </w:rPr>
        <w:t xml:space="preserve">This means that </w:t>
      </w:r>
      <w:r w:rsidRPr="008B2C77" w:rsidR="005D0A55">
        <w:rPr>
          <w:rFonts w:ascii="Arial" w:hAnsi="Arial" w:cs="Arial"/>
          <w:color w:val="0F1419"/>
          <w:sz w:val="24"/>
          <w:szCs w:val="24"/>
          <w:shd w:val="clear" w:color="auto" w:fill="FFFFFF"/>
        </w:rPr>
        <w:t xml:space="preserve">the youth football </w:t>
      </w:r>
      <w:r w:rsidRPr="008B2C77" w:rsidR="005D0A55">
        <w:rPr>
          <w:rFonts w:ascii="Arial" w:hAnsi="Arial" w:cs="Arial"/>
          <w:color w:val="0F1419"/>
          <w:sz w:val="24"/>
          <w:szCs w:val="24"/>
          <w:shd w:val="clear" w:color="auto" w:fill="FFFFFF"/>
        </w:rPr>
        <w:t xml:space="preserve">education system should adapt the training and teaching process to the learning process of </w:t>
      </w:r>
      <w:r w:rsidRPr="008B2C77" w:rsidR="00CD54D5">
        <w:rPr>
          <w:rFonts w:ascii="Arial" w:hAnsi="Arial" w:cs="Arial"/>
          <w:color w:val="0F1419"/>
          <w:sz w:val="24"/>
          <w:szCs w:val="24"/>
          <w:shd w:val="clear" w:color="auto" w:fill="FFFFFF"/>
        </w:rPr>
        <w:t xml:space="preserve">its </w:t>
      </w:r>
      <w:r w:rsidRPr="008B2C77" w:rsidR="005D0A55">
        <w:rPr>
          <w:rFonts w:ascii="Arial" w:hAnsi="Arial" w:cs="Arial"/>
          <w:color w:val="0F1419"/>
          <w:sz w:val="24"/>
          <w:szCs w:val="24"/>
          <w:shd w:val="clear" w:color="auto" w:fill="FFFFFF"/>
        </w:rPr>
        <w:t>young players. Thanks to this, players c</w:t>
      </w:r>
      <w:r w:rsidRPr="008B2C77" w:rsidR="00CD54D5">
        <w:rPr>
          <w:rFonts w:ascii="Arial" w:hAnsi="Arial" w:cs="Arial"/>
          <w:color w:val="0F1419"/>
          <w:sz w:val="24"/>
          <w:szCs w:val="24"/>
          <w:shd w:val="clear" w:color="auto" w:fill="FFFFFF"/>
        </w:rPr>
        <w:t>an</w:t>
      </w:r>
      <w:r w:rsidRPr="008B2C77" w:rsidR="005D0A55">
        <w:rPr>
          <w:rFonts w:ascii="Arial" w:hAnsi="Arial" w:cs="Arial"/>
          <w:color w:val="0F1419"/>
          <w:sz w:val="24"/>
          <w:szCs w:val="24"/>
          <w:shd w:val="clear" w:color="auto" w:fill="FFFFFF"/>
        </w:rPr>
        <w:t xml:space="preserve"> develop their individual potential in a more </w:t>
      </w:r>
      <w:r w:rsidRPr="008B2C77" w:rsidR="005D0A55">
        <w:rPr>
          <w:rFonts w:ascii="Arial" w:hAnsi="Arial" w:cs="Arial"/>
          <w:color w:val="0F1419"/>
          <w:sz w:val="24"/>
          <w:szCs w:val="24"/>
          <w:shd w:val="clear" w:color="auto" w:fill="FFFFFF"/>
        </w:rPr>
        <w:t xml:space="preserve">optimal</w:t>
      </w:r>
      <w:r w:rsidRPr="008B2C77" w:rsidR="005D0A55">
        <w:rPr>
          <w:rFonts w:ascii="Arial" w:hAnsi="Arial" w:cs="Arial"/>
          <w:color w:val="0F1419"/>
          <w:sz w:val="24"/>
          <w:szCs w:val="24"/>
          <w:shd w:val="clear" w:color="auto" w:fill="FFFFFF"/>
        </w:rPr>
        <w:t xml:space="preserve"> way. </w:t>
      </w:r>
    </w:p>
    <w:p xmlns:wp14="http://schemas.microsoft.com/office/word/2010/wordml" w:rsidRPr="008B2C77" w:rsidR="00D37ABC" w:rsidP="54C23F46" w:rsidRDefault="00D37ABC" w14:paraId="08F7CB78" wp14:textId="4B9DA24E">
      <w:pPr>
        <w:pStyle w:val="ListParagraph"/>
        <w:spacing w:after="0" w:line="480" w:lineRule="auto"/>
        <w:ind w:left="0" w:right="-613" w:firstLine="720"/>
        <w:jc w:val="both"/>
        <w:rPr>
          <w:ins w:author="Gary Smailes" w:date="2024-02-12T12:49:26.685Z" w:id="858849788"/>
          <w:rFonts w:ascii="Arial" w:hAnsi="Arial" w:cs="Arial"/>
          <w:color w:val="0F1419"/>
          <w:sz w:val="24"/>
          <w:szCs w:val="24"/>
        </w:rPr>
      </w:pPr>
      <w:r w:rsidRPr="008B2C77" w:rsidR="00CD54D5">
        <w:rPr>
          <w:rFonts w:ascii="Arial" w:hAnsi="Arial" w:cs="Arial"/>
          <w:color w:val="0F1419"/>
          <w:sz w:val="24"/>
          <w:szCs w:val="24"/>
          <w:shd w:val="clear" w:color="auto" w:fill="FFFFFF"/>
        </w:rPr>
        <w:t>But is</w:t>
      </w:r>
      <w:r w:rsidRPr="008B2C77" w:rsidR="005D0A55">
        <w:rPr>
          <w:rFonts w:ascii="Arial" w:hAnsi="Arial" w:cs="Arial"/>
          <w:color w:val="0F1419"/>
          <w:sz w:val="24"/>
          <w:szCs w:val="24"/>
          <w:shd w:val="clear" w:color="auto" w:fill="FFFFFF"/>
        </w:rPr>
        <w:t xml:space="preserve"> that so?</w:t>
      </w:r>
      <w:r w:rsidRPr="008B2C77" w:rsidR="00BE5E47">
        <w:rPr>
          <w:rFonts w:ascii="Arial" w:hAnsi="Arial" w:cs="Arial"/>
          <w:color w:val="0F1419"/>
          <w:sz w:val="24"/>
          <w:szCs w:val="24"/>
          <w:shd w:val="clear" w:color="auto" w:fill="FFFFFF"/>
        </w:rPr>
        <w:t xml:space="preserve"> </w:t>
      </w:r>
      <w:r w:rsidRPr="008B2C77" w:rsidR="00805642">
        <w:rPr>
          <w:rFonts w:ascii="Arial" w:hAnsi="Arial" w:cs="Arial"/>
          <w:color w:val="0F1419"/>
          <w:sz w:val="24"/>
          <w:szCs w:val="24"/>
          <w:shd w:val="clear" w:color="auto" w:fill="FFFFFF"/>
        </w:rPr>
        <w:t>Not necessarily</w:t>
      </w:r>
      <w:r w:rsidRPr="008B2C77" w:rsidR="005D0A55">
        <w:rPr>
          <w:rFonts w:ascii="Arial" w:hAnsi="Arial" w:cs="Arial"/>
          <w:color w:val="0F1419"/>
          <w:sz w:val="24"/>
          <w:szCs w:val="24"/>
          <w:shd w:val="clear" w:color="auto" w:fill="FFFFFF"/>
        </w:rPr>
        <w:t xml:space="preserve">! </w:t>
      </w:r>
    </w:p>
    <w:p xmlns:wp14="http://schemas.microsoft.com/office/word/2010/wordml" w:rsidRPr="008B2C77" w:rsidR="00D37ABC" w:rsidP="54C23F46" w:rsidRDefault="00D37ABC" w14:paraId="588453E8" wp14:textId="44991DBA">
      <w:pPr>
        <w:pStyle w:val="ListParagraph"/>
        <w:spacing w:after="0" w:line="480" w:lineRule="auto"/>
        <w:ind w:left="0" w:right="-613" w:firstLine="720"/>
        <w:jc w:val="both"/>
        <w:rPr>
          <w:rFonts w:ascii="Arial" w:hAnsi="Arial" w:cs="Arial"/>
          <w:color w:val="0F1419"/>
          <w:sz w:val="24"/>
          <w:szCs w:val="24"/>
          <w:shd w:val="clear" w:color="auto" w:fill="FFFFFF"/>
        </w:rPr>
      </w:pPr>
      <w:r w:rsidRPr="008B2C77" w:rsidR="005D0A55">
        <w:rPr>
          <w:rFonts w:ascii="Arial" w:hAnsi="Arial" w:cs="Arial"/>
          <w:color w:val="0F1419"/>
          <w:sz w:val="24"/>
          <w:szCs w:val="24"/>
          <w:shd w:val="clear" w:color="auto" w:fill="FFFFFF"/>
        </w:rPr>
        <w:t xml:space="preserve">The training process in </w:t>
      </w:r>
      <w:r w:rsidRPr="008B2C77" w:rsidR="00CD54D5">
        <w:rPr>
          <w:rFonts w:ascii="Arial" w:hAnsi="Arial" w:cs="Arial"/>
          <w:color w:val="0F1419"/>
          <w:sz w:val="24"/>
          <w:szCs w:val="24"/>
          <w:shd w:val="clear" w:color="auto" w:fill="FFFFFF"/>
        </w:rPr>
        <w:t xml:space="preserve">the </w:t>
      </w:r>
      <w:r w:rsidRPr="008B2C77" w:rsidR="005D0A55">
        <w:rPr>
          <w:rFonts w:ascii="Arial" w:hAnsi="Arial" w:cs="Arial"/>
          <w:color w:val="0F1419"/>
          <w:sz w:val="24"/>
          <w:szCs w:val="24"/>
          <w:shd w:val="clear" w:color="auto" w:fill="FFFFFF"/>
        </w:rPr>
        <w:t>youth academi</w:t>
      </w:r>
      <w:r w:rsidRPr="008B2C77" w:rsidR="00CD54D5">
        <w:rPr>
          <w:rFonts w:ascii="Arial" w:hAnsi="Arial" w:cs="Arial"/>
          <w:color w:val="0F1419"/>
          <w:sz w:val="24"/>
          <w:szCs w:val="24"/>
          <w:shd w:val="clear" w:color="auto" w:fill="FFFFFF"/>
        </w:rPr>
        <w:t>e</w:t>
      </w:r>
      <w:r w:rsidRPr="008B2C77" w:rsidR="005D0A55">
        <w:rPr>
          <w:rFonts w:ascii="Arial" w:hAnsi="Arial" w:cs="Arial"/>
          <w:color w:val="0F1419"/>
          <w:sz w:val="24"/>
          <w:szCs w:val="24"/>
          <w:shd w:val="clear" w:color="auto" w:fill="FFFFFF"/>
        </w:rPr>
        <w:t>s of professional clubs is</w:t>
      </w:r>
      <w:ins w:author="Gary Smailes" w:date="2024-02-12T12:49:32.614Z" w:id="998503031">
        <w:r w:rsidRPr="008B2C77" w:rsidR="005D0A55">
          <w:rPr>
            <w:rFonts w:ascii="Arial" w:hAnsi="Arial" w:cs="Arial"/>
            <w:color w:val="0F1419"/>
            <w:sz w:val="24"/>
            <w:szCs w:val="24"/>
            <w:shd w:val="clear" w:color="auto" w:fill="FFFFFF"/>
          </w:rPr>
          <w:t>,</w:t>
        </w:r>
      </w:ins>
      <w:r w:rsidRPr="008B2C77" w:rsidR="005D0A55">
        <w:rPr>
          <w:rFonts w:ascii="Arial" w:hAnsi="Arial" w:cs="Arial"/>
          <w:color w:val="0F1419"/>
          <w:sz w:val="24"/>
          <w:szCs w:val="24"/>
          <w:shd w:val="clear" w:color="auto" w:fill="FFFFFF"/>
        </w:rPr>
        <w:t xml:space="preserve"> in many aspects</w:t>
      </w:r>
      <w:ins w:author="Gary Smailes" w:date="2024-02-12T12:49:35.065Z" w:id="613493882">
        <w:r w:rsidRPr="008B2C77" w:rsidR="005D0A55">
          <w:rPr>
            <w:rFonts w:ascii="Arial" w:hAnsi="Arial" w:cs="Arial"/>
            <w:color w:val="0F1419"/>
            <w:sz w:val="24"/>
            <w:szCs w:val="24"/>
            <w:shd w:val="clear" w:color="auto" w:fill="FFFFFF"/>
          </w:rPr>
          <w:t>,</w:t>
        </w:r>
      </w:ins>
      <w:r w:rsidRPr="008B2C77" w:rsidR="005D0A55">
        <w:rPr>
          <w:rFonts w:ascii="Arial" w:hAnsi="Arial" w:cs="Arial"/>
          <w:color w:val="0F1419"/>
          <w:sz w:val="24"/>
          <w:szCs w:val="24"/>
          <w:shd w:val="clear" w:color="auto" w:fill="FFFFFF"/>
        </w:rPr>
        <w:t xml:space="preserve"> more adapted to the needs of adults</w:t>
      </w:r>
      <w:r w:rsidRPr="008B2C77" w:rsidR="00CD54D5">
        <w:rPr>
          <w:rFonts w:ascii="Arial" w:hAnsi="Arial" w:cs="Arial"/>
          <w:color w:val="0F1419"/>
          <w:sz w:val="24"/>
          <w:szCs w:val="24"/>
          <w:shd w:val="clear" w:color="auto" w:fill="FFFFFF"/>
        </w:rPr>
        <w:t xml:space="preserve"> and</w:t>
      </w:r>
      <w:r w:rsidRPr="008B2C77" w:rsidR="005D0A55">
        <w:rPr>
          <w:rFonts w:ascii="Arial" w:hAnsi="Arial" w:cs="Arial"/>
          <w:color w:val="0F1419"/>
          <w:sz w:val="24"/>
          <w:szCs w:val="24"/>
          <w:shd w:val="clear" w:color="auto" w:fill="FFFFFF"/>
        </w:rPr>
        <w:t xml:space="preserve"> the </w:t>
      </w:r>
      <w:r w:rsidRPr="008B2C77" w:rsidR="00582405">
        <w:rPr>
          <w:rFonts w:ascii="Arial" w:hAnsi="Arial" w:cs="Arial"/>
          <w:color w:val="0F1419"/>
          <w:sz w:val="24"/>
          <w:szCs w:val="24"/>
          <w:shd w:val="clear" w:color="auto" w:fill="FFFFFF"/>
        </w:rPr>
        <w:t>game model</w:t>
      </w:r>
      <w:r w:rsidRPr="008B2C77" w:rsidR="005D0A55">
        <w:rPr>
          <w:rFonts w:ascii="Arial" w:hAnsi="Arial" w:cs="Arial"/>
          <w:color w:val="0F1419"/>
          <w:sz w:val="24"/>
          <w:szCs w:val="24"/>
          <w:shd w:val="clear" w:color="auto" w:fill="FFFFFF"/>
        </w:rPr>
        <w:t xml:space="preserve"> (</w:t>
      </w:r>
      <w:r w:rsidRPr="008B2C77" w:rsidR="00CD54D5">
        <w:rPr>
          <w:rFonts w:ascii="Arial" w:hAnsi="Arial" w:cs="Arial"/>
          <w:color w:val="0F1419"/>
          <w:sz w:val="24"/>
          <w:szCs w:val="24"/>
          <w:shd w:val="clear" w:color="auto" w:fill="FFFFFF"/>
        </w:rPr>
        <w:t>as</w:t>
      </w:r>
      <w:r w:rsidRPr="008B2C77" w:rsidR="005D0A55">
        <w:rPr>
          <w:rFonts w:ascii="Arial" w:hAnsi="Arial" w:cs="Arial"/>
          <w:color w:val="0F1419"/>
          <w:sz w:val="24"/>
          <w:szCs w:val="24"/>
          <w:shd w:val="clear" w:color="auto" w:fill="FFFFFF"/>
        </w:rPr>
        <w:t xml:space="preserve"> I have already mentioned) and less to the individual learning needs of players</w:t>
      </w:r>
      <w:r w:rsidRPr="008B2C77" w:rsidR="00A671B6">
        <w:rPr>
          <w:rFonts w:ascii="Arial" w:hAnsi="Arial" w:cs="Arial"/>
          <w:color w:val="0F1419"/>
          <w:sz w:val="24"/>
          <w:szCs w:val="24"/>
          <w:shd w:val="clear" w:color="auto" w:fill="FFFFFF"/>
        </w:rPr>
        <w:t xml:space="preserve">. </w:t>
      </w:r>
      <w:r w:rsidRPr="008B2C77" w:rsidR="00CD54D5">
        <w:rPr>
          <w:rFonts w:ascii="Arial" w:hAnsi="Arial" w:cs="Arial"/>
          <w:color w:val="0F1419"/>
          <w:sz w:val="24"/>
          <w:szCs w:val="24"/>
          <w:shd w:val="clear" w:color="auto" w:fill="FFFFFF"/>
        </w:rPr>
        <w:t xml:space="preserve">Individual development plans for each player are themselves a step in the right direction. Nevertheless, </w:t>
      </w:r>
      <w:r w:rsidRPr="008B2C77" w:rsidR="00CD54D5">
        <w:rPr>
          <w:rFonts w:ascii="Arial" w:hAnsi="Arial" w:cs="Arial"/>
          <w:color w:val="0F1419"/>
          <w:sz w:val="24"/>
          <w:szCs w:val="24"/>
          <w:shd w:val="clear" w:color="auto" w:fill="FFFFFF"/>
        </w:rPr>
        <w:t>in order to</w:t>
      </w:r>
      <w:r w:rsidRPr="008B2C77" w:rsidR="00CD54D5">
        <w:rPr>
          <w:rFonts w:ascii="Arial" w:hAnsi="Arial" w:cs="Arial"/>
          <w:color w:val="0F1419"/>
          <w:sz w:val="24"/>
          <w:szCs w:val="24"/>
          <w:shd w:val="clear" w:color="auto" w:fill="FFFFFF"/>
        </w:rPr>
        <w:t xml:space="preserve"> maximize the potential of players, these plans should be based on the stage of learning the game that a player has reached. Instead, they are </w:t>
      </w:r>
      <w:r w:rsidRPr="008B2C77" w:rsidR="00CD54D5">
        <w:rPr>
          <w:rFonts w:ascii="Arial" w:hAnsi="Arial" w:cs="Arial"/>
          <w:color w:val="0F1419"/>
          <w:sz w:val="24"/>
          <w:szCs w:val="24"/>
          <w:shd w:val="clear" w:color="auto" w:fill="FFFFFF"/>
        </w:rPr>
        <w:t>largely based</w:t>
      </w:r>
      <w:r w:rsidRPr="008B2C77" w:rsidR="00CD54D5">
        <w:rPr>
          <w:rFonts w:ascii="Arial" w:hAnsi="Arial" w:cs="Arial"/>
          <w:color w:val="0F1419"/>
          <w:sz w:val="24"/>
          <w:szCs w:val="24"/>
          <w:shd w:val="clear" w:color="auto" w:fill="FFFFFF"/>
        </w:rPr>
        <w:t xml:space="preserve"> on the game model and academy’s program</w:t>
      </w:r>
      <w:r w:rsidRPr="008B2C77" w:rsidR="00A671B6">
        <w:rPr>
          <w:rFonts w:ascii="Arial" w:hAnsi="Arial" w:cs="Arial"/>
          <w:color w:val="0F1419"/>
          <w:sz w:val="24"/>
          <w:szCs w:val="24"/>
          <w:shd w:val="clear" w:color="auto" w:fill="FFFFFF"/>
        </w:rPr>
        <w:t xml:space="preserve">. </w:t>
      </w:r>
    </w:p>
    <w:p xmlns:wp14="http://schemas.microsoft.com/office/word/2010/wordml" w:rsidRPr="008B2C77" w:rsidR="005F2866" w:rsidP="54C23F46" w:rsidRDefault="00A671B6" w14:paraId="205B8C30" wp14:textId="05543CED">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0:11.669Z" w:id="512818554"/>
          <w:rFonts w:ascii="Arial" w:hAnsi="Arial" w:cs="Arial"/>
          <w:color w:val="141414"/>
        </w:rPr>
        <w:pPrChange w:author="Gary Smailes" w:date="2024-02-12T12:49:47.399Z">
          <w:pPr>
            <w:pStyle w:val="NormalWeb"/>
            <w:spacing w:before="0" w:beforeAutospacing="off" w:after="180" w:afterAutospacing="off" w:line="480" w:lineRule="auto"/>
            <w:ind w:right="-613"/>
            <w:jc w:val="both"/>
          </w:pPr>
        </w:pPrChange>
      </w:pPr>
      <w:del w:author="Gary Smailes" w:date="2024-02-12T12:49:46.649Z" w:id="1285008197">
        <w:r w:rsidRPr="54C23F46" w:rsidDel="54C23F46">
          <w:rPr>
            <w:rFonts w:ascii="Arial" w:hAnsi="Arial" w:cs="Arial"/>
            <w:color w:val="0F1419"/>
          </w:rPr>
          <w:delText xml:space="preserve">     </w:delText>
        </w:r>
      </w:del>
      <w:r w:rsidRPr="008B2C77" w:rsidR="005D0A55">
        <w:rPr>
          <w:rFonts w:ascii="Arial" w:hAnsi="Arial" w:cs="Arial"/>
          <w:color w:val="0F1419"/>
          <w:shd w:val="clear" w:color="auto" w:fill="FFFFFF"/>
        </w:rPr>
        <w:t xml:space="preserve">Perhaps the</w:t>
      </w:r>
      <w:r w:rsidRPr="008B2C77" w:rsidR="005D0A55">
        <w:rPr>
          <w:rFonts w:ascii="Arial" w:hAnsi="Arial" w:cs="Arial"/>
          <w:color w:val="0F1419"/>
          <w:shd w:val="clear" w:color="auto" w:fill="FFFFFF"/>
        </w:rPr>
        <w:t xml:space="preserve"> fact that the learning process is different for each player is </w:t>
      </w:r>
      <w:r w:rsidRPr="008B2C77" w:rsidR="00CD54D5">
        <w:rPr>
          <w:rFonts w:ascii="Arial" w:hAnsi="Arial" w:cs="Arial"/>
          <w:color w:val="0F1419"/>
          <w:shd w:val="clear" w:color="auto" w:fill="FFFFFF"/>
        </w:rPr>
        <w:t xml:space="preserve">best </w:t>
      </w:r>
      <w:r w:rsidRPr="008B2C77" w:rsidR="00CD54D5">
        <w:rPr>
          <w:rFonts w:ascii="Arial" w:hAnsi="Arial" w:cs="Arial"/>
          <w:color w:val="0F1419"/>
          <w:shd w:val="clear" w:color="auto" w:fill="FFFFFF"/>
        </w:rPr>
        <w:t xml:space="preserve">demonstrated</w:t>
      </w:r>
      <w:r w:rsidRPr="008B2C77" w:rsidR="00CD54D5">
        <w:rPr>
          <w:rFonts w:ascii="Arial" w:hAnsi="Arial" w:cs="Arial"/>
          <w:color w:val="0F1419"/>
          <w:shd w:val="clear" w:color="auto" w:fill="FFFFFF"/>
        </w:rPr>
        <w:t xml:space="preserve"> by </w:t>
      </w:r>
      <w:r w:rsidRPr="008B2C77" w:rsidR="005D0A55">
        <w:rPr>
          <w:rFonts w:ascii="Arial" w:hAnsi="Arial" w:cs="Arial"/>
          <w:color w:val="0F1419"/>
          <w:shd w:val="clear" w:color="auto" w:fill="FFFFFF"/>
        </w:rPr>
        <w:t xml:space="preserve">the districts of South London. Currently, 14% of players playing at Premier League level come from this part of London (source: </w:t>
      </w:r>
      <w:r w:rsidRPr="008B2C77" w:rsidR="005D0A55">
        <w:rPr>
          <w:rFonts w:ascii="Arial" w:hAnsi="Arial" w:cs="Arial"/>
          <w:color w:val="0F1419"/>
          <w:shd w:val="clear" w:color="auto" w:fill="FFFFFF"/>
        </w:rPr>
        <w:t>football.london</w:t>
      </w:r>
      <w:r w:rsidRPr="008B2C77" w:rsidR="005D0A55">
        <w:rPr>
          <w:rFonts w:ascii="Arial" w:hAnsi="Arial" w:cs="Arial"/>
          <w:color w:val="0F1419"/>
          <w:shd w:val="clear" w:color="auto" w:fill="FFFFFF"/>
        </w:rPr>
        <w:t xml:space="preserve"> </w:t>
      </w:r>
      <w:r w:rsidRPr="008B2C77" w:rsidR="00CD54D5">
        <w:rPr>
          <w:rFonts w:ascii="Arial" w:hAnsi="Arial" w:cs="Arial"/>
          <w:color w:val="0F1419"/>
          <w:shd w:val="clear" w:color="auto" w:fill="FFFFFF"/>
        </w:rPr>
        <w:t xml:space="preserve">November </w:t>
      </w:r>
      <w:r w:rsidRPr="008B2C77" w:rsidR="005D0A55">
        <w:rPr>
          <w:rFonts w:ascii="Arial" w:hAnsi="Arial" w:cs="Arial"/>
          <w:color w:val="0F1419"/>
          <w:shd w:val="clear" w:color="auto" w:fill="FFFFFF"/>
        </w:rPr>
        <w:t>2021</w:t>
      </w:r>
      <w:r w:rsidRPr="008B2C77" w:rsidR="006A695A">
        <w:rPr>
          <w:rFonts w:ascii="Arial" w:hAnsi="Arial" w:cs="Arial"/>
          <w:color w:val="0F1419"/>
          <w:shd w:val="clear" w:color="auto" w:fill="FFFFFF"/>
        </w:rPr>
        <w:t>)</w:t>
      </w:r>
      <w:r w:rsidRPr="008B2C77" w:rsidR="005D0A55">
        <w:rPr>
          <w:rFonts w:ascii="Arial" w:hAnsi="Arial" w:cs="Arial"/>
          <w:color w:val="0F1419"/>
          <w:shd w:val="clear" w:color="auto" w:fill="FFFFFF"/>
        </w:rPr>
        <w:t>. Such excellent players as:</w:t>
      </w:r>
      <w:r w:rsidRPr="008B2C77" w:rsidR="00905558">
        <w:rPr>
          <w:rFonts w:ascii="Arial" w:hAnsi="Arial" w:cs="Arial"/>
          <w:color w:val="0F1419"/>
          <w:shd w:val="clear" w:color="auto" w:fill="FFFFFF"/>
        </w:rPr>
        <w:t xml:space="preserve"> Aaron Wan-</w:t>
      </w:r>
      <w:r w:rsidRPr="008B2C77" w:rsidR="00905558">
        <w:rPr>
          <w:rFonts w:ascii="Arial" w:hAnsi="Arial" w:cs="Arial"/>
          <w:color w:val="0F1419"/>
          <w:shd w:val="clear" w:color="auto" w:fill="FFFFFF"/>
        </w:rPr>
        <w:t xml:space="preserve">Bissaka</w:t>
      </w:r>
      <w:r w:rsidRPr="008B2C77" w:rsidR="00905558">
        <w:rPr>
          <w:rFonts w:ascii="Arial" w:hAnsi="Arial" w:cs="Arial"/>
          <w:color w:val="0F1419"/>
          <w:shd w:val="clear" w:color="auto" w:fill="FFFFFF"/>
        </w:rPr>
        <w:t xml:space="preserve">, Joe Gomez, </w:t>
      </w:r>
      <w:r w:rsidRPr="008B2C77" w:rsidR="00905558">
        <w:rPr>
          <w:rFonts w:ascii="Arial" w:hAnsi="Arial" w:cs="Arial"/>
          <w:color w:val="0F1419"/>
          <w:shd w:val="clear" w:color="auto" w:fill="FFFFFF"/>
        </w:rPr>
        <w:t xml:space="preserve">Trevoh</w:t>
      </w:r>
      <w:r w:rsidRPr="008B2C77" w:rsidR="00905558">
        <w:rPr>
          <w:rFonts w:ascii="Arial" w:hAnsi="Arial" w:cs="Arial"/>
          <w:color w:val="0F1419"/>
          <w:shd w:val="clear" w:color="auto" w:fill="FFFFFF"/>
        </w:rPr>
        <w:t xml:space="preserve"> </w:t>
      </w:r>
      <w:r w:rsidRPr="008B2C77" w:rsidR="00905558">
        <w:rPr>
          <w:rFonts w:ascii="Arial" w:hAnsi="Arial" w:cs="Arial"/>
          <w:color w:val="0F1419"/>
          <w:shd w:val="clear" w:color="auto" w:fill="FFFFFF"/>
        </w:rPr>
        <w:t xml:space="preserve">Chalobach</w:t>
      </w:r>
      <w:r w:rsidRPr="008B2C77" w:rsidR="00905558">
        <w:rPr>
          <w:rFonts w:ascii="Arial" w:hAnsi="Arial" w:cs="Arial"/>
          <w:color w:val="0F1419"/>
          <w:shd w:val="clear" w:color="auto" w:fill="FFFFFF"/>
        </w:rPr>
        <w:t xml:space="preserve">, Ryan Sessegnon, </w:t>
      </w:r>
      <w:r w:rsidRPr="008B2C77" w:rsidR="00905558">
        <w:rPr>
          <w:rFonts w:ascii="Arial" w:hAnsi="Arial" w:cs="Arial"/>
          <w:color w:val="0F1419"/>
          <w:shd w:val="clear" w:color="auto" w:fill="FFFFFF"/>
        </w:rPr>
        <w:t xml:space="preserve">Deckan</w:t>
      </w:r>
      <w:r w:rsidRPr="008B2C77" w:rsidR="00905558">
        <w:rPr>
          <w:rFonts w:ascii="Arial" w:hAnsi="Arial" w:cs="Arial"/>
          <w:color w:val="0F1419"/>
          <w:shd w:val="clear" w:color="auto" w:fill="FFFFFF"/>
        </w:rPr>
        <w:t xml:space="preserve"> Rice, Ruben Loftus-Cheek, Jadon Sancho, Wilfried Zaha, Emile Smith-Rowe, Tammy Abraham, Eberechi Eze, Michail Antonio, </w:t>
      </w:r>
      <w:r w:rsidRPr="008B2C77" w:rsidR="007149AC">
        <w:rPr>
          <w:rFonts w:ascii="Arial" w:hAnsi="Arial" w:cs="Arial"/>
          <w:color w:val="0F1419"/>
          <w:shd w:val="clear" w:color="auto" w:fill="FFFFFF"/>
        </w:rPr>
        <w:t xml:space="preserve">Cullum Hudson-Odoi </w:t>
      </w:r>
      <w:r w:rsidRPr="008B2C77" w:rsidR="006A695A">
        <w:rPr>
          <w:rFonts w:ascii="Arial" w:hAnsi="Arial" w:cs="Arial"/>
          <w:color w:val="0F1419"/>
          <w:shd w:val="clear" w:color="auto" w:fill="FFFFFF"/>
        </w:rPr>
        <w:t>and many others grew up on the streets of south London.</w:t>
      </w:r>
      <w:r w:rsidRPr="008B2C77" w:rsidR="00E025AC">
        <w:rPr>
          <w:rFonts w:ascii="Arial" w:hAnsi="Arial" w:cs="Arial"/>
          <w:color w:val="0F1419"/>
          <w:shd w:val="clear" w:color="auto" w:fill="FFFFFF"/>
        </w:rPr>
        <w:t xml:space="preserve"> </w:t>
      </w:r>
    </w:p>
    <w:p xmlns:wp14="http://schemas.microsoft.com/office/word/2010/wordml" w:rsidRPr="008B2C77" w:rsidR="005F2866" w:rsidP="54C23F46" w:rsidRDefault="00A671B6" w14:paraId="50DB8568" wp14:textId="04F7F2F9">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0:39.463Z" w:id="1170020627"/>
          <w:rFonts w:ascii="Arial" w:hAnsi="Arial" w:cs="Arial"/>
          <w:color w:val="141414"/>
        </w:rPr>
      </w:pPr>
      <w:r w:rsidRPr="008B2C77" w:rsidR="00CB084A">
        <w:rPr>
          <w:rFonts w:ascii="Arial" w:hAnsi="Arial" w:cs="Arial"/>
          <w:color w:val="0F1419"/>
          <w:shd w:val="clear" w:color="auto" w:fill="FFFFFF"/>
        </w:rPr>
        <w:t xml:space="preserve">That </w:t>
      </w:r>
      <w:r w:rsidRPr="008B2C77" w:rsidR="005D0A55">
        <w:rPr>
          <w:rFonts w:ascii="Arial" w:hAnsi="Arial" w:cs="Arial"/>
          <w:color w:val="0F1419"/>
          <w:shd w:val="clear" w:color="auto" w:fill="FFFFFF"/>
        </w:rPr>
        <w:t xml:space="preserve">was </w:t>
      </w:r>
      <w:r w:rsidRPr="008B2C77" w:rsidR="00CB084A">
        <w:rPr>
          <w:rFonts w:ascii="Arial" w:hAnsi="Arial" w:cs="Arial"/>
          <w:color w:val="0F1419"/>
          <w:shd w:val="clear" w:color="auto" w:fill="FFFFFF"/>
        </w:rPr>
        <w:t>w</w:t>
      </w:r>
      <w:r w:rsidRPr="008B2C77" w:rsidR="005D0A55">
        <w:rPr>
          <w:rFonts w:ascii="Arial" w:hAnsi="Arial" w:cs="Arial"/>
          <w:color w:val="0F1419"/>
          <w:shd w:val="clear" w:color="auto" w:fill="FFFFFF"/>
        </w:rPr>
        <w:t xml:space="preserve">here they not only grew </w:t>
      </w:r>
      <w:r w:rsidRPr="008B2C77" w:rsidR="005D0A55">
        <w:rPr>
          <w:rFonts w:ascii="Arial" w:hAnsi="Arial" w:cs="Arial"/>
          <w:color w:val="0F1419"/>
          <w:shd w:val="clear" w:color="auto" w:fill="FFFFFF"/>
        </w:rPr>
        <w:t>up, but</w:t>
      </w:r>
      <w:r w:rsidRPr="008B2C77" w:rsidR="005D0A55">
        <w:rPr>
          <w:rFonts w:ascii="Arial" w:hAnsi="Arial" w:cs="Arial"/>
          <w:color w:val="0F1419"/>
          <w:shd w:val="clear" w:color="auto" w:fill="FFFFFF"/>
        </w:rPr>
        <w:t xml:space="preserve"> played street football in colloquially speaking (</w:t>
      </w:r>
      <w:r w:rsidRPr="008B2C77" w:rsidR="00CB084A">
        <w:rPr>
          <w:rFonts w:ascii="Arial" w:hAnsi="Arial" w:cs="Arial"/>
          <w:color w:val="0F1419"/>
          <w:shd w:val="clear" w:color="auto" w:fill="FFFFFF"/>
        </w:rPr>
        <w:t xml:space="preserve">but not </w:t>
      </w:r>
      <w:r w:rsidRPr="008B2C77" w:rsidR="005D0A55">
        <w:rPr>
          <w:rFonts w:ascii="Arial" w:hAnsi="Arial" w:cs="Arial"/>
          <w:color w:val="0F1419"/>
          <w:shd w:val="clear" w:color="auto" w:fill="FFFFFF"/>
        </w:rPr>
        <w:t xml:space="preserve">literally) "cages". Street football allowed them freedom </w:t>
      </w:r>
      <w:r w:rsidRPr="008B2C77" w:rsidR="00CB084A">
        <w:rPr>
          <w:rFonts w:ascii="Arial" w:hAnsi="Arial" w:cs="Arial"/>
          <w:color w:val="0F1419"/>
          <w:shd w:val="clear" w:color="auto" w:fill="FFFFFF"/>
        </w:rPr>
        <w:t xml:space="preserve">of play </w:t>
      </w:r>
      <w:r w:rsidRPr="008B2C77" w:rsidR="005D0A55">
        <w:rPr>
          <w:rFonts w:ascii="Arial" w:hAnsi="Arial" w:cs="Arial"/>
          <w:color w:val="0F1419"/>
          <w:shd w:val="clear" w:color="auto" w:fill="FFFFFF"/>
        </w:rPr>
        <w:t xml:space="preserve">and </w:t>
      </w:r>
      <w:r w:rsidRPr="008B2C77" w:rsidR="00CB084A">
        <w:rPr>
          <w:rFonts w:ascii="Arial" w:hAnsi="Arial" w:cs="Arial"/>
          <w:color w:val="0F1419"/>
          <w:shd w:val="clear" w:color="auto" w:fill="FFFFFF"/>
        </w:rPr>
        <w:t xml:space="preserve">the chance to </w:t>
      </w:r>
      <w:r w:rsidRPr="008B2C77" w:rsidR="005D0A55">
        <w:rPr>
          <w:rFonts w:ascii="Arial" w:hAnsi="Arial" w:cs="Arial"/>
          <w:color w:val="0F1419"/>
          <w:shd w:val="clear" w:color="auto" w:fill="FFFFFF"/>
        </w:rPr>
        <w:t xml:space="preserve">learn football </w:t>
      </w:r>
      <w:r w:rsidRPr="008B2C77" w:rsidR="00CB084A">
        <w:rPr>
          <w:rFonts w:ascii="Arial" w:hAnsi="Arial" w:cs="Arial"/>
          <w:color w:val="0F1419"/>
          <w:shd w:val="clear" w:color="auto" w:fill="FFFFFF"/>
        </w:rPr>
        <w:t xml:space="preserve">according to </w:t>
      </w:r>
      <w:r w:rsidRPr="008B2C77" w:rsidR="005D0A55">
        <w:rPr>
          <w:rFonts w:ascii="Arial" w:hAnsi="Arial" w:cs="Arial"/>
          <w:color w:val="0F1419"/>
          <w:shd w:val="clear" w:color="auto" w:fill="FFFFFF"/>
        </w:rPr>
        <w:t>their own</w:t>
      </w:r>
      <w:r w:rsidRPr="008B2C77" w:rsidR="00CB084A">
        <w:rPr>
          <w:rFonts w:ascii="Arial" w:hAnsi="Arial" w:cs="Arial"/>
          <w:color w:val="0F1419"/>
          <w:shd w:val="clear" w:color="auto" w:fill="FFFFFF"/>
        </w:rPr>
        <w:t xml:space="preserve"> rules</w:t>
      </w:r>
      <w:r w:rsidRPr="008B2C77" w:rsidR="005D0A55">
        <w:rPr>
          <w:rFonts w:ascii="Arial" w:hAnsi="Arial" w:cs="Arial"/>
          <w:color w:val="0F1419"/>
          <w:shd w:val="clear" w:color="auto" w:fill="FFFFFF"/>
        </w:rPr>
        <w:t xml:space="preserve">. It was </w:t>
      </w:r>
      <w:r w:rsidRPr="008B2C77" w:rsidR="00CB084A">
        <w:rPr>
          <w:rFonts w:ascii="Arial" w:hAnsi="Arial" w:cs="Arial"/>
          <w:color w:val="0F1419"/>
          <w:shd w:val="clear" w:color="auto" w:fill="FFFFFF"/>
        </w:rPr>
        <w:t>w</w:t>
      </w:r>
      <w:r w:rsidRPr="008B2C77" w:rsidR="005D0A55">
        <w:rPr>
          <w:rFonts w:ascii="Arial" w:hAnsi="Arial" w:cs="Arial"/>
          <w:color w:val="0F1419"/>
          <w:shd w:val="clear" w:color="auto" w:fill="FFFFFF"/>
        </w:rPr>
        <w:t xml:space="preserve">here the learning process was adapted to the needs of the individual. </w:t>
      </w:r>
      <w:r w:rsidRPr="008B2C77" w:rsidR="005D0A55">
        <w:rPr>
          <w:rFonts w:ascii="Arial" w:hAnsi="Arial" w:cs="Arial"/>
          <w:color w:val="0F1419"/>
          <w:shd w:val="clear" w:color="auto" w:fill="FFFFFF"/>
        </w:rPr>
        <w:t xml:space="preserve">Good fun</w:t>
      </w:r>
      <w:r w:rsidRPr="008B2C77" w:rsidR="005D0A55">
        <w:rPr>
          <w:rFonts w:ascii="Arial" w:hAnsi="Arial" w:cs="Arial"/>
          <w:color w:val="0F1419"/>
          <w:shd w:val="clear" w:color="auto" w:fill="FFFFFF"/>
        </w:rPr>
        <w:t xml:space="preserve"> and </w:t>
      </w:r>
      <w:r w:rsidRPr="008B2C77" w:rsidR="00CB084A">
        <w:rPr>
          <w:rFonts w:ascii="Arial" w:hAnsi="Arial" w:cs="Arial"/>
          <w:color w:val="0F1419"/>
          <w:shd w:val="clear" w:color="auto" w:fill="FFFFFF"/>
        </w:rPr>
        <w:t xml:space="preserve">the </w:t>
      </w:r>
      <w:r w:rsidRPr="008B2C77" w:rsidR="005D0A55">
        <w:rPr>
          <w:rFonts w:ascii="Arial" w:hAnsi="Arial" w:cs="Arial"/>
          <w:color w:val="0F1419"/>
          <w:shd w:val="clear" w:color="auto" w:fill="FFFFFF"/>
        </w:rPr>
        <w:t xml:space="preserve">pleasure </w:t>
      </w:r>
      <w:r w:rsidRPr="008B2C77" w:rsidR="00CB084A">
        <w:rPr>
          <w:rFonts w:ascii="Arial" w:hAnsi="Arial" w:cs="Arial"/>
          <w:color w:val="0F1419"/>
          <w:shd w:val="clear" w:color="auto" w:fill="FFFFFF"/>
        </w:rPr>
        <w:t>of</w:t>
      </w:r>
      <w:r w:rsidRPr="008B2C77" w:rsidR="005D0A55">
        <w:rPr>
          <w:rFonts w:ascii="Arial" w:hAnsi="Arial" w:cs="Arial"/>
          <w:color w:val="0F1419"/>
          <w:shd w:val="clear" w:color="auto" w:fill="FFFFFF"/>
        </w:rPr>
        <w:t xml:space="preserve"> playing football </w:t>
      </w:r>
      <w:r w:rsidRPr="008B2C77" w:rsidR="00805642">
        <w:rPr>
          <w:rFonts w:ascii="Arial" w:hAnsi="Arial" w:cs="Arial"/>
          <w:color w:val="0F1419"/>
          <w:shd w:val="clear" w:color="auto" w:fill="FFFFFF"/>
        </w:rPr>
        <w:t>were</w:t>
      </w:r>
      <w:r w:rsidRPr="008B2C77" w:rsidR="005D0A55">
        <w:rPr>
          <w:rFonts w:ascii="Arial" w:hAnsi="Arial" w:cs="Arial"/>
          <w:color w:val="0F1419"/>
          <w:shd w:val="clear" w:color="auto" w:fill="FFFFFF"/>
        </w:rPr>
        <w:t xml:space="preserve"> at the highest level. And as we already know, without </w:t>
      </w:r>
      <w:r w:rsidRPr="008B2C77" w:rsidR="00CB084A">
        <w:rPr>
          <w:rFonts w:ascii="Arial" w:hAnsi="Arial" w:cs="Arial"/>
          <w:color w:val="0F1419"/>
          <w:shd w:val="clear" w:color="auto" w:fill="FFFFFF"/>
        </w:rPr>
        <w:t>that element</w:t>
      </w:r>
      <w:r w:rsidRPr="008B2C77" w:rsidR="005D0A55">
        <w:rPr>
          <w:rFonts w:ascii="Arial" w:hAnsi="Arial" w:cs="Arial"/>
          <w:color w:val="0F1419"/>
          <w:shd w:val="clear" w:color="auto" w:fill="FFFFFF"/>
        </w:rPr>
        <w:t xml:space="preserve">, </w:t>
      </w:r>
      <w:r w:rsidRPr="008B2C77" w:rsidR="005D0A55">
        <w:rPr>
          <w:rFonts w:ascii="Arial" w:hAnsi="Arial" w:cs="Arial"/>
          <w:color w:val="0F1419"/>
          <w:shd w:val="clear" w:color="auto" w:fill="FFFFFF"/>
        </w:rPr>
        <w:t>it</w:t>
      </w:r>
      <w:r w:rsidRPr="008B2C77" w:rsidR="00CB084A">
        <w:rPr>
          <w:rFonts w:ascii="Arial" w:hAnsi="Arial" w:cs="Arial"/>
          <w:color w:val="0F1419"/>
          <w:shd w:val="clear" w:color="auto" w:fill="FFFFFF"/>
        </w:rPr>
        <w:t>’s</w:t>
      </w:r>
      <w:r w:rsidRPr="008B2C77" w:rsidR="005D0A55">
        <w:rPr>
          <w:rFonts w:ascii="Arial" w:hAnsi="Arial" w:cs="Arial"/>
          <w:color w:val="0F1419"/>
          <w:shd w:val="clear" w:color="auto" w:fill="FFFFFF"/>
        </w:rPr>
        <w:t xml:space="preserve"> difficult to </w:t>
      </w:r>
      <w:r w:rsidRPr="008B2C77" w:rsidR="00CB084A">
        <w:rPr>
          <w:rFonts w:ascii="Arial" w:hAnsi="Arial" w:cs="Arial"/>
          <w:color w:val="0F1419"/>
          <w:shd w:val="clear" w:color="auto" w:fill="FFFFFF"/>
        </w:rPr>
        <w:t xml:space="preserve">get </w:t>
      </w:r>
      <w:r w:rsidRPr="008B2C77" w:rsidR="005D0A55">
        <w:rPr>
          <w:rFonts w:ascii="Arial" w:hAnsi="Arial" w:cs="Arial"/>
          <w:color w:val="0F1419"/>
          <w:shd w:val="clear" w:color="auto" w:fill="FFFFFF"/>
        </w:rPr>
        <w:t xml:space="preserve">involved in the learning process. </w:t>
      </w:r>
    </w:p>
    <w:p xmlns:wp14="http://schemas.microsoft.com/office/word/2010/wordml" w:rsidRPr="008B2C77" w:rsidR="005F2866" w:rsidP="54C23F46" w:rsidRDefault="00A671B6" w14:paraId="0126DBBD" wp14:textId="00F2FAB1">
      <w:pPr>
        <w:pStyle w:val="NormalWeb"/>
        <w:shd w:val="clear" w:color="auto" w:fill="FFFFFF" w:themeFill="background1"/>
        <w:spacing w:before="0" w:beforeAutospacing="off" w:after="180" w:afterAutospacing="off" w:line="480" w:lineRule="auto"/>
        <w:ind w:right="-613" w:firstLine="360"/>
        <w:jc w:val="both"/>
        <w:textAlignment w:val="baseline"/>
        <w:rPr>
          <w:rFonts w:ascii="Arial" w:hAnsi="Arial" w:cs="Arial"/>
          <w:color w:val="141414"/>
          <w:shd w:val="clear" w:color="auto" w:fill="FFFFFF"/>
        </w:rPr>
      </w:pPr>
      <w:r w:rsidRPr="008B2C77" w:rsidR="005D0A55">
        <w:rPr>
          <w:rFonts w:ascii="Arial" w:hAnsi="Arial" w:cs="Arial"/>
          <w:color w:val="0F1419"/>
          <w:shd w:val="clear" w:color="auto" w:fill="FFFFFF"/>
        </w:rPr>
        <w:t>The players themselves emphasize this</w:t>
      </w:r>
      <w:r w:rsidRPr="008B2C77" w:rsidR="005F2866">
        <w:rPr>
          <w:rFonts w:ascii="Arial" w:hAnsi="Arial" w:cs="Arial"/>
          <w:color w:val="0F1419"/>
          <w:shd w:val="clear" w:color="auto" w:fill="FFFFFF"/>
        </w:rPr>
        <w:t xml:space="preserve">:</w:t>
      </w:r>
      <w:ins w:author="Gary Smailes" w:date="2024-02-12T12:50:48.081Z" w:id="347229739">
        <w:r w:rsidRPr="008B2C77" w:rsidR="005F2866">
          <w:rPr>
            <w:rFonts w:ascii="Arial" w:hAnsi="Arial" w:cs="Arial"/>
            <w:color w:val="0F1419"/>
            <w:shd w:val="clear" w:color="auto" w:fill="FFFFFF"/>
          </w:rPr>
          <w:t xml:space="preserve"> point.</w:t>
        </w:r>
      </w:ins>
      <w:r w:rsidRPr="008B2C77" w:rsidR="005F2866">
        <w:rPr>
          <w:rFonts w:ascii="Arial" w:hAnsi="Arial" w:cs="Arial"/>
          <w:color w:val="0F1419"/>
          <w:shd w:val="clear" w:color="auto" w:fill="FFFFFF"/>
        </w:rPr>
        <w:t xml:space="preserve"> </w:t>
      </w:r>
      <w:r w:rsidRPr="008B2C77" w:rsidR="00CB084A">
        <w:rPr>
          <w:rFonts w:ascii="Arial" w:hAnsi="Arial" w:cs="Arial"/>
          <w:color w:val="0F1419"/>
          <w:shd w:val="clear" w:color="auto" w:fill="FFFFFF"/>
        </w:rPr>
        <w:t>"</w:t>
      </w:r>
      <w:r w:rsidRPr="008B2C77" w:rsidR="005F2866">
        <w:rPr>
          <w:rFonts w:ascii="Arial" w:hAnsi="Arial" w:cs="Arial"/>
          <w:color w:val="141414"/>
        </w:rPr>
        <w:t>I grew up in south London, but I've lived up north," said</w:t>
      </w:r>
      <w:r w:rsidRPr="008B2C77" w:rsidR="006776BB">
        <w:rPr>
          <w:rFonts w:ascii="Arial" w:hAnsi="Arial" w:cs="Arial"/>
          <w:color w:val="141414"/>
        </w:rPr>
        <w:t xml:space="preserve"> one</w:t>
      </w:r>
      <w:r w:rsidRPr="008B2C77" w:rsidR="005F2866">
        <w:rPr>
          <w:rFonts w:ascii="Arial" w:hAnsi="Arial" w:cs="Arial"/>
          <w:color w:val="141414"/>
        </w:rPr>
        <w:t xml:space="preserve"> striker. "They don't have them cages like we do in south London. Wherever you go, there's five-a-side, there’s little areas where you kick. </w:t>
      </w:r>
      <w:r w:rsidRPr="008B2C77" w:rsidR="005F2866">
        <w:rPr>
          <w:rFonts w:ascii="Arial" w:hAnsi="Arial" w:cs="Arial"/>
          <w:color w:val="141414"/>
          <w:shd w:val="clear" w:color="auto" w:fill="FFFFFF"/>
        </w:rPr>
        <w:t>You're</w:t>
      </w:r>
      <w:r w:rsidRPr="008B2C77" w:rsidR="005F2866">
        <w:rPr>
          <w:rFonts w:ascii="Arial" w:hAnsi="Arial" w:cs="Arial"/>
          <w:color w:val="141414"/>
          <w:shd w:val="clear" w:color="auto" w:fill="FFFFFF"/>
        </w:rPr>
        <w:t xml:space="preserve"> there for hours, just for the fun of it. If </w:t>
      </w:r>
      <w:r w:rsidRPr="008B2C77" w:rsidR="005F2866">
        <w:rPr>
          <w:rFonts w:ascii="Arial" w:hAnsi="Arial" w:cs="Arial"/>
          <w:color w:val="141414"/>
          <w:shd w:val="clear" w:color="auto" w:fill="FFFFFF"/>
        </w:rPr>
        <w:t xml:space="preserve">we </w:t>
      </w:r>
      <w:r w:rsidRPr="008B2C77" w:rsidR="006776BB">
        <w:rPr>
          <w:rFonts w:ascii="Arial" w:hAnsi="Arial" w:cs="Arial"/>
          <w:color w:val="141414"/>
          <w:shd w:val="clear" w:color="auto" w:fill="FFFFFF"/>
        </w:rPr>
        <w:t>ha</w:t>
      </w:r>
      <w:r w:rsidRPr="008B2C77" w:rsidR="005F2866">
        <w:rPr>
          <w:rFonts w:ascii="Arial" w:hAnsi="Arial" w:cs="Arial"/>
          <w:color w:val="141414"/>
          <w:shd w:val="clear" w:color="auto" w:fill="FFFFFF"/>
        </w:rPr>
        <w:t>dn’t ha</w:t>
      </w:r>
      <w:r w:rsidRPr="008B2C77" w:rsidR="006776BB">
        <w:rPr>
          <w:rFonts w:ascii="Arial" w:hAnsi="Arial" w:cs="Arial"/>
          <w:color w:val="141414"/>
          <w:shd w:val="clear" w:color="auto" w:fill="FFFFFF"/>
        </w:rPr>
        <w:t>d</w:t>
      </w:r>
      <w:r w:rsidRPr="008B2C77" w:rsidR="005F2866">
        <w:rPr>
          <w:rFonts w:ascii="Arial" w:hAnsi="Arial" w:cs="Arial"/>
          <w:color w:val="141414"/>
          <w:shd w:val="clear" w:color="auto" w:fill="FFFFFF"/>
        </w:rPr>
        <w:t xml:space="preserve"> that sanctuary, I don’t know where we would’ve spent our time." (Michail Antonio)</w:t>
      </w:r>
    </w:p>
    <w:p xmlns:wp14="http://schemas.microsoft.com/office/word/2010/wordml" w:rsidRPr="008B2C77" w:rsidR="003B6EDE" w:rsidP="54C23F46" w:rsidRDefault="00CB084A" w14:paraId="139C6B35" wp14:textId="06A4F3A0">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1:58.626Z" w:id="63528046"/>
          <w:rFonts w:ascii="Arial" w:hAnsi="Arial" w:cs="Arial"/>
          <w:color w:val="141414"/>
        </w:rPr>
      </w:pPr>
      <w:r w:rsidRPr="008B2C77">
        <w:rPr>
          <w:rFonts w:ascii="Arial" w:hAnsi="Arial" w:cs="Arial"/>
          <w:color w:val="141414"/>
          <w:shd w:val="clear" w:color="auto" w:fill="FFFFFF"/>
        </w:rPr>
        <w:t xml:space="preserve">This </w:t>
      </w:r>
      <w:r w:rsidRPr="008B2C77" w:rsidR="005D0A55">
        <w:rPr>
          <w:rFonts w:ascii="Arial" w:hAnsi="Arial" w:cs="Arial"/>
          <w:color w:val="141414"/>
          <w:shd w:val="clear" w:color="auto" w:fill="FFFFFF"/>
        </w:rPr>
        <w:t xml:space="preserve">is echoed by other well-known players who currently play professional football at Premier League level</w:t>
      </w:r>
      <w:ins w:author="Gary Smailes" w:date="2024-02-12T12:51:50.047Z" w:id="1956829356">
        <w:r w:rsidRPr="008B2C77" w:rsidR="005D0A55">
          <w:rPr>
            <w:rFonts w:ascii="Arial" w:hAnsi="Arial" w:cs="Arial"/>
            <w:color w:val="141414"/>
            <w:shd w:val="clear" w:color="auto" w:fill="FFFFFF"/>
          </w:rPr>
          <w:t xml:space="preserve">. </w:t>
        </w:r>
      </w:ins>
      <w:del w:author="Gary Smailes" w:date="2024-02-12T12:51:47.506Z" w:id="1869512176">
        <w:r w:rsidRPr="54C23F46" w:rsidDel="54C23F46">
          <w:rPr>
            <w:rFonts w:ascii="Arial" w:hAnsi="Arial" w:cs="Arial"/>
            <w:color w:val="141414"/>
          </w:rPr>
          <w:delText xml:space="preserve">: </w:delText>
        </w:r>
      </w:del>
      <w:r w:rsidRPr="008B2C77" w:rsidR="005D0A55">
        <w:rPr>
          <w:rFonts w:ascii="Arial" w:hAnsi="Arial" w:cs="Arial"/>
          <w:color w:val="141414"/>
          <w:shd w:val="clear" w:color="auto" w:fill="FFFFFF"/>
        </w:rPr>
        <w:t xml:space="preserve">"How I enjoyed playing football in the cage - that's what I want to do in the Prem." (Eberechi </w:t>
      </w:r>
      <w:r w:rsidRPr="008B2C77" w:rsidR="005D0A55">
        <w:rPr>
          <w:rFonts w:ascii="Arial" w:hAnsi="Arial" w:cs="Arial"/>
          <w:color w:val="141414"/>
          <w:shd w:val="clear" w:color="auto" w:fill="FFFFFF"/>
        </w:rPr>
        <w:t xml:space="preserve">Ezre</w:t>
      </w:r>
      <w:r w:rsidRPr="008B2C77" w:rsidR="005D0A55">
        <w:rPr>
          <w:rFonts w:ascii="Arial" w:hAnsi="Arial" w:cs="Arial"/>
          <w:color w:val="141414"/>
          <w:shd w:val="clear" w:color="auto" w:fill="FFFFFF"/>
        </w:rPr>
        <w:t xml:space="preserve">). </w:t>
      </w:r>
    </w:p>
    <w:p xmlns:wp14="http://schemas.microsoft.com/office/word/2010/wordml" w:rsidRPr="008B2C77" w:rsidR="003B6EDE" w:rsidP="54C23F46" w:rsidRDefault="00CB084A" w14:paraId="440F4820" wp14:textId="26A1F766">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2:34.99Z" w:id="421548335"/>
          <w:rFonts w:ascii="Arial" w:hAnsi="Arial" w:cs="Arial"/>
          <w:color w:val="141414"/>
        </w:rPr>
      </w:pPr>
      <w:r w:rsidRPr="008B2C77" w:rsidR="005D0A55">
        <w:rPr>
          <w:rFonts w:ascii="Arial" w:hAnsi="Arial" w:cs="Arial"/>
          <w:color w:val="141414"/>
          <w:shd w:val="clear" w:color="auto" w:fill="FFFFFF"/>
        </w:rPr>
        <w:t xml:space="preserve">All these players had the opportunity</w:t>
      </w:r>
      <w:ins w:author="Gary Smailes" w:date="2024-02-12T12:52:02.658Z" w:id="1649619640">
        <w:r w:rsidRPr="008B2C77" w:rsidR="005D0A55">
          <w:rPr>
            <w:rFonts w:ascii="Arial" w:hAnsi="Arial" w:cs="Arial"/>
            <w:color w:val="141414"/>
            <w:shd w:val="clear" w:color="auto" w:fill="FFFFFF"/>
          </w:rPr>
          <w:t xml:space="preserve">,</w:t>
        </w:r>
      </w:ins>
      <w:r w:rsidRPr="008B2C77" w:rsidR="005D0A55">
        <w:rPr>
          <w:rFonts w:ascii="Arial" w:hAnsi="Arial" w:cs="Arial"/>
          <w:color w:val="141414"/>
          <w:shd w:val="clear" w:color="auto" w:fill="FFFFFF"/>
        </w:rPr>
        <w:t xml:space="preserve"> </w:t>
      </w:r>
      <w:r w:rsidRPr="008B2C77">
        <w:rPr>
          <w:rFonts w:ascii="Arial" w:hAnsi="Arial" w:cs="Arial"/>
          <w:color w:val="141414"/>
          <w:shd w:val="clear" w:color="auto" w:fill="FFFFFF"/>
        </w:rPr>
        <w:t xml:space="preserve">at </w:t>
      </w:r>
      <w:commentRangeStart w:id="1954935512"/>
      <w:r w:rsidRPr="008B2C77">
        <w:rPr>
          <w:rFonts w:ascii="Arial" w:hAnsi="Arial" w:cs="Arial"/>
          <w:color w:val="141414"/>
          <w:shd w:val="clear" w:color="auto" w:fill="FFFFFF"/>
        </w:rPr>
        <w:t xml:space="preserve">a very young</w:t>
      </w:r>
      <w:r w:rsidRPr="008B2C77">
        <w:rPr>
          <w:rFonts w:ascii="Arial" w:hAnsi="Arial" w:cs="Arial"/>
          <w:color w:val="141414"/>
          <w:shd w:val="clear" w:color="auto" w:fill="FFFFFF"/>
        </w:rPr>
        <w:t xml:space="preserve"> ag</w:t>
      </w:r>
      <w:commentRangeEnd w:id="1954935512"/>
      <w:r>
        <w:rPr>
          <w:rStyle w:val="CommentReference"/>
        </w:rPr>
        <w:commentReference w:id="1954935512"/>
      </w:r>
      <w:r w:rsidRPr="008B2C77">
        <w:rPr>
          <w:rFonts w:ascii="Arial" w:hAnsi="Arial" w:cs="Arial"/>
          <w:color w:val="141414"/>
          <w:shd w:val="clear" w:color="auto" w:fill="FFFFFF"/>
        </w:rPr>
        <w:t xml:space="preserve">e</w:t>
      </w:r>
      <w:ins w:author="Gary Smailes" w:date="2024-02-12T12:52:08.236Z" w:id="1472288795">
        <w:r w:rsidRPr="008B2C77">
          <w:rPr>
            <w:rFonts w:ascii="Arial" w:hAnsi="Arial" w:cs="Arial"/>
            <w:color w:val="141414"/>
            <w:shd w:val="clear" w:color="auto" w:fill="FFFFFF"/>
          </w:rPr>
          <w:t xml:space="preserve">,</w:t>
        </w:r>
      </w:ins>
      <w:r w:rsidRPr="008B2C77">
        <w:rPr>
          <w:rFonts w:ascii="Arial" w:hAnsi="Arial" w:cs="Arial"/>
          <w:color w:val="141414"/>
          <w:shd w:val="clear" w:color="auto" w:fill="FFFFFF"/>
        </w:rPr>
        <w:t xml:space="preserve"> </w:t>
      </w:r>
      <w:r w:rsidRPr="008B2C77" w:rsidR="005D0A55">
        <w:rPr>
          <w:rFonts w:ascii="Arial" w:hAnsi="Arial" w:cs="Arial"/>
          <w:color w:val="141414"/>
          <w:shd w:val="clear" w:color="auto" w:fill="FFFFFF"/>
        </w:rPr>
        <w:t xml:space="preserve">to play street football, where they developed their individual potential on various levels. Psychologically, they learned </w:t>
      </w:r>
      <w:r w:rsidRPr="008B2C77" w:rsidR="00220318">
        <w:rPr>
          <w:rFonts w:ascii="Arial" w:hAnsi="Arial" w:cs="Arial"/>
          <w:color w:val="141414"/>
          <w:shd w:val="clear" w:color="auto" w:fill="FFFFFF"/>
        </w:rPr>
        <w:t xml:space="preserve">what it is to </w:t>
      </w:r>
      <w:r w:rsidRPr="008B2C77" w:rsidR="005D0A55">
        <w:rPr>
          <w:rFonts w:ascii="Arial" w:hAnsi="Arial" w:cs="Arial"/>
          <w:color w:val="141414"/>
          <w:shd w:val="clear" w:color="auto" w:fill="FFFFFF"/>
        </w:rPr>
        <w:t>be out</w:t>
      </w:r>
      <w:r w:rsidRPr="008B2C77" w:rsidR="00220318">
        <w:rPr>
          <w:rFonts w:ascii="Arial" w:hAnsi="Arial" w:cs="Arial"/>
          <w:color w:val="141414"/>
          <w:shd w:val="clear" w:color="auto" w:fill="FFFFFF"/>
        </w:rPr>
        <w:t>side</w:t>
      </w:r>
      <w:r w:rsidRPr="008B2C77" w:rsidR="005D0A55">
        <w:rPr>
          <w:rFonts w:ascii="Arial" w:hAnsi="Arial" w:cs="Arial"/>
          <w:color w:val="141414"/>
          <w:shd w:val="clear" w:color="auto" w:fill="FFFFFF"/>
        </w:rPr>
        <w:t xml:space="preserve"> their comfort zone, perseverance, and character traits that they would never have learned in an academy environment. </w:t>
      </w:r>
      <w:r w:rsidRPr="008B2C77" w:rsidR="005F3E01">
        <w:rPr>
          <w:rFonts w:ascii="Arial" w:hAnsi="Arial" w:cs="Arial"/>
          <w:color w:val="141414"/>
          <w:shd w:val="clear" w:color="auto" w:fill="FFFFFF"/>
        </w:rPr>
        <w:t>Furthermore</w:t>
      </w:r>
      <w:r w:rsidRPr="008B2C77" w:rsidR="005D0A55">
        <w:rPr>
          <w:rFonts w:ascii="Arial" w:hAnsi="Arial" w:cs="Arial"/>
          <w:color w:val="141414"/>
          <w:shd w:val="clear" w:color="auto" w:fill="FFFFFF"/>
        </w:rPr>
        <w:t xml:space="preserve">, on the social level, they learned communication, the role of </w:t>
      </w:r>
      <w:r w:rsidRPr="008B2C77" w:rsidR="00220318">
        <w:rPr>
          <w:rFonts w:ascii="Arial" w:hAnsi="Arial" w:cs="Arial"/>
          <w:color w:val="141414"/>
          <w:shd w:val="clear" w:color="auto" w:fill="FFFFFF"/>
        </w:rPr>
        <w:t xml:space="preserve">the </w:t>
      </w:r>
      <w:r w:rsidRPr="008B2C77" w:rsidR="005D0A55">
        <w:rPr>
          <w:rFonts w:ascii="Arial" w:hAnsi="Arial" w:cs="Arial"/>
          <w:color w:val="141414"/>
          <w:shd w:val="clear" w:color="auto" w:fill="FFFFFF"/>
        </w:rPr>
        <w:t xml:space="preserve">individual in a team, </w:t>
      </w:r>
      <w:r w:rsidRPr="008B2C77" w:rsidR="00220318">
        <w:rPr>
          <w:rFonts w:ascii="Arial" w:hAnsi="Arial" w:cs="Arial"/>
          <w:color w:val="141414"/>
          <w:shd w:val="clear" w:color="auto" w:fill="FFFFFF"/>
        </w:rPr>
        <w:t xml:space="preserve">and </w:t>
      </w:r>
      <w:r w:rsidRPr="008B2C77" w:rsidR="005D0A55">
        <w:rPr>
          <w:rFonts w:ascii="Arial" w:hAnsi="Arial" w:cs="Arial"/>
          <w:color w:val="141414"/>
          <w:shd w:val="clear" w:color="auto" w:fill="FFFFFF"/>
        </w:rPr>
        <w:t xml:space="preserve">interpersonal relations. </w:t>
      </w:r>
    </w:p>
    <w:p xmlns:wp14="http://schemas.microsoft.com/office/word/2010/wordml" w:rsidRPr="008B2C77" w:rsidR="003B6EDE" w:rsidP="54C23F46" w:rsidRDefault="00CB084A" w14:paraId="11D0AE78" wp14:textId="4D46C8BC">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3:05.441Z" w:id="602537191"/>
          <w:rFonts w:ascii="Arial" w:hAnsi="Arial" w:cs="Arial"/>
          <w:color w:val="141414"/>
        </w:rPr>
      </w:pPr>
      <w:r w:rsidRPr="008B2C77" w:rsidR="005D0A55">
        <w:rPr>
          <w:rFonts w:ascii="Arial" w:hAnsi="Arial" w:cs="Arial"/>
          <w:color w:val="141414"/>
          <w:shd w:val="clear" w:color="auto" w:fill="FFFFFF"/>
        </w:rPr>
        <w:t xml:space="preserve">Their individual technical and tactical </w:t>
      </w:r>
      <w:r w:rsidRPr="008B2C77" w:rsidR="008D62F2">
        <w:rPr>
          <w:rFonts w:ascii="Arial" w:hAnsi="Arial" w:cs="Arial"/>
          <w:color w:val="141414"/>
          <w:shd w:val="clear" w:color="auto" w:fill="FFFFFF"/>
        </w:rPr>
        <w:t>skills</w:t>
      </w:r>
      <w:r w:rsidRPr="008B2C77" w:rsidR="005D0A55">
        <w:rPr>
          <w:rFonts w:ascii="Arial" w:hAnsi="Arial" w:cs="Arial"/>
          <w:color w:val="141414"/>
          <w:shd w:val="clear" w:color="auto" w:fill="FFFFFF"/>
        </w:rPr>
        <w:t xml:space="preserve"> w</w:t>
      </w:r>
      <w:r w:rsidRPr="008B2C77" w:rsidR="00220318">
        <w:rPr>
          <w:rFonts w:ascii="Arial" w:hAnsi="Arial" w:cs="Arial"/>
          <w:color w:val="141414"/>
          <w:shd w:val="clear" w:color="auto" w:fill="FFFFFF"/>
        </w:rPr>
        <w:t xml:space="preserve">ere </w:t>
      </w:r>
      <w:r w:rsidRPr="008B2C77" w:rsidR="005D0A55">
        <w:rPr>
          <w:rFonts w:ascii="Arial" w:hAnsi="Arial" w:cs="Arial"/>
          <w:color w:val="141414"/>
          <w:shd w:val="clear" w:color="auto" w:fill="FFFFFF"/>
        </w:rPr>
        <w:t xml:space="preserve">also </w:t>
      </w:r>
      <w:r w:rsidRPr="008B2C77" w:rsidR="00220318">
        <w:rPr>
          <w:rFonts w:ascii="Arial" w:hAnsi="Arial" w:cs="Arial"/>
          <w:color w:val="141414"/>
          <w:shd w:val="clear" w:color="auto" w:fill="FFFFFF"/>
        </w:rPr>
        <w:t>learnt in</w:t>
      </w:r>
      <w:r w:rsidRPr="008B2C77" w:rsidR="005D0A55">
        <w:rPr>
          <w:rFonts w:ascii="Arial" w:hAnsi="Arial" w:cs="Arial"/>
          <w:color w:val="141414"/>
          <w:shd w:val="clear" w:color="auto" w:fill="FFFFFF"/>
        </w:rPr>
        <w:t xml:space="preserve"> street </w:t>
      </w:r>
      <w:r w:rsidRPr="008B2C77" w:rsidR="00220318">
        <w:rPr>
          <w:rFonts w:ascii="Arial" w:hAnsi="Arial" w:cs="Arial"/>
          <w:color w:val="141414"/>
          <w:shd w:val="clear" w:color="auto" w:fill="FFFFFF"/>
        </w:rPr>
        <w:t>games</w:t>
      </w:r>
      <w:r w:rsidRPr="008B2C77" w:rsidR="005D0A55">
        <w:rPr>
          <w:rFonts w:ascii="Arial" w:hAnsi="Arial" w:cs="Arial"/>
          <w:color w:val="141414"/>
          <w:shd w:val="clear" w:color="auto" w:fill="FFFFFF"/>
        </w:rPr>
        <w:t>. When you play in a 5</w:t>
      </w:r>
      <w:r w:rsidRPr="008B2C77" w:rsidR="00220318">
        <w:rPr>
          <w:rFonts w:ascii="Arial" w:hAnsi="Arial" w:cs="Arial"/>
          <w:color w:val="141414"/>
          <w:shd w:val="clear" w:color="auto" w:fill="FFFFFF"/>
        </w:rPr>
        <w:t xml:space="preserve"> </w:t>
      </w:r>
      <w:r w:rsidRPr="008B2C77" w:rsidR="005D0A55">
        <w:rPr>
          <w:rFonts w:ascii="Arial" w:hAnsi="Arial" w:cs="Arial"/>
          <w:color w:val="141414"/>
          <w:shd w:val="clear" w:color="auto" w:fill="FFFFFF"/>
        </w:rPr>
        <w:t>v</w:t>
      </w:r>
      <w:r w:rsidRPr="008B2C77" w:rsidR="00220318">
        <w:rPr>
          <w:rFonts w:ascii="Arial" w:hAnsi="Arial" w:cs="Arial"/>
          <w:color w:val="141414"/>
          <w:shd w:val="clear" w:color="auto" w:fill="FFFFFF"/>
        </w:rPr>
        <w:t xml:space="preserve"> </w:t>
      </w:r>
      <w:r w:rsidRPr="008B2C77" w:rsidR="005D0A55">
        <w:rPr>
          <w:rFonts w:ascii="Arial" w:hAnsi="Arial" w:cs="Arial"/>
          <w:color w:val="141414"/>
          <w:shd w:val="clear" w:color="auto" w:fill="FFFFFF"/>
        </w:rPr>
        <w:t xml:space="preserve">5 cage, on concrete and other surfaces, you have </w:t>
      </w:r>
      <w:r w:rsidRPr="008B2C77" w:rsidR="00220318">
        <w:rPr>
          <w:rFonts w:ascii="Arial" w:hAnsi="Arial" w:cs="Arial"/>
          <w:color w:val="141414"/>
          <w:shd w:val="clear" w:color="auto" w:fill="FFFFFF"/>
        </w:rPr>
        <w:t xml:space="preserve">little </w:t>
      </w:r>
      <w:r w:rsidRPr="008B2C77" w:rsidR="005D0A55">
        <w:rPr>
          <w:rFonts w:ascii="Arial" w:hAnsi="Arial" w:cs="Arial"/>
          <w:color w:val="141414"/>
          <w:shd w:val="clear" w:color="auto" w:fill="FFFFFF"/>
        </w:rPr>
        <w:t xml:space="preserve">space</w:t>
      </w:r>
      <w:del w:author="Gary Smailes" w:date="2024-02-12T12:52:50.043Z" w:id="425957456">
        <w:r w:rsidRPr="54C23F46" w:rsidDel="54C23F46">
          <w:rPr>
            <w:rFonts w:ascii="Arial" w:hAnsi="Arial" w:cs="Arial"/>
            <w:color w:val="141414"/>
          </w:rPr>
          <w:delText xml:space="preserve"> and time</w:delText>
        </w:r>
      </w:del>
      <w:r w:rsidRPr="008B2C77" w:rsidR="005D0A55">
        <w:rPr>
          <w:rFonts w:ascii="Arial" w:hAnsi="Arial" w:cs="Arial"/>
          <w:color w:val="141414"/>
          <w:shd w:val="clear" w:color="auto" w:fill="FFFFFF"/>
        </w:rPr>
        <w:t xml:space="preserve"> and are constantly under pressure </w:t>
      </w:r>
      <w:r w:rsidRPr="008B2C77" w:rsidR="00220318">
        <w:rPr>
          <w:rFonts w:ascii="Arial" w:hAnsi="Arial" w:cs="Arial"/>
          <w:color w:val="141414"/>
          <w:shd w:val="clear" w:color="auto" w:fill="FFFFFF"/>
        </w:rPr>
        <w:t xml:space="preserve">from </w:t>
      </w:r>
      <w:r w:rsidRPr="008B2C77" w:rsidR="005D0A55">
        <w:rPr>
          <w:rFonts w:ascii="Arial" w:hAnsi="Arial" w:cs="Arial"/>
          <w:color w:val="141414"/>
          <w:shd w:val="clear" w:color="auto" w:fill="FFFFFF"/>
        </w:rPr>
        <w:t>time and opponent</w:t>
      </w:r>
      <w:r w:rsidRPr="008B2C77" w:rsidR="00220318">
        <w:rPr>
          <w:rFonts w:ascii="Arial" w:hAnsi="Arial" w:cs="Arial"/>
          <w:color w:val="141414"/>
          <w:shd w:val="clear" w:color="auto" w:fill="FFFFFF"/>
        </w:rPr>
        <w:t>s</w:t>
      </w:r>
      <w:r w:rsidRPr="008B2C77" w:rsidR="005D0A55">
        <w:rPr>
          <w:rFonts w:ascii="Arial" w:hAnsi="Arial" w:cs="Arial"/>
          <w:color w:val="141414"/>
          <w:shd w:val="clear" w:color="auto" w:fill="FFFFFF"/>
        </w:rPr>
        <w:t xml:space="preserve">, </w:t>
      </w:r>
      <w:r w:rsidRPr="008B2C77" w:rsidR="00220318">
        <w:rPr>
          <w:rFonts w:ascii="Arial" w:hAnsi="Arial" w:cs="Arial"/>
          <w:color w:val="141414"/>
          <w:shd w:val="clear" w:color="auto" w:fill="FFFFFF"/>
        </w:rPr>
        <w:t xml:space="preserve">so </w:t>
      </w:r>
      <w:r w:rsidRPr="008B2C77" w:rsidR="005D0A55">
        <w:rPr>
          <w:rFonts w:ascii="Arial" w:hAnsi="Arial" w:cs="Arial"/>
          <w:color w:val="141414"/>
          <w:shd w:val="clear" w:color="auto" w:fill="FFFFFF"/>
        </w:rPr>
        <w:t>you learn to make decisions quickly and effectively</w:t>
      </w:r>
      <w:r w:rsidRPr="008B2C77" w:rsidR="00A72CBC">
        <w:rPr>
          <w:rFonts w:ascii="Arial" w:hAnsi="Arial" w:cs="Arial"/>
          <w:color w:val="141414"/>
          <w:shd w:val="clear" w:color="auto" w:fill="FFFFFF"/>
        </w:rPr>
        <w:t>.</w:t>
      </w:r>
      <w:r w:rsidRPr="008B2C77" w:rsidR="0041255B">
        <w:rPr>
          <w:rFonts w:ascii="Arial" w:hAnsi="Arial" w:cs="Arial"/>
          <w:color w:val="141414"/>
          <w:shd w:val="clear" w:color="auto" w:fill="FFFFFF"/>
        </w:rPr>
        <w:t xml:space="preserve"> </w:t>
      </w:r>
      <w:r w:rsidRPr="008B2C77" w:rsidR="00302E4B">
        <w:rPr>
          <w:rFonts w:ascii="Arial" w:hAnsi="Arial" w:cs="Arial"/>
          <w:color w:val="141414"/>
          <w:shd w:val="clear" w:color="auto" w:fill="FFFFFF"/>
        </w:rPr>
        <w:t xml:space="preserve">You next learn to adapt techniques (skills) to the situation in which you find yourself. Academies of professional clubs </w:t>
      </w:r>
      <w:r w:rsidRPr="008B2C77" w:rsidR="00302E4B">
        <w:rPr>
          <w:rFonts w:ascii="Arial" w:hAnsi="Arial" w:cs="Arial"/>
          <w:color w:val="141414"/>
          <w:shd w:val="clear" w:color="auto" w:fill="FFFFFF"/>
        </w:rPr>
        <w:t>don’t</w:t>
      </w:r>
      <w:r w:rsidRPr="008B2C77" w:rsidR="00302E4B">
        <w:rPr>
          <w:rFonts w:ascii="Arial" w:hAnsi="Arial" w:cs="Arial"/>
          <w:color w:val="141414"/>
          <w:shd w:val="clear" w:color="auto" w:fill="FFFFFF"/>
        </w:rPr>
        <w:t xml:space="preserve"> teach this. They believe that any training must be based on a structure in which children and teenagers have their freedom kept to a minimum. In such an environment, it is difficult to develop your individual style and potential, let alone adapt your teaching to how young players learn. </w:t>
      </w:r>
    </w:p>
    <w:p xmlns:wp14="http://schemas.microsoft.com/office/word/2010/wordml" w:rsidRPr="008B2C77" w:rsidR="003B6EDE" w:rsidP="54C23F46" w:rsidRDefault="00CB084A" wp14:textId="77777777" w14:paraId="11AAA859">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3:31.541Z" w:id="85718440"/>
          <w:rFonts w:ascii="Arial" w:hAnsi="Arial" w:cs="Arial"/>
          <w:color w:val="141414"/>
        </w:rPr>
      </w:pPr>
      <w:r w:rsidRPr="008B2C77" w:rsidR="00302E4B">
        <w:rPr>
          <w:rFonts w:ascii="Arial" w:hAnsi="Arial" w:cs="Arial"/>
          <w:color w:val="141414"/>
          <w:shd w:val="clear" w:color="auto" w:fill="FFFFFF"/>
        </w:rPr>
        <w:t xml:space="preserve">Would the English Premier League have as many as 14% of its professional footballers coming from the South of London if those players </w:t>
      </w:r>
      <w:r w:rsidRPr="008B2C77" w:rsidR="00302E4B">
        <w:rPr>
          <w:rFonts w:ascii="Arial" w:hAnsi="Arial" w:cs="Arial"/>
          <w:color w:val="141414"/>
          <w:shd w:val="clear" w:color="auto" w:fill="FFFFFF"/>
        </w:rPr>
        <w:t>hadn’t</w:t>
      </w:r>
      <w:r w:rsidRPr="008B2C77" w:rsidR="00302E4B">
        <w:rPr>
          <w:rFonts w:ascii="Arial" w:hAnsi="Arial" w:cs="Arial"/>
          <w:color w:val="141414"/>
          <w:shd w:val="clear" w:color="auto" w:fill="FFFFFF"/>
        </w:rPr>
        <w:t xml:space="preserve"> had the opportunity to play street football? </w:t>
      </w:r>
      <w:r w:rsidRPr="008B2C77" w:rsidR="0041255B">
        <w:rPr>
          <w:rFonts w:ascii="Arial" w:hAnsi="Arial" w:cs="Arial"/>
          <w:color w:val="141414"/>
          <w:shd w:val="clear" w:color="auto" w:fill="FFFFFF"/>
        </w:rPr>
        <w:t xml:space="preserve"> </w:t>
      </w:r>
    </w:p>
    <w:p xmlns:wp14="http://schemas.microsoft.com/office/word/2010/wordml" w:rsidRPr="008B2C77" w:rsidR="003B6EDE" w:rsidP="54C23F46" w:rsidRDefault="00CB084A" w14:paraId="5270A1CA" wp14:textId="77777777">
      <w:pPr>
        <w:pStyle w:val="NormalWeb"/>
        <w:shd w:val="clear" w:color="auto" w:fill="FFFFFF" w:themeFill="background1"/>
        <w:spacing w:before="0" w:beforeAutospacing="off" w:after="180" w:afterAutospacing="off" w:line="480" w:lineRule="auto"/>
        <w:ind w:right="-613" w:firstLine="360"/>
        <w:jc w:val="both"/>
        <w:textAlignment w:val="baseline"/>
        <w:rPr>
          <w:rFonts w:ascii="Arial" w:hAnsi="Arial" w:cs="Arial"/>
          <w:color w:val="141414"/>
          <w:shd w:val="clear" w:color="auto" w:fill="FFFFFF"/>
        </w:rPr>
      </w:pPr>
      <w:r w:rsidRPr="008B2C77" w:rsidR="005D0A55">
        <w:rPr>
          <w:rFonts w:ascii="Arial" w:hAnsi="Arial" w:cs="Arial"/>
          <w:color w:val="141414"/>
          <w:shd w:val="clear" w:color="auto" w:fill="FFFFFF"/>
        </w:rPr>
        <w:t xml:space="preserve">In his excellent book </w:t>
      </w:r>
      <w:r w:rsidRPr="008B2C77" w:rsidR="00302E4B">
        <w:rPr>
          <w:rFonts w:ascii="Arial" w:hAnsi="Arial" w:cs="Arial"/>
          <w:color w:val="141414"/>
          <w:shd w:val="clear" w:color="auto" w:fill="FFFFFF"/>
        </w:rPr>
        <w:t>"</w:t>
      </w:r>
      <w:r w:rsidRPr="008B2C77" w:rsidR="005D0A55">
        <w:rPr>
          <w:rFonts w:ascii="Arial" w:hAnsi="Arial" w:cs="Arial"/>
          <w:color w:val="141414"/>
          <w:shd w:val="clear" w:color="auto" w:fill="FFFFFF"/>
        </w:rPr>
        <w:t>Drive</w:t>
      </w:r>
      <w:r w:rsidRPr="008B2C77" w:rsidR="00302E4B">
        <w:rPr>
          <w:rFonts w:ascii="Arial" w:hAnsi="Arial" w:cs="Arial"/>
          <w:color w:val="141414"/>
          <w:shd w:val="clear" w:color="auto" w:fill="FFFFFF"/>
        </w:rPr>
        <w:t>”</w:t>
      </w:r>
      <w:r w:rsidRPr="008B2C77" w:rsidR="005D0A55">
        <w:rPr>
          <w:rFonts w:ascii="Arial" w:hAnsi="Arial" w:cs="Arial"/>
          <w:color w:val="141414"/>
          <w:shd w:val="clear" w:color="auto" w:fill="FFFFFF"/>
        </w:rPr>
        <w:t>,</w:t>
      </w:r>
      <w:r w:rsidRPr="008B2C77" w:rsidR="005D0A55">
        <w:rPr>
          <w:rFonts w:ascii="Arial" w:hAnsi="Arial" w:cs="Arial"/>
          <w:color w:val="141414"/>
          <w:shd w:val="clear" w:color="auto" w:fill="FFFFFF"/>
        </w:rPr>
        <w:t xml:space="preserve"> Daniel H. Pink talks about the three most important things when it comes to </w:t>
      </w:r>
      <w:r w:rsidRPr="008B2C77" w:rsidR="00302E4B">
        <w:rPr>
          <w:rFonts w:ascii="Arial" w:hAnsi="Arial" w:cs="Arial"/>
          <w:color w:val="141414"/>
          <w:shd w:val="clear" w:color="auto" w:fill="FFFFFF"/>
        </w:rPr>
        <w:t xml:space="preserve">a person’s </w:t>
      </w:r>
      <w:r w:rsidRPr="008B2C77" w:rsidR="005D0A55">
        <w:rPr>
          <w:rFonts w:ascii="Arial" w:hAnsi="Arial" w:cs="Arial"/>
          <w:color w:val="141414"/>
          <w:shd w:val="clear" w:color="auto" w:fill="FFFFFF"/>
        </w:rPr>
        <w:t xml:space="preserve">individual development and what motivates him: </w:t>
      </w:r>
    </w:p>
    <w:p xmlns:wp14="http://schemas.microsoft.com/office/word/2010/wordml" w:rsidRPr="008B2C77" w:rsidR="00990A86" w:rsidP="54C23F46" w:rsidRDefault="005D0A55" w14:paraId="6F842525" wp14:textId="77EA2B37">
      <w:pPr>
        <w:pStyle w:val="NormalWeb"/>
        <w:numPr>
          <w:ilvl w:val="0"/>
          <w:numId w:val="26"/>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rPr>
      </w:pPr>
      <w:r w:rsidRPr="008B2C77">
        <w:rPr>
          <w:rFonts w:ascii="Arial" w:hAnsi="Arial" w:cs="Arial"/>
          <w:color w:val="141414"/>
          <w:shd w:val="clear" w:color="auto" w:fill="FFFFFF"/>
        </w:rPr>
        <w:t>Mastery</w:t>
      </w:r>
      <w:r w:rsidRPr="008B2C77" w:rsidR="00302E4B">
        <w:rPr>
          <w:rFonts w:ascii="Arial" w:hAnsi="Arial" w:cs="Arial"/>
          <w:color w:val="141414"/>
          <w:shd w:val="clear" w:color="auto" w:fill="FFFFFF"/>
        </w:rPr>
        <w:t xml:space="preserve"> – </w:t>
      </w:r>
      <w:r w:rsidRPr="008B2C77">
        <w:rPr>
          <w:rFonts w:ascii="Arial" w:hAnsi="Arial" w:cs="Arial"/>
          <w:color w:val="141414"/>
          <w:shd w:val="clear" w:color="auto" w:fill="FFFFFF"/>
        </w:rPr>
        <w:t>personal development</w:t>
      </w:r>
      <w:ins w:author="Gary Smailes" w:date="2024-02-12T12:53:37.934Z" w:id="1863271533">
        <w:r w:rsidRPr="008B2C77">
          <w:rPr>
            <w:rFonts w:ascii="Arial" w:hAnsi="Arial" w:cs="Arial"/>
            <w:color w:val="141414"/>
            <w:shd w:val="clear" w:color="auto" w:fill="FFFFFF"/>
          </w:rPr>
          <w:t>.</w:t>
        </w:r>
      </w:ins>
    </w:p>
    <w:p xmlns:wp14="http://schemas.microsoft.com/office/word/2010/wordml" w:rsidRPr="008B2C77" w:rsidR="00990A86" w:rsidP="54C23F46" w:rsidRDefault="005D0A55" w14:paraId="0268FB66" wp14:textId="5B19A158">
      <w:pPr>
        <w:pStyle w:val="NormalWeb"/>
        <w:numPr>
          <w:ilvl w:val="0"/>
          <w:numId w:val="26"/>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rPr>
      </w:pPr>
      <w:r w:rsidRPr="008B2C77">
        <w:rPr>
          <w:rFonts w:ascii="Arial" w:hAnsi="Arial" w:cs="Arial"/>
          <w:color w:val="141414"/>
          <w:shd w:val="clear" w:color="auto" w:fill="FFFFFF"/>
        </w:rPr>
        <w:t>Autonomy</w:t>
      </w:r>
      <w:r w:rsidRPr="008B2C77" w:rsidR="00302E4B">
        <w:rPr>
          <w:rFonts w:ascii="Arial" w:hAnsi="Arial" w:cs="Arial"/>
          <w:color w:val="141414"/>
          <w:shd w:val="clear" w:color="auto" w:fill="FFFFFF"/>
        </w:rPr>
        <w:t xml:space="preserve"> – </w:t>
      </w:r>
      <w:r w:rsidRPr="008B2C77">
        <w:rPr>
          <w:rFonts w:ascii="Arial" w:hAnsi="Arial" w:cs="Arial"/>
          <w:color w:val="141414"/>
          <w:shd w:val="clear" w:color="auto" w:fill="FFFFFF"/>
        </w:rPr>
        <w:t>self</w:t>
      </w:r>
      <w:r w:rsidRPr="008B2C77" w:rsidR="00302E4B">
        <w:rPr>
          <w:rFonts w:ascii="Arial" w:hAnsi="Arial" w:cs="Arial"/>
          <w:color w:val="141414"/>
          <w:shd w:val="clear" w:color="auto" w:fill="FFFFFF"/>
        </w:rPr>
        <w:t xml:space="preserve"> </w:t>
      </w:r>
      <w:r w:rsidRPr="008B2C77">
        <w:rPr>
          <w:rFonts w:ascii="Arial" w:hAnsi="Arial" w:cs="Arial"/>
          <w:color w:val="141414"/>
          <w:shd w:val="clear" w:color="auto" w:fill="FFFFFF"/>
        </w:rPr>
        <w:t>control</w:t>
      </w:r>
      <w:r w:rsidRPr="008B2C77">
        <w:rPr>
          <w:rFonts w:ascii="Arial" w:hAnsi="Arial" w:cs="Arial"/>
          <w:color w:val="141414"/>
          <w:shd w:val="clear" w:color="auto" w:fill="FFFFFF"/>
        </w:rPr>
        <w:t xml:space="preserve"> of the learning process</w:t>
      </w:r>
      <w:ins w:author="Gary Smailes" w:date="2024-02-12T12:53:39.092Z" w:id="368880769">
        <w:r w:rsidRPr="008B2C77">
          <w:rPr>
            <w:rFonts w:ascii="Arial" w:hAnsi="Arial" w:cs="Arial"/>
            <w:color w:val="141414"/>
            <w:shd w:val="clear" w:color="auto" w:fill="FFFFFF"/>
          </w:rPr>
          <w:t>.</w:t>
        </w:r>
      </w:ins>
    </w:p>
    <w:p xmlns:wp14="http://schemas.microsoft.com/office/word/2010/wordml" w:rsidRPr="008B2C77" w:rsidR="00990A86" w:rsidP="54C23F46" w:rsidRDefault="005D0A55" w14:paraId="39EC13BE" wp14:textId="7A294109">
      <w:pPr>
        <w:pStyle w:val="NormalWeb"/>
        <w:numPr>
          <w:ilvl w:val="0"/>
          <w:numId w:val="26"/>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rPr>
      </w:pPr>
      <w:r w:rsidRPr="008B2C77">
        <w:rPr>
          <w:rFonts w:ascii="Arial" w:hAnsi="Arial" w:cs="Arial"/>
          <w:color w:val="141414"/>
          <w:shd w:val="clear" w:color="auto" w:fill="FFFFFF"/>
        </w:rPr>
        <w:t>Purpose</w:t>
      </w:r>
      <w:ins w:author="Gary Smailes" w:date="2024-02-12T12:53:39.952Z" w:id="1175905198">
        <w:r w:rsidRPr="008B2C77">
          <w:rPr>
            <w:rFonts w:ascii="Arial" w:hAnsi="Arial" w:cs="Arial"/>
            <w:color w:val="141414"/>
            <w:shd w:val="clear" w:color="auto" w:fill="FFFFFF"/>
          </w:rPr>
          <w:t>.</w:t>
        </w:r>
      </w:ins>
    </w:p>
    <w:p xmlns:wp14="http://schemas.microsoft.com/office/word/2010/wordml" w:rsidRPr="008B2C77" w:rsidR="00990A86" w:rsidP="54C23F46" w:rsidRDefault="00302E4B" w14:paraId="52BBB0F5" wp14:textId="1735E22A">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7:13.424Z" w:id="1448530979"/>
          <w:rFonts w:ascii="Arial" w:hAnsi="Arial" w:cs="Arial"/>
          <w:color w:val="141414"/>
        </w:rPr>
      </w:pPr>
      <w:r w:rsidRPr="008B2C77">
        <w:rPr>
          <w:rFonts w:ascii="Arial" w:hAnsi="Arial" w:cs="Arial"/>
          <w:color w:val="141414"/>
          <w:shd w:val="clear" w:color="auto" w:fill="FFFFFF"/>
        </w:rPr>
        <w:t xml:space="preserve">South London provided opportunities for personal development (social and psychological/personal). Control of the learning process</w:t>
      </w:r>
      <w:ins w:author="Gary Smailes" w:date="2024-02-12T12:57:04.62Z" w:id="1473369527">
        <w:r w:rsidRPr="008B2C77">
          <w:rPr>
            <w:rFonts w:ascii="Arial" w:hAnsi="Arial" w:cs="Arial"/>
            <w:color w:val="141414"/>
            <w:shd w:val="clear" w:color="auto" w:fill="FFFFFF"/>
          </w:rPr>
          <w:t xml:space="preserve">,</w:t>
        </w:r>
      </w:ins>
      <w:r w:rsidRPr="008B2C77">
        <w:rPr>
          <w:rFonts w:ascii="Arial" w:hAnsi="Arial" w:cs="Arial"/>
          <w:color w:val="141414"/>
          <w:shd w:val="clear" w:color="auto" w:fill="FFFFFF"/>
        </w:rPr>
        <w:t xml:space="preserve"> while playing in the street was in the hands of the young players. They also had their own </w:t>
      </w:r>
      <w:r w:rsidRPr="008B2C77" w:rsidR="006776BB">
        <w:rPr>
          <w:rFonts w:ascii="Arial" w:hAnsi="Arial" w:cs="Arial"/>
          <w:color w:val="141414"/>
          <w:shd w:val="clear" w:color="auto" w:fill="FFFFFF"/>
        </w:rPr>
        <w:t>aims,</w:t>
      </w:r>
      <w:r w:rsidRPr="008B2C77">
        <w:rPr>
          <w:rFonts w:ascii="Arial" w:hAnsi="Arial" w:cs="Arial"/>
          <w:color w:val="141414"/>
          <w:shd w:val="clear" w:color="auto" w:fill="FFFFFF"/>
        </w:rPr>
        <w:t xml:space="preserve"> such as personal development, learning according to their own rules, and playing football at a professional level, undoubtedly contributing to which were their games in "cages". </w:t>
      </w:r>
    </w:p>
    <w:p xmlns:wp14="http://schemas.microsoft.com/office/word/2010/wordml" w:rsidRPr="008B2C77" w:rsidR="00990A86" w:rsidP="54C23F46" w:rsidRDefault="00302E4B" wp14:textId="77777777" w14:paraId="5D99722A">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7:28.225Z" w:id="97328011"/>
          <w:rFonts w:ascii="Arial" w:hAnsi="Arial" w:cs="Arial"/>
          <w:color w:val="141414"/>
        </w:rPr>
      </w:pPr>
      <w:r w:rsidRPr="008B2C77">
        <w:rPr>
          <w:rFonts w:ascii="Arial" w:hAnsi="Arial" w:cs="Arial"/>
          <w:color w:val="141414"/>
          <w:shd w:val="clear" w:color="auto" w:fill="FFFFFF"/>
        </w:rPr>
        <w:t xml:space="preserve">Now we can consider how much autonomy young players have in the academies of professional clubs. How does this affect their individual development and learning process? </w:t>
      </w:r>
    </w:p>
    <w:p xmlns:wp14="http://schemas.microsoft.com/office/word/2010/wordml" w:rsidRPr="008B2C77" w:rsidR="00990A86" w:rsidP="54C23F46" w:rsidRDefault="00302E4B" w14:paraId="3CF47C39" wp14:textId="75EBAA86">
      <w:pPr>
        <w:pStyle w:val="NormalWeb"/>
        <w:shd w:val="clear" w:color="auto" w:fill="FFFFFF" w:themeFill="background1"/>
        <w:spacing w:before="0" w:beforeAutospacing="off" w:after="180" w:afterAutospacing="off" w:line="480" w:lineRule="auto"/>
        <w:ind w:right="-613" w:firstLine="360"/>
        <w:jc w:val="both"/>
        <w:textAlignment w:val="baseline"/>
        <w:rPr>
          <w:rFonts w:ascii="Arial" w:hAnsi="Arial" w:cs="Arial"/>
          <w:color w:val="141414"/>
          <w:shd w:val="clear" w:color="auto" w:fill="FFFFFF"/>
        </w:rPr>
      </w:pPr>
      <w:r w:rsidRPr="008B2C77" w:rsidR="005D0A55">
        <w:rPr>
          <w:rFonts w:ascii="Arial" w:hAnsi="Arial" w:cs="Arial"/>
          <w:color w:val="141414"/>
          <w:shd w:val="clear" w:color="auto" w:fill="FFFFFF"/>
        </w:rPr>
        <w:t xml:space="preserve">In my opinion</w:t>
      </w:r>
      <w:ins w:author="Gary Smailes" w:date="2024-02-12T12:57:32.419Z" w:id="775367380">
        <w:r w:rsidRPr="008B2C77" w:rsidR="005D0A55">
          <w:rPr>
            <w:rFonts w:ascii="Arial" w:hAnsi="Arial" w:cs="Arial"/>
            <w:color w:val="141414"/>
            <w:shd w:val="clear" w:color="auto" w:fill="FFFFFF"/>
          </w:rPr>
          <w:t xml:space="preserve">,</w:t>
        </w:r>
      </w:ins>
      <w:r w:rsidRPr="008B2C77" w:rsidR="005D0A55">
        <w:rPr>
          <w:rFonts w:ascii="Arial" w:hAnsi="Arial" w:cs="Arial"/>
          <w:color w:val="141414"/>
          <w:shd w:val="clear" w:color="auto" w:fill="FFFFFF"/>
        </w:rPr>
        <w:t xml:space="preserve"> and experience as a coach, I can say that the </w:t>
      </w:r>
      <w:r w:rsidRPr="008B2C77">
        <w:rPr>
          <w:rFonts w:ascii="Arial" w:hAnsi="Arial" w:cs="Arial"/>
          <w:color w:val="141414"/>
          <w:shd w:val="clear" w:color="auto" w:fill="FFFFFF"/>
        </w:rPr>
        <w:t xml:space="preserve">academy </w:t>
      </w:r>
      <w:r w:rsidRPr="008B2C77" w:rsidR="005D0A55">
        <w:rPr>
          <w:rFonts w:ascii="Arial" w:hAnsi="Arial" w:cs="Arial"/>
          <w:color w:val="141414"/>
          <w:shd w:val="clear" w:color="auto" w:fill="FFFFFF"/>
        </w:rPr>
        <w:t xml:space="preserve">environment </w:t>
      </w:r>
      <w:r w:rsidRPr="008B2C77">
        <w:rPr>
          <w:rFonts w:ascii="Arial" w:hAnsi="Arial" w:cs="Arial"/>
          <w:color w:val="141414"/>
          <w:shd w:val="clear" w:color="auto" w:fill="FFFFFF"/>
        </w:rPr>
        <w:t xml:space="preserve">ought to ensure </w:t>
      </w:r>
      <w:r w:rsidRPr="008B2C77" w:rsidR="005D0A55">
        <w:rPr>
          <w:rFonts w:ascii="Arial" w:hAnsi="Arial" w:cs="Arial"/>
          <w:color w:val="141414"/>
          <w:shd w:val="clear" w:color="auto" w:fill="FFFFFF"/>
        </w:rPr>
        <w:t xml:space="preserve">a more balanced division between </w:t>
      </w:r>
      <w:r w:rsidRPr="008B2C77" w:rsidR="006776BB">
        <w:rPr>
          <w:rFonts w:ascii="Arial" w:hAnsi="Arial" w:cs="Arial"/>
          <w:color w:val="141414"/>
          <w:shd w:val="clear" w:color="auto" w:fill="FFFFFF"/>
        </w:rPr>
        <w:t xml:space="preserve">one’s own </w:t>
      </w:r>
      <w:r w:rsidRPr="008B2C77" w:rsidR="005D0A55">
        <w:rPr>
          <w:rFonts w:ascii="Arial" w:hAnsi="Arial" w:cs="Arial"/>
          <w:color w:val="141414"/>
          <w:shd w:val="clear" w:color="auto" w:fill="FFFFFF"/>
        </w:rPr>
        <w:t xml:space="preserve">control of learning and its management by </w:t>
      </w:r>
      <w:r w:rsidRPr="008B2C77" w:rsidR="001712A1">
        <w:rPr>
          <w:rFonts w:ascii="Arial" w:hAnsi="Arial" w:cs="Arial"/>
          <w:color w:val="141414"/>
          <w:shd w:val="clear" w:color="auto" w:fill="FFFFFF"/>
        </w:rPr>
        <w:t>coaches</w:t>
      </w:r>
      <w:r w:rsidRPr="008B2C77" w:rsidR="005D0A55">
        <w:rPr>
          <w:rFonts w:ascii="Arial" w:hAnsi="Arial" w:cs="Arial"/>
          <w:color w:val="141414"/>
          <w:shd w:val="clear" w:color="auto" w:fill="FFFFFF"/>
        </w:rPr>
        <w:t xml:space="preserve">. No </w:t>
      </w:r>
      <w:r w:rsidRPr="008B2C77" w:rsidR="001712A1">
        <w:rPr>
          <w:rFonts w:ascii="Arial" w:hAnsi="Arial" w:cs="Arial"/>
          <w:color w:val="141414"/>
          <w:shd w:val="clear" w:color="auto" w:fill="FFFFFF"/>
        </w:rPr>
        <w:t>coach</w:t>
      </w:r>
      <w:r w:rsidRPr="008B2C77" w:rsidR="005D0A55">
        <w:rPr>
          <w:rFonts w:ascii="Arial" w:hAnsi="Arial" w:cs="Arial"/>
          <w:color w:val="141414"/>
          <w:shd w:val="clear" w:color="auto" w:fill="FFFFFF"/>
        </w:rPr>
        <w:t xml:space="preserve"> can control the learning of </w:t>
      </w:r>
      <w:r w:rsidRPr="008B2C77" w:rsidR="00805642">
        <w:rPr>
          <w:rFonts w:ascii="Arial" w:hAnsi="Arial" w:cs="Arial"/>
          <w:color w:val="141414"/>
          <w:shd w:val="clear" w:color="auto" w:fill="FFFFFF"/>
        </w:rPr>
        <w:t>others;</w:t>
      </w:r>
      <w:r w:rsidRPr="008B2C77" w:rsidR="005D0A55">
        <w:rPr>
          <w:rFonts w:ascii="Arial" w:hAnsi="Arial" w:cs="Arial"/>
          <w:color w:val="141414"/>
          <w:shd w:val="clear" w:color="auto" w:fill="FFFFFF"/>
        </w:rPr>
        <w:t xml:space="preserve"> he can only consciously and </w:t>
      </w:r>
      <w:r w:rsidRPr="008B2C77" w:rsidR="00805642">
        <w:rPr>
          <w:rFonts w:ascii="Arial" w:hAnsi="Arial" w:cs="Arial"/>
          <w:color w:val="141414"/>
          <w:shd w:val="clear" w:color="auto" w:fill="FFFFFF"/>
        </w:rPr>
        <w:t>skilfully</w:t>
      </w:r>
      <w:r w:rsidRPr="008B2C77" w:rsidR="005D0A55">
        <w:rPr>
          <w:rFonts w:ascii="Arial" w:hAnsi="Arial" w:cs="Arial"/>
          <w:color w:val="141414"/>
          <w:shd w:val="clear" w:color="auto" w:fill="FFFFFF"/>
        </w:rPr>
        <w:t xml:space="preserve"> manage th</w:t>
      </w:r>
      <w:r w:rsidRPr="008B2C77" w:rsidR="00B61295">
        <w:rPr>
          <w:rFonts w:ascii="Arial" w:hAnsi="Arial" w:cs="Arial"/>
          <w:color w:val="141414"/>
          <w:shd w:val="clear" w:color="auto" w:fill="FFFFFF"/>
        </w:rPr>
        <w:t>e</w:t>
      </w:r>
      <w:r w:rsidRPr="008B2C77" w:rsidR="005D0A55">
        <w:rPr>
          <w:rFonts w:ascii="Arial" w:hAnsi="Arial" w:cs="Arial"/>
          <w:color w:val="141414"/>
          <w:shd w:val="clear" w:color="auto" w:fill="FFFFFF"/>
        </w:rPr>
        <w:t xml:space="preserve"> process. </w:t>
      </w:r>
      <w:r w:rsidRPr="008B2C77" w:rsidR="00B61295">
        <w:rPr>
          <w:rFonts w:ascii="Arial" w:hAnsi="Arial" w:cs="Arial"/>
          <w:color w:val="141414"/>
          <w:shd w:val="clear" w:color="auto" w:fill="FFFFFF"/>
        </w:rPr>
        <w:t>Personal k</w:t>
      </w:r>
      <w:r w:rsidRPr="008B2C77" w:rsidR="005D0A55">
        <w:rPr>
          <w:rFonts w:ascii="Arial" w:hAnsi="Arial" w:cs="Arial"/>
          <w:color w:val="141414"/>
          <w:shd w:val="clear" w:color="auto" w:fill="FFFFFF"/>
        </w:rPr>
        <w:t xml:space="preserve">nowledge of </w:t>
      </w:r>
      <w:r w:rsidRPr="008B2C77" w:rsidR="00B61295">
        <w:rPr>
          <w:rFonts w:ascii="Arial" w:hAnsi="Arial" w:cs="Arial"/>
          <w:color w:val="141414"/>
          <w:shd w:val="clear" w:color="auto" w:fill="FFFFFF"/>
        </w:rPr>
        <w:t>a</w:t>
      </w:r>
      <w:r w:rsidRPr="008B2C77" w:rsidR="005D0A55">
        <w:rPr>
          <w:rFonts w:ascii="Arial" w:hAnsi="Arial" w:cs="Arial"/>
          <w:color w:val="141414"/>
          <w:shd w:val="clear" w:color="auto" w:fill="FFFFFF"/>
        </w:rPr>
        <w:t xml:space="preserve">cademy players and daily observation </w:t>
      </w:r>
      <w:r w:rsidRPr="008B2C77" w:rsidR="00B61295">
        <w:rPr>
          <w:rFonts w:ascii="Arial" w:hAnsi="Arial" w:cs="Arial"/>
          <w:color w:val="141414"/>
          <w:shd w:val="clear" w:color="auto" w:fill="FFFFFF"/>
        </w:rPr>
        <w:t xml:space="preserve">of their behaviour </w:t>
      </w:r>
      <w:r w:rsidRPr="008B2C77" w:rsidR="005D0A55">
        <w:rPr>
          <w:rFonts w:ascii="Arial" w:hAnsi="Arial" w:cs="Arial"/>
          <w:color w:val="141414"/>
          <w:shd w:val="clear" w:color="auto" w:fill="FFFFFF"/>
        </w:rPr>
        <w:t xml:space="preserve">should </w:t>
      </w:r>
      <w:r w:rsidRPr="008B2C77" w:rsidR="00B61295">
        <w:rPr>
          <w:rFonts w:ascii="Arial" w:hAnsi="Arial" w:cs="Arial"/>
          <w:color w:val="141414"/>
          <w:shd w:val="clear" w:color="auto" w:fill="FFFFFF"/>
        </w:rPr>
        <w:t xml:space="preserve">tell a coach </w:t>
      </w:r>
      <w:r w:rsidRPr="008B2C77" w:rsidR="005D0A55">
        <w:rPr>
          <w:rFonts w:ascii="Arial" w:hAnsi="Arial" w:cs="Arial"/>
          <w:color w:val="141414"/>
          <w:shd w:val="clear" w:color="auto" w:fill="FFFFFF"/>
        </w:rPr>
        <w:t xml:space="preserve">which players are able to take responsibility for their learning process, and which should be helped, </w:t>
      </w:r>
      <w:r w:rsidRPr="008B2C77" w:rsidR="00B61295">
        <w:rPr>
          <w:rFonts w:ascii="Arial" w:hAnsi="Arial" w:cs="Arial"/>
          <w:color w:val="141414"/>
          <w:shd w:val="clear" w:color="auto" w:fill="FFFFFF"/>
        </w:rPr>
        <w:t xml:space="preserve">as opposed to lumping </w:t>
      </w:r>
      <w:r w:rsidRPr="008B2C77" w:rsidR="005D0A55">
        <w:rPr>
          <w:rFonts w:ascii="Arial" w:hAnsi="Arial" w:cs="Arial"/>
          <w:color w:val="141414"/>
          <w:shd w:val="clear" w:color="auto" w:fill="FFFFFF"/>
        </w:rPr>
        <w:t xml:space="preserve">everyone </w:t>
      </w:r>
      <w:r w:rsidRPr="008B2C77" w:rsidR="00B61295">
        <w:rPr>
          <w:rFonts w:ascii="Arial" w:hAnsi="Arial" w:cs="Arial"/>
          <w:color w:val="141414"/>
          <w:shd w:val="clear" w:color="auto" w:fill="FFFFFF"/>
        </w:rPr>
        <w:t>together</w:t>
      </w:r>
      <w:r w:rsidRPr="008B2C77" w:rsidR="005D0A55">
        <w:rPr>
          <w:rFonts w:ascii="Arial" w:hAnsi="Arial" w:cs="Arial"/>
          <w:color w:val="141414"/>
          <w:shd w:val="clear" w:color="auto" w:fill="FFFFFF"/>
        </w:rPr>
        <w:t xml:space="preserve">.      </w:t>
      </w:r>
    </w:p>
    <w:p xmlns:wp14="http://schemas.microsoft.com/office/word/2010/wordml" w:rsidRPr="008B2C77" w:rsidR="00F81A6C" w:rsidP="54C23F46" w:rsidRDefault="00F81A6C" w14:paraId="7C75FB49" wp14:textId="10D92DDE">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8:20.737Z" w:id="126364843"/>
          <w:rFonts w:ascii="Arial" w:hAnsi="Arial" w:cs="Arial"/>
          <w:color w:val="141414"/>
        </w:rPr>
        <w:pPrChange w:author="Gary Smailes" w:date="2024-02-12T12:57:56.09Z">
          <w:pPr>
            <w:pStyle w:val="NormalWeb"/>
            <w:spacing w:before="0" w:beforeAutospacing="off" w:after="180" w:afterAutospacing="off" w:line="480" w:lineRule="auto"/>
            <w:ind w:right="-613"/>
            <w:jc w:val="both"/>
          </w:pPr>
        </w:pPrChange>
      </w:pPr>
      <w:del w:author="Gary Smailes" w:date="2024-02-12T12:57:57.118Z" w:id="603155443">
        <w:r w:rsidRPr="54C23F46" w:rsidDel="54C23F46">
          <w:rPr>
            <w:rFonts w:ascii="Arial" w:hAnsi="Arial" w:cs="Arial"/>
            <w:color w:val="141414"/>
          </w:rPr>
          <w:delText xml:space="preserve">     </w:delText>
        </w:r>
      </w:del>
      <w:r w:rsidRPr="008B2C77" w:rsidR="005D0A55">
        <w:rPr>
          <w:rFonts w:ascii="Arial" w:hAnsi="Arial" w:cs="Arial"/>
          <w:color w:val="141414"/>
          <w:shd w:val="clear" w:color="auto" w:fill="FFFFFF"/>
        </w:rPr>
        <w:t xml:space="preserve">All the </w:t>
      </w:r>
      <w:r w:rsidRPr="008B2C77" w:rsidR="00B61295">
        <w:rPr>
          <w:rFonts w:ascii="Arial" w:hAnsi="Arial" w:cs="Arial"/>
          <w:color w:val="141414"/>
          <w:shd w:val="clear" w:color="auto" w:fill="FFFFFF"/>
        </w:rPr>
        <w:t xml:space="preserve">players </w:t>
      </w:r>
      <w:r w:rsidRPr="008B2C77" w:rsidR="005D0A55">
        <w:rPr>
          <w:rFonts w:ascii="Arial" w:hAnsi="Arial" w:cs="Arial"/>
          <w:color w:val="141414"/>
          <w:shd w:val="clear" w:color="auto" w:fill="FFFFFF"/>
        </w:rPr>
        <w:t xml:space="preserve">from South London </w:t>
      </w:r>
      <w:r w:rsidRPr="008B2C77" w:rsidR="00B61295">
        <w:rPr>
          <w:rFonts w:ascii="Arial" w:hAnsi="Arial" w:cs="Arial"/>
          <w:color w:val="141414"/>
          <w:shd w:val="clear" w:color="auto" w:fill="FFFFFF"/>
        </w:rPr>
        <w:t xml:space="preserve">also </w:t>
      </w:r>
      <w:r w:rsidRPr="008B2C77" w:rsidR="005D0A55">
        <w:rPr>
          <w:rFonts w:ascii="Arial" w:hAnsi="Arial" w:cs="Arial"/>
          <w:color w:val="141414"/>
          <w:shd w:val="clear" w:color="auto" w:fill="FFFFFF"/>
        </w:rPr>
        <w:t>learned some important things from an individual point of view and</w:t>
      </w:r>
      <w:r w:rsidRPr="008B2C77" w:rsidR="00B61295">
        <w:rPr>
          <w:rFonts w:ascii="Arial" w:hAnsi="Arial" w:cs="Arial"/>
          <w:color w:val="141414"/>
          <w:shd w:val="clear" w:color="auto" w:fill="FFFFFF"/>
        </w:rPr>
        <w:t xml:space="preserve"> </w:t>
      </w:r>
      <w:r w:rsidRPr="008B2C77" w:rsidR="00B61295">
        <w:rPr>
          <w:rFonts w:ascii="Arial" w:hAnsi="Arial" w:cs="Arial"/>
          <w:color w:val="141414"/>
          <w:shd w:val="clear" w:color="auto" w:fill="FFFFFF"/>
        </w:rPr>
        <w:t xml:space="preserve">regarding</w:t>
      </w:r>
      <w:r w:rsidRPr="008B2C77" w:rsidR="005D0A55">
        <w:rPr>
          <w:rFonts w:ascii="Arial" w:hAnsi="Arial" w:cs="Arial"/>
          <w:color w:val="141414"/>
          <w:shd w:val="clear" w:color="auto" w:fill="FFFFFF"/>
        </w:rPr>
        <w:t xml:space="preserve"> the development of potential. </w:t>
      </w:r>
      <w:r w:rsidRPr="008B2C77" w:rsidR="00B61295">
        <w:rPr>
          <w:rFonts w:ascii="Arial" w:hAnsi="Arial" w:cs="Arial"/>
          <w:color w:val="141414"/>
          <w:shd w:val="clear" w:color="auto" w:fill="FFFFFF"/>
        </w:rPr>
        <w:t>S</w:t>
      </w:r>
      <w:r w:rsidRPr="008B2C77" w:rsidR="005D0A55">
        <w:rPr>
          <w:rFonts w:ascii="Arial" w:hAnsi="Arial" w:cs="Arial"/>
          <w:color w:val="141414"/>
          <w:shd w:val="clear" w:color="auto" w:fill="FFFFFF"/>
        </w:rPr>
        <w:t>treet game</w:t>
      </w:r>
      <w:r w:rsidRPr="008B2C77" w:rsidR="00B61295">
        <w:rPr>
          <w:rFonts w:ascii="Arial" w:hAnsi="Arial" w:cs="Arial"/>
          <w:color w:val="141414"/>
          <w:shd w:val="clear" w:color="auto" w:fill="FFFFFF"/>
        </w:rPr>
        <w:t>s</w:t>
      </w:r>
      <w:r w:rsidRPr="008B2C77" w:rsidR="005D0A55">
        <w:rPr>
          <w:rFonts w:ascii="Arial" w:hAnsi="Arial" w:cs="Arial"/>
          <w:color w:val="141414"/>
          <w:shd w:val="clear" w:color="auto" w:fill="FFFFFF"/>
        </w:rPr>
        <w:t xml:space="preserve"> taught them leadership, </w:t>
      </w:r>
      <w:r w:rsidRPr="008B2C77" w:rsidR="005D0A55">
        <w:rPr>
          <w:rFonts w:ascii="Arial" w:hAnsi="Arial" w:cs="Arial"/>
          <w:color w:val="141414"/>
          <w:shd w:val="clear" w:color="auto" w:fill="FFFFFF"/>
        </w:rPr>
        <w:t>responsibility</w:t>
      </w:r>
      <w:r w:rsidRPr="008B2C77" w:rsidR="005D0A55">
        <w:rPr>
          <w:rFonts w:ascii="Arial" w:hAnsi="Arial" w:cs="Arial"/>
          <w:color w:val="141414"/>
          <w:shd w:val="clear" w:color="auto" w:fill="FFFFFF"/>
        </w:rPr>
        <w:t xml:space="preserve"> and social ownership. </w:t>
      </w:r>
      <w:r w:rsidRPr="008B2C77" w:rsidR="00B61295">
        <w:rPr>
          <w:rFonts w:ascii="Arial" w:hAnsi="Arial" w:cs="Arial"/>
          <w:color w:val="141414"/>
          <w:shd w:val="clear" w:color="auto" w:fill="FFFFFF"/>
        </w:rPr>
        <w:t>Young players who attend training sessions at an academy are e</w:t>
      </w:r>
      <w:r w:rsidRPr="008B2C77" w:rsidR="005D0A55">
        <w:rPr>
          <w:rFonts w:ascii="Arial" w:hAnsi="Arial" w:cs="Arial"/>
          <w:color w:val="141414"/>
          <w:shd w:val="clear" w:color="auto" w:fill="FFFFFF"/>
        </w:rPr>
        <w:t>specially</w:t>
      </w:r>
      <w:r w:rsidRPr="008B2C77" w:rsidR="00B61295">
        <w:rPr>
          <w:rFonts w:ascii="Arial" w:hAnsi="Arial" w:cs="Arial"/>
          <w:color w:val="141414"/>
          <w:shd w:val="clear" w:color="auto" w:fill="FFFFFF"/>
        </w:rPr>
        <w:t xml:space="preserve"> deprived of the chance to learn </w:t>
      </w:r>
      <w:r w:rsidRPr="008B2C77" w:rsidR="005D0A55">
        <w:rPr>
          <w:rFonts w:ascii="Arial" w:hAnsi="Arial" w:cs="Arial"/>
          <w:color w:val="141414"/>
          <w:shd w:val="clear" w:color="auto" w:fill="FFFFFF"/>
        </w:rPr>
        <w:t>responsib</w:t>
      </w:r>
      <w:r w:rsidRPr="008B2C77" w:rsidR="00B61295">
        <w:rPr>
          <w:rFonts w:ascii="Arial" w:hAnsi="Arial" w:cs="Arial"/>
          <w:color w:val="141414"/>
          <w:shd w:val="clear" w:color="auto" w:fill="FFFFFF"/>
        </w:rPr>
        <w:t xml:space="preserve">ility </w:t>
      </w:r>
      <w:r w:rsidRPr="008B2C77" w:rsidR="005D0A55">
        <w:rPr>
          <w:rFonts w:ascii="Arial" w:hAnsi="Arial" w:cs="Arial"/>
          <w:color w:val="141414"/>
          <w:shd w:val="clear" w:color="auto" w:fill="FFFFFF"/>
        </w:rPr>
        <w:t>and leadership</w:t>
      </w:r>
      <w:r w:rsidRPr="008B2C77" w:rsidR="00B61295">
        <w:rPr>
          <w:rFonts w:ascii="Arial" w:hAnsi="Arial" w:cs="Arial"/>
          <w:color w:val="141414"/>
          <w:shd w:val="clear" w:color="auto" w:fill="FFFFFF"/>
        </w:rPr>
        <w:t>.</w:t>
      </w:r>
      <w:r w:rsidRPr="008B2C77" w:rsidR="005D0A55">
        <w:rPr>
          <w:rFonts w:ascii="Arial" w:hAnsi="Arial" w:cs="Arial"/>
          <w:color w:val="141414"/>
          <w:shd w:val="clear" w:color="auto" w:fill="FFFFFF"/>
        </w:rPr>
        <w:t xml:space="preserve"> </w:t>
      </w:r>
    </w:p>
    <w:p xmlns:wp14="http://schemas.microsoft.com/office/word/2010/wordml" w:rsidRPr="008B2C77" w:rsidR="00F81A6C" w:rsidP="54C23F46" w:rsidRDefault="00F81A6C" w14:paraId="1883E37E" wp14:textId="3F9E86AA">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8:33.635Z" w:id="2029724582"/>
          <w:rFonts w:ascii="Arial" w:hAnsi="Arial" w:cs="Arial"/>
          <w:color w:val="141414"/>
        </w:rPr>
      </w:pPr>
      <w:r w:rsidRPr="008B2C77" w:rsidR="005D0A55">
        <w:rPr>
          <w:rFonts w:ascii="Arial" w:hAnsi="Arial" w:cs="Arial"/>
          <w:color w:val="141414"/>
          <w:shd w:val="clear" w:color="auto" w:fill="FFFFFF"/>
        </w:rPr>
        <w:t xml:space="preserve">The adult community does everything for young football </w:t>
      </w:r>
      <w:r w:rsidRPr="008B2C77" w:rsidR="00022674">
        <w:rPr>
          <w:rFonts w:ascii="Arial" w:hAnsi="Arial" w:cs="Arial"/>
          <w:color w:val="141414"/>
          <w:shd w:val="clear" w:color="auto" w:fill="FFFFFF"/>
        </w:rPr>
        <w:t>trainee</w:t>
      </w:r>
      <w:r w:rsidRPr="008B2C77" w:rsidR="005D0A55">
        <w:rPr>
          <w:rFonts w:ascii="Arial" w:hAnsi="Arial" w:cs="Arial"/>
          <w:color w:val="141414"/>
          <w:shd w:val="clear" w:color="auto" w:fill="FFFFFF"/>
        </w:rPr>
        <w:t xml:space="preserve">s, such as washing </w:t>
      </w:r>
      <w:r w:rsidRPr="008B2C77" w:rsidR="00B61295">
        <w:rPr>
          <w:rFonts w:ascii="Arial" w:hAnsi="Arial" w:cs="Arial"/>
          <w:color w:val="141414"/>
          <w:shd w:val="clear" w:color="auto" w:fill="FFFFFF"/>
        </w:rPr>
        <w:t xml:space="preserve">the </w:t>
      </w:r>
      <w:r w:rsidRPr="008B2C77" w:rsidR="005D0A55">
        <w:rPr>
          <w:rFonts w:ascii="Arial" w:hAnsi="Arial" w:cs="Arial"/>
          <w:color w:val="141414"/>
          <w:shd w:val="clear" w:color="auto" w:fill="FFFFFF"/>
        </w:rPr>
        <w:t>club</w:t>
      </w:r>
      <w:r w:rsidRPr="008B2C77" w:rsidR="00B61295">
        <w:rPr>
          <w:rFonts w:ascii="Arial" w:hAnsi="Arial" w:cs="Arial"/>
          <w:color w:val="141414"/>
          <w:shd w:val="clear" w:color="auto" w:fill="FFFFFF"/>
        </w:rPr>
        <w:t>’s</w:t>
      </w:r>
      <w:r w:rsidRPr="008B2C77" w:rsidR="005D0A55">
        <w:rPr>
          <w:rFonts w:ascii="Arial" w:hAnsi="Arial" w:cs="Arial"/>
          <w:color w:val="141414"/>
          <w:shd w:val="clear" w:color="auto" w:fill="FFFFFF"/>
        </w:rPr>
        <w:t xml:space="preserve"> </w:t>
      </w:r>
      <w:r w:rsidRPr="008B2C77" w:rsidR="00B61295">
        <w:rPr>
          <w:rFonts w:ascii="Arial" w:hAnsi="Arial" w:cs="Arial"/>
          <w:color w:val="141414"/>
          <w:shd w:val="clear" w:color="auto" w:fill="FFFFFF"/>
        </w:rPr>
        <w:t>uniforms</w:t>
      </w:r>
      <w:r w:rsidRPr="008B2C77" w:rsidR="005D0A55">
        <w:rPr>
          <w:rFonts w:ascii="Arial" w:hAnsi="Arial" w:cs="Arial"/>
          <w:color w:val="141414"/>
          <w:shd w:val="clear" w:color="auto" w:fill="FFFFFF"/>
        </w:rPr>
        <w:t xml:space="preserve">, cleaning shoes, organizing warm-ups, etc... In such a system, </w:t>
      </w:r>
      <w:r w:rsidRPr="008B2C77" w:rsidR="00676D55">
        <w:rPr>
          <w:rFonts w:ascii="Arial" w:hAnsi="Arial" w:cs="Arial"/>
          <w:color w:val="141414"/>
          <w:shd w:val="clear" w:color="auto" w:fill="FFFFFF"/>
        </w:rPr>
        <w:t xml:space="preserve">the idea of requiring </w:t>
      </w:r>
      <w:r w:rsidRPr="008B2C77" w:rsidR="005D0A55">
        <w:rPr>
          <w:rFonts w:ascii="Arial" w:hAnsi="Arial" w:cs="Arial"/>
          <w:color w:val="141414"/>
          <w:shd w:val="clear" w:color="auto" w:fill="FFFFFF"/>
        </w:rPr>
        <w:t xml:space="preserve">players to make independent decisions and take responsibility for their learning process is at least unrealistic. </w:t>
      </w:r>
      <w:del w:author="Gary Smailes" w:date="2024-02-12T12:58:24.329Z" w:id="1596045826">
        <w:r w:rsidRPr="54C23F46" w:rsidDel="54C23F46">
          <w:rPr>
            <w:rFonts w:ascii="Arial" w:hAnsi="Arial" w:cs="Arial"/>
            <w:color w:val="141414"/>
          </w:rPr>
          <w:delText>Apparently</w:delText>
        </w:r>
      </w:del>
      <w:ins w:author="Gary Smailes" w:date="2024-02-12T12:58:24.333Z" w:id="200874950">
        <w:r w:rsidRPr="008B2C77" w:rsidR="005D0A55">
          <w:rPr>
            <w:rFonts w:ascii="Arial" w:hAnsi="Arial" w:cs="Arial"/>
            <w:color w:val="141414"/>
            <w:shd w:val="clear" w:color="auto" w:fill="FFFFFF"/>
          </w:rPr>
          <w:t>A</w:t>
        </w:r>
        <w:r w:rsidRPr="008B2C77" w:rsidR="005D0A55">
          <w:rPr>
            <w:rFonts w:ascii="Arial" w:hAnsi="Arial" w:cs="Arial"/>
            <w:color w:val="141414"/>
            <w:shd w:val="clear" w:color="auto" w:fill="FFFFFF"/>
          </w:rPr>
          <w:t>pparently,</w:t>
        </w:r>
      </w:ins>
      <w:r w:rsidRPr="008B2C77" w:rsidR="005D0A55">
        <w:rPr>
          <w:rFonts w:ascii="Arial" w:hAnsi="Arial" w:cs="Arial"/>
          <w:color w:val="141414"/>
          <w:shd w:val="clear" w:color="auto" w:fill="FFFFFF"/>
        </w:rPr>
        <w:t xml:space="preserve"> some clubs commit to conducting life skills workshops, </w:t>
      </w:r>
      <w:r w:rsidRPr="008B2C77" w:rsidR="00676D55">
        <w:rPr>
          <w:rFonts w:ascii="Arial" w:hAnsi="Arial" w:cs="Arial"/>
          <w:color w:val="141414"/>
          <w:shd w:val="clear" w:color="auto" w:fill="FFFFFF"/>
        </w:rPr>
        <w:t xml:space="preserve">but </w:t>
      </w:r>
      <w:r w:rsidRPr="008B2C77" w:rsidR="005D0A55">
        <w:rPr>
          <w:rFonts w:ascii="Arial" w:hAnsi="Arial" w:cs="Arial"/>
          <w:color w:val="141414"/>
          <w:shd w:val="clear" w:color="auto" w:fill="FFFFFF"/>
        </w:rPr>
        <w:t xml:space="preserve">the academy environment itself does exactly the opposite. Training </w:t>
      </w:r>
      <w:r w:rsidRPr="008B2C77" w:rsidR="00676D55">
        <w:rPr>
          <w:rFonts w:ascii="Arial" w:hAnsi="Arial" w:cs="Arial"/>
          <w:color w:val="141414"/>
          <w:shd w:val="clear" w:color="auto" w:fill="FFFFFF"/>
        </w:rPr>
        <w:t xml:space="preserve">and what the players learn from it </w:t>
      </w:r>
      <w:r w:rsidRPr="008B2C77" w:rsidR="005D0A55">
        <w:rPr>
          <w:rFonts w:ascii="Arial" w:hAnsi="Arial" w:cs="Arial"/>
          <w:color w:val="141414"/>
          <w:shd w:val="clear" w:color="auto" w:fill="FFFFFF"/>
        </w:rPr>
        <w:t xml:space="preserve">is </w:t>
      </w:r>
      <w:r w:rsidRPr="008B2C77" w:rsidR="00676D55">
        <w:rPr>
          <w:rFonts w:ascii="Arial" w:hAnsi="Arial" w:cs="Arial"/>
          <w:color w:val="141414"/>
          <w:shd w:val="clear" w:color="auto" w:fill="FFFFFF"/>
        </w:rPr>
        <w:t xml:space="preserve">totally </w:t>
      </w:r>
      <w:r w:rsidRPr="008B2C77" w:rsidR="005D0A55">
        <w:rPr>
          <w:rFonts w:ascii="Arial" w:hAnsi="Arial" w:cs="Arial"/>
          <w:color w:val="141414"/>
          <w:shd w:val="clear" w:color="auto" w:fill="FFFFFF"/>
        </w:rPr>
        <w:t xml:space="preserve">controlled by the coaches. </w:t>
      </w:r>
    </w:p>
    <w:p xmlns:wp14="http://schemas.microsoft.com/office/word/2010/wordml" w:rsidRPr="008B2C77" w:rsidR="00F81A6C" w:rsidP="54C23F46" w:rsidRDefault="00F81A6C" w14:paraId="1590F4A4" wp14:textId="5148A058">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9:00.814Z" w:id="807441226"/>
          <w:rFonts w:ascii="Arial" w:hAnsi="Arial" w:cs="Arial"/>
          <w:color w:val="141414"/>
        </w:rPr>
      </w:pPr>
      <w:r w:rsidRPr="008B2C77" w:rsidR="005D0A55">
        <w:rPr>
          <w:rFonts w:ascii="Arial" w:hAnsi="Arial" w:cs="Arial"/>
          <w:color w:val="141414"/>
          <w:shd w:val="clear" w:color="auto" w:fill="FFFFFF"/>
        </w:rPr>
        <w:t xml:space="preserve">I think that introducing </w:t>
      </w:r>
      <w:r w:rsidRPr="008B2C77" w:rsidR="00676D55">
        <w:rPr>
          <w:rFonts w:ascii="Arial" w:hAnsi="Arial" w:cs="Arial"/>
          <w:color w:val="141414"/>
          <w:shd w:val="clear" w:color="auto" w:fill="FFFFFF"/>
        </w:rPr>
        <w:t>a</w:t>
      </w:r>
      <w:r w:rsidRPr="008B2C77" w:rsidR="005D0A55">
        <w:rPr>
          <w:rFonts w:ascii="Arial" w:hAnsi="Arial" w:cs="Arial"/>
          <w:color w:val="141414"/>
          <w:shd w:val="clear" w:color="auto" w:fill="FFFFFF"/>
        </w:rPr>
        <w:t xml:space="preserve"> form of street </w:t>
      </w:r>
      <w:r w:rsidRPr="008B2C77" w:rsidR="00676D55">
        <w:rPr>
          <w:rFonts w:ascii="Arial" w:hAnsi="Arial" w:cs="Arial"/>
          <w:color w:val="141414"/>
          <w:shd w:val="clear" w:color="auto" w:fill="FFFFFF"/>
        </w:rPr>
        <w:t xml:space="preserve">games </w:t>
      </w:r>
      <w:r w:rsidRPr="008B2C77" w:rsidR="005D0A55">
        <w:rPr>
          <w:rFonts w:ascii="Arial" w:hAnsi="Arial" w:cs="Arial"/>
          <w:color w:val="141414"/>
          <w:shd w:val="clear" w:color="auto" w:fill="FFFFFF"/>
        </w:rPr>
        <w:t xml:space="preserve">to the academy </w:t>
      </w:r>
      <w:r w:rsidRPr="008B2C77" w:rsidR="005F3E01">
        <w:rPr>
          <w:rFonts w:ascii="Arial" w:hAnsi="Arial" w:cs="Arial"/>
          <w:color w:val="141414"/>
          <w:shd w:val="clear" w:color="auto" w:fill="FFFFFF"/>
        </w:rPr>
        <w:t>program</w:t>
      </w:r>
      <w:r w:rsidRPr="008B2C77" w:rsidR="005D0A55">
        <w:rPr>
          <w:rFonts w:ascii="Arial" w:hAnsi="Arial" w:cs="Arial"/>
          <w:color w:val="141414"/>
          <w:shd w:val="clear" w:color="auto" w:fill="FFFFFF"/>
        </w:rPr>
        <w:t xml:space="preserve"> w</w:t>
      </w:r>
      <w:r w:rsidRPr="008B2C77" w:rsidR="00676D55">
        <w:rPr>
          <w:rFonts w:ascii="Arial" w:hAnsi="Arial" w:cs="Arial"/>
          <w:color w:val="141414"/>
          <w:shd w:val="clear" w:color="auto" w:fill="FFFFFF"/>
        </w:rPr>
        <w:t xml:space="preserve">ould </w:t>
      </w:r>
      <w:r w:rsidRPr="008B2C77" w:rsidR="005D0A55">
        <w:rPr>
          <w:rFonts w:ascii="Arial" w:hAnsi="Arial" w:cs="Arial"/>
          <w:color w:val="141414"/>
          <w:shd w:val="clear" w:color="auto" w:fill="FFFFFF"/>
        </w:rPr>
        <w:t xml:space="preserve">help players learn the </w:t>
      </w:r>
      <w:r w:rsidRPr="008B2C77" w:rsidR="00676D55">
        <w:rPr>
          <w:rFonts w:ascii="Arial" w:hAnsi="Arial" w:cs="Arial"/>
          <w:color w:val="141414"/>
          <w:shd w:val="clear" w:color="auto" w:fill="FFFFFF"/>
        </w:rPr>
        <w:t xml:space="preserve">same </w:t>
      </w:r>
      <w:r w:rsidRPr="008B2C77" w:rsidR="005D0A55">
        <w:rPr>
          <w:rFonts w:ascii="Arial" w:hAnsi="Arial" w:cs="Arial"/>
          <w:color w:val="141414"/>
          <w:shd w:val="clear" w:color="auto" w:fill="FFFFFF"/>
        </w:rPr>
        <w:t xml:space="preserve">qualities that South London players have </w:t>
      </w:r>
      <w:r w:rsidRPr="008B2C77" w:rsidR="005D0A55">
        <w:rPr>
          <w:rFonts w:ascii="Arial" w:hAnsi="Arial" w:cs="Arial"/>
          <w:color w:val="141414"/>
          <w:shd w:val="clear" w:color="auto" w:fill="FFFFFF"/>
        </w:rPr>
        <w:t xml:space="preserve">acquired</w:t>
      </w:r>
      <w:r w:rsidRPr="008B2C77" w:rsidR="005D0A55">
        <w:rPr>
          <w:rFonts w:ascii="Arial" w:hAnsi="Arial" w:cs="Arial"/>
          <w:color w:val="141414"/>
          <w:shd w:val="clear" w:color="auto" w:fill="FFFFFF"/>
        </w:rPr>
        <w:t xml:space="preserve"> on the streets. </w:t>
      </w:r>
      <w:r w:rsidRPr="008B2C77" w:rsidR="00676D55">
        <w:rPr>
          <w:rFonts w:ascii="Arial" w:hAnsi="Arial" w:cs="Arial"/>
          <w:color w:val="141414"/>
          <w:shd w:val="clear" w:color="auto" w:fill="FFFFFF"/>
        </w:rPr>
        <w:t>In such a variant, c</w:t>
      </w:r>
      <w:r w:rsidRPr="008B2C77" w:rsidR="005D0A55">
        <w:rPr>
          <w:rFonts w:ascii="Arial" w:hAnsi="Arial" w:cs="Arial"/>
          <w:color w:val="141414"/>
          <w:shd w:val="clear" w:color="auto" w:fill="FFFFFF"/>
        </w:rPr>
        <w:t xml:space="preserve">oaches should give </w:t>
      </w:r>
      <w:r w:rsidRPr="008B2C77" w:rsidR="00676D55">
        <w:rPr>
          <w:rFonts w:ascii="Arial" w:hAnsi="Arial" w:cs="Arial"/>
          <w:color w:val="141414"/>
          <w:shd w:val="clear" w:color="auto" w:fill="FFFFFF"/>
        </w:rPr>
        <w:t xml:space="preserve">players a </w:t>
      </w:r>
      <w:r w:rsidRPr="008B2C77" w:rsidR="005D0A55">
        <w:rPr>
          <w:rFonts w:ascii="Arial" w:hAnsi="Arial" w:cs="Arial"/>
          <w:color w:val="141414"/>
          <w:shd w:val="clear" w:color="auto" w:fill="FFFFFF"/>
        </w:rPr>
        <w:t>free</w:t>
      </w:r>
      <w:r w:rsidRPr="008B2C77" w:rsidR="00676D55">
        <w:rPr>
          <w:rFonts w:ascii="Arial" w:hAnsi="Arial" w:cs="Arial"/>
          <w:color w:val="141414"/>
          <w:shd w:val="clear" w:color="auto" w:fill="FFFFFF"/>
        </w:rPr>
        <w:t xml:space="preserve"> hand </w:t>
      </w:r>
      <w:r w:rsidRPr="008B2C77" w:rsidR="00676D55">
        <w:rPr>
          <w:rFonts w:ascii="Arial" w:hAnsi="Arial" w:cs="Arial"/>
          <w:color w:val="141414"/>
          <w:shd w:val="clear" w:color="auto" w:fill="FFFFFF"/>
        </w:rPr>
        <w:t xml:space="preserve">regarding</w:t>
      </w:r>
      <w:r w:rsidRPr="008B2C77" w:rsidR="00676D55">
        <w:rPr>
          <w:rFonts w:ascii="Arial" w:hAnsi="Arial" w:cs="Arial"/>
          <w:color w:val="141414"/>
          <w:shd w:val="clear" w:color="auto" w:fill="FFFFFF"/>
        </w:rPr>
        <w:t xml:space="preserve"> </w:t>
      </w:r>
      <w:r w:rsidRPr="008B2C77" w:rsidR="005D0A55">
        <w:rPr>
          <w:rFonts w:ascii="Arial" w:hAnsi="Arial" w:cs="Arial"/>
          <w:color w:val="141414"/>
          <w:shd w:val="clear" w:color="auto" w:fill="FFFFFF"/>
        </w:rPr>
        <w:t xml:space="preserve">how they want to </w:t>
      </w:r>
      <w:r w:rsidRPr="008B2C77" w:rsidR="005D0A55">
        <w:rPr>
          <w:rFonts w:ascii="Arial" w:hAnsi="Arial" w:cs="Arial"/>
          <w:color w:val="141414"/>
          <w:shd w:val="clear" w:color="auto" w:fill="FFFFFF"/>
        </w:rPr>
        <w:t xml:space="preserve">play, and</w:t>
      </w:r>
      <w:r w:rsidRPr="008B2C77" w:rsidR="005D0A55">
        <w:rPr>
          <w:rFonts w:ascii="Arial" w:hAnsi="Arial" w:cs="Arial"/>
          <w:color w:val="141414"/>
          <w:shd w:val="clear" w:color="auto" w:fill="FFFFFF"/>
        </w:rPr>
        <w:t xml:space="preserve"> focus only on observation and </w:t>
      </w:r>
      <w:r w:rsidRPr="008B2C77" w:rsidR="00676D55">
        <w:rPr>
          <w:rFonts w:ascii="Arial" w:hAnsi="Arial" w:cs="Arial"/>
          <w:color w:val="141414"/>
          <w:shd w:val="clear" w:color="auto" w:fill="FFFFFF"/>
        </w:rPr>
        <w:t xml:space="preserve">taking </w:t>
      </w:r>
      <w:r w:rsidRPr="008B2C77" w:rsidR="005D0A55">
        <w:rPr>
          <w:rFonts w:ascii="Arial" w:hAnsi="Arial" w:cs="Arial"/>
          <w:color w:val="141414"/>
          <w:shd w:val="clear" w:color="auto" w:fill="FFFFFF"/>
        </w:rPr>
        <w:t>notes</w:t>
      </w:r>
      <w:r w:rsidRPr="008B2C77" w:rsidR="00657019">
        <w:rPr>
          <w:rFonts w:ascii="Arial" w:hAnsi="Arial" w:cs="Arial"/>
          <w:color w:val="141414"/>
          <w:shd w:val="clear" w:color="auto" w:fill="FFFFFF"/>
        </w:rPr>
        <w:t xml:space="preserve">. </w:t>
      </w:r>
      <w:r w:rsidRPr="008B2C77" w:rsidR="005D0A55">
        <w:rPr>
          <w:rFonts w:ascii="Arial" w:hAnsi="Arial" w:cs="Arial"/>
          <w:color w:val="141414"/>
          <w:shd w:val="clear" w:color="auto" w:fill="FFFFFF"/>
        </w:rPr>
        <w:t>I think there</w:t>
      </w:r>
      <w:r w:rsidRPr="008B2C77" w:rsidR="005D0A55">
        <w:rPr>
          <w:rFonts w:ascii="Arial" w:hAnsi="Arial" w:cs="Arial"/>
          <w:color w:val="141414"/>
          <w:shd w:val="clear" w:color="auto" w:fill="FFFFFF"/>
        </w:rPr>
        <w:t xml:space="preserve"> is a lot to be learned about players playing in such an environment</w:t>
      </w:r>
      <w:r w:rsidRPr="008B2C77" w:rsidR="00676D55">
        <w:rPr>
          <w:rFonts w:ascii="Arial" w:hAnsi="Arial" w:cs="Arial"/>
          <w:color w:val="141414"/>
          <w:shd w:val="clear" w:color="auto" w:fill="FFFFFF"/>
        </w:rPr>
        <w:t xml:space="preserve">, which would </w:t>
      </w:r>
      <w:r w:rsidRPr="008B2C77" w:rsidR="005D0A55">
        <w:rPr>
          <w:rFonts w:ascii="Arial" w:hAnsi="Arial" w:cs="Arial"/>
          <w:color w:val="141414"/>
          <w:shd w:val="clear" w:color="auto" w:fill="FFFFFF"/>
        </w:rPr>
        <w:t xml:space="preserve">benefit</w:t>
      </w:r>
      <w:r w:rsidRPr="008B2C77" w:rsidR="005D0A55">
        <w:rPr>
          <w:rFonts w:ascii="Arial" w:hAnsi="Arial" w:cs="Arial"/>
          <w:color w:val="141414"/>
          <w:shd w:val="clear" w:color="auto" w:fill="FFFFFF"/>
        </w:rPr>
        <w:t xml:space="preserve"> </w:t>
      </w:r>
      <w:r w:rsidRPr="008B2C77" w:rsidR="00676D55">
        <w:rPr>
          <w:rFonts w:ascii="Arial" w:hAnsi="Arial" w:cs="Arial"/>
          <w:color w:val="141414"/>
          <w:shd w:val="clear" w:color="auto" w:fill="FFFFFF"/>
        </w:rPr>
        <w:t>both the players</w:t>
      </w:r>
      <w:r w:rsidRPr="008B2C77" w:rsidR="005D0A55">
        <w:rPr>
          <w:rFonts w:ascii="Arial" w:hAnsi="Arial" w:cs="Arial"/>
          <w:color w:val="141414"/>
          <w:shd w:val="clear" w:color="auto" w:fill="FFFFFF"/>
        </w:rPr>
        <w:t xml:space="preserve"> </w:t>
      </w:r>
      <w:r w:rsidRPr="008B2C77" w:rsidR="00676D55">
        <w:rPr>
          <w:rFonts w:ascii="Arial" w:hAnsi="Arial" w:cs="Arial"/>
          <w:color w:val="141414"/>
          <w:shd w:val="clear" w:color="auto" w:fill="FFFFFF"/>
        </w:rPr>
        <w:t>and t</w:t>
      </w:r>
      <w:r w:rsidRPr="008B2C77" w:rsidR="005D0A55">
        <w:rPr>
          <w:rFonts w:ascii="Arial" w:hAnsi="Arial" w:cs="Arial"/>
          <w:color w:val="141414"/>
          <w:shd w:val="clear" w:color="auto" w:fill="FFFFFF"/>
        </w:rPr>
        <w:t>he academy</w:t>
      </w:r>
      <w:r w:rsidRPr="008B2C77" w:rsidR="00676D55">
        <w:rPr>
          <w:rFonts w:ascii="Arial" w:hAnsi="Arial" w:cs="Arial"/>
          <w:color w:val="141414"/>
          <w:shd w:val="clear" w:color="auto" w:fill="FFFFFF"/>
        </w:rPr>
        <w:t>’s</w:t>
      </w:r>
      <w:r w:rsidRPr="008B2C77" w:rsidR="005D0A55">
        <w:rPr>
          <w:rFonts w:ascii="Arial" w:hAnsi="Arial" w:cs="Arial"/>
          <w:color w:val="141414"/>
          <w:shd w:val="clear" w:color="auto" w:fill="FFFFFF"/>
        </w:rPr>
        <w:t xml:space="preserve"> </w:t>
      </w:r>
      <w:r w:rsidRPr="008B2C77" w:rsidR="005F3E01">
        <w:rPr>
          <w:rFonts w:ascii="Arial" w:hAnsi="Arial" w:cs="Arial"/>
          <w:color w:val="141414"/>
          <w:shd w:val="clear" w:color="auto" w:fill="FFFFFF"/>
        </w:rPr>
        <w:t>program</w:t>
      </w:r>
      <w:r w:rsidRPr="008B2C77" w:rsidR="005D0A55">
        <w:rPr>
          <w:rFonts w:ascii="Arial" w:hAnsi="Arial" w:cs="Arial"/>
          <w:color w:val="141414"/>
          <w:shd w:val="clear" w:color="auto" w:fill="FFFFFF"/>
        </w:rPr>
        <w:t xml:space="preserve">. </w:t>
      </w:r>
      <w:r w:rsidRPr="008B2C77" w:rsidR="00676D55">
        <w:rPr>
          <w:rFonts w:ascii="Arial" w:hAnsi="Arial" w:cs="Arial"/>
          <w:color w:val="141414"/>
          <w:shd w:val="clear" w:color="auto" w:fill="FFFFFF"/>
        </w:rPr>
        <w:t>In such a scenario, c</w:t>
      </w:r>
      <w:r w:rsidRPr="008B2C77" w:rsidR="005D0A55">
        <w:rPr>
          <w:rFonts w:ascii="Arial" w:hAnsi="Arial" w:cs="Arial"/>
          <w:color w:val="141414"/>
          <w:shd w:val="clear" w:color="auto" w:fill="FFFFFF"/>
        </w:rPr>
        <w:t xml:space="preserve">oaches would have to </w:t>
      </w:r>
      <w:r w:rsidRPr="008B2C77" w:rsidR="00676D55">
        <w:rPr>
          <w:rFonts w:ascii="Arial" w:hAnsi="Arial" w:cs="Arial"/>
          <w:color w:val="141414"/>
          <w:shd w:val="clear" w:color="auto" w:fill="FFFFFF"/>
        </w:rPr>
        <w:t xml:space="preserve">abandon </w:t>
      </w:r>
      <w:r w:rsidRPr="008B2C77" w:rsidR="005D0A55">
        <w:rPr>
          <w:rFonts w:ascii="Arial" w:hAnsi="Arial" w:cs="Arial"/>
          <w:color w:val="141414"/>
          <w:shd w:val="clear" w:color="auto" w:fill="FFFFFF"/>
        </w:rPr>
        <w:t>their ego</w:t>
      </w:r>
      <w:r w:rsidRPr="008B2C77" w:rsidR="00676D55">
        <w:rPr>
          <w:rFonts w:ascii="Arial" w:hAnsi="Arial" w:cs="Arial"/>
          <w:color w:val="141414"/>
          <w:shd w:val="clear" w:color="auto" w:fill="FFFFFF"/>
        </w:rPr>
        <w:t>s</w:t>
      </w:r>
      <w:r w:rsidRPr="008B2C77" w:rsidR="005D0A55">
        <w:rPr>
          <w:rFonts w:ascii="Arial" w:hAnsi="Arial" w:cs="Arial"/>
          <w:color w:val="141414"/>
          <w:shd w:val="clear" w:color="auto" w:fill="FFFFFF"/>
        </w:rPr>
        <w:t xml:space="preserve"> and </w:t>
      </w:r>
      <w:r w:rsidRPr="008B2C77" w:rsidR="00676D55">
        <w:rPr>
          <w:rFonts w:ascii="Arial" w:hAnsi="Arial" w:cs="Arial"/>
          <w:color w:val="141414"/>
          <w:shd w:val="clear" w:color="auto" w:fill="FFFFFF"/>
        </w:rPr>
        <w:t xml:space="preserve">overcome the </w:t>
      </w:r>
      <w:r w:rsidRPr="008B2C77" w:rsidR="005D0A55">
        <w:rPr>
          <w:rFonts w:ascii="Arial" w:hAnsi="Arial" w:cs="Arial"/>
          <w:color w:val="141414"/>
          <w:shd w:val="clear" w:color="auto" w:fill="FFFFFF"/>
        </w:rPr>
        <w:t xml:space="preserve">fear that </w:t>
      </w:r>
      <w:r w:rsidRPr="008B2C77" w:rsidR="00676D55">
        <w:rPr>
          <w:rFonts w:ascii="Arial" w:hAnsi="Arial" w:cs="Arial"/>
          <w:color w:val="141414"/>
          <w:shd w:val="clear" w:color="auto" w:fill="FFFFFF"/>
        </w:rPr>
        <w:t xml:space="preserve">it is not </w:t>
      </w:r>
      <w:r w:rsidRPr="008B2C77" w:rsidR="005D0A55">
        <w:rPr>
          <w:rFonts w:ascii="Arial" w:hAnsi="Arial" w:cs="Arial"/>
          <w:color w:val="141414"/>
          <w:shd w:val="clear" w:color="auto" w:fill="FFFFFF"/>
        </w:rPr>
        <w:t xml:space="preserve">they </w:t>
      </w:r>
      <w:r w:rsidRPr="008B2C77" w:rsidR="00676D55">
        <w:rPr>
          <w:rFonts w:ascii="Arial" w:hAnsi="Arial" w:cs="Arial"/>
          <w:color w:val="141414"/>
          <w:shd w:val="clear" w:color="auto" w:fill="FFFFFF"/>
        </w:rPr>
        <w:t xml:space="preserve">who </w:t>
      </w:r>
      <w:r w:rsidRPr="008B2C77" w:rsidR="005D0A55">
        <w:rPr>
          <w:rFonts w:ascii="Arial" w:hAnsi="Arial" w:cs="Arial"/>
          <w:color w:val="141414"/>
          <w:shd w:val="clear" w:color="auto" w:fill="FFFFFF"/>
        </w:rPr>
        <w:t xml:space="preserve">will </w:t>
      </w:r>
      <w:r w:rsidRPr="008B2C77" w:rsidR="00676D55">
        <w:rPr>
          <w:rFonts w:ascii="Arial" w:hAnsi="Arial" w:cs="Arial"/>
          <w:color w:val="141414"/>
          <w:shd w:val="clear" w:color="auto" w:fill="FFFFFF"/>
        </w:rPr>
        <w:t xml:space="preserve">be </w:t>
      </w:r>
      <w:r w:rsidRPr="008B2C77" w:rsidR="005D0A55">
        <w:rPr>
          <w:rFonts w:ascii="Arial" w:hAnsi="Arial" w:cs="Arial"/>
          <w:color w:val="141414"/>
          <w:shd w:val="clear" w:color="auto" w:fill="FFFFFF"/>
        </w:rPr>
        <w:t>manag</w:t>
      </w:r>
      <w:r w:rsidRPr="008B2C77" w:rsidR="00676D55">
        <w:rPr>
          <w:rFonts w:ascii="Arial" w:hAnsi="Arial" w:cs="Arial"/>
          <w:color w:val="141414"/>
          <w:shd w:val="clear" w:color="auto" w:fill="FFFFFF"/>
        </w:rPr>
        <w:t xml:space="preserve">ing </w:t>
      </w:r>
      <w:r w:rsidRPr="008B2C77" w:rsidR="005D0A55">
        <w:rPr>
          <w:rFonts w:ascii="Arial" w:hAnsi="Arial" w:cs="Arial"/>
          <w:color w:val="141414"/>
          <w:shd w:val="clear" w:color="auto" w:fill="FFFFFF"/>
        </w:rPr>
        <w:t xml:space="preserve">the learning process of the players. </w:t>
      </w:r>
    </w:p>
    <w:p xmlns:wp14="http://schemas.microsoft.com/office/word/2010/wordml" w:rsidRPr="008B2C77" w:rsidR="00F81A6C" w:rsidP="54C23F46" w:rsidRDefault="00F81A6C" wp14:textId="77777777" w14:paraId="2447B455">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2:59:05.563Z" w:id="1400749266"/>
          <w:rFonts w:ascii="Arial" w:hAnsi="Arial" w:cs="Arial"/>
          <w:color w:val="141414"/>
        </w:rPr>
      </w:pPr>
      <w:r w:rsidRPr="008B2C77" w:rsidR="005D0A55">
        <w:rPr>
          <w:rFonts w:ascii="Arial" w:hAnsi="Arial" w:cs="Arial"/>
          <w:color w:val="141414"/>
          <w:shd w:val="clear" w:color="auto" w:fill="FFFFFF"/>
        </w:rPr>
        <w:t xml:space="preserve">What else can we learn from the experience of the South London players? </w:t>
      </w:r>
    </w:p>
    <w:p xmlns:wp14="http://schemas.microsoft.com/office/word/2010/wordml" w:rsidRPr="008B2C77" w:rsidR="00F81A6C" w:rsidP="54C23F46" w:rsidRDefault="00F81A6C" w14:paraId="25BFE268" wp14:textId="69B0D1A6">
      <w:pPr>
        <w:pStyle w:val="NormalWeb"/>
        <w:shd w:val="clear" w:color="auto" w:fill="FFFFFF" w:themeFill="background1"/>
        <w:spacing w:before="0" w:beforeAutospacing="off" w:after="180" w:afterAutospacing="off" w:line="480" w:lineRule="auto"/>
        <w:ind w:right="-613" w:firstLine="360"/>
        <w:jc w:val="both"/>
        <w:textAlignment w:val="baseline"/>
        <w:rPr>
          <w:rFonts w:ascii="Arial" w:hAnsi="Arial" w:cs="Arial"/>
          <w:color w:val="141414"/>
          <w:shd w:val="clear" w:color="auto" w:fill="FFFFFF"/>
        </w:rPr>
      </w:pPr>
      <w:r w:rsidRPr="008B2C77" w:rsidR="00676D55">
        <w:rPr>
          <w:rFonts w:ascii="Arial" w:hAnsi="Arial" w:cs="Arial"/>
          <w:color w:val="141414"/>
          <w:shd w:val="clear" w:color="auto" w:fill="FFFFFF"/>
        </w:rPr>
        <w:t xml:space="preserve">Considering </w:t>
      </w:r>
      <w:r w:rsidRPr="008B2C77" w:rsidR="005D0A55">
        <w:rPr>
          <w:rFonts w:ascii="Arial" w:hAnsi="Arial" w:cs="Arial"/>
          <w:color w:val="141414"/>
          <w:shd w:val="clear" w:color="auto" w:fill="FFFFFF"/>
        </w:rPr>
        <w:t xml:space="preserve">their current </w:t>
      </w:r>
      <w:r w:rsidRPr="008B2C77" w:rsidR="00676D55">
        <w:rPr>
          <w:rFonts w:ascii="Arial" w:hAnsi="Arial" w:cs="Arial"/>
          <w:color w:val="141414"/>
          <w:shd w:val="clear" w:color="auto" w:fill="FFFFFF"/>
        </w:rPr>
        <w:t>professional level</w:t>
      </w:r>
      <w:r w:rsidRPr="008B2C77" w:rsidR="006776BB">
        <w:rPr>
          <w:rFonts w:ascii="Arial" w:hAnsi="Arial" w:cs="Arial"/>
          <w:color w:val="141414"/>
          <w:shd w:val="clear" w:color="auto" w:fill="FFFFFF"/>
        </w:rPr>
        <w:t xml:space="preserve"> of</w:t>
      </w:r>
      <w:r w:rsidRPr="008B2C77" w:rsidR="00676D55">
        <w:rPr>
          <w:rFonts w:ascii="Arial" w:hAnsi="Arial" w:cs="Arial"/>
          <w:color w:val="141414"/>
          <w:shd w:val="clear" w:color="auto" w:fill="FFFFFF"/>
        </w:rPr>
        <w:t xml:space="preserve"> play</w:t>
      </w:r>
      <w:r w:rsidRPr="008B2C77" w:rsidR="005D0A55">
        <w:rPr>
          <w:rFonts w:ascii="Arial" w:hAnsi="Arial" w:cs="Arial"/>
          <w:color w:val="141414"/>
          <w:shd w:val="clear" w:color="auto" w:fill="FFFFFF"/>
        </w:rPr>
        <w:t xml:space="preserve">, </w:t>
      </w:r>
      <w:r w:rsidRPr="008B2C77" w:rsidR="00676D55">
        <w:rPr>
          <w:rFonts w:ascii="Arial" w:hAnsi="Arial" w:cs="Arial"/>
          <w:color w:val="141414"/>
          <w:shd w:val="clear" w:color="auto" w:fill="FFFFFF"/>
        </w:rPr>
        <w:t xml:space="preserve">one </w:t>
      </w:r>
      <w:r w:rsidRPr="008B2C77" w:rsidR="005D0A55">
        <w:rPr>
          <w:rFonts w:ascii="Arial" w:hAnsi="Arial" w:cs="Arial"/>
          <w:color w:val="141414"/>
          <w:shd w:val="clear" w:color="auto" w:fill="FFFFFF"/>
        </w:rPr>
        <w:t>can see and admire the</w:t>
      </w:r>
      <w:r w:rsidRPr="008B2C77" w:rsidR="00676D55">
        <w:rPr>
          <w:rFonts w:ascii="Arial" w:hAnsi="Arial" w:cs="Arial"/>
          <w:color w:val="141414"/>
          <w:shd w:val="clear" w:color="auto" w:fill="FFFFFF"/>
        </w:rPr>
        <w:t>ir</w:t>
      </w:r>
      <w:r w:rsidRPr="008B2C77" w:rsidR="005D0A55">
        <w:rPr>
          <w:rFonts w:ascii="Arial" w:hAnsi="Arial" w:cs="Arial"/>
          <w:color w:val="141414"/>
          <w:shd w:val="clear" w:color="auto" w:fill="FFFFFF"/>
        </w:rPr>
        <w:t xml:space="preserve"> extraordinary creativity, </w:t>
      </w:r>
      <w:r w:rsidRPr="008B2C77" w:rsidR="00676D55">
        <w:rPr>
          <w:rFonts w:ascii="Arial" w:hAnsi="Arial" w:cs="Arial"/>
          <w:color w:val="141414"/>
          <w:shd w:val="clear" w:color="auto" w:fill="FFFFFF"/>
        </w:rPr>
        <w:t xml:space="preserve">their </w:t>
      </w:r>
      <w:r w:rsidRPr="008B2C77" w:rsidR="005D0A55">
        <w:rPr>
          <w:rFonts w:ascii="Arial" w:hAnsi="Arial" w:cs="Arial"/>
          <w:color w:val="141414"/>
          <w:shd w:val="clear" w:color="auto" w:fill="FFFFFF"/>
        </w:rPr>
        <w:t>solving problems in unusual way</w:t>
      </w:r>
      <w:r w:rsidRPr="008B2C77" w:rsidR="00676D55">
        <w:rPr>
          <w:rFonts w:ascii="Arial" w:hAnsi="Arial" w:cs="Arial"/>
          <w:color w:val="141414"/>
          <w:shd w:val="clear" w:color="auto" w:fill="FFFFFF"/>
        </w:rPr>
        <w:t xml:space="preserve">s that are </w:t>
      </w:r>
      <w:r w:rsidRPr="008B2C77" w:rsidR="005D0A55">
        <w:rPr>
          <w:rFonts w:ascii="Arial" w:hAnsi="Arial" w:cs="Arial"/>
          <w:color w:val="141414"/>
          <w:shd w:val="clear" w:color="auto" w:fill="FFFFFF"/>
        </w:rPr>
        <w:t xml:space="preserve">completely unpredictable for players defending the opposing team, and </w:t>
      </w:r>
      <w:r w:rsidRPr="008B2C77" w:rsidR="002116DB">
        <w:rPr>
          <w:rFonts w:ascii="Arial" w:hAnsi="Arial" w:cs="Arial"/>
          <w:color w:val="141414"/>
          <w:shd w:val="clear" w:color="auto" w:fill="FFFFFF"/>
        </w:rPr>
        <w:t xml:space="preserve">their ability to </w:t>
      </w:r>
      <w:r w:rsidRPr="008B2C77" w:rsidR="005D0A55">
        <w:rPr>
          <w:rFonts w:ascii="Arial" w:hAnsi="Arial" w:cs="Arial"/>
          <w:color w:val="141414"/>
          <w:shd w:val="clear" w:color="auto" w:fill="FFFFFF"/>
        </w:rPr>
        <w:t xml:space="preserve">entertain </w:t>
      </w:r>
      <w:r w:rsidRPr="008B2C77" w:rsidR="002116DB">
        <w:rPr>
          <w:rFonts w:ascii="Arial" w:hAnsi="Arial" w:cs="Arial"/>
          <w:color w:val="141414"/>
          <w:shd w:val="clear" w:color="auto" w:fill="FFFFFF"/>
        </w:rPr>
        <w:t xml:space="preserve">fans attending </w:t>
      </w:r>
      <w:r w:rsidRPr="008B2C77" w:rsidR="005D0A55">
        <w:rPr>
          <w:rFonts w:ascii="Arial" w:hAnsi="Arial" w:cs="Arial"/>
          <w:color w:val="141414"/>
          <w:shd w:val="clear" w:color="auto" w:fill="FFFFFF"/>
        </w:rPr>
        <w:t>the</w:t>
      </w:r>
      <w:r w:rsidRPr="008B2C77" w:rsidR="002116DB">
        <w:rPr>
          <w:rFonts w:ascii="Arial" w:hAnsi="Arial" w:cs="Arial"/>
          <w:color w:val="141414"/>
          <w:shd w:val="clear" w:color="auto" w:fill="FFFFFF"/>
        </w:rPr>
        <w:t>ir</w:t>
      </w:r>
      <w:r w:rsidRPr="008B2C77" w:rsidR="005D0A55">
        <w:rPr>
          <w:rFonts w:ascii="Arial" w:hAnsi="Arial" w:cs="Arial"/>
          <w:color w:val="141414"/>
          <w:shd w:val="clear" w:color="auto" w:fill="FFFFFF"/>
        </w:rPr>
        <w:t xml:space="preserve"> matches</w:t>
      </w:r>
      <w:r w:rsidRPr="008B2C77" w:rsidR="00A72CBC">
        <w:rPr>
          <w:rFonts w:ascii="Arial" w:hAnsi="Arial" w:cs="Arial"/>
          <w:color w:val="141414"/>
          <w:shd w:val="clear" w:color="auto" w:fill="FFFFFF"/>
        </w:rPr>
        <w:t>.</w:t>
      </w:r>
      <w:r w:rsidRPr="008B2C77" w:rsidR="00657019">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These players are </w:t>
      </w:r>
      <w:r w:rsidRPr="008B2C77" w:rsidR="002116DB">
        <w:rPr>
          <w:rFonts w:ascii="Arial" w:hAnsi="Arial" w:cs="Arial"/>
          <w:color w:val="141414"/>
          <w:shd w:val="clear" w:color="auto" w:fill="FFFFFF"/>
        </w:rPr>
        <w:t xml:space="preserve">far from </w:t>
      </w:r>
      <w:r w:rsidRPr="008B2C77" w:rsidR="00196046">
        <w:rPr>
          <w:rFonts w:ascii="Arial" w:hAnsi="Arial" w:cs="Arial"/>
          <w:color w:val="141414"/>
          <w:shd w:val="clear" w:color="auto" w:fill="FFFFFF"/>
        </w:rPr>
        <w:t>one-dimensional</w:t>
      </w:r>
      <w:r w:rsidRPr="008B2C77" w:rsidR="002116DB">
        <w:rPr>
          <w:rFonts w:ascii="Arial" w:hAnsi="Arial" w:cs="Arial"/>
          <w:color w:val="141414"/>
          <w:shd w:val="clear" w:color="auto" w:fill="FFFFFF"/>
        </w:rPr>
        <w:t>,</w:t>
      </w:r>
      <w:r w:rsidRPr="008B2C77" w:rsidR="00196046">
        <w:rPr>
          <w:rFonts w:ascii="Arial" w:hAnsi="Arial" w:cs="Arial"/>
          <w:color w:val="141414"/>
          <w:shd w:val="clear" w:color="auto" w:fill="FFFFFF"/>
        </w:rPr>
        <w:t xml:space="preserve"> thanks to the fact that in their early </w:t>
      </w:r>
      <w:r w:rsidRPr="008B2C77" w:rsidR="002116DB">
        <w:rPr>
          <w:rFonts w:ascii="Arial" w:hAnsi="Arial" w:cs="Arial"/>
          <w:color w:val="141414"/>
          <w:shd w:val="clear" w:color="auto" w:fill="FFFFFF"/>
        </w:rPr>
        <w:t xml:space="preserve">years </w:t>
      </w:r>
      <w:r w:rsidRPr="008B2C77" w:rsidR="00196046">
        <w:rPr>
          <w:rFonts w:ascii="Arial" w:hAnsi="Arial" w:cs="Arial"/>
          <w:color w:val="141414"/>
          <w:shd w:val="clear" w:color="auto" w:fill="FFFFFF"/>
        </w:rPr>
        <w:t xml:space="preserve">they played on the street and learned individually </w:t>
      </w:r>
      <w:r w:rsidRPr="008B2C77" w:rsidR="002116DB">
        <w:rPr>
          <w:rFonts w:ascii="Arial" w:hAnsi="Arial" w:cs="Arial"/>
          <w:color w:val="141414"/>
          <w:shd w:val="clear" w:color="auto" w:fill="FFFFFF"/>
        </w:rPr>
        <w:t xml:space="preserve">to a degree </w:t>
      </w:r>
      <w:r w:rsidRPr="008B2C77" w:rsidR="00196046">
        <w:rPr>
          <w:rFonts w:ascii="Arial" w:hAnsi="Arial" w:cs="Arial"/>
          <w:color w:val="141414"/>
          <w:shd w:val="clear" w:color="auto" w:fill="FFFFFF"/>
        </w:rPr>
        <w:t xml:space="preserve">adequate to their needs. Most of the players who have spent their whole lives in the academy are </w:t>
      </w:r>
      <w:r w:rsidRPr="008B2C77" w:rsidR="00347D5D">
        <w:rPr>
          <w:rFonts w:ascii="Arial" w:hAnsi="Arial" w:cs="Arial"/>
          <w:color w:val="141414"/>
          <w:shd w:val="clear" w:color="auto" w:fill="FFFFFF"/>
        </w:rPr>
        <w:t xml:space="preserve">very similar</w:t>
      </w:r>
      <w:r w:rsidRPr="008B2C77" w:rsidR="00347D5D">
        <w:rPr>
          <w:rFonts w:ascii="Arial" w:hAnsi="Arial" w:cs="Arial"/>
          <w:color w:val="141414"/>
          <w:shd w:val="clear" w:color="auto" w:fill="FFFFFF"/>
        </w:rPr>
        <w:t xml:space="preserve"> </w:t>
      </w:r>
      <w:r w:rsidRPr="008B2C77" w:rsidR="002116DB">
        <w:rPr>
          <w:rFonts w:ascii="Arial" w:hAnsi="Arial" w:cs="Arial"/>
          <w:color w:val="141414"/>
          <w:shd w:val="clear" w:color="auto" w:fill="FFFFFF"/>
        </w:rPr>
        <w:t xml:space="preserve">and </w:t>
      </w:r>
      <w:r w:rsidRPr="008B2C77" w:rsidR="00196046">
        <w:rPr>
          <w:rFonts w:ascii="Arial" w:hAnsi="Arial" w:cs="Arial"/>
          <w:color w:val="141414"/>
          <w:shd w:val="clear" w:color="auto" w:fill="FFFFFF"/>
        </w:rPr>
        <w:t xml:space="preserve">as a result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196046">
        <w:rPr>
          <w:rFonts w:ascii="Arial" w:hAnsi="Arial" w:cs="Arial"/>
          <w:color w:val="141414"/>
          <w:shd w:val="clear" w:color="auto" w:fill="FFFFFF"/>
        </w:rPr>
        <w:t>think independently and</w:t>
      </w:r>
      <w:r w:rsidRPr="008B2C77" w:rsidR="00BE5E47">
        <w:rPr>
          <w:rFonts w:ascii="Arial" w:hAnsi="Arial" w:cs="Arial"/>
          <w:color w:val="141414"/>
          <w:shd w:val="clear" w:color="auto" w:fill="FFFFFF"/>
        </w:rPr>
        <w:t xml:space="preserve"> </w:t>
      </w:r>
      <w:r w:rsidRPr="008B2C77" w:rsidR="002116DB">
        <w:rPr>
          <w:rFonts w:ascii="Arial" w:hAnsi="Arial" w:cs="Arial"/>
          <w:color w:val="141414"/>
          <w:shd w:val="clear" w:color="auto" w:fill="FFFFFF"/>
        </w:rPr>
        <w:t>have</w:t>
      </w:r>
      <w:r w:rsidRPr="008B2C77" w:rsidR="00426D6E">
        <w:rPr>
          <w:rFonts w:ascii="Arial" w:hAnsi="Arial" w:cs="Arial"/>
          <w:color w:val="141414"/>
          <w:shd w:val="clear" w:color="auto" w:fill="FFFFFF"/>
        </w:rPr>
        <w:t>n’t</w:t>
      </w:r>
      <w:r w:rsidRPr="008B2C77" w:rsidR="00BE5E47">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the ability to</w:t>
      </w:r>
      <w:r w:rsidRPr="008B2C77" w:rsidR="00196046">
        <w:rPr>
          <w:rFonts w:ascii="Arial" w:hAnsi="Arial" w:cs="Arial"/>
          <w:color w:val="141414"/>
          <w:shd w:val="clear" w:color="auto" w:fill="FFFFFF"/>
        </w:rPr>
        <w:t xml:space="preserve"> think critically. </w:t>
      </w:r>
      <w:r w:rsidRPr="008B2C77" w:rsidR="002116DB">
        <w:rPr>
          <w:rFonts w:ascii="Arial" w:hAnsi="Arial" w:cs="Arial"/>
          <w:color w:val="141414"/>
          <w:shd w:val="clear" w:color="auto" w:fill="FFFFFF"/>
        </w:rPr>
        <w:t>In addition to football, a</w:t>
      </w:r>
      <w:r w:rsidRPr="008B2C77" w:rsidR="00196046">
        <w:rPr>
          <w:rFonts w:ascii="Arial" w:hAnsi="Arial" w:cs="Arial"/>
          <w:color w:val="141414"/>
          <w:shd w:val="clear" w:color="auto" w:fill="FFFFFF"/>
        </w:rPr>
        <w:t>cademies first and most important</w:t>
      </w:r>
      <w:r w:rsidRPr="008B2C77" w:rsidR="002116DB">
        <w:rPr>
          <w:rFonts w:ascii="Arial" w:hAnsi="Arial" w:cs="Arial"/>
          <w:color w:val="141414"/>
          <w:shd w:val="clear" w:color="auto" w:fill="FFFFFF"/>
        </w:rPr>
        <w:t xml:space="preserve">ly must </w:t>
      </w:r>
      <w:r w:rsidRPr="008B2C77" w:rsidR="00196046">
        <w:rPr>
          <w:rFonts w:ascii="Arial" w:hAnsi="Arial" w:cs="Arial"/>
          <w:color w:val="141414"/>
          <w:shd w:val="clear" w:color="auto" w:fill="FFFFFF"/>
        </w:rPr>
        <w:t xml:space="preserve">prepare a young man for life, </w:t>
      </w:r>
      <w:r w:rsidRPr="008B2C77" w:rsidR="002116DB">
        <w:rPr>
          <w:rFonts w:ascii="Arial" w:hAnsi="Arial" w:cs="Arial"/>
          <w:color w:val="141414"/>
          <w:shd w:val="clear" w:color="auto" w:fill="FFFFFF"/>
        </w:rPr>
        <w:t xml:space="preserve">ensuring he learns </w:t>
      </w:r>
      <w:r w:rsidRPr="008B2C77" w:rsidR="00196046">
        <w:rPr>
          <w:rFonts w:ascii="Arial" w:hAnsi="Arial" w:cs="Arial"/>
          <w:color w:val="141414"/>
          <w:shd w:val="clear" w:color="auto" w:fill="FFFFFF"/>
        </w:rPr>
        <w:t xml:space="preserve">basic life skills.       </w:t>
      </w:r>
    </w:p>
    <w:p xmlns:wp14="http://schemas.microsoft.com/office/word/2010/wordml" w:rsidRPr="008B2C77" w:rsidR="00AA65C1" w:rsidP="54C23F46" w:rsidRDefault="00AA65C1" w14:paraId="7831DB4F" wp14:textId="77861981">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3:03:59.512Z" w:id="1207423423"/>
          <w:rFonts w:ascii="Arial" w:hAnsi="Arial" w:cs="Arial"/>
          <w:color w:val="141414"/>
        </w:rPr>
        <w:pPrChange w:author="Gary Smailes" w:date="2024-02-12T13:02:20.364Z">
          <w:pPr>
            <w:pStyle w:val="NormalWeb"/>
            <w:spacing w:before="0" w:beforeAutospacing="off" w:after="180" w:afterAutospacing="off" w:line="480" w:lineRule="auto"/>
            <w:ind w:right="-613"/>
            <w:jc w:val="both"/>
          </w:pPr>
        </w:pPrChange>
      </w:pPr>
      <w:del w:author="Gary Smailes" w:date="2024-02-12T13:02:18.916Z" w:id="1596782336">
        <w:r w:rsidRPr="54C23F46" w:rsidDel="54C23F46">
          <w:rPr>
            <w:rFonts w:ascii="Arial" w:hAnsi="Arial" w:cs="Arial"/>
            <w:color w:val="141414"/>
          </w:rPr>
          <w:delText xml:space="preserve">     </w:delText>
        </w:r>
      </w:del>
      <w:r w:rsidRPr="008B2C77" w:rsidR="00196046">
        <w:rPr>
          <w:rFonts w:ascii="Arial" w:hAnsi="Arial" w:cs="Arial"/>
          <w:color w:val="141414"/>
          <w:shd w:val="clear" w:color="auto" w:fill="FFFFFF"/>
        </w:rPr>
        <w:t xml:space="preserve">The learning process is continuous and cannot be squeezed into a specific framework. When a new player comes to the academy environment, he is usua</w:t>
      </w:r>
      <w:commentRangeStart w:id="1072274256"/>
      <w:r w:rsidRPr="008B2C77" w:rsidR="00196046">
        <w:rPr>
          <w:rFonts w:ascii="Arial" w:hAnsi="Arial" w:cs="Arial"/>
          <w:color w:val="141414"/>
          <w:shd w:val="clear" w:color="auto" w:fill="FFFFFF"/>
        </w:rPr>
        <w:t xml:space="preserve">lly given </w:t>
      </w:r>
      <w:ins w:author="Gary Smailes" w:date="2024-02-12T13:02:28.147Z" w:id="572545575">
        <w:r w:rsidRPr="008B2C77" w:rsidR="00196046">
          <w:rPr>
            <w:rFonts w:ascii="Arial" w:hAnsi="Arial" w:cs="Arial"/>
            <w:color w:val="141414"/>
            <w:shd w:val="clear" w:color="auto" w:fill="FFFFFF"/>
          </w:rPr>
          <w:t xml:space="preserve">six</w:t>
        </w:r>
      </w:ins>
      <w:del w:author="Gary Smailes" w:date="2024-02-12T13:02:27.131Z" w:id="74304445">
        <w:r w:rsidRPr="54C23F46" w:rsidDel="54C23F46">
          <w:rPr>
            <w:rFonts w:ascii="Arial" w:hAnsi="Arial" w:cs="Arial"/>
            <w:color w:val="141414"/>
          </w:rPr>
          <w:delText>6</w:delText>
        </w:r>
      </w:del>
      <w:r w:rsidRPr="008B2C77" w:rsidR="00196046">
        <w:rPr>
          <w:rFonts w:ascii="Arial" w:hAnsi="Arial" w:cs="Arial"/>
          <w:color w:val="141414"/>
          <w:shd w:val="clear" w:color="auto" w:fill="FFFFFF"/>
        </w:rPr>
        <w:t xml:space="preserve"> we</w:t>
      </w:r>
      <w:commentRangeEnd w:id="1072274256"/>
      <w:r>
        <w:rPr>
          <w:rStyle w:val="CommentReference"/>
        </w:rPr>
        <w:commentReference w:id="1072274256"/>
      </w:r>
      <w:r w:rsidRPr="008B2C77" w:rsidR="00196046">
        <w:rPr>
          <w:rFonts w:ascii="Arial" w:hAnsi="Arial" w:cs="Arial"/>
          <w:color w:val="141414"/>
          <w:shd w:val="clear" w:color="auto" w:fill="FFFFFF"/>
        </w:rPr>
        <w:t xml:space="preserve">eks to adapt and show his skills. We are talking </w:t>
      </w:r>
      <w:r w:rsidRPr="008B2C77" w:rsidR="002116DB">
        <w:rPr>
          <w:rFonts w:ascii="Arial" w:hAnsi="Arial" w:cs="Arial"/>
          <w:color w:val="141414"/>
          <w:shd w:val="clear" w:color="auto" w:fill="FFFFFF"/>
        </w:rPr>
        <w:t xml:space="preserve">here </w:t>
      </w:r>
      <w:r w:rsidRPr="008B2C77" w:rsidR="00196046">
        <w:rPr>
          <w:rFonts w:ascii="Arial" w:hAnsi="Arial" w:cs="Arial"/>
          <w:color w:val="141414"/>
          <w:shd w:val="clear" w:color="auto" w:fill="FFFFFF"/>
        </w:rPr>
        <w:t>about young players</w:t>
      </w:r>
      <w:r w:rsidRPr="008B2C77" w:rsidR="00A72CBC">
        <w:rPr>
          <w:rFonts w:ascii="Arial" w:hAnsi="Arial" w:cs="Arial"/>
          <w:color w:val="141414"/>
          <w:shd w:val="clear" w:color="auto" w:fill="FFFFFF"/>
        </w:rPr>
        <w:t>.</w:t>
      </w:r>
      <w:r w:rsidRPr="008B2C77">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I </w:t>
      </w:r>
      <w:r w:rsidRPr="008B2C77" w:rsidR="002116DB">
        <w:rPr>
          <w:rFonts w:ascii="Arial" w:hAnsi="Arial" w:cs="Arial"/>
          <w:color w:val="141414"/>
          <w:shd w:val="clear" w:color="auto" w:fill="FFFFFF"/>
        </w:rPr>
        <w:t xml:space="preserve">have </w:t>
      </w:r>
      <w:r w:rsidRPr="008B2C77" w:rsidR="00196046">
        <w:rPr>
          <w:rFonts w:ascii="Arial" w:hAnsi="Arial" w:cs="Arial"/>
          <w:color w:val="141414"/>
          <w:shd w:val="clear" w:color="auto" w:fill="FFFFFF"/>
        </w:rPr>
        <w:t xml:space="preserve">never understood what an </w:t>
      </w:r>
      <w:ins w:author="Gary Smailes" w:date="2024-02-12T13:02:36.933Z" w:id="1992695918">
        <w:r w:rsidRPr="008B2C77" w:rsidR="00196046">
          <w:rPr>
            <w:rFonts w:ascii="Arial" w:hAnsi="Arial" w:cs="Arial"/>
            <w:color w:val="141414"/>
            <w:shd w:val="clear" w:color="auto" w:fill="FFFFFF"/>
          </w:rPr>
          <w:t xml:space="preserve">eleven</w:t>
        </w:r>
      </w:ins>
      <w:del w:author="Gary Smailes" w:date="2024-02-12T13:02:35.216Z" w:id="1121816653">
        <w:r w:rsidRPr="54C23F46" w:rsidDel="54C23F46">
          <w:rPr>
            <w:rFonts w:ascii="Arial" w:hAnsi="Arial" w:cs="Arial"/>
            <w:color w:val="141414"/>
          </w:rPr>
          <w:delText>11</w:delText>
        </w:r>
      </w:del>
      <w:r w:rsidRPr="008B2C77" w:rsidR="00196046">
        <w:rPr>
          <w:rFonts w:ascii="Arial" w:hAnsi="Arial" w:cs="Arial"/>
          <w:color w:val="141414"/>
          <w:shd w:val="clear" w:color="auto" w:fill="FFFFFF"/>
        </w:rPr>
        <w:t xml:space="preserve">-year-old was supposed to </w:t>
      </w:r>
      <w:r w:rsidRPr="008B2C77" w:rsidR="002116DB">
        <w:rPr>
          <w:rFonts w:ascii="Arial" w:hAnsi="Arial" w:cs="Arial"/>
          <w:color w:val="141414"/>
          <w:shd w:val="clear" w:color="auto" w:fill="FFFFFF"/>
        </w:rPr>
        <w:t>pro</w:t>
      </w:r>
      <w:r w:rsidRPr="008B2C77" w:rsidR="00805642">
        <w:rPr>
          <w:rFonts w:ascii="Arial" w:hAnsi="Arial" w:cs="Arial"/>
          <w:color w:val="141414"/>
          <w:shd w:val="clear" w:color="auto" w:fill="FFFFFF"/>
        </w:rPr>
        <w:t>v</w:t>
      </w:r>
      <w:r w:rsidRPr="008B2C77" w:rsidR="002116DB">
        <w:rPr>
          <w:rFonts w:ascii="Arial" w:hAnsi="Arial" w:cs="Arial"/>
          <w:color w:val="141414"/>
          <w:shd w:val="clear" w:color="auto" w:fill="FFFFFF"/>
        </w:rPr>
        <w:t xml:space="preserve">e </w:t>
      </w:r>
      <w:r w:rsidRPr="008B2C77" w:rsidR="00805642">
        <w:rPr>
          <w:rFonts w:ascii="Arial" w:hAnsi="Arial" w:cs="Arial"/>
          <w:color w:val="141414"/>
          <w:shd w:val="clear" w:color="auto" w:fill="FFFFFF"/>
        </w:rPr>
        <w:t>d</w:t>
      </w:r>
      <w:r w:rsidRPr="008B2C77" w:rsidR="002116DB">
        <w:rPr>
          <w:rFonts w:ascii="Arial" w:hAnsi="Arial" w:cs="Arial"/>
          <w:color w:val="141414"/>
          <w:shd w:val="clear" w:color="auto" w:fill="FFFFFF"/>
        </w:rPr>
        <w:t xml:space="preserve">uring </w:t>
      </w:r>
      <w:r w:rsidRPr="008B2C77" w:rsidR="00196046">
        <w:rPr>
          <w:rFonts w:ascii="Arial" w:hAnsi="Arial" w:cs="Arial"/>
          <w:color w:val="141414"/>
          <w:shd w:val="clear" w:color="auto" w:fill="FFFFFF"/>
        </w:rPr>
        <w:t>the whole six weeks</w:t>
      </w:r>
      <w:r w:rsidRPr="008B2C77" w:rsidR="002116DB">
        <w:rPr>
          <w:rFonts w:ascii="Arial" w:hAnsi="Arial" w:cs="Arial"/>
          <w:color w:val="141414"/>
          <w:shd w:val="clear" w:color="auto" w:fill="FFFFFF"/>
        </w:rPr>
        <w:t>.</w:t>
      </w:r>
      <w:r w:rsidRPr="008B2C77" w:rsidR="00196046">
        <w:rPr>
          <w:rFonts w:ascii="Arial" w:hAnsi="Arial" w:cs="Arial"/>
          <w:color w:val="141414"/>
          <w:shd w:val="clear" w:color="auto" w:fill="FFFFFF"/>
        </w:rPr>
        <w:t xml:space="preserve"> That he knows how to learn? </w:t>
      </w:r>
    </w:p>
    <w:p xmlns:wp14="http://schemas.microsoft.com/office/word/2010/wordml" w:rsidRPr="008B2C77" w:rsidR="00AA65C1" w:rsidP="54C23F46" w:rsidRDefault="00AA65C1" w14:paraId="18AE3B35" wp14:textId="48A86406">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4:33:45.132Z" w:id="358670976"/>
          <w:rFonts w:ascii="Arial" w:hAnsi="Arial" w:cs="Arial"/>
          <w:color w:val="141414"/>
        </w:rPr>
      </w:pPr>
      <w:r w:rsidRPr="008B2C77" w:rsidR="00196046">
        <w:rPr>
          <w:rFonts w:ascii="Arial" w:hAnsi="Arial" w:cs="Arial"/>
          <w:color w:val="141414"/>
          <w:shd w:val="clear" w:color="auto" w:fill="FFFFFF"/>
        </w:rPr>
        <w:t xml:space="preserve">A child at the age of </w:t>
      </w:r>
      <w:ins w:author="Gary Smailes" w:date="2024-02-12T13:03:11.447Z" w:id="2141599076">
        <w:r w:rsidRPr="008B2C77" w:rsidR="00196046">
          <w:rPr>
            <w:rFonts w:ascii="Arial" w:hAnsi="Arial" w:cs="Arial"/>
            <w:color w:val="141414"/>
            <w:shd w:val="clear" w:color="auto" w:fill="FFFFFF"/>
          </w:rPr>
          <w:t xml:space="preserve">eleven</w:t>
        </w:r>
      </w:ins>
      <w:del w:author="Gary Smailes" w:date="2024-02-12T13:03:10.271Z" w:id="1372161823">
        <w:r w:rsidRPr="54C23F46" w:rsidDel="54C23F46">
          <w:rPr>
            <w:rFonts w:ascii="Arial" w:hAnsi="Arial" w:cs="Arial"/>
            <w:color w:val="141414"/>
          </w:rPr>
          <w:delText>11</w:delText>
        </w:r>
      </w:del>
      <w:r w:rsidRPr="008B2C77" w:rsidR="00196046">
        <w:rPr>
          <w:rFonts w:ascii="Arial" w:hAnsi="Arial" w:cs="Arial"/>
          <w:color w:val="141414"/>
          <w:shd w:val="clear" w:color="auto" w:fill="FFFFFF"/>
        </w:rPr>
        <w:t xml:space="preserve"> is constantly developing in every way. When he comes to a new environment, it is normal </w:t>
      </w:r>
      <w:r w:rsidRPr="008B2C77" w:rsidR="002116DB">
        <w:rPr>
          <w:rFonts w:ascii="Arial" w:hAnsi="Arial" w:cs="Arial"/>
          <w:color w:val="141414"/>
          <w:shd w:val="clear" w:color="auto" w:fill="FFFFFF"/>
        </w:rPr>
        <w:t xml:space="preserve">for him to </w:t>
      </w:r>
      <w:r w:rsidRPr="008B2C77" w:rsidR="00196046">
        <w:rPr>
          <w:rFonts w:ascii="Arial" w:hAnsi="Arial" w:cs="Arial"/>
          <w:color w:val="141414"/>
          <w:shd w:val="clear" w:color="auto" w:fill="FFFFFF"/>
        </w:rPr>
        <w:t xml:space="preserve">be </w:t>
      </w:r>
      <w:r w:rsidRPr="008B2C77" w:rsidR="002116DB">
        <w:rPr>
          <w:rFonts w:ascii="Arial" w:hAnsi="Arial" w:cs="Arial"/>
          <w:color w:val="141414"/>
          <w:shd w:val="clear" w:color="auto" w:fill="FFFFFF"/>
        </w:rPr>
        <w:t>shy</w:t>
      </w:r>
      <w:r w:rsidRPr="008B2C77" w:rsidR="00196046">
        <w:rPr>
          <w:rFonts w:ascii="Arial" w:hAnsi="Arial" w:cs="Arial"/>
          <w:color w:val="141414"/>
          <w:shd w:val="clear" w:color="auto" w:fill="FFFFFF"/>
        </w:rPr>
        <w:t xml:space="preserve">, upset, etc. and </w:t>
      </w:r>
      <w:r w:rsidRPr="008B2C77" w:rsidR="002116DB">
        <w:rPr>
          <w:rFonts w:ascii="Arial" w:hAnsi="Arial" w:cs="Arial"/>
          <w:color w:val="141414"/>
          <w:shd w:val="clear" w:color="auto" w:fill="FFFFFF"/>
        </w:rPr>
        <w:t xml:space="preserve">so </w:t>
      </w:r>
      <w:r w:rsidRPr="008B2C77" w:rsidR="00196046">
        <w:rPr>
          <w:rFonts w:ascii="Arial" w:hAnsi="Arial" w:cs="Arial"/>
          <w:color w:val="141414"/>
          <w:shd w:val="clear" w:color="auto" w:fill="FFFFFF"/>
        </w:rPr>
        <w:t xml:space="preserve">may not show his full abilities. It </w:t>
      </w:r>
      <w:r w:rsidRPr="008B2C77" w:rsidR="002116DB">
        <w:rPr>
          <w:rFonts w:ascii="Arial" w:hAnsi="Arial" w:cs="Arial"/>
          <w:color w:val="141414"/>
          <w:shd w:val="clear" w:color="auto" w:fill="FFFFFF"/>
        </w:rPr>
        <w:t xml:space="preserve">is </w:t>
      </w:r>
      <w:r w:rsidRPr="008B2C77" w:rsidR="00196046">
        <w:rPr>
          <w:rFonts w:ascii="Arial" w:hAnsi="Arial" w:cs="Arial"/>
          <w:color w:val="141414"/>
          <w:shd w:val="clear" w:color="auto" w:fill="FFFFFF"/>
        </w:rPr>
        <w:t xml:space="preserve">worth knowing at what stage </w:t>
      </w:r>
      <w:ins w:author="Gary Smailes" w:date="2024-02-12T14:31:32.302Z" w:id="1780385826">
        <w:r w:rsidRPr="008B2C77" w:rsidR="00196046">
          <w:rPr>
            <w:rFonts w:ascii="Arial" w:hAnsi="Arial" w:cs="Arial"/>
            <w:color w:val="141414"/>
            <w:shd w:val="clear" w:color="auto" w:fill="FFFFFF"/>
          </w:rPr>
          <w:t>a player is located at any given time</w:t>
        </w:r>
      </w:ins>
      <w:del w:author="Gary Smailes" w:date="2024-02-12T14:31:35.568Z" w:id="615724924">
        <w:r w:rsidRPr="54C23F46" w:rsidDel="54C23F46">
          <w:rPr>
            <w:rFonts w:ascii="Arial" w:hAnsi="Arial" w:cs="Arial"/>
            <w:color w:val="141414"/>
          </w:rPr>
          <w:delText>of learning a given player is</w:delText>
        </w:r>
      </w:del>
      <w:r w:rsidRPr="008B2C77" w:rsidR="002116DB">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Because the learning process is </w:t>
      </w:r>
      <w:r w:rsidRPr="008B2C77" w:rsidR="002116DB">
        <w:rPr>
          <w:rFonts w:ascii="Arial" w:hAnsi="Arial" w:cs="Arial"/>
          <w:color w:val="141414"/>
          <w:shd w:val="clear" w:color="auto" w:fill="FFFFFF"/>
        </w:rPr>
        <w:t xml:space="preserve">directly related </w:t>
      </w:r>
      <w:r w:rsidRPr="008B2C77" w:rsidR="00196046">
        <w:rPr>
          <w:rFonts w:ascii="Arial" w:hAnsi="Arial" w:cs="Arial"/>
          <w:color w:val="141414"/>
          <w:shd w:val="clear" w:color="auto" w:fill="FFFFFF"/>
        </w:rPr>
        <w:t xml:space="preserve">to the knowledge and experience that a young player currently possesses. Every new </w:t>
      </w:r>
      <w:r w:rsidRPr="008B2C77" w:rsidR="002116DB">
        <w:rPr>
          <w:rFonts w:ascii="Arial" w:hAnsi="Arial" w:cs="Arial"/>
          <w:color w:val="141414"/>
          <w:shd w:val="clear" w:color="auto" w:fill="FFFFFF"/>
        </w:rPr>
        <w:t xml:space="preserve">piece of </w:t>
      </w:r>
      <w:r w:rsidRPr="008B2C77" w:rsidR="00196046">
        <w:rPr>
          <w:rFonts w:ascii="Arial" w:hAnsi="Arial" w:cs="Arial"/>
          <w:color w:val="141414"/>
          <w:shd w:val="clear" w:color="auto" w:fill="FFFFFF"/>
        </w:rPr>
        <w:t xml:space="preserve">information and new experience </w:t>
      </w:r>
      <w:r w:rsidRPr="008B2C77" w:rsidR="00196046">
        <w:rPr>
          <w:rFonts w:ascii="Arial" w:hAnsi="Arial" w:cs="Arial"/>
          <w:color w:val="141414"/>
          <w:shd w:val="clear" w:color="auto" w:fill="FFFFFF"/>
        </w:rPr>
        <w:t>must be closely linked to the knowledge acquired earlier, so that young players can succe</w:t>
      </w:r>
      <w:r w:rsidRPr="008B2C77" w:rsidR="002116DB">
        <w:rPr>
          <w:rFonts w:ascii="Arial" w:hAnsi="Arial" w:cs="Arial"/>
          <w:color w:val="141414"/>
          <w:shd w:val="clear" w:color="auto" w:fill="FFFFFF"/>
        </w:rPr>
        <w:t xml:space="preserve">ssfully </w:t>
      </w:r>
      <w:r w:rsidRPr="008B2C77" w:rsidR="00196046">
        <w:rPr>
          <w:rFonts w:ascii="Arial" w:hAnsi="Arial" w:cs="Arial"/>
          <w:color w:val="141414"/>
          <w:shd w:val="clear" w:color="auto" w:fill="FFFFFF"/>
        </w:rPr>
        <w:t xml:space="preserve">learn in </w:t>
      </w:r>
      <w:r w:rsidRPr="008B2C77" w:rsidR="002116DB">
        <w:rPr>
          <w:rFonts w:ascii="Arial" w:hAnsi="Arial" w:cs="Arial"/>
          <w:color w:val="141414"/>
          <w:shd w:val="clear" w:color="auto" w:fill="FFFFFF"/>
        </w:rPr>
        <w:t>the</w:t>
      </w:r>
      <w:r w:rsidRPr="008B2C77" w:rsidR="00196046">
        <w:rPr>
          <w:rFonts w:ascii="Arial" w:hAnsi="Arial" w:cs="Arial"/>
          <w:color w:val="141414"/>
          <w:shd w:val="clear" w:color="auto" w:fill="FFFFFF"/>
        </w:rPr>
        <w:t xml:space="preserve"> new environment</w:t>
      </w:r>
      <w:r w:rsidRPr="008B2C77" w:rsidR="00A72CBC">
        <w:rPr>
          <w:rFonts w:ascii="Arial" w:hAnsi="Arial" w:cs="Arial"/>
          <w:color w:val="141414"/>
          <w:shd w:val="clear" w:color="auto" w:fill="FFFFFF"/>
        </w:rPr>
        <w:t>.</w:t>
      </w:r>
      <w:r w:rsidRPr="008B2C77" w:rsidR="00DB169F">
        <w:rPr>
          <w:rFonts w:ascii="Arial" w:hAnsi="Arial" w:cs="Arial"/>
          <w:color w:val="141414"/>
          <w:shd w:val="clear" w:color="auto" w:fill="FFFFFF"/>
        </w:rPr>
        <w:t xml:space="preserve"> </w:t>
      </w:r>
      <w:r w:rsidRPr="008B2C77" w:rsidR="007B5DEC">
        <w:rPr>
          <w:rFonts w:ascii="Arial" w:hAnsi="Arial" w:cs="Arial"/>
          <w:color w:val="141414"/>
          <w:shd w:val="clear" w:color="auto" w:fill="FFFFFF"/>
        </w:rPr>
        <w:t>So</w:t>
      </w:r>
      <w:ins w:author="Gary Smailes" w:date="2024-02-12T14:32:57.804Z" w:id="1957312673">
        <w:r w:rsidRPr="008B2C77" w:rsidR="007B5DEC">
          <w:rPr>
            <w:rFonts w:ascii="Arial" w:hAnsi="Arial" w:cs="Arial"/>
            <w:color w:val="141414"/>
            <w:shd w:val="clear" w:color="auto" w:fill="FFFFFF"/>
          </w:rPr>
          <w:t>,</w:t>
        </w:r>
      </w:ins>
      <w:r w:rsidRPr="008B2C77" w:rsidR="007B5DEC">
        <w:rPr>
          <w:rFonts w:ascii="Arial" w:hAnsi="Arial" w:cs="Arial"/>
          <w:color w:val="141414"/>
          <w:shd w:val="clear" w:color="auto" w:fill="FFFFFF"/>
        </w:rPr>
        <w:t xml:space="preserve"> from the point of view of developing individual potential and learning, for an </w:t>
      </w:r>
      <w:ins w:author="Gary Smailes" w:date="2024-02-12T14:32:40.772Z" w:id="1915175658">
        <w:r w:rsidRPr="008B2C77" w:rsidR="007B5DEC">
          <w:rPr>
            <w:rFonts w:ascii="Arial" w:hAnsi="Arial" w:cs="Arial"/>
            <w:color w:val="141414"/>
            <w:shd w:val="clear" w:color="auto" w:fill="FFFFFF"/>
          </w:rPr>
          <w:t xml:space="preserve">eleven</w:t>
        </w:r>
      </w:ins>
      <w:del w:author="Gary Smailes" w:date="2024-02-12T14:32:39.821Z" w:id="1083221077">
        <w:r w:rsidRPr="54C23F46" w:rsidDel="54C23F46">
          <w:rPr>
            <w:rFonts w:ascii="Arial" w:hAnsi="Arial" w:cs="Arial"/>
            <w:color w:val="141414"/>
          </w:rPr>
          <w:delText>11</w:delText>
        </w:r>
      </w:del>
      <w:r w:rsidRPr="008B2C77" w:rsidR="007B5DEC">
        <w:rPr>
          <w:rFonts w:ascii="Arial" w:hAnsi="Arial" w:cs="Arial"/>
          <w:color w:val="141414"/>
          <w:shd w:val="clear" w:color="auto" w:fill="FFFFFF"/>
        </w:rPr>
        <w:t xml:space="preserve">-year-old, everything will be new. Starting with the notorious game model and the training process, etc. </w:t>
      </w:r>
      <w:r w:rsidRPr="008B2C77" w:rsidR="00196046">
        <w:rPr>
          <w:rFonts w:ascii="Arial" w:hAnsi="Arial" w:cs="Arial"/>
          <w:color w:val="141414"/>
          <w:shd w:val="clear" w:color="auto" w:fill="FFFFFF"/>
        </w:rPr>
        <w:t xml:space="preserve">The young player will be </w:t>
      </w:r>
      <w:r w:rsidRPr="008B2C77" w:rsidR="007B5DEC">
        <w:rPr>
          <w:rFonts w:ascii="Arial" w:hAnsi="Arial" w:cs="Arial"/>
          <w:color w:val="141414"/>
          <w:shd w:val="clear" w:color="auto" w:fill="FFFFFF"/>
        </w:rPr>
        <w:t xml:space="preserve">at the </w:t>
      </w:r>
      <w:r w:rsidRPr="008B2C77" w:rsidR="00196046">
        <w:rPr>
          <w:rFonts w:ascii="Arial" w:hAnsi="Arial" w:cs="Arial"/>
          <w:color w:val="141414"/>
          <w:shd w:val="clear" w:color="auto" w:fill="FFFFFF"/>
        </w:rPr>
        <w:t>sta</w:t>
      </w:r>
      <w:r w:rsidRPr="008B2C77" w:rsidR="007B5DEC">
        <w:rPr>
          <w:rFonts w:ascii="Arial" w:hAnsi="Arial" w:cs="Arial"/>
          <w:color w:val="141414"/>
          <w:shd w:val="clear" w:color="auto" w:fill="FFFFFF"/>
        </w:rPr>
        <w:t>ge</w:t>
      </w:r>
      <w:r w:rsidRPr="008B2C77" w:rsidR="00196046">
        <w:rPr>
          <w:rFonts w:ascii="Arial" w:hAnsi="Arial" w:cs="Arial"/>
          <w:color w:val="141414"/>
          <w:shd w:val="clear" w:color="auto" w:fill="FFFFFF"/>
        </w:rPr>
        <w:t xml:space="preserve"> of the </w:t>
      </w:r>
      <w:r w:rsidRPr="008B2C77" w:rsidR="00196046">
        <w:rPr>
          <w:rFonts w:ascii="Arial" w:hAnsi="Arial" w:cs="Arial"/>
          <w:color w:val="141414"/>
          <w:shd w:val="clear" w:color="auto" w:fill="FFFFFF"/>
        </w:rPr>
        <w:t xml:space="preserve">initial</w:t>
      </w:r>
      <w:r w:rsidRPr="008B2C77" w:rsidR="00196046">
        <w:rPr>
          <w:rFonts w:ascii="Arial" w:hAnsi="Arial" w:cs="Arial"/>
          <w:color w:val="141414"/>
          <w:shd w:val="clear" w:color="auto" w:fill="FFFFFF"/>
        </w:rPr>
        <w:t xml:space="preserve"> learning process, because he </w:t>
      </w:r>
      <w:r w:rsidRPr="008B2C77" w:rsidR="00FC198D">
        <w:rPr>
          <w:rFonts w:ascii="Arial" w:hAnsi="Arial" w:cs="Arial"/>
          <w:color w:val="141414"/>
          <w:shd w:val="clear" w:color="auto" w:fill="FFFFFF"/>
        </w:rPr>
        <w:t>doesn’t</w:t>
      </w:r>
      <w:r w:rsidRPr="008B2C77" w:rsidR="00196046">
        <w:rPr>
          <w:rFonts w:ascii="Arial" w:hAnsi="Arial" w:cs="Arial"/>
          <w:color w:val="141414"/>
          <w:shd w:val="clear" w:color="auto" w:fill="FFFFFF"/>
        </w:rPr>
        <w:t xml:space="preserve"> know anything about the </w:t>
      </w:r>
      <w:r w:rsidRPr="008B2C77" w:rsidR="007B5DEC">
        <w:rPr>
          <w:rFonts w:ascii="Arial" w:hAnsi="Arial" w:cs="Arial"/>
          <w:color w:val="141414"/>
          <w:shd w:val="clear" w:color="auto" w:fill="FFFFFF"/>
        </w:rPr>
        <w:t xml:space="preserve">academy </w:t>
      </w:r>
      <w:r w:rsidRPr="008B2C77" w:rsidR="00196046">
        <w:rPr>
          <w:rFonts w:ascii="Arial" w:hAnsi="Arial" w:cs="Arial"/>
          <w:color w:val="141414"/>
          <w:shd w:val="clear" w:color="auto" w:fill="FFFFFF"/>
        </w:rPr>
        <w:t xml:space="preserve">environment, the standards prevailing there, the </w:t>
      </w:r>
      <w:r w:rsidRPr="008B2C77" w:rsidR="00582405">
        <w:rPr>
          <w:rFonts w:ascii="Arial" w:hAnsi="Arial" w:cs="Arial"/>
          <w:color w:val="141414"/>
          <w:shd w:val="clear" w:color="auto" w:fill="FFFFFF"/>
        </w:rPr>
        <w:t>game model</w:t>
      </w:r>
      <w:r w:rsidRPr="008B2C77" w:rsidR="00196046">
        <w:rPr>
          <w:rFonts w:ascii="Arial" w:hAnsi="Arial" w:cs="Arial"/>
          <w:color w:val="141414"/>
          <w:shd w:val="clear" w:color="auto" w:fill="FFFFFF"/>
        </w:rPr>
        <w:t xml:space="preserve">, etc.</w:t>
      </w:r>
      <w:ins w:author="Gary Smailes" w:date="2024-02-12T14:33:42.243Z" w:id="420981197">
        <w:r w:rsidRPr="008B2C77" w:rsidR="00196046">
          <w:rPr>
            <w:rFonts w:ascii="Arial" w:hAnsi="Arial" w:cs="Arial"/>
            <w:color w:val="141414"/>
            <w:shd w:val="clear" w:color="auto" w:fill="FFFFFF"/>
          </w:rPr>
          <w:t xml:space="preserve"> </w:t>
        </w:r>
      </w:ins>
      <w:del w:author="Gary Smailes" w:date="2024-02-12T14:33:40.757Z" w:id="874252260">
        <w:r w:rsidRPr="54C23F46" w:rsidDel="54C23F46">
          <w:rPr>
            <w:rFonts w:ascii="Arial" w:hAnsi="Arial" w:cs="Arial"/>
            <w:color w:val="141414"/>
          </w:rPr>
          <w:delText xml:space="preserve"> </w:delText>
        </w:r>
      </w:del>
      <w:r w:rsidRPr="008B2C77" w:rsidR="003A55E9">
        <w:rPr>
          <w:rFonts w:ascii="Arial" w:hAnsi="Arial" w:cs="Arial"/>
          <w:color w:val="141414"/>
          <w:shd w:val="clear" w:color="auto" w:fill="FFFFFF"/>
        </w:rPr>
        <w:t>Furthermore</w:t>
      </w:r>
      <w:r w:rsidRPr="008B2C77" w:rsidR="00196046">
        <w:rPr>
          <w:rFonts w:ascii="Arial" w:hAnsi="Arial" w:cs="Arial"/>
          <w:color w:val="141414"/>
          <w:shd w:val="clear" w:color="auto" w:fill="FFFFFF"/>
        </w:rPr>
        <w:t>, the training process will be new</w:t>
      </w:r>
      <w:r w:rsidRPr="008B2C77" w:rsidR="007B5DEC">
        <w:rPr>
          <w:rFonts w:ascii="Arial" w:hAnsi="Arial" w:cs="Arial"/>
          <w:color w:val="141414"/>
          <w:shd w:val="clear" w:color="auto" w:fill="FFFFFF"/>
        </w:rPr>
        <w:t xml:space="preserve"> to the </w:t>
      </w:r>
      <w:r w:rsidRPr="008B2C77" w:rsidR="007B5DEC">
        <w:rPr>
          <w:rFonts w:ascii="Arial" w:hAnsi="Arial" w:cs="Arial"/>
          <w:color w:val="141414"/>
          <w:shd w:val="clear" w:color="auto" w:fill="FFFFFF"/>
        </w:rPr>
        <w:t xml:space="preserve">player</w:t>
      </w:r>
      <w:r w:rsidRPr="008B2C77" w:rsidR="00196046">
        <w:rPr>
          <w:rFonts w:ascii="Arial" w:hAnsi="Arial" w:cs="Arial"/>
          <w:color w:val="141414"/>
          <w:shd w:val="clear" w:color="auto" w:fill="FFFFFF"/>
        </w:rPr>
        <w:t xml:space="preserve">, because</w:t>
      </w:r>
      <w:r w:rsidRPr="008B2C77" w:rsidR="00196046">
        <w:rPr>
          <w:rFonts w:ascii="Arial" w:hAnsi="Arial" w:cs="Arial"/>
          <w:color w:val="141414"/>
          <w:shd w:val="clear" w:color="auto" w:fill="FFFFFF"/>
        </w:rPr>
        <w:t xml:space="preserve"> </w:t>
      </w:r>
      <w:r w:rsidRPr="008B2C77" w:rsidR="007B5DEC">
        <w:rPr>
          <w:rFonts w:ascii="Arial" w:hAnsi="Arial" w:cs="Arial"/>
          <w:color w:val="141414"/>
          <w:shd w:val="clear" w:color="auto" w:fill="FFFFFF"/>
        </w:rPr>
        <w:t xml:space="preserve">he will </w:t>
      </w:r>
      <w:r w:rsidRPr="008B2C77" w:rsidR="00196046">
        <w:rPr>
          <w:rFonts w:ascii="Arial" w:hAnsi="Arial" w:cs="Arial"/>
          <w:color w:val="141414"/>
          <w:shd w:val="clear" w:color="auto" w:fill="FFFFFF"/>
        </w:rPr>
        <w:t xml:space="preserve">have never trained in such a </w:t>
      </w:r>
      <w:r w:rsidRPr="008B2C77" w:rsidR="007B5DEC">
        <w:rPr>
          <w:rFonts w:ascii="Arial" w:hAnsi="Arial" w:cs="Arial"/>
          <w:color w:val="141414"/>
          <w:shd w:val="clear" w:color="auto" w:fill="FFFFFF"/>
        </w:rPr>
        <w:t xml:space="preserve">(very structured) </w:t>
      </w:r>
      <w:r w:rsidRPr="008B2C77" w:rsidR="00196046">
        <w:rPr>
          <w:rFonts w:ascii="Arial" w:hAnsi="Arial" w:cs="Arial"/>
          <w:color w:val="141414"/>
          <w:shd w:val="clear" w:color="auto" w:fill="FFFFFF"/>
        </w:rPr>
        <w:t xml:space="preserve">way before. </w:t>
      </w:r>
    </w:p>
    <w:p xmlns:wp14="http://schemas.microsoft.com/office/word/2010/wordml" w:rsidRPr="008B2C77" w:rsidR="00AA65C1" w:rsidP="54C23F46" w:rsidRDefault="00AA65C1" w14:paraId="1D232455" wp14:textId="21615281">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4:33:59.735Z" w:id="567406661"/>
          <w:rFonts w:ascii="Arial" w:hAnsi="Arial" w:cs="Arial"/>
          <w:color w:val="141414"/>
        </w:rPr>
      </w:pPr>
      <w:r w:rsidRPr="008B2C77" w:rsidR="00196046">
        <w:rPr>
          <w:rFonts w:ascii="Arial" w:hAnsi="Arial" w:cs="Arial"/>
          <w:color w:val="141414"/>
          <w:shd w:val="clear" w:color="auto" w:fill="FFFFFF"/>
        </w:rPr>
        <w:t>So</w:t>
      </w:r>
      <w:ins w:author="Gary Smailes" w:date="2024-02-12T14:33:23.092Z" w:id="525847763">
        <w:r w:rsidRPr="008B2C77" w:rsidR="00196046">
          <w:rPr>
            <w:rFonts w:ascii="Arial" w:hAnsi="Arial" w:cs="Arial"/>
            <w:color w:val="141414"/>
            <w:shd w:val="clear" w:color="auto" w:fill="FFFFFF"/>
          </w:rPr>
          <w:t>,</w:t>
        </w:r>
      </w:ins>
      <w:r w:rsidRPr="008B2C77" w:rsidR="00196046">
        <w:rPr>
          <w:rFonts w:ascii="Arial" w:hAnsi="Arial" w:cs="Arial"/>
          <w:color w:val="141414"/>
          <w:shd w:val="clear" w:color="auto" w:fill="FFFFFF"/>
        </w:rPr>
        <w:t xml:space="preserve"> we give this poor child six weeks and </w:t>
      </w:r>
      <w:r w:rsidRPr="008B2C77" w:rsidR="007B5DEC">
        <w:rPr>
          <w:rFonts w:ascii="Arial" w:hAnsi="Arial" w:cs="Arial"/>
          <w:color w:val="141414"/>
          <w:shd w:val="clear" w:color="auto" w:fill="FFFFFF"/>
        </w:rPr>
        <w:t xml:space="preserve">expect </w:t>
      </w:r>
      <w:r w:rsidRPr="008B2C77" w:rsidR="00196046">
        <w:rPr>
          <w:rFonts w:ascii="Arial" w:hAnsi="Arial" w:cs="Arial"/>
          <w:color w:val="141414"/>
          <w:shd w:val="clear" w:color="auto" w:fill="FFFFFF"/>
        </w:rPr>
        <w:t xml:space="preserve">him to fully adapt to the </w:t>
      </w:r>
      <w:r w:rsidRPr="008B2C77" w:rsidR="007B5DEC">
        <w:rPr>
          <w:rFonts w:ascii="Arial" w:hAnsi="Arial" w:cs="Arial"/>
          <w:color w:val="141414"/>
          <w:shd w:val="clear" w:color="auto" w:fill="FFFFFF"/>
        </w:rPr>
        <w:t xml:space="preserve">new </w:t>
      </w:r>
      <w:r w:rsidRPr="008B2C77" w:rsidR="00196046">
        <w:rPr>
          <w:rFonts w:ascii="Arial" w:hAnsi="Arial" w:cs="Arial"/>
          <w:color w:val="141414"/>
          <w:shd w:val="clear" w:color="auto" w:fill="FFFFFF"/>
        </w:rPr>
        <w:t xml:space="preserve">situation. In doing so, we </w:t>
      </w:r>
      <w:r w:rsidRPr="008B2C77" w:rsidR="007B5DEC">
        <w:rPr>
          <w:rFonts w:ascii="Arial" w:hAnsi="Arial" w:cs="Arial"/>
          <w:color w:val="141414"/>
          <w:shd w:val="clear" w:color="auto" w:fill="FFFFFF"/>
        </w:rPr>
        <w:t xml:space="preserve">are simply </w:t>
      </w:r>
      <w:r w:rsidRPr="008B2C77" w:rsidR="007B5DEC">
        <w:rPr>
          <w:rFonts w:ascii="Arial" w:hAnsi="Arial" w:cs="Arial"/>
          <w:color w:val="141414"/>
          <w:shd w:val="clear" w:color="auto" w:fill="FFFFFF"/>
        </w:rPr>
        <w:t xml:space="preserve">failing to </w:t>
      </w:r>
      <w:r w:rsidRPr="008B2C77" w:rsidR="00196046">
        <w:rPr>
          <w:rFonts w:ascii="Arial" w:hAnsi="Arial" w:cs="Arial"/>
          <w:color w:val="141414"/>
          <w:shd w:val="clear" w:color="auto" w:fill="FFFFFF"/>
        </w:rPr>
        <w:t xml:space="preserve">understand</w:t>
      </w:r>
      <w:r w:rsidRPr="008B2C77" w:rsidR="00196046">
        <w:rPr>
          <w:rFonts w:ascii="Arial" w:hAnsi="Arial" w:cs="Arial"/>
          <w:color w:val="141414"/>
          <w:shd w:val="clear" w:color="auto" w:fill="FFFFFF"/>
        </w:rPr>
        <w:t xml:space="preserve"> the learning process that must be adapted to the individual. Many young players who experienced those miserable six weeks did not stay </w:t>
      </w:r>
      <w:r w:rsidRPr="008B2C77" w:rsidR="00BA1964">
        <w:rPr>
          <w:rFonts w:ascii="Arial" w:hAnsi="Arial" w:cs="Arial"/>
          <w:color w:val="141414"/>
          <w:shd w:val="clear" w:color="auto" w:fill="FFFFFF"/>
        </w:rPr>
        <w:t xml:space="preserve">long </w:t>
      </w:r>
      <w:r w:rsidRPr="008B2C77" w:rsidR="00196046">
        <w:rPr>
          <w:rFonts w:ascii="Arial" w:hAnsi="Arial" w:cs="Arial"/>
          <w:color w:val="141414"/>
          <w:shd w:val="clear" w:color="auto" w:fill="FFFFFF"/>
        </w:rPr>
        <w:t>in the academy</w:t>
      </w:r>
      <w:r w:rsidRPr="008B2C77" w:rsidR="0065419C">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Here again the question arises, how many players has the system lost in this way? </w:t>
      </w:r>
    </w:p>
    <w:p xmlns:wp14="http://schemas.microsoft.com/office/word/2010/wordml" w:rsidRPr="008B2C77" w:rsidR="00AA65C1" w:rsidP="54C23F46" w:rsidRDefault="00AA65C1" w14:paraId="1DB7CB1B" wp14:textId="39A763EE">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4:34:41.2Z" w:id="1105346992"/>
          <w:rFonts w:ascii="Arial" w:hAnsi="Arial" w:cs="Arial"/>
          <w:color w:val="141414"/>
        </w:rPr>
      </w:pPr>
      <w:r w:rsidRPr="008B2C77" w:rsidR="00196046">
        <w:rPr>
          <w:rFonts w:ascii="Arial" w:hAnsi="Arial" w:cs="Arial"/>
          <w:color w:val="141414"/>
          <w:shd w:val="clear" w:color="auto" w:fill="FFFFFF"/>
        </w:rPr>
        <w:t xml:space="preserve">In doing so, we </w:t>
      </w:r>
      <w:r w:rsidRPr="008B2C77" w:rsidR="00196046">
        <w:rPr>
          <w:rFonts w:ascii="Arial" w:hAnsi="Arial" w:cs="Arial"/>
          <w:color w:val="141414"/>
          <w:shd w:val="clear" w:color="auto" w:fill="FFFFFF"/>
        </w:rPr>
        <w:t>don't</w:t>
      </w:r>
      <w:r w:rsidRPr="008B2C77" w:rsidR="00196046">
        <w:rPr>
          <w:rFonts w:ascii="Arial" w:hAnsi="Arial" w:cs="Arial"/>
          <w:color w:val="141414"/>
          <w:shd w:val="clear" w:color="auto" w:fill="FFFFFF"/>
        </w:rPr>
        <w:t xml:space="preserve"> respect the uniqueness of </w:t>
      </w:r>
      <w:r w:rsidRPr="008B2C77" w:rsidR="00347D5D">
        <w:rPr>
          <w:rFonts w:ascii="Arial" w:hAnsi="Arial" w:cs="Arial"/>
          <w:color w:val="141414"/>
          <w:shd w:val="clear" w:color="auto" w:fill="FFFFFF"/>
        </w:rPr>
        <w:t xml:space="preserve">youngsters </w:t>
      </w:r>
      <w:r w:rsidRPr="008B2C77" w:rsidR="00196046">
        <w:rPr>
          <w:rFonts w:ascii="Arial" w:hAnsi="Arial" w:cs="Arial"/>
          <w:color w:val="141414"/>
          <w:shd w:val="clear" w:color="auto" w:fill="FFFFFF"/>
        </w:rPr>
        <w:t xml:space="preserve">and </w:t>
      </w:r>
      <w:r w:rsidRPr="008B2C77" w:rsidR="00BA1964">
        <w:rPr>
          <w:rFonts w:ascii="Arial" w:hAnsi="Arial" w:cs="Arial"/>
          <w:color w:val="141414"/>
          <w:shd w:val="clear" w:color="auto" w:fill="FFFFFF"/>
        </w:rPr>
        <w:t xml:space="preserve">forget </w:t>
      </w:r>
      <w:r w:rsidRPr="008B2C77" w:rsidR="00196046">
        <w:rPr>
          <w:rFonts w:ascii="Arial" w:hAnsi="Arial" w:cs="Arial"/>
          <w:color w:val="141414"/>
          <w:shd w:val="clear" w:color="auto" w:fill="FFFFFF"/>
        </w:rPr>
        <w:t xml:space="preserve">that each of them comes to us with </w:t>
      </w:r>
      <w:r w:rsidRPr="008B2C77" w:rsidR="00BA1964">
        <w:rPr>
          <w:rFonts w:ascii="Arial" w:hAnsi="Arial" w:cs="Arial"/>
          <w:color w:val="141414"/>
          <w:shd w:val="clear" w:color="auto" w:fill="FFFFFF"/>
        </w:rPr>
        <w:t xml:space="preserve">his </w:t>
      </w:r>
      <w:r w:rsidRPr="008B2C77" w:rsidR="00196046">
        <w:rPr>
          <w:rFonts w:ascii="Arial" w:hAnsi="Arial" w:cs="Arial"/>
          <w:color w:val="141414"/>
          <w:shd w:val="clear" w:color="auto" w:fill="FFFFFF"/>
        </w:rPr>
        <w:t xml:space="preserve">own baggage, </w:t>
      </w:r>
      <w:r w:rsidRPr="008B2C77" w:rsidR="00196046">
        <w:rPr>
          <w:rFonts w:ascii="Arial" w:hAnsi="Arial" w:cs="Arial"/>
          <w:color w:val="141414"/>
          <w:shd w:val="clear" w:color="auto" w:fill="FFFFFF"/>
        </w:rPr>
        <w:t>experience</w:t>
      </w:r>
      <w:r w:rsidRPr="008B2C77" w:rsidR="00196046">
        <w:rPr>
          <w:rFonts w:ascii="Arial" w:hAnsi="Arial" w:cs="Arial"/>
          <w:color w:val="141414"/>
          <w:shd w:val="clear" w:color="auto" w:fill="FFFFFF"/>
        </w:rPr>
        <w:t xml:space="preserve"> and cognitive development. I</w:t>
      </w:r>
      <w:r w:rsidRPr="008B2C77" w:rsidR="00BA1964">
        <w:rPr>
          <w:rFonts w:ascii="Arial" w:hAnsi="Arial" w:cs="Arial"/>
          <w:color w:val="141414"/>
          <w:shd w:val="clear" w:color="auto" w:fill="FFFFFF"/>
        </w:rPr>
        <w:t xml:space="preserve"> refer again </w:t>
      </w:r>
      <w:r w:rsidRPr="008B2C77" w:rsidR="00196046">
        <w:rPr>
          <w:rFonts w:ascii="Arial" w:hAnsi="Arial" w:cs="Arial"/>
          <w:color w:val="141414"/>
          <w:shd w:val="clear" w:color="auto" w:fill="FFFFFF"/>
        </w:rPr>
        <w:t xml:space="preserve">to the game model here, because all the decisions made by coaches are </w:t>
      </w:r>
      <w:r w:rsidRPr="008B2C77" w:rsidR="00196046">
        <w:rPr>
          <w:rFonts w:ascii="Arial" w:hAnsi="Arial" w:cs="Arial"/>
          <w:color w:val="141414"/>
          <w:shd w:val="clear" w:color="auto" w:fill="FFFFFF"/>
        </w:rPr>
        <w:t xml:space="preserve">largely based</w:t>
      </w:r>
      <w:r w:rsidRPr="008B2C77" w:rsidR="00196046">
        <w:rPr>
          <w:rFonts w:ascii="Arial" w:hAnsi="Arial" w:cs="Arial"/>
          <w:color w:val="141414"/>
          <w:shd w:val="clear" w:color="auto" w:fill="FFFFFF"/>
        </w:rPr>
        <w:t xml:space="preserve"> on it. This means that it has its limitations </w:t>
      </w:r>
      <w:del w:author="Gary Smailes" w:date="2024-02-12T14:34:33.682Z" w:id="203477505">
        <w:r w:rsidRPr="54C23F46" w:rsidDel="54C23F46">
          <w:rPr>
            <w:rFonts w:ascii="Arial" w:hAnsi="Arial" w:cs="Arial"/>
            <w:color w:val="141414"/>
          </w:rPr>
          <w:delText>and in this way</w:delText>
        </w:r>
      </w:del>
      <w:ins w:author="Gary Smailes" w:date="2024-02-12T14:34:33.693Z" w:id="1762141573">
        <w:r w:rsidRPr="008B2C77" w:rsidR="00196046">
          <w:rPr>
            <w:rFonts w:ascii="Arial" w:hAnsi="Arial" w:cs="Arial"/>
            <w:color w:val="141414"/>
            <w:shd w:val="clear" w:color="auto" w:fill="FFFFFF"/>
          </w:rPr>
          <w:t>an</w:t>
        </w:r>
        <w:r w:rsidRPr="008B2C77" w:rsidR="00196046">
          <w:rPr>
            <w:rFonts w:ascii="Arial" w:hAnsi="Arial" w:cs="Arial"/>
            <w:color w:val="141414"/>
            <w:shd w:val="clear" w:color="auto" w:fill="FFFFFF"/>
          </w:rPr>
          <w:t>d, in this way,</w:t>
        </w:r>
      </w:ins>
      <w:r w:rsidRPr="008B2C77" w:rsidR="00196046">
        <w:rPr>
          <w:rFonts w:ascii="Arial" w:hAnsi="Arial" w:cs="Arial"/>
          <w:color w:val="141414"/>
          <w:shd w:val="clear" w:color="auto" w:fill="FFFFFF"/>
        </w:rPr>
        <w:t xml:space="preserve"> unconsciously also limits young players who come </w:t>
      </w:r>
      <w:r w:rsidRPr="008B2C77" w:rsidR="00BA1964">
        <w:rPr>
          <w:rFonts w:ascii="Arial" w:hAnsi="Arial" w:cs="Arial"/>
          <w:color w:val="141414"/>
          <w:shd w:val="clear" w:color="auto" w:fill="FFFFFF"/>
        </w:rPr>
        <w:t xml:space="preserve">to </w:t>
      </w:r>
      <w:r w:rsidRPr="008B2C77" w:rsidR="00196046">
        <w:rPr>
          <w:rFonts w:ascii="Arial" w:hAnsi="Arial" w:cs="Arial"/>
          <w:color w:val="141414"/>
          <w:shd w:val="clear" w:color="auto" w:fill="FFFFFF"/>
        </w:rPr>
        <w:t xml:space="preserve">or are already in </w:t>
      </w:r>
      <w:r w:rsidRPr="008B2C77" w:rsidR="00BA1964">
        <w:rPr>
          <w:rFonts w:ascii="Arial" w:hAnsi="Arial" w:cs="Arial"/>
          <w:color w:val="141414"/>
          <w:shd w:val="clear" w:color="auto" w:fill="FFFFFF"/>
        </w:rPr>
        <w:t xml:space="preserve">an </w:t>
      </w:r>
      <w:r w:rsidRPr="008B2C77" w:rsidR="00805642">
        <w:rPr>
          <w:rFonts w:ascii="Arial" w:hAnsi="Arial" w:cs="Arial"/>
          <w:color w:val="141414"/>
          <w:shd w:val="clear" w:color="auto" w:fill="FFFFFF"/>
        </w:rPr>
        <w:t>academy</w:t>
      </w:r>
      <w:r w:rsidRPr="008B2C77" w:rsidR="00196046">
        <w:rPr>
          <w:rFonts w:ascii="Arial" w:hAnsi="Arial" w:cs="Arial"/>
          <w:color w:val="141414"/>
          <w:shd w:val="clear" w:color="auto" w:fill="FFFFFF"/>
        </w:rPr>
        <w:t xml:space="preserve">. </w:t>
      </w:r>
    </w:p>
    <w:p xmlns:wp14="http://schemas.microsoft.com/office/word/2010/wordml" w:rsidRPr="008B2C77" w:rsidR="00AA65C1" w:rsidP="54C23F46" w:rsidRDefault="00AA65C1" w14:paraId="5C303997" wp14:textId="7F26B5CF">
      <w:pPr>
        <w:pStyle w:val="NormalWeb"/>
        <w:shd w:val="clear" w:color="auto" w:fill="FFFFFF" w:themeFill="background1"/>
        <w:spacing w:before="0" w:beforeAutospacing="off" w:after="180" w:afterAutospacing="off" w:line="480" w:lineRule="auto"/>
        <w:ind w:right="-613" w:firstLine="360"/>
        <w:jc w:val="both"/>
        <w:textAlignment w:val="baseline"/>
        <w:rPr>
          <w:rFonts w:ascii="Arial" w:hAnsi="Arial" w:cs="Arial"/>
          <w:color w:val="141414"/>
          <w:shd w:val="clear" w:color="auto" w:fill="FFFFFF"/>
        </w:rPr>
      </w:pPr>
      <w:r w:rsidRPr="008B2C77" w:rsidR="00196046">
        <w:rPr>
          <w:rFonts w:ascii="Arial" w:hAnsi="Arial" w:cs="Arial"/>
          <w:color w:val="141414"/>
          <w:shd w:val="clear" w:color="auto" w:fill="FFFFFF"/>
        </w:rPr>
        <w:t xml:space="preserve">In other words, we are looking for </w:t>
      </w:r>
      <w:r w:rsidRPr="008B2C77" w:rsidR="00DD4732">
        <w:rPr>
          <w:rFonts w:ascii="Arial" w:hAnsi="Arial" w:cs="Arial"/>
          <w:color w:val="141414"/>
          <w:shd w:val="clear" w:color="auto" w:fill="FFFFFF"/>
        </w:rPr>
        <w:t>adolescents</w:t>
      </w:r>
      <w:r w:rsidRPr="008B2C77" w:rsidR="00196046">
        <w:rPr>
          <w:rFonts w:ascii="Arial" w:hAnsi="Arial" w:cs="Arial"/>
          <w:color w:val="141414"/>
          <w:shd w:val="clear" w:color="auto" w:fill="FFFFFF"/>
        </w:rPr>
        <w:t xml:space="preserve"> who fit the game model and </w:t>
      </w:r>
      <w:r w:rsidRPr="008B2C77" w:rsidR="00BA1964">
        <w:rPr>
          <w:rFonts w:ascii="Arial" w:hAnsi="Arial" w:cs="Arial"/>
          <w:color w:val="141414"/>
          <w:shd w:val="clear" w:color="auto" w:fill="FFFFFF"/>
        </w:rPr>
        <w:t xml:space="preserve">are not </w:t>
      </w:r>
      <w:r w:rsidRPr="008B2C77" w:rsidR="00196046">
        <w:rPr>
          <w:rFonts w:ascii="Arial" w:hAnsi="Arial" w:cs="Arial"/>
          <w:color w:val="141414"/>
          <w:shd w:val="clear" w:color="auto" w:fill="FFFFFF"/>
        </w:rPr>
        <w:t>tak</w:t>
      </w:r>
      <w:r w:rsidRPr="008B2C77" w:rsidR="00BA1964">
        <w:rPr>
          <w:rFonts w:ascii="Arial" w:hAnsi="Arial" w:cs="Arial"/>
          <w:color w:val="141414"/>
          <w:shd w:val="clear" w:color="auto" w:fill="FFFFFF"/>
        </w:rPr>
        <w:t>ing</w:t>
      </w:r>
      <w:r w:rsidRPr="008B2C77" w:rsidR="00196046">
        <w:rPr>
          <w:rFonts w:ascii="Arial" w:hAnsi="Arial" w:cs="Arial"/>
          <w:color w:val="141414"/>
          <w:shd w:val="clear" w:color="auto" w:fill="FFFFFF"/>
        </w:rPr>
        <w:t xml:space="preserve"> into account</w:t>
      </w:r>
      <w:r w:rsidRPr="008B2C77" w:rsidR="00196046">
        <w:rPr>
          <w:rFonts w:ascii="Arial" w:hAnsi="Arial" w:cs="Arial"/>
          <w:color w:val="141414"/>
          <w:shd w:val="clear" w:color="auto" w:fill="FFFFFF"/>
        </w:rPr>
        <w:t xml:space="preserve"> the learning process, </w:t>
      </w:r>
      <w:r w:rsidRPr="008B2C77" w:rsidR="00BA1964">
        <w:rPr>
          <w:rFonts w:ascii="Arial" w:hAnsi="Arial" w:cs="Arial"/>
          <w:color w:val="141414"/>
          <w:shd w:val="clear" w:color="auto" w:fill="FFFFFF"/>
        </w:rPr>
        <w:t xml:space="preserve">or </w:t>
      </w:r>
      <w:r w:rsidRPr="008B2C77" w:rsidR="00196046">
        <w:rPr>
          <w:rFonts w:ascii="Arial" w:hAnsi="Arial" w:cs="Arial"/>
          <w:color w:val="141414"/>
          <w:shd w:val="clear" w:color="auto" w:fill="FFFFFF"/>
        </w:rPr>
        <w:t xml:space="preserve">the uniqueness of the </w:t>
      </w:r>
      <w:r w:rsidRPr="008B2C77" w:rsidR="00347D5D">
        <w:rPr>
          <w:rFonts w:ascii="Arial" w:hAnsi="Arial" w:cs="Arial"/>
          <w:color w:val="141414"/>
          <w:shd w:val="clear" w:color="auto" w:fill="FFFFFF"/>
        </w:rPr>
        <w:t>youngsters</w:t>
      </w:r>
      <w:r w:rsidRPr="008B2C77" w:rsidR="00A72CBC">
        <w:rPr>
          <w:rFonts w:ascii="Arial" w:hAnsi="Arial" w:cs="Arial"/>
          <w:color w:val="141414"/>
          <w:shd w:val="clear" w:color="auto" w:fill="FFFFFF"/>
        </w:rPr>
        <w:t>.</w:t>
      </w:r>
      <w:r w:rsidRPr="008B2C77" w:rsidR="0065419C">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Here again, we </w:t>
      </w:r>
      <w:r w:rsidRPr="008B2C77" w:rsidR="00BA1964">
        <w:rPr>
          <w:rFonts w:ascii="Arial" w:hAnsi="Arial" w:cs="Arial"/>
          <w:color w:val="141414"/>
          <w:shd w:val="clear" w:color="auto" w:fill="FFFFFF"/>
        </w:rPr>
        <w:t xml:space="preserve">are </w:t>
      </w:r>
      <w:r w:rsidRPr="008B2C77" w:rsidR="00196046">
        <w:rPr>
          <w:rFonts w:ascii="Arial" w:hAnsi="Arial" w:cs="Arial"/>
          <w:color w:val="141414"/>
          <w:shd w:val="clear" w:color="auto" w:fill="FFFFFF"/>
        </w:rPr>
        <w:t>los</w:t>
      </w:r>
      <w:r w:rsidRPr="008B2C77" w:rsidR="00BA1964">
        <w:rPr>
          <w:rFonts w:ascii="Arial" w:hAnsi="Arial" w:cs="Arial"/>
          <w:color w:val="141414"/>
          <w:shd w:val="clear" w:color="auto" w:fill="FFFFFF"/>
        </w:rPr>
        <w:t>ing</w:t>
      </w:r>
      <w:r w:rsidRPr="008B2C77" w:rsidR="00196046">
        <w:rPr>
          <w:rFonts w:ascii="Arial" w:hAnsi="Arial" w:cs="Arial"/>
          <w:color w:val="141414"/>
          <w:shd w:val="clear" w:color="auto" w:fill="FFFFFF"/>
        </w:rPr>
        <w:t xml:space="preserve"> a whole bunch of talented </w:t>
      </w:r>
      <w:r w:rsidRPr="008B2C77" w:rsidR="00625D58">
        <w:rPr>
          <w:rFonts w:ascii="Arial" w:hAnsi="Arial" w:cs="Arial"/>
          <w:color w:val="141414"/>
          <w:shd w:val="clear" w:color="auto" w:fill="FFFFFF"/>
        </w:rPr>
        <w:t>young</w:t>
      </w:r>
      <w:r w:rsidRPr="008B2C77" w:rsidR="00347D5D">
        <w:rPr>
          <w:rFonts w:ascii="Arial" w:hAnsi="Arial" w:cs="Arial"/>
          <w:color w:val="141414"/>
          <w:shd w:val="clear" w:color="auto" w:fill="FFFFFF"/>
        </w:rPr>
        <w:t xml:space="preserve"> players </w:t>
      </w:r>
      <w:r w:rsidRPr="008B2C77" w:rsidR="00196046">
        <w:rPr>
          <w:rFonts w:ascii="Arial" w:hAnsi="Arial" w:cs="Arial"/>
          <w:color w:val="141414"/>
          <w:shd w:val="clear" w:color="auto" w:fill="FFFFFF"/>
        </w:rPr>
        <w:t xml:space="preserve">who are not accepted into the academy, </w:t>
      </w:r>
      <w:r w:rsidRPr="008B2C77" w:rsidR="00BA1964">
        <w:rPr>
          <w:rFonts w:ascii="Arial" w:hAnsi="Arial" w:cs="Arial"/>
          <w:color w:val="141414"/>
          <w:shd w:val="clear" w:color="auto" w:fill="FFFFFF"/>
        </w:rPr>
        <w:t xml:space="preserve">simply </w:t>
      </w:r>
      <w:r w:rsidRPr="008B2C77" w:rsidR="00196046">
        <w:rPr>
          <w:rFonts w:ascii="Arial" w:hAnsi="Arial" w:cs="Arial"/>
          <w:color w:val="141414"/>
          <w:shd w:val="clear" w:color="auto" w:fill="FFFFFF"/>
        </w:rPr>
        <w:t>because they</w:t>
      </w:r>
      <w:r w:rsidRPr="008B2C77" w:rsidR="00BE5E47">
        <w:rPr>
          <w:rFonts w:ascii="Arial" w:hAnsi="Arial" w:cs="Arial"/>
          <w:color w:val="141414"/>
          <w:shd w:val="clear" w:color="auto" w:fill="FFFFFF"/>
        </w:rPr>
        <w:t xml:space="preserve">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fit the </w:t>
      </w:r>
      <w:r w:rsidRPr="008B2C77" w:rsidR="00582405">
        <w:rPr>
          <w:rFonts w:ascii="Arial" w:hAnsi="Arial" w:cs="Arial"/>
          <w:color w:val="141414"/>
          <w:shd w:val="clear" w:color="auto" w:fill="FFFFFF"/>
        </w:rPr>
        <w:t>game model</w:t>
      </w:r>
      <w:ins w:author="Gary Smailes" w:date="2024-02-12T14:34:54.099Z" w:id="368463972">
        <w:r w:rsidRPr="008B2C77" w:rsidR="00582405">
          <w:rPr>
            <w:rFonts w:ascii="Arial" w:hAnsi="Arial" w:cs="Arial"/>
            <w:color w:val="141414"/>
            <w:shd w:val="clear" w:color="auto" w:fill="FFFFFF"/>
          </w:rPr>
          <w:t>.</w:t>
        </w:r>
      </w:ins>
      <w:del w:author="Gary Smailes" w:date="2024-02-12T14:34:53.797Z" w:id="320875586">
        <w:r w:rsidRPr="54C23F46" w:rsidDel="54C23F46">
          <w:rPr>
            <w:rFonts w:ascii="Arial" w:hAnsi="Arial" w:cs="Arial"/>
            <w:color w:val="141414"/>
          </w:rPr>
          <w:delText>!</w:delText>
        </w:r>
      </w:del>
      <w:r w:rsidRPr="008B2C77" w:rsidR="00196046">
        <w:rPr>
          <w:rFonts w:ascii="Arial" w:hAnsi="Arial" w:cs="Arial"/>
          <w:color w:val="141414"/>
          <w:shd w:val="clear" w:color="auto" w:fill="FFFFFF"/>
        </w:rPr>
        <w:t xml:space="preserve"> If Muhamad Ali, with his unique style of boxing, had a</w:t>
      </w:r>
      <w:r w:rsidRPr="008B2C77" w:rsidR="00BA1964">
        <w:rPr>
          <w:rFonts w:ascii="Arial" w:hAnsi="Arial" w:cs="Arial"/>
          <w:color w:val="141414"/>
          <w:shd w:val="clear" w:color="auto" w:fill="FFFFFF"/>
        </w:rPr>
        <w:t xml:space="preserve">greed to </w:t>
      </w:r>
      <w:r w:rsidRPr="008B2C77" w:rsidR="00196046">
        <w:rPr>
          <w:rFonts w:ascii="Arial" w:hAnsi="Arial" w:cs="Arial"/>
          <w:color w:val="141414"/>
          <w:shd w:val="clear" w:color="auto" w:fill="FFFFFF"/>
        </w:rPr>
        <w:t xml:space="preserve">limitations and </w:t>
      </w:r>
      <w:r w:rsidRPr="008B2C77" w:rsidR="00BA1964">
        <w:rPr>
          <w:rFonts w:ascii="Arial" w:hAnsi="Arial" w:cs="Arial"/>
          <w:color w:val="141414"/>
          <w:shd w:val="clear" w:color="auto" w:fill="FFFFFF"/>
        </w:rPr>
        <w:t>had been placed with</w:t>
      </w:r>
      <w:r w:rsidRPr="008B2C77" w:rsidR="00196046">
        <w:rPr>
          <w:rFonts w:ascii="Arial" w:hAnsi="Arial" w:cs="Arial"/>
          <w:color w:val="141414"/>
          <w:shd w:val="clear" w:color="auto" w:fill="FFFFFF"/>
        </w:rPr>
        <w:t>in a certain framework, not only would he never have become a professional boxer, but he would certainly never have won the title of World Champion.</w:t>
      </w:r>
    </w:p>
    <w:p xmlns:wp14="http://schemas.microsoft.com/office/word/2010/wordml" w:rsidRPr="008B2C77" w:rsidR="00E978B0" w:rsidP="54C23F46" w:rsidRDefault="00E978B0" w14:paraId="0ACF50B6" wp14:textId="02B2C218">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4:36:21.449Z" w:id="202557930"/>
          <w:rFonts w:ascii="Arial" w:hAnsi="Arial" w:cs="Arial"/>
          <w:color w:val="141414"/>
        </w:rPr>
        <w:pPrChange w:author="Gary Smailes" w:date="2024-02-12T14:34:58.569Z">
          <w:pPr>
            <w:pStyle w:val="NormalWeb"/>
            <w:spacing w:before="0" w:beforeAutospacing="off" w:after="180" w:afterAutospacing="off" w:line="480" w:lineRule="auto"/>
            <w:ind w:right="-613"/>
            <w:jc w:val="both"/>
          </w:pPr>
        </w:pPrChange>
      </w:pPr>
      <w:del w:author="Gary Smailes" w:date="2024-02-12T14:34:58.393Z" w:id="788388079">
        <w:r w:rsidRPr="54C23F46" w:rsidDel="54C23F46">
          <w:rPr>
            <w:rFonts w:ascii="Arial" w:hAnsi="Arial" w:cs="Arial"/>
            <w:color w:val="141414"/>
          </w:rPr>
          <w:delText xml:space="preserve">     </w:delText>
        </w:r>
      </w:del>
      <w:r w:rsidRPr="008B2C77" w:rsidR="00196046">
        <w:rPr>
          <w:rFonts w:ascii="Arial" w:hAnsi="Arial" w:cs="Arial"/>
          <w:color w:val="141414"/>
          <w:shd w:val="clear" w:color="auto" w:fill="FFFFFF"/>
        </w:rPr>
        <w:t xml:space="preserve">The individual development of a child's potential needs mistakes and failures! They should be an integral part of the learning process and of course they are, but is it to the </w:t>
      </w:r>
      <w:r w:rsidRPr="008B2C77" w:rsidR="00196046">
        <w:rPr>
          <w:rFonts w:ascii="Arial" w:hAnsi="Arial" w:cs="Arial"/>
          <w:color w:val="141414"/>
          <w:shd w:val="clear" w:color="auto" w:fill="FFFFFF"/>
        </w:rPr>
        <w:t xml:space="preserve">extent that the potential of young players can be developed to the maximum? </w:t>
      </w:r>
    </w:p>
    <w:p xmlns:wp14="http://schemas.microsoft.com/office/word/2010/wordml" w:rsidRPr="008B2C77" w:rsidR="00E978B0" w:rsidP="54C23F46" w:rsidRDefault="00E978B0" wp14:textId="77777777" w14:paraId="0AB7A7D4">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4:36:25.626Z" w:id="701062935"/>
          <w:rFonts w:ascii="Arial" w:hAnsi="Arial" w:cs="Arial"/>
          <w:color w:val="141414"/>
        </w:rPr>
      </w:pPr>
      <w:r w:rsidRPr="008B2C77" w:rsidR="00196046">
        <w:rPr>
          <w:rFonts w:ascii="Arial" w:hAnsi="Arial" w:cs="Arial"/>
          <w:color w:val="141414"/>
          <w:shd w:val="clear" w:color="auto" w:fill="FFFFFF"/>
        </w:rPr>
        <w:t xml:space="preserve">I have my doubts. </w:t>
      </w:r>
    </w:p>
    <w:p xmlns:wp14="http://schemas.microsoft.com/office/word/2010/wordml" w:rsidRPr="008B2C77" w:rsidR="00E978B0" w:rsidP="54C23F46" w:rsidRDefault="00E978B0" wp14:textId="77777777" w14:paraId="790163D7">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4:36:39.387Z" w:id="320722479"/>
          <w:rFonts w:ascii="Arial" w:hAnsi="Arial" w:cs="Arial"/>
          <w:color w:val="141414"/>
        </w:rPr>
      </w:pPr>
      <w:r w:rsidRPr="008B2C77" w:rsidR="00196046">
        <w:rPr>
          <w:rFonts w:ascii="Arial" w:hAnsi="Arial" w:cs="Arial"/>
          <w:color w:val="141414"/>
          <w:shd w:val="clear" w:color="auto" w:fill="FFFFFF"/>
        </w:rPr>
        <w:t>First of all</w:t>
      </w:r>
      <w:r w:rsidRPr="008B2C77" w:rsidR="00196046">
        <w:rPr>
          <w:rFonts w:ascii="Arial" w:hAnsi="Arial" w:cs="Arial"/>
          <w:color w:val="141414"/>
          <w:shd w:val="clear" w:color="auto" w:fill="FFFFFF"/>
        </w:rPr>
        <w:t xml:space="preserve">, most training </w:t>
      </w:r>
      <w:r w:rsidRPr="008B2C77" w:rsidR="006D050C">
        <w:rPr>
          <w:rFonts w:ascii="Arial" w:hAnsi="Arial" w:cs="Arial"/>
          <w:color w:val="141414"/>
          <w:shd w:val="clear" w:color="auto" w:fill="FFFFFF"/>
        </w:rPr>
        <w:t>sessions</w:t>
      </w:r>
      <w:r w:rsidRPr="008B2C77" w:rsidR="00196046">
        <w:rPr>
          <w:rFonts w:ascii="Arial" w:hAnsi="Arial" w:cs="Arial"/>
          <w:color w:val="141414"/>
          <w:shd w:val="clear" w:color="auto" w:fill="FFFFFF"/>
        </w:rPr>
        <w:t xml:space="preserve"> are focused only on success</w:t>
      </w:r>
      <w:r w:rsidRPr="008B2C77" w:rsidR="00BA1964">
        <w:rPr>
          <w:rFonts w:ascii="Arial" w:hAnsi="Arial" w:cs="Arial"/>
          <w:color w:val="141414"/>
          <w:shd w:val="clear" w:color="auto" w:fill="FFFFFF"/>
        </w:rPr>
        <w:t>.</w:t>
      </w:r>
      <w:r w:rsidRPr="008B2C77">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According to most coaches, if the </w:t>
      </w:r>
      <w:r w:rsidRPr="008B2C77" w:rsidR="00816872">
        <w:rPr>
          <w:rFonts w:ascii="Arial" w:hAnsi="Arial" w:cs="Arial"/>
          <w:color w:val="141414"/>
          <w:shd w:val="clear" w:color="auto" w:fill="FFFFFF"/>
        </w:rPr>
        <w:t xml:space="preserve">desired </w:t>
      </w:r>
      <w:r w:rsidRPr="008B2C77" w:rsidR="00196046">
        <w:rPr>
          <w:rFonts w:ascii="Arial" w:hAnsi="Arial" w:cs="Arial"/>
          <w:color w:val="141414"/>
          <w:shd w:val="clear" w:color="auto" w:fill="FFFFFF"/>
        </w:rPr>
        <w:t xml:space="preserve">results </w:t>
      </w:r>
      <w:r w:rsidRPr="008B2C77" w:rsidR="00816872">
        <w:rPr>
          <w:rFonts w:ascii="Arial" w:hAnsi="Arial" w:cs="Arial"/>
          <w:color w:val="141414"/>
          <w:shd w:val="clear" w:color="auto" w:fill="FFFFFF"/>
        </w:rPr>
        <w:t xml:space="preserve">are </w:t>
      </w:r>
      <w:r w:rsidRPr="008B2C77" w:rsidR="00196046">
        <w:rPr>
          <w:rFonts w:ascii="Arial" w:hAnsi="Arial" w:cs="Arial"/>
          <w:color w:val="141414"/>
          <w:shd w:val="clear" w:color="auto" w:fill="FFFFFF"/>
        </w:rPr>
        <w:t xml:space="preserve">achieved in training, </w:t>
      </w:r>
      <w:r w:rsidRPr="008B2C77" w:rsidR="00816872">
        <w:rPr>
          <w:rFonts w:ascii="Arial" w:hAnsi="Arial" w:cs="Arial"/>
          <w:color w:val="141414"/>
          <w:shd w:val="clear" w:color="auto" w:fill="FFFFFF"/>
        </w:rPr>
        <w:t xml:space="preserve">it </w:t>
      </w:r>
      <w:r w:rsidRPr="008B2C77" w:rsidR="00196046">
        <w:rPr>
          <w:rFonts w:ascii="Arial" w:hAnsi="Arial" w:cs="Arial"/>
          <w:color w:val="141414"/>
          <w:shd w:val="clear" w:color="auto" w:fill="FFFFFF"/>
        </w:rPr>
        <w:t>mean</w:t>
      </w:r>
      <w:r w:rsidRPr="008B2C77" w:rsidR="00816872">
        <w:rPr>
          <w:rFonts w:ascii="Arial" w:hAnsi="Arial" w:cs="Arial"/>
          <w:color w:val="141414"/>
          <w:shd w:val="clear" w:color="auto" w:fill="FFFFFF"/>
        </w:rPr>
        <w:t>s</w:t>
      </w:r>
      <w:r w:rsidRPr="008B2C77" w:rsidR="00196046">
        <w:rPr>
          <w:rFonts w:ascii="Arial" w:hAnsi="Arial" w:cs="Arial"/>
          <w:color w:val="141414"/>
          <w:shd w:val="clear" w:color="auto" w:fill="FFFFFF"/>
        </w:rPr>
        <w:t xml:space="preserve"> that the players have learned and </w:t>
      </w:r>
      <w:r w:rsidRPr="008B2C77" w:rsidR="00816872">
        <w:rPr>
          <w:rFonts w:ascii="Arial" w:hAnsi="Arial" w:cs="Arial"/>
          <w:color w:val="141414"/>
          <w:shd w:val="clear" w:color="auto" w:fill="FFFFFF"/>
        </w:rPr>
        <w:t xml:space="preserve">have </w:t>
      </w:r>
      <w:r w:rsidRPr="008B2C77" w:rsidR="00196046">
        <w:rPr>
          <w:rFonts w:ascii="Arial" w:hAnsi="Arial" w:cs="Arial"/>
          <w:color w:val="141414"/>
          <w:shd w:val="clear" w:color="auto" w:fill="FFFFFF"/>
        </w:rPr>
        <w:t>thus achieved success</w:t>
      </w:r>
      <w:r w:rsidRPr="008B2C77" w:rsidR="00816872">
        <w:rPr>
          <w:rFonts w:ascii="Arial" w:hAnsi="Arial" w:cs="Arial"/>
          <w:color w:val="141414"/>
          <w:shd w:val="clear" w:color="auto" w:fill="FFFFFF"/>
        </w:rPr>
        <w:t>.</w:t>
      </w:r>
      <w:r w:rsidRPr="008B2C77" w:rsidR="00196046">
        <w:rPr>
          <w:rFonts w:ascii="Arial" w:hAnsi="Arial" w:cs="Arial"/>
          <w:color w:val="141414"/>
          <w:shd w:val="clear" w:color="auto" w:fill="FFFFFF"/>
        </w:rPr>
        <w:t xml:space="preserve"> To what extent </w:t>
      </w:r>
      <w:r w:rsidRPr="008B2C77" w:rsidR="00816872">
        <w:rPr>
          <w:rFonts w:ascii="Arial" w:hAnsi="Arial" w:cs="Arial"/>
          <w:color w:val="141414"/>
          <w:shd w:val="clear" w:color="auto" w:fill="FFFFFF"/>
        </w:rPr>
        <w:t xml:space="preserve">did </w:t>
      </w:r>
      <w:r w:rsidRPr="008B2C77" w:rsidR="00196046">
        <w:rPr>
          <w:rFonts w:ascii="Arial" w:hAnsi="Arial" w:cs="Arial"/>
          <w:color w:val="141414"/>
          <w:shd w:val="clear" w:color="auto" w:fill="FFFFFF"/>
        </w:rPr>
        <w:t xml:space="preserve">this success and the whole training </w:t>
      </w:r>
      <w:r w:rsidRPr="008B2C77" w:rsidR="00816872">
        <w:rPr>
          <w:rFonts w:ascii="Arial" w:hAnsi="Arial" w:cs="Arial"/>
          <w:color w:val="141414"/>
          <w:shd w:val="clear" w:color="auto" w:fill="FFFFFF"/>
        </w:rPr>
        <w:t xml:space="preserve">lesson </w:t>
      </w:r>
      <w:r w:rsidRPr="008B2C77" w:rsidR="00196046">
        <w:rPr>
          <w:rFonts w:ascii="Arial" w:hAnsi="Arial" w:cs="Arial"/>
          <w:color w:val="141414"/>
          <w:shd w:val="clear" w:color="auto" w:fill="FFFFFF"/>
        </w:rPr>
        <w:t xml:space="preserve">result from mistakes and failures and to what extent </w:t>
      </w:r>
      <w:r w:rsidRPr="008B2C77" w:rsidR="00816872">
        <w:rPr>
          <w:rFonts w:ascii="Arial" w:hAnsi="Arial" w:cs="Arial"/>
          <w:color w:val="141414"/>
          <w:shd w:val="clear" w:color="auto" w:fill="FFFFFF"/>
        </w:rPr>
        <w:t xml:space="preserve">was it due to </w:t>
      </w:r>
      <w:r w:rsidRPr="008B2C77" w:rsidR="00196046">
        <w:rPr>
          <w:rFonts w:ascii="Arial" w:hAnsi="Arial" w:cs="Arial"/>
          <w:color w:val="141414"/>
          <w:shd w:val="clear" w:color="auto" w:fill="FFFFFF"/>
        </w:rPr>
        <w:t xml:space="preserve">how the training was planned? </w:t>
      </w:r>
    </w:p>
    <w:p xmlns:wp14="http://schemas.microsoft.com/office/word/2010/wordml" w:rsidRPr="008B2C77" w:rsidR="00E978B0" w:rsidP="54C23F46" w:rsidRDefault="00E978B0" w14:paraId="64FE113F" wp14:textId="63D93AC6">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4:37:09.526Z" w:id="567972771"/>
          <w:rFonts w:ascii="Arial" w:hAnsi="Arial" w:cs="Arial"/>
          <w:color w:val="141414"/>
        </w:rPr>
      </w:pPr>
      <w:r w:rsidRPr="008B2C77" w:rsidR="00196046">
        <w:rPr>
          <w:rFonts w:ascii="Arial" w:hAnsi="Arial" w:cs="Arial"/>
          <w:color w:val="141414"/>
          <w:shd w:val="clear" w:color="auto" w:fill="FFFFFF"/>
        </w:rPr>
        <w:t xml:space="preserve">A </w:t>
      </w:r>
      <w:r w:rsidRPr="008B2C77" w:rsidR="00196046">
        <w:rPr>
          <w:rFonts w:ascii="Arial" w:hAnsi="Arial" w:cs="Arial"/>
          <w:color w:val="141414"/>
          <w:shd w:val="clear" w:color="auto" w:fill="FFFFFF"/>
        </w:rPr>
        <w:t xml:space="preserve">larg</w:t>
      </w:r>
      <w:r w:rsidRPr="008B2C77" w:rsidR="00816872">
        <w:rPr>
          <w:rFonts w:ascii="Arial" w:hAnsi="Arial" w:cs="Arial"/>
          <w:color w:val="141414"/>
          <w:shd w:val="clear" w:color="auto" w:fill="FFFFFF"/>
        </w:rPr>
        <w:t xml:space="preserve">e </w:t>
      </w:r>
      <w:r w:rsidRPr="008B2C77" w:rsidR="00196046">
        <w:rPr>
          <w:rFonts w:ascii="Arial" w:hAnsi="Arial" w:cs="Arial"/>
          <w:color w:val="141414"/>
          <w:shd w:val="clear" w:color="auto" w:fill="FFFFFF"/>
        </w:rPr>
        <w:t xml:space="preserve">number </w:t>
      </w:r>
      <w:r w:rsidRPr="008B2C77" w:rsidR="00196046">
        <w:rPr>
          <w:rFonts w:ascii="Arial" w:hAnsi="Arial" w:cs="Arial"/>
          <w:color w:val="141414"/>
          <w:shd w:val="clear" w:color="auto" w:fill="FFFFFF"/>
        </w:rPr>
        <w:t xml:space="preserve">of</w:t>
      </w:r>
      <w:r w:rsidRPr="008B2C77" w:rsidR="00816872">
        <w:rPr>
          <w:rFonts w:ascii="Arial" w:hAnsi="Arial" w:cs="Arial"/>
          <w:color w:val="141414"/>
          <w:shd w:val="clear" w:color="auto" w:fill="FFFFFF"/>
        </w:rPr>
        <w:t xml:space="preserve"> coaches plan training </w:t>
      </w:r>
      <w:r w:rsidRPr="008B2C77" w:rsidR="00196046">
        <w:rPr>
          <w:rFonts w:ascii="Arial" w:hAnsi="Arial" w:cs="Arial"/>
          <w:color w:val="141414"/>
          <w:shd w:val="clear" w:color="auto" w:fill="FFFFFF"/>
        </w:rPr>
        <w:t xml:space="preserve">around </w:t>
      </w:r>
      <w:r w:rsidRPr="008B2C77" w:rsidR="00816872">
        <w:rPr>
          <w:rFonts w:ascii="Arial" w:hAnsi="Arial" w:cs="Arial"/>
          <w:color w:val="141414"/>
          <w:shd w:val="clear" w:color="auto" w:fill="FFFFFF"/>
        </w:rPr>
        <w:t xml:space="preserve">a given topic, instead of planning </w:t>
      </w:r>
      <w:r w:rsidRPr="008B2C77" w:rsidR="00196046">
        <w:rPr>
          <w:rFonts w:ascii="Arial" w:hAnsi="Arial" w:cs="Arial"/>
          <w:color w:val="141414"/>
          <w:shd w:val="clear" w:color="auto" w:fill="FFFFFF"/>
        </w:rPr>
        <w:t xml:space="preserve">their </w:t>
      </w:r>
      <w:r w:rsidRPr="008B2C77" w:rsidR="00816872">
        <w:rPr>
          <w:rFonts w:ascii="Arial" w:hAnsi="Arial" w:cs="Arial"/>
          <w:color w:val="141414"/>
          <w:shd w:val="clear" w:color="auto" w:fill="FFFFFF"/>
        </w:rPr>
        <w:t xml:space="preserve">training </w:t>
      </w:r>
      <w:r w:rsidRPr="008B2C77" w:rsidR="00196046">
        <w:rPr>
          <w:rFonts w:ascii="Arial" w:hAnsi="Arial" w:cs="Arial"/>
          <w:color w:val="141414"/>
          <w:shd w:val="clear" w:color="auto" w:fill="FFFFFF"/>
        </w:rPr>
        <w:t xml:space="preserve">to suit </w:t>
      </w:r>
      <w:r w:rsidRPr="008B2C77" w:rsidR="00816872">
        <w:rPr>
          <w:rFonts w:ascii="Arial" w:hAnsi="Arial" w:cs="Arial"/>
          <w:color w:val="141414"/>
          <w:shd w:val="clear" w:color="auto" w:fill="FFFFFF"/>
        </w:rPr>
        <w:t xml:space="preserve">the learning process of </w:t>
      </w:r>
      <w:r w:rsidRPr="008B2C77" w:rsidR="00196046">
        <w:rPr>
          <w:rFonts w:ascii="Arial" w:hAnsi="Arial" w:cs="Arial"/>
          <w:color w:val="141414"/>
          <w:shd w:val="clear" w:color="auto" w:fill="FFFFFF"/>
        </w:rPr>
        <w:t xml:space="preserve">their </w:t>
      </w:r>
      <w:r w:rsidRPr="008B2C77" w:rsidR="00816872">
        <w:rPr>
          <w:rFonts w:ascii="Arial" w:hAnsi="Arial" w:cs="Arial"/>
          <w:color w:val="141414"/>
          <w:shd w:val="clear" w:color="auto" w:fill="FFFFFF"/>
        </w:rPr>
        <w:t xml:space="preserve">players. Therefore, it is rare for coaches to plan training where players will have difficult challenges and </w:t>
      </w:r>
      <w:r w:rsidRPr="008B2C77" w:rsidR="00196046">
        <w:rPr>
          <w:rFonts w:ascii="Arial" w:hAnsi="Arial" w:cs="Arial"/>
          <w:color w:val="141414"/>
          <w:shd w:val="clear" w:color="auto" w:fill="FFFFFF"/>
        </w:rPr>
        <w:t xml:space="preserve">walk a thin line between failure and success. As </w:t>
      </w:r>
      <w:r w:rsidRPr="008B2C77" w:rsidR="00196046">
        <w:rPr>
          <w:rFonts w:ascii="Arial" w:hAnsi="Arial" w:cs="Arial"/>
          <w:color w:val="141414"/>
          <w:shd w:val="clear" w:color="auto" w:fill="FFFFFF"/>
        </w:rPr>
        <w:t>Krumboltz</w:t>
      </w:r>
      <w:r w:rsidRPr="008B2C77" w:rsidR="00196046">
        <w:rPr>
          <w:rFonts w:ascii="Arial" w:hAnsi="Arial" w:cs="Arial"/>
          <w:color w:val="141414"/>
          <w:shd w:val="clear" w:color="auto" w:fill="FFFFFF"/>
        </w:rPr>
        <w:t xml:space="preserve"> </w:t>
      </w:r>
      <w:r w:rsidRPr="008B2C77" w:rsidR="00196046">
        <w:rPr>
          <w:rFonts w:ascii="Arial" w:hAnsi="Arial" w:cs="Arial"/>
          <w:color w:val="141414"/>
          <w:shd w:val="clear" w:color="auto" w:fill="FFFFFF"/>
        </w:rPr>
        <w:t>Babineux</w:t>
      </w:r>
      <w:r w:rsidRPr="008B2C77" w:rsidR="00345A4D">
        <w:rPr>
          <w:rFonts w:ascii="Arial" w:hAnsi="Arial" w:cs="Arial"/>
          <w:color w:val="141414"/>
          <w:shd w:val="clear" w:color="auto" w:fill="FFFFFF"/>
        </w:rPr>
        <w:t xml:space="preserve"> says:</w:t>
      </w:r>
      <w:r w:rsidRPr="54C23F46" w:rsidR="00816872">
        <w:rPr>
          <w:rFonts w:ascii="Arial" w:hAnsi="Arial" w:cs="Arial"/>
          <w:color w:val="141414"/>
        </w:rPr>
        <w:t xml:space="preserve"> </w:t>
      </w:r>
      <w:r w:rsidRPr="54C23F46" w:rsidR="00345A4D">
        <w:rPr>
          <w:rFonts w:ascii="Arial" w:hAnsi="Arial" w:cs="Arial"/>
          <w:shd w:val="clear" w:color="auto" w:fill="FFFFFF"/>
        </w:rPr>
        <w:t>“I</w:t>
      </w:r>
      <w:r w:rsidRPr="008B2C77" w:rsidR="00345A4D">
        <w:rPr>
          <w:rFonts w:ascii="Arial" w:hAnsi="Arial" w:cs="Arial"/>
          <w:color w:val="141414"/>
          <w:shd w:val="clear" w:color="auto" w:fill="FFFFFF"/>
        </w:rPr>
        <w:t>f I want to be a great musician, I must first play a lot of bad music. If I want to become a great tennis player, I must first lose lots of tennis games</w:t>
      </w:r>
      <w:r w:rsidRPr="008B2C77" w:rsidR="000F2EFF">
        <w:rPr>
          <w:rFonts w:ascii="Arial" w:hAnsi="Arial" w:cs="Arial"/>
          <w:color w:val="141414"/>
          <w:shd w:val="clear" w:color="auto" w:fill="FFFFFF"/>
        </w:rPr>
        <w:t>”</w:t>
      </w:r>
      <w:r w:rsidRPr="008B2C77" w:rsidR="00345A4D">
        <w:rPr>
          <w:rFonts w:ascii="Arial" w:hAnsi="Arial" w:cs="Arial"/>
          <w:color w:val="141414"/>
          <w:shd w:val="clear" w:color="auto" w:fill="FFFFFF"/>
        </w:rPr>
        <w:t xml:space="preserve">.</w:t>
      </w:r>
      <w:r w:rsidRPr="008B2C77" w:rsidR="000F2EFF">
        <w:rPr>
          <w:rFonts w:ascii="Arial" w:hAnsi="Arial" w:cs="Arial"/>
          <w:color w:val="141414"/>
          <w:shd w:val="clear" w:color="auto" w:fill="FFFFFF"/>
        </w:rPr>
        <w:t xml:space="preserve"> </w:t>
      </w:r>
    </w:p>
    <w:p xmlns:wp14="http://schemas.microsoft.com/office/word/2010/wordml" w:rsidRPr="008B2C77" w:rsidR="00E978B0" w:rsidP="54C23F46" w:rsidRDefault="00E978B0" w14:paraId="51EA2431" wp14:textId="3ED1FF01">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4:59:41.419Z" w:id="985309034"/>
          <w:rFonts w:ascii="Arial" w:hAnsi="Arial" w:cs="Arial"/>
          <w:color w:val="141414"/>
        </w:rPr>
      </w:pPr>
      <w:r w:rsidRPr="008B2C77" w:rsidR="00196046">
        <w:rPr>
          <w:rFonts w:ascii="Arial" w:hAnsi="Arial" w:cs="Arial"/>
          <w:color w:val="141414"/>
          <w:shd w:val="clear" w:color="auto" w:fill="FFFFFF"/>
        </w:rPr>
        <w:t>Larger and s</w:t>
      </w:r>
      <w:r w:rsidRPr="008B2C77" w:rsidR="000F2EFF">
        <w:rPr>
          <w:rFonts w:ascii="Arial" w:hAnsi="Arial" w:cs="Arial"/>
          <w:color w:val="141414"/>
          <w:shd w:val="clear" w:color="auto" w:fill="FFFFFF"/>
        </w:rPr>
        <w:t>mall</w:t>
      </w:r>
      <w:r w:rsidRPr="008B2C77" w:rsidR="00196046">
        <w:rPr>
          <w:rFonts w:ascii="Arial" w:hAnsi="Arial" w:cs="Arial"/>
          <w:color w:val="141414"/>
          <w:shd w:val="clear" w:color="auto" w:fill="FFFFFF"/>
        </w:rPr>
        <w:t xml:space="preserve">er</w:t>
      </w:r>
      <w:r w:rsidRPr="008B2C77" w:rsidR="000F2EFF">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failures </w:t>
      </w:r>
      <w:r w:rsidRPr="008B2C77" w:rsidR="000F2EFF">
        <w:rPr>
          <w:rFonts w:ascii="Arial" w:hAnsi="Arial" w:cs="Arial"/>
          <w:color w:val="141414"/>
          <w:shd w:val="clear" w:color="auto" w:fill="FFFFFF"/>
        </w:rPr>
        <w:t xml:space="preserve">make it possible to see which player is a good student. On this basis, a </w:t>
      </w:r>
      <w:r w:rsidRPr="008B2C77" w:rsidR="00196046">
        <w:rPr>
          <w:rFonts w:ascii="Arial" w:hAnsi="Arial" w:cs="Arial"/>
          <w:color w:val="141414"/>
          <w:shd w:val="clear" w:color="auto" w:fill="FFFFFF"/>
        </w:rPr>
        <w:t xml:space="preserve">player who </w:t>
      </w:r>
      <w:r w:rsidRPr="008B2C77" w:rsidR="000F2EFF">
        <w:rPr>
          <w:rFonts w:ascii="Arial" w:hAnsi="Arial" w:cs="Arial"/>
          <w:color w:val="141414"/>
          <w:shd w:val="clear" w:color="auto" w:fill="FFFFFF"/>
        </w:rPr>
        <w:t xml:space="preserve">made a mistake in solving </w:t>
      </w:r>
      <w:r w:rsidRPr="008B2C77" w:rsidR="00196046">
        <w:rPr>
          <w:rFonts w:ascii="Arial" w:hAnsi="Arial" w:cs="Arial"/>
          <w:color w:val="141414"/>
          <w:shd w:val="clear" w:color="auto" w:fill="FFFFFF"/>
        </w:rPr>
        <w:t xml:space="preserve">a</w:t>
      </w:r>
      <w:r w:rsidRPr="008B2C77" w:rsidR="000F2EFF">
        <w:rPr>
          <w:rFonts w:ascii="Arial" w:hAnsi="Arial" w:cs="Arial"/>
          <w:color w:val="141414"/>
          <w:shd w:val="clear" w:color="auto" w:fill="FFFFFF"/>
        </w:rPr>
        <w:t xml:space="preserve"> situation but </w:t>
      </w:r>
      <w:r w:rsidRPr="008B2C77" w:rsidR="00196046">
        <w:rPr>
          <w:rFonts w:ascii="Arial" w:hAnsi="Arial" w:cs="Arial"/>
          <w:color w:val="141414"/>
          <w:shd w:val="clear" w:color="auto" w:fill="FFFFFF"/>
        </w:rPr>
        <w:t xml:space="preserve">the </w:t>
      </w:r>
      <w:r w:rsidRPr="008B2C77" w:rsidR="005F3E01">
        <w:rPr>
          <w:rFonts w:ascii="Arial" w:hAnsi="Arial" w:cs="Arial"/>
          <w:color w:val="141414"/>
          <w:shd w:val="clear" w:color="auto" w:fill="FFFFFF"/>
        </w:rPr>
        <w:t xml:space="preserve">next time in </w:t>
      </w:r>
      <w:r w:rsidRPr="008B2C77" w:rsidR="00196046">
        <w:rPr>
          <w:rFonts w:ascii="Arial" w:hAnsi="Arial" w:cs="Arial"/>
          <w:color w:val="141414"/>
          <w:shd w:val="clear" w:color="auto" w:fill="FFFFFF"/>
        </w:rPr>
        <w:t xml:space="preserve">an identical situation solved the problem in </w:t>
      </w:r>
      <w:r w:rsidRPr="008B2C77" w:rsidR="00196046">
        <w:rPr>
          <w:rFonts w:ascii="Arial" w:hAnsi="Arial" w:cs="Arial"/>
          <w:color w:val="141414"/>
          <w:shd w:val="clear" w:color="auto" w:fill="FFFFFF"/>
        </w:rPr>
        <w:t xml:space="preserve">a different way</w:t>
      </w:r>
      <w:r w:rsidRPr="008B2C77" w:rsidR="000F2EFF">
        <w:rPr>
          <w:rFonts w:ascii="Arial" w:hAnsi="Arial" w:cs="Arial"/>
          <w:color w:val="141414"/>
          <w:shd w:val="clear" w:color="auto" w:fill="FFFFFF"/>
        </w:rPr>
        <w:t xml:space="preserve"> may </w:t>
      </w:r>
      <w:r w:rsidRPr="008B2C77" w:rsidR="00196046">
        <w:rPr>
          <w:rFonts w:ascii="Arial" w:hAnsi="Arial" w:cs="Arial"/>
          <w:color w:val="141414"/>
          <w:shd w:val="clear" w:color="auto" w:fill="FFFFFF"/>
        </w:rPr>
        <w:t xml:space="preserve">be showing </w:t>
      </w:r>
      <w:r w:rsidRPr="008B2C77" w:rsidR="000F2EFF">
        <w:rPr>
          <w:rFonts w:ascii="Arial" w:hAnsi="Arial" w:cs="Arial"/>
          <w:color w:val="141414"/>
          <w:shd w:val="clear" w:color="auto" w:fill="FFFFFF"/>
        </w:rPr>
        <w:t xml:space="preserve">a </w:t>
      </w:r>
      <w:r w:rsidRPr="008B2C77" w:rsidR="00196046">
        <w:rPr>
          <w:rFonts w:ascii="Arial" w:hAnsi="Arial" w:cs="Arial"/>
          <w:color w:val="141414"/>
          <w:shd w:val="clear" w:color="auto" w:fill="FFFFFF"/>
        </w:rPr>
        <w:t xml:space="preserve">strong </w:t>
      </w:r>
      <w:r w:rsidRPr="008B2C77" w:rsidR="000F2EFF">
        <w:rPr>
          <w:rFonts w:ascii="Arial" w:hAnsi="Arial" w:cs="Arial"/>
          <w:color w:val="141414"/>
          <w:shd w:val="clear" w:color="auto" w:fill="FFFFFF"/>
        </w:rPr>
        <w:t xml:space="preserve">cognitive potential for learning. </w:t>
      </w:r>
      <w:r w:rsidRPr="008B2C77" w:rsidR="005F3E01">
        <w:rPr>
          <w:rFonts w:ascii="Arial" w:hAnsi="Arial" w:cs="Arial"/>
          <w:color w:val="141414"/>
          <w:shd w:val="clear" w:color="auto" w:fill="FFFFFF"/>
        </w:rPr>
        <w:t xml:space="preserve">The </w:t>
      </w:r>
      <w:r w:rsidRPr="008B2C77" w:rsidR="00196046">
        <w:rPr>
          <w:rFonts w:ascii="Arial" w:hAnsi="Arial" w:cs="Arial"/>
          <w:color w:val="141414"/>
          <w:shd w:val="clear" w:color="auto" w:fill="FFFFFF"/>
        </w:rPr>
        <w:t xml:space="preserve">same</w:t>
      </w:r>
      <w:r w:rsidRPr="008B2C77" w:rsidR="000F2EFF">
        <w:rPr>
          <w:rFonts w:ascii="Arial" w:hAnsi="Arial" w:cs="Arial"/>
          <w:color w:val="141414"/>
          <w:shd w:val="clear" w:color="auto" w:fill="FFFFFF"/>
        </w:rPr>
        <w:t xml:space="preserve"> player can also be </w:t>
      </w:r>
      <w:r w:rsidRPr="008B2C77" w:rsidR="00196046">
        <w:rPr>
          <w:rFonts w:ascii="Arial" w:hAnsi="Arial" w:cs="Arial"/>
          <w:color w:val="141414"/>
          <w:shd w:val="clear" w:color="auto" w:fill="FFFFFF"/>
        </w:rPr>
        <w:t xml:space="preserve">mentally </w:t>
      </w:r>
      <w:r w:rsidRPr="008B2C77" w:rsidR="000F2EFF">
        <w:rPr>
          <w:rFonts w:ascii="Arial" w:hAnsi="Arial" w:cs="Arial"/>
          <w:color w:val="141414"/>
          <w:shd w:val="clear" w:color="auto" w:fill="FFFFFF"/>
        </w:rPr>
        <w:t>creative. Failure</w:t>
      </w:r>
      <w:r w:rsidRPr="008B2C77" w:rsidR="00196046">
        <w:rPr>
          <w:rFonts w:ascii="Arial" w:hAnsi="Arial" w:cs="Arial"/>
          <w:color w:val="141414"/>
          <w:shd w:val="clear" w:color="auto" w:fill="FFFFFF"/>
        </w:rPr>
        <w:t xml:space="preserve">s</w:t>
      </w:r>
      <w:r w:rsidRPr="008B2C77" w:rsidR="000F2EFF">
        <w:rPr>
          <w:rFonts w:ascii="Arial" w:hAnsi="Arial" w:cs="Arial"/>
          <w:color w:val="141414"/>
          <w:shd w:val="clear" w:color="auto" w:fill="FFFFFF"/>
        </w:rPr>
        <w:t xml:space="preserve"> and mistakes are an indispensable part of creativity and individual learning. Therefore, </w:t>
      </w:r>
      <w:r w:rsidRPr="008B2C77" w:rsidR="00196046">
        <w:rPr>
          <w:rFonts w:ascii="Arial" w:hAnsi="Arial" w:cs="Arial"/>
          <w:color w:val="141414"/>
          <w:shd w:val="clear" w:color="auto" w:fill="FFFFFF"/>
        </w:rPr>
        <w:t xml:space="preserve">an</w:t>
      </w:r>
      <w:r w:rsidRPr="008B2C77" w:rsidR="000F2EFF">
        <w:rPr>
          <w:rFonts w:ascii="Arial" w:hAnsi="Arial" w:cs="Arial"/>
          <w:color w:val="141414"/>
          <w:shd w:val="clear" w:color="auto" w:fill="FFFFFF"/>
        </w:rPr>
        <w:t xml:space="preserve"> academy program a</w:t>
      </w:r>
      <w:r w:rsidRPr="008B2C77" w:rsidR="00196046">
        <w:rPr>
          <w:rFonts w:ascii="Arial" w:hAnsi="Arial" w:cs="Arial"/>
          <w:color w:val="141414"/>
          <w:shd w:val="clear" w:color="auto" w:fill="FFFFFF"/>
        </w:rPr>
        <w:t xml:space="preserve">nd</w:t>
      </w:r>
      <w:r w:rsidRPr="008B2C77" w:rsidR="000F2EFF">
        <w:rPr>
          <w:rFonts w:ascii="Arial" w:hAnsi="Arial" w:cs="Arial"/>
          <w:color w:val="141414"/>
          <w:shd w:val="clear" w:color="auto" w:fill="FFFFFF"/>
        </w:rPr>
        <w:t xml:space="preserve"> the training itself should to a much greater extent challenge the players to the extent of their abilit</w:t>
      </w:r>
      <w:r w:rsidRPr="008B2C77" w:rsidR="00196046">
        <w:rPr>
          <w:rFonts w:ascii="Arial" w:hAnsi="Arial" w:cs="Arial"/>
          <w:color w:val="141414"/>
          <w:shd w:val="clear" w:color="auto" w:fill="FFFFFF"/>
        </w:rPr>
        <w:t xml:space="preserve">ies</w:t>
      </w:r>
      <w:r w:rsidRPr="008B2C77" w:rsidR="000F2EFF">
        <w:rPr>
          <w:rFonts w:ascii="Arial" w:hAnsi="Arial" w:cs="Arial"/>
          <w:color w:val="141414"/>
          <w:shd w:val="clear" w:color="auto" w:fill="FFFFFF"/>
        </w:rPr>
        <w:t xml:space="preserve"> or </w:t>
      </w:r>
      <w:r w:rsidRPr="008B2C77" w:rsidR="00196046">
        <w:rPr>
          <w:rFonts w:ascii="Arial" w:hAnsi="Arial" w:cs="Arial"/>
          <w:color w:val="141414"/>
          <w:shd w:val="clear" w:color="auto" w:fill="FFFFFF"/>
        </w:rPr>
        <w:t xml:space="preserve">even beyond</w:t>
      </w:r>
      <w:r w:rsidRPr="008B2C77" w:rsidR="000F2EFF">
        <w:rPr>
          <w:rFonts w:ascii="Arial" w:hAnsi="Arial" w:cs="Arial"/>
          <w:color w:val="141414"/>
          <w:shd w:val="clear" w:color="auto" w:fill="FFFFFF"/>
        </w:rPr>
        <w:t xml:space="preserve">, so that failures and mistakes generate the development of good football </w:t>
      </w:r>
      <w:r w:rsidRPr="008B2C77" w:rsidR="00027AFF">
        <w:rPr>
          <w:rFonts w:ascii="Arial" w:hAnsi="Arial" w:cs="Arial"/>
          <w:color w:val="141414"/>
          <w:shd w:val="clear" w:color="auto" w:fill="FFFFFF"/>
        </w:rPr>
        <w:t xml:space="preserve">trainees</w:t>
      </w:r>
      <w:r w:rsidRPr="008B2C77" w:rsidR="000F2EFF">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They a</w:t>
      </w:r>
      <w:r w:rsidRPr="008B2C77" w:rsidR="000F2EFF">
        <w:rPr>
          <w:rFonts w:ascii="Arial" w:hAnsi="Arial" w:cs="Arial"/>
          <w:color w:val="141414"/>
          <w:shd w:val="clear" w:color="auto" w:fill="FFFFFF"/>
        </w:rPr>
        <w:t xml:space="preserve">lso </w:t>
      </w:r>
      <w:r w:rsidRPr="008B2C77" w:rsidR="00196046">
        <w:rPr>
          <w:rFonts w:ascii="Arial" w:hAnsi="Arial" w:cs="Arial"/>
          <w:color w:val="141414"/>
          <w:shd w:val="clear" w:color="auto" w:fill="FFFFFF"/>
        </w:rPr>
        <w:t xml:space="preserve">help </w:t>
      </w:r>
      <w:r w:rsidRPr="008B2C77" w:rsidR="000F2EFF">
        <w:rPr>
          <w:rFonts w:ascii="Arial" w:hAnsi="Arial" w:cs="Arial"/>
          <w:color w:val="141414"/>
          <w:shd w:val="clear" w:color="auto" w:fill="FFFFFF"/>
        </w:rPr>
        <w:t xml:space="preserve">see how players react to failure and mistakes and how they adapt cognitively and emotionally to such training conditions. </w:t>
      </w:r>
    </w:p>
    <w:p xmlns:wp14="http://schemas.microsoft.com/office/word/2010/wordml" w:rsidRPr="008B2C77" w:rsidR="00E978B0" w:rsidP="54C23F46" w:rsidRDefault="00E978B0" w14:paraId="79BCB4B6" wp14:textId="5887B21E">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5:00:23.039Z" w:id="2080672613"/>
          <w:rFonts w:ascii="Arial" w:hAnsi="Arial" w:cs="Arial"/>
          <w:color w:val="141414"/>
        </w:rPr>
      </w:pPr>
      <w:r w:rsidRPr="008B2C77" w:rsidR="000F2EFF">
        <w:rPr>
          <w:rFonts w:ascii="Arial" w:hAnsi="Arial" w:cs="Arial"/>
          <w:color w:val="141414"/>
          <w:shd w:val="clear" w:color="auto" w:fill="FFFFFF"/>
        </w:rPr>
        <w:t xml:space="preserve">In general, training for academy players is too easy and too focused on achieving success. A high standard of individual learning </w:t>
      </w:r>
      <w:r w:rsidRPr="008B2C77" w:rsidR="00196046">
        <w:rPr>
          <w:rFonts w:ascii="Arial" w:hAnsi="Arial" w:cs="Arial"/>
          <w:color w:val="141414"/>
          <w:shd w:val="clear" w:color="auto" w:fill="FFFFFF"/>
        </w:rPr>
        <w:t xml:space="preserve">cannot be achieved </w:t>
      </w:r>
      <w:r w:rsidRPr="008B2C77" w:rsidR="000F2EFF">
        <w:rPr>
          <w:rFonts w:ascii="Arial" w:hAnsi="Arial" w:cs="Arial"/>
          <w:color w:val="141414"/>
          <w:shd w:val="clear" w:color="auto" w:fill="FFFFFF"/>
        </w:rPr>
        <w:t xml:space="preserve">without failures. The problem with professional academies is that training and its process is too much </w:t>
      </w:r>
      <w:r w:rsidRPr="008B2C77" w:rsidR="00196046">
        <w:rPr>
          <w:rFonts w:ascii="Arial" w:hAnsi="Arial" w:cs="Arial"/>
          <w:color w:val="141414"/>
          <w:shd w:val="clear" w:color="auto" w:fill="FFFFFF"/>
        </w:rPr>
        <w:t xml:space="preserve">devoted </w:t>
      </w:r>
      <w:r w:rsidRPr="008B2C77" w:rsidR="000F2EFF">
        <w:rPr>
          <w:rFonts w:ascii="Arial" w:hAnsi="Arial" w:cs="Arial"/>
          <w:color w:val="141414"/>
          <w:shd w:val="clear" w:color="auto" w:fill="FFFFFF"/>
        </w:rPr>
        <w:t xml:space="preserve">to memorizing patterns of play in isolated conditions (not real to the game itself), instead of allowing young players to learn through real </w:t>
      </w:r>
      <w:r w:rsidRPr="008B2C77" w:rsidR="00196046">
        <w:rPr>
          <w:rFonts w:ascii="Arial" w:hAnsi="Arial" w:cs="Arial"/>
          <w:color w:val="141414"/>
          <w:shd w:val="clear" w:color="auto" w:fill="FFFFFF"/>
        </w:rPr>
        <w:t xml:space="preserve">playing experience, where they can and should make mistakes. Some </w:t>
      </w:r>
      <w:r w:rsidRPr="008B2C77" w:rsidR="00196046">
        <w:rPr>
          <w:rFonts w:ascii="Arial" w:hAnsi="Arial" w:cs="Arial"/>
          <w:color w:val="141414"/>
          <w:shd w:val="clear" w:color="auto" w:fill="FFFFFF"/>
        </w:rPr>
        <w:t xml:space="preserve">coaches</w:t>
      </w:r>
      <w:ins w:author="Gary Smailes" w:date="2024-02-12T15:00:06.392Z" w:id="1254368406">
        <w:r w:rsidRPr="008B2C77" w:rsidR="00196046">
          <w:rPr>
            <w:rFonts w:ascii="Arial" w:hAnsi="Arial" w:cs="Arial"/>
            <w:color w:val="141414"/>
            <w:shd w:val="clear" w:color="auto" w:fill="FFFFFF"/>
          </w:rPr>
          <w:t xml:space="preserve">,</w:t>
        </w:r>
      </w:ins>
      <w:r w:rsidRPr="008B2C77" w:rsidR="00196046">
        <w:rPr>
          <w:rFonts w:ascii="Arial" w:hAnsi="Arial" w:cs="Arial"/>
          <w:color w:val="141414"/>
          <w:shd w:val="clear" w:color="auto" w:fill="FFFFFF"/>
        </w:rPr>
        <w:t xml:space="preserve"> however, are </w:t>
      </w:r>
      <w:r w:rsidRPr="008B2C77" w:rsidR="000F2EFF">
        <w:rPr>
          <w:rFonts w:ascii="Arial" w:hAnsi="Arial" w:cs="Arial"/>
          <w:color w:val="141414"/>
          <w:shd w:val="clear" w:color="auto" w:fill="FFFFFF"/>
        </w:rPr>
        <w:t xml:space="preserve">reluctant to </w:t>
      </w:r>
      <w:r w:rsidRPr="008B2C77" w:rsidR="000F2EFF">
        <w:rPr>
          <w:rFonts w:ascii="Arial" w:hAnsi="Arial" w:cs="Arial"/>
          <w:color w:val="141414"/>
          <w:shd w:val="clear" w:color="auto" w:fill="FFFFFF"/>
        </w:rPr>
        <w:t xml:space="preserve">observe</w:t>
      </w:r>
      <w:r w:rsidRPr="008B2C77" w:rsidR="00196046">
        <w:rPr>
          <w:rFonts w:ascii="Arial" w:hAnsi="Arial" w:cs="Arial"/>
          <w:color w:val="141414"/>
          <w:shd w:val="clear" w:color="auto" w:fill="FFFFFF"/>
        </w:rPr>
        <w:t xml:space="preserve"> </w:t>
      </w:r>
      <w:r w:rsidRPr="008B2C77" w:rsidR="000F2EFF">
        <w:rPr>
          <w:rFonts w:ascii="Arial" w:hAnsi="Arial" w:cs="Arial"/>
          <w:color w:val="141414"/>
          <w:shd w:val="clear" w:color="auto" w:fill="FFFFFF"/>
        </w:rPr>
        <w:t>mistakes, especially during the game, and therefore have a problem with accept</w:t>
      </w:r>
      <w:r w:rsidRPr="008B2C77" w:rsidR="00865659">
        <w:rPr>
          <w:rFonts w:ascii="Arial" w:hAnsi="Arial" w:cs="Arial"/>
          <w:color w:val="141414"/>
          <w:shd w:val="clear" w:color="auto" w:fill="FFFFFF"/>
        </w:rPr>
        <w:t xml:space="preserve">ing them</w:t>
      </w:r>
      <w:r w:rsidRPr="008B2C77" w:rsidR="00196046">
        <w:rPr>
          <w:rFonts w:ascii="Arial" w:hAnsi="Arial" w:cs="Arial"/>
          <w:color w:val="141414"/>
          <w:shd w:val="clear" w:color="auto" w:fill="FFFFFF"/>
        </w:rPr>
        <w:t xml:space="preserve">. </w:t>
      </w:r>
      <w:r w:rsidRPr="008B2C77" w:rsidR="000F2EFF">
        <w:rPr>
          <w:rFonts w:ascii="Arial" w:hAnsi="Arial" w:cs="Arial"/>
          <w:color w:val="141414"/>
          <w:shd w:val="clear" w:color="auto" w:fill="FFFFFF"/>
        </w:rPr>
        <w:t xml:space="preserve">During </w:t>
      </w:r>
      <w:r w:rsidRPr="008B2C77" w:rsidR="00196046">
        <w:rPr>
          <w:rFonts w:ascii="Arial" w:hAnsi="Arial" w:cs="Arial"/>
          <w:color w:val="141414"/>
          <w:shd w:val="clear" w:color="auto" w:fill="FFFFFF"/>
        </w:rPr>
        <w:t xml:space="preserve">a</w:t>
      </w:r>
      <w:r w:rsidRPr="008B2C77" w:rsidR="000F2EFF">
        <w:rPr>
          <w:rFonts w:ascii="Arial" w:hAnsi="Arial" w:cs="Arial"/>
          <w:color w:val="141414"/>
          <w:shd w:val="clear" w:color="auto" w:fill="FFFFFF"/>
        </w:rPr>
        <w:t xml:space="preserve"> match, this negatively affects the players, because they feel more afraid of making mistakes and so they </w:t>
      </w:r>
      <w:r w:rsidRPr="008B2C77" w:rsidR="000F2EFF">
        <w:rPr>
          <w:rFonts w:ascii="Arial" w:hAnsi="Arial" w:cs="Arial"/>
          <w:color w:val="141414"/>
          <w:shd w:val="clear" w:color="auto" w:fill="FFFFFF"/>
        </w:rPr>
        <w:t xml:space="preserve">don’t</w:t>
      </w:r>
      <w:r w:rsidRPr="008B2C77" w:rsidR="00196046">
        <w:rPr>
          <w:rFonts w:ascii="Arial" w:hAnsi="Arial" w:cs="Arial"/>
          <w:color w:val="141414"/>
          <w:shd w:val="clear" w:color="auto" w:fill="FFFFFF"/>
        </w:rPr>
        <w:t xml:space="preserve"> have a chance to </w:t>
      </w:r>
      <w:r w:rsidRPr="008B2C77" w:rsidR="000F2EFF">
        <w:rPr>
          <w:rFonts w:ascii="Arial" w:hAnsi="Arial" w:cs="Arial"/>
          <w:color w:val="141414"/>
          <w:shd w:val="clear" w:color="auto" w:fill="FFFFFF"/>
        </w:rPr>
        <w:t xml:space="preserve">learn from the</w:t>
      </w:r>
      <w:r w:rsidRPr="008B2C77" w:rsidR="00196046">
        <w:rPr>
          <w:rFonts w:ascii="Arial" w:hAnsi="Arial" w:cs="Arial"/>
          <w:color w:val="141414"/>
          <w:shd w:val="clear" w:color="auto" w:fill="FFFFFF"/>
        </w:rPr>
        <w:t xml:space="preserve">ir </w:t>
      </w:r>
      <w:r w:rsidRPr="008B2C77" w:rsidR="005B2D40">
        <w:rPr>
          <w:rFonts w:ascii="Arial" w:hAnsi="Arial" w:cs="Arial"/>
          <w:color w:val="141414"/>
          <w:shd w:val="clear" w:color="auto" w:fill="FFFFFF"/>
        </w:rPr>
        <w:t xml:space="preserve">mistakes. This negatively affects individual </w:t>
      </w:r>
      <w:r w:rsidRPr="008B2C77" w:rsidR="000F2EFF">
        <w:rPr>
          <w:rFonts w:ascii="Arial" w:hAnsi="Arial" w:cs="Arial"/>
          <w:color w:val="141414"/>
          <w:shd w:val="clear" w:color="auto" w:fill="FFFFFF"/>
        </w:rPr>
        <w:t>develop</w:t>
      </w:r>
      <w:r w:rsidRPr="008B2C77" w:rsidR="005B2D40">
        <w:rPr>
          <w:rFonts w:ascii="Arial" w:hAnsi="Arial" w:cs="Arial"/>
          <w:color w:val="141414"/>
          <w:shd w:val="clear" w:color="auto" w:fill="FFFFFF"/>
        </w:rPr>
        <w:t xml:space="preserve">ment of</w:t>
      </w:r>
      <w:r w:rsidRPr="008B2C77" w:rsidR="00196046">
        <w:rPr>
          <w:rFonts w:ascii="Arial" w:hAnsi="Arial" w:cs="Arial"/>
          <w:color w:val="141414"/>
          <w:shd w:val="clear" w:color="auto" w:fill="FFFFFF"/>
        </w:rPr>
        <w:t xml:space="preserve"> the potential</w:t>
      </w:r>
      <w:r w:rsidRPr="008B2C77" w:rsidR="00196046">
        <w:rPr>
          <w:rFonts w:ascii="Arial" w:hAnsi="Arial" w:cs="Arial"/>
          <w:color w:val="141414"/>
          <w:shd w:val="clear" w:color="auto" w:fill="FFFFFF"/>
        </w:rPr>
        <w:t xml:space="preserve"> to learn and play football. </w:t>
      </w:r>
    </w:p>
    <w:p xmlns:wp14="http://schemas.microsoft.com/office/word/2010/wordml" w:rsidRPr="008B2C77" w:rsidR="00E978B0" w:rsidP="54C23F46" w:rsidRDefault="00E978B0" w14:paraId="4C7C64AB" wp14:textId="68EDC05B">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5:04:15.269Z" w:id="359863186"/>
          <w:rFonts w:ascii="Arial" w:hAnsi="Arial" w:cs="Arial"/>
          <w:color w:val="141414"/>
        </w:rPr>
      </w:pPr>
      <w:r w:rsidRPr="008B2C77" w:rsidR="00196046">
        <w:rPr>
          <w:rFonts w:ascii="Arial" w:hAnsi="Arial" w:cs="Arial"/>
          <w:color w:val="141414"/>
          <w:shd w:val="clear" w:color="auto" w:fill="FFFFFF"/>
        </w:rPr>
        <w:t xml:space="preserve">This </w:t>
      </w:r>
      <w:r w:rsidRPr="008B2C77" w:rsidR="00196046">
        <w:rPr>
          <w:rFonts w:ascii="Arial" w:hAnsi="Arial" w:cs="Arial"/>
          <w:color w:val="141414"/>
          <w:shd w:val="clear" w:color="auto" w:fill="FFFFFF"/>
        </w:rPr>
        <w:t xml:space="preserve">state of affairs</w:t>
      </w:r>
      <w:r w:rsidRPr="008B2C77" w:rsidR="000F2EFF">
        <w:rPr>
          <w:rFonts w:ascii="Arial" w:hAnsi="Arial" w:cs="Arial"/>
          <w:color w:val="141414"/>
          <w:shd w:val="clear" w:color="auto" w:fill="FFFFFF"/>
        </w:rPr>
        <w:t xml:space="preserve"> also creates external barriers to learning through failures and mistakes</w:t>
      </w:r>
      <w:r w:rsidRPr="008B2C77" w:rsidR="00196046">
        <w:rPr>
          <w:rFonts w:ascii="Arial" w:hAnsi="Arial" w:cs="Arial"/>
          <w:color w:val="141414"/>
          <w:shd w:val="clear" w:color="auto" w:fill="FFFFFF"/>
        </w:rPr>
        <w:t xml:space="preserve"> made</w:t>
      </w:r>
      <w:r w:rsidRPr="008B2C77" w:rsidR="00E93F16">
        <w:rPr>
          <w:rFonts w:ascii="Arial" w:hAnsi="Arial" w:cs="Arial"/>
          <w:color w:val="141414"/>
          <w:shd w:val="clear" w:color="auto" w:fill="FFFFFF"/>
        </w:rPr>
        <w:t xml:space="preserve">. </w:t>
      </w:r>
      <w:r w:rsidRPr="008B2C77" w:rsidR="000F2EFF">
        <w:rPr>
          <w:rFonts w:ascii="Arial" w:hAnsi="Arial" w:cs="Arial"/>
          <w:color w:val="141414"/>
          <w:shd w:val="clear" w:color="auto" w:fill="FFFFFF"/>
        </w:rPr>
        <w:t xml:space="preserve">The potential of young players is developed during t</w:t>
      </w:r>
      <w:r w:rsidRPr="008B2C77" w:rsidR="00196046">
        <w:rPr>
          <w:rFonts w:ascii="Arial" w:hAnsi="Arial" w:cs="Arial"/>
          <w:color w:val="141414"/>
          <w:shd w:val="clear" w:color="auto" w:fill="FFFFFF"/>
        </w:rPr>
        <w:t xml:space="preserve">raining within the </w:t>
      </w:r>
      <w:r w:rsidRPr="008B2C77" w:rsidR="000F2EFF">
        <w:rPr>
          <w:rFonts w:ascii="Arial" w:hAnsi="Arial" w:cs="Arial"/>
          <w:color w:val="141414"/>
          <w:shd w:val="clear" w:color="auto" w:fill="FFFFFF"/>
        </w:rPr>
        <w:t xml:space="preserve">context of </w:t>
      </w:r>
      <w:r w:rsidRPr="008B2C77" w:rsidR="00E93F16">
        <w:rPr>
          <w:rFonts w:ascii="Arial" w:hAnsi="Arial" w:cs="Arial"/>
          <w:color w:val="141414"/>
          <w:shd w:val="clear" w:color="auto" w:fill="FFFFFF"/>
        </w:rPr>
        <w:t>a</w:t>
      </w:r>
      <w:r w:rsidRPr="008B2C77" w:rsidR="00196046">
        <w:rPr>
          <w:rFonts w:ascii="Arial" w:hAnsi="Arial" w:cs="Arial"/>
          <w:color w:val="141414"/>
          <w:shd w:val="clear" w:color="auto" w:fill="FFFFFF"/>
        </w:rPr>
        <w:t xml:space="preserve">n actual</w:t>
      </w:r>
      <w:r w:rsidRPr="008B2C77" w:rsidR="00E93F16">
        <w:rPr>
          <w:rFonts w:ascii="Arial" w:hAnsi="Arial" w:cs="Arial"/>
          <w:color w:val="141414"/>
          <w:shd w:val="clear" w:color="auto" w:fill="FFFFFF"/>
        </w:rPr>
        <w:t xml:space="preserve"> game, in which </w:t>
      </w:r>
      <w:r w:rsidRPr="008B2C77" w:rsidR="00196046">
        <w:rPr>
          <w:rFonts w:ascii="Arial" w:hAnsi="Arial" w:cs="Arial"/>
          <w:color w:val="141414"/>
          <w:shd w:val="clear" w:color="auto" w:fill="FFFFFF"/>
        </w:rPr>
        <w:t xml:space="preserve">they </w:t>
      </w:r>
      <w:r w:rsidRPr="008B2C77" w:rsidR="00E93F16">
        <w:rPr>
          <w:rFonts w:ascii="Arial" w:hAnsi="Arial" w:cs="Arial"/>
          <w:color w:val="141414"/>
          <w:shd w:val="clear" w:color="auto" w:fill="FFFFFF"/>
        </w:rPr>
        <w:t xml:space="preserve">must </w:t>
      </w:r>
      <w:r w:rsidRPr="008B2C77" w:rsidR="00196046">
        <w:rPr>
          <w:rFonts w:ascii="Arial" w:hAnsi="Arial" w:cs="Arial"/>
          <w:color w:val="141414"/>
          <w:shd w:val="clear" w:color="auto" w:fill="FFFFFF"/>
        </w:rPr>
        <w:t xml:space="preserve">use </w:t>
      </w:r>
      <w:r w:rsidRPr="008B2C77" w:rsidR="00E93F16">
        <w:rPr>
          <w:rFonts w:ascii="Arial" w:hAnsi="Arial" w:cs="Arial"/>
          <w:color w:val="141414"/>
          <w:shd w:val="clear" w:color="auto" w:fill="FFFFFF"/>
        </w:rPr>
        <w:t xml:space="preserve">their skills</w:t>
      </w:r>
      <w:r w:rsidRPr="008B2C77" w:rsidR="00196046">
        <w:rPr>
          <w:rFonts w:ascii="Arial" w:hAnsi="Arial" w:cs="Arial"/>
          <w:color w:val="141414"/>
          <w:shd w:val="clear" w:color="auto" w:fill="FFFFFF"/>
        </w:rPr>
        <w:t xml:space="preserve"> to the maximum </w:t>
      </w:r>
      <w:r w:rsidRPr="008B2C77" w:rsidR="00196046">
        <w:rPr>
          <w:rFonts w:ascii="Arial" w:hAnsi="Arial" w:cs="Arial"/>
          <w:color w:val="141414"/>
          <w:shd w:val="clear" w:color="auto" w:fill="FFFFFF"/>
        </w:rPr>
        <w:t xml:space="preserve">in order to</w:t>
      </w:r>
      <w:r w:rsidRPr="008B2C77" w:rsidR="00E93F16">
        <w:rPr>
          <w:rFonts w:ascii="Arial" w:hAnsi="Arial" w:cs="Arial"/>
          <w:color w:val="141414"/>
          <w:shd w:val="clear" w:color="auto" w:fill="FFFFFF"/>
        </w:rPr>
        <w:t xml:space="preserve"> overcome difficult </w:t>
      </w:r>
      <w:r w:rsidRPr="008B2C77" w:rsidR="00196046">
        <w:rPr>
          <w:rFonts w:ascii="Arial" w:hAnsi="Arial" w:cs="Arial"/>
          <w:color w:val="141414"/>
          <w:shd w:val="clear" w:color="auto" w:fill="FFFFFF"/>
        </w:rPr>
        <w:t xml:space="preserve">challenges </w:t>
      </w:r>
      <w:r w:rsidRPr="008B2C77" w:rsidR="00E93F16">
        <w:rPr>
          <w:rFonts w:ascii="Arial" w:hAnsi="Arial" w:cs="Arial"/>
          <w:color w:val="141414"/>
          <w:shd w:val="clear" w:color="auto" w:fill="FFFFFF"/>
        </w:rPr>
        <w:t xml:space="preserve">wisely tailored to their learning process. Such training turns mistakes into positive feedback that works </w:t>
      </w:r>
      <w:r w:rsidRPr="008B2C77" w:rsidR="00196046">
        <w:rPr>
          <w:rFonts w:ascii="Arial" w:hAnsi="Arial" w:cs="Arial"/>
          <w:color w:val="141414"/>
          <w:shd w:val="clear" w:color="auto" w:fill="FFFFFF"/>
        </w:rPr>
        <w:t xml:space="preserve">to the </w:t>
      </w:r>
      <w:r w:rsidRPr="008B2C77" w:rsidR="00E93F16">
        <w:rPr>
          <w:rFonts w:ascii="Arial" w:hAnsi="Arial" w:cs="Arial"/>
          <w:color w:val="141414"/>
          <w:shd w:val="clear" w:color="auto" w:fill="FFFFFF"/>
        </w:rPr>
        <w:t>favo</w:t>
      </w:r>
      <w:r w:rsidRPr="008B2C77" w:rsidR="00196046">
        <w:rPr>
          <w:rFonts w:ascii="Arial" w:hAnsi="Arial" w:cs="Arial"/>
          <w:color w:val="141414"/>
          <w:shd w:val="clear" w:color="auto" w:fill="FFFFFF"/>
        </w:rPr>
        <w:t>u</w:t>
      </w:r>
      <w:r w:rsidRPr="008B2C77" w:rsidR="009D1AC3">
        <w:rPr>
          <w:rFonts w:ascii="Arial" w:hAnsi="Arial" w:cs="Arial"/>
          <w:color w:val="141414"/>
          <w:shd w:val="clear" w:color="auto" w:fill="FFFFFF"/>
        </w:rPr>
        <w:t xml:space="preserve">r of young players and their individual development</w:t>
      </w:r>
      <w:r w:rsidRPr="008B2C77" w:rsidR="00196046">
        <w:rPr>
          <w:rFonts w:ascii="Arial" w:hAnsi="Arial" w:cs="Arial"/>
          <w:color w:val="141414"/>
          <w:shd w:val="clear" w:color="auto" w:fill="FFFFFF"/>
        </w:rPr>
        <w:t xml:space="preserve">. </w:t>
      </w:r>
      <w:r w:rsidRPr="008B2C77" w:rsidR="00B4687D">
        <w:rPr>
          <w:rFonts w:ascii="Arial" w:hAnsi="Arial" w:cs="Arial"/>
          <w:color w:val="141414"/>
          <w:shd w:val="clear" w:color="auto" w:fill="FFFFFF"/>
        </w:rPr>
        <w:t xml:space="preserve">I</w:t>
      </w:r>
      <w:r w:rsidRPr="008B2C77" w:rsidR="00196046">
        <w:rPr>
          <w:rFonts w:ascii="Arial" w:hAnsi="Arial" w:cs="Arial"/>
          <w:color w:val="141414"/>
          <w:shd w:val="clear" w:color="auto" w:fill="FFFFFF"/>
        </w:rPr>
        <w:t xml:space="preserve">t seems to me that </w:t>
      </w:r>
      <w:r w:rsidRPr="008B2C77" w:rsidR="00B4687D">
        <w:rPr>
          <w:rFonts w:ascii="Arial" w:hAnsi="Arial" w:cs="Arial"/>
          <w:color w:val="141414"/>
          <w:shd w:val="clear" w:color="auto" w:fill="FFFFFF"/>
        </w:rPr>
        <w:t xml:space="preserve">too often, when planning training for talented players, we forget that teaching is a skill! Too often we look at the subject of training and subordinate everything to the </w:t>
      </w:r>
      <w:r w:rsidRPr="008B2C77" w:rsidR="00196046">
        <w:rPr>
          <w:rFonts w:ascii="Arial" w:hAnsi="Arial" w:cs="Arial"/>
          <w:color w:val="141414"/>
          <w:shd w:val="clear" w:color="auto" w:fill="FFFFFF"/>
        </w:rPr>
        <w:t xml:space="preserve">wording </w:t>
      </w:r>
      <w:r w:rsidRPr="008B2C77" w:rsidR="00F579A7">
        <w:rPr>
          <w:rFonts w:ascii="Arial" w:hAnsi="Arial" w:cs="Arial"/>
          <w:color w:val="141414"/>
          <w:shd w:val="clear" w:color="auto" w:fill="FFFFFF"/>
        </w:rPr>
        <w:t xml:space="preserve">of the paper on which it was planned. All attention is focused on the </w:t>
      </w:r>
      <w:r w:rsidRPr="008B2C77" w:rsidR="00196046">
        <w:rPr>
          <w:rFonts w:ascii="Arial" w:hAnsi="Arial" w:cs="Arial"/>
          <w:color w:val="141414"/>
          <w:shd w:val="clear" w:color="auto" w:fill="FFFFFF"/>
        </w:rPr>
        <w:t xml:space="preserve">subject at hand </w:t>
      </w:r>
      <w:r w:rsidRPr="008B2C77" w:rsidR="00173A8C">
        <w:rPr>
          <w:rFonts w:ascii="Arial" w:hAnsi="Arial" w:cs="Arial"/>
          <w:color w:val="141414"/>
          <w:shd w:val="clear" w:color="auto" w:fill="FFFFFF"/>
        </w:rPr>
        <w:t xml:space="preserve">instead of the learning process and the individual needs of the players. </w:t>
      </w:r>
    </w:p>
    <w:p xmlns:wp14="http://schemas.microsoft.com/office/word/2010/wordml" w:rsidRPr="008B2C77" w:rsidR="00E978B0" w:rsidP="54C23F46" w:rsidRDefault="00E978B0" wp14:textId="77777777" w14:paraId="64F23B66">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5:04:33.015Z" w:id="1425289257"/>
          <w:rFonts w:ascii="Arial" w:hAnsi="Arial" w:cs="Arial"/>
          <w:color w:val="141414"/>
        </w:rPr>
      </w:pPr>
      <w:r w:rsidRPr="008B2C77" w:rsidR="00173A8C">
        <w:rPr>
          <w:rFonts w:ascii="Arial" w:hAnsi="Arial" w:cs="Arial"/>
          <w:color w:val="141414"/>
          <w:shd w:val="clear" w:color="auto" w:fill="FFFFFF"/>
        </w:rPr>
        <w:t xml:space="preserve">In this way, we completely control the </w:t>
      </w:r>
      <w:r w:rsidRPr="008B2C77" w:rsidR="00196046">
        <w:rPr>
          <w:rFonts w:ascii="Arial" w:hAnsi="Arial" w:cs="Arial"/>
          <w:color w:val="141414"/>
          <w:shd w:val="clear" w:color="auto" w:fill="FFFFFF"/>
        </w:rPr>
        <w:t xml:space="preserve">subject of the </w:t>
      </w:r>
      <w:r w:rsidRPr="008B2C77" w:rsidR="00173A8C">
        <w:rPr>
          <w:rFonts w:ascii="Arial" w:hAnsi="Arial" w:cs="Arial"/>
          <w:color w:val="141414"/>
          <w:shd w:val="clear" w:color="auto" w:fill="FFFFFF"/>
        </w:rPr>
        <w:t xml:space="preserve">training, the game model, reduc</w:t>
      </w:r>
      <w:r w:rsidRPr="008B2C77" w:rsidR="00196046">
        <w:rPr>
          <w:rFonts w:ascii="Arial" w:hAnsi="Arial" w:cs="Arial"/>
          <w:color w:val="141414"/>
          <w:shd w:val="clear" w:color="auto" w:fill="FFFFFF"/>
        </w:rPr>
        <w:t xml:space="preserve">ing </w:t>
      </w:r>
      <w:r w:rsidRPr="008B2C77" w:rsidR="00173A8C">
        <w:rPr>
          <w:rFonts w:ascii="Arial" w:hAnsi="Arial" w:cs="Arial"/>
          <w:color w:val="141414"/>
          <w:shd w:val="clear" w:color="auto" w:fill="FFFFFF"/>
        </w:rPr>
        <w:t xml:space="preserve">the possibilities to manage the learning process of players. Because our training is too easy, </w:t>
      </w:r>
      <w:r w:rsidRPr="008B2C77" w:rsidR="00FC198D">
        <w:rPr>
          <w:rFonts w:ascii="Arial" w:hAnsi="Arial" w:cs="Arial"/>
          <w:color w:val="141414"/>
          <w:shd w:val="clear" w:color="auto" w:fill="FFFFFF"/>
        </w:rPr>
        <w:t xml:space="preserve">it </w:t>
      </w:r>
      <w:r w:rsidRPr="008B2C77" w:rsidR="00196046">
        <w:rPr>
          <w:rFonts w:ascii="Arial" w:hAnsi="Arial" w:cs="Arial"/>
          <w:color w:val="141414"/>
          <w:shd w:val="clear" w:color="auto" w:fill="FFFFFF"/>
        </w:rPr>
        <w:t xml:space="preserve">doesn’t</w:t>
      </w:r>
      <w:r w:rsidRPr="008B2C77" w:rsidR="00FC198D">
        <w:rPr>
          <w:rFonts w:ascii="Arial" w:hAnsi="Arial" w:cs="Arial"/>
          <w:color w:val="141414"/>
          <w:shd w:val="clear" w:color="auto" w:fill="FFFFFF"/>
        </w:rPr>
        <w:t xml:space="preserve"> present difficult challenges, </w:t>
      </w:r>
      <w:r w:rsidRPr="008B2C77" w:rsidR="00196046">
        <w:rPr>
          <w:rFonts w:ascii="Arial" w:hAnsi="Arial" w:cs="Arial"/>
          <w:color w:val="141414"/>
          <w:shd w:val="clear" w:color="auto" w:fill="FFFFFF"/>
        </w:rPr>
        <w:t xml:space="preserve">doesn’t</w:t>
      </w:r>
      <w:r w:rsidRPr="008B2C77" w:rsidR="00173A8C">
        <w:rPr>
          <w:rFonts w:ascii="Arial" w:hAnsi="Arial" w:cs="Arial"/>
          <w:color w:val="141414"/>
          <w:shd w:val="clear" w:color="auto" w:fill="FFFFFF"/>
        </w:rPr>
        <w:t xml:space="preserve"> adapt to the learning process, </w:t>
      </w:r>
      <w:r w:rsidRPr="008B2C77" w:rsidR="00196046">
        <w:rPr>
          <w:rFonts w:ascii="Arial" w:hAnsi="Arial" w:cs="Arial"/>
          <w:color w:val="141414"/>
          <w:shd w:val="clear" w:color="auto" w:fill="FFFFFF"/>
        </w:rPr>
        <w:t xml:space="preserve">and </w:t>
      </w:r>
      <w:r w:rsidRPr="008B2C77" w:rsidR="00173A8C">
        <w:rPr>
          <w:rFonts w:ascii="Arial" w:hAnsi="Arial" w:cs="Arial"/>
          <w:color w:val="141414"/>
          <w:shd w:val="clear" w:color="auto" w:fill="FFFFFF"/>
        </w:rPr>
        <w:t xml:space="preserve">becomes mechanical in which the </w:t>
      </w:r>
      <w:r w:rsidRPr="008B2C77" w:rsidR="00196046">
        <w:rPr>
          <w:rFonts w:ascii="Arial" w:hAnsi="Arial" w:cs="Arial"/>
          <w:color w:val="141414"/>
          <w:shd w:val="clear" w:color="auto" w:fill="FFFFFF"/>
        </w:rPr>
        <w:t xml:space="preserve">coach becomes entirely </w:t>
      </w:r>
      <w:r w:rsidRPr="008B2C77" w:rsidR="00173A8C">
        <w:rPr>
          <w:rFonts w:ascii="Arial" w:hAnsi="Arial" w:cs="Arial"/>
          <w:color w:val="141414"/>
          <w:shd w:val="clear" w:color="auto" w:fill="FFFFFF"/>
        </w:rPr>
        <w:t xml:space="preserve">responsib</w:t>
      </w:r>
      <w:r w:rsidRPr="008B2C77" w:rsidR="00196046">
        <w:rPr>
          <w:rFonts w:ascii="Arial" w:hAnsi="Arial" w:cs="Arial"/>
          <w:color w:val="141414"/>
          <w:shd w:val="clear" w:color="auto" w:fill="FFFFFF"/>
        </w:rPr>
        <w:t xml:space="preserve">le </w:t>
      </w:r>
      <w:r w:rsidRPr="008B2C77" w:rsidR="00173A8C">
        <w:rPr>
          <w:rFonts w:ascii="Arial" w:hAnsi="Arial" w:cs="Arial"/>
          <w:color w:val="141414"/>
          <w:shd w:val="clear" w:color="auto" w:fill="FFFFFF"/>
        </w:rPr>
        <w:t xml:space="preserve">for </w:t>
      </w:r>
      <w:r w:rsidRPr="008B2C77" w:rsidR="00347D5D">
        <w:rPr>
          <w:rFonts w:ascii="Arial" w:hAnsi="Arial" w:cs="Arial"/>
          <w:color w:val="141414"/>
          <w:shd w:val="clear" w:color="auto" w:fill="FFFFFF"/>
        </w:rPr>
        <w:t>the players</w:t>
      </w:r>
      <w:r w:rsidRPr="008B2C77" w:rsidR="00173A8C">
        <w:rPr>
          <w:rFonts w:ascii="Arial" w:hAnsi="Arial" w:cs="Arial"/>
          <w:color w:val="141414"/>
          <w:shd w:val="clear" w:color="auto" w:fill="FFFFFF"/>
        </w:rPr>
        <w:t xml:space="preserve">’</w:t>
      </w:r>
      <w:r w:rsidRPr="008B2C77" w:rsidR="00196046">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learning. That is why </w:t>
      </w:r>
      <w:r w:rsidRPr="008B2C77" w:rsidR="00173A8C">
        <w:rPr>
          <w:rFonts w:ascii="Arial" w:hAnsi="Arial" w:cs="Arial"/>
          <w:color w:val="141414"/>
          <w:shd w:val="clear" w:color="auto" w:fill="FFFFFF"/>
        </w:rPr>
        <w:t>it</w:t>
      </w:r>
      <w:r w:rsidRPr="008B2C77" w:rsidR="00196046">
        <w:rPr>
          <w:rFonts w:ascii="Arial" w:hAnsi="Arial" w:cs="Arial"/>
          <w:color w:val="141414"/>
          <w:shd w:val="clear" w:color="auto" w:fill="FFFFFF"/>
        </w:rPr>
        <w:t xml:space="preserve">’s</w:t>
      </w:r>
      <w:r w:rsidRPr="008B2C77" w:rsidR="00173A8C">
        <w:rPr>
          <w:rFonts w:ascii="Arial" w:hAnsi="Arial" w:cs="Arial"/>
          <w:color w:val="141414"/>
          <w:shd w:val="clear" w:color="auto" w:fill="FFFFFF"/>
        </w:rPr>
        <w:t xml:space="preserve"> worth considering training, where failure is </w:t>
      </w:r>
      <w:r w:rsidRPr="008B2C77" w:rsidR="00196046">
        <w:rPr>
          <w:rFonts w:ascii="Arial" w:hAnsi="Arial" w:cs="Arial"/>
          <w:color w:val="141414"/>
          <w:shd w:val="clear" w:color="auto" w:fill="FFFFFF"/>
        </w:rPr>
        <w:t>a s</w:t>
      </w:r>
      <w:r w:rsidRPr="008B2C77" w:rsidR="00173A8C">
        <w:rPr>
          <w:rFonts w:ascii="Arial" w:hAnsi="Arial" w:cs="Arial"/>
          <w:color w:val="141414"/>
          <w:shd w:val="clear" w:color="auto" w:fill="FFFFFF"/>
        </w:rPr>
        <w:t xml:space="preserve">pecially planned</w:t>
      </w:r>
      <w:r w:rsidRPr="008B2C77" w:rsidR="009D1AC3">
        <w:rPr>
          <w:rFonts w:ascii="Arial" w:hAnsi="Arial" w:cs="Arial"/>
          <w:color w:val="141414"/>
          <w:shd w:val="clear" w:color="auto" w:fill="FFFFFF"/>
        </w:rPr>
        <w:t xml:space="preserve"> element</w:t>
      </w:r>
      <w:r w:rsidRPr="008B2C77" w:rsidR="00196046">
        <w:rPr>
          <w:rFonts w:ascii="Arial" w:hAnsi="Arial" w:cs="Arial"/>
          <w:color w:val="141414"/>
          <w:shd w:val="clear" w:color="auto" w:fill="FFFFFF"/>
        </w:rPr>
        <w:t xml:space="preserve">. </w:t>
      </w:r>
      <w:r w:rsidRPr="008B2C77" w:rsidR="00173A8C">
        <w:rPr>
          <w:rFonts w:ascii="Arial" w:hAnsi="Arial" w:cs="Arial"/>
          <w:color w:val="141414"/>
          <w:shd w:val="clear" w:color="auto" w:fill="FFFFFF"/>
        </w:rPr>
        <w:t xml:space="preserve">Whe</w:t>
      </w:r>
      <w:r w:rsidRPr="008B2C77" w:rsidR="00196046">
        <w:rPr>
          <w:rFonts w:ascii="Arial" w:hAnsi="Arial" w:cs="Arial"/>
          <w:color w:val="141414"/>
          <w:shd w:val="clear" w:color="auto" w:fill="FFFFFF"/>
        </w:rPr>
        <w:t xml:space="preserve">n </w:t>
      </w:r>
      <w:r w:rsidRPr="008B2C77" w:rsidR="00173A8C">
        <w:rPr>
          <w:rFonts w:ascii="Arial" w:hAnsi="Arial" w:cs="Arial"/>
          <w:color w:val="141414"/>
          <w:shd w:val="clear" w:color="auto" w:fill="FFFFFF"/>
        </w:rPr>
        <w:t xml:space="preserve">players </w:t>
      </w:r>
      <w:r w:rsidRPr="008B2C77" w:rsidR="00196046">
        <w:rPr>
          <w:rFonts w:ascii="Arial" w:hAnsi="Arial" w:cs="Arial"/>
          <w:color w:val="141414"/>
          <w:shd w:val="clear" w:color="auto" w:fill="FFFFFF"/>
        </w:rPr>
        <w:t xml:space="preserve">get to </w:t>
      </w:r>
      <w:r w:rsidRPr="008B2C77" w:rsidR="00173A8C">
        <w:rPr>
          <w:rFonts w:ascii="Arial" w:hAnsi="Arial" w:cs="Arial"/>
          <w:color w:val="141414"/>
          <w:shd w:val="clear" w:color="auto" w:fill="FFFFFF"/>
        </w:rPr>
        <w:t xml:space="preserve">make mistakes and suffer failure, they will feel the learning process emotionally and </w:t>
      </w:r>
      <w:r w:rsidRPr="008B2C77" w:rsidR="00196046">
        <w:rPr>
          <w:rFonts w:ascii="Arial" w:hAnsi="Arial" w:cs="Arial"/>
          <w:color w:val="141414"/>
          <w:shd w:val="clear" w:color="auto" w:fill="FFFFFF"/>
        </w:rPr>
        <w:t>c</w:t>
      </w:r>
      <w:r w:rsidRPr="008B2C77" w:rsidR="00173A8C">
        <w:rPr>
          <w:rFonts w:ascii="Arial" w:hAnsi="Arial" w:cs="Arial"/>
          <w:color w:val="141414"/>
          <w:shd w:val="clear" w:color="auto" w:fill="FFFFFF"/>
        </w:rPr>
        <w:t>ognitiv</w:t>
      </w:r>
      <w:r w:rsidRPr="008B2C77" w:rsidR="00196046">
        <w:rPr>
          <w:rFonts w:ascii="Arial" w:hAnsi="Arial" w:cs="Arial"/>
          <w:color w:val="141414"/>
          <w:shd w:val="clear" w:color="auto" w:fill="FFFFFF"/>
        </w:rPr>
        <w:t xml:space="preserve">ely</w:t>
      </w:r>
      <w:r w:rsidRPr="008B2C77" w:rsidR="00173A8C">
        <w:rPr>
          <w:rFonts w:ascii="Arial" w:hAnsi="Arial" w:cs="Arial"/>
          <w:color w:val="141414"/>
          <w:shd w:val="clear" w:color="auto" w:fill="FFFFFF"/>
        </w:rPr>
        <w:t xml:space="preserve">. When the whole training process is controlled and </w:t>
      </w:r>
      <w:r w:rsidRPr="008B2C77" w:rsidR="00196046">
        <w:rPr>
          <w:rFonts w:ascii="Arial" w:hAnsi="Arial" w:cs="Arial"/>
          <w:color w:val="141414"/>
          <w:shd w:val="clear" w:color="auto" w:fill="FFFFFF"/>
        </w:rPr>
        <w:t xml:space="preserve">consists of a </w:t>
      </w:r>
      <w:r w:rsidRPr="008B2C77" w:rsidR="00173A8C">
        <w:rPr>
          <w:rFonts w:ascii="Arial" w:hAnsi="Arial" w:cs="Arial"/>
          <w:color w:val="141414"/>
          <w:shd w:val="clear" w:color="auto" w:fill="FFFFFF"/>
        </w:rPr>
        <w:t xml:space="preserve">ready </w:t>
      </w:r>
      <w:r w:rsidRPr="008B2C77" w:rsidR="00196046">
        <w:rPr>
          <w:rFonts w:ascii="Arial" w:hAnsi="Arial" w:cs="Arial"/>
          <w:color w:val="141414"/>
          <w:shd w:val="clear" w:color="auto" w:fill="FFFFFF"/>
        </w:rPr>
        <w:t xml:space="preserve">menu</w:t>
      </w:r>
      <w:r w:rsidRPr="008B2C77" w:rsidR="00173A8C">
        <w:rPr>
          <w:rFonts w:ascii="Arial" w:hAnsi="Arial" w:cs="Arial"/>
          <w:color w:val="141414"/>
          <w:shd w:val="clear" w:color="auto" w:fill="FFFFFF"/>
        </w:rPr>
        <w:t xml:space="preserve">, young players will make very few mistakes and thus learn </w:t>
      </w:r>
      <w:r w:rsidRPr="008B2C77" w:rsidR="00196046">
        <w:rPr>
          <w:rFonts w:ascii="Arial" w:hAnsi="Arial" w:cs="Arial"/>
          <w:color w:val="141414"/>
          <w:shd w:val="clear" w:color="auto" w:fill="FFFFFF"/>
        </w:rPr>
        <w:t xml:space="preserve">very little</w:t>
      </w:r>
      <w:r w:rsidRPr="008B2C77" w:rsidR="00173A8C">
        <w:rPr>
          <w:rFonts w:ascii="Arial" w:hAnsi="Arial" w:cs="Arial"/>
          <w:color w:val="141414"/>
          <w:shd w:val="clear" w:color="auto" w:fill="FFFFFF"/>
        </w:rPr>
        <w:t xml:space="preserve">. </w:t>
      </w:r>
    </w:p>
    <w:p xmlns:wp14="http://schemas.microsoft.com/office/word/2010/wordml" w:rsidRPr="008B2C77" w:rsidR="00E978B0" w:rsidP="54C23F46" w:rsidRDefault="00E978B0" w14:paraId="553C39E0" wp14:textId="6D69CCF3">
      <w:pPr>
        <w:pStyle w:val="NormalWeb"/>
        <w:shd w:val="clear" w:color="auto" w:fill="FFFFFF" w:themeFill="background1"/>
        <w:spacing w:before="0" w:beforeAutospacing="off" w:after="180" w:afterAutospacing="off" w:line="480" w:lineRule="auto"/>
        <w:ind w:right="-613" w:firstLine="360"/>
        <w:jc w:val="both"/>
        <w:textAlignment w:val="baseline"/>
        <w:rPr>
          <w:rFonts w:ascii="Arial" w:hAnsi="Arial" w:cs="Arial"/>
          <w:color w:val="141414"/>
          <w:shd w:val="clear" w:color="auto" w:fill="FFFFFF"/>
        </w:rPr>
      </w:pPr>
      <w:r w:rsidRPr="008B2C77" w:rsidR="00196046">
        <w:rPr>
          <w:rFonts w:ascii="Arial" w:hAnsi="Arial" w:cs="Arial"/>
          <w:color w:val="141414"/>
          <w:shd w:val="clear" w:color="auto" w:fill="FFFFFF"/>
        </w:rPr>
        <w:t>For this reason</w:t>
      </w:r>
      <w:r w:rsidRPr="008B2C77" w:rsidR="00173A8C">
        <w:rPr>
          <w:rFonts w:ascii="Arial" w:hAnsi="Arial" w:cs="Arial"/>
          <w:color w:val="141414"/>
          <w:shd w:val="clear" w:color="auto" w:fill="FFFFFF"/>
        </w:rPr>
        <w:t xml:space="preserve">, every success in training should be consistent and tailored to the level of challenges that the training presents. Otherwise, training will be too easy and </w:t>
      </w:r>
      <w:r w:rsidRPr="008B2C77" w:rsidR="00173A8C">
        <w:rPr>
          <w:rFonts w:ascii="Arial" w:hAnsi="Arial" w:cs="Arial"/>
          <w:color w:val="141414"/>
          <w:shd w:val="clear" w:color="auto" w:fill="FFFFFF"/>
        </w:rPr>
        <w:t xml:space="preserve">fail to</w:t>
      </w:r>
      <w:r w:rsidRPr="008B2C77" w:rsidR="00196046">
        <w:rPr>
          <w:rFonts w:ascii="Arial" w:hAnsi="Arial" w:cs="Arial"/>
          <w:color w:val="141414"/>
          <w:shd w:val="clear" w:color="auto" w:fill="FFFFFF"/>
        </w:rPr>
        <w:t xml:space="preserve"> </w:t>
      </w:r>
      <w:r w:rsidRPr="008B2C77" w:rsidR="00173A8C">
        <w:rPr>
          <w:rFonts w:ascii="Arial" w:hAnsi="Arial" w:cs="Arial"/>
          <w:color w:val="141414"/>
          <w:shd w:val="clear" w:color="auto" w:fill="FFFFFF"/>
        </w:rPr>
        <w:t xml:space="preserve">optimally stimulate the learning process of young players, because they will not be forced to </w:t>
      </w:r>
      <w:r w:rsidRPr="008B2C77" w:rsidR="00196046">
        <w:rPr>
          <w:rFonts w:ascii="Arial" w:hAnsi="Arial" w:cs="Arial"/>
          <w:color w:val="141414"/>
          <w:shd w:val="clear" w:color="auto" w:fill="FFFFFF"/>
        </w:rPr>
        <w:t xml:space="preserve">face challenges</w:t>
      </w:r>
      <w:r w:rsidRPr="008B2C77" w:rsidR="00173A8C">
        <w:rPr>
          <w:rFonts w:ascii="Arial" w:hAnsi="Arial" w:cs="Arial"/>
          <w:color w:val="141414"/>
          <w:shd w:val="clear" w:color="auto" w:fill="FFFFFF"/>
        </w:rPr>
        <w:t xml:space="preserve">. If they make a mistake, they will not suffer any </w:t>
      </w:r>
      <w:r w:rsidRPr="008B2C77" w:rsidR="00196046">
        <w:rPr>
          <w:rFonts w:ascii="Arial" w:hAnsi="Arial" w:cs="Arial"/>
          <w:color w:val="141414"/>
          <w:shd w:val="clear" w:color="auto" w:fill="FFFFFF"/>
        </w:rPr>
        <w:t xml:space="preserve">great consequences</w:t>
      </w:r>
      <w:r w:rsidRPr="008B2C77" w:rsidR="00196046">
        <w:rPr>
          <w:rFonts w:ascii="Arial" w:hAnsi="Arial" w:cs="Arial"/>
          <w:color w:val="141414"/>
          <w:shd w:val="clear" w:color="auto" w:fill="FFFFFF"/>
        </w:rPr>
        <w:t xml:space="preserve">. </w:t>
      </w:r>
      <w:r w:rsidRPr="008B2C77" w:rsidR="00173A8C">
        <w:rPr>
          <w:rFonts w:ascii="Arial" w:hAnsi="Arial" w:cs="Arial"/>
          <w:color w:val="141414"/>
          <w:shd w:val="clear" w:color="auto" w:fill="FFFFFF"/>
        </w:rPr>
        <w:t xml:space="preserve">However, during </w:t>
      </w:r>
      <w:r w:rsidRPr="008B2C77" w:rsidR="00196046">
        <w:rPr>
          <w:rFonts w:ascii="Arial" w:hAnsi="Arial" w:cs="Arial"/>
          <w:color w:val="141414"/>
          <w:shd w:val="clear" w:color="auto" w:fill="FFFFFF"/>
        </w:rPr>
        <w:t xml:space="preserve">a</w:t>
      </w:r>
      <w:r w:rsidRPr="008B2C77" w:rsidR="00196046">
        <w:rPr>
          <w:rFonts w:ascii="Arial" w:hAnsi="Arial" w:cs="Arial"/>
          <w:color w:val="141414"/>
          <w:shd w:val="clear" w:color="auto" w:fill="FFFFFF"/>
        </w:rPr>
        <w:t xml:space="preserve"> </w:t>
      </w:r>
      <w:del w:author="Gary Smailes" w:date="2024-02-12T15:05:29.634Z" w:id="459646519">
        <w:r w:rsidRPr="54C23F46" w:rsidDel="54C23F46">
          <w:rPr>
            <w:rFonts w:ascii="Arial" w:hAnsi="Arial" w:cs="Arial"/>
            <w:color w:val="141414"/>
          </w:rPr>
          <w:delText xml:space="preserve">match </w:delText>
        </w:r>
        <w:r w:rsidRPr="54C23F46" w:rsidDel="54C23F46">
          <w:rPr>
            <w:rFonts w:ascii="Arial" w:hAnsi="Arial" w:cs="Arial"/>
            <w:color w:val="141414"/>
          </w:rPr>
          <w:delText>mistake</w:delText>
        </w:r>
        <w:r w:rsidRPr="54C23F46" w:rsidDel="54C23F46">
          <w:rPr>
            <w:rFonts w:ascii="Arial" w:hAnsi="Arial" w:cs="Arial"/>
            <w:color w:val="141414"/>
          </w:rPr>
          <w:delText>s</w:delText>
        </w:r>
      </w:del>
      <w:ins w:author="Gary Smailes" w:date="2024-02-12T15:05:29.639Z" w:id="1858656864">
        <w:r w:rsidRPr="008B2C77" w:rsidR="00173A8C">
          <w:rPr>
            <w:rFonts w:ascii="Arial" w:hAnsi="Arial" w:cs="Arial"/>
            <w:color w:val="141414"/>
            <w:shd w:val="clear" w:color="auto" w:fill="FFFFFF"/>
          </w:rPr>
          <w:t xml:space="preserve">match mistake</w:t>
        </w:r>
      </w:ins>
      <w:r w:rsidRPr="008B2C77" w:rsidR="00196046">
        <w:rPr>
          <w:rFonts w:ascii="Arial" w:hAnsi="Arial" w:cs="Arial"/>
          <w:color w:val="141414"/>
          <w:shd w:val="clear" w:color="auto" w:fill="FFFFFF"/>
        </w:rPr>
        <w:t xml:space="preserve"> made </w:t>
      </w:r>
      <w:r w:rsidRPr="008B2C77" w:rsidR="00173A8C">
        <w:rPr>
          <w:rFonts w:ascii="Arial" w:hAnsi="Arial" w:cs="Arial"/>
          <w:color w:val="141414"/>
          <w:shd w:val="clear" w:color="auto" w:fill="FFFFFF"/>
        </w:rPr>
        <w:t xml:space="preserve">always </w:t>
      </w:r>
      <w:r w:rsidRPr="008B2C77" w:rsidR="00196046">
        <w:rPr>
          <w:rFonts w:ascii="Arial" w:hAnsi="Arial" w:cs="Arial"/>
          <w:color w:val="141414"/>
          <w:shd w:val="clear" w:color="auto" w:fill="FFFFFF"/>
        </w:rPr>
        <w:t xml:space="preserve">lead to </w:t>
      </w:r>
      <w:r w:rsidRPr="008B2C77" w:rsidR="00A72CBC">
        <w:rPr>
          <w:rFonts w:ascii="Arial" w:hAnsi="Arial" w:cs="Arial"/>
          <w:color w:val="141414"/>
          <w:shd w:val="clear" w:color="auto" w:fill="FFFFFF"/>
        </w:rPr>
        <w:t>consequences</w:t>
      </w:r>
      <w:r w:rsidRPr="008B2C77" w:rsidR="00204A24">
        <w:rPr>
          <w:rFonts w:ascii="Arial" w:hAnsi="Arial" w:cs="Arial"/>
          <w:color w:val="141414"/>
          <w:shd w:val="clear" w:color="auto" w:fill="FFFFFF"/>
        </w:rPr>
        <w:t xml:space="preserve">.</w:t>
      </w:r>
      <w:r w:rsidRPr="008B2C77" w:rsidR="00196046">
        <w:rPr>
          <w:rFonts w:ascii="Arial" w:hAnsi="Arial" w:cs="Arial"/>
          <w:color w:val="141414"/>
          <w:shd w:val="clear" w:color="auto" w:fill="FFFFFF"/>
        </w:rPr>
        <w:t xml:space="preserve"> T</w:t>
      </w:r>
      <w:r w:rsidRPr="008B2C77" w:rsidR="00173A8C">
        <w:rPr>
          <w:rFonts w:ascii="Arial" w:hAnsi="Arial" w:cs="Arial"/>
          <w:color w:val="141414"/>
          <w:shd w:val="clear" w:color="auto" w:fill="FFFFFF"/>
        </w:rPr>
        <w:t xml:space="preserve">raining in which coaches try to force players to scan </w:t>
      </w:r>
      <w:r w:rsidRPr="008B2C77" w:rsidR="00196046">
        <w:rPr>
          <w:rFonts w:ascii="Arial" w:hAnsi="Arial" w:cs="Arial"/>
          <w:color w:val="141414"/>
          <w:shd w:val="clear" w:color="auto" w:fill="FFFFFF"/>
        </w:rPr>
        <w:t xml:space="preserve">the </w:t>
      </w:r>
      <w:r w:rsidRPr="008B2C77" w:rsidR="00173A8C">
        <w:rPr>
          <w:rFonts w:ascii="Arial" w:hAnsi="Arial" w:cs="Arial"/>
          <w:color w:val="141414"/>
          <w:shd w:val="clear" w:color="auto" w:fill="FFFFFF"/>
        </w:rPr>
        <w:t xml:space="preserve">space</w:t>
      </w:r>
      <w:r w:rsidRPr="008B2C77" w:rsidR="00196046">
        <w:rPr>
          <w:rFonts w:ascii="Arial" w:hAnsi="Arial" w:cs="Arial"/>
          <w:color w:val="141414"/>
          <w:shd w:val="clear" w:color="auto" w:fill="FFFFFF"/>
        </w:rPr>
        <w:t xml:space="preserve"> around them </w:t>
      </w:r>
      <w:r w:rsidRPr="008B2C77" w:rsidR="00173A8C">
        <w:rPr>
          <w:rFonts w:ascii="Arial" w:hAnsi="Arial" w:cs="Arial"/>
          <w:color w:val="141414"/>
          <w:shd w:val="clear" w:color="auto" w:fill="FFFFFF"/>
        </w:rPr>
        <w:t xml:space="preserve">without an opponent </w:t>
      </w:r>
      <w:r w:rsidRPr="008B2C77" w:rsidR="00196046">
        <w:rPr>
          <w:rFonts w:ascii="Arial" w:hAnsi="Arial" w:cs="Arial"/>
          <w:color w:val="141414"/>
          <w:shd w:val="clear" w:color="auto" w:fill="FFFFFF"/>
        </w:rPr>
        <w:t xml:space="preserve">being present </w:t>
      </w:r>
      <w:r w:rsidRPr="008B2C77" w:rsidR="00173A8C">
        <w:rPr>
          <w:rFonts w:ascii="Arial" w:hAnsi="Arial" w:cs="Arial"/>
          <w:color w:val="141414"/>
          <w:shd w:val="clear" w:color="auto" w:fill="FFFFFF"/>
        </w:rPr>
        <w:t xml:space="preserve">is completely pointless. Whether </w:t>
      </w:r>
      <w:r w:rsidRPr="008B2C77" w:rsidR="00196046">
        <w:rPr>
          <w:rFonts w:ascii="Arial" w:hAnsi="Arial" w:cs="Arial"/>
          <w:color w:val="141414"/>
          <w:shd w:val="clear" w:color="auto" w:fill="FFFFFF"/>
        </w:rPr>
        <w:t xml:space="preserve">a</w:t>
      </w:r>
      <w:r w:rsidRPr="008B2C77" w:rsidR="00173A8C">
        <w:rPr>
          <w:rFonts w:ascii="Arial" w:hAnsi="Arial" w:cs="Arial"/>
          <w:color w:val="141414"/>
          <w:shd w:val="clear" w:color="auto" w:fill="FFFFFF"/>
        </w:rPr>
        <w:t xml:space="preserve"> player will scan or not and how many times </w:t>
      </w:r>
      <w:r w:rsidRPr="008B2C77" w:rsidR="00196046">
        <w:rPr>
          <w:rFonts w:ascii="Arial" w:hAnsi="Arial" w:cs="Arial"/>
          <w:color w:val="141414"/>
          <w:shd w:val="clear" w:color="auto" w:fill="FFFFFF"/>
        </w:rPr>
        <w:t xml:space="preserve">he does so will not have any </w:t>
      </w:r>
      <w:r w:rsidRPr="008B2C77" w:rsidR="00933EE9">
        <w:rPr>
          <w:rFonts w:ascii="Arial" w:hAnsi="Arial" w:cs="Arial"/>
          <w:color w:val="141414"/>
          <w:shd w:val="clear" w:color="auto" w:fill="FFFFFF"/>
        </w:rPr>
        <w:t xml:space="preserve">consequences</w:t>
      </w:r>
      <w:r w:rsidRPr="008B2C77" w:rsidR="00196046">
        <w:rPr>
          <w:rFonts w:ascii="Arial" w:hAnsi="Arial" w:cs="Arial"/>
          <w:color w:val="141414"/>
          <w:shd w:val="clear" w:color="auto" w:fill="FFFFFF"/>
        </w:rPr>
        <w:t xml:space="preserve">, unless</w:t>
      </w:r>
      <w:r w:rsidRPr="008B2C77" w:rsidR="00933EE9">
        <w:rPr>
          <w:rFonts w:ascii="Arial" w:hAnsi="Arial" w:cs="Arial"/>
          <w:color w:val="141414"/>
          <w:shd w:val="clear" w:color="auto" w:fill="FFFFFF"/>
        </w:rPr>
        <w:t xml:space="preserve"> we consider that scanning a bollard or </w:t>
      </w:r>
      <w:r w:rsidRPr="008B2C77" w:rsidR="00196046">
        <w:rPr>
          <w:rFonts w:ascii="Arial" w:hAnsi="Arial" w:cs="Arial"/>
          <w:color w:val="141414"/>
          <w:shd w:val="clear" w:color="auto" w:fill="FFFFFF"/>
        </w:rPr>
        <w:t xml:space="preserve">other prop </w:t>
      </w:r>
      <w:r w:rsidRPr="008B2C77" w:rsidR="00933EE9">
        <w:rPr>
          <w:rFonts w:ascii="Arial" w:hAnsi="Arial" w:cs="Arial"/>
          <w:color w:val="141414"/>
          <w:shd w:val="clear" w:color="auto" w:fill="FFFFFF"/>
        </w:rPr>
        <w:t xml:space="preserve">in training reflects </w:t>
      </w:r>
      <w:r w:rsidRPr="008B2C77" w:rsidR="00196046">
        <w:rPr>
          <w:rFonts w:ascii="Arial" w:hAnsi="Arial" w:cs="Arial"/>
          <w:color w:val="141414"/>
          <w:shd w:val="clear" w:color="auto" w:fill="FFFFFF"/>
        </w:rPr>
        <w:t xml:space="preserve">an actual </w:t>
      </w:r>
      <w:r w:rsidRPr="008B2C77" w:rsidR="00933EE9">
        <w:rPr>
          <w:rFonts w:ascii="Arial" w:hAnsi="Arial" w:cs="Arial"/>
          <w:color w:val="141414"/>
          <w:shd w:val="clear" w:color="auto" w:fill="FFFFFF"/>
        </w:rPr>
        <w:t xml:space="preserve">game</w:t>
      </w:r>
      <w:r w:rsidRPr="008B2C77" w:rsidR="00196046">
        <w:rPr>
          <w:rFonts w:ascii="Arial" w:hAnsi="Arial" w:cs="Arial"/>
          <w:color w:val="141414"/>
          <w:shd w:val="clear" w:color="auto" w:fill="FFFFFF"/>
        </w:rPr>
        <w:t xml:space="preserve"> situation</w:t>
      </w:r>
      <w:r w:rsidRPr="008B2C77" w:rsidR="00C139DB">
        <w:rPr>
          <w:rFonts w:ascii="Arial" w:hAnsi="Arial" w:cs="Arial"/>
          <w:color w:val="141414"/>
          <w:shd w:val="clear" w:color="auto" w:fill="FFFFFF"/>
        </w:rPr>
        <w:t xml:space="preserve">! If coaches want to develop and strengthen certain </w:t>
      </w:r>
      <w:r w:rsidRPr="008B2C77" w:rsidR="00933EE9">
        <w:rPr>
          <w:rFonts w:ascii="Arial" w:hAnsi="Arial" w:cs="Arial"/>
          <w:color w:val="141414"/>
          <w:shd w:val="clear" w:color="auto" w:fill="FFFFFF"/>
        </w:rPr>
        <w:t xml:space="preserve">behaviour</w:t>
      </w:r>
      <w:r w:rsidRPr="008B2C77" w:rsidR="00196046">
        <w:rPr>
          <w:rFonts w:ascii="Arial" w:hAnsi="Arial" w:cs="Arial"/>
          <w:color w:val="141414"/>
          <w:shd w:val="clear" w:color="auto" w:fill="FFFFFF"/>
        </w:rPr>
        <w:t xml:space="preserve"> pattern</w:t>
      </w:r>
      <w:r w:rsidRPr="008B2C77" w:rsidR="00933EE9">
        <w:rPr>
          <w:rFonts w:ascii="Arial" w:hAnsi="Arial" w:cs="Arial"/>
          <w:color w:val="141414"/>
          <w:shd w:val="clear" w:color="auto" w:fill="FFFFFF"/>
        </w:rPr>
        <w:t xml:space="preserve">s </w:t>
      </w:r>
      <w:r w:rsidRPr="008B2C77" w:rsidR="00196046">
        <w:rPr>
          <w:rFonts w:ascii="Arial" w:hAnsi="Arial" w:cs="Arial"/>
          <w:color w:val="141414"/>
          <w:shd w:val="clear" w:color="auto" w:fill="FFFFFF"/>
        </w:rPr>
        <w:t xml:space="preserve">in</w:t>
      </w:r>
      <w:r w:rsidRPr="008B2C77" w:rsidR="007E7310">
        <w:rPr>
          <w:rFonts w:ascii="Arial" w:hAnsi="Arial" w:cs="Arial"/>
          <w:color w:val="141414"/>
          <w:shd w:val="clear" w:color="auto" w:fill="FFFFFF"/>
        </w:rPr>
        <w:t xml:space="preserve"> young players, training must take place in conditions as close to the game as possible.</w:t>
      </w:r>
      <w:r w:rsidRPr="54C23F46" w:rsidR="54C23F46">
        <w:rPr>
          <w:rFonts w:ascii="Arial" w:hAnsi="Arial" w:cs="Arial"/>
          <w:color w:val="141414"/>
        </w:rPr>
        <w:t xml:space="preserve"> </w:t>
      </w:r>
    </w:p>
    <w:p xmlns:wp14="http://schemas.microsoft.com/office/word/2010/wordml" w:rsidRPr="008B2C77" w:rsidR="00BF0B21" w:rsidP="54C23F46" w:rsidRDefault="00BF0B21" w14:paraId="31B50810" wp14:textId="167D56FF">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5:09:01.206Z" w:id="1366366111"/>
          <w:rFonts w:ascii="Arial" w:hAnsi="Arial" w:cs="Arial"/>
          <w:color w:val="141414"/>
        </w:rPr>
        <w:pPrChange w:author="Gary Smailes" w:date="2024-02-12T15:07:50.987Z">
          <w:pPr>
            <w:pStyle w:val="NormalWeb"/>
            <w:spacing w:before="0" w:beforeAutospacing="off" w:after="180" w:afterAutospacing="off" w:line="480" w:lineRule="auto"/>
            <w:ind w:right="-613"/>
            <w:jc w:val="both"/>
          </w:pPr>
        </w:pPrChange>
      </w:pPr>
      <w:del w:author="Gary Smailes" w:date="2024-02-12T15:07:51.392Z" w:id="1773135104">
        <w:r w:rsidRPr="54C23F46" w:rsidDel="54C23F46">
          <w:rPr>
            <w:rFonts w:ascii="Arial" w:hAnsi="Arial" w:cs="Arial"/>
            <w:color w:val="141414"/>
          </w:rPr>
          <w:delText xml:space="preserve">     </w:delText>
        </w:r>
      </w:del>
      <w:r w:rsidRPr="008B2C77" w:rsidR="00196046">
        <w:rPr>
          <w:rFonts w:ascii="Arial" w:hAnsi="Arial" w:cs="Arial"/>
          <w:color w:val="141414"/>
          <w:shd w:val="clear" w:color="auto" w:fill="FFFFFF"/>
        </w:rPr>
        <w:t xml:space="preserve">The learning process needs consistency, simplicity, </w:t>
      </w:r>
      <w:r w:rsidRPr="008B2C77" w:rsidR="00196046">
        <w:rPr>
          <w:rFonts w:ascii="Arial" w:hAnsi="Arial" w:cs="Arial"/>
          <w:color w:val="141414"/>
          <w:shd w:val="clear" w:color="auto" w:fill="FFFFFF"/>
        </w:rPr>
        <w:t>emotion</w:t>
      </w:r>
      <w:r w:rsidRPr="008B2C77" w:rsidR="00196046">
        <w:rPr>
          <w:rFonts w:ascii="Arial" w:hAnsi="Arial" w:cs="Arial"/>
          <w:color w:val="141414"/>
          <w:shd w:val="clear" w:color="auto" w:fill="FFFFFF"/>
        </w:rPr>
        <w:t xml:space="preserve"> and intrinsic motivation. </w:t>
      </w:r>
      <w:r w:rsidRPr="008B2C77" w:rsidR="00A36E88">
        <w:rPr>
          <w:rFonts w:ascii="Arial" w:hAnsi="Arial" w:cs="Arial"/>
          <w:color w:val="141414"/>
          <w:shd w:val="clear" w:color="auto" w:fill="FFFFFF"/>
        </w:rPr>
        <w:t>A</w:t>
      </w:r>
      <w:r w:rsidRPr="008B2C77" w:rsidR="00196046">
        <w:rPr>
          <w:rFonts w:ascii="Arial" w:hAnsi="Arial" w:cs="Arial"/>
          <w:color w:val="141414"/>
          <w:shd w:val="clear" w:color="auto" w:fill="FFFFFF"/>
        </w:rPr>
        <w:t xml:space="preserve">cademy coaches </w:t>
      </w:r>
      <w:r w:rsidRPr="008B2C77" w:rsidR="00A36E88">
        <w:rPr>
          <w:rFonts w:ascii="Arial" w:hAnsi="Arial" w:cs="Arial"/>
          <w:color w:val="141414"/>
          <w:shd w:val="clear" w:color="auto" w:fill="FFFFFF"/>
        </w:rPr>
        <w:t xml:space="preserve">being </w:t>
      </w:r>
      <w:r w:rsidRPr="008B2C77" w:rsidR="00196046">
        <w:rPr>
          <w:rFonts w:ascii="Arial" w:hAnsi="Arial" w:cs="Arial"/>
          <w:color w:val="141414"/>
          <w:shd w:val="clear" w:color="auto" w:fill="FFFFFF"/>
        </w:rPr>
        <w:t>largely well qualified in their field of sport, they believe they should control the learning process of young players. Nothing could be further from the truth</w:t>
      </w:r>
      <w:r w:rsidRPr="008B2C77" w:rsidR="00A72CBC">
        <w:rPr>
          <w:rFonts w:ascii="Arial" w:hAnsi="Arial" w:cs="Arial"/>
          <w:color w:val="141414"/>
          <w:shd w:val="clear" w:color="auto" w:fill="FFFFFF"/>
        </w:rPr>
        <w:t>.</w:t>
      </w:r>
      <w:r w:rsidRPr="008B2C77" w:rsidR="00C262E0">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No one can control the learning</w:t>
      </w:r>
      <w:ins w:author="Gary Smailes" w:date="2024-02-12T15:08:41.663Z" w:id="1079598759">
        <w:r w:rsidRPr="008B2C77" w:rsidR="00196046">
          <w:rPr>
            <w:rFonts w:ascii="Arial" w:hAnsi="Arial" w:cs="Arial"/>
            <w:color w:val="141414"/>
            <w:shd w:val="clear" w:color="auto" w:fill="FFFFFF"/>
          </w:rPr>
          <w:t xml:space="preserve">,</w:t>
        </w:r>
      </w:ins>
      <w:r w:rsidRPr="008B2C77" w:rsidR="00196046">
        <w:rPr>
          <w:rFonts w:ascii="Arial" w:hAnsi="Arial" w:cs="Arial"/>
          <w:color w:val="141414"/>
          <w:shd w:val="clear" w:color="auto" w:fill="FFFFFF"/>
        </w:rPr>
        <w:t xml:space="preserve"> except the player himself. We can </w:t>
      </w:r>
      <w:r w:rsidRPr="008B2C77" w:rsidR="00A36E88">
        <w:rPr>
          <w:rFonts w:ascii="Arial" w:hAnsi="Arial" w:cs="Arial"/>
          <w:color w:val="141414"/>
          <w:shd w:val="clear" w:color="auto" w:fill="FFFFFF"/>
        </w:rPr>
        <w:t xml:space="preserve">be </w:t>
      </w:r>
      <w:r w:rsidRPr="008B2C77" w:rsidR="00196046">
        <w:rPr>
          <w:rFonts w:ascii="Arial" w:hAnsi="Arial" w:cs="Arial"/>
          <w:color w:val="141414"/>
          <w:shd w:val="clear" w:color="auto" w:fill="FFFFFF"/>
        </w:rPr>
        <w:t xml:space="preserve">and </w:t>
      </w:r>
      <w:r w:rsidRPr="008B2C77" w:rsidR="00196046">
        <w:rPr>
          <w:rFonts w:ascii="Arial" w:hAnsi="Arial" w:cs="Arial"/>
          <w:color w:val="141414"/>
          <w:shd w:val="clear" w:color="auto" w:fill="FFFFFF"/>
        </w:rPr>
        <w:t xml:space="preserve">are responsible for</w:t>
      </w:r>
      <w:r w:rsidRPr="008B2C77" w:rsidR="00196046">
        <w:rPr>
          <w:rFonts w:ascii="Arial" w:hAnsi="Arial" w:cs="Arial"/>
          <w:color w:val="141414"/>
          <w:shd w:val="clear" w:color="auto" w:fill="FFFFFF"/>
        </w:rPr>
        <w:t xml:space="preserve"> managing the learning process. The best coaches working with </w:t>
      </w:r>
      <w:r w:rsidRPr="008B2C77" w:rsidR="00DD4732">
        <w:rPr>
          <w:rFonts w:ascii="Arial" w:hAnsi="Arial" w:cs="Arial"/>
          <w:color w:val="141414"/>
          <w:shd w:val="clear" w:color="auto" w:fill="FFFFFF"/>
        </w:rPr>
        <w:t>adolescents</w:t>
      </w:r>
      <w:r w:rsidRPr="008B2C77" w:rsidR="00196046">
        <w:rPr>
          <w:rFonts w:ascii="Arial" w:hAnsi="Arial" w:cs="Arial"/>
          <w:color w:val="141414"/>
          <w:shd w:val="clear" w:color="auto" w:fill="FFFFFF"/>
        </w:rPr>
        <w:t xml:space="preserve"> </w:t>
      </w:r>
      <w:r w:rsidRPr="008B2C77" w:rsidR="00196046">
        <w:rPr>
          <w:rFonts w:ascii="Arial" w:hAnsi="Arial" w:cs="Arial"/>
          <w:color w:val="141414"/>
          <w:shd w:val="clear" w:color="auto" w:fill="FFFFFF"/>
        </w:rPr>
        <w:t>are able to</w:t>
      </w:r>
      <w:r w:rsidRPr="008B2C77" w:rsidR="00196046">
        <w:rPr>
          <w:rFonts w:ascii="Arial" w:hAnsi="Arial" w:cs="Arial"/>
          <w:color w:val="141414"/>
          <w:shd w:val="clear" w:color="auto" w:fill="FFFFFF"/>
        </w:rPr>
        <w:t xml:space="preserve"> </w:t>
      </w:r>
      <w:r w:rsidRPr="008B2C77" w:rsidR="00933EE9">
        <w:rPr>
          <w:rFonts w:ascii="Arial" w:hAnsi="Arial" w:cs="Arial"/>
          <w:color w:val="141414"/>
          <w:shd w:val="clear" w:color="auto" w:fill="FFFFFF"/>
        </w:rPr>
        <w:t xml:space="preserve">ideally </w:t>
      </w:r>
      <w:r w:rsidRPr="008B2C77" w:rsidR="00196046">
        <w:rPr>
          <w:rFonts w:ascii="Arial" w:hAnsi="Arial" w:cs="Arial"/>
          <w:color w:val="141414"/>
          <w:shd w:val="clear" w:color="auto" w:fill="FFFFFF"/>
        </w:rPr>
        <w:t>choose training mea</w:t>
      </w:r>
      <w:r w:rsidRPr="008B2C77" w:rsidR="00933EE9">
        <w:rPr>
          <w:rFonts w:ascii="Arial" w:hAnsi="Arial" w:cs="Arial"/>
          <w:color w:val="141414"/>
          <w:shd w:val="clear" w:color="auto" w:fill="FFFFFF"/>
        </w:rPr>
        <w:t xml:space="preserve">sures </w:t>
      </w:r>
      <w:r w:rsidRPr="008B2C77" w:rsidR="00196046">
        <w:rPr>
          <w:rFonts w:ascii="Arial" w:hAnsi="Arial" w:cs="Arial"/>
          <w:color w:val="141414"/>
          <w:shd w:val="clear" w:color="auto" w:fill="FFFFFF"/>
        </w:rPr>
        <w:t xml:space="preserve">that </w:t>
      </w:r>
      <w:r w:rsidRPr="008B2C77" w:rsidR="00933EE9">
        <w:rPr>
          <w:rFonts w:ascii="Arial" w:hAnsi="Arial" w:cs="Arial"/>
          <w:color w:val="141414"/>
          <w:shd w:val="clear" w:color="auto" w:fill="FFFFFF"/>
        </w:rPr>
        <w:t xml:space="preserve">suit </w:t>
      </w:r>
      <w:r w:rsidRPr="008B2C77" w:rsidR="00196046">
        <w:rPr>
          <w:rFonts w:ascii="Arial" w:hAnsi="Arial" w:cs="Arial"/>
          <w:color w:val="141414"/>
          <w:shd w:val="clear" w:color="auto" w:fill="FFFFFF"/>
        </w:rPr>
        <w:t xml:space="preserve">individual needs and </w:t>
      </w:r>
      <w:r w:rsidRPr="008B2C77" w:rsidR="00933EE9">
        <w:rPr>
          <w:rFonts w:ascii="Arial" w:hAnsi="Arial" w:cs="Arial"/>
          <w:color w:val="141414"/>
          <w:shd w:val="clear" w:color="auto" w:fill="FFFFFF"/>
        </w:rPr>
        <w:t xml:space="preserve">the </w:t>
      </w:r>
      <w:r w:rsidRPr="008B2C77" w:rsidR="00196046">
        <w:rPr>
          <w:rFonts w:ascii="Arial" w:hAnsi="Arial" w:cs="Arial"/>
          <w:color w:val="141414"/>
          <w:shd w:val="clear" w:color="auto" w:fill="FFFFFF"/>
        </w:rPr>
        <w:t xml:space="preserve">learning stage </w:t>
      </w:r>
      <w:r w:rsidRPr="008B2C77" w:rsidR="00933EE9">
        <w:rPr>
          <w:rFonts w:ascii="Arial" w:hAnsi="Arial" w:cs="Arial"/>
          <w:color w:val="141414"/>
          <w:shd w:val="clear" w:color="auto" w:fill="FFFFFF"/>
        </w:rPr>
        <w:t xml:space="preserve">that </w:t>
      </w:r>
      <w:r w:rsidRPr="008B2C77" w:rsidR="00196046">
        <w:rPr>
          <w:rFonts w:ascii="Arial" w:hAnsi="Arial" w:cs="Arial"/>
          <w:color w:val="141414"/>
          <w:shd w:val="clear" w:color="auto" w:fill="FFFFFF"/>
        </w:rPr>
        <w:t>young player</w:t>
      </w:r>
      <w:r w:rsidRPr="008B2C77" w:rsidR="00933EE9">
        <w:rPr>
          <w:rFonts w:ascii="Arial" w:hAnsi="Arial" w:cs="Arial"/>
          <w:color w:val="141414"/>
          <w:shd w:val="clear" w:color="auto" w:fill="FFFFFF"/>
        </w:rPr>
        <w:t>s</w:t>
      </w:r>
      <w:r w:rsidRPr="008B2C77" w:rsidR="00196046">
        <w:rPr>
          <w:rFonts w:ascii="Arial" w:hAnsi="Arial" w:cs="Arial"/>
          <w:color w:val="141414"/>
          <w:shd w:val="clear" w:color="auto" w:fill="FFFFFF"/>
        </w:rPr>
        <w:t xml:space="preserve"> </w:t>
      </w:r>
      <w:r w:rsidRPr="008B2C77" w:rsidR="00933EE9">
        <w:rPr>
          <w:rFonts w:ascii="Arial" w:hAnsi="Arial" w:cs="Arial"/>
          <w:color w:val="141414"/>
          <w:shd w:val="clear" w:color="auto" w:fill="FFFFFF"/>
        </w:rPr>
        <w:t>have achieved</w:t>
      </w:r>
      <w:r w:rsidRPr="008B2C77" w:rsidR="00196046">
        <w:rPr>
          <w:rFonts w:ascii="Arial" w:hAnsi="Arial" w:cs="Arial"/>
          <w:color w:val="141414"/>
          <w:shd w:val="clear" w:color="auto" w:fill="FFFFFF"/>
        </w:rPr>
        <w:t xml:space="preserve">. Such </w:t>
      </w:r>
      <w:r w:rsidRPr="008B2C77" w:rsidR="001712A1">
        <w:rPr>
          <w:rFonts w:ascii="Arial" w:hAnsi="Arial" w:cs="Arial"/>
          <w:color w:val="141414"/>
          <w:shd w:val="clear" w:color="auto" w:fill="FFFFFF"/>
        </w:rPr>
        <w:t>coaches</w:t>
      </w:r>
      <w:r w:rsidRPr="008B2C77" w:rsidR="00196046">
        <w:rPr>
          <w:rFonts w:ascii="Arial" w:hAnsi="Arial" w:cs="Arial"/>
          <w:color w:val="141414"/>
          <w:shd w:val="clear" w:color="auto" w:fill="FFFFFF"/>
        </w:rPr>
        <w:t xml:space="preserve"> are characterized by excellent observation. Before they intervene, they </w:t>
      </w:r>
      <w:r w:rsidRPr="008B2C77" w:rsidR="00196046">
        <w:rPr>
          <w:rFonts w:ascii="Arial" w:hAnsi="Arial" w:cs="Arial"/>
          <w:color w:val="141414"/>
          <w:shd w:val="clear" w:color="auto" w:fill="FFFFFF"/>
        </w:rPr>
        <w:t xml:space="preserve">observe</w:t>
      </w:r>
      <w:r w:rsidRPr="008B2C77" w:rsidR="00196046">
        <w:rPr>
          <w:rFonts w:ascii="Arial" w:hAnsi="Arial" w:cs="Arial"/>
          <w:color w:val="141414"/>
          <w:shd w:val="clear" w:color="auto" w:fill="FFFFFF"/>
        </w:rPr>
        <w:t xml:space="preserve"> the players' performance in training, learning as much as possible about them. Only after some time, </w:t>
      </w:r>
      <w:r w:rsidRPr="008B2C77" w:rsidR="00933EE9">
        <w:rPr>
          <w:rFonts w:ascii="Arial" w:hAnsi="Arial" w:cs="Arial"/>
          <w:color w:val="141414"/>
          <w:shd w:val="clear" w:color="auto" w:fill="FFFFFF"/>
        </w:rPr>
        <w:t xml:space="preserve">upon </w:t>
      </w:r>
      <w:r w:rsidRPr="008B2C77" w:rsidR="00196046">
        <w:rPr>
          <w:rFonts w:ascii="Arial" w:hAnsi="Arial" w:cs="Arial"/>
          <w:color w:val="141414"/>
          <w:shd w:val="clear" w:color="auto" w:fill="FFFFFF"/>
        </w:rPr>
        <w:t xml:space="preserve">drawing conclusions, </w:t>
      </w:r>
      <w:r w:rsidRPr="008B2C77" w:rsidR="00933EE9">
        <w:rPr>
          <w:rFonts w:ascii="Arial" w:hAnsi="Arial" w:cs="Arial"/>
          <w:color w:val="141414"/>
          <w:shd w:val="clear" w:color="auto" w:fill="FFFFFF"/>
        </w:rPr>
        <w:t xml:space="preserve">do </w:t>
      </w:r>
      <w:r w:rsidRPr="008B2C77" w:rsidR="00196046">
        <w:rPr>
          <w:rFonts w:ascii="Arial" w:hAnsi="Arial" w:cs="Arial"/>
          <w:color w:val="141414"/>
          <w:shd w:val="clear" w:color="auto" w:fill="FFFFFF"/>
        </w:rPr>
        <w:t xml:space="preserve">they articulate </w:t>
      </w:r>
      <w:r w:rsidRPr="008B2C77" w:rsidR="00196046">
        <w:rPr>
          <w:rFonts w:ascii="Arial" w:hAnsi="Arial" w:cs="Arial"/>
          <w:color w:val="141414"/>
          <w:shd w:val="clear" w:color="auto" w:fill="FFFFFF"/>
        </w:rPr>
        <w:t xml:space="preserve">optimal</w:t>
      </w:r>
      <w:r w:rsidRPr="008B2C77" w:rsidR="00196046">
        <w:rPr>
          <w:rFonts w:ascii="Arial" w:hAnsi="Arial" w:cs="Arial"/>
          <w:color w:val="141414"/>
          <w:shd w:val="clear" w:color="auto" w:fill="FFFFFF"/>
        </w:rPr>
        <w:t xml:space="preserve"> interventions </w:t>
      </w:r>
      <w:r w:rsidRPr="008B2C77" w:rsidR="00196046">
        <w:rPr>
          <w:rFonts w:ascii="Arial" w:hAnsi="Arial" w:cs="Arial"/>
          <w:color w:val="141414"/>
          <w:shd w:val="clear" w:color="auto" w:fill="FFFFFF"/>
        </w:rPr>
        <w:t xml:space="preserve">in order to</w:t>
      </w:r>
      <w:r w:rsidRPr="008B2C77" w:rsidR="00196046">
        <w:rPr>
          <w:rFonts w:ascii="Arial" w:hAnsi="Arial" w:cs="Arial"/>
          <w:color w:val="141414"/>
          <w:shd w:val="clear" w:color="auto" w:fill="FFFFFF"/>
        </w:rPr>
        <w:t xml:space="preserve"> develop </w:t>
      </w:r>
      <w:r w:rsidRPr="008B2C77" w:rsidR="00933EE9">
        <w:rPr>
          <w:rFonts w:ascii="Arial" w:hAnsi="Arial" w:cs="Arial"/>
          <w:color w:val="141414"/>
          <w:shd w:val="clear" w:color="auto" w:fill="FFFFFF"/>
        </w:rPr>
        <w:t xml:space="preserve">a player’s </w:t>
      </w:r>
      <w:r w:rsidRPr="008B2C77" w:rsidR="00196046">
        <w:rPr>
          <w:rFonts w:ascii="Arial" w:hAnsi="Arial" w:cs="Arial"/>
          <w:color w:val="141414"/>
          <w:shd w:val="clear" w:color="auto" w:fill="FFFFFF"/>
        </w:rPr>
        <w:t xml:space="preserve">individual potential to a higher level. </w:t>
      </w:r>
    </w:p>
    <w:p xmlns:wp14="http://schemas.microsoft.com/office/word/2010/wordml" w:rsidRPr="008B2C77" w:rsidR="00BF0B21" w:rsidP="54C23F46" w:rsidRDefault="00BF0B21" w14:paraId="40EC0DBE" wp14:textId="3321CC4D">
      <w:pPr>
        <w:pStyle w:val="NormalWeb"/>
        <w:shd w:val="clear" w:color="auto" w:fill="FFFFFF" w:themeFill="background1"/>
        <w:spacing w:before="0" w:beforeAutospacing="off" w:after="180" w:afterAutospacing="off" w:line="480" w:lineRule="auto"/>
        <w:ind w:right="-613" w:firstLine="360"/>
        <w:jc w:val="both"/>
        <w:textAlignment w:val="baseline"/>
        <w:rPr>
          <w:rFonts w:ascii="Arial" w:hAnsi="Arial" w:cs="Arial"/>
          <w:color w:val="141414"/>
          <w:shd w:val="clear" w:color="auto" w:fill="FFFFFF"/>
        </w:rPr>
      </w:pPr>
      <w:r w:rsidRPr="008B2C77" w:rsidR="00196046">
        <w:rPr>
          <w:rFonts w:ascii="Arial" w:hAnsi="Arial" w:cs="Arial"/>
          <w:color w:val="141414"/>
          <w:shd w:val="clear" w:color="auto" w:fill="FFFFFF"/>
        </w:rPr>
        <w:t xml:space="preserve">A </w:t>
      </w:r>
      <w:r w:rsidRPr="008B2C77" w:rsidR="00196046">
        <w:rPr>
          <w:rFonts w:ascii="Arial" w:hAnsi="Arial" w:cs="Arial"/>
          <w:color w:val="141414"/>
          <w:shd w:val="clear" w:color="auto" w:fill="FFFFFF"/>
        </w:rPr>
        <w:t xml:space="preserve">significant </w:t>
      </w:r>
      <w:r w:rsidRPr="008B2C77" w:rsidR="00933EE9">
        <w:rPr>
          <w:rFonts w:ascii="Arial" w:hAnsi="Arial" w:cs="Arial"/>
          <w:color w:val="141414"/>
          <w:shd w:val="clear" w:color="auto" w:fill="FFFFFF"/>
        </w:rPr>
        <w:t xml:space="preserve">number</w:t>
      </w:r>
      <w:r w:rsidRPr="008B2C77" w:rsidR="00933EE9">
        <w:rPr>
          <w:rFonts w:ascii="Arial" w:hAnsi="Arial" w:cs="Arial"/>
          <w:color w:val="141414"/>
          <w:shd w:val="clear" w:color="auto" w:fill="FFFFFF"/>
        </w:rPr>
        <w:t xml:space="preserve"> of </w:t>
      </w:r>
      <w:r w:rsidRPr="008B2C77" w:rsidR="00196046">
        <w:rPr>
          <w:rFonts w:ascii="Arial" w:hAnsi="Arial" w:cs="Arial"/>
          <w:color w:val="141414"/>
          <w:shd w:val="clear" w:color="auto" w:fill="FFFFFF"/>
        </w:rPr>
        <w:t>academy coach</w:t>
      </w:r>
      <w:r w:rsidRPr="008B2C77" w:rsidR="00933EE9">
        <w:rPr>
          <w:rFonts w:ascii="Arial" w:hAnsi="Arial" w:cs="Arial"/>
          <w:color w:val="141414"/>
          <w:shd w:val="clear" w:color="auto" w:fill="FFFFFF"/>
        </w:rPr>
        <w:t xml:space="preserve">es do </w:t>
      </w:r>
      <w:r w:rsidRPr="008B2C77" w:rsidR="00196046">
        <w:rPr>
          <w:rFonts w:ascii="Arial" w:hAnsi="Arial" w:cs="Arial"/>
          <w:color w:val="141414"/>
          <w:shd w:val="clear" w:color="auto" w:fill="FFFFFF"/>
        </w:rPr>
        <w:t xml:space="preserve">quite the opposite. They already have a whole list of </w:t>
      </w:r>
      <w:r w:rsidRPr="008B2C77" w:rsidR="00B82049">
        <w:rPr>
          <w:rFonts w:ascii="Arial" w:hAnsi="Arial" w:cs="Arial"/>
          <w:color w:val="141414"/>
          <w:shd w:val="clear" w:color="auto" w:fill="FFFFFF"/>
        </w:rPr>
        <w:t xml:space="preserve">versatile </w:t>
      </w:r>
      <w:r w:rsidRPr="008B2C77" w:rsidR="00196046">
        <w:rPr>
          <w:rFonts w:ascii="Arial" w:hAnsi="Arial" w:cs="Arial"/>
          <w:color w:val="141414"/>
          <w:shd w:val="clear" w:color="auto" w:fill="FFFFFF"/>
        </w:rPr>
        <w:t xml:space="preserve">tasks for </w:t>
      </w:r>
      <w:r w:rsidRPr="008B2C77" w:rsidR="00B82049">
        <w:rPr>
          <w:rFonts w:ascii="Arial" w:hAnsi="Arial" w:cs="Arial"/>
          <w:color w:val="141414"/>
          <w:shd w:val="clear" w:color="auto" w:fill="FFFFFF"/>
        </w:rPr>
        <w:t xml:space="preserve">their trainees </w:t>
      </w:r>
      <w:r w:rsidRPr="008B2C77" w:rsidR="00196046">
        <w:rPr>
          <w:rFonts w:ascii="Arial" w:hAnsi="Arial" w:cs="Arial"/>
          <w:color w:val="141414"/>
          <w:shd w:val="clear" w:color="auto" w:fill="FFFFFF"/>
        </w:rPr>
        <w:t xml:space="preserve">before they even start playing. What does this </w:t>
      </w:r>
      <w:r w:rsidRPr="008B2C77" w:rsidR="00196046">
        <w:rPr>
          <w:rFonts w:ascii="Arial" w:hAnsi="Arial" w:cs="Arial"/>
          <w:color w:val="141414"/>
          <w:shd w:val="clear" w:color="auto" w:fill="FFFFFF"/>
        </w:rPr>
        <w:t xml:space="preserve">indicate</w:t>
      </w:r>
      <w:r w:rsidRPr="008B2C77" w:rsidR="00196046">
        <w:rPr>
          <w:rFonts w:ascii="Arial" w:hAnsi="Arial" w:cs="Arial"/>
          <w:color w:val="141414"/>
          <w:shd w:val="clear" w:color="auto" w:fill="FFFFFF"/>
        </w:rPr>
        <w:t xml:space="preserve">? Simply that this whole list is not </w:t>
      </w:r>
      <w:r w:rsidRPr="008B2C77" w:rsidR="00A36E88">
        <w:rPr>
          <w:rFonts w:ascii="Arial" w:hAnsi="Arial" w:cs="Arial"/>
          <w:color w:val="141414"/>
          <w:shd w:val="clear" w:color="auto" w:fill="FFFFFF"/>
        </w:rPr>
        <w:t xml:space="preserve">governed </w:t>
      </w:r>
      <w:r w:rsidRPr="008B2C77" w:rsidR="00196046">
        <w:rPr>
          <w:rFonts w:ascii="Arial" w:hAnsi="Arial" w:cs="Arial"/>
          <w:color w:val="141414"/>
          <w:shd w:val="clear" w:color="auto" w:fill="FFFFFF"/>
        </w:rPr>
        <w:t xml:space="preserve">by </w:t>
      </w:r>
      <w:r w:rsidRPr="008B2C77" w:rsidR="00B82049">
        <w:rPr>
          <w:rFonts w:ascii="Arial" w:hAnsi="Arial" w:cs="Arial"/>
          <w:color w:val="141414"/>
          <w:shd w:val="clear" w:color="auto" w:fill="FFFFFF"/>
        </w:rPr>
        <w:t xml:space="preserve">a young player’s </w:t>
      </w:r>
      <w:r w:rsidRPr="008B2C77" w:rsidR="00196046">
        <w:rPr>
          <w:rFonts w:ascii="Arial" w:hAnsi="Arial" w:cs="Arial"/>
          <w:color w:val="141414"/>
          <w:shd w:val="clear" w:color="auto" w:fill="FFFFFF"/>
        </w:rPr>
        <w:t>stage of development and learning</w:t>
      </w:r>
      <w:r w:rsidRPr="008B2C77" w:rsidR="00B82049">
        <w:rPr>
          <w:rFonts w:ascii="Arial" w:hAnsi="Arial" w:cs="Arial"/>
          <w:color w:val="141414"/>
          <w:shd w:val="clear" w:color="auto" w:fill="FFFFFF"/>
        </w:rPr>
        <w:t>, rather i</w:t>
      </w:r>
      <w:r w:rsidRPr="008B2C77" w:rsidR="00196046">
        <w:rPr>
          <w:rFonts w:ascii="Arial" w:hAnsi="Arial" w:cs="Arial"/>
          <w:color w:val="141414"/>
          <w:shd w:val="clear" w:color="auto" w:fill="FFFFFF"/>
        </w:rPr>
        <w:t>t is dictated</w:t>
      </w:r>
      <w:r w:rsidRPr="008B2C77" w:rsidR="00B82049">
        <w:rPr>
          <w:rFonts w:ascii="Arial" w:hAnsi="Arial" w:cs="Arial"/>
          <w:color w:val="141414"/>
          <w:shd w:val="clear" w:color="auto" w:fill="FFFFFF"/>
        </w:rPr>
        <w:t xml:space="preserve"> by</w:t>
      </w:r>
      <w:r w:rsidRPr="008B2C77" w:rsidR="00196046">
        <w:rPr>
          <w:rFonts w:ascii="Arial" w:hAnsi="Arial" w:cs="Arial"/>
          <w:color w:val="141414"/>
          <w:shd w:val="clear" w:color="auto" w:fill="FFFFFF"/>
        </w:rPr>
        <w:t xml:space="preserve"> and adapted to the </w:t>
      </w:r>
      <w:r w:rsidRPr="008B2C77" w:rsidR="00582405">
        <w:rPr>
          <w:rFonts w:ascii="Arial" w:hAnsi="Arial" w:cs="Arial"/>
          <w:color w:val="141414"/>
          <w:shd w:val="clear" w:color="auto" w:fill="FFFFFF"/>
        </w:rPr>
        <w:t>game model</w:t>
      </w:r>
      <w:r w:rsidRPr="008B2C77" w:rsidR="00196046">
        <w:rPr>
          <w:rFonts w:ascii="Arial" w:hAnsi="Arial" w:cs="Arial"/>
          <w:color w:val="141414"/>
          <w:shd w:val="clear" w:color="auto" w:fill="FFFFFF"/>
        </w:rPr>
        <w:t xml:space="preserve"> and the training process in force </w:t>
      </w:r>
      <w:r w:rsidRPr="008B2C77" w:rsidR="00B82049">
        <w:rPr>
          <w:rFonts w:ascii="Arial" w:hAnsi="Arial" w:cs="Arial"/>
          <w:color w:val="141414"/>
          <w:shd w:val="clear" w:color="auto" w:fill="FFFFFF"/>
        </w:rPr>
        <w:t xml:space="preserve">at </w:t>
      </w:r>
      <w:r w:rsidRPr="008B2C77" w:rsidR="00196046">
        <w:rPr>
          <w:rFonts w:ascii="Arial" w:hAnsi="Arial" w:cs="Arial"/>
          <w:color w:val="141414"/>
          <w:shd w:val="clear" w:color="auto" w:fill="FFFFFF"/>
        </w:rPr>
        <w:t xml:space="preserve">a given club. It </w:t>
      </w:r>
      <w:r w:rsidRPr="008B2C77" w:rsidR="00FC198D">
        <w:rPr>
          <w:rFonts w:ascii="Arial" w:hAnsi="Arial" w:cs="Arial"/>
          <w:color w:val="141414"/>
          <w:shd w:val="clear" w:color="auto" w:fill="FFFFFF"/>
        </w:rPr>
        <w:t>doesn’t</w:t>
      </w:r>
      <w:r w:rsidRPr="008B2C77" w:rsidR="00196046">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take into account</w:t>
      </w:r>
      <w:r w:rsidRPr="008B2C77" w:rsidR="00196046">
        <w:rPr>
          <w:rFonts w:ascii="Arial" w:hAnsi="Arial" w:cs="Arial"/>
          <w:color w:val="141414"/>
          <w:shd w:val="clear" w:color="auto" w:fill="FFFFFF"/>
        </w:rPr>
        <w:t xml:space="preserve"> the players</w:t>
      </w:r>
      <w:r w:rsidRPr="008B2C77" w:rsidR="00B82049">
        <w:rPr>
          <w:rFonts w:ascii="Arial" w:hAnsi="Arial" w:cs="Arial"/>
          <w:color w:val="141414"/>
          <w:shd w:val="clear" w:color="auto" w:fill="FFFFFF"/>
        </w:rPr>
        <w:t>,</w:t>
      </w:r>
      <w:r w:rsidRPr="008B2C77" w:rsidR="00196046">
        <w:rPr>
          <w:rFonts w:ascii="Arial" w:hAnsi="Arial" w:cs="Arial"/>
          <w:color w:val="141414"/>
          <w:shd w:val="clear" w:color="auto" w:fill="FFFFFF"/>
        </w:rPr>
        <w:t xml:space="preserve"> their point of view and </w:t>
      </w:r>
      <w:r w:rsidRPr="008B2C77" w:rsidR="00B82049">
        <w:rPr>
          <w:rFonts w:ascii="Arial" w:hAnsi="Arial" w:cs="Arial"/>
          <w:color w:val="141414"/>
          <w:shd w:val="clear" w:color="auto" w:fill="FFFFFF"/>
        </w:rPr>
        <w:t xml:space="preserve">the </w:t>
      </w:r>
      <w:r w:rsidRPr="008B2C77" w:rsidR="00196046">
        <w:rPr>
          <w:rFonts w:ascii="Arial" w:hAnsi="Arial" w:cs="Arial"/>
          <w:color w:val="141414"/>
          <w:shd w:val="clear" w:color="auto" w:fill="FFFFFF"/>
        </w:rPr>
        <w:t xml:space="preserve">learning process. This often leads to a lack of understanding of what is </w:t>
      </w:r>
      <w:r w:rsidRPr="008B2C77" w:rsidR="00196046">
        <w:rPr>
          <w:rFonts w:ascii="Arial" w:hAnsi="Arial" w:cs="Arial"/>
          <w:color w:val="141414"/>
          <w:shd w:val="clear" w:color="auto" w:fill="FFFFFF"/>
        </w:rPr>
        <w:t>required of</w:t>
      </w:r>
      <w:r w:rsidRPr="008B2C77" w:rsidR="00196046">
        <w:rPr>
          <w:rFonts w:ascii="Arial" w:hAnsi="Arial" w:cs="Arial"/>
          <w:color w:val="141414"/>
          <w:shd w:val="clear" w:color="auto" w:fill="FFFFFF"/>
        </w:rPr>
        <w:t xml:space="preserve"> them.</w:t>
      </w:r>
    </w:p>
    <w:p xmlns:wp14="http://schemas.microsoft.com/office/word/2010/wordml" w:rsidRPr="008B2C77" w:rsidR="00D701C8" w:rsidP="005055DF" w:rsidRDefault="00D701C8" w14:paraId="6B62F1B3" wp14:textId="77777777">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p>
    <w:p xmlns:wp14="http://schemas.microsoft.com/office/word/2010/wordml" w:rsidRPr="008B2C77" w:rsidR="00D701C8" w:rsidP="005055DF" w:rsidRDefault="00D701C8" w14:paraId="37636209"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bCs/>
          <w:color w:val="141414"/>
          <w:shd w:val="clear" w:color="auto" w:fill="FFFFFF"/>
        </w:rPr>
        <w:t xml:space="preserve">4.2. </w:t>
      </w:r>
      <w:r w:rsidRPr="008B2C77" w:rsidR="00196046">
        <w:rPr>
          <w:rFonts w:ascii="Arial" w:hAnsi="Arial" w:cs="Arial"/>
          <w:b/>
          <w:color w:val="141414"/>
          <w:shd w:val="clear" w:color="auto" w:fill="FFFFFF"/>
        </w:rPr>
        <w:t xml:space="preserve">How does the pervasive </w:t>
      </w:r>
      <w:r w:rsidRPr="008B2C77" w:rsidR="00B82049">
        <w:rPr>
          <w:rFonts w:ascii="Arial" w:hAnsi="Arial" w:cs="Arial"/>
          <w:b/>
          <w:color w:val="141414"/>
          <w:shd w:val="clear" w:color="auto" w:fill="FFFFFF"/>
        </w:rPr>
        <w:t xml:space="preserve">culture of </w:t>
      </w:r>
      <w:r w:rsidRPr="008B2C77" w:rsidR="00196046">
        <w:rPr>
          <w:rFonts w:ascii="Arial" w:hAnsi="Arial" w:cs="Arial"/>
          <w:b/>
          <w:color w:val="141414"/>
          <w:shd w:val="clear" w:color="auto" w:fill="FFFFFF"/>
        </w:rPr>
        <w:t xml:space="preserve">winning and </w:t>
      </w:r>
      <w:r w:rsidRPr="008B2C77" w:rsidR="00A36E88">
        <w:rPr>
          <w:rFonts w:ascii="Arial" w:hAnsi="Arial" w:cs="Arial"/>
          <w:b/>
          <w:color w:val="141414"/>
          <w:shd w:val="clear" w:color="auto" w:fill="FFFFFF"/>
        </w:rPr>
        <w:t xml:space="preserve">the </w:t>
      </w:r>
      <w:r w:rsidRPr="008B2C77" w:rsidR="00B82049">
        <w:rPr>
          <w:rFonts w:ascii="Arial" w:hAnsi="Arial" w:cs="Arial"/>
          <w:b/>
          <w:color w:val="141414"/>
          <w:shd w:val="clear" w:color="auto" w:fill="FFFFFF"/>
        </w:rPr>
        <w:t xml:space="preserve">accompanying </w:t>
      </w:r>
      <w:r w:rsidRPr="008B2C77" w:rsidR="00196046">
        <w:rPr>
          <w:rFonts w:ascii="Arial" w:hAnsi="Arial" w:cs="Arial"/>
          <w:b/>
          <w:color w:val="141414"/>
          <w:shd w:val="clear" w:color="auto" w:fill="FFFFFF"/>
        </w:rPr>
        <w:t>pressure affect the learning process of young players?</w:t>
      </w:r>
    </w:p>
    <w:p xmlns:wp14="http://schemas.microsoft.com/office/word/2010/wordml" w:rsidRPr="008B2C77" w:rsidR="00284EBD" w:rsidP="54C23F46" w:rsidRDefault="00284EBD" wp14:textId="77777777" w14:paraId="662B7308">
      <w:pPr>
        <w:pStyle w:val="NormalWeb"/>
        <w:shd w:val="clear" w:color="auto" w:fill="FFFFFF" w:themeFill="background1"/>
        <w:spacing w:before="0" w:beforeAutospacing="off" w:after="180" w:afterAutospacing="off" w:line="480" w:lineRule="auto"/>
        <w:ind w:right="-613"/>
        <w:jc w:val="both"/>
        <w:textAlignment w:val="baseline"/>
        <w:rPr>
          <w:ins w:author="Gary Smailes" w:date="2024-02-12T15:11:46.247Z" w:id="1013134073"/>
          <w:rFonts w:ascii="Arial" w:hAnsi="Arial" w:cs="Arial"/>
          <w:color w:val="141414"/>
        </w:rPr>
      </w:pPr>
      <w:del w:author="Gary Smailes" w:date="2024-02-12T15:09:13.33Z" w:id="1326571047">
        <w:r w:rsidRPr="54C23F46" w:rsidDel="54C23F46">
          <w:rPr>
            <w:rFonts w:ascii="Arial" w:hAnsi="Arial" w:cs="Arial"/>
            <w:b w:val="1"/>
            <w:bCs w:val="1"/>
            <w:color w:val="141414"/>
          </w:rPr>
          <w:delText xml:space="preserve">     </w:delText>
        </w:r>
      </w:del>
      <w:r w:rsidRPr="008B2C77" w:rsidR="00196046">
        <w:rPr>
          <w:rFonts w:ascii="Arial" w:hAnsi="Arial" w:cs="Arial"/>
          <w:color w:val="141414"/>
          <w:shd w:val="clear" w:color="auto" w:fill="FFFFFF"/>
        </w:rPr>
        <w:t xml:space="preserve">Every child goes out to </w:t>
      </w:r>
      <w:r w:rsidRPr="008B2C77" w:rsidR="00B82049">
        <w:rPr>
          <w:rFonts w:ascii="Arial" w:hAnsi="Arial" w:cs="Arial"/>
          <w:color w:val="141414"/>
          <w:shd w:val="clear" w:color="auto" w:fill="FFFFFF"/>
        </w:rPr>
        <w:t>play a match</w:t>
      </w:r>
      <w:r w:rsidRPr="008B2C77" w:rsidR="00196046">
        <w:rPr>
          <w:rFonts w:ascii="Arial" w:hAnsi="Arial" w:cs="Arial"/>
          <w:color w:val="141414"/>
          <w:shd w:val="clear" w:color="auto" w:fill="FFFFFF"/>
        </w:rPr>
        <w:t xml:space="preserve"> </w:t>
      </w:r>
      <w:r w:rsidRPr="008B2C77" w:rsidR="00B82049">
        <w:rPr>
          <w:rFonts w:ascii="Arial" w:hAnsi="Arial" w:cs="Arial"/>
          <w:color w:val="141414"/>
          <w:shd w:val="clear" w:color="auto" w:fill="FFFFFF"/>
        </w:rPr>
        <w:t xml:space="preserve">with the intention of </w:t>
      </w:r>
      <w:r w:rsidRPr="008B2C77" w:rsidR="00196046">
        <w:rPr>
          <w:rFonts w:ascii="Arial" w:hAnsi="Arial" w:cs="Arial"/>
          <w:color w:val="141414"/>
          <w:shd w:val="clear" w:color="auto" w:fill="FFFFFF"/>
        </w:rPr>
        <w:t>win</w:t>
      </w:r>
      <w:r w:rsidRPr="008B2C77" w:rsidR="00B82049">
        <w:rPr>
          <w:rFonts w:ascii="Arial" w:hAnsi="Arial" w:cs="Arial"/>
          <w:color w:val="141414"/>
          <w:shd w:val="clear" w:color="auto" w:fill="FFFFFF"/>
        </w:rPr>
        <w:t>ning</w:t>
      </w:r>
      <w:r w:rsidRPr="008B2C77" w:rsidR="00196046">
        <w:rPr>
          <w:rFonts w:ascii="Arial" w:hAnsi="Arial" w:cs="Arial"/>
          <w:color w:val="141414"/>
          <w:shd w:val="clear" w:color="auto" w:fill="FFFFFF"/>
        </w:rPr>
        <w:t xml:space="preserve"> and hav</w:t>
      </w:r>
      <w:r w:rsidRPr="008B2C77" w:rsidR="00B82049">
        <w:rPr>
          <w:rFonts w:ascii="Arial" w:hAnsi="Arial" w:cs="Arial"/>
          <w:color w:val="141414"/>
          <w:shd w:val="clear" w:color="auto" w:fill="FFFFFF"/>
        </w:rPr>
        <w:t xml:space="preserve">ing </w:t>
      </w:r>
      <w:r w:rsidRPr="008B2C77" w:rsidR="00196046">
        <w:rPr>
          <w:rFonts w:ascii="Arial" w:hAnsi="Arial" w:cs="Arial"/>
          <w:color w:val="141414"/>
          <w:shd w:val="clear" w:color="auto" w:fill="FFFFFF"/>
        </w:rPr>
        <w:t xml:space="preserve">fun at </w:t>
      </w:r>
      <w:r w:rsidRPr="008B2C77" w:rsidR="00B82049">
        <w:rPr>
          <w:rFonts w:ascii="Arial" w:hAnsi="Arial" w:cs="Arial"/>
          <w:color w:val="141414"/>
          <w:shd w:val="clear" w:color="auto" w:fill="FFFFFF"/>
        </w:rPr>
        <w:t>t</w:t>
      </w:r>
      <w:r w:rsidRPr="008B2C77" w:rsidR="005F3E01">
        <w:rPr>
          <w:rFonts w:ascii="Arial" w:hAnsi="Arial" w:cs="Arial"/>
          <w:color w:val="141414"/>
          <w:shd w:val="clear" w:color="auto" w:fill="FFFFFF"/>
        </w:rPr>
        <w:t>he same</w:t>
      </w:r>
      <w:r w:rsidRPr="008B2C77" w:rsidR="00196046">
        <w:rPr>
          <w:rFonts w:ascii="Arial" w:hAnsi="Arial" w:cs="Arial"/>
          <w:color w:val="141414"/>
          <w:shd w:val="clear" w:color="auto" w:fill="FFFFFF"/>
        </w:rPr>
        <w:t xml:space="preserve"> time. Victories and defeats are </w:t>
      </w:r>
      <w:r w:rsidRPr="008B2C77" w:rsidR="00805642">
        <w:rPr>
          <w:rFonts w:ascii="Arial" w:hAnsi="Arial" w:cs="Arial"/>
          <w:color w:val="141414"/>
          <w:shd w:val="clear" w:color="auto" w:fill="FFFFFF"/>
        </w:rPr>
        <w:t>inseparable</w:t>
      </w:r>
      <w:r w:rsidRPr="008B2C77" w:rsidR="00B82049">
        <w:rPr>
          <w:rFonts w:ascii="Arial" w:hAnsi="Arial" w:cs="Arial"/>
          <w:color w:val="141414"/>
          <w:shd w:val="clear" w:color="auto" w:fill="FFFFFF"/>
        </w:rPr>
        <w:t xml:space="preserve"> elements of </w:t>
      </w:r>
      <w:r w:rsidRPr="008B2C77" w:rsidR="00196046">
        <w:rPr>
          <w:rFonts w:ascii="Arial" w:hAnsi="Arial" w:cs="Arial"/>
          <w:color w:val="141414"/>
          <w:shd w:val="clear" w:color="auto" w:fill="FFFFFF"/>
        </w:rPr>
        <w:t xml:space="preserve">individual development and help in the development of personality traits that will later be useful in adult life. It is therefore completely </w:t>
      </w:r>
      <w:r w:rsidRPr="008B2C77" w:rsidR="00B82049">
        <w:rPr>
          <w:rFonts w:ascii="Arial" w:hAnsi="Arial" w:cs="Arial"/>
          <w:color w:val="141414"/>
          <w:shd w:val="clear" w:color="auto" w:fill="FFFFFF"/>
        </w:rPr>
        <w:t xml:space="preserve">ridiculous </w:t>
      </w:r>
      <w:r w:rsidRPr="008B2C77" w:rsidR="00196046">
        <w:rPr>
          <w:rFonts w:ascii="Arial" w:hAnsi="Arial" w:cs="Arial"/>
          <w:color w:val="141414"/>
          <w:shd w:val="clear" w:color="auto" w:fill="FFFFFF"/>
        </w:rPr>
        <w:t xml:space="preserve">to </w:t>
      </w:r>
      <w:r w:rsidRPr="008B2C77" w:rsidR="00B82049">
        <w:rPr>
          <w:rFonts w:ascii="Arial" w:hAnsi="Arial" w:cs="Arial"/>
          <w:color w:val="141414"/>
          <w:shd w:val="clear" w:color="auto" w:fill="FFFFFF"/>
        </w:rPr>
        <w:t xml:space="preserve">tell </w:t>
      </w:r>
      <w:r w:rsidRPr="008B2C77" w:rsidR="00196046">
        <w:rPr>
          <w:rFonts w:ascii="Arial" w:hAnsi="Arial" w:cs="Arial"/>
          <w:color w:val="141414"/>
          <w:shd w:val="clear" w:color="auto" w:fill="FFFFFF"/>
        </w:rPr>
        <w:t xml:space="preserve">young players that the result and winning the match </w:t>
      </w:r>
      <w:r w:rsidRPr="008B2C77" w:rsidR="00FC198D">
        <w:rPr>
          <w:rFonts w:ascii="Arial" w:hAnsi="Arial" w:cs="Arial"/>
          <w:color w:val="141414"/>
          <w:shd w:val="clear" w:color="auto" w:fill="FFFFFF"/>
        </w:rPr>
        <w:t>doesn’t</w:t>
      </w:r>
      <w:r w:rsidRPr="008B2C77" w:rsidR="00196046">
        <w:rPr>
          <w:rFonts w:ascii="Arial" w:hAnsi="Arial" w:cs="Arial"/>
          <w:color w:val="141414"/>
          <w:shd w:val="clear" w:color="auto" w:fill="FFFFFF"/>
        </w:rPr>
        <w:t xml:space="preserve"> matter. </w:t>
      </w:r>
      <w:r w:rsidRPr="008B2C77" w:rsidR="00A36E88">
        <w:rPr>
          <w:rFonts w:ascii="Arial" w:hAnsi="Arial" w:cs="Arial"/>
          <w:color w:val="141414"/>
          <w:shd w:val="clear" w:color="auto" w:fill="FFFFFF"/>
        </w:rPr>
        <w:t>But l</w:t>
      </w:r>
      <w:r w:rsidRPr="008B2C77" w:rsidR="00B82049">
        <w:rPr>
          <w:rFonts w:ascii="Arial" w:hAnsi="Arial" w:cs="Arial"/>
          <w:color w:val="141414"/>
          <w:shd w:val="clear" w:color="auto" w:fill="FFFFFF"/>
        </w:rPr>
        <w:t>ikewise</w:t>
      </w:r>
      <w:r w:rsidRPr="008B2C77" w:rsidR="00196046">
        <w:rPr>
          <w:rFonts w:ascii="Arial" w:hAnsi="Arial" w:cs="Arial"/>
          <w:color w:val="141414"/>
          <w:shd w:val="clear" w:color="auto" w:fill="FFFFFF"/>
        </w:rPr>
        <w:t xml:space="preserve">, playing only for a dry score and trying to win the match at all costs, at the expense of </w:t>
      </w:r>
      <w:r w:rsidRPr="008B2C77" w:rsidR="00B82049">
        <w:rPr>
          <w:rFonts w:ascii="Arial" w:hAnsi="Arial" w:cs="Arial"/>
          <w:color w:val="141414"/>
          <w:shd w:val="clear" w:color="auto" w:fill="FFFFFF"/>
        </w:rPr>
        <w:t xml:space="preserve">the players’ </w:t>
      </w:r>
      <w:r w:rsidRPr="008B2C77" w:rsidR="00196046">
        <w:rPr>
          <w:rFonts w:ascii="Arial" w:hAnsi="Arial" w:cs="Arial"/>
          <w:color w:val="141414"/>
          <w:shd w:val="clear" w:color="auto" w:fill="FFFFFF"/>
        </w:rPr>
        <w:t>individual development is completely out of place</w:t>
      </w:r>
      <w:r w:rsidRPr="008B2C77" w:rsidR="00267EA7">
        <w:rPr>
          <w:rFonts w:ascii="Arial" w:hAnsi="Arial" w:cs="Arial"/>
          <w:color w:val="141414"/>
          <w:shd w:val="clear" w:color="auto" w:fill="FFFFFF"/>
        </w:rPr>
        <w:t>.</w:t>
      </w:r>
      <w:r w:rsidRPr="008B2C77" w:rsidR="00DC4DEE">
        <w:rPr>
          <w:rFonts w:ascii="Arial" w:hAnsi="Arial" w:cs="Arial"/>
          <w:color w:val="141414"/>
          <w:shd w:val="clear" w:color="auto" w:fill="FFFFFF"/>
        </w:rPr>
        <w:t xml:space="preserve"> </w:t>
      </w:r>
    </w:p>
    <w:p xmlns:wp14="http://schemas.microsoft.com/office/word/2010/wordml" w:rsidRPr="008B2C77" w:rsidR="00284EBD" w:rsidP="54C23F46" w:rsidRDefault="00284EBD" w14:paraId="7FC1A3F7" wp14:textId="4529073B">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5:14:34.706Z" w:id="720163601"/>
          <w:rFonts w:ascii="Arial" w:hAnsi="Arial" w:cs="Arial"/>
          <w:color w:val="141414"/>
        </w:rPr>
        <w:pPrChange w:author="Gary Smailes" w:date="2024-02-12T15:11:47.629Z">
          <w:pPr>
            <w:pStyle w:val="NormalWeb"/>
            <w:spacing w:before="0" w:beforeAutospacing="off" w:after="180" w:afterAutospacing="off" w:line="480" w:lineRule="auto"/>
            <w:ind w:right="-613"/>
            <w:jc w:val="both"/>
          </w:pPr>
        </w:pPrChange>
      </w:pPr>
      <w:r w:rsidRPr="008B2C77" w:rsidR="00196046">
        <w:rPr>
          <w:rFonts w:ascii="Arial" w:hAnsi="Arial" w:cs="Arial"/>
          <w:color w:val="141414"/>
          <w:shd w:val="clear" w:color="auto" w:fill="FFFFFF"/>
        </w:rPr>
        <w:t xml:space="preserve">Coaches and parents</w:t>
      </w:r>
      <w:ins w:author="Gary Smailes" w:date="2024-02-12T15:12:57.691Z" w:id="173189325">
        <w:r w:rsidRPr="008B2C77" w:rsidR="00196046">
          <w:rPr>
            <w:rFonts w:ascii="Arial" w:hAnsi="Arial" w:cs="Arial"/>
            <w:color w:val="141414"/>
            <w:shd w:val="clear" w:color="auto" w:fill="FFFFFF"/>
          </w:rPr>
          <w:t xml:space="preserve">,</w:t>
        </w:r>
      </w:ins>
      <w:r w:rsidRPr="008B2C77" w:rsidR="00196046">
        <w:rPr>
          <w:rFonts w:ascii="Arial" w:hAnsi="Arial" w:cs="Arial"/>
          <w:color w:val="141414"/>
          <w:shd w:val="clear" w:color="auto" w:fill="FFFFFF"/>
        </w:rPr>
        <w:t xml:space="preserve"> who act in this way</w:t>
      </w:r>
      <w:ins w:author="Gary Smailes" w:date="2024-02-12T15:12:59.721Z" w:id="569783318">
        <w:r w:rsidRPr="008B2C77" w:rsidR="00196046">
          <w:rPr>
            <w:rFonts w:ascii="Arial" w:hAnsi="Arial" w:cs="Arial"/>
            <w:color w:val="141414"/>
            <w:shd w:val="clear" w:color="auto" w:fill="FFFFFF"/>
          </w:rPr>
          <w:t xml:space="preserve">,</w:t>
        </w:r>
      </w:ins>
      <w:r w:rsidRPr="008B2C77" w:rsidR="00196046">
        <w:rPr>
          <w:rFonts w:ascii="Arial" w:hAnsi="Arial" w:cs="Arial"/>
          <w:color w:val="141414"/>
          <w:shd w:val="clear" w:color="auto" w:fill="FFFFFF"/>
        </w:rPr>
        <w:t xml:space="preserve"> should consider what role they </w:t>
      </w:r>
      <w:r w:rsidRPr="008B2C77" w:rsidR="00196046">
        <w:rPr>
          <w:rFonts w:ascii="Arial" w:hAnsi="Arial" w:cs="Arial"/>
          <w:color w:val="141414"/>
          <w:shd w:val="clear" w:color="auto" w:fill="FFFFFF"/>
        </w:rPr>
        <w:t>have to</w:t>
      </w:r>
      <w:r w:rsidRPr="008B2C77" w:rsidR="00196046">
        <w:rPr>
          <w:rFonts w:ascii="Arial" w:hAnsi="Arial" w:cs="Arial"/>
          <w:color w:val="141414"/>
          <w:shd w:val="clear" w:color="auto" w:fill="FFFFFF"/>
        </w:rPr>
        <w:t xml:space="preserve"> play in working with </w:t>
      </w:r>
      <w:r w:rsidRPr="008B2C77" w:rsidR="00DD4732">
        <w:rPr>
          <w:rFonts w:ascii="Arial" w:hAnsi="Arial" w:cs="Arial"/>
          <w:color w:val="141414"/>
          <w:shd w:val="clear" w:color="auto" w:fill="FFFFFF"/>
        </w:rPr>
        <w:t>adolescents</w:t>
      </w:r>
      <w:r w:rsidRPr="008B2C77" w:rsidR="00196046">
        <w:rPr>
          <w:rFonts w:ascii="Arial" w:hAnsi="Arial" w:cs="Arial"/>
          <w:color w:val="141414"/>
          <w:shd w:val="clear" w:color="auto" w:fill="FFFFFF"/>
        </w:rPr>
        <w:t xml:space="preserve"> who have above-average </w:t>
      </w:r>
      <w:r w:rsidRPr="008B2C77" w:rsidR="00B82049">
        <w:rPr>
          <w:rFonts w:ascii="Arial" w:hAnsi="Arial" w:cs="Arial"/>
          <w:color w:val="141414"/>
          <w:shd w:val="clear" w:color="auto" w:fill="FFFFFF"/>
        </w:rPr>
        <w:t xml:space="preserve">football playing </w:t>
      </w:r>
      <w:r w:rsidRPr="008B2C77" w:rsidR="00196046">
        <w:rPr>
          <w:rFonts w:ascii="Arial" w:hAnsi="Arial" w:cs="Arial"/>
          <w:color w:val="141414"/>
          <w:shd w:val="clear" w:color="auto" w:fill="FFFFFF"/>
        </w:rPr>
        <w:t xml:space="preserve">abilities. The coach should always help players if they need it. At the level of children's and youth football, the match is an opportunity to further develop the individual learning potential of each player. Knowing how </w:t>
      </w:r>
      <w:r w:rsidRPr="008B2C77" w:rsidR="00DD4732">
        <w:rPr>
          <w:rFonts w:ascii="Arial" w:hAnsi="Arial" w:cs="Arial"/>
          <w:color w:val="141414"/>
          <w:shd w:val="clear" w:color="auto" w:fill="FFFFFF"/>
        </w:rPr>
        <w:t>adolescents</w:t>
      </w:r>
      <w:r w:rsidRPr="008B2C77" w:rsidR="00196046">
        <w:rPr>
          <w:rFonts w:ascii="Arial" w:hAnsi="Arial" w:cs="Arial"/>
          <w:color w:val="141414"/>
          <w:shd w:val="clear" w:color="auto" w:fill="FFFFFF"/>
        </w:rPr>
        <w:t xml:space="preserve"> react to defeat, </w:t>
      </w:r>
      <w:r w:rsidRPr="008B2C77" w:rsidR="00A36E88">
        <w:rPr>
          <w:rFonts w:ascii="Arial" w:hAnsi="Arial" w:cs="Arial"/>
          <w:color w:val="141414"/>
          <w:shd w:val="clear" w:color="auto" w:fill="FFFFFF"/>
        </w:rPr>
        <w:t>winning</w:t>
      </w:r>
      <w:r w:rsidRPr="008B2C77" w:rsidR="00196046">
        <w:rPr>
          <w:rFonts w:ascii="Arial" w:hAnsi="Arial" w:cs="Arial"/>
          <w:color w:val="141414"/>
          <w:shd w:val="clear" w:color="auto" w:fill="FFFFFF"/>
        </w:rPr>
        <w:t>, etc.</w:t>
      </w:r>
      <w:r w:rsidRPr="008B2C77" w:rsidR="00B82049">
        <w:rPr>
          <w:rFonts w:ascii="Arial" w:hAnsi="Arial" w:cs="Arial"/>
          <w:color w:val="141414"/>
          <w:shd w:val="clear" w:color="auto" w:fill="FFFFFF"/>
        </w:rPr>
        <w:t xml:space="preserve"> i</w:t>
      </w:r>
      <w:r w:rsidRPr="008B2C77" w:rsidR="00196046">
        <w:rPr>
          <w:rFonts w:ascii="Arial" w:hAnsi="Arial" w:cs="Arial"/>
          <w:color w:val="141414"/>
          <w:shd w:val="clear" w:color="auto" w:fill="FFFFFF"/>
        </w:rPr>
        <w:t>s an excellent</w:t>
      </w:r>
      <w:r w:rsidRPr="008B2C77" w:rsidR="00B82049">
        <w:rPr>
          <w:rFonts w:ascii="Arial" w:hAnsi="Arial" w:cs="Arial"/>
          <w:color w:val="141414"/>
          <w:shd w:val="clear" w:color="auto" w:fill="FFFFFF"/>
        </w:rPr>
        <w:t xml:space="preserve"> way </w:t>
      </w:r>
      <w:r w:rsidRPr="008B2C77" w:rsidR="00196046">
        <w:rPr>
          <w:rFonts w:ascii="Arial" w:hAnsi="Arial" w:cs="Arial"/>
          <w:color w:val="141414"/>
          <w:shd w:val="clear" w:color="auto" w:fill="FFFFFF"/>
        </w:rPr>
        <w:t xml:space="preserve">to build and raise the development and individual potential of a player to the next level. Unfortunately, society and </w:t>
      </w:r>
      <w:r w:rsidRPr="008B2C77" w:rsidR="00B82049">
        <w:rPr>
          <w:rFonts w:ascii="Arial" w:hAnsi="Arial" w:cs="Arial"/>
          <w:color w:val="141414"/>
          <w:shd w:val="clear" w:color="auto" w:fill="FFFFFF"/>
        </w:rPr>
        <w:t xml:space="preserve">the </w:t>
      </w:r>
      <w:r w:rsidRPr="008B2C77" w:rsidR="00267EA7">
        <w:rPr>
          <w:rFonts w:ascii="Arial" w:hAnsi="Arial" w:cs="Arial"/>
          <w:color w:val="141414"/>
          <w:shd w:val="clear" w:color="auto" w:fill="FFFFFF"/>
        </w:rPr>
        <w:t>culture of y</w:t>
      </w:r>
      <w:r w:rsidRPr="008B2C77" w:rsidR="00196046">
        <w:rPr>
          <w:rFonts w:ascii="Arial" w:hAnsi="Arial" w:cs="Arial"/>
          <w:color w:val="141414"/>
          <w:shd w:val="clear" w:color="auto" w:fill="FFFFFF"/>
        </w:rPr>
        <w:t>outh</w:t>
      </w:r>
      <w:r w:rsidRPr="008B2C77" w:rsidR="00267EA7">
        <w:rPr>
          <w:rFonts w:ascii="Arial" w:hAnsi="Arial" w:cs="Arial"/>
          <w:color w:val="141414"/>
          <w:shd w:val="clear" w:color="auto" w:fill="FFFFFF"/>
        </w:rPr>
        <w:t>’s</w:t>
      </w:r>
      <w:r w:rsidRPr="008B2C77" w:rsidR="00196046">
        <w:rPr>
          <w:rFonts w:ascii="Arial" w:hAnsi="Arial" w:cs="Arial"/>
          <w:color w:val="141414"/>
          <w:shd w:val="clear" w:color="auto" w:fill="FFFFFF"/>
        </w:rPr>
        <w:t xml:space="preserve"> sports have gone in the wrong direction. The pressure and attitude of winning at all costs </w:t>
      </w:r>
      <w:r w:rsidRPr="008B2C77" w:rsidR="00267EA7">
        <w:rPr>
          <w:rFonts w:ascii="Arial" w:hAnsi="Arial" w:cs="Arial"/>
          <w:color w:val="141414"/>
          <w:shd w:val="clear" w:color="auto" w:fill="FFFFFF"/>
        </w:rPr>
        <w:t xml:space="preserve">has </w:t>
      </w:r>
      <w:r w:rsidRPr="008B2C77" w:rsidR="00196046">
        <w:rPr>
          <w:rFonts w:ascii="Arial" w:hAnsi="Arial" w:cs="Arial"/>
          <w:color w:val="141414"/>
          <w:shd w:val="clear" w:color="auto" w:fill="FFFFFF"/>
        </w:rPr>
        <w:t>completely killed what is most important in youth</w:t>
      </w:r>
      <w:r w:rsidRPr="008B2C77" w:rsidR="00267EA7">
        <w:rPr>
          <w:rFonts w:ascii="Arial" w:hAnsi="Arial" w:cs="Arial"/>
          <w:color w:val="141414"/>
          <w:shd w:val="clear" w:color="auto" w:fill="FFFFFF"/>
        </w:rPr>
        <w:t>’s</w:t>
      </w:r>
      <w:r w:rsidRPr="008B2C77" w:rsidR="00196046">
        <w:rPr>
          <w:rFonts w:ascii="Arial" w:hAnsi="Arial" w:cs="Arial"/>
          <w:color w:val="141414"/>
          <w:shd w:val="clear" w:color="auto" w:fill="FFFFFF"/>
        </w:rPr>
        <w:t xml:space="preserve"> sport</w:t>
      </w:r>
      <w:r w:rsidRPr="008B2C77" w:rsidR="00267EA7">
        <w:rPr>
          <w:rFonts w:ascii="Arial" w:hAnsi="Arial" w:cs="Arial"/>
          <w:color w:val="141414"/>
          <w:shd w:val="clear" w:color="auto" w:fill="FFFFFF"/>
        </w:rPr>
        <w:t xml:space="preserve">s. </w:t>
      </w:r>
    </w:p>
    <w:p xmlns:wp14="http://schemas.microsoft.com/office/word/2010/wordml" w:rsidRPr="008B2C77" w:rsidR="00284EBD" w:rsidP="54C23F46" w:rsidRDefault="00284EBD" w14:paraId="676623AF" wp14:textId="5577EEC8">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196046">
        <w:rPr>
          <w:rFonts w:ascii="Arial" w:hAnsi="Arial" w:cs="Arial"/>
          <w:color w:val="141414"/>
          <w:shd w:val="clear" w:color="auto" w:fill="FFFFFF"/>
        </w:rPr>
        <w:t>I</w:t>
      </w:r>
      <w:r w:rsidRPr="008B2C77" w:rsidR="00267EA7">
        <w:rPr>
          <w:rFonts w:ascii="Arial" w:hAnsi="Arial" w:cs="Arial"/>
          <w:color w:val="141414"/>
          <w:shd w:val="clear" w:color="auto" w:fill="FFFFFF"/>
        </w:rPr>
        <w:t xml:space="preserve"> refer here</w:t>
      </w:r>
      <w:r w:rsidRPr="008B2C77" w:rsidR="00196046">
        <w:rPr>
          <w:rFonts w:ascii="Arial" w:hAnsi="Arial" w:cs="Arial"/>
          <w:color w:val="141414"/>
          <w:shd w:val="clear" w:color="auto" w:fill="FFFFFF"/>
        </w:rPr>
        <w:t xml:space="preserve"> </w:t>
      </w:r>
      <w:r w:rsidRPr="008B2C77" w:rsidR="00267EA7">
        <w:rPr>
          <w:rFonts w:ascii="Arial" w:hAnsi="Arial" w:cs="Arial"/>
          <w:color w:val="141414"/>
          <w:shd w:val="clear" w:color="auto" w:fill="FFFFFF"/>
        </w:rPr>
        <w:t xml:space="preserve">to </w:t>
      </w:r>
      <w:r w:rsidRPr="008B2C77" w:rsidR="00196046">
        <w:rPr>
          <w:rFonts w:ascii="Arial" w:hAnsi="Arial" w:cs="Arial"/>
          <w:color w:val="141414"/>
          <w:shd w:val="clear" w:color="auto" w:fill="FFFFFF"/>
        </w:rPr>
        <w:t>the value of</w:t>
      </w:r>
      <w:r w:rsidRPr="008B2C77" w:rsidR="00267EA7">
        <w:rPr>
          <w:rFonts w:ascii="Arial" w:hAnsi="Arial" w:cs="Arial"/>
          <w:color w:val="141414"/>
          <w:shd w:val="clear" w:color="auto" w:fill="FFFFFF"/>
        </w:rPr>
        <w:t xml:space="preserve"> the</w:t>
      </w:r>
      <w:r w:rsidRPr="008B2C77" w:rsidR="00196046">
        <w:rPr>
          <w:rFonts w:ascii="Arial" w:hAnsi="Arial" w:cs="Arial"/>
          <w:color w:val="141414"/>
          <w:shd w:val="clear" w:color="auto" w:fill="FFFFFF"/>
        </w:rPr>
        <w:t xml:space="preserve"> learning</w:t>
      </w:r>
      <w:r w:rsidRPr="008B2C77" w:rsidR="00267EA7">
        <w:rPr>
          <w:rFonts w:ascii="Arial" w:hAnsi="Arial" w:cs="Arial"/>
          <w:color w:val="141414"/>
          <w:shd w:val="clear" w:color="auto" w:fill="FFFFFF"/>
        </w:rPr>
        <w:t xml:space="preserve"> process</w:t>
      </w:r>
      <w:r w:rsidRPr="008B2C77" w:rsidR="00196046">
        <w:rPr>
          <w:rFonts w:ascii="Arial" w:hAnsi="Arial" w:cs="Arial"/>
          <w:color w:val="141414"/>
          <w:shd w:val="clear" w:color="auto" w:fill="FFFFFF"/>
        </w:rPr>
        <w:t xml:space="preserve">. A </w:t>
      </w:r>
      <w:ins w:author="Gary Smailes" w:date="2024-02-12T15:14:42.785Z" w:id="436945024">
        <w:r w:rsidRPr="008B2C77" w:rsidR="00196046">
          <w:rPr>
            <w:rFonts w:ascii="Arial" w:hAnsi="Arial" w:cs="Arial"/>
            <w:color w:val="141414"/>
            <w:shd w:val="clear" w:color="auto" w:fill="FFFFFF"/>
          </w:rPr>
          <w:t xml:space="preserve">tweleve</w:t>
        </w:r>
        <w:r w:rsidRPr="008B2C77" w:rsidR="00196046">
          <w:rPr>
            <w:rFonts w:ascii="Arial" w:hAnsi="Arial" w:cs="Arial"/>
            <w:color w:val="141414"/>
            <w:shd w:val="clear" w:color="auto" w:fill="FFFFFF"/>
          </w:rPr>
          <w:t xml:space="preserve">-</w:t>
        </w:r>
      </w:ins>
      <w:del w:author="Gary Smailes" w:date="2024-02-12T15:14:42.021Z" w:id="831026426">
        <w:r w:rsidRPr="54C23F46" w:rsidDel="54C23F46">
          <w:rPr>
            <w:rFonts w:ascii="Arial" w:hAnsi="Arial" w:cs="Arial"/>
            <w:color w:val="141414"/>
          </w:rPr>
          <w:delText xml:space="preserve">12 </w:delText>
        </w:r>
      </w:del>
      <w:r w:rsidRPr="008B2C77" w:rsidR="00196046">
        <w:rPr>
          <w:rFonts w:ascii="Arial" w:hAnsi="Arial" w:cs="Arial"/>
          <w:color w:val="141414"/>
          <w:shd w:val="clear" w:color="auto" w:fill="FFFFFF"/>
        </w:rPr>
        <w:t>year</w:t>
      </w:r>
      <w:ins w:author="Gary Smailes" w:date="2024-02-12T15:14:44.676Z" w:id="2146917537">
        <w:r w:rsidRPr="008B2C77" w:rsidR="00196046">
          <w:rPr>
            <w:rFonts w:ascii="Arial" w:hAnsi="Arial" w:cs="Arial"/>
            <w:color w:val="141414"/>
            <w:shd w:val="clear" w:color="auto" w:fill="FFFFFF"/>
          </w:rPr>
          <w:t>-</w:t>
        </w:r>
      </w:ins>
      <w:del w:author="Gary Smailes" w:date="2024-02-12T15:14:44.421Z" w:id="2081271405">
        <w:r w:rsidRPr="54C23F46" w:rsidDel="54C23F46">
          <w:rPr>
            <w:rFonts w:ascii="Arial" w:hAnsi="Arial" w:cs="Arial"/>
            <w:color w:val="141414"/>
          </w:rPr>
          <w:delText xml:space="preserve"> </w:delText>
        </w:r>
      </w:del>
      <w:r w:rsidRPr="008B2C77" w:rsidR="00196046">
        <w:rPr>
          <w:rFonts w:ascii="Arial" w:hAnsi="Arial" w:cs="Arial"/>
          <w:color w:val="141414"/>
          <w:shd w:val="clear" w:color="auto" w:fill="FFFFFF"/>
        </w:rPr>
        <w:t>old</w:t>
      </w:r>
      <w:r w:rsidRPr="008B2C77" w:rsidR="00196046">
        <w:rPr>
          <w:rFonts w:ascii="Arial" w:hAnsi="Arial" w:cs="Arial"/>
          <w:color w:val="141414"/>
          <w:shd w:val="clear" w:color="auto" w:fill="FFFFFF"/>
        </w:rPr>
        <w:t xml:space="preserve"> </w:t>
      </w:r>
      <w:r w:rsidRPr="008B2C77" w:rsidR="00267EA7">
        <w:rPr>
          <w:rFonts w:ascii="Arial" w:hAnsi="Arial" w:cs="Arial"/>
          <w:color w:val="141414"/>
          <w:shd w:val="clear" w:color="auto" w:fill="FFFFFF"/>
        </w:rPr>
        <w:t xml:space="preserve">child </w:t>
      </w:r>
      <w:r w:rsidRPr="008B2C77" w:rsidR="00196046">
        <w:rPr>
          <w:rFonts w:ascii="Arial" w:hAnsi="Arial" w:cs="Arial"/>
          <w:color w:val="141414"/>
          <w:shd w:val="clear" w:color="auto" w:fill="FFFFFF"/>
        </w:rPr>
        <w:t xml:space="preserve">continues the </w:t>
      </w:r>
      <w:r w:rsidRPr="008B2C77" w:rsidR="00E90BB4">
        <w:rPr>
          <w:rFonts w:ascii="Arial" w:hAnsi="Arial" w:cs="Arial"/>
          <w:color w:val="141414"/>
          <w:shd w:val="clear" w:color="auto" w:fill="FFFFFF"/>
        </w:rPr>
        <w:t>learning process</w:t>
      </w:r>
      <w:r w:rsidRPr="008B2C77" w:rsidR="00196046">
        <w:rPr>
          <w:rFonts w:ascii="Arial" w:hAnsi="Arial" w:cs="Arial"/>
          <w:color w:val="141414"/>
          <w:shd w:val="clear" w:color="auto" w:fill="FFFFFF"/>
        </w:rPr>
        <w:t xml:space="preserve"> </w:t>
      </w:r>
      <w:r w:rsidRPr="008B2C77" w:rsidR="00267EA7">
        <w:rPr>
          <w:rFonts w:ascii="Arial" w:hAnsi="Arial" w:cs="Arial"/>
          <w:color w:val="141414"/>
          <w:shd w:val="clear" w:color="auto" w:fill="FFFFFF"/>
        </w:rPr>
        <w:t xml:space="preserve">for </w:t>
      </w:r>
      <w:r w:rsidRPr="008B2C77" w:rsidR="00196046">
        <w:rPr>
          <w:rFonts w:ascii="Arial" w:hAnsi="Arial" w:cs="Arial"/>
          <w:color w:val="141414"/>
          <w:shd w:val="clear" w:color="auto" w:fill="FFFFFF"/>
        </w:rPr>
        <w:t>play</w:t>
      </w:r>
      <w:r w:rsidRPr="008B2C77" w:rsidR="00267EA7">
        <w:rPr>
          <w:rFonts w:ascii="Arial" w:hAnsi="Arial" w:cs="Arial"/>
          <w:color w:val="141414"/>
          <w:shd w:val="clear" w:color="auto" w:fill="FFFFFF"/>
        </w:rPr>
        <w:t>ing</w:t>
      </w:r>
      <w:r w:rsidRPr="008B2C77" w:rsidR="00196046">
        <w:rPr>
          <w:rFonts w:ascii="Arial" w:hAnsi="Arial" w:cs="Arial"/>
          <w:color w:val="141414"/>
          <w:shd w:val="clear" w:color="auto" w:fill="FFFFFF"/>
        </w:rPr>
        <w:t xml:space="preserve"> football every time he goes out on</w:t>
      </w:r>
      <w:r w:rsidRPr="008B2C77" w:rsidR="00267EA7">
        <w:rPr>
          <w:rFonts w:ascii="Arial" w:hAnsi="Arial" w:cs="Arial"/>
          <w:color w:val="141414"/>
          <w:shd w:val="clear" w:color="auto" w:fill="FFFFFF"/>
        </w:rPr>
        <w:t xml:space="preserve">to </w:t>
      </w:r>
      <w:r w:rsidRPr="008B2C77" w:rsidR="00196046">
        <w:rPr>
          <w:rFonts w:ascii="Arial" w:hAnsi="Arial" w:cs="Arial"/>
          <w:color w:val="141414"/>
          <w:shd w:val="clear" w:color="auto" w:fill="FFFFFF"/>
        </w:rPr>
        <w:t xml:space="preserve">the </w:t>
      </w:r>
      <w:r w:rsidRPr="008B2C77" w:rsidR="004E18D3">
        <w:rPr>
          <w:rFonts w:ascii="Arial" w:hAnsi="Arial" w:cs="Arial"/>
          <w:color w:val="141414"/>
          <w:shd w:val="clear" w:color="auto" w:fill="FFFFFF"/>
        </w:rPr>
        <w:t>pitch</w:t>
      </w:r>
      <w:r w:rsidRPr="008B2C77" w:rsidR="00196046">
        <w:rPr>
          <w:rFonts w:ascii="Arial" w:hAnsi="Arial" w:cs="Arial"/>
          <w:color w:val="141414"/>
          <w:shd w:val="clear" w:color="auto" w:fill="FFFFFF"/>
        </w:rPr>
        <w:t xml:space="preserve">. </w:t>
      </w:r>
      <w:r w:rsidRPr="008B2C77" w:rsidR="00267EA7">
        <w:rPr>
          <w:rFonts w:ascii="Arial" w:hAnsi="Arial" w:cs="Arial"/>
          <w:color w:val="141414"/>
          <w:shd w:val="clear" w:color="auto" w:fill="FFFFFF"/>
        </w:rPr>
        <w:t xml:space="preserve">He obtains further valuable </w:t>
      </w:r>
      <w:r w:rsidRPr="008B2C77" w:rsidR="00196046">
        <w:rPr>
          <w:rFonts w:ascii="Arial" w:hAnsi="Arial" w:cs="Arial"/>
          <w:color w:val="141414"/>
          <w:shd w:val="clear" w:color="auto" w:fill="FFFFFF"/>
        </w:rPr>
        <w:t>experience</w:t>
      </w:r>
      <w:r w:rsidRPr="008B2C77" w:rsidR="00267EA7">
        <w:rPr>
          <w:rFonts w:ascii="Arial" w:hAnsi="Arial" w:cs="Arial"/>
          <w:color w:val="141414"/>
          <w:shd w:val="clear" w:color="auto" w:fill="FFFFFF"/>
        </w:rPr>
        <w:t>, w</w:t>
      </w:r>
      <w:r w:rsidRPr="008B2C77" w:rsidR="00196046">
        <w:rPr>
          <w:rFonts w:ascii="Arial" w:hAnsi="Arial" w:cs="Arial"/>
          <w:color w:val="141414"/>
          <w:shd w:val="clear" w:color="auto" w:fill="FFFFFF"/>
        </w:rPr>
        <w:t xml:space="preserve">hich can </w:t>
      </w:r>
      <w:r w:rsidRPr="008B2C77" w:rsidR="00267EA7">
        <w:rPr>
          <w:rFonts w:ascii="Arial" w:hAnsi="Arial" w:cs="Arial"/>
          <w:color w:val="141414"/>
          <w:shd w:val="clear" w:color="auto" w:fill="FFFFFF"/>
        </w:rPr>
        <w:t xml:space="preserve">be </w:t>
      </w:r>
      <w:r w:rsidRPr="008B2C77" w:rsidR="00196046">
        <w:rPr>
          <w:rFonts w:ascii="Arial" w:hAnsi="Arial" w:cs="Arial"/>
          <w:color w:val="141414"/>
          <w:shd w:val="clear" w:color="auto" w:fill="FFFFFF"/>
        </w:rPr>
        <w:t>use</w:t>
      </w:r>
      <w:r w:rsidRPr="008B2C77" w:rsidR="00267EA7">
        <w:rPr>
          <w:rFonts w:ascii="Arial" w:hAnsi="Arial" w:cs="Arial"/>
          <w:color w:val="141414"/>
          <w:shd w:val="clear" w:color="auto" w:fill="FFFFFF"/>
        </w:rPr>
        <w:t>d</w:t>
      </w:r>
      <w:r w:rsidRPr="008B2C77" w:rsidR="00196046">
        <w:rPr>
          <w:rFonts w:ascii="Arial" w:hAnsi="Arial" w:cs="Arial"/>
          <w:color w:val="141414"/>
          <w:shd w:val="clear" w:color="auto" w:fill="FFFFFF"/>
        </w:rPr>
        <w:t xml:space="preserve"> in the future. Unfortunately, this process is </w:t>
      </w:r>
      <w:r w:rsidRPr="008B2C77" w:rsidR="00267EA7">
        <w:rPr>
          <w:rFonts w:ascii="Arial" w:hAnsi="Arial" w:cs="Arial"/>
          <w:color w:val="141414"/>
          <w:shd w:val="clear" w:color="auto" w:fill="FFFFFF"/>
        </w:rPr>
        <w:t>un</w:t>
      </w:r>
      <w:r w:rsidRPr="008B2C77" w:rsidR="008356E1">
        <w:rPr>
          <w:rFonts w:ascii="Arial" w:hAnsi="Arial" w:cs="Arial"/>
          <w:color w:val="141414"/>
          <w:shd w:val="clear" w:color="auto" w:fill="FFFFFF"/>
        </w:rPr>
        <w:t xml:space="preserve">consciously </w:t>
      </w:r>
      <w:r w:rsidRPr="008B2C77" w:rsidR="00267EA7">
        <w:rPr>
          <w:rFonts w:ascii="Arial" w:hAnsi="Arial" w:cs="Arial"/>
          <w:color w:val="141414"/>
          <w:shd w:val="clear" w:color="auto" w:fill="FFFFFF"/>
        </w:rPr>
        <w:t xml:space="preserve">interrupted </w:t>
      </w:r>
      <w:r w:rsidRPr="008B2C77" w:rsidR="00196046">
        <w:rPr>
          <w:rFonts w:ascii="Arial" w:hAnsi="Arial" w:cs="Arial"/>
          <w:color w:val="141414"/>
          <w:shd w:val="clear" w:color="auto" w:fill="FFFFFF"/>
        </w:rPr>
        <w:t>by parents who have excessive and unrealistic expectations for their children</w:t>
      </w:r>
      <w:r w:rsidRPr="008B2C77" w:rsidR="00267EA7">
        <w:rPr>
          <w:rFonts w:ascii="Arial" w:hAnsi="Arial" w:cs="Arial"/>
          <w:color w:val="141414"/>
          <w:shd w:val="clear" w:color="auto" w:fill="FFFFFF"/>
        </w:rPr>
        <w:t xml:space="preserve"> attending t</w:t>
      </w:r>
      <w:r w:rsidRPr="008B2C77" w:rsidR="00196046">
        <w:rPr>
          <w:rFonts w:ascii="Arial" w:hAnsi="Arial" w:cs="Arial"/>
          <w:color w:val="141414"/>
          <w:shd w:val="clear" w:color="auto" w:fill="FFFFFF"/>
        </w:rPr>
        <w:t xml:space="preserve">he </w:t>
      </w:r>
      <w:r w:rsidRPr="008B2C77" w:rsidR="00267EA7">
        <w:rPr>
          <w:rFonts w:ascii="Arial" w:hAnsi="Arial" w:cs="Arial"/>
          <w:color w:val="141414"/>
          <w:shd w:val="clear" w:color="auto" w:fill="FFFFFF"/>
        </w:rPr>
        <w:t xml:space="preserve">academy </w:t>
      </w:r>
      <w:r w:rsidRPr="008B2C77" w:rsidR="00196046">
        <w:rPr>
          <w:rFonts w:ascii="Arial" w:hAnsi="Arial" w:cs="Arial"/>
          <w:color w:val="141414"/>
          <w:shd w:val="clear" w:color="auto" w:fill="FFFFFF"/>
        </w:rPr>
        <w:t>program</w:t>
      </w:r>
      <w:r w:rsidRPr="008B2C77" w:rsidR="00267EA7">
        <w:rPr>
          <w:rFonts w:ascii="Arial" w:hAnsi="Arial" w:cs="Arial"/>
          <w:color w:val="141414"/>
          <w:shd w:val="clear" w:color="auto" w:fill="FFFFFF"/>
        </w:rPr>
        <w:t>s</w:t>
      </w:r>
      <w:r w:rsidRPr="008B2C77" w:rsidR="00196046">
        <w:rPr>
          <w:rFonts w:ascii="Arial" w:hAnsi="Arial" w:cs="Arial"/>
          <w:color w:val="141414"/>
          <w:shd w:val="clear" w:color="auto" w:fill="FFFFFF"/>
        </w:rPr>
        <w:t xml:space="preserve"> of professional clubs. </w:t>
      </w:r>
      <w:del w:author="Gary Smailes" w:date="2024-02-12T15:15:00.644Z" w:id="1894838018">
        <w:r w:rsidRPr="54C23F46" w:rsidDel="54C23F46">
          <w:rPr>
            <w:rFonts w:ascii="Arial" w:hAnsi="Arial" w:cs="Arial"/>
            <w:color w:val="141414"/>
          </w:rPr>
          <w:delText xml:space="preserve"> </w:delText>
        </w:r>
      </w:del>
      <w:r w:rsidRPr="008B2C77" w:rsidR="005F3E01">
        <w:rPr>
          <w:rFonts w:ascii="Arial" w:hAnsi="Arial" w:cs="Arial"/>
          <w:color w:val="141414"/>
          <w:shd w:val="clear" w:color="auto" w:fill="FFFFFF"/>
        </w:rPr>
        <w:t>Furthermore</w:t>
      </w:r>
      <w:r w:rsidRPr="008B2C77" w:rsidR="00196046">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a large </w:t>
      </w:r>
      <w:r w:rsidRPr="008B2C77" w:rsidR="00267EA7">
        <w:rPr>
          <w:rFonts w:ascii="Arial" w:hAnsi="Arial" w:cs="Arial"/>
          <w:color w:val="141414"/>
          <w:shd w:val="clear" w:color="auto" w:fill="FFFFFF"/>
        </w:rPr>
        <w:t xml:space="preserve">number </w:t>
      </w:r>
      <w:r w:rsidRPr="008B2C77" w:rsidR="00196046">
        <w:rPr>
          <w:rFonts w:ascii="Arial" w:hAnsi="Arial" w:cs="Arial"/>
          <w:color w:val="141414"/>
          <w:shd w:val="clear" w:color="auto" w:fill="FFFFFF"/>
        </w:rPr>
        <w:t>of</w:t>
      </w:r>
      <w:r w:rsidRPr="008B2C77" w:rsidR="00196046">
        <w:rPr>
          <w:rFonts w:ascii="Arial" w:hAnsi="Arial" w:cs="Arial"/>
          <w:color w:val="141414"/>
          <w:shd w:val="clear" w:color="auto" w:fill="FFFFFF"/>
        </w:rPr>
        <w:t xml:space="preserve"> parents </w:t>
      </w:r>
      <w:r w:rsidRPr="008B2C77" w:rsidR="00267EA7">
        <w:rPr>
          <w:rFonts w:ascii="Arial" w:hAnsi="Arial" w:cs="Arial"/>
          <w:color w:val="141414"/>
          <w:shd w:val="clear" w:color="auto" w:fill="FFFFFF"/>
        </w:rPr>
        <w:t xml:space="preserve">are </w:t>
      </w:r>
      <w:r w:rsidRPr="008B2C77" w:rsidR="00196046">
        <w:rPr>
          <w:rFonts w:ascii="Arial" w:hAnsi="Arial" w:cs="Arial"/>
          <w:color w:val="141414"/>
          <w:shd w:val="clear" w:color="auto" w:fill="FFFFFF"/>
        </w:rPr>
        <w:t xml:space="preserve">colloquially speaking "helicopter parenting". </w:t>
      </w:r>
      <w:r w:rsidRPr="008B2C77" w:rsidR="00267EA7">
        <w:rPr>
          <w:rFonts w:ascii="Arial" w:hAnsi="Arial" w:cs="Arial"/>
          <w:color w:val="141414"/>
          <w:shd w:val="clear" w:color="auto" w:fill="FFFFFF"/>
        </w:rPr>
        <w:t xml:space="preserve">They </w:t>
      </w:r>
      <w:r w:rsidRPr="008B2C77" w:rsidR="00A36E88">
        <w:rPr>
          <w:rFonts w:ascii="Arial" w:hAnsi="Arial" w:cs="Arial"/>
          <w:color w:val="141414"/>
          <w:shd w:val="clear" w:color="auto" w:fill="FFFFFF"/>
        </w:rPr>
        <w:t xml:space="preserve">are </w:t>
      </w:r>
      <w:r w:rsidRPr="008B2C77" w:rsidR="00196046">
        <w:rPr>
          <w:rFonts w:ascii="Arial" w:hAnsi="Arial" w:cs="Arial"/>
          <w:color w:val="141414"/>
          <w:shd w:val="clear" w:color="auto" w:fill="FFFFFF"/>
        </w:rPr>
        <w:t>so involved in what their child</w:t>
      </w:r>
      <w:r w:rsidRPr="008B2C77" w:rsidR="00267EA7">
        <w:rPr>
          <w:rFonts w:ascii="Arial" w:hAnsi="Arial" w:cs="Arial"/>
          <w:color w:val="141414"/>
          <w:shd w:val="clear" w:color="auto" w:fill="FFFFFF"/>
        </w:rPr>
        <w:t xml:space="preserve">ren are </w:t>
      </w:r>
      <w:r w:rsidRPr="008B2C77" w:rsidR="00196046">
        <w:rPr>
          <w:rFonts w:ascii="Arial" w:hAnsi="Arial" w:cs="Arial"/>
          <w:color w:val="141414"/>
          <w:shd w:val="clear" w:color="auto" w:fill="FFFFFF"/>
        </w:rPr>
        <w:t>doing that they</w:t>
      </w:r>
      <w:r w:rsidRPr="008B2C77" w:rsidR="00BE5E47">
        <w:rPr>
          <w:rFonts w:ascii="Arial" w:hAnsi="Arial" w:cs="Arial"/>
          <w:color w:val="141414"/>
          <w:shd w:val="clear" w:color="auto" w:fill="FFFFFF"/>
        </w:rPr>
        <w:t xml:space="preserve">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allow them to make decisions on their own. Young players </w:t>
      </w:r>
      <w:r w:rsidRPr="008B2C77" w:rsidR="00267EA7">
        <w:rPr>
          <w:rFonts w:ascii="Arial" w:hAnsi="Arial" w:cs="Arial"/>
          <w:color w:val="141414"/>
          <w:shd w:val="clear" w:color="auto" w:fill="FFFFFF"/>
        </w:rPr>
        <w:t xml:space="preserve">with </w:t>
      </w:r>
      <w:r w:rsidRPr="008B2C77" w:rsidR="00196046">
        <w:rPr>
          <w:rFonts w:ascii="Arial" w:hAnsi="Arial" w:cs="Arial"/>
          <w:color w:val="141414"/>
          <w:shd w:val="clear" w:color="auto" w:fill="FFFFFF"/>
        </w:rPr>
        <w:t xml:space="preserve">such parents have everything </w:t>
      </w:r>
      <w:r w:rsidRPr="008B2C77" w:rsidR="00A36E88">
        <w:rPr>
          <w:rFonts w:ascii="Arial" w:hAnsi="Arial" w:cs="Arial"/>
          <w:color w:val="141414"/>
          <w:shd w:val="clear" w:color="auto" w:fill="FFFFFF"/>
        </w:rPr>
        <w:t>presented on a plate</w:t>
      </w:r>
      <w:r w:rsidRPr="008B2C77" w:rsidR="00196046">
        <w:rPr>
          <w:rFonts w:ascii="Arial" w:hAnsi="Arial" w:cs="Arial"/>
          <w:color w:val="141414"/>
          <w:shd w:val="clear" w:color="auto" w:fill="FFFFFF"/>
        </w:rPr>
        <w:t>. They</w:t>
      </w:r>
      <w:r w:rsidRPr="008B2C77" w:rsidR="00BE5E47">
        <w:rPr>
          <w:rFonts w:ascii="Arial" w:hAnsi="Arial" w:cs="Arial"/>
          <w:color w:val="141414"/>
          <w:shd w:val="clear" w:color="auto" w:fill="FFFFFF"/>
        </w:rPr>
        <w:t xml:space="preserve">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have to think independently or critically, which </w:t>
      </w:r>
      <w:r w:rsidRPr="008B2C77" w:rsidR="00267EA7">
        <w:rPr>
          <w:rFonts w:ascii="Arial" w:hAnsi="Arial" w:cs="Arial"/>
          <w:color w:val="141414"/>
          <w:shd w:val="clear" w:color="auto" w:fill="FFFFFF"/>
        </w:rPr>
        <w:t xml:space="preserve">negatively </w:t>
      </w:r>
      <w:r w:rsidRPr="008B2C77" w:rsidR="00196046">
        <w:rPr>
          <w:rFonts w:ascii="Arial" w:hAnsi="Arial" w:cs="Arial"/>
          <w:color w:val="141414"/>
          <w:shd w:val="clear" w:color="auto" w:fill="FFFFFF"/>
        </w:rPr>
        <w:t xml:space="preserve">affects their individual development. </w:t>
      </w:r>
      <w:r w:rsidRPr="008B2C77" w:rsidR="00267EA7">
        <w:rPr>
          <w:rFonts w:ascii="Arial" w:hAnsi="Arial" w:cs="Arial"/>
          <w:color w:val="141414"/>
          <w:shd w:val="clear" w:color="auto" w:fill="FFFFFF"/>
        </w:rPr>
        <w:t>Having wo</w:t>
      </w:r>
      <w:r w:rsidRPr="008B2C77" w:rsidR="00196046">
        <w:rPr>
          <w:rFonts w:ascii="Arial" w:hAnsi="Arial" w:cs="Arial"/>
          <w:color w:val="141414"/>
          <w:shd w:val="clear" w:color="auto" w:fill="FFFFFF"/>
        </w:rPr>
        <w:t>rk</w:t>
      </w:r>
      <w:r w:rsidRPr="008B2C77" w:rsidR="00267EA7">
        <w:rPr>
          <w:rFonts w:ascii="Arial" w:hAnsi="Arial" w:cs="Arial"/>
          <w:color w:val="141414"/>
          <w:shd w:val="clear" w:color="auto" w:fill="FFFFFF"/>
        </w:rPr>
        <w:t>ed</w:t>
      </w:r>
      <w:r w:rsidRPr="008B2C77" w:rsidR="00196046">
        <w:rPr>
          <w:rFonts w:ascii="Arial" w:hAnsi="Arial" w:cs="Arial"/>
          <w:color w:val="141414"/>
          <w:shd w:val="clear" w:color="auto" w:fill="FFFFFF"/>
        </w:rPr>
        <w:t xml:space="preserve"> in several clubs, I can safely say that only a few children were </w:t>
      </w:r>
      <w:r w:rsidRPr="008B2C77" w:rsidR="00267EA7">
        <w:rPr>
          <w:rFonts w:ascii="Arial" w:hAnsi="Arial" w:cs="Arial"/>
          <w:color w:val="141414"/>
          <w:shd w:val="clear" w:color="auto" w:fill="FFFFFF"/>
        </w:rPr>
        <w:t xml:space="preserve">mentally </w:t>
      </w:r>
      <w:r w:rsidRPr="008B2C77" w:rsidR="00196046">
        <w:rPr>
          <w:rFonts w:ascii="Arial" w:hAnsi="Arial" w:cs="Arial"/>
          <w:color w:val="141414"/>
          <w:shd w:val="clear" w:color="auto" w:fill="FFFFFF"/>
        </w:rPr>
        <w:t xml:space="preserve">independent enough </w:t>
      </w:r>
      <w:r w:rsidRPr="008B2C77" w:rsidR="00267EA7">
        <w:rPr>
          <w:rFonts w:ascii="Arial" w:hAnsi="Arial" w:cs="Arial"/>
          <w:color w:val="141414"/>
          <w:shd w:val="clear" w:color="auto" w:fill="FFFFFF"/>
        </w:rPr>
        <w:t>to be</w:t>
      </w:r>
      <w:r w:rsidRPr="008B2C77" w:rsidR="00196046">
        <w:rPr>
          <w:rFonts w:ascii="Arial" w:hAnsi="Arial" w:cs="Arial"/>
          <w:color w:val="141414"/>
          <w:shd w:val="clear" w:color="auto" w:fill="FFFFFF"/>
        </w:rPr>
        <w:t xml:space="preserve"> able to solve the</w:t>
      </w:r>
      <w:r w:rsidRPr="008B2C77" w:rsidR="00267EA7">
        <w:rPr>
          <w:rFonts w:ascii="Arial" w:hAnsi="Arial" w:cs="Arial"/>
          <w:color w:val="141414"/>
          <w:shd w:val="clear" w:color="auto" w:fill="FFFFFF"/>
        </w:rPr>
        <w:t>ir</w:t>
      </w:r>
      <w:r w:rsidRPr="008B2C77" w:rsidR="00196046">
        <w:rPr>
          <w:rFonts w:ascii="Arial" w:hAnsi="Arial" w:cs="Arial"/>
          <w:color w:val="141414"/>
          <w:shd w:val="clear" w:color="auto" w:fill="FFFFFF"/>
        </w:rPr>
        <w:t xml:space="preserve"> problem</w:t>
      </w:r>
      <w:r w:rsidRPr="008B2C77" w:rsidR="00267EA7">
        <w:rPr>
          <w:rFonts w:ascii="Arial" w:hAnsi="Arial" w:cs="Arial"/>
          <w:color w:val="141414"/>
          <w:shd w:val="clear" w:color="auto" w:fill="FFFFFF"/>
        </w:rPr>
        <w:t>s</w:t>
      </w:r>
      <w:r w:rsidRPr="008B2C77" w:rsidR="00196046">
        <w:rPr>
          <w:rFonts w:ascii="Arial" w:hAnsi="Arial" w:cs="Arial"/>
          <w:color w:val="141414"/>
          <w:shd w:val="clear" w:color="auto" w:fill="FFFFFF"/>
        </w:rPr>
        <w:t>. Most</w:t>
      </w:r>
      <w:r w:rsidRPr="008B2C77" w:rsidR="00267EA7">
        <w:rPr>
          <w:rFonts w:ascii="Arial" w:hAnsi="Arial" w:cs="Arial"/>
          <w:color w:val="141414"/>
          <w:shd w:val="clear" w:color="auto" w:fill="FFFFFF"/>
        </w:rPr>
        <w:t xml:space="preserve"> of them</w:t>
      </w:r>
      <w:r w:rsidRPr="008B2C77" w:rsidR="00196046">
        <w:rPr>
          <w:rFonts w:ascii="Arial" w:hAnsi="Arial" w:cs="Arial"/>
          <w:color w:val="141414"/>
          <w:shd w:val="clear" w:color="auto" w:fill="FFFFFF"/>
        </w:rPr>
        <w:t>, if there was no parent</w:t>
      </w:r>
      <w:r w:rsidRPr="008B2C77" w:rsidR="00267EA7">
        <w:rPr>
          <w:rFonts w:ascii="Arial" w:hAnsi="Arial" w:cs="Arial"/>
          <w:color w:val="141414"/>
          <w:shd w:val="clear" w:color="auto" w:fill="FFFFFF"/>
        </w:rPr>
        <w:t xml:space="preserve"> present</w:t>
      </w:r>
      <w:r w:rsidRPr="008B2C77" w:rsidR="00196046">
        <w:rPr>
          <w:rFonts w:ascii="Arial" w:hAnsi="Arial" w:cs="Arial"/>
          <w:color w:val="141414"/>
          <w:shd w:val="clear" w:color="auto" w:fill="FFFFFF"/>
        </w:rPr>
        <w:t xml:space="preserve">, </w:t>
      </w:r>
      <w:r w:rsidRPr="008B2C77" w:rsidR="00267EA7">
        <w:rPr>
          <w:rFonts w:ascii="Arial" w:hAnsi="Arial" w:cs="Arial"/>
          <w:color w:val="141414"/>
          <w:shd w:val="clear" w:color="auto" w:fill="FFFFFF"/>
        </w:rPr>
        <w:t xml:space="preserve">went running </w:t>
      </w:r>
      <w:r w:rsidRPr="008B2C77" w:rsidR="00196046">
        <w:rPr>
          <w:rFonts w:ascii="Arial" w:hAnsi="Arial" w:cs="Arial"/>
          <w:color w:val="141414"/>
          <w:shd w:val="clear" w:color="auto" w:fill="FFFFFF"/>
        </w:rPr>
        <w:t xml:space="preserve">to the coach with every </w:t>
      </w:r>
      <w:r w:rsidRPr="008B2C77" w:rsidR="00196046">
        <w:rPr>
          <w:rFonts w:ascii="Arial" w:hAnsi="Arial" w:cs="Arial"/>
          <w:color w:val="141414"/>
          <w:shd w:val="clear" w:color="auto" w:fill="FFFFFF"/>
        </w:rPr>
        <w:t xml:space="preserve">little </w:t>
      </w:r>
      <w:r w:rsidRPr="008B2C77" w:rsidR="008356E1">
        <w:rPr>
          <w:rFonts w:ascii="Arial" w:hAnsi="Arial" w:cs="Arial"/>
          <w:color w:val="141414"/>
          <w:shd w:val="clear" w:color="auto" w:fill="FFFFFF"/>
        </w:rPr>
        <w:t>problem</w:t>
      </w:r>
      <w:r w:rsidRPr="008B2C77" w:rsidR="00196046">
        <w:rPr>
          <w:rFonts w:ascii="Arial" w:hAnsi="Arial" w:cs="Arial"/>
          <w:color w:val="141414"/>
          <w:shd w:val="clear" w:color="auto" w:fill="FFFFFF"/>
        </w:rPr>
        <w:t xml:space="preserve">. </w:t>
      </w:r>
      <w:r w:rsidRPr="008B2C77" w:rsidR="008356E1">
        <w:rPr>
          <w:rFonts w:ascii="Arial" w:hAnsi="Arial" w:cs="Arial"/>
          <w:color w:val="141414"/>
          <w:shd w:val="clear" w:color="auto" w:fill="FFFFFF"/>
        </w:rPr>
        <w:t>Sure, w</w:t>
      </w:r>
      <w:r w:rsidRPr="008B2C77" w:rsidR="00196046">
        <w:rPr>
          <w:rFonts w:ascii="Arial" w:hAnsi="Arial" w:cs="Arial"/>
          <w:color w:val="141414"/>
          <w:shd w:val="clear" w:color="auto" w:fill="FFFFFF"/>
        </w:rPr>
        <w:t xml:space="preserve">e are </w:t>
      </w:r>
      <w:r w:rsidRPr="008B2C77" w:rsidR="008356E1">
        <w:rPr>
          <w:rFonts w:ascii="Arial" w:hAnsi="Arial" w:cs="Arial"/>
          <w:color w:val="141414"/>
          <w:shd w:val="clear" w:color="auto" w:fill="FFFFFF"/>
        </w:rPr>
        <w:t xml:space="preserve">there </w:t>
      </w:r>
      <w:r w:rsidRPr="008B2C77" w:rsidR="00196046">
        <w:rPr>
          <w:rFonts w:ascii="Arial" w:hAnsi="Arial" w:cs="Arial"/>
          <w:color w:val="141414"/>
          <w:shd w:val="clear" w:color="auto" w:fill="FFFFFF"/>
        </w:rPr>
        <w:t xml:space="preserve">to help, but a conscious coach will </w:t>
      </w:r>
      <w:r w:rsidRPr="008B2C77" w:rsidR="008356E1">
        <w:rPr>
          <w:rFonts w:ascii="Arial" w:hAnsi="Arial" w:cs="Arial"/>
          <w:color w:val="141414"/>
          <w:shd w:val="clear" w:color="auto" w:fill="FFFFFF"/>
        </w:rPr>
        <w:t xml:space="preserve">step by step </w:t>
      </w:r>
      <w:r w:rsidRPr="008B2C77" w:rsidR="00196046">
        <w:rPr>
          <w:rFonts w:ascii="Arial" w:hAnsi="Arial" w:cs="Arial"/>
          <w:color w:val="141414"/>
          <w:shd w:val="clear" w:color="auto" w:fill="FFFFFF"/>
        </w:rPr>
        <w:t xml:space="preserve">teach the players independence and responsibility for their learning process. </w:t>
      </w:r>
      <w:r w:rsidRPr="008B2C77" w:rsidR="008356E1">
        <w:rPr>
          <w:rFonts w:ascii="Arial" w:hAnsi="Arial" w:cs="Arial"/>
          <w:color w:val="141414"/>
          <w:shd w:val="clear" w:color="auto" w:fill="FFFFFF"/>
        </w:rPr>
        <w:t xml:space="preserve">This </w:t>
      </w:r>
      <w:r w:rsidRPr="008B2C77" w:rsidR="00196046">
        <w:rPr>
          <w:rFonts w:ascii="Arial" w:hAnsi="Arial" w:cs="Arial"/>
          <w:color w:val="141414"/>
          <w:shd w:val="clear" w:color="auto" w:fill="FFFFFF"/>
        </w:rPr>
        <w:t xml:space="preserve">is difficult </w:t>
      </w:r>
      <w:r w:rsidRPr="008B2C77" w:rsidR="008356E1">
        <w:rPr>
          <w:rFonts w:ascii="Arial" w:hAnsi="Arial" w:cs="Arial"/>
          <w:color w:val="141414"/>
          <w:shd w:val="clear" w:color="auto" w:fill="FFFFFF"/>
        </w:rPr>
        <w:t xml:space="preserve">in that </w:t>
      </w:r>
      <w:r w:rsidRPr="008B2C77" w:rsidR="00196046">
        <w:rPr>
          <w:rFonts w:ascii="Arial" w:hAnsi="Arial" w:cs="Arial"/>
          <w:color w:val="141414"/>
          <w:shd w:val="clear" w:color="auto" w:fill="FFFFFF"/>
        </w:rPr>
        <w:t xml:space="preserve">most young players are rarely prepared for </w:t>
      </w:r>
      <w:r w:rsidRPr="008B2C77" w:rsidR="00A36E88">
        <w:rPr>
          <w:rFonts w:ascii="Arial" w:hAnsi="Arial" w:cs="Arial"/>
          <w:color w:val="141414"/>
          <w:shd w:val="clear" w:color="auto" w:fill="FFFFFF"/>
        </w:rPr>
        <w:t>it</w:t>
      </w:r>
      <w:r w:rsidRPr="008B2C77" w:rsidR="00196046">
        <w:rPr>
          <w:rFonts w:ascii="Arial" w:hAnsi="Arial" w:cs="Arial"/>
          <w:color w:val="141414"/>
          <w:shd w:val="clear" w:color="auto" w:fill="FFFFFF"/>
        </w:rPr>
        <w:t>. Club academies also do most things for young players and yet they expect them to make their own decisions on the</w:t>
      </w:r>
      <w:r w:rsidRPr="008B2C77" w:rsidR="004E18D3">
        <w:rPr>
          <w:rFonts w:ascii="Arial" w:hAnsi="Arial" w:cs="Arial"/>
          <w:color w:val="141414"/>
          <w:shd w:val="clear" w:color="auto" w:fill="FFFFFF"/>
        </w:rPr>
        <w:t xml:space="preserve"> pitch</w:t>
      </w:r>
      <w:r w:rsidRPr="008B2C77" w:rsidR="00196046">
        <w:rPr>
          <w:rFonts w:ascii="Arial" w:hAnsi="Arial" w:cs="Arial"/>
          <w:color w:val="141414"/>
          <w:shd w:val="clear" w:color="auto" w:fill="FFFFFF"/>
        </w:rPr>
        <w:t>. One completely excludes the other.</w:t>
      </w:r>
    </w:p>
    <w:p xmlns:wp14="http://schemas.microsoft.com/office/word/2010/wordml" w:rsidRPr="008B2C77" w:rsidR="00471905" w:rsidP="54C23F46" w:rsidRDefault="00471905" w14:paraId="3CC3BC57" wp14:textId="6C45834E">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5:16:18.222Z" w:id="387551342"/>
          <w:rFonts w:ascii="Arial" w:hAnsi="Arial" w:cs="Arial"/>
          <w:color w:val="141414"/>
        </w:rPr>
        <w:pPrChange w:author="Gary Smailes" w:date="2024-02-12T15:15:22.568Z">
          <w:pPr>
            <w:pStyle w:val="NormalWeb"/>
            <w:spacing w:before="0" w:beforeAutospacing="off" w:after="180" w:afterAutospacing="off" w:line="480" w:lineRule="auto"/>
            <w:ind w:right="-613"/>
            <w:jc w:val="both"/>
          </w:pPr>
        </w:pPrChange>
      </w:pPr>
      <w:del w:author="Gary Smailes" w:date="2024-02-12T15:15:23.174Z" w:id="886293444">
        <w:r w:rsidRPr="54C23F46" w:rsidDel="54C23F46">
          <w:rPr>
            <w:rFonts w:ascii="Arial" w:hAnsi="Arial" w:cs="Arial"/>
            <w:color w:val="141414"/>
          </w:rPr>
          <w:delText xml:space="preserve">     </w:delText>
        </w:r>
      </w:del>
      <w:r w:rsidRPr="008B2C77" w:rsidR="00196046">
        <w:rPr>
          <w:rFonts w:ascii="Arial" w:hAnsi="Arial" w:cs="Arial"/>
          <w:color w:val="141414"/>
          <w:shd w:val="clear" w:color="auto" w:fill="FFFFFF"/>
        </w:rPr>
        <w:t xml:space="preserve">Children </w:t>
      </w:r>
      <w:r w:rsidRPr="008B2C77" w:rsidR="00196046">
        <w:rPr>
          <w:rFonts w:ascii="Arial" w:hAnsi="Arial" w:cs="Arial"/>
          <w:color w:val="141414"/>
          <w:shd w:val="clear" w:color="auto" w:fill="FFFFFF"/>
        </w:rPr>
        <w:t>should</w:t>
      </w:r>
      <w:r w:rsidRPr="008B2C77" w:rsidR="00B360CE">
        <w:rPr>
          <w:rFonts w:ascii="Arial" w:hAnsi="Arial" w:cs="Arial"/>
          <w:color w:val="141414"/>
          <w:shd w:val="clear" w:color="auto" w:fill="FFFFFF"/>
        </w:rPr>
        <w:t>n’t</w:t>
      </w:r>
      <w:r w:rsidRPr="008B2C77" w:rsidR="00B360CE">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feel any pressure from adults and </w:t>
      </w:r>
      <w:r w:rsidRPr="008B2C77" w:rsidR="00B360CE">
        <w:rPr>
          <w:rFonts w:ascii="Arial" w:hAnsi="Arial" w:cs="Arial"/>
          <w:color w:val="141414"/>
          <w:shd w:val="clear" w:color="auto" w:fill="FFFFFF"/>
        </w:rPr>
        <w:t xml:space="preserve">the associated </w:t>
      </w:r>
      <w:r w:rsidRPr="008B2C77" w:rsidR="00196046">
        <w:rPr>
          <w:rFonts w:ascii="Arial" w:hAnsi="Arial" w:cs="Arial"/>
          <w:color w:val="141414"/>
          <w:shd w:val="clear" w:color="auto" w:fill="FFFFFF"/>
        </w:rPr>
        <w:t xml:space="preserve">negative emotions. It should be remembered that young players learn the game and develop on many levels, especially </w:t>
      </w:r>
      <w:r w:rsidRPr="008B2C77" w:rsidR="00B360CE">
        <w:rPr>
          <w:rFonts w:ascii="Arial" w:hAnsi="Arial" w:cs="Arial"/>
          <w:color w:val="141414"/>
          <w:shd w:val="clear" w:color="auto" w:fill="FFFFFF"/>
        </w:rPr>
        <w:t xml:space="preserve">on the </w:t>
      </w:r>
      <w:r w:rsidRPr="008B2C77" w:rsidR="00196046">
        <w:rPr>
          <w:rFonts w:ascii="Arial" w:hAnsi="Arial" w:cs="Arial"/>
          <w:color w:val="141414"/>
          <w:shd w:val="clear" w:color="auto" w:fill="FFFFFF"/>
        </w:rPr>
        <w:t>physical and psychological</w:t>
      </w:r>
      <w:r w:rsidRPr="008B2C77" w:rsidR="00B360CE">
        <w:rPr>
          <w:rFonts w:ascii="Arial" w:hAnsi="Arial" w:cs="Arial"/>
          <w:color w:val="141414"/>
          <w:shd w:val="clear" w:color="auto" w:fill="FFFFFF"/>
        </w:rPr>
        <w:t>-</w:t>
      </w:r>
      <w:r w:rsidRPr="008B2C77" w:rsidR="00196046">
        <w:rPr>
          <w:rFonts w:ascii="Arial" w:hAnsi="Arial" w:cs="Arial"/>
          <w:color w:val="141414"/>
          <w:shd w:val="clear" w:color="auto" w:fill="FFFFFF"/>
        </w:rPr>
        <w:t>emotional</w:t>
      </w:r>
      <w:r w:rsidRPr="008B2C77" w:rsidR="00B360CE">
        <w:rPr>
          <w:rFonts w:ascii="Arial" w:hAnsi="Arial" w:cs="Arial"/>
          <w:color w:val="141414"/>
          <w:shd w:val="clear" w:color="auto" w:fill="FFFFFF"/>
        </w:rPr>
        <w:t xml:space="preserve"> level</w:t>
      </w:r>
      <w:r w:rsidRPr="008B2C77" w:rsidR="00196046">
        <w:rPr>
          <w:rFonts w:ascii="Arial" w:hAnsi="Arial" w:cs="Arial"/>
          <w:color w:val="141414"/>
          <w:shd w:val="clear" w:color="auto" w:fill="FFFFFF"/>
        </w:rPr>
        <w:t xml:space="preserve">. </w:t>
      </w:r>
      <w:del w:author="Gary Smailes" w:date="2024-02-12T15:16:11.918Z" w:id="777550645">
        <w:r w:rsidRPr="54C23F46" w:rsidDel="54C23F46">
          <w:rPr>
            <w:rFonts w:ascii="Arial" w:hAnsi="Arial" w:cs="Arial"/>
            <w:color w:val="141414"/>
          </w:rPr>
          <w:delText xml:space="preserve"> </w:delText>
        </w:r>
      </w:del>
      <w:r w:rsidRPr="008B2C77" w:rsidR="00B360CE">
        <w:rPr>
          <w:rFonts w:ascii="Arial" w:hAnsi="Arial" w:cs="Arial"/>
          <w:color w:val="141414"/>
          <w:shd w:val="clear" w:color="auto" w:fill="FFFFFF"/>
        </w:rPr>
        <w:t>For this reason</w:t>
      </w:r>
      <w:r w:rsidRPr="008B2C77" w:rsidR="00196046">
        <w:rPr>
          <w:rFonts w:ascii="Arial" w:hAnsi="Arial" w:cs="Arial"/>
          <w:color w:val="141414"/>
          <w:shd w:val="clear" w:color="auto" w:fill="FFFFFF"/>
        </w:rPr>
        <w:t xml:space="preserve">, most </w:t>
      </w:r>
      <w:r w:rsidRPr="008B2C77" w:rsidR="00B360CE">
        <w:rPr>
          <w:rFonts w:ascii="Arial" w:hAnsi="Arial" w:cs="Arial"/>
          <w:color w:val="141414"/>
          <w:shd w:val="clear" w:color="auto" w:fill="FFFFFF"/>
        </w:rPr>
        <w:t xml:space="preserve">of them </w:t>
      </w:r>
      <w:r w:rsidRPr="008B2C77" w:rsidR="00196046">
        <w:rPr>
          <w:rFonts w:ascii="Arial" w:hAnsi="Arial" w:cs="Arial"/>
          <w:color w:val="141414"/>
          <w:shd w:val="clear" w:color="auto" w:fill="FFFFFF"/>
        </w:rPr>
        <w:t xml:space="preserve">will not be able to cope with </w:t>
      </w:r>
      <w:r w:rsidRPr="008B2C77" w:rsidR="00B360CE">
        <w:rPr>
          <w:rFonts w:ascii="Arial" w:hAnsi="Arial" w:cs="Arial"/>
          <w:color w:val="141414"/>
          <w:shd w:val="clear" w:color="auto" w:fill="FFFFFF"/>
        </w:rPr>
        <w:t>such pressure</w:t>
      </w:r>
      <w:r w:rsidRPr="008B2C77" w:rsidR="00196046">
        <w:rPr>
          <w:rFonts w:ascii="Arial" w:hAnsi="Arial" w:cs="Arial"/>
          <w:color w:val="141414"/>
          <w:shd w:val="clear" w:color="auto" w:fill="FFFFFF"/>
        </w:rPr>
        <w:t xml:space="preserve">. </w:t>
      </w:r>
      <w:r w:rsidRPr="008B2C77" w:rsidR="00196046">
        <w:rPr>
          <w:rFonts w:ascii="Arial" w:hAnsi="Arial" w:cs="Arial"/>
          <w:color w:val="141414"/>
          <w:shd w:val="clear" w:color="auto" w:fill="FFFFFF"/>
        </w:rPr>
        <w:t>It</w:t>
      </w:r>
      <w:r w:rsidRPr="008B2C77" w:rsidR="00B360CE">
        <w:rPr>
          <w:rFonts w:ascii="Arial" w:hAnsi="Arial" w:cs="Arial"/>
          <w:color w:val="141414"/>
          <w:shd w:val="clear" w:color="auto" w:fill="FFFFFF"/>
        </w:rPr>
        <w:t>’s</w:t>
      </w:r>
      <w:r w:rsidRPr="008B2C77" w:rsidR="00196046">
        <w:rPr>
          <w:rFonts w:ascii="Arial" w:hAnsi="Arial" w:cs="Arial"/>
          <w:color w:val="141414"/>
          <w:shd w:val="clear" w:color="auto" w:fill="FFFFFF"/>
        </w:rPr>
        <w:t xml:space="preserve"> no excuse to say that </w:t>
      </w:r>
      <w:r w:rsidRPr="008B2C77" w:rsidR="00B360CE">
        <w:rPr>
          <w:rFonts w:ascii="Arial" w:hAnsi="Arial" w:cs="Arial"/>
          <w:color w:val="141414"/>
          <w:shd w:val="clear" w:color="auto" w:fill="FFFFFF"/>
        </w:rPr>
        <w:t xml:space="preserve">the pressure is enormous </w:t>
      </w:r>
      <w:r w:rsidRPr="008B2C77" w:rsidR="00CE72A2">
        <w:rPr>
          <w:rFonts w:ascii="Arial" w:hAnsi="Arial" w:cs="Arial"/>
          <w:color w:val="141414"/>
          <w:shd w:val="clear" w:color="auto" w:fill="FFFFFF"/>
        </w:rPr>
        <w:t xml:space="preserve">at the </w:t>
      </w:r>
      <w:r w:rsidRPr="008B2C77" w:rsidR="00196046">
        <w:rPr>
          <w:rFonts w:ascii="Arial" w:hAnsi="Arial" w:cs="Arial"/>
          <w:color w:val="141414"/>
          <w:shd w:val="clear" w:color="auto" w:fill="FFFFFF"/>
        </w:rPr>
        <w:t xml:space="preserve">professional level. </w:t>
      </w:r>
    </w:p>
    <w:p xmlns:wp14="http://schemas.microsoft.com/office/word/2010/wordml" w:rsidRPr="008B2C77" w:rsidR="00471905" w:rsidP="54C23F46" w:rsidRDefault="00471905" w14:paraId="11F106F8" wp14:textId="2061F998">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196046">
        <w:rPr>
          <w:rFonts w:ascii="Arial" w:hAnsi="Arial" w:cs="Arial"/>
          <w:color w:val="141414"/>
          <w:shd w:val="clear" w:color="auto" w:fill="FFFFFF"/>
        </w:rPr>
        <w:t>Let</w:t>
      </w:r>
      <w:r w:rsidRPr="008B2C77" w:rsidR="00B360CE">
        <w:rPr>
          <w:rFonts w:ascii="Arial" w:hAnsi="Arial" w:cs="Arial"/>
          <w:color w:val="141414"/>
          <w:shd w:val="clear" w:color="auto" w:fill="FFFFFF"/>
        </w:rPr>
        <w:t>’s</w:t>
      </w:r>
      <w:r w:rsidRPr="008B2C77" w:rsidR="00B360CE">
        <w:rPr>
          <w:rFonts w:ascii="Arial" w:hAnsi="Arial" w:cs="Arial"/>
          <w:color w:val="141414"/>
          <w:shd w:val="clear" w:color="auto" w:fill="FFFFFF"/>
        </w:rPr>
        <w:t xml:space="preserve"> </w:t>
      </w:r>
      <w:r w:rsidRPr="008B2C77" w:rsidR="00196046">
        <w:rPr>
          <w:rFonts w:ascii="Arial" w:hAnsi="Arial" w:cs="Arial"/>
          <w:color w:val="141414"/>
          <w:shd w:val="clear" w:color="auto" w:fill="FFFFFF"/>
        </w:rPr>
        <w:t>rem</w:t>
      </w:r>
      <w:r w:rsidRPr="008B2C77" w:rsidR="00B360CE">
        <w:rPr>
          <w:rFonts w:ascii="Arial" w:hAnsi="Arial" w:cs="Arial"/>
          <w:color w:val="141414"/>
          <w:shd w:val="clear" w:color="auto" w:fill="FFFFFF"/>
        </w:rPr>
        <w:t xml:space="preserve">ember </w:t>
      </w:r>
      <w:r w:rsidRPr="008B2C77" w:rsidR="00196046">
        <w:rPr>
          <w:rFonts w:ascii="Arial" w:hAnsi="Arial" w:cs="Arial"/>
          <w:color w:val="141414"/>
          <w:shd w:val="clear" w:color="auto" w:fill="FFFFFF"/>
        </w:rPr>
        <w:t xml:space="preserve">that we are talking about children, not adults. Blindly </w:t>
      </w:r>
      <w:r w:rsidRPr="008B2C77" w:rsidR="00B360CE">
        <w:rPr>
          <w:rFonts w:ascii="Arial" w:hAnsi="Arial" w:cs="Arial"/>
          <w:color w:val="141414"/>
          <w:shd w:val="clear" w:color="auto" w:fill="FFFFFF"/>
        </w:rPr>
        <w:t>work</w:t>
      </w:r>
      <w:r w:rsidRPr="008B2C77" w:rsidR="00196046">
        <w:rPr>
          <w:rFonts w:ascii="Arial" w:hAnsi="Arial" w:cs="Arial"/>
          <w:color w:val="141414"/>
          <w:shd w:val="clear" w:color="auto" w:fill="FFFFFF"/>
        </w:rPr>
        <w:t>ing towards winning at all costs leads to children feeling less valuable if they</w:t>
      </w:r>
      <w:r w:rsidRPr="008B2C77" w:rsidR="00BE5E47">
        <w:rPr>
          <w:rFonts w:ascii="Arial" w:hAnsi="Arial" w:cs="Arial"/>
          <w:color w:val="141414"/>
          <w:shd w:val="clear" w:color="auto" w:fill="FFFFFF"/>
        </w:rPr>
        <w:t xml:space="preserve">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196046">
        <w:rPr>
          <w:rFonts w:ascii="Arial" w:hAnsi="Arial" w:cs="Arial"/>
          <w:color w:val="141414"/>
          <w:shd w:val="clear" w:color="auto" w:fill="FFFFFF"/>
        </w:rPr>
        <w:t>win and</w:t>
      </w:r>
      <w:r w:rsidRPr="008B2C77" w:rsidR="00BE5E47">
        <w:rPr>
          <w:rFonts w:ascii="Arial" w:hAnsi="Arial" w:cs="Arial"/>
          <w:color w:val="141414"/>
          <w:shd w:val="clear" w:color="auto" w:fill="FFFFFF"/>
        </w:rPr>
        <w:t xml:space="preserve">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satisfy, </w:t>
      </w:r>
      <w:r w:rsidRPr="008B2C77" w:rsidR="00196046">
        <w:rPr>
          <w:rFonts w:ascii="Arial" w:hAnsi="Arial" w:cs="Arial"/>
          <w:color w:val="141414"/>
          <w:shd w:val="clear" w:color="auto" w:fill="FFFFFF"/>
        </w:rPr>
        <w:t xml:space="preserve">mainly </w:t>
      </w:r>
      <w:r w:rsidRPr="008B2C77" w:rsidR="00B360CE">
        <w:rPr>
          <w:rFonts w:ascii="Arial" w:hAnsi="Arial" w:cs="Arial"/>
          <w:color w:val="141414"/>
          <w:shd w:val="clear" w:color="auto" w:fill="FFFFFF"/>
        </w:rPr>
        <w:t xml:space="preserve">their</w:t>
      </w:r>
      <w:r w:rsidRPr="008B2C77" w:rsidR="00B360CE">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parents but also too often </w:t>
      </w:r>
      <w:r w:rsidRPr="008B2C77" w:rsidR="00B360CE">
        <w:rPr>
          <w:rFonts w:ascii="Arial" w:hAnsi="Arial" w:cs="Arial"/>
          <w:color w:val="141414"/>
          <w:shd w:val="clear" w:color="auto" w:fill="FFFFFF"/>
        </w:rPr>
        <w:t xml:space="preserve">their </w:t>
      </w:r>
      <w:r w:rsidRPr="008B2C77" w:rsidR="00196046">
        <w:rPr>
          <w:rFonts w:ascii="Arial" w:hAnsi="Arial" w:cs="Arial"/>
          <w:color w:val="141414"/>
          <w:shd w:val="clear" w:color="auto" w:fill="FFFFFF"/>
        </w:rPr>
        <w:t xml:space="preserve">coaches. Another negative side effect is that players will focus only on </w:t>
      </w:r>
      <w:r w:rsidRPr="008B2C77" w:rsidR="00196046">
        <w:rPr>
          <w:rFonts w:ascii="Arial" w:hAnsi="Arial" w:cs="Arial"/>
          <w:color w:val="141414"/>
          <w:shd w:val="clear" w:color="auto" w:fill="FFFFFF"/>
        </w:rPr>
        <w:t>the final result</w:t>
      </w:r>
      <w:r w:rsidRPr="008B2C77" w:rsidR="00196046">
        <w:rPr>
          <w:rFonts w:ascii="Arial" w:hAnsi="Arial" w:cs="Arial"/>
          <w:color w:val="141414"/>
          <w:shd w:val="clear" w:color="auto" w:fill="FFFFFF"/>
        </w:rPr>
        <w:t xml:space="preserve"> of the game, instead of learning and individual development of their potential</w:t>
      </w:r>
      <w:r w:rsidRPr="008B2C77" w:rsidR="00F30A69">
        <w:rPr>
          <w:rFonts w:ascii="Arial" w:hAnsi="Arial" w:cs="Arial"/>
          <w:color w:val="141414"/>
          <w:shd w:val="clear" w:color="auto" w:fill="FFFFFF"/>
        </w:rPr>
        <w:t>.</w:t>
      </w:r>
      <w:r w:rsidRPr="008B2C77" w:rsidR="005A7B7E">
        <w:rPr>
          <w:rFonts w:ascii="Arial" w:hAnsi="Arial" w:cs="Arial"/>
          <w:color w:val="141414"/>
          <w:shd w:val="clear" w:color="auto" w:fill="FFFFFF"/>
        </w:rPr>
        <w:t xml:space="preserve"> </w:t>
      </w:r>
      <w:r w:rsidRPr="008B2C77" w:rsidR="00196046">
        <w:rPr>
          <w:rFonts w:ascii="Arial" w:hAnsi="Arial" w:cs="Arial"/>
          <w:color w:val="141414"/>
          <w:shd w:val="clear" w:color="auto" w:fill="FFFFFF"/>
        </w:rPr>
        <w:t>Everyone working with young players should focus more strongly on supporting enthusiasm</w:t>
      </w:r>
      <w:r w:rsidRPr="008B2C77" w:rsidR="00B360CE">
        <w:rPr>
          <w:rFonts w:ascii="Arial" w:hAnsi="Arial" w:cs="Arial"/>
          <w:color w:val="141414"/>
          <w:shd w:val="clear" w:color="auto" w:fill="FFFFFF"/>
        </w:rPr>
        <w:t xml:space="preserve"> and</w:t>
      </w:r>
      <w:r w:rsidRPr="008B2C77" w:rsidR="00196046">
        <w:rPr>
          <w:rFonts w:ascii="Arial" w:hAnsi="Arial" w:cs="Arial"/>
          <w:color w:val="141414"/>
          <w:shd w:val="clear" w:color="auto" w:fill="FFFFFF"/>
        </w:rPr>
        <w:t xml:space="preserve"> the learning process and thus constantly improving their skills. You </w:t>
      </w:r>
      <w:r w:rsidRPr="008B2C77" w:rsidR="00196046">
        <w:rPr>
          <w:rFonts w:ascii="Arial" w:hAnsi="Arial" w:cs="Arial"/>
          <w:color w:val="141414"/>
          <w:shd w:val="clear" w:color="auto" w:fill="FFFFFF"/>
        </w:rPr>
        <w:t>can't</w:t>
      </w:r>
      <w:r w:rsidRPr="008B2C77" w:rsidR="00196046">
        <w:rPr>
          <w:rFonts w:ascii="Arial" w:hAnsi="Arial" w:cs="Arial"/>
          <w:color w:val="141414"/>
          <w:shd w:val="clear" w:color="auto" w:fill="FFFFFF"/>
        </w:rPr>
        <w:t xml:space="preserve"> talk about an </w:t>
      </w:r>
      <w:ins w:author="Gary Smailes" w:date="2024-02-12T15:16:30.117Z" w:id="67194573">
        <w:r w:rsidRPr="008B2C77" w:rsidR="00196046">
          <w:rPr>
            <w:rFonts w:ascii="Arial" w:hAnsi="Arial" w:cs="Arial"/>
            <w:color w:val="141414"/>
            <w:shd w:val="clear" w:color="auto" w:fill="FFFFFF"/>
          </w:rPr>
          <w:t xml:space="preserve">eleven</w:t>
        </w:r>
      </w:ins>
      <w:del w:author="Gary Smailes" w:date="2024-02-12T15:16:28.76Z" w:id="1561104378">
        <w:r w:rsidRPr="54C23F46" w:rsidDel="54C23F46">
          <w:rPr>
            <w:rFonts w:ascii="Arial" w:hAnsi="Arial" w:cs="Arial"/>
            <w:color w:val="141414"/>
          </w:rPr>
          <w:delText>11</w:delText>
        </w:r>
      </w:del>
      <w:r w:rsidRPr="008B2C77" w:rsidR="00196046">
        <w:rPr>
          <w:rFonts w:ascii="Arial" w:hAnsi="Arial" w:cs="Arial"/>
          <w:color w:val="141414"/>
          <w:shd w:val="clear" w:color="auto" w:fill="FFFFFF"/>
        </w:rPr>
        <w:t xml:space="preserve">-year-old child </w:t>
      </w:r>
      <w:r w:rsidRPr="008B2C77" w:rsidR="00B360CE">
        <w:rPr>
          <w:rFonts w:ascii="Arial" w:hAnsi="Arial" w:cs="Arial"/>
          <w:color w:val="141414"/>
          <w:shd w:val="clear" w:color="auto" w:fill="FFFFFF"/>
        </w:rPr>
        <w:t>not having a</w:t>
      </w:r>
      <w:r w:rsidRPr="008B2C77" w:rsidR="00196046">
        <w:rPr>
          <w:rFonts w:ascii="Arial" w:hAnsi="Arial" w:cs="Arial"/>
          <w:color w:val="141414"/>
          <w:shd w:val="clear" w:color="auto" w:fill="FFFFFF"/>
        </w:rPr>
        <w:t xml:space="preserve"> winning mentality. </w:t>
      </w:r>
      <w:r w:rsidRPr="008B2C77" w:rsidR="00196046">
        <w:rPr>
          <w:rFonts w:ascii="Arial" w:hAnsi="Arial" w:cs="Arial"/>
          <w:color w:val="141414"/>
          <w:shd w:val="clear" w:color="auto" w:fill="FFFFFF"/>
        </w:rPr>
        <w:t xml:space="preserve">After all, he</w:t>
      </w:r>
      <w:r w:rsidRPr="008B2C77" w:rsidR="00196046">
        <w:rPr>
          <w:rFonts w:ascii="Arial" w:hAnsi="Arial" w:cs="Arial"/>
          <w:color w:val="141414"/>
          <w:shd w:val="clear" w:color="auto" w:fill="FFFFFF"/>
        </w:rPr>
        <w:t xml:space="preserve"> is only </w:t>
      </w:r>
      <w:ins w:author="Gary Smailes" w:date="2024-02-12T15:16:34.503Z" w:id="428524893">
        <w:r w:rsidRPr="008B2C77" w:rsidR="00196046">
          <w:rPr>
            <w:rFonts w:ascii="Arial" w:hAnsi="Arial" w:cs="Arial"/>
            <w:color w:val="141414"/>
            <w:shd w:val="clear" w:color="auto" w:fill="FFFFFF"/>
          </w:rPr>
          <w:t xml:space="preserve">eleven</w:t>
        </w:r>
      </w:ins>
      <w:del w:author="Gary Smailes" w:date="2024-02-12T15:16:33.022Z" w:id="1607382657">
        <w:r w:rsidRPr="54C23F46" w:rsidDel="54C23F46">
          <w:rPr>
            <w:rFonts w:ascii="Arial" w:hAnsi="Arial" w:cs="Arial"/>
            <w:color w:val="141414"/>
          </w:rPr>
          <w:delText>11</w:delText>
        </w:r>
      </w:del>
      <w:r w:rsidRPr="008B2C77" w:rsidR="00196046">
        <w:rPr>
          <w:rFonts w:ascii="Arial" w:hAnsi="Arial" w:cs="Arial"/>
          <w:color w:val="141414"/>
          <w:shd w:val="clear" w:color="auto" w:fill="FFFFFF"/>
        </w:rPr>
        <w:t xml:space="preserve"> years old, so how would he learn </w:t>
      </w:r>
      <w:r w:rsidRPr="008B2C77" w:rsidR="00B360CE">
        <w:rPr>
          <w:rFonts w:ascii="Arial" w:hAnsi="Arial" w:cs="Arial"/>
          <w:color w:val="141414"/>
          <w:shd w:val="clear" w:color="auto" w:fill="FFFFFF"/>
        </w:rPr>
        <w:t xml:space="preserve">such a </w:t>
      </w:r>
      <w:r w:rsidRPr="008B2C77" w:rsidR="00196046">
        <w:rPr>
          <w:rFonts w:ascii="Arial" w:hAnsi="Arial" w:cs="Arial"/>
          <w:color w:val="141414"/>
          <w:shd w:val="clear" w:color="auto" w:fill="FFFFFF"/>
        </w:rPr>
        <w:t xml:space="preserve">mentality? And here we come back to the learning process, which is an inseparable part of individual development.       </w:t>
      </w:r>
    </w:p>
    <w:p xmlns:wp14="http://schemas.microsoft.com/office/word/2010/wordml" w:rsidRPr="008B2C77" w:rsidR="005A7B7E" w:rsidP="54C23F46" w:rsidRDefault="005A7B7E" wp14:textId="77777777" w14:paraId="327B2B24">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5:27:35.101Z" w:id="1648674811"/>
          <w:rFonts w:ascii="Arial" w:hAnsi="Arial" w:cs="Arial"/>
          <w:color w:val="141414"/>
        </w:rPr>
        <w:pPrChange w:author="Gary Smailes" w:date="2024-02-12T15:16:38.809Z">
          <w:pPr>
            <w:pStyle w:val="NormalWeb"/>
            <w:spacing w:before="0" w:beforeAutospacing="off" w:after="180" w:afterAutospacing="off" w:line="480" w:lineRule="auto"/>
            <w:ind w:right="-613"/>
            <w:jc w:val="both"/>
          </w:pPr>
        </w:pPrChange>
      </w:pPr>
      <w:del w:author="Gary Smailes" w:date="2024-02-12T15:16:39.272Z" w:id="936856105">
        <w:r w:rsidRPr="54C23F46" w:rsidDel="54C23F46">
          <w:rPr>
            <w:rFonts w:ascii="Arial" w:hAnsi="Arial" w:cs="Arial"/>
            <w:color w:val="141414"/>
          </w:rPr>
          <w:delText xml:space="preserve">     </w:delText>
        </w:r>
      </w:del>
      <w:r w:rsidRPr="008B2C77" w:rsidR="00196046">
        <w:rPr>
          <w:rFonts w:ascii="Arial" w:hAnsi="Arial" w:cs="Arial"/>
          <w:color w:val="141414"/>
          <w:shd w:val="clear" w:color="auto" w:fill="FFFFFF"/>
        </w:rPr>
        <w:t xml:space="preserve">A </w:t>
      </w:r>
      <w:r w:rsidRPr="008B2C77" w:rsidR="00B360CE">
        <w:rPr>
          <w:rFonts w:ascii="Arial" w:hAnsi="Arial" w:cs="Arial"/>
          <w:color w:val="141414"/>
          <w:shd w:val="clear" w:color="auto" w:fill="FFFFFF"/>
        </w:rPr>
        <w:t xml:space="preserve">match at the </w:t>
      </w:r>
      <w:r w:rsidRPr="008B2C77" w:rsidR="00196046">
        <w:rPr>
          <w:rFonts w:ascii="Arial" w:hAnsi="Arial" w:cs="Arial"/>
          <w:color w:val="141414"/>
          <w:shd w:val="clear" w:color="auto" w:fill="FFFFFF"/>
        </w:rPr>
        <w:t>youth</w:t>
      </w:r>
      <w:r w:rsidRPr="008B2C77" w:rsidR="00B360CE">
        <w:rPr>
          <w:rFonts w:ascii="Arial" w:hAnsi="Arial" w:cs="Arial"/>
          <w:color w:val="141414"/>
          <w:shd w:val="clear" w:color="auto" w:fill="FFFFFF"/>
        </w:rPr>
        <w:t xml:space="preserve"> level</w:t>
      </w:r>
      <w:r w:rsidRPr="008B2C77" w:rsidR="00196046">
        <w:rPr>
          <w:rFonts w:ascii="Arial" w:hAnsi="Arial" w:cs="Arial"/>
          <w:color w:val="141414"/>
          <w:shd w:val="clear" w:color="auto" w:fill="FFFFFF"/>
        </w:rPr>
        <w:t xml:space="preserve"> should be a chance for children to continue their learning process and develop their potential. Children should take advantage of the </w:t>
      </w:r>
      <w:r w:rsidRPr="008B2C77" w:rsidR="00B360CE">
        <w:rPr>
          <w:rFonts w:ascii="Arial" w:hAnsi="Arial" w:cs="Arial"/>
          <w:color w:val="141414"/>
          <w:shd w:val="clear" w:color="auto" w:fill="FFFFFF"/>
        </w:rPr>
        <w:t xml:space="preserve">chance </w:t>
      </w:r>
      <w:r w:rsidRPr="008B2C77" w:rsidR="00196046">
        <w:rPr>
          <w:rFonts w:ascii="Arial" w:hAnsi="Arial" w:cs="Arial"/>
          <w:color w:val="141414"/>
          <w:shd w:val="clear" w:color="auto" w:fill="FFFFFF"/>
        </w:rPr>
        <w:t>to constantly try</w:t>
      </w:r>
      <w:r w:rsidRPr="008B2C77" w:rsidR="00B360CE">
        <w:rPr>
          <w:rFonts w:ascii="Arial" w:hAnsi="Arial" w:cs="Arial"/>
          <w:color w:val="141414"/>
          <w:shd w:val="clear" w:color="auto" w:fill="FFFFFF"/>
        </w:rPr>
        <w:t xml:space="preserve"> their best</w:t>
      </w:r>
      <w:r w:rsidRPr="008B2C77" w:rsidR="00196046">
        <w:rPr>
          <w:rFonts w:ascii="Arial" w:hAnsi="Arial" w:cs="Arial"/>
          <w:color w:val="141414"/>
          <w:shd w:val="clear" w:color="auto" w:fill="FFFFFF"/>
        </w:rPr>
        <w:t xml:space="preserve">, should feel the learning process </w:t>
      </w:r>
      <w:r w:rsidRPr="008B2C77" w:rsidR="00A36E88">
        <w:rPr>
          <w:rFonts w:ascii="Arial" w:hAnsi="Arial" w:cs="Arial"/>
          <w:color w:val="141414"/>
          <w:shd w:val="clear" w:color="auto" w:fill="FFFFFF"/>
        </w:rPr>
        <w:t xml:space="preserve">working </w:t>
      </w:r>
      <w:r w:rsidRPr="008B2C77" w:rsidR="00196046">
        <w:rPr>
          <w:rFonts w:ascii="Arial" w:hAnsi="Arial" w:cs="Arial"/>
          <w:color w:val="141414"/>
          <w:shd w:val="clear" w:color="auto" w:fill="FFFFFF"/>
        </w:rPr>
        <w:t>and thus improve their skills</w:t>
      </w:r>
      <w:r w:rsidRPr="008B2C77" w:rsidR="002D7EED">
        <w:rPr>
          <w:rFonts w:ascii="Arial" w:hAnsi="Arial" w:cs="Arial"/>
          <w:color w:val="141414"/>
          <w:shd w:val="clear" w:color="auto" w:fill="FFFFFF"/>
        </w:rPr>
        <w:t>.</w:t>
      </w:r>
      <w:r w:rsidRPr="008B2C77">
        <w:rPr>
          <w:rFonts w:ascii="Arial" w:hAnsi="Arial" w:cs="Arial"/>
          <w:color w:val="141414"/>
          <w:shd w:val="clear" w:color="auto" w:fill="FFFFFF"/>
        </w:rPr>
        <w:t xml:space="preserve"> </w:t>
      </w:r>
      <w:r w:rsidRPr="008B2C77" w:rsidR="00B360CE">
        <w:rPr>
          <w:rFonts w:ascii="Arial" w:hAnsi="Arial" w:cs="Arial"/>
          <w:color w:val="141414"/>
          <w:shd w:val="clear" w:color="auto" w:fill="FFFFFF"/>
        </w:rPr>
        <w:t>C</w:t>
      </w:r>
      <w:r w:rsidRPr="008B2C77" w:rsidR="00196046">
        <w:rPr>
          <w:rFonts w:ascii="Arial" w:hAnsi="Arial" w:cs="Arial"/>
          <w:color w:val="141414"/>
          <w:shd w:val="clear" w:color="auto" w:fill="FFFFFF"/>
        </w:rPr>
        <w:t xml:space="preserve">ontinuation of the learning process also includes </w:t>
      </w:r>
      <w:r w:rsidRPr="008B2C77" w:rsidR="00B360CE">
        <w:rPr>
          <w:rFonts w:ascii="Arial" w:hAnsi="Arial" w:cs="Arial"/>
          <w:color w:val="141414"/>
          <w:shd w:val="clear" w:color="auto" w:fill="FFFFFF"/>
        </w:rPr>
        <w:t xml:space="preserve">defeats </w:t>
      </w:r>
      <w:r w:rsidRPr="008B2C77" w:rsidR="00196046">
        <w:rPr>
          <w:rFonts w:ascii="Arial" w:hAnsi="Arial" w:cs="Arial"/>
          <w:color w:val="141414"/>
          <w:shd w:val="clear" w:color="auto" w:fill="FFFFFF"/>
        </w:rPr>
        <w:t xml:space="preserve">and victories. Our goal is </w:t>
      </w:r>
      <w:r w:rsidRPr="008B2C77" w:rsidR="00B360CE">
        <w:rPr>
          <w:rFonts w:ascii="Arial" w:hAnsi="Arial" w:cs="Arial"/>
          <w:color w:val="141414"/>
          <w:shd w:val="clear" w:color="auto" w:fill="FFFFFF"/>
        </w:rPr>
        <w:t xml:space="preserve">to observe </w:t>
      </w:r>
      <w:r w:rsidRPr="008B2C77" w:rsidR="00196046">
        <w:rPr>
          <w:rFonts w:ascii="Arial" w:hAnsi="Arial" w:cs="Arial"/>
          <w:color w:val="141414"/>
          <w:shd w:val="clear" w:color="auto" w:fill="FFFFFF"/>
        </w:rPr>
        <w:t>what the young player has learned</w:t>
      </w:r>
      <w:r w:rsidRPr="008B2C77" w:rsidR="00B360CE">
        <w:rPr>
          <w:rFonts w:ascii="Arial" w:hAnsi="Arial" w:cs="Arial"/>
          <w:color w:val="141414"/>
          <w:shd w:val="clear" w:color="auto" w:fill="FFFFFF"/>
        </w:rPr>
        <w:t>.</w:t>
      </w:r>
      <w:r w:rsidRPr="008B2C77" w:rsidR="00196046">
        <w:rPr>
          <w:rFonts w:ascii="Arial" w:hAnsi="Arial" w:cs="Arial"/>
          <w:color w:val="141414"/>
          <w:shd w:val="clear" w:color="auto" w:fill="FFFFFF"/>
        </w:rPr>
        <w:t xml:space="preserve"> </w:t>
      </w:r>
      <w:r w:rsidRPr="008B2C77" w:rsidR="00B360CE">
        <w:rPr>
          <w:rFonts w:ascii="Arial" w:hAnsi="Arial" w:cs="Arial"/>
          <w:color w:val="141414"/>
          <w:shd w:val="clear" w:color="auto" w:fill="FFFFFF"/>
        </w:rPr>
        <w:t xml:space="preserve">Is he drawing </w:t>
      </w:r>
      <w:r w:rsidRPr="008B2C77" w:rsidR="00196046">
        <w:rPr>
          <w:rFonts w:ascii="Arial" w:hAnsi="Arial" w:cs="Arial"/>
          <w:color w:val="141414"/>
          <w:shd w:val="clear" w:color="auto" w:fill="FFFFFF"/>
        </w:rPr>
        <w:t xml:space="preserve">the right conclusions from defeats </w:t>
      </w:r>
      <w:r w:rsidRPr="008B2C77" w:rsidR="00B360CE">
        <w:rPr>
          <w:rFonts w:ascii="Arial" w:hAnsi="Arial" w:cs="Arial"/>
          <w:color w:val="141414"/>
          <w:shd w:val="clear" w:color="auto" w:fill="FFFFFF"/>
        </w:rPr>
        <w:t>and</w:t>
      </w:r>
      <w:r w:rsidRPr="008B2C77" w:rsidR="00196046">
        <w:rPr>
          <w:rFonts w:ascii="Arial" w:hAnsi="Arial" w:cs="Arial"/>
          <w:color w:val="141414"/>
          <w:shd w:val="clear" w:color="auto" w:fill="FFFFFF"/>
        </w:rPr>
        <w:t xml:space="preserve"> victories? Is he becoming a better player and student of football? </w:t>
      </w:r>
      <w:r w:rsidRPr="008B2C77" w:rsidR="00B360CE">
        <w:rPr>
          <w:rFonts w:ascii="Arial" w:hAnsi="Arial" w:cs="Arial"/>
          <w:color w:val="141414"/>
          <w:shd w:val="clear" w:color="auto" w:fill="FFFFFF"/>
        </w:rPr>
        <w:t>Is his u</w:t>
      </w:r>
      <w:r w:rsidRPr="008B2C77" w:rsidR="00196046">
        <w:rPr>
          <w:rFonts w:ascii="Arial" w:hAnsi="Arial" w:cs="Arial"/>
          <w:color w:val="141414"/>
          <w:shd w:val="clear" w:color="auto" w:fill="FFFFFF"/>
        </w:rPr>
        <w:t>nderstanding of the game</w:t>
      </w:r>
      <w:r w:rsidRPr="008B2C77" w:rsidR="00B360CE">
        <w:rPr>
          <w:rFonts w:ascii="Arial" w:hAnsi="Arial" w:cs="Arial"/>
          <w:color w:val="141414"/>
          <w:shd w:val="clear" w:color="auto" w:fill="FFFFFF"/>
        </w:rPr>
        <w:t xml:space="preserve"> improving</w:t>
      </w:r>
      <w:r w:rsidRPr="008B2C77" w:rsidR="00196046">
        <w:rPr>
          <w:rFonts w:ascii="Arial" w:hAnsi="Arial" w:cs="Arial"/>
          <w:color w:val="141414"/>
          <w:shd w:val="clear" w:color="auto" w:fill="FFFFFF"/>
        </w:rPr>
        <w:t>? The result itself</w:t>
      </w:r>
      <w:r w:rsidRPr="008B2C77" w:rsidR="00B360CE">
        <w:rPr>
          <w:rFonts w:ascii="Arial" w:hAnsi="Arial" w:cs="Arial"/>
          <w:color w:val="141414"/>
          <w:shd w:val="clear" w:color="auto" w:fill="FFFFFF"/>
        </w:rPr>
        <w:t xml:space="preserve"> and</w:t>
      </w:r>
      <w:r w:rsidRPr="008B2C77" w:rsidR="00196046">
        <w:rPr>
          <w:rFonts w:ascii="Arial" w:hAnsi="Arial" w:cs="Arial"/>
          <w:color w:val="141414"/>
          <w:shd w:val="clear" w:color="auto" w:fill="FFFFFF"/>
        </w:rPr>
        <w:t xml:space="preserve"> confrontation with others is important from the point of view of player</w:t>
      </w:r>
      <w:r w:rsidRPr="008B2C77" w:rsidR="002D7EED">
        <w:rPr>
          <w:rFonts w:ascii="Arial" w:hAnsi="Arial" w:cs="Arial"/>
          <w:color w:val="141414"/>
          <w:shd w:val="clear" w:color="auto" w:fill="FFFFFF"/>
        </w:rPr>
        <w:t>s</w:t>
      </w:r>
      <w:r w:rsidRPr="008B2C77" w:rsidR="00196046">
        <w:rPr>
          <w:rFonts w:ascii="Arial" w:hAnsi="Arial" w:cs="Arial"/>
          <w:color w:val="141414"/>
          <w:shd w:val="clear" w:color="auto" w:fill="FFFFFF"/>
        </w:rPr>
        <w:t xml:space="preserve">, </w:t>
      </w:r>
      <w:r w:rsidRPr="008B2C77" w:rsidR="002D7EED">
        <w:rPr>
          <w:rFonts w:ascii="Arial" w:hAnsi="Arial" w:cs="Arial"/>
          <w:color w:val="141414"/>
          <w:shd w:val="clear" w:color="auto" w:fill="FFFFFF"/>
        </w:rPr>
        <w:t xml:space="preserve">and </w:t>
      </w:r>
      <w:r w:rsidRPr="008B2C77" w:rsidR="00196046">
        <w:rPr>
          <w:rFonts w:ascii="Arial" w:hAnsi="Arial" w:cs="Arial"/>
          <w:color w:val="141414"/>
          <w:shd w:val="clear" w:color="auto" w:fill="FFFFFF"/>
        </w:rPr>
        <w:t xml:space="preserve">we coaches should focus on the continuity of </w:t>
      </w:r>
      <w:r w:rsidRPr="008B2C77" w:rsidR="002D7EED">
        <w:rPr>
          <w:rFonts w:ascii="Arial" w:hAnsi="Arial" w:cs="Arial"/>
          <w:color w:val="141414"/>
          <w:shd w:val="clear" w:color="auto" w:fill="FFFFFF"/>
        </w:rPr>
        <w:t xml:space="preserve">the players’ </w:t>
      </w:r>
      <w:r w:rsidRPr="008B2C77" w:rsidR="00196046">
        <w:rPr>
          <w:rFonts w:ascii="Arial" w:hAnsi="Arial" w:cs="Arial"/>
          <w:color w:val="141414"/>
          <w:shd w:val="clear" w:color="auto" w:fill="FFFFFF"/>
        </w:rPr>
        <w:t xml:space="preserve">learning </w:t>
      </w:r>
      <w:r w:rsidRPr="008B2C77" w:rsidR="002D7EED">
        <w:rPr>
          <w:rFonts w:ascii="Arial" w:hAnsi="Arial" w:cs="Arial"/>
          <w:color w:val="141414"/>
          <w:shd w:val="clear" w:color="auto" w:fill="FFFFFF"/>
        </w:rPr>
        <w:t>process</w:t>
      </w:r>
      <w:r w:rsidRPr="008B2C77" w:rsidR="00196046">
        <w:rPr>
          <w:rFonts w:ascii="Arial" w:hAnsi="Arial" w:cs="Arial"/>
          <w:color w:val="141414"/>
          <w:shd w:val="clear" w:color="auto" w:fill="FFFFFF"/>
        </w:rPr>
        <w:t xml:space="preserve"> and thus more effectively manage their individual potential. </w:t>
      </w:r>
    </w:p>
    <w:p xmlns:wp14="http://schemas.microsoft.com/office/word/2010/wordml" w:rsidRPr="008B2C77" w:rsidR="005A7B7E" w:rsidP="54C23F46" w:rsidRDefault="005A7B7E" w14:paraId="0EA6FB7B" wp14:textId="0856B288">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5:28:01.046Z" w:id="1156787627"/>
          <w:rFonts w:ascii="Arial" w:hAnsi="Arial" w:cs="Arial"/>
          <w:color w:val="141414"/>
        </w:rPr>
      </w:pPr>
      <w:r w:rsidRPr="008B2C77" w:rsidR="002D7EED">
        <w:rPr>
          <w:rFonts w:ascii="Arial" w:hAnsi="Arial" w:cs="Arial"/>
          <w:color w:val="141414"/>
          <w:shd w:val="clear" w:color="auto" w:fill="FFFFFF"/>
        </w:rPr>
        <w:t>So,</w:t>
      </w:r>
      <w:r w:rsidRPr="008B2C77" w:rsidR="00196046">
        <w:rPr>
          <w:rFonts w:ascii="Arial" w:hAnsi="Arial" w:cs="Arial"/>
          <w:color w:val="141414"/>
          <w:shd w:val="clear" w:color="auto" w:fill="FFFFFF"/>
        </w:rPr>
        <w:t xml:space="preserve"> understanding what stage of the </w:t>
      </w:r>
      <w:r w:rsidRPr="008B2C77" w:rsidR="002D7EED">
        <w:rPr>
          <w:rFonts w:ascii="Arial" w:hAnsi="Arial" w:cs="Arial"/>
          <w:color w:val="141414"/>
          <w:shd w:val="clear" w:color="auto" w:fill="FFFFFF"/>
        </w:rPr>
        <w:t xml:space="preserve">football </w:t>
      </w:r>
      <w:r w:rsidRPr="008B2C77" w:rsidR="00E90BB4">
        <w:rPr>
          <w:rFonts w:ascii="Arial" w:hAnsi="Arial" w:cs="Arial"/>
          <w:color w:val="141414"/>
          <w:shd w:val="clear" w:color="auto" w:fill="FFFFFF"/>
        </w:rPr>
        <w:t>learning process</w:t>
      </w:r>
      <w:r w:rsidRPr="008B2C77" w:rsidR="00196046">
        <w:rPr>
          <w:rFonts w:ascii="Arial" w:hAnsi="Arial" w:cs="Arial"/>
          <w:color w:val="141414"/>
          <w:shd w:val="clear" w:color="auto" w:fill="FFFFFF"/>
        </w:rPr>
        <w:t xml:space="preserve"> a player</w:t>
      </w:r>
      <w:r w:rsidRPr="008B2C77" w:rsidR="002D7EED">
        <w:rPr>
          <w:rFonts w:ascii="Arial" w:hAnsi="Arial" w:cs="Arial"/>
          <w:color w:val="141414"/>
          <w:shd w:val="clear" w:color="auto" w:fill="FFFFFF"/>
        </w:rPr>
        <w:t xml:space="preserve"> has achieved makes for the </w:t>
      </w:r>
      <w:r w:rsidRPr="008B2C77" w:rsidR="00196046">
        <w:rPr>
          <w:rFonts w:ascii="Arial" w:hAnsi="Arial" w:cs="Arial"/>
          <w:color w:val="141414"/>
          <w:shd w:val="clear" w:color="auto" w:fill="FFFFFF"/>
        </w:rPr>
        <w:t>optimal</w:t>
      </w:r>
      <w:r w:rsidRPr="008B2C77" w:rsidR="00196046">
        <w:rPr>
          <w:rFonts w:ascii="Arial" w:hAnsi="Arial" w:cs="Arial"/>
          <w:color w:val="141414"/>
          <w:shd w:val="clear" w:color="auto" w:fill="FFFFFF"/>
        </w:rPr>
        <w:t xml:space="preserve"> </w:t>
      </w:r>
      <w:r w:rsidRPr="008B2C77" w:rsidR="00196046">
        <w:rPr>
          <w:rFonts w:ascii="Arial" w:hAnsi="Arial" w:cs="Arial"/>
          <w:color w:val="141414"/>
          <w:shd w:val="clear" w:color="auto" w:fill="FFFFFF"/>
        </w:rPr>
        <w:t>selection</w:t>
      </w:r>
      <w:r w:rsidRPr="008B2C77" w:rsidR="00196046">
        <w:rPr>
          <w:rFonts w:ascii="Arial" w:hAnsi="Arial" w:cs="Arial"/>
          <w:color w:val="141414"/>
          <w:shd w:val="clear" w:color="auto" w:fill="FFFFFF"/>
        </w:rPr>
        <w:t xml:space="preserve"> of training mea</w:t>
      </w:r>
      <w:r w:rsidRPr="008B2C77" w:rsidR="002D7EED">
        <w:rPr>
          <w:rFonts w:ascii="Arial" w:hAnsi="Arial" w:cs="Arial"/>
          <w:color w:val="141414"/>
          <w:shd w:val="clear" w:color="auto" w:fill="FFFFFF"/>
        </w:rPr>
        <w:t xml:space="preserve">sures </w:t>
      </w:r>
      <w:r w:rsidRPr="008B2C77" w:rsidR="00196046">
        <w:rPr>
          <w:rFonts w:ascii="Arial" w:hAnsi="Arial" w:cs="Arial"/>
          <w:color w:val="141414"/>
          <w:shd w:val="clear" w:color="auto" w:fill="FFFFFF"/>
        </w:rPr>
        <w:t>and simple individual tasks to develop potential. The learning stage also refers to winning, pressure, etc.</w:t>
      </w:r>
      <w:r w:rsidRPr="008B2C77" w:rsidR="00F73199">
        <w:rPr>
          <w:rFonts w:ascii="Arial" w:hAnsi="Arial" w:cs="Arial"/>
          <w:color w:val="141414"/>
          <w:shd w:val="clear" w:color="auto" w:fill="FFFFFF"/>
        </w:rPr>
        <w:t xml:space="preserve"> </w:t>
      </w:r>
      <w:r w:rsidRPr="008B2C77" w:rsidR="002D7EED">
        <w:rPr>
          <w:rFonts w:ascii="Arial" w:hAnsi="Arial" w:cs="Arial"/>
          <w:color w:val="141414"/>
          <w:shd w:val="clear" w:color="auto" w:fill="FFFFFF"/>
        </w:rPr>
        <w:t xml:space="preserve">The quality and quantity of experiences related to defeat, pressure and winning affects the emotional development of players and how they react to developments on the pitch. How they react and what </w:t>
      </w:r>
      <w:r w:rsidRPr="008B2C77" w:rsidR="00C139DB">
        <w:rPr>
          <w:rFonts w:ascii="Arial" w:hAnsi="Arial" w:cs="Arial"/>
          <w:color w:val="141414"/>
          <w:shd w:val="clear" w:color="auto" w:fill="FFFFFF"/>
        </w:rPr>
        <w:t>behaviour</w:t>
      </w:r>
      <w:r w:rsidRPr="008B2C77" w:rsidR="002D7EED">
        <w:rPr>
          <w:rFonts w:ascii="Arial" w:hAnsi="Arial" w:cs="Arial"/>
          <w:color w:val="141414"/>
          <w:shd w:val="clear" w:color="auto" w:fill="FFFFFF"/>
        </w:rPr>
        <w:t xml:space="preserve"> patterns they </w:t>
      </w:r>
      <w:r w:rsidRPr="008B2C77" w:rsidR="002D7EED">
        <w:rPr>
          <w:rFonts w:ascii="Arial" w:hAnsi="Arial" w:cs="Arial"/>
          <w:color w:val="141414"/>
          <w:shd w:val="clear" w:color="auto" w:fill="FFFFFF"/>
        </w:rPr>
        <w:t xml:space="preserve">demonstrate</w:t>
      </w:r>
      <w:r w:rsidRPr="008B2C77" w:rsidR="002D7EED">
        <w:rPr>
          <w:rFonts w:ascii="Arial" w:hAnsi="Arial" w:cs="Arial"/>
          <w:color w:val="141414"/>
          <w:shd w:val="clear" w:color="auto" w:fill="FFFFFF"/>
        </w:rPr>
        <w:t xml:space="preserve"> will closely reflect the environment in which they learn to play football. </w:t>
      </w:r>
    </w:p>
    <w:p xmlns:wp14="http://schemas.microsoft.com/office/word/2010/wordml" w:rsidRPr="008B2C77" w:rsidR="005A7B7E" w:rsidP="54C23F46" w:rsidRDefault="005A7B7E" w14:paraId="4AEF34EE" wp14:textId="711277F3">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2D7EED">
        <w:rPr>
          <w:rFonts w:ascii="Arial" w:hAnsi="Arial" w:cs="Arial"/>
          <w:color w:val="141414"/>
          <w:shd w:val="clear" w:color="auto" w:fill="FFFFFF"/>
        </w:rPr>
        <w:t xml:space="preserve">An environment with a lot of pressure and the adults that generate it will significantly reduce their understanding of the learning </w:t>
      </w:r>
      <w:r w:rsidRPr="008B2C77" w:rsidR="00805642">
        <w:rPr>
          <w:rFonts w:ascii="Arial" w:hAnsi="Arial" w:cs="Arial"/>
          <w:color w:val="141414"/>
          <w:shd w:val="clear" w:color="auto" w:fill="FFFFFF"/>
        </w:rPr>
        <w:t xml:space="preserve">process. </w:t>
      </w:r>
      <w:r w:rsidRPr="008B2C77" w:rsidR="002D7EED">
        <w:rPr>
          <w:rFonts w:ascii="Arial" w:hAnsi="Arial" w:cs="Arial"/>
          <w:color w:val="141414"/>
          <w:shd w:val="clear" w:color="auto" w:fill="FFFFFF"/>
        </w:rPr>
        <w:t xml:space="preserve">An environment where learning as a process has a superior value can increase the individual development of players and have a positive impact on their potential. </w:t>
      </w:r>
      <w:r w:rsidRPr="008B2C77" w:rsidR="00196046">
        <w:rPr>
          <w:rFonts w:ascii="Arial" w:hAnsi="Arial" w:cs="Arial"/>
          <w:color w:val="141414"/>
          <w:shd w:val="clear" w:color="auto" w:fill="FFFFFF"/>
        </w:rPr>
        <w:t>Th</w:t>
      </w:r>
      <w:r w:rsidRPr="008B2C77" w:rsidR="002D7EED">
        <w:rPr>
          <w:rFonts w:ascii="Arial" w:hAnsi="Arial" w:cs="Arial"/>
          <w:color w:val="141414"/>
          <w:shd w:val="clear" w:color="auto" w:fill="FFFFFF"/>
        </w:rPr>
        <w:t>is is because th</w:t>
      </w:r>
      <w:r w:rsidRPr="008B2C77" w:rsidR="00196046">
        <w:rPr>
          <w:rFonts w:ascii="Arial" w:hAnsi="Arial" w:cs="Arial"/>
          <w:color w:val="141414"/>
          <w:shd w:val="clear" w:color="auto" w:fill="FFFFFF"/>
        </w:rPr>
        <w:t xml:space="preserve">e players themselves will be focused on the process </w:t>
      </w:r>
      <w:r w:rsidRPr="008B2C77" w:rsidR="002D7EED">
        <w:rPr>
          <w:rFonts w:ascii="Arial" w:hAnsi="Arial" w:cs="Arial"/>
          <w:color w:val="141414"/>
          <w:shd w:val="clear" w:color="auto" w:fill="FFFFFF"/>
        </w:rPr>
        <w:t>of</w:t>
      </w:r>
      <w:r w:rsidRPr="008B2C77" w:rsidR="00196046">
        <w:rPr>
          <w:rFonts w:ascii="Arial" w:hAnsi="Arial" w:cs="Arial"/>
          <w:color w:val="141414"/>
          <w:shd w:val="clear" w:color="auto" w:fill="FFFFFF"/>
        </w:rPr>
        <w:t xml:space="preserve"> achiev</w:t>
      </w:r>
      <w:r w:rsidRPr="008B2C77" w:rsidR="002D7EED">
        <w:rPr>
          <w:rFonts w:ascii="Arial" w:hAnsi="Arial" w:cs="Arial"/>
          <w:color w:val="141414"/>
          <w:shd w:val="clear" w:color="auto" w:fill="FFFFFF"/>
        </w:rPr>
        <w:t>ing</w:t>
      </w:r>
      <w:r w:rsidRPr="008B2C77" w:rsidR="00196046">
        <w:rPr>
          <w:rFonts w:ascii="Arial" w:hAnsi="Arial" w:cs="Arial"/>
          <w:color w:val="141414"/>
          <w:shd w:val="clear" w:color="auto" w:fill="FFFFFF"/>
        </w:rPr>
        <w:t xml:space="preserve"> success instead of focusing only on the success itself. They will </w:t>
      </w:r>
      <w:r w:rsidRPr="008B2C77" w:rsidR="002D7EED">
        <w:rPr>
          <w:rFonts w:ascii="Arial" w:hAnsi="Arial" w:cs="Arial"/>
          <w:color w:val="141414"/>
          <w:shd w:val="clear" w:color="auto" w:fill="FFFFFF"/>
        </w:rPr>
        <w:t xml:space="preserve">show </w:t>
      </w:r>
      <w:r w:rsidRPr="008B2C77" w:rsidR="00196046">
        <w:rPr>
          <w:rFonts w:ascii="Arial" w:hAnsi="Arial" w:cs="Arial"/>
          <w:color w:val="141414"/>
          <w:shd w:val="clear" w:color="auto" w:fill="FFFFFF"/>
        </w:rPr>
        <w:t xml:space="preserve">learning </w:t>
      </w:r>
      <w:r w:rsidRPr="008B2C77" w:rsidR="002D7EED">
        <w:rPr>
          <w:rFonts w:ascii="Arial" w:hAnsi="Arial" w:cs="Arial"/>
          <w:color w:val="141414"/>
          <w:shd w:val="clear" w:color="auto" w:fill="FFFFFF"/>
        </w:rPr>
        <w:t>behaviour patterns</w:t>
      </w:r>
      <w:r w:rsidRPr="008B2C77" w:rsidR="00196046">
        <w:rPr>
          <w:rFonts w:ascii="Arial" w:hAnsi="Arial" w:cs="Arial"/>
          <w:color w:val="141414"/>
          <w:shd w:val="clear" w:color="auto" w:fill="FFFFFF"/>
        </w:rPr>
        <w:t xml:space="preserve"> that </w:t>
      </w:r>
      <w:r w:rsidRPr="008B2C77" w:rsidR="002D7EED">
        <w:rPr>
          <w:rFonts w:ascii="Arial" w:hAnsi="Arial" w:cs="Arial"/>
          <w:color w:val="141414"/>
          <w:shd w:val="clear" w:color="auto" w:fill="FFFFFF"/>
        </w:rPr>
        <w:t xml:space="preserve">enable </w:t>
      </w:r>
      <w:r w:rsidRPr="008B2C77" w:rsidR="00196046">
        <w:rPr>
          <w:rFonts w:ascii="Arial" w:hAnsi="Arial" w:cs="Arial"/>
          <w:color w:val="141414"/>
          <w:shd w:val="clear" w:color="auto" w:fill="FFFFFF"/>
        </w:rPr>
        <w:t>develop</w:t>
      </w:r>
      <w:r w:rsidRPr="008B2C77" w:rsidR="002D7EED">
        <w:rPr>
          <w:rFonts w:ascii="Arial" w:hAnsi="Arial" w:cs="Arial"/>
          <w:color w:val="141414"/>
          <w:shd w:val="clear" w:color="auto" w:fill="FFFFFF"/>
        </w:rPr>
        <w:t>ment</w:t>
      </w:r>
      <w:r w:rsidRPr="008B2C77" w:rsidR="00196046">
        <w:rPr>
          <w:rFonts w:ascii="Arial" w:hAnsi="Arial" w:cs="Arial"/>
          <w:color w:val="141414"/>
          <w:shd w:val="clear" w:color="auto" w:fill="FFFFFF"/>
        </w:rPr>
        <w:t xml:space="preserve"> </w:t>
      </w:r>
      <w:r w:rsidRPr="008B2C77" w:rsidR="002D7EED">
        <w:rPr>
          <w:rFonts w:ascii="Arial" w:hAnsi="Arial" w:cs="Arial"/>
          <w:color w:val="141414"/>
          <w:shd w:val="clear" w:color="auto" w:fill="FFFFFF"/>
        </w:rPr>
        <w:t xml:space="preserve">of </w:t>
      </w:r>
      <w:r w:rsidRPr="008B2C77" w:rsidR="00196046">
        <w:rPr>
          <w:rFonts w:ascii="Arial" w:hAnsi="Arial" w:cs="Arial"/>
          <w:color w:val="141414"/>
          <w:shd w:val="clear" w:color="auto" w:fill="FFFFFF"/>
        </w:rPr>
        <w:t>individual potential</w:t>
      </w:r>
      <w:r w:rsidRPr="008B2C77" w:rsidR="00A72CBC">
        <w:rPr>
          <w:rFonts w:ascii="Arial" w:hAnsi="Arial" w:cs="Arial"/>
          <w:color w:val="141414"/>
          <w:shd w:val="clear" w:color="auto" w:fill="FFFFFF"/>
        </w:rPr>
        <w:t>.</w:t>
      </w:r>
      <w:r w:rsidRPr="008B2C77" w:rsidR="00167850">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Players brought up in an environment with </w:t>
      </w:r>
      <w:r w:rsidRPr="008B2C77" w:rsidR="002D7EED">
        <w:rPr>
          <w:rFonts w:ascii="Arial" w:hAnsi="Arial" w:cs="Arial"/>
          <w:color w:val="141414"/>
          <w:shd w:val="clear" w:color="auto" w:fill="FFFFFF"/>
        </w:rPr>
        <w:t xml:space="preserve">a </w:t>
      </w:r>
      <w:r w:rsidRPr="008B2C77" w:rsidR="00196046">
        <w:rPr>
          <w:rFonts w:ascii="Arial" w:hAnsi="Arial" w:cs="Arial"/>
          <w:color w:val="141414"/>
          <w:shd w:val="clear" w:color="auto" w:fill="FFFFFF"/>
        </w:rPr>
        <w:t xml:space="preserve">high </w:t>
      </w:r>
      <w:r w:rsidRPr="008B2C77" w:rsidR="002D7EED">
        <w:rPr>
          <w:rFonts w:ascii="Arial" w:hAnsi="Arial" w:cs="Arial"/>
          <w:color w:val="141414"/>
          <w:shd w:val="clear" w:color="auto" w:fill="FFFFFF"/>
        </w:rPr>
        <w:t xml:space="preserve">degree of </w:t>
      </w:r>
      <w:r w:rsidRPr="008B2C77" w:rsidR="00196046">
        <w:rPr>
          <w:rFonts w:ascii="Arial" w:hAnsi="Arial" w:cs="Arial"/>
          <w:color w:val="141414"/>
          <w:shd w:val="clear" w:color="auto" w:fill="FFFFFF"/>
        </w:rPr>
        <w:t xml:space="preserve">culture and </w:t>
      </w:r>
      <w:r w:rsidRPr="008B2C77" w:rsidR="002D7EED">
        <w:rPr>
          <w:rFonts w:ascii="Arial" w:hAnsi="Arial" w:cs="Arial"/>
          <w:color w:val="141414"/>
          <w:shd w:val="clear" w:color="auto" w:fill="FFFFFF"/>
        </w:rPr>
        <w:t xml:space="preserve">one that </w:t>
      </w:r>
      <w:r w:rsidRPr="008B2C77" w:rsidR="00196046">
        <w:rPr>
          <w:rFonts w:ascii="Arial" w:hAnsi="Arial" w:cs="Arial"/>
          <w:color w:val="141414"/>
          <w:shd w:val="clear" w:color="auto" w:fill="FFFFFF"/>
        </w:rPr>
        <w:t>value</w:t>
      </w:r>
      <w:r w:rsidRPr="008B2C77" w:rsidR="002D7EED">
        <w:rPr>
          <w:rFonts w:ascii="Arial" w:hAnsi="Arial" w:cs="Arial"/>
          <w:color w:val="141414"/>
          <w:shd w:val="clear" w:color="auto" w:fill="FFFFFF"/>
        </w:rPr>
        <w:t>s</w:t>
      </w:r>
      <w:r w:rsidRPr="008B2C77" w:rsidR="00196046">
        <w:rPr>
          <w:rFonts w:ascii="Arial" w:hAnsi="Arial" w:cs="Arial"/>
          <w:color w:val="141414"/>
          <w:shd w:val="clear" w:color="auto" w:fill="FFFFFF"/>
        </w:rPr>
        <w:t xml:space="preserve"> the learning process itself will make decisions with much greater freedom</w:t>
      </w:r>
      <w:r w:rsidRPr="008B2C77" w:rsidR="002D7EED">
        <w:rPr>
          <w:rFonts w:ascii="Arial" w:hAnsi="Arial" w:cs="Arial"/>
          <w:color w:val="141414"/>
          <w:shd w:val="clear" w:color="auto" w:fill="FFFFFF"/>
        </w:rPr>
        <w:t>.</w:t>
      </w:r>
      <w:r w:rsidRPr="008B2C77" w:rsidR="00196046">
        <w:rPr>
          <w:rFonts w:ascii="Arial" w:hAnsi="Arial" w:cs="Arial"/>
          <w:color w:val="141414"/>
          <w:shd w:val="clear" w:color="auto" w:fill="FFFFFF"/>
        </w:rPr>
        <w:t xml:space="preserve"> They will </w:t>
      </w:r>
      <w:r w:rsidRPr="008B2C77" w:rsidR="002D7EED">
        <w:rPr>
          <w:rFonts w:ascii="Arial" w:hAnsi="Arial" w:cs="Arial"/>
          <w:color w:val="141414"/>
          <w:shd w:val="clear" w:color="auto" w:fill="FFFFFF"/>
        </w:rPr>
        <w:t xml:space="preserve">take </w:t>
      </w:r>
      <w:r w:rsidRPr="008B2C77" w:rsidR="00196046">
        <w:rPr>
          <w:rFonts w:ascii="Arial" w:hAnsi="Arial" w:cs="Arial"/>
          <w:color w:val="141414"/>
          <w:shd w:val="clear" w:color="auto" w:fill="FFFFFF"/>
        </w:rPr>
        <w:t>risk</w:t>
      </w:r>
      <w:r w:rsidRPr="008B2C77" w:rsidR="002D7EED">
        <w:rPr>
          <w:rFonts w:ascii="Arial" w:hAnsi="Arial" w:cs="Arial"/>
          <w:color w:val="141414"/>
          <w:shd w:val="clear" w:color="auto" w:fill="FFFFFF"/>
        </w:rPr>
        <w:t>s</w:t>
      </w:r>
      <w:r w:rsidRPr="008B2C77" w:rsidR="00196046">
        <w:rPr>
          <w:rFonts w:ascii="Arial" w:hAnsi="Arial" w:cs="Arial"/>
          <w:color w:val="141414"/>
          <w:shd w:val="clear" w:color="auto" w:fill="FFFFFF"/>
        </w:rPr>
        <w:t xml:space="preserve"> and thus make mistakes that are accepted as positive, because they reflect the learning of players in </w:t>
      </w:r>
      <w:r w:rsidRPr="008B2C77" w:rsidR="002D7EED">
        <w:rPr>
          <w:rFonts w:ascii="Arial" w:hAnsi="Arial" w:cs="Arial"/>
          <w:color w:val="141414"/>
          <w:shd w:val="clear" w:color="auto" w:fill="FFFFFF"/>
        </w:rPr>
        <w:t xml:space="preserve">game </w:t>
      </w:r>
      <w:r w:rsidRPr="008B2C77" w:rsidR="00196046">
        <w:rPr>
          <w:rFonts w:ascii="Arial" w:hAnsi="Arial" w:cs="Arial"/>
          <w:color w:val="141414"/>
          <w:shd w:val="clear" w:color="auto" w:fill="FFFFFF"/>
        </w:rPr>
        <w:t xml:space="preserve">conditions. </w:t>
      </w:r>
      <w:r w:rsidRPr="008B2C77" w:rsidR="002D7EED">
        <w:rPr>
          <w:rFonts w:ascii="Arial" w:hAnsi="Arial" w:cs="Arial"/>
          <w:color w:val="141414"/>
          <w:shd w:val="clear" w:color="auto" w:fill="FFFFFF"/>
        </w:rPr>
        <w:t>Finally</w:t>
      </w:r>
      <w:r w:rsidRPr="008B2C77" w:rsidR="00196046">
        <w:rPr>
          <w:rFonts w:ascii="Arial" w:hAnsi="Arial" w:cs="Arial"/>
          <w:color w:val="141414"/>
          <w:shd w:val="clear" w:color="auto" w:fill="FFFFFF"/>
        </w:rPr>
        <w:t xml:space="preserve">, thanks to continuation of </w:t>
      </w:r>
      <w:r w:rsidRPr="008B2C77" w:rsidR="002D7EED">
        <w:rPr>
          <w:rFonts w:ascii="Arial" w:hAnsi="Arial" w:cs="Arial"/>
          <w:color w:val="141414"/>
          <w:shd w:val="clear" w:color="auto" w:fill="FFFFFF"/>
        </w:rPr>
        <w:t xml:space="preserve">the </w:t>
      </w:r>
      <w:r w:rsidRPr="008B2C77" w:rsidR="00196046">
        <w:rPr>
          <w:rFonts w:ascii="Arial" w:hAnsi="Arial" w:cs="Arial"/>
          <w:color w:val="141414"/>
          <w:shd w:val="clear" w:color="auto" w:fill="FFFFFF"/>
        </w:rPr>
        <w:t>learning</w:t>
      </w:r>
      <w:r w:rsidRPr="008B2C77" w:rsidR="002D7EED">
        <w:rPr>
          <w:rFonts w:ascii="Arial" w:hAnsi="Arial" w:cs="Arial"/>
          <w:color w:val="141414"/>
          <w:shd w:val="clear" w:color="auto" w:fill="FFFFFF"/>
        </w:rPr>
        <w:t xml:space="preserve"> process</w:t>
      </w:r>
      <w:r w:rsidRPr="008B2C77" w:rsidR="00196046">
        <w:rPr>
          <w:rFonts w:ascii="Arial" w:hAnsi="Arial" w:cs="Arial"/>
          <w:color w:val="141414"/>
          <w:shd w:val="clear" w:color="auto" w:fill="FFFFFF"/>
        </w:rPr>
        <w:t xml:space="preserve">, players will </w:t>
      </w:r>
      <w:r w:rsidRPr="008B2C77" w:rsidR="002D7EED">
        <w:rPr>
          <w:rFonts w:ascii="Arial" w:hAnsi="Arial" w:cs="Arial"/>
          <w:color w:val="141414"/>
          <w:shd w:val="clear" w:color="auto" w:fill="FFFFFF"/>
        </w:rPr>
        <w:t xml:space="preserve">form positive </w:t>
      </w:r>
      <w:r w:rsidRPr="008B2C77" w:rsidR="00196046">
        <w:rPr>
          <w:rFonts w:ascii="Arial" w:hAnsi="Arial" w:cs="Arial"/>
          <w:color w:val="141414"/>
          <w:shd w:val="clear" w:color="auto" w:fill="FFFFFF"/>
        </w:rPr>
        <w:t xml:space="preserve">emotional habits that </w:t>
      </w:r>
      <w:r w:rsidRPr="008B2C77" w:rsidR="00196046">
        <w:rPr>
          <w:rFonts w:ascii="Arial" w:hAnsi="Arial" w:cs="Arial"/>
          <w:color w:val="141414"/>
          <w:shd w:val="clear" w:color="auto" w:fill="FFFFFF"/>
        </w:rPr>
        <w:t xml:space="preserve">in the long run</w:t>
      </w:r>
      <w:r w:rsidRPr="008B2C77" w:rsidR="00196046">
        <w:rPr>
          <w:rFonts w:ascii="Arial" w:hAnsi="Arial" w:cs="Arial"/>
          <w:color w:val="141414"/>
          <w:shd w:val="clear" w:color="auto" w:fill="FFFFFF"/>
        </w:rPr>
        <w:t xml:space="preserve"> will develop the mental </w:t>
      </w:r>
      <w:r w:rsidRPr="008B2C77" w:rsidR="003B7EEE">
        <w:rPr>
          <w:rFonts w:ascii="Arial" w:hAnsi="Arial" w:cs="Arial"/>
          <w:color w:val="141414"/>
          <w:shd w:val="clear" w:color="auto" w:fill="FFFFFF"/>
        </w:rPr>
        <w:t>discipline</w:t>
      </w:r>
      <w:r w:rsidRPr="008B2C77" w:rsidR="00196046">
        <w:rPr>
          <w:rFonts w:ascii="Arial" w:hAnsi="Arial" w:cs="Arial"/>
          <w:color w:val="141414"/>
          <w:shd w:val="clear" w:color="auto" w:fill="FFFFFF"/>
        </w:rPr>
        <w:t xml:space="preserve"> so needed at the professional level.</w:t>
      </w:r>
    </w:p>
    <w:p xmlns:wp14="http://schemas.microsoft.com/office/word/2010/wordml" w:rsidRPr="008B2C77" w:rsidR="00716D92" w:rsidP="54C23F46" w:rsidRDefault="005F699B" w14:paraId="589C1BDA" wp14:textId="3A6409BA">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5:29:34.054Z" w:id="1806221634"/>
          <w:rFonts w:ascii="Arial" w:hAnsi="Arial" w:cs="Arial"/>
          <w:color w:val="141414"/>
        </w:rPr>
        <w:pPrChange w:author="Gary Smailes" w:date="2024-02-12T15:28:35.11Z">
          <w:pPr>
            <w:pStyle w:val="NormalWeb"/>
            <w:spacing w:before="0" w:beforeAutospacing="off" w:after="180" w:afterAutospacing="off" w:line="480" w:lineRule="auto"/>
            <w:ind w:right="-613"/>
            <w:jc w:val="both"/>
          </w:pPr>
        </w:pPrChange>
      </w:pPr>
      <w:del w:author="Gary Smailes" w:date="2024-02-12T15:28:36.011Z" w:id="1255946178">
        <w:r w:rsidRPr="54C23F46" w:rsidDel="54C23F46">
          <w:rPr>
            <w:rFonts w:ascii="Arial" w:hAnsi="Arial" w:cs="Arial"/>
            <w:color w:val="141414"/>
          </w:rPr>
          <w:delText xml:space="preserve">     </w:delText>
        </w:r>
      </w:del>
      <w:r w:rsidRPr="008B2C77" w:rsidR="00196046">
        <w:rPr>
          <w:rFonts w:ascii="Arial" w:hAnsi="Arial" w:cs="Arial"/>
          <w:color w:val="141414"/>
          <w:shd w:val="clear" w:color="auto" w:fill="FFFFFF"/>
        </w:rPr>
        <w:t>Matches</w:t>
      </w:r>
      <w:r w:rsidRPr="008B2C77" w:rsidR="005055DF">
        <w:rPr>
          <w:rFonts w:ascii="Arial" w:hAnsi="Arial" w:cs="Arial"/>
          <w:color w:val="141414"/>
          <w:shd w:val="clear" w:color="auto" w:fill="FFFFFF"/>
        </w:rPr>
        <w:t xml:space="preserve"> </w:t>
      </w:r>
      <w:del w:author="Gary Smailes" w:date="2024-02-12T15:28:49.766Z" w:id="1835700229">
        <w:r w:rsidRPr="54C23F46" w:rsidDel="54C23F46">
          <w:rPr>
            <w:rFonts w:ascii="Arial" w:hAnsi="Arial" w:cs="Arial"/>
            <w:color w:val="141414"/>
          </w:rPr>
          <w:delText xml:space="preserve">match </w:delText>
        </w:r>
      </w:del>
      <w:r w:rsidRPr="008B2C77" w:rsidR="005055DF">
        <w:rPr>
          <w:rFonts w:ascii="Arial" w:hAnsi="Arial" w:cs="Arial"/>
          <w:color w:val="141414"/>
          <w:shd w:val="clear" w:color="auto" w:fill="FFFFFF"/>
        </w:rPr>
        <w:t xml:space="preserve">at the youth level</w:t>
      </w:r>
      <w:r w:rsidRPr="008B2C77" w:rsidR="00196046">
        <w:rPr>
          <w:rFonts w:ascii="Arial" w:hAnsi="Arial" w:cs="Arial"/>
          <w:color w:val="141414"/>
          <w:shd w:val="clear" w:color="auto" w:fill="FFFFFF"/>
        </w:rPr>
        <w:t xml:space="preserve"> are often devoid of </w:t>
      </w:r>
      <w:r w:rsidRPr="008B2C77" w:rsidR="005055DF">
        <w:rPr>
          <w:rFonts w:ascii="Arial" w:hAnsi="Arial" w:cs="Arial"/>
          <w:color w:val="141414"/>
          <w:shd w:val="clear" w:color="auto" w:fill="FFFFFF"/>
        </w:rPr>
        <w:t xml:space="preserve">adequate </w:t>
      </w:r>
      <w:r w:rsidRPr="008B2C77" w:rsidR="00196046">
        <w:rPr>
          <w:rFonts w:ascii="Arial" w:hAnsi="Arial" w:cs="Arial"/>
          <w:color w:val="141414"/>
          <w:shd w:val="clear" w:color="auto" w:fill="FFFFFF"/>
        </w:rPr>
        <w:t xml:space="preserve">competition </w:t>
      </w:r>
      <w:r w:rsidRPr="008B2C77" w:rsidR="005055DF">
        <w:rPr>
          <w:rFonts w:ascii="Arial" w:hAnsi="Arial" w:cs="Arial"/>
          <w:color w:val="141414"/>
          <w:shd w:val="clear" w:color="auto" w:fill="FFFFFF"/>
        </w:rPr>
        <w:t xml:space="preserve">for </w:t>
      </w:r>
      <w:r w:rsidRPr="008B2C77" w:rsidR="00196046">
        <w:rPr>
          <w:rFonts w:ascii="Arial" w:hAnsi="Arial" w:cs="Arial"/>
          <w:color w:val="141414"/>
          <w:shd w:val="clear" w:color="auto" w:fill="FFFFFF"/>
        </w:rPr>
        <w:t xml:space="preserve">the skills of the players. Winning by a large goal difference is seen as a success. Especially by </w:t>
      </w:r>
      <w:r w:rsidRPr="008B2C77" w:rsidR="00196046">
        <w:rPr>
          <w:rFonts w:ascii="Arial" w:hAnsi="Arial" w:cs="Arial"/>
          <w:color w:val="141414"/>
          <w:shd w:val="clear" w:color="auto" w:fill="FFFFFF"/>
        </w:rPr>
        <w:t xml:space="preserve">parents, but sometimes also by coaches. The reward (success) should be tailored to the level of </w:t>
      </w:r>
      <w:r w:rsidRPr="008B2C77" w:rsidR="005055DF">
        <w:rPr>
          <w:rFonts w:ascii="Arial" w:hAnsi="Arial" w:cs="Arial"/>
          <w:color w:val="141414"/>
          <w:shd w:val="clear" w:color="auto" w:fill="FFFFFF"/>
        </w:rPr>
        <w:t xml:space="preserve">the </w:t>
      </w:r>
      <w:r w:rsidRPr="008B2C77" w:rsidR="00196046">
        <w:rPr>
          <w:rFonts w:ascii="Arial" w:hAnsi="Arial" w:cs="Arial"/>
          <w:color w:val="141414"/>
          <w:shd w:val="clear" w:color="auto" w:fill="FFFFFF"/>
        </w:rPr>
        <w:t xml:space="preserve">challenge faced by </w:t>
      </w:r>
      <w:r w:rsidRPr="008B2C77" w:rsidR="005055DF">
        <w:rPr>
          <w:rFonts w:ascii="Arial" w:hAnsi="Arial" w:cs="Arial"/>
          <w:color w:val="141414"/>
          <w:shd w:val="clear" w:color="auto" w:fill="FFFFFF"/>
        </w:rPr>
        <w:t xml:space="preserve">the </w:t>
      </w:r>
      <w:r w:rsidRPr="008B2C77" w:rsidR="00196046">
        <w:rPr>
          <w:rFonts w:ascii="Arial" w:hAnsi="Arial" w:cs="Arial"/>
          <w:color w:val="141414"/>
          <w:shd w:val="clear" w:color="auto" w:fill="FFFFFF"/>
        </w:rPr>
        <w:t>young players. The scale of difficulty and level of success should be difficult enough to force players to make as much effort as possible at all levels of development. When a 9-0 game</w:t>
      </w:r>
      <w:r w:rsidRPr="008B2C77" w:rsidR="005055DF">
        <w:rPr>
          <w:rFonts w:ascii="Arial" w:hAnsi="Arial" w:cs="Arial"/>
          <w:color w:val="141414"/>
          <w:shd w:val="clear" w:color="auto" w:fill="FFFFFF"/>
        </w:rPr>
        <w:t xml:space="preserve"> is won</w:t>
      </w:r>
      <w:r w:rsidRPr="008B2C77" w:rsidR="00196046">
        <w:rPr>
          <w:rFonts w:ascii="Arial" w:hAnsi="Arial" w:cs="Arial"/>
          <w:color w:val="141414"/>
          <w:shd w:val="clear" w:color="auto" w:fill="FFFFFF"/>
        </w:rPr>
        <w:t xml:space="preserve">, we </w:t>
      </w:r>
      <w:r w:rsidRPr="008B2C77" w:rsidR="00196046">
        <w:rPr>
          <w:rFonts w:ascii="Arial" w:hAnsi="Arial" w:cs="Arial"/>
          <w:color w:val="141414"/>
          <w:shd w:val="clear" w:color="auto" w:fill="FFFFFF"/>
        </w:rPr>
        <w:t>can't</w:t>
      </w:r>
      <w:r w:rsidRPr="008B2C77" w:rsidR="00196046">
        <w:rPr>
          <w:rFonts w:ascii="Arial" w:hAnsi="Arial" w:cs="Arial"/>
          <w:color w:val="141414"/>
          <w:shd w:val="clear" w:color="auto" w:fill="FFFFFF"/>
        </w:rPr>
        <w:t xml:space="preserve"> talk about success in terms of the scale of difficulty of achieving it. The perception of parents is different. </w:t>
      </w:r>
      <w:r w:rsidRPr="008B2C77" w:rsidR="005055DF">
        <w:rPr>
          <w:rFonts w:ascii="Arial" w:hAnsi="Arial" w:cs="Arial"/>
          <w:color w:val="141414"/>
          <w:shd w:val="clear" w:color="auto" w:fill="FFFFFF"/>
        </w:rPr>
        <w:t xml:space="preserve">The </w:t>
      </w:r>
      <w:r w:rsidRPr="008B2C77" w:rsidR="00196046">
        <w:rPr>
          <w:rFonts w:ascii="Arial" w:hAnsi="Arial" w:cs="Arial"/>
          <w:color w:val="141414"/>
          <w:shd w:val="clear" w:color="auto" w:fill="FFFFFF"/>
        </w:rPr>
        <w:t>dry result confirms the belief that the</w:t>
      </w:r>
      <w:r w:rsidRPr="008B2C77" w:rsidR="005055DF">
        <w:rPr>
          <w:rFonts w:ascii="Arial" w:hAnsi="Arial" w:cs="Arial"/>
          <w:color w:val="141414"/>
          <w:shd w:val="clear" w:color="auto" w:fill="FFFFFF"/>
        </w:rPr>
        <w:t>ir</w:t>
      </w:r>
      <w:r w:rsidRPr="008B2C77" w:rsidR="00196046">
        <w:rPr>
          <w:rFonts w:ascii="Arial" w:hAnsi="Arial" w:cs="Arial"/>
          <w:color w:val="141414"/>
          <w:shd w:val="clear" w:color="auto" w:fill="FFFFFF"/>
        </w:rPr>
        <w:t xml:space="preserve"> child is making progress. This is one of many examples of an unhealthy winning culture. The </w:t>
      </w:r>
      <w:r w:rsidRPr="008B2C77" w:rsidR="005055DF">
        <w:rPr>
          <w:rFonts w:ascii="Arial" w:hAnsi="Arial" w:cs="Arial"/>
          <w:color w:val="141414"/>
          <w:shd w:val="clear" w:color="auto" w:fill="FFFFFF"/>
        </w:rPr>
        <w:t xml:space="preserve">information flowing to the </w:t>
      </w:r>
      <w:r w:rsidRPr="008B2C77" w:rsidR="00196046">
        <w:rPr>
          <w:rFonts w:ascii="Arial" w:hAnsi="Arial" w:cs="Arial"/>
          <w:color w:val="141414"/>
          <w:shd w:val="clear" w:color="auto" w:fill="FFFFFF"/>
        </w:rPr>
        <w:t>young player</w:t>
      </w:r>
      <w:r w:rsidRPr="008B2C77" w:rsidR="005055DF">
        <w:rPr>
          <w:rFonts w:ascii="Arial" w:hAnsi="Arial" w:cs="Arial"/>
          <w:color w:val="141414"/>
          <w:shd w:val="clear" w:color="auto" w:fill="FFFFFF"/>
        </w:rPr>
        <w:t xml:space="preserve"> is</w:t>
      </w:r>
      <w:r w:rsidRPr="008B2C77" w:rsidR="00196046">
        <w:rPr>
          <w:rFonts w:ascii="Arial" w:hAnsi="Arial" w:cs="Arial"/>
          <w:color w:val="141414"/>
          <w:shd w:val="clear" w:color="auto" w:fill="FFFFFF"/>
        </w:rPr>
        <w:t xml:space="preserve"> that he has achieved an amazing success.</w:t>
      </w:r>
      <w:r w:rsidRPr="008B2C77" w:rsidR="001B7805">
        <w:rPr>
          <w:rFonts w:ascii="Arial" w:hAnsi="Arial" w:cs="Arial"/>
          <w:color w:val="141414"/>
          <w:shd w:val="clear" w:color="auto" w:fill="FFFFFF"/>
        </w:rPr>
        <w:t xml:space="preserve"> </w:t>
      </w:r>
      <w:r w:rsidRPr="008B2C77" w:rsidR="005055DF">
        <w:rPr>
          <w:rFonts w:ascii="Arial" w:hAnsi="Arial" w:cs="Arial"/>
          <w:color w:val="141414"/>
          <w:shd w:val="clear" w:color="auto" w:fill="FFFFFF"/>
        </w:rPr>
        <w:t xml:space="preserve">All those </w:t>
      </w:r>
      <w:r w:rsidRPr="008B2C77" w:rsidR="00196046">
        <w:rPr>
          <w:rFonts w:ascii="Arial" w:hAnsi="Arial" w:cs="Arial"/>
          <w:color w:val="141414"/>
          <w:shd w:val="clear" w:color="auto" w:fill="FFFFFF"/>
        </w:rPr>
        <w:t xml:space="preserve">around </w:t>
      </w:r>
      <w:r w:rsidRPr="008B2C77" w:rsidR="005055DF">
        <w:rPr>
          <w:rFonts w:ascii="Arial" w:hAnsi="Arial" w:cs="Arial"/>
          <w:color w:val="141414"/>
          <w:shd w:val="clear" w:color="auto" w:fill="FFFFFF"/>
        </w:rPr>
        <w:t xml:space="preserve">are </w:t>
      </w:r>
      <w:r w:rsidRPr="008B2C77" w:rsidR="00196046">
        <w:rPr>
          <w:rFonts w:ascii="Arial" w:hAnsi="Arial" w:cs="Arial"/>
          <w:color w:val="141414"/>
          <w:shd w:val="clear" w:color="auto" w:fill="FFFFFF"/>
        </w:rPr>
        <w:t>congratulating the</w:t>
      </w:r>
      <w:r w:rsidRPr="008B2C77" w:rsidR="005055DF">
        <w:rPr>
          <w:rFonts w:ascii="Arial" w:hAnsi="Arial" w:cs="Arial"/>
          <w:color w:val="141414"/>
          <w:shd w:val="clear" w:color="auto" w:fill="FFFFFF"/>
        </w:rPr>
        <w:t>mselves on a great</w:t>
      </w:r>
      <w:r w:rsidRPr="008B2C77" w:rsidR="00196046">
        <w:rPr>
          <w:rFonts w:ascii="Arial" w:hAnsi="Arial" w:cs="Arial"/>
          <w:color w:val="141414"/>
          <w:shd w:val="clear" w:color="auto" w:fill="FFFFFF"/>
        </w:rPr>
        <w:t xml:space="preserve"> match, </w:t>
      </w:r>
      <w:r w:rsidRPr="008B2C77" w:rsidR="005055DF">
        <w:rPr>
          <w:rFonts w:ascii="Arial" w:hAnsi="Arial" w:cs="Arial"/>
          <w:color w:val="141414"/>
          <w:shd w:val="clear" w:color="auto" w:fill="FFFFFF"/>
        </w:rPr>
        <w:t xml:space="preserve">the </w:t>
      </w:r>
      <w:r w:rsidRPr="008B2C77" w:rsidR="00196046">
        <w:rPr>
          <w:rFonts w:ascii="Arial" w:hAnsi="Arial" w:cs="Arial"/>
          <w:color w:val="141414"/>
          <w:shd w:val="clear" w:color="auto" w:fill="FFFFFF"/>
        </w:rPr>
        <w:t xml:space="preserve">goals scored, </w:t>
      </w:r>
      <w:r w:rsidRPr="008B2C77" w:rsidR="005055DF">
        <w:rPr>
          <w:rFonts w:ascii="Arial" w:hAnsi="Arial" w:cs="Arial"/>
          <w:color w:val="141414"/>
          <w:shd w:val="clear" w:color="auto" w:fill="FFFFFF"/>
        </w:rPr>
        <w:t xml:space="preserve">forgetting </w:t>
      </w:r>
      <w:r w:rsidRPr="008B2C77" w:rsidR="00196046">
        <w:rPr>
          <w:rFonts w:ascii="Arial" w:hAnsi="Arial" w:cs="Arial"/>
          <w:color w:val="141414"/>
          <w:shd w:val="clear" w:color="auto" w:fill="FFFFFF"/>
        </w:rPr>
        <w:t>that in fact</w:t>
      </w:r>
      <w:r w:rsidRPr="008B2C77" w:rsidR="005055DF">
        <w:rPr>
          <w:rFonts w:ascii="Arial" w:hAnsi="Arial" w:cs="Arial"/>
          <w:color w:val="141414"/>
          <w:shd w:val="clear" w:color="auto" w:fill="FFFFFF"/>
        </w:rPr>
        <w:t xml:space="preserve"> the</w:t>
      </w:r>
      <w:r w:rsidRPr="008B2C77" w:rsidR="00196046">
        <w:rPr>
          <w:rFonts w:ascii="Arial" w:hAnsi="Arial" w:cs="Arial"/>
          <w:color w:val="141414"/>
          <w:shd w:val="clear" w:color="auto" w:fill="FFFFFF"/>
        </w:rPr>
        <w:t xml:space="preserve"> young players </w:t>
      </w:r>
      <w:r w:rsidRPr="008B2C77" w:rsidR="005055DF">
        <w:rPr>
          <w:rFonts w:ascii="Arial" w:hAnsi="Arial" w:cs="Arial"/>
          <w:color w:val="141414"/>
          <w:shd w:val="clear" w:color="auto" w:fill="FFFFFF"/>
        </w:rPr>
        <w:t>didn’t</w:t>
      </w:r>
      <w:r w:rsidRPr="008B2C77" w:rsidR="005055DF">
        <w:rPr>
          <w:rFonts w:ascii="Arial" w:hAnsi="Arial" w:cs="Arial"/>
          <w:color w:val="141414"/>
          <w:shd w:val="clear" w:color="auto" w:fill="FFFFFF"/>
        </w:rPr>
        <w:t xml:space="preserve"> </w:t>
      </w:r>
      <w:r w:rsidRPr="008B2C77" w:rsidR="00196046">
        <w:rPr>
          <w:rFonts w:ascii="Arial" w:hAnsi="Arial" w:cs="Arial"/>
          <w:color w:val="141414"/>
          <w:shd w:val="clear" w:color="auto" w:fill="FFFFFF"/>
        </w:rPr>
        <w:t>have to make too much effort to achieve th</w:t>
      </w:r>
      <w:r w:rsidRPr="008B2C77" w:rsidR="00A36E88">
        <w:rPr>
          <w:rFonts w:ascii="Arial" w:hAnsi="Arial" w:cs="Arial"/>
          <w:color w:val="141414"/>
          <w:shd w:val="clear" w:color="auto" w:fill="FFFFFF"/>
        </w:rPr>
        <w:t xml:space="preserve">at </w:t>
      </w:r>
      <w:r w:rsidRPr="008B2C77" w:rsidR="00196046">
        <w:rPr>
          <w:rFonts w:ascii="Arial" w:hAnsi="Arial" w:cs="Arial"/>
          <w:color w:val="141414"/>
          <w:shd w:val="clear" w:color="auto" w:fill="FFFFFF"/>
        </w:rPr>
        <w:t>success. This is not good for their individual development and in no way develops the potential of young players</w:t>
      </w:r>
      <w:r w:rsidRPr="008B2C77" w:rsidR="005055DF">
        <w:rPr>
          <w:rFonts w:ascii="Arial" w:hAnsi="Arial" w:cs="Arial"/>
          <w:color w:val="141414"/>
          <w:shd w:val="clear" w:color="auto" w:fill="FFFFFF"/>
        </w:rPr>
        <w:t>,</w:t>
      </w:r>
      <w:r w:rsidRPr="008B2C77" w:rsidR="00196046">
        <w:rPr>
          <w:rFonts w:ascii="Arial" w:hAnsi="Arial" w:cs="Arial"/>
          <w:color w:val="141414"/>
          <w:shd w:val="clear" w:color="auto" w:fill="FFFFFF"/>
        </w:rPr>
        <w:t xml:space="preserve"> who at this level need stimulation </w:t>
      </w:r>
      <w:r w:rsidRPr="008B2C77" w:rsidR="00182AF9">
        <w:rPr>
          <w:rFonts w:ascii="Arial" w:hAnsi="Arial" w:cs="Arial"/>
          <w:color w:val="141414"/>
          <w:shd w:val="clear" w:color="auto" w:fill="FFFFFF"/>
        </w:rPr>
        <w:t xml:space="preserve">consistent with </w:t>
      </w:r>
      <w:r w:rsidRPr="008B2C77" w:rsidR="00196046">
        <w:rPr>
          <w:rFonts w:ascii="Arial" w:hAnsi="Arial" w:cs="Arial"/>
          <w:color w:val="141414"/>
          <w:shd w:val="clear" w:color="auto" w:fill="FFFFFF"/>
        </w:rPr>
        <w:t xml:space="preserve">their level of individual skills. </w:t>
      </w:r>
    </w:p>
    <w:p xmlns:wp14="http://schemas.microsoft.com/office/word/2010/wordml" w:rsidRPr="008B2C77" w:rsidR="00716D92" w:rsidP="54C23F46" w:rsidRDefault="005F699B" w14:paraId="0BB24B74" wp14:textId="161C8F59">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5:31:52.576Z" w:id="2040088239"/>
          <w:rFonts w:ascii="Arial" w:hAnsi="Arial" w:cs="Arial"/>
          <w:color w:val="141414"/>
        </w:rPr>
      </w:pPr>
      <w:r w:rsidRPr="008B2C77" w:rsidR="00196046">
        <w:rPr>
          <w:rFonts w:ascii="Arial" w:hAnsi="Arial" w:cs="Arial"/>
          <w:color w:val="141414"/>
          <w:shd w:val="clear" w:color="auto" w:fill="FFFFFF"/>
        </w:rPr>
        <w:t xml:space="preserve">Looking at it from </w:t>
      </w:r>
      <w:r w:rsidRPr="008B2C77" w:rsidR="005055DF">
        <w:rPr>
          <w:rFonts w:ascii="Arial" w:hAnsi="Arial" w:cs="Arial"/>
          <w:color w:val="141414"/>
          <w:shd w:val="clear" w:color="auto" w:fill="FFFFFF"/>
        </w:rPr>
        <w:t>a</w:t>
      </w:r>
      <w:r w:rsidRPr="008B2C77" w:rsidR="00196046">
        <w:rPr>
          <w:rFonts w:ascii="Arial" w:hAnsi="Arial" w:cs="Arial"/>
          <w:color w:val="141414"/>
          <w:shd w:val="clear" w:color="auto" w:fill="FFFFFF"/>
        </w:rPr>
        <w:t xml:space="preserve"> coach's point of view, I can say that it is </w:t>
      </w:r>
      <w:r w:rsidRPr="008B2C77" w:rsidR="00196046">
        <w:rPr>
          <w:rFonts w:ascii="Arial" w:hAnsi="Arial" w:cs="Arial"/>
          <w:color w:val="141414"/>
          <w:shd w:val="clear" w:color="auto" w:fill="FFFFFF"/>
        </w:rPr>
        <w:t xml:space="preserve">very difficult</w:t>
      </w:r>
      <w:r w:rsidRPr="008B2C77" w:rsidR="00196046">
        <w:rPr>
          <w:rFonts w:ascii="Arial" w:hAnsi="Arial" w:cs="Arial"/>
          <w:color w:val="141414"/>
          <w:shd w:val="clear" w:color="auto" w:fill="FFFFFF"/>
        </w:rPr>
        <w:t xml:space="preserve"> to force</w:t>
      </w:r>
      <w:r w:rsidRPr="008B2C77" w:rsidR="005055DF">
        <w:rPr>
          <w:rFonts w:ascii="Arial" w:hAnsi="Arial" w:cs="Arial"/>
          <w:color w:val="141414"/>
          <w:shd w:val="clear" w:color="auto" w:fill="FFFFFF"/>
        </w:rPr>
        <w:t xml:space="preserve"> on</w:t>
      </w:r>
      <w:r w:rsidRPr="008B2C77" w:rsidR="00196046">
        <w:rPr>
          <w:rFonts w:ascii="Arial" w:hAnsi="Arial" w:cs="Arial"/>
          <w:color w:val="141414"/>
          <w:shd w:val="clear" w:color="auto" w:fill="FFFFFF"/>
        </w:rPr>
        <w:t xml:space="preserve"> players learning </w:t>
      </w:r>
      <w:r w:rsidRPr="008B2C77" w:rsidR="002D7EED">
        <w:rPr>
          <w:rFonts w:ascii="Arial" w:hAnsi="Arial" w:cs="Arial"/>
          <w:color w:val="141414"/>
          <w:shd w:val="clear" w:color="auto" w:fill="FFFFFF"/>
        </w:rPr>
        <w:t>behaviour patterns</w:t>
      </w:r>
      <w:r w:rsidRPr="008B2C77" w:rsidR="00196046">
        <w:rPr>
          <w:rFonts w:ascii="Arial" w:hAnsi="Arial" w:cs="Arial"/>
          <w:color w:val="141414"/>
          <w:shd w:val="clear" w:color="auto" w:fill="FFFFFF"/>
        </w:rPr>
        <w:t xml:space="preserve"> relative to their needs in such a match environment. An unhealthy culture of winning, the lack of </w:t>
      </w:r>
      <w:r w:rsidRPr="008B2C77" w:rsidR="005055DF">
        <w:rPr>
          <w:rFonts w:ascii="Arial" w:hAnsi="Arial" w:cs="Arial"/>
          <w:color w:val="141414"/>
          <w:shd w:val="clear" w:color="auto" w:fill="FFFFFF"/>
        </w:rPr>
        <w:t xml:space="preserve">tailoring </w:t>
      </w:r>
      <w:r w:rsidRPr="008B2C77" w:rsidR="00196046">
        <w:rPr>
          <w:rFonts w:ascii="Arial" w:hAnsi="Arial" w:cs="Arial"/>
          <w:color w:val="141414"/>
          <w:shd w:val="clear" w:color="auto" w:fill="FFFFFF"/>
        </w:rPr>
        <w:t xml:space="preserve">challenges </w:t>
      </w:r>
      <w:r w:rsidRPr="008B2C77" w:rsidR="005055DF">
        <w:rPr>
          <w:rFonts w:ascii="Arial" w:hAnsi="Arial" w:cs="Arial"/>
          <w:color w:val="141414"/>
          <w:shd w:val="clear" w:color="auto" w:fill="FFFFFF"/>
        </w:rPr>
        <w:t xml:space="preserve">to be </w:t>
      </w:r>
      <w:r w:rsidRPr="008B2C77" w:rsidR="00182AF9">
        <w:rPr>
          <w:rFonts w:ascii="Arial" w:hAnsi="Arial" w:cs="Arial"/>
          <w:color w:val="141414"/>
          <w:shd w:val="clear" w:color="auto" w:fill="FFFFFF"/>
        </w:rPr>
        <w:t xml:space="preserve">consistent with </w:t>
      </w:r>
      <w:r w:rsidRPr="008B2C77" w:rsidR="00196046">
        <w:rPr>
          <w:rFonts w:ascii="Arial" w:hAnsi="Arial" w:cs="Arial"/>
          <w:color w:val="141414"/>
          <w:shd w:val="clear" w:color="auto" w:fill="FFFFFF"/>
        </w:rPr>
        <w:t xml:space="preserve">the level of success achieved leads to a lack of </w:t>
      </w:r>
      <w:r w:rsidRPr="008B2C77" w:rsidR="00EB0F39">
        <w:rPr>
          <w:rFonts w:ascii="Arial" w:hAnsi="Arial" w:cs="Arial"/>
          <w:color w:val="141414"/>
          <w:shd w:val="clear" w:color="auto" w:fill="FFFFFF"/>
        </w:rPr>
        <w:t>intrinsic</w:t>
      </w:r>
      <w:r w:rsidRPr="008B2C77" w:rsidR="00196046">
        <w:rPr>
          <w:rFonts w:ascii="Arial" w:hAnsi="Arial" w:cs="Arial"/>
          <w:color w:val="141414"/>
          <w:shd w:val="clear" w:color="auto" w:fill="FFFFFF"/>
        </w:rPr>
        <w:t xml:space="preserve"> motivation, complacency and, as a result, a negative impact on the development of players' potential. Such a match environment happens quite often and </w:t>
      </w:r>
      <w:r w:rsidRPr="008B2C77" w:rsidR="00196046">
        <w:rPr>
          <w:rFonts w:ascii="Arial" w:hAnsi="Arial" w:cs="Arial"/>
          <w:color w:val="141414"/>
          <w:shd w:val="clear" w:color="auto" w:fill="FFFFFF"/>
        </w:rPr>
        <w:t xml:space="preserve">in my opinion is</w:t>
      </w:r>
      <w:r w:rsidRPr="008B2C77" w:rsidR="00196046">
        <w:rPr>
          <w:rFonts w:ascii="Arial" w:hAnsi="Arial" w:cs="Arial"/>
          <w:color w:val="141414"/>
          <w:shd w:val="clear" w:color="auto" w:fill="FFFFFF"/>
        </w:rPr>
        <w:t xml:space="preserve"> a waste of time for both players and coaches</w:t>
      </w:r>
      <w:r w:rsidRPr="008B2C77" w:rsidR="001B7805">
        <w:rPr>
          <w:rFonts w:ascii="Arial" w:hAnsi="Arial" w:cs="Arial"/>
          <w:color w:val="141414"/>
          <w:shd w:val="clear" w:color="auto" w:fill="FFFFFF"/>
        </w:rPr>
        <w:t xml:space="preserve">.  </w:t>
      </w:r>
    </w:p>
    <w:p xmlns:wp14="http://schemas.microsoft.com/office/word/2010/wordml" w:rsidRPr="008B2C77" w:rsidR="00716D92" w:rsidP="54C23F46" w:rsidRDefault="005F699B" w14:paraId="6A6516AC" wp14:textId="71FA1AD8">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5055DF">
        <w:rPr>
          <w:rFonts w:ascii="Arial" w:hAnsi="Arial" w:cs="Arial"/>
          <w:color w:val="141414"/>
          <w:shd w:val="clear" w:color="auto" w:fill="FFFFFF"/>
        </w:rPr>
        <w:t>P</w:t>
      </w:r>
      <w:r w:rsidRPr="008B2C77" w:rsidR="00196046">
        <w:rPr>
          <w:rFonts w:ascii="Arial" w:hAnsi="Arial" w:cs="Arial"/>
          <w:color w:val="141414"/>
          <w:shd w:val="clear" w:color="auto" w:fill="FFFFFF"/>
        </w:rPr>
        <w:t xml:space="preserve">layers could use this time </w:t>
      </w:r>
      <w:r w:rsidRPr="008B2C77" w:rsidR="005055DF">
        <w:rPr>
          <w:rFonts w:ascii="Arial" w:hAnsi="Arial" w:cs="Arial"/>
          <w:color w:val="141414"/>
          <w:shd w:val="clear" w:color="auto" w:fill="FFFFFF"/>
        </w:rPr>
        <w:t xml:space="preserve">to much better effect </w:t>
      </w:r>
      <w:r w:rsidRPr="008B2C77" w:rsidR="00196046">
        <w:rPr>
          <w:rFonts w:ascii="Arial" w:hAnsi="Arial" w:cs="Arial"/>
          <w:color w:val="141414"/>
          <w:shd w:val="clear" w:color="auto" w:fill="FFFFFF"/>
        </w:rPr>
        <w:t>during training</w:t>
      </w:r>
      <w:r w:rsidRPr="008B2C77" w:rsidR="005055DF">
        <w:rPr>
          <w:rFonts w:ascii="Arial" w:hAnsi="Arial" w:cs="Arial"/>
          <w:color w:val="141414"/>
          <w:shd w:val="clear" w:color="auto" w:fill="FFFFFF"/>
        </w:rPr>
        <w:t xml:space="preserve"> sessions</w:t>
      </w:r>
      <w:r w:rsidRPr="008B2C77" w:rsidR="00196046">
        <w:rPr>
          <w:rFonts w:ascii="Arial" w:hAnsi="Arial" w:cs="Arial"/>
          <w:color w:val="141414"/>
          <w:shd w:val="clear" w:color="auto" w:fill="FFFFFF"/>
        </w:rPr>
        <w:t xml:space="preserve">. Winning </w:t>
      </w:r>
      <w:r w:rsidRPr="008B2C77" w:rsidR="005055DF">
        <w:rPr>
          <w:rFonts w:ascii="Arial" w:hAnsi="Arial" w:cs="Arial"/>
          <w:color w:val="141414"/>
          <w:shd w:val="clear" w:color="auto" w:fill="FFFFFF"/>
        </w:rPr>
        <w:t xml:space="preserve">this way not only </w:t>
      </w:r>
      <w:r w:rsidRPr="008B2C77" w:rsidR="00196046">
        <w:rPr>
          <w:rFonts w:ascii="Arial" w:hAnsi="Arial" w:cs="Arial"/>
          <w:color w:val="141414"/>
          <w:shd w:val="clear" w:color="auto" w:fill="FFFFFF"/>
        </w:rPr>
        <w:t>doesn't</w:t>
      </w:r>
      <w:r w:rsidRPr="008B2C77" w:rsidR="00196046">
        <w:rPr>
          <w:rFonts w:ascii="Arial" w:hAnsi="Arial" w:cs="Arial"/>
          <w:color w:val="141414"/>
          <w:shd w:val="clear" w:color="auto" w:fill="FFFFFF"/>
        </w:rPr>
        <w:t xml:space="preserve"> develop players, but it </w:t>
      </w:r>
      <w:r w:rsidRPr="008B2C77" w:rsidR="00196046">
        <w:rPr>
          <w:rFonts w:ascii="Arial" w:hAnsi="Arial" w:cs="Arial"/>
          <w:color w:val="141414"/>
          <w:shd w:val="clear" w:color="auto" w:fill="FFFFFF"/>
        </w:rPr>
        <w:t xml:space="preserve">doesn't</w:t>
      </w:r>
      <w:r w:rsidRPr="008B2C77" w:rsidR="00196046">
        <w:rPr>
          <w:rFonts w:ascii="Arial" w:hAnsi="Arial" w:cs="Arial"/>
          <w:color w:val="141414"/>
          <w:shd w:val="clear" w:color="auto" w:fill="FFFFFF"/>
        </w:rPr>
        <w:t xml:space="preserve"> really tell them how to deal with </w:t>
      </w:r>
      <w:r w:rsidRPr="008B2C77" w:rsidR="00196046">
        <w:rPr>
          <w:rFonts w:ascii="Arial" w:hAnsi="Arial" w:cs="Arial"/>
          <w:color w:val="141414"/>
          <w:shd w:val="clear" w:color="auto" w:fill="FFFFFF"/>
        </w:rPr>
        <w:t xml:space="preserve">real challenges</w:t>
      </w:r>
      <w:r w:rsidRPr="008B2C77" w:rsidR="00196046">
        <w:rPr>
          <w:rFonts w:ascii="Arial" w:hAnsi="Arial" w:cs="Arial"/>
          <w:color w:val="141414"/>
          <w:shd w:val="clear" w:color="auto" w:fill="FFFFFF"/>
        </w:rPr>
        <w:t xml:space="preserve"> during a match. It also has </w:t>
      </w:r>
      <w:r w:rsidRPr="008B2C77" w:rsidR="00196046">
        <w:rPr>
          <w:rFonts w:ascii="Arial" w:hAnsi="Arial" w:cs="Arial"/>
          <w:color w:val="141414"/>
          <w:shd w:val="clear" w:color="auto" w:fill="FFFFFF"/>
        </w:rPr>
        <w:t xml:space="preserve">a bad effect</w:t>
      </w:r>
      <w:r w:rsidRPr="008B2C77" w:rsidR="00196046">
        <w:rPr>
          <w:rFonts w:ascii="Arial" w:hAnsi="Arial" w:cs="Arial"/>
          <w:color w:val="141414"/>
          <w:shd w:val="clear" w:color="auto" w:fill="FFFFFF"/>
        </w:rPr>
        <w:t xml:space="preserve"> on the ability to learn. To become a better player, the match environment should give you opportunit</w:t>
      </w:r>
      <w:r w:rsidRPr="008B2C77" w:rsidR="005055DF">
        <w:rPr>
          <w:rFonts w:ascii="Arial" w:hAnsi="Arial" w:cs="Arial"/>
          <w:color w:val="141414"/>
          <w:shd w:val="clear" w:color="auto" w:fill="FFFFFF"/>
        </w:rPr>
        <w:t>ies</w:t>
      </w:r>
      <w:r w:rsidRPr="008B2C77" w:rsidR="00196046">
        <w:rPr>
          <w:rFonts w:ascii="Arial" w:hAnsi="Arial" w:cs="Arial"/>
          <w:color w:val="141414"/>
          <w:shd w:val="clear" w:color="auto" w:fill="FFFFFF"/>
        </w:rPr>
        <w:t xml:space="preserve"> to make mistakes and learn from failure. However, it is difficult to make mistakes when you win a match with </w:t>
      </w:r>
      <w:r w:rsidRPr="008B2C77" w:rsidR="00196046">
        <w:rPr>
          <w:rFonts w:ascii="Arial" w:hAnsi="Arial" w:cs="Arial"/>
          <w:color w:val="141414"/>
          <w:shd w:val="clear" w:color="auto" w:fill="FFFFFF"/>
        </w:rPr>
        <w:t xml:space="preserve">a large difference</w:t>
      </w:r>
      <w:r w:rsidRPr="008B2C77" w:rsidR="00196046">
        <w:rPr>
          <w:rFonts w:ascii="Arial" w:hAnsi="Arial" w:cs="Arial"/>
          <w:color w:val="141414"/>
          <w:shd w:val="clear" w:color="auto" w:fill="FFFFFF"/>
        </w:rPr>
        <w:t xml:space="preserve"> </w:t>
      </w:r>
      <w:r w:rsidRPr="008B2C77" w:rsidR="000B4F8C">
        <w:rPr>
          <w:rFonts w:ascii="Arial" w:hAnsi="Arial" w:cs="Arial"/>
          <w:color w:val="141414"/>
          <w:shd w:val="clear" w:color="auto" w:fill="FFFFFF"/>
        </w:rPr>
        <w:t xml:space="preserve">in the </w:t>
      </w:r>
      <w:r w:rsidRPr="008B2C77" w:rsidR="000B4F8C">
        <w:rPr>
          <w:rFonts w:ascii="Arial" w:hAnsi="Arial" w:cs="Arial"/>
          <w:color w:val="141414"/>
          <w:shd w:val="clear" w:color="auto" w:fill="FFFFFF"/>
        </w:rPr>
        <w:t xml:space="preserve">score</w:t>
      </w:r>
      <w:r w:rsidRPr="008B2C77" w:rsidR="000B4F8C">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and you </w:t>
      </w:r>
      <w:r w:rsidRPr="008B2C77" w:rsidR="005055DF">
        <w:rPr>
          <w:rFonts w:ascii="Arial" w:hAnsi="Arial" w:cs="Arial"/>
          <w:color w:val="141414"/>
          <w:shd w:val="clear" w:color="auto" w:fill="FFFFFF"/>
        </w:rPr>
        <w:t xml:space="preserve">face </w:t>
      </w:r>
      <w:r w:rsidRPr="008B2C77" w:rsidR="00196046">
        <w:rPr>
          <w:rFonts w:ascii="Arial" w:hAnsi="Arial" w:cs="Arial"/>
          <w:color w:val="141414"/>
          <w:shd w:val="clear" w:color="auto" w:fill="FFFFFF"/>
        </w:rPr>
        <w:t xml:space="preserve">a complete lack of competition. The player </w:t>
      </w:r>
      <w:r w:rsidRPr="008B2C77" w:rsidR="005055DF">
        <w:rPr>
          <w:rFonts w:ascii="Arial" w:hAnsi="Arial" w:cs="Arial"/>
          <w:color w:val="141414"/>
          <w:shd w:val="clear" w:color="auto" w:fill="FFFFFF"/>
        </w:rPr>
        <w:t xml:space="preserve">is </w:t>
      </w:r>
      <w:r w:rsidRPr="008B2C77" w:rsidR="00196046">
        <w:rPr>
          <w:rFonts w:ascii="Arial" w:hAnsi="Arial" w:cs="Arial"/>
          <w:color w:val="141414"/>
          <w:shd w:val="clear" w:color="auto" w:fill="FFFFFF"/>
        </w:rPr>
        <w:t>learn</w:t>
      </w:r>
      <w:r w:rsidRPr="008B2C77" w:rsidR="005055DF">
        <w:rPr>
          <w:rFonts w:ascii="Arial" w:hAnsi="Arial" w:cs="Arial"/>
          <w:color w:val="141414"/>
          <w:shd w:val="clear" w:color="auto" w:fill="FFFFFF"/>
        </w:rPr>
        <w:t>ing</w:t>
      </w:r>
      <w:r w:rsidRPr="008B2C77" w:rsidR="00196046">
        <w:rPr>
          <w:rFonts w:ascii="Arial" w:hAnsi="Arial" w:cs="Arial"/>
          <w:color w:val="141414"/>
          <w:shd w:val="clear" w:color="auto" w:fill="FFFFFF"/>
        </w:rPr>
        <w:t xml:space="preserve"> in a </w:t>
      </w:r>
      <w:r w:rsidRPr="008B2C77" w:rsidR="00196046">
        <w:rPr>
          <w:rFonts w:ascii="Arial" w:hAnsi="Arial" w:cs="Arial"/>
          <w:color w:val="141414"/>
          <w:shd w:val="clear" w:color="auto" w:fill="FFFFFF"/>
        </w:rPr>
        <w:t>fairly predictable</w:t>
      </w:r>
      <w:r w:rsidRPr="008B2C77" w:rsidR="00196046">
        <w:rPr>
          <w:rFonts w:ascii="Arial" w:hAnsi="Arial" w:cs="Arial"/>
          <w:color w:val="141414"/>
          <w:shd w:val="clear" w:color="auto" w:fill="FFFFFF"/>
        </w:rPr>
        <w:t xml:space="preserve"> match </w:t>
      </w:r>
      <w:r w:rsidRPr="008B2C77" w:rsidR="00196046">
        <w:rPr>
          <w:rFonts w:ascii="Arial" w:hAnsi="Arial" w:cs="Arial"/>
          <w:color w:val="141414"/>
          <w:shd w:val="clear" w:color="auto" w:fill="FFFFFF"/>
        </w:rPr>
        <w:t xml:space="preserve">environment, </w:t>
      </w:r>
      <w:r w:rsidRPr="008B2C77" w:rsidR="00372846">
        <w:rPr>
          <w:rFonts w:ascii="Arial" w:hAnsi="Arial" w:cs="Arial"/>
          <w:color w:val="141414"/>
          <w:shd w:val="clear" w:color="auto" w:fill="FFFFFF"/>
        </w:rPr>
        <w:t xml:space="preserve">but</w:t>
      </w:r>
      <w:r w:rsidRPr="008B2C77" w:rsidR="00372846">
        <w:rPr>
          <w:rFonts w:ascii="Arial" w:hAnsi="Arial" w:cs="Arial"/>
          <w:color w:val="141414"/>
          <w:shd w:val="clear" w:color="auto" w:fill="FFFFFF"/>
        </w:rPr>
        <w:t xml:space="preserve"> </w:t>
      </w:r>
      <w:r w:rsidRPr="008B2C77" w:rsidR="00196046">
        <w:rPr>
          <w:rFonts w:ascii="Arial" w:hAnsi="Arial" w:cs="Arial"/>
          <w:color w:val="141414"/>
          <w:shd w:val="clear" w:color="auto" w:fill="FFFFFF"/>
        </w:rPr>
        <w:t xml:space="preserve">should develop his potential as often as possible in an unpredictable </w:t>
      </w:r>
      <w:r w:rsidRPr="008B2C77" w:rsidR="00196046">
        <w:rPr>
          <w:rFonts w:ascii="Arial" w:hAnsi="Arial" w:cs="Arial"/>
          <w:color w:val="141414"/>
          <w:shd w:val="clear" w:color="auto" w:fill="FFFFFF"/>
        </w:rPr>
        <w:t>environment.</w:t>
      </w:r>
      <w:r w:rsidRPr="008B2C77" w:rsidR="0097194E">
        <w:rPr>
          <w:rFonts w:ascii="Arial" w:hAnsi="Arial" w:cs="Arial"/>
          <w:color w:val="141414"/>
          <w:shd w:val="clear" w:color="auto" w:fill="FFFFFF"/>
        </w:rPr>
        <w:t xml:space="preserve"> T</w:t>
      </w:r>
      <w:r w:rsidRPr="008B2C77" w:rsidR="00FB7F45">
        <w:rPr>
          <w:rFonts w:ascii="Arial" w:hAnsi="Arial" w:cs="Arial"/>
          <w:color w:val="141414"/>
          <w:shd w:val="clear" w:color="auto" w:fill="FFFFFF"/>
        </w:rPr>
        <w:t>his short-</w:t>
      </w:r>
      <w:r w:rsidRPr="008B2C77" w:rsidR="00372846">
        <w:rPr>
          <w:rFonts w:ascii="Arial" w:hAnsi="Arial" w:cs="Arial"/>
          <w:color w:val="141414"/>
          <w:shd w:val="clear" w:color="auto" w:fill="FFFFFF"/>
        </w:rPr>
        <w:t xml:space="preserve">lived </w:t>
      </w:r>
      <w:r w:rsidRPr="008B2C77" w:rsidR="00FB7F45">
        <w:rPr>
          <w:rFonts w:ascii="Arial" w:hAnsi="Arial" w:cs="Arial"/>
          <w:color w:val="141414"/>
          <w:shd w:val="clear" w:color="auto" w:fill="FFFFFF"/>
        </w:rPr>
        <w:t xml:space="preserve">and false </w:t>
      </w:r>
      <w:r w:rsidRPr="008B2C77" w:rsidR="00372846">
        <w:rPr>
          <w:rFonts w:ascii="Arial" w:hAnsi="Arial" w:cs="Arial"/>
          <w:color w:val="141414"/>
          <w:shd w:val="clear" w:color="auto" w:fill="FFFFFF"/>
        </w:rPr>
        <w:t xml:space="preserve">sense of </w:t>
      </w:r>
      <w:r w:rsidRPr="008B2C77" w:rsidR="00FB7F45">
        <w:rPr>
          <w:rFonts w:ascii="Arial" w:hAnsi="Arial" w:cs="Arial"/>
          <w:color w:val="141414"/>
          <w:shd w:val="clear" w:color="auto" w:fill="FFFFFF"/>
        </w:rPr>
        <w:t xml:space="preserve">success is celebrated by everyone around and has an impact on how the players themselves perceive success. It is not the best training and experience </w:t>
      </w:r>
      <w:r w:rsidRPr="008B2C77" w:rsidR="00372846">
        <w:rPr>
          <w:rFonts w:ascii="Arial" w:hAnsi="Arial" w:cs="Arial"/>
          <w:color w:val="141414"/>
          <w:shd w:val="clear" w:color="auto" w:fill="FFFFFF"/>
        </w:rPr>
        <w:t xml:space="preserve">for </w:t>
      </w:r>
      <w:r w:rsidRPr="008B2C77" w:rsidR="00FB7F45">
        <w:rPr>
          <w:rFonts w:ascii="Arial" w:hAnsi="Arial" w:cs="Arial"/>
          <w:color w:val="141414"/>
          <w:shd w:val="clear" w:color="auto" w:fill="FFFFFF"/>
        </w:rPr>
        <w:t>develop</w:t>
      </w:r>
      <w:r w:rsidRPr="008B2C77" w:rsidR="00372846">
        <w:rPr>
          <w:rFonts w:ascii="Arial" w:hAnsi="Arial" w:cs="Arial"/>
          <w:color w:val="141414"/>
          <w:shd w:val="clear" w:color="auto" w:fill="FFFFFF"/>
        </w:rPr>
        <w:t>ing</w:t>
      </w:r>
      <w:r w:rsidRPr="008B2C77" w:rsidR="00FB7F45">
        <w:rPr>
          <w:rFonts w:ascii="Arial" w:hAnsi="Arial" w:cs="Arial"/>
          <w:color w:val="141414"/>
          <w:shd w:val="clear" w:color="auto" w:fill="FFFFFF"/>
        </w:rPr>
        <w:t xml:space="preserve"> the individual potential of young players </w:t>
      </w:r>
      <w:r w:rsidRPr="008B2C77" w:rsidR="000B4F8C">
        <w:rPr>
          <w:rFonts w:ascii="Arial" w:hAnsi="Arial" w:cs="Arial"/>
          <w:color w:val="141414"/>
          <w:shd w:val="clear" w:color="auto" w:fill="FFFFFF"/>
        </w:rPr>
        <w:t xml:space="preserve">at </w:t>
      </w:r>
      <w:r w:rsidRPr="008B2C77" w:rsidR="00372846">
        <w:rPr>
          <w:rFonts w:ascii="Arial" w:hAnsi="Arial" w:cs="Arial"/>
          <w:color w:val="141414"/>
          <w:shd w:val="clear" w:color="auto" w:fill="FFFFFF"/>
        </w:rPr>
        <w:t>an</w:t>
      </w:r>
      <w:r w:rsidRPr="008B2C77" w:rsidR="00FB7F45">
        <w:rPr>
          <w:rFonts w:ascii="Arial" w:hAnsi="Arial" w:cs="Arial"/>
          <w:color w:val="141414"/>
          <w:shd w:val="clear" w:color="auto" w:fill="FFFFFF"/>
        </w:rPr>
        <w:t xml:space="preserve"> academy</w:t>
      </w:r>
      <w:r w:rsidRPr="008B2C77" w:rsidR="00372846">
        <w:rPr>
          <w:rFonts w:ascii="Arial" w:hAnsi="Arial" w:cs="Arial"/>
          <w:color w:val="141414"/>
          <w:shd w:val="clear" w:color="auto" w:fill="FFFFFF"/>
        </w:rPr>
        <w:t>.</w:t>
      </w:r>
    </w:p>
    <w:p xmlns:wp14="http://schemas.microsoft.com/office/word/2010/wordml" w:rsidRPr="008B2C77" w:rsidR="008C1C86" w:rsidP="54C23F46" w:rsidRDefault="008C1C86" w14:paraId="37704C5F" wp14:textId="77777777">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5:32:10.562Z">
          <w:pPr>
            <w:pStyle w:val="NormalWeb"/>
            <w:spacing w:before="0" w:beforeAutospacing="off" w:after="180" w:afterAutospacing="off" w:line="480" w:lineRule="auto"/>
            <w:ind w:right="-613" w:firstLine="0"/>
            <w:jc w:val="both"/>
          </w:pPr>
        </w:pPrChange>
      </w:pPr>
      <w:del w:author="Gary Smailes" w:date="2024-02-12T15:32:12.375Z" w:id="1907483288">
        <w:r w:rsidRPr="54C23F46" w:rsidDel="54C23F46">
          <w:rPr>
            <w:rFonts w:ascii="Arial" w:hAnsi="Arial" w:cs="Arial"/>
            <w:color w:val="141414"/>
          </w:rPr>
          <w:delText xml:space="preserve">     </w:delText>
        </w:r>
      </w:del>
      <w:r w:rsidRPr="008B2C77" w:rsidR="00196046">
        <w:rPr>
          <w:rFonts w:ascii="Arial" w:hAnsi="Arial" w:cs="Arial"/>
          <w:color w:val="141414"/>
          <w:shd w:val="clear" w:color="auto" w:fill="FFFFFF"/>
        </w:rPr>
        <w:t xml:space="preserve">The ethos of winning and how it </w:t>
      </w:r>
      <w:r w:rsidRPr="008B2C77" w:rsidR="00372846">
        <w:rPr>
          <w:rFonts w:ascii="Arial" w:hAnsi="Arial" w:cs="Arial"/>
          <w:color w:val="141414"/>
          <w:shd w:val="clear" w:color="auto" w:fill="FFFFFF"/>
        </w:rPr>
        <w:t xml:space="preserve">is </w:t>
      </w:r>
      <w:r w:rsidRPr="008B2C77" w:rsidR="00196046">
        <w:rPr>
          <w:rFonts w:ascii="Arial" w:hAnsi="Arial" w:cs="Arial"/>
          <w:color w:val="141414"/>
          <w:shd w:val="clear" w:color="auto" w:fill="FFFFFF"/>
        </w:rPr>
        <w:t>celebrate</w:t>
      </w:r>
      <w:r w:rsidRPr="008B2C77" w:rsidR="00372846">
        <w:rPr>
          <w:rFonts w:ascii="Arial" w:hAnsi="Arial" w:cs="Arial"/>
          <w:color w:val="141414"/>
          <w:shd w:val="clear" w:color="auto" w:fill="FFFFFF"/>
        </w:rPr>
        <w:t>d by</w:t>
      </w:r>
      <w:r w:rsidRPr="008B2C77" w:rsidR="00196046">
        <w:rPr>
          <w:rFonts w:ascii="Arial" w:hAnsi="Arial" w:cs="Arial"/>
          <w:color w:val="141414"/>
          <w:shd w:val="clear" w:color="auto" w:fill="FFFFFF"/>
        </w:rPr>
        <w:t xml:space="preserve"> today's society </w:t>
      </w:r>
      <w:r w:rsidRPr="008B2C77" w:rsidR="00FC198D">
        <w:rPr>
          <w:rFonts w:ascii="Arial" w:hAnsi="Arial" w:cs="Arial"/>
          <w:color w:val="141414"/>
          <w:shd w:val="clear" w:color="auto" w:fill="FFFFFF"/>
        </w:rPr>
        <w:t>doesn’t</w:t>
      </w:r>
      <w:r w:rsidRPr="008B2C77" w:rsidR="00196046">
        <w:rPr>
          <w:rFonts w:ascii="Arial" w:hAnsi="Arial" w:cs="Arial"/>
          <w:color w:val="141414"/>
          <w:shd w:val="clear" w:color="auto" w:fill="FFFFFF"/>
        </w:rPr>
        <w:t xml:space="preserve"> help any child develop. An early maturing player, physically superior to most </w:t>
      </w:r>
      <w:r w:rsidRPr="008B2C77" w:rsidR="00372846">
        <w:rPr>
          <w:rFonts w:ascii="Arial" w:hAnsi="Arial" w:cs="Arial"/>
          <w:color w:val="141414"/>
          <w:shd w:val="clear" w:color="auto" w:fill="FFFFFF"/>
        </w:rPr>
        <w:t xml:space="preserve">of his </w:t>
      </w:r>
      <w:r w:rsidRPr="008B2C77" w:rsidR="00196046">
        <w:rPr>
          <w:rFonts w:ascii="Arial" w:hAnsi="Arial" w:cs="Arial"/>
          <w:color w:val="141414"/>
          <w:shd w:val="clear" w:color="auto" w:fill="FFFFFF"/>
        </w:rPr>
        <w:t xml:space="preserve">peers in </w:t>
      </w:r>
      <w:r w:rsidRPr="008B2C77" w:rsidR="005F3E01">
        <w:rPr>
          <w:rFonts w:ascii="Arial" w:hAnsi="Arial" w:cs="Arial"/>
          <w:color w:val="141414"/>
          <w:shd w:val="clear" w:color="auto" w:fill="FFFFFF"/>
        </w:rPr>
        <w:t>the same</w:t>
      </w:r>
      <w:r w:rsidRPr="008B2C77" w:rsidR="00196046">
        <w:rPr>
          <w:rFonts w:ascii="Arial" w:hAnsi="Arial" w:cs="Arial"/>
          <w:color w:val="141414"/>
          <w:shd w:val="clear" w:color="auto" w:fill="FFFFFF"/>
        </w:rPr>
        <w:t xml:space="preserve"> age group, will </w:t>
      </w:r>
      <w:r w:rsidRPr="008B2C77" w:rsidR="00372846">
        <w:rPr>
          <w:rFonts w:ascii="Arial" w:hAnsi="Arial" w:cs="Arial"/>
          <w:color w:val="141414"/>
          <w:shd w:val="clear" w:color="auto" w:fill="FFFFFF"/>
        </w:rPr>
        <w:t xml:space="preserve">use </w:t>
      </w:r>
      <w:r w:rsidRPr="008B2C77" w:rsidR="00196046">
        <w:rPr>
          <w:rFonts w:ascii="Arial" w:hAnsi="Arial" w:cs="Arial"/>
          <w:color w:val="141414"/>
          <w:shd w:val="clear" w:color="auto" w:fill="FFFFFF"/>
        </w:rPr>
        <w:t xml:space="preserve">only his physical strength during </w:t>
      </w:r>
      <w:r w:rsidRPr="008B2C77" w:rsidR="00372846">
        <w:rPr>
          <w:rFonts w:ascii="Arial" w:hAnsi="Arial" w:cs="Arial"/>
          <w:color w:val="141414"/>
          <w:shd w:val="clear" w:color="auto" w:fill="FFFFFF"/>
        </w:rPr>
        <w:t>a</w:t>
      </w:r>
      <w:r w:rsidRPr="008B2C77" w:rsidR="00196046">
        <w:rPr>
          <w:rFonts w:ascii="Arial" w:hAnsi="Arial" w:cs="Arial"/>
          <w:color w:val="141414"/>
          <w:shd w:val="clear" w:color="auto" w:fill="FFFFFF"/>
        </w:rPr>
        <w:t xml:space="preserve"> match</w:t>
      </w:r>
      <w:r w:rsidRPr="008B2C77">
        <w:rPr>
          <w:rFonts w:ascii="Arial" w:hAnsi="Arial" w:cs="Arial"/>
          <w:color w:val="141414"/>
          <w:shd w:val="clear" w:color="auto" w:fill="FFFFFF"/>
        </w:rPr>
        <w:t xml:space="preserve">. </w:t>
      </w:r>
      <w:r w:rsidRPr="008B2C77" w:rsidR="00FB7F45">
        <w:rPr>
          <w:rFonts w:ascii="Arial" w:hAnsi="Arial" w:cs="Arial"/>
          <w:color w:val="141414"/>
          <w:shd w:val="clear" w:color="auto" w:fill="FFFFFF"/>
        </w:rPr>
        <w:t xml:space="preserve">A player who has excellent speed skills will </w:t>
      </w:r>
      <w:r w:rsidRPr="008B2C77" w:rsidR="00372846">
        <w:rPr>
          <w:rFonts w:ascii="Arial" w:hAnsi="Arial" w:cs="Arial"/>
          <w:color w:val="141414"/>
          <w:shd w:val="clear" w:color="auto" w:fill="FFFFFF"/>
        </w:rPr>
        <w:t xml:space="preserve">be able to get past </w:t>
      </w:r>
      <w:r w:rsidRPr="008B2C77" w:rsidR="00FB7F45">
        <w:rPr>
          <w:rFonts w:ascii="Arial" w:hAnsi="Arial" w:cs="Arial"/>
          <w:color w:val="141414"/>
          <w:shd w:val="clear" w:color="auto" w:fill="FFFFFF"/>
        </w:rPr>
        <w:t xml:space="preserve">everyone </w:t>
      </w:r>
      <w:r w:rsidRPr="008B2C77" w:rsidR="00372846">
        <w:rPr>
          <w:rFonts w:ascii="Arial" w:hAnsi="Arial" w:cs="Arial"/>
          <w:color w:val="141414"/>
          <w:shd w:val="clear" w:color="auto" w:fill="FFFFFF"/>
        </w:rPr>
        <w:t xml:space="preserve">as if they were </w:t>
      </w:r>
      <w:r w:rsidRPr="008B2C77" w:rsidR="00FB7F45">
        <w:rPr>
          <w:rFonts w:ascii="Arial" w:hAnsi="Arial" w:cs="Arial"/>
          <w:color w:val="141414"/>
          <w:shd w:val="clear" w:color="auto" w:fill="FFFFFF"/>
        </w:rPr>
        <w:t>po</w:t>
      </w:r>
      <w:r w:rsidRPr="008B2C77" w:rsidR="00EF709A">
        <w:rPr>
          <w:rFonts w:ascii="Arial" w:hAnsi="Arial" w:cs="Arial"/>
          <w:color w:val="141414"/>
          <w:shd w:val="clear" w:color="auto" w:fill="FFFFFF"/>
        </w:rPr>
        <w:t>sts</w:t>
      </w:r>
      <w:r w:rsidRPr="008B2C77" w:rsidR="00FB7F45">
        <w:rPr>
          <w:rFonts w:ascii="Arial" w:hAnsi="Arial" w:cs="Arial"/>
          <w:color w:val="141414"/>
          <w:shd w:val="clear" w:color="auto" w:fill="FFFFFF"/>
        </w:rPr>
        <w:t xml:space="preserve">, because the match environment is too easy and </w:t>
      </w:r>
      <w:r w:rsidRPr="008B2C77" w:rsidR="00FC198D">
        <w:rPr>
          <w:rFonts w:ascii="Arial" w:hAnsi="Arial" w:cs="Arial"/>
          <w:color w:val="141414"/>
          <w:shd w:val="clear" w:color="auto" w:fill="FFFFFF"/>
        </w:rPr>
        <w:t>doesn’t</w:t>
      </w:r>
      <w:r w:rsidRPr="008B2C77" w:rsidR="00FB7F45">
        <w:rPr>
          <w:rFonts w:ascii="Arial" w:hAnsi="Arial" w:cs="Arial"/>
          <w:color w:val="141414"/>
          <w:shd w:val="clear" w:color="auto" w:fill="FFFFFF"/>
        </w:rPr>
        <w:t xml:space="preserve"> force such a young player to use and learn other attributes such as individual technical and tactical </w:t>
      </w:r>
      <w:r w:rsidRPr="008B2C77" w:rsidR="008D62F2">
        <w:rPr>
          <w:rFonts w:ascii="Arial" w:hAnsi="Arial" w:cs="Arial"/>
          <w:color w:val="141414"/>
          <w:shd w:val="clear" w:color="auto" w:fill="FFFFFF"/>
        </w:rPr>
        <w:t>skills</w:t>
      </w:r>
      <w:r w:rsidRPr="008B2C77" w:rsidR="00FB7F45">
        <w:rPr>
          <w:rFonts w:ascii="Arial" w:hAnsi="Arial" w:cs="Arial"/>
          <w:color w:val="141414"/>
          <w:shd w:val="clear" w:color="auto" w:fill="FFFFFF"/>
        </w:rPr>
        <w:t>. Late</w:t>
      </w:r>
      <w:r w:rsidRPr="008B2C77" w:rsidR="00826A14">
        <w:rPr>
          <w:rFonts w:ascii="Arial" w:hAnsi="Arial" w:cs="Arial"/>
          <w:color w:val="141414"/>
          <w:shd w:val="clear" w:color="auto" w:fill="FFFFFF"/>
        </w:rPr>
        <w:t xml:space="preserve"> maturing</w:t>
      </w:r>
      <w:r w:rsidRPr="008B2C77" w:rsidR="00FB7F45">
        <w:rPr>
          <w:rFonts w:ascii="Arial" w:hAnsi="Arial" w:cs="Arial"/>
          <w:color w:val="141414"/>
          <w:shd w:val="clear" w:color="auto" w:fill="FFFFFF"/>
        </w:rPr>
        <w:t xml:space="preserve"> players, who are characterized by </w:t>
      </w:r>
      <w:r w:rsidRPr="008B2C77" w:rsidR="00EF709A">
        <w:rPr>
          <w:rFonts w:ascii="Arial" w:hAnsi="Arial" w:cs="Arial"/>
          <w:color w:val="141414"/>
          <w:shd w:val="clear" w:color="auto" w:fill="FFFFFF"/>
        </w:rPr>
        <w:t xml:space="preserve">great </w:t>
      </w:r>
      <w:r w:rsidRPr="008B2C77" w:rsidR="00FB7F45">
        <w:rPr>
          <w:rFonts w:ascii="Arial" w:hAnsi="Arial" w:cs="Arial"/>
          <w:color w:val="141414"/>
          <w:shd w:val="clear" w:color="auto" w:fill="FFFFFF"/>
        </w:rPr>
        <w:t xml:space="preserve">intelligence </w:t>
      </w:r>
      <w:r w:rsidRPr="008B2C77" w:rsidR="00EF709A">
        <w:rPr>
          <w:rFonts w:ascii="Arial" w:hAnsi="Arial" w:cs="Arial"/>
          <w:color w:val="141414"/>
          <w:shd w:val="clear" w:color="auto" w:fill="FFFFFF"/>
        </w:rPr>
        <w:t xml:space="preserve">on the pitch </w:t>
      </w:r>
      <w:r w:rsidRPr="008B2C77" w:rsidR="00FB7F45">
        <w:rPr>
          <w:rFonts w:ascii="Arial" w:hAnsi="Arial" w:cs="Arial"/>
          <w:color w:val="141414"/>
          <w:shd w:val="clear" w:color="auto" w:fill="FFFFFF"/>
        </w:rPr>
        <w:t>and outstanding technical skills, will</w:t>
      </w:r>
      <w:r w:rsidRPr="008B2C77" w:rsidR="00EF709A">
        <w:rPr>
          <w:rFonts w:ascii="Arial" w:hAnsi="Arial" w:cs="Arial"/>
          <w:color w:val="141414"/>
          <w:shd w:val="clear" w:color="auto" w:fill="FFFFFF"/>
        </w:rPr>
        <w:t xml:space="preserve"> </w:t>
      </w:r>
      <w:r w:rsidRPr="008B2C77" w:rsidR="00FB7F45">
        <w:rPr>
          <w:rFonts w:ascii="Arial" w:hAnsi="Arial" w:cs="Arial"/>
          <w:color w:val="141414"/>
          <w:shd w:val="clear" w:color="auto" w:fill="FFFFFF"/>
        </w:rPr>
        <w:t>too easily free</w:t>
      </w:r>
      <w:r w:rsidRPr="008B2C77" w:rsidR="00EF709A">
        <w:rPr>
          <w:rFonts w:ascii="Arial" w:hAnsi="Arial" w:cs="Arial"/>
          <w:color w:val="141414"/>
          <w:shd w:val="clear" w:color="auto" w:fill="FFFFFF"/>
        </w:rPr>
        <w:t xml:space="preserve"> themselves </w:t>
      </w:r>
      <w:r w:rsidRPr="008B2C77" w:rsidR="00FB7F45">
        <w:rPr>
          <w:rFonts w:ascii="Arial" w:hAnsi="Arial" w:cs="Arial"/>
          <w:color w:val="141414"/>
          <w:shd w:val="clear" w:color="auto" w:fill="FFFFFF"/>
        </w:rPr>
        <w:t xml:space="preserve">from </w:t>
      </w:r>
      <w:r w:rsidRPr="008B2C77" w:rsidR="00EF709A">
        <w:rPr>
          <w:rFonts w:ascii="Arial" w:hAnsi="Arial" w:cs="Arial"/>
          <w:color w:val="141414"/>
          <w:shd w:val="clear" w:color="auto" w:fill="FFFFFF"/>
        </w:rPr>
        <w:t xml:space="preserve">the attacking of </w:t>
      </w:r>
      <w:r w:rsidRPr="008B2C77" w:rsidR="00FB7F45">
        <w:rPr>
          <w:rFonts w:ascii="Arial" w:hAnsi="Arial" w:cs="Arial"/>
          <w:color w:val="141414"/>
          <w:shd w:val="clear" w:color="auto" w:fill="FFFFFF"/>
        </w:rPr>
        <w:t>opponent</w:t>
      </w:r>
      <w:r w:rsidRPr="008B2C77" w:rsidR="00EF709A">
        <w:rPr>
          <w:rFonts w:ascii="Arial" w:hAnsi="Arial" w:cs="Arial"/>
          <w:color w:val="141414"/>
          <w:shd w:val="clear" w:color="auto" w:fill="FFFFFF"/>
        </w:rPr>
        <w:t>s</w:t>
      </w:r>
      <w:r w:rsidRPr="008B2C77" w:rsidR="00FB7F45">
        <w:rPr>
          <w:rFonts w:ascii="Arial" w:hAnsi="Arial" w:cs="Arial"/>
          <w:color w:val="141414"/>
          <w:shd w:val="clear" w:color="auto" w:fill="FFFFFF"/>
        </w:rPr>
        <w:t xml:space="preserve">. They will not have to exert themselves too much on </w:t>
      </w:r>
      <w:r w:rsidRPr="008B2C77" w:rsidR="00EF709A">
        <w:rPr>
          <w:rFonts w:ascii="Arial" w:hAnsi="Arial" w:cs="Arial"/>
          <w:color w:val="141414"/>
          <w:shd w:val="clear" w:color="auto" w:fill="FFFFFF"/>
        </w:rPr>
        <w:t xml:space="preserve">the </w:t>
      </w:r>
      <w:r w:rsidRPr="008B2C77" w:rsidR="00FB7F45">
        <w:rPr>
          <w:rFonts w:ascii="Arial" w:hAnsi="Arial" w:cs="Arial"/>
          <w:color w:val="141414"/>
          <w:shd w:val="clear" w:color="auto" w:fill="FFFFFF"/>
        </w:rPr>
        <w:t xml:space="preserve">cognitive level, because the opponent </w:t>
      </w:r>
      <w:r w:rsidRPr="008B2C77" w:rsidR="00FC198D">
        <w:rPr>
          <w:rFonts w:ascii="Arial" w:hAnsi="Arial" w:cs="Arial"/>
          <w:color w:val="141414"/>
          <w:shd w:val="clear" w:color="auto" w:fill="FFFFFF"/>
        </w:rPr>
        <w:t>doesn’t</w:t>
      </w:r>
      <w:r w:rsidRPr="008B2C77" w:rsidR="00FB7F45">
        <w:rPr>
          <w:rFonts w:ascii="Arial" w:hAnsi="Arial" w:cs="Arial"/>
          <w:color w:val="141414"/>
          <w:shd w:val="clear" w:color="auto" w:fill="FFFFFF"/>
        </w:rPr>
        <w:t xml:space="preserve"> force them to make such an effort. Thus, a match environment in which you win by a large number of goals scored is not good for </w:t>
      </w:r>
      <w:r w:rsidRPr="008B2C77" w:rsidR="005B2D40">
        <w:rPr>
          <w:rFonts w:ascii="Arial" w:hAnsi="Arial" w:cs="Arial"/>
          <w:color w:val="141414"/>
          <w:shd w:val="clear" w:color="auto" w:fill="FFFFFF"/>
        </w:rPr>
        <w:t>developing the potential</w:t>
      </w:r>
      <w:r w:rsidRPr="008B2C77" w:rsidR="00FB7F45">
        <w:rPr>
          <w:rFonts w:ascii="Arial" w:hAnsi="Arial" w:cs="Arial"/>
          <w:color w:val="141414"/>
          <w:shd w:val="clear" w:color="auto" w:fill="FFFFFF"/>
        </w:rPr>
        <w:t xml:space="preserve"> of gifted children and teenagers, especially </w:t>
      </w:r>
      <w:r w:rsidRPr="008B2C77" w:rsidR="00EF709A">
        <w:rPr>
          <w:rFonts w:ascii="Arial" w:hAnsi="Arial" w:cs="Arial"/>
          <w:color w:val="141414"/>
          <w:shd w:val="clear" w:color="auto" w:fill="FFFFFF"/>
        </w:rPr>
        <w:t xml:space="preserve">for their prospects of becoming </w:t>
      </w:r>
      <w:r w:rsidRPr="008B2C77" w:rsidR="00FB7F45">
        <w:rPr>
          <w:rFonts w:ascii="Arial" w:hAnsi="Arial" w:cs="Arial"/>
          <w:color w:val="141414"/>
          <w:shd w:val="clear" w:color="auto" w:fill="FFFFFF"/>
        </w:rPr>
        <w:t xml:space="preserve">in the </w:t>
      </w:r>
      <w:r w:rsidRPr="008B2C77" w:rsidR="00FB7F45">
        <w:rPr>
          <w:rFonts w:ascii="Arial" w:hAnsi="Arial" w:cs="Arial"/>
          <w:color w:val="141414"/>
          <w:shd w:val="clear" w:color="auto" w:fill="FFFFFF"/>
        </w:rPr>
        <w:t>long term</w:t>
      </w:r>
      <w:r w:rsidRPr="008B2C77" w:rsidR="00FB7F45">
        <w:rPr>
          <w:rFonts w:ascii="Arial" w:hAnsi="Arial" w:cs="Arial"/>
          <w:color w:val="141414"/>
          <w:shd w:val="clear" w:color="auto" w:fill="FFFFFF"/>
        </w:rPr>
        <w:t xml:space="preserve"> professional footballer</w:t>
      </w:r>
      <w:r w:rsidRPr="008B2C77" w:rsidR="00EF709A">
        <w:rPr>
          <w:rFonts w:ascii="Arial" w:hAnsi="Arial" w:cs="Arial"/>
          <w:color w:val="141414"/>
          <w:shd w:val="clear" w:color="auto" w:fill="FFFFFF"/>
        </w:rPr>
        <w:t>s</w:t>
      </w:r>
      <w:r w:rsidRPr="008B2C77" w:rsidR="00FB7F45">
        <w:rPr>
          <w:rFonts w:ascii="Arial" w:hAnsi="Arial" w:cs="Arial"/>
          <w:color w:val="141414"/>
          <w:shd w:val="clear" w:color="auto" w:fill="FFFFFF"/>
        </w:rPr>
        <w:t>.</w:t>
      </w:r>
    </w:p>
    <w:p xmlns:wp14="http://schemas.microsoft.com/office/word/2010/wordml" w:rsidRPr="008B2C77" w:rsidR="0062444C" w:rsidP="54C23F46" w:rsidRDefault="0062444C" w14:paraId="187509A2" wp14:textId="4AE52D2A">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5:35:24.122Z" w:id="1514727637"/>
          <w:rFonts w:ascii="Arial" w:hAnsi="Arial" w:cs="Arial"/>
          <w:color w:val="141414"/>
        </w:rPr>
        <w:pPrChange w:author="Gary Smailes" w:date="2024-02-12T15:34:04.256Z">
          <w:pPr>
            <w:pStyle w:val="NormalWeb"/>
            <w:spacing w:before="0" w:beforeAutospacing="off" w:after="180" w:afterAutospacing="off" w:line="480" w:lineRule="auto"/>
            <w:ind w:right="-613"/>
            <w:jc w:val="both"/>
          </w:pPr>
        </w:pPrChange>
      </w:pPr>
      <w:del w:author="Gary Smailes" w:date="2024-02-12T15:35:06.571Z" w:id="341136342">
        <w:r w:rsidRPr="54C23F46" w:rsidDel="54C23F46">
          <w:rPr>
            <w:rFonts w:ascii="Arial" w:hAnsi="Arial" w:cs="Arial"/>
            <w:color w:val="141414"/>
          </w:rPr>
          <w:delText xml:space="preserve"> </w:delText>
        </w:r>
      </w:del>
      <w:del w:author="Gary Smailes" w:date="2024-02-12T15:34:13.653Z" w:id="1787183232">
        <w:r w:rsidRPr="54C23F46" w:rsidDel="54C23F46">
          <w:rPr>
            <w:rFonts w:ascii="Arial" w:hAnsi="Arial" w:cs="Arial"/>
            <w:color w:val="141414"/>
          </w:rPr>
          <w:delText xml:space="preserve">    </w:delText>
        </w:r>
      </w:del>
      <w:r w:rsidRPr="008B2C77" w:rsidR="00FB7F45">
        <w:rPr>
          <w:rFonts w:ascii="Arial" w:hAnsi="Arial" w:cs="Arial"/>
          <w:color w:val="141414"/>
          <w:shd w:val="clear" w:color="auto" w:fill="FFFFFF"/>
        </w:rPr>
        <w:t xml:space="preserve">A </w:t>
      </w:r>
      <w:r w:rsidRPr="008B2C77" w:rsidR="00EF709A">
        <w:rPr>
          <w:rFonts w:ascii="Arial" w:hAnsi="Arial" w:cs="Arial"/>
          <w:color w:val="141414"/>
          <w:shd w:val="clear" w:color="auto" w:fill="FFFFFF"/>
        </w:rPr>
        <w:t>strong</w:t>
      </w:r>
      <w:r w:rsidRPr="008B2C77" w:rsidR="00FB7F45">
        <w:rPr>
          <w:rFonts w:ascii="Arial" w:hAnsi="Arial" w:cs="Arial"/>
          <w:color w:val="141414"/>
          <w:shd w:val="clear" w:color="auto" w:fill="FFFFFF"/>
        </w:rPr>
        <w:t xml:space="preserve"> win makes everyone focus only on the current result and in this way, </w:t>
      </w:r>
      <w:r w:rsidRPr="008B2C77" w:rsidR="000749BF">
        <w:rPr>
          <w:rFonts w:ascii="Arial" w:hAnsi="Arial" w:cs="Arial"/>
          <w:color w:val="141414"/>
          <w:shd w:val="clear" w:color="auto" w:fill="FFFFFF"/>
        </w:rPr>
        <w:t xml:space="preserve">in a </w:t>
      </w:r>
      <w:r w:rsidRPr="008B2C77" w:rsidR="00FB7F45">
        <w:rPr>
          <w:rFonts w:ascii="Arial" w:hAnsi="Arial" w:cs="Arial"/>
          <w:color w:val="141414"/>
          <w:shd w:val="clear" w:color="auto" w:fill="FFFFFF"/>
        </w:rPr>
        <w:t>short-sighted</w:t>
      </w:r>
      <w:r w:rsidRPr="008B2C77" w:rsidR="000749BF">
        <w:rPr>
          <w:rFonts w:ascii="Arial" w:hAnsi="Arial" w:cs="Arial"/>
          <w:color w:val="141414"/>
          <w:shd w:val="clear" w:color="auto" w:fill="FFFFFF"/>
        </w:rPr>
        <w:t xml:space="preserve"> fashion</w:t>
      </w:r>
      <w:r w:rsidRPr="008B2C77" w:rsidR="00FB7F45">
        <w:rPr>
          <w:rFonts w:ascii="Arial" w:hAnsi="Arial" w:cs="Arial"/>
          <w:color w:val="141414"/>
          <w:shd w:val="clear" w:color="auto" w:fill="FFFFFF"/>
        </w:rPr>
        <w:t xml:space="preserve"> assess the </w:t>
      </w:r>
      <w:r w:rsidRPr="008B2C77" w:rsidR="00EF709A">
        <w:rPr>
          <w:rFonts w:ascii="Arial" w:hAnsi="Arial" w:cs="Arial"/>
          <w:color w:val="141414"/>
          <w:shd w:val="clear" w:color="auto" w:fill="FFFFFF"/>
        </w:rPr>
        <w:t xml:space="preserve">children’s </w:t>
      </w:r>
      <w:r w:rsidRPr="008B2C77" w:rsidR="00FB7F45">
        <w:rPr>
          <w:rFonts w:ascii="Arial" w:hAnsi="Arial" w:cs="Arial"/>
          <w:color w:val="141414"/>
          <w:shd w:val="clear" w:color="auto" w:fill="FFFFFF"/>
        </w:rPr>
        <w:t xml:space="preserve">success. How much of this success was actual learning and did the players </w:t>
      </w:r>
      <w:r w:rsidRPr="008B2C77" w:rsidR="00FB7F45">
        <w:rPr>
          <w:rFonts w:ascii="Arial" w:hAnsi="Arial" w:cs="Arial"/>
          <w:color w:val="141414"/>
          <w:shd w:val="clear" w:color="auto" w:fill="FFFFFF"/>
        </w:rPr>
        <w:t>actually become</w:t>
      </w:r>
      <w:r w:rsidRPr="008B2C77" w:rsidR="00FB7F45">
        <w:rPr>
          <w:rFonts w:ascii="Arial" w:hAnsi="Arial" w:cs="Arial"/>
          <w:color w:val="141414"/>
          <w:shd w:val="clear" w:color="auto" w:fill="FFFFFF"/>
        </w:rPr>
        <w:t xml:space="preserve"> better? Also, in more even</w:t>
      </w:r>
      <w:r w:rsidRPr="008B2C77" w:rsidR="00EF709A">
        <w:rPr>
          <w:rFonts w:ascii="Arial" w:hAnsi="Arial" w:cs="Arial"/>
          <w:color w:val="141414"/>
          <w:shd w:val="clear" w:color="auto" w:fill="FFFFFF"/>
        </w:rPr>
        <w:t xml:space="preserve">ly matched </w:t>
      </w:r>
      <w:r w:rsidRPr="008B2C77" w:rsidR="00FB7F45">
        <w:rPr>
          <w:rFonts w:ascii="Arial" w:hAnsi="Arial" w:cs="Arial"/>
          <w:color w:val="141414"/>
          <w:shd w:val="clear" w:color="auto" w:fill="FFFFFF"/>
        </w:rPr>
        <w:t xml:space="preserve">competitions, too often we focus on the result instead of the learning process, </w:t>
      </w:r>
      <w:r w:rsidRPr="008B2C77" w:rsidR="00EF709A">
        <w:rPr>
          <w:rFonts w:ascii="Arial" w:hAnsi="Arial" w:cs="Arial"/>
          <w:color w:val="141414"/>
          <w:shd w:val="clear" w:color="auto" w:fill="FFFFFF"/>
        </w:rPr>
        <w:t xml:space="preserve">and </w:t>
      </w:r>
      <w:r w:rsidRPr="008B2C77" w:rsidR="00FB7F45">
        <w:rPr>
          <w:rFonts w:ascii="Arial" w:hAnsi="Arial" w:cs="Arial"/>
          <w:color w:val="141414"/>
          <w:shd w:val="clear" w:color="auto" w:fill="FFFFFF"/>
        </w:rPr>
        <w:t>so how the players achieve</w:t>
      </w:r>
      <w:r w:rsidRPr="008B2C77" w:rsidR="00EF709A">
        <w:rPr>
          <w:rFonts w:ascii="Arial" w:hAnsi="Arial" w:cs="Arial"/>
          <w:color w:val="141414"/>
          <w:shd w:val="clear" w:color="auto" w:fill="FFFFFF"/>
        </w:rPr>
        <w:t>d</w:t>
      </w:r>
      <w:r w:rsidRPr="008B2C77" w:rsidR="00FB7F45">
        <w:rPr>
          <w:rFonts w:ascii="Arial" w:hAnsi="Arial" w:cs="Arial"/>
          <w:color w:val="141414"/>
          <w:shd w:val="clear" w:color="auto" w:fill="FFFFFF"/>
        </w:rPr>
        <w:t xml:space="preserve"> success</w:t>
      </w:r>
      <w:r w:rsidRPr="008B2C77" w:rsidR="00EF709A">
        <w:rPr>
          <w:rFonts w:ascii="Arial" w:hAnsi="Arial" w:cs="Arial"/>
          <w:color w:val="141414"/>
          <w:shd w:val="clear" w:color="auto" w:fill="FFFFFF"/>
        </w:rPr>
        <w:t>.</w:t>
      </w:r>
      <w:r w:rsidRPr="008B2C77" w:rsidR="00FB7F45">
        <w:rPr>
          <w:rFonts w:ascii="Arial" w:hAnsi="Arial" w:cs="Arial"/>
          <w:color w:val="141414"/>
          <w:shd w:val="clear" w:color="auto" w:fill="FFFFFF"/>
        </w:rPr>
        <w:t xml:space="preserve"> A more competitive match ensures that we can </w:t>
      </w:r>
      <w:r w:rsidRPr="008B2C77" w:rsidR="00EF709A">
        <w:rPr>
          <w:rFonts w:ascii="Arial" w:hAnsi="Arial" w:cs="Arial"/>
          <w:color w:val="141414"/>
          <w:shd w:val="clear" w:color="auto" w:fill="FFFFFF"/>
        </w:rPr>
        <w:t xml:space="preserve">notice </w:t>
      </w:r>
      <w:r w:rsidRPr="008B2C77" w:rsidR="00FB7F45">
        <w:rPr>
          <w:rFonts w:ascii="Arial" w:hAnsi="Arial" w:cs="Arial"/>
          <w:color w:val="141414"/>
          <w:shd w:val="clear" w:color="auto" w:fill="FFFFFF"/>
        </w:rPr>
        <w:t xml:space="preserve">good </w:t>
      </w:r>
      <w:r w:rsidRPr="008B2C77" w:rsidR="00EF709A">
        <w:rPr>
          <w:rFonts w:ascii="Arial" w:hAnsi="Arial" w:cs="Arial"/>
          <w:color w:val="141414"/>
          <w:shd w:val="clear" w:color="auto" w:fill="FFFFFF"/>
        </w:rPr>
        <w:t xml:space="preserve">trainees </w:t>
      </w:r>
      <w:r w:rsidRPr="008B2C77" w:rsidR="00FB7F45">
        <w:rPr>
          <w:rFonts w:ascii="Arial" w:hAnsi="Arial" w:cs="Arial"/>
          <w:color w:val="141414"/>
          <w:shd w:val="clear" w:color="auto" w:fill="FFFFFF"/>
        </w:rPr>
        <w:t xml:space="preserve">and not just focus on which player was the most efficient on a given day. </w:t>
      </w:r>
    </w:p>
    <w:p xmlns:wp14="http://schemas.microsoft.com/office/word/2010/wordml" w:rsidRPr="008B2C77" w:rsidR="0062444C" w:rsidP="54C23F46" w:rsidRDefault="0062444C" w14:paraId="30209938" wp14:textId="77777777">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FB7F45">
        <w:rPr>
          <w:rFonts w:ascii="Arial" w:hAnsi="Arial" w:cs="Arial"/>
          <w:color w:val="141414"/>
          <w:shd w:val="clear" w:color="auto" w:fill="FFFFFF"/>
        </w:rPr>
        <w:t>Coaches are too quick to evaluate and observe a player's performance instead of whether he</w:t>
      </w:r>
      <w:r w:rsidRPr="008B2C77" w:rsidR="00EF709A">
        <w:rPr>
          <w:rFonts w:ascii="Arial" w:hAnsi="Arial" w:cs="Arial"/>
          <w:color w:val="141414"/>
          <w:shd w:val="clear" w:color="auto" w:fill="FFFFFF"/>
        </w:rPr>
        <w:t xml:space="preserve"> is</w:t>
      </w:r>
      <w:r w:rsidRPr="008B2C77" w:rsidR="00FB7F45">
        <w:rPr>
          <w:rFonts w:ascii="Arial" w:hAnsi="Arial" w:cs="Arial"/>
          <w:color w:val="141414"/>
          <w:shd w:val="clear" w:color="auto" w:fill="FFFFFF"/>
        </w:rPr>
        <w:t xml:space="preserve"> becom</w:t>
      </w:r>
      <w:r w:rsidRPr="008B2C77" w:rsidR="00EF709A">
        <w:rPr>
          <w:rFonts w:ascii="Arial" w:hAnsi="Arial" w:cs="Arial"/>
          <w:color w:val="141414"/>
          <w:shd w:val="clear" w:color="auto" w:fill="FFFFFF"/>
        </w:rPr>
        <w:t xml:space="preserve">ing </w:t>
      </w:r>
      <w:r w:rsidRPr="008B2C77" w:rsidR="00FB7F45">
        <w:rPr>
          <w:rFonts w:ascii="Arial" w:hAnsi="Arial" w:cs="Arial"/>
          <w:color w:val="141414"/>
          <w:shd w:val="clear" w:color="auto" w:fill="FFFFFF"/>
        </w:rPr>
        <w:t xml:space="preserve">a better </w:t>
      </w:r>
      <w:r w:rsidRPr="008B2C77" w:rsidR="00EF709A">
        <w:rPr>
          <w:rFonts w:ascii="Arial" w:hAnsi="Arial" w:cs="Arial"/>
          <w:color w:val="141414"/>
          <w:shd w:val="clear" w:color="auto" w:fill="FFFFFF"/>
        </w:rPr>
        <w:t>f</w:t>
      </w:r>
      <w:r w:rsidRPr="008B2C77" w:rsidR="00FB7F45">
        <w:rPr>
          <w:rFonts w:ascii="Arial" w:hAnsi="Arial" w:cs="Arial"/>
          <w:color w:val="141414"/>
          <w:shd w:val="clear" w:color="auto" w:fill="FFFFFF"/>
        </w:rPr>
        <w:t>ootball</w:t>
      </w:r>
      <w:r w:rsidRPr="008B2C77" w:rsidR="00EF709A">
        <w:rPr>
          <w:rFonts w:ascii="Arial" w:hAnsi="Arial" w:cs="Arial"/>
          <w:color w:val="141414"/>
          <w:shd w:val="clear" w:color="auto" w:fill="FFFFFF"/>
        </w:rPr>
        <w:t>er</w:t>
      </w:r>
      <w:r w:rsidRPr="008B2C77" w:rsidR="00FB7F45">
        <w:rPr>
          <w:rFonts w:ascii="Arial" w:hAnsi="Arial" w:cs="Arial"/>
          <w:color w:val="141414"/>
          <w:shd w:val="clear" w:color="auto" w:fill="FFFFFF"/>
        </w:rPr>
        <w:t xml:space="preserve">. Good players are good </w:t>
      </w:r>
      <w:r w:rsidRPr="008B2C77" w:rsidR="00EF709A">
        <w:rPr>
          <w:rFonts w:ascii="Arial" w:hAnsi="Arial" w:cs="Arial"/>
          <w:color w:val="141414"/>
          <w:shd w:val="clear" w:color="auto" w:fill="FFFFFF"/>
        </w:rPr>
        <w:t xml:space="preserve">trainees </w:t>
      </w:r>
      <w:r w:rsidRPr="008B2C77" w:rsidR="00FB7F45">
        <w:rPr>
          <w:rFonts w:ascii="Arial" w:hAnsi="Arial" w:cs="Arial"/>
          <w:color w:val="141414"/>
          <w:shd w:val="clear" w:color="auto" w:fill="FFFFFF"/>
        </w:rPr>
        <w:t>and th</w:t>
      </w:r>
      <w:r w:rsidRPr="008B2C77" w:rsidR="000749BF">
        <w:rPr>
          <w:rFonts w:ascii="Arial" w:hAnsi="Arial" w:cs="Arial"/>
          <w:color w:val="141414"/>
          <w:shd w:val="clear" w:color="auto" w:fill="FFFFFF"/>
        </w:rPr>
        <w:t xml:space="preserve">at </w:t>
      </w:r>
      <w:r w:rsidRPr="008B2C77" w:rsidR="00FB7F45">
        <w:rPr>
          <w:rFonts w:ascii="Arial" w:hAnsi="Arial" w:cs="Arial"/>
          <w:color w:val="141414"/>
          <w:shd w:val="clear" w:color="auto" w:fill="FFFFFF"/>
        </w:rPr>
        <w:t>show</w:t>
      </w:r>
      <w:r w:rsidRPr="008B2C77" w:rsidR="000749BF">
        <w:rPr>
          <w:rFonts w:ascii="Arial" w:hAnsi="Arial" w:cs="Arial"/>
          <w:color w:val="141414"/>
          <w:shd w:val="clear" w:color="auto" w:fill="FFFFFF"/>
        </w:rPr>
        <w:t>s</w:t>
      </w:r>
      <w:r w:rsidRPr="008B2C77" w:rsidR="00FB7F45">
        <w:rPr>
          <w:rFonts w:ascii="Arial" w:hAnsi="Arial" w:cs="Arial"/>
          <w:color w:val="141414"/>
          <w:shd w:val="clear" w:color="auto" w:fill="FFFFFF"/>
        </w:rPr>
        <w:t xml:space="preserve"> </w:t>
      </w:r>
      <w:r w:rsidRPr="008B2C77" w:rsidR="00EF709A">
        <w:rPr>
          <w:rFonts w:ascii="Arial" w:hAnsi="Arial" w:cs="Arial"/>
          <w:color w:val="141414"/>
          <w:shd w:val="clear" w:color="auto" w:fill="FFFFFF"/>
        </w:rPr>
        <w:t>during a match</w:t>
      </w:r>
      <w:r w:rsidRPr="008B2C77" w:rsidR="00FB7F45">
        <w:rPr>
          <w:rFonts w:ascii="Arial" w:hAnsi="Arial" w:cs="Arial"/>
          <w:color w:val="141414"/>
          <w:shd w:val="clear" w:color="auto" w:fill="FFFFFF"/>
        </w:rPr>
        <w:t xml:space="preserve">. If we only judge performance, we will </w:t>
      </w:r>
      <w:r w:rsidRPr="008B2C77" w:rsidR="000749BF">
        <w:rPr>
          <w:rFonts w:ascii="Arial" w:hAnsi="Arial" w:cs="Arial"/>
          <w:color w:val="141414"/>
          <w:shd w:val="clear" w:color="auto" w:fill="FFFFFF"/>
        </w:rPr>
        <w:t xml:space="preserve">be ignoring players’ </w:t>
      </w:r>
      <w:r w:rsidRPr="008B2C77" w:rsidR="00FB7F45">
        <w:rPr>
          <w:rFonts w:ascii="Arial" w:hAnsi="Arial" w:cs="Arial"/>
          <w:color w:val="141414"/>
          <w:shd w:val="clear" w:color="auto" w:fill="FFFFFF"/>
        </w:rPr>
        <w:t xml:space="preserve">real individual potential to </w:t>
      </w:r>
      <w:r w:rsidRPr="008B2C77" w:rsidR="00FB7F45">
        <w:rPr>
          <w:rFonts w:ascii="Arial" w:hAnsi="Arial" w:cs="Arial"/>
          <w:color w:val="141414"/>
          <w:shd w:val="clear" w:color="auto" w:fill="FFFFFF"/>
        </w:rPr>
        <w:t>play football</w:t>
      </w:r>
      <w:r w:rsidRPr="008B2C77" w:rsidR="00AC01E6">
        <w:rPr>
          <w:rFonts w:ascii="Arial" w:hAnsi="Arial" w:cs="Arial"/>
          <w:color w:val="141414"/>
          <w:shd w:val="clear" w:color="auto" w:fill="FFFFFF"/>
        </w:rPr>
        <w:t>.</w:t>
      </w:r>
      <w:r w:rsidRPr="008B2C77" w:rsidR="00FB7F45">
        <w:rPr/>
        <w:t xml:space="preserve"> </w:t>
      </w:r>
      <w:r w:rsidRPr="008B2C77" w:rsidR="000749BF">
        <w:rPr>
          <w:rFonts w:ascii="Arial" w:hAnsi="Arial" w:cs="Arial"/>
          <w:color w:val="141414"/>
          <w:shd w:val="clear" w:color="auto" w:fill="FFFFFF"/>
        </w:rPr>
        <w:t>A</w:t>
      </w:r>
      <w:r w:rsidRPr="008B2C77" w:rsidR="00FB7F45">
        <w:rPr>
          <w:rFonts w:ascii="Arial" w:hAnsi="Arial" w:cs="Arial"/>
          <w:color w:val="141414"/>
          <w:shd w:val="clear" w:color="auto" w:fill="FFFFFF"/>
        </w:rPr>
        <w:t xml:space="preserve"> player may not have been performing at the level we expected, but </w:t>
      </w:r>
      <w:r w:rsidRPr="008B2C77" w:rsidR="000749BF">
        <w:rPr>
          <w:rFonts w:ascii="Arial" w:hAnsi="Arial" w:cs="Arial"/>
          <w:color w:val="141414"/>
          <w:shd w:val="clear" w:color="auto" w:fill="FFFFFF"/>
        </w:rPr>
        <w:t xml:space="preserve">we have failed to notice that </w:t>
      </w:r>
      <w:r w:rsidRPr="008B2C77" w:rsidR="00FB7F45">
        <w:rPr>
          <w:rFonts w:ascii="Arial" w:hAnsi="Arial" w:cs="Arial"/>
          <w:color w:val="141414"/>
          <w:shd w:val="clear" w:color="auto" w:fill="FFFFFF"/>
        </w:rPr>
        <w:t xml:space="preserve">he has </w:t>
      </w:r>
      <w:r w:rsidRPr="008B2C77" w:rsidR="000749BF">
        <w:rPr>
          <w:rFonts w:ascii="Arial" w:hAnsi="Arial" w:cs="Arial"/>
          <w:color w:val="141414"/>
          <w:shd w:val="clear" w:color="auto" w:fill="FFFFFF"/>
        </w:rPr>
        <w:t xml:space="preserve">the </w:t>
      </w:r>
      <w:r w:rsidRPr="008B2C77" w:rsidR="00FB7F45">
        <w:rPr>
          <w:rFonts w:ascii="Arial" w:hAnsi="Arial" w:cs="Arial"/>
          <w:color w:val="141414"/>
          <w:shd w:val="clear" w:color="auto" w:fill="FFFFFF"/>
        </w:rPr>
        <w:t>potential</w:t>
      </w:r>
      <w:r w:rsidRPr="008B2C77" w:rsidR="000749BF">
        <w:rPr>
          <w:rFonts w:ascii="Arial" w:hAnsi="Arial" w:cs="Arial"/>
          <w:color w:val="141414"/>
          <w:shd w:val="clear" w:color="auto" w:fill="FFFFFF"/>
        </w:rPr>
        <w:t xml:space="preserve"> </w:t>
      </w:r>
      <w:r w:rsidRPr="008B2C77" w:rsidR="00FB7F45">
        <w:rPr>
          <w:rFonts w:ascii="Arial" w:hAnsi="Arial" w:cs="Arial"/>
          <w:color w:val="141414"/>
          <w:shd w:val="clear" w:color="auto" w:fill="FFFFFF"/>
        </w:rPr>
        <w:t>suggest</w:t>
      </w:r>
      <w:r w:rsidRPr="008B2C77" w:rsidR="000B4F8C">
        <w:rPr>
          <w:rFonts w:ascii="Arial" w:hAnsi="Arial" w:cs="Arial"/>
          <w:color w:val="141414"/>
          <w:shd w:val="clear" w:color="auto" w:fill="FFFFFF"/>
        </w:rPr>
        <w:t>ing</w:t>
      </w:r>
      <w:r w:rsidRPr="008B2C77" w:rsidR="00FB7F45">
        <w:rPr>
          <w:rFonts w:ascii="Arial" w:hAnsi="Arial" w:cs="Arial"/>
          <w:color w:val="141414"/>
          <w:shd w:val="clear" w:color="auto" w:fill="FFFFFF"/>
        </w:rPr>
        <w:t xml:space="preserve"> a </w:t>
      </w:r>
      <w:r w:rsidRPr="008B2C77" w:rsidR="000749BF">
        <w:rPr>
          <w:rFonts w:ascii="Arial" w:hAnsi="Arial" w:cs="Arial"/>
          <w:color w:val="141414"/>
          <w:shd w:val="clear" w:color="auto" w:fill="FFFFFF"/>
        </w:rPr>
        <w:t xml:space="preserve">future </w:t>
      </w:r>
      <w:r w:rsidRPr="008B2C77" w:rsidR="00FB7F45">
        <w:rPr>
          <w:rFonts w:ascii="Arial" w:hAnsi="Arial" w:cs="Arial"/>
          <w:color w:val="141414"/>
          <w:shd w:val="clear" w:color="auto" w:fill="FFFFFF"/>
        </w:rPr>
        <w:t xml:space="preserve">career as a professional footballer. This is another example of how the system is losing masses of gifted boys whose potential to learn has gone unnoticed. Not because someone </w:t>
      </w:r>
      <w:r w:rsidRPr="008B2C77" w:rsidR="00FB7F45">
        <w:rPr>
          <w:rFonts w:ascii="Arial" w:hAnsi="Arial" w:cs="Arial"/>
          <w:color w:val="141414"/>
          <w:shd w:val="clear" w:color="auto" w:fill="FFFFFF"/>
        </w:rPr>
        <w:t>didn't</w:t>
      </w:r>
      <w:r w:rsidRPr="008B2C77" w:rsidR="00FB7F45">
        <w:rPr>
          <w:rFonts w:ascii="Arial" w:hAnsi="Arial" w:cs="Arial"/>
          <w:color w:val="141414"/>
          <w:shd w:val="clear" w:color="auto" w:fill="FFFFFF"/>
        </w:rPr>
        <w:t xml:space="preserve"> want to</w:t>
      </w:r>
      <w:r w:rsidRPr="008B2C77" w:rsidR="000749BF">
        <w:rPr>
          <w:rFonts w:ascii="Arial" w:hAnsi="Arial" w:cs="Arial"/>
          <w:color w:val="141414"/>
          <w:shd w:val="clear" w:color="auto" w:fill="FFFFFF"/>
        </w:rPr>
        <w:t xml:space="preserve"> take note</w:t>
      </w:r>
      <w:r w:rsidRPr="008B2C77" w:rsidR="00FB7F45">
        <w:rPr>
          <w:rFonts w:ascii="Arial" w:hAnsi="Arial" w:cs="Arial"/>
          <w:color w:val="141414"/>
          <w:shd w:val="clear" w:color="auto" w:fill="FFFFFF"/>
        </w:rPr>
        <w:t>, but because most coaches were focused on the performance of young players here and now</w:t>
      </w:r>
      <w:r w:rsidRPr="008B2C77" w:rsidR="000749BF">
        <w:rPr>
          <w:rFonts w:ascii="Arial" w:hAnsi="Arial" w:cs="Arial"/>
          <w:color w:val="141414"/>
          <w:shd w:val="clear" w:color="auto" w:fill="FFFFFF"/>
        </w:rPr>
        <w:t>.</w:t>
      </w:r>
    </w:p>
    <w:p xmlns:wp14="http://schemas.microsoft.com/office/word/2010/wordml" w:rsidRPr="008B2C77" w:rsidR="00D647E1" w:rsidP="005055DF" w:rsidRDefault="00D647E1" w14:paraId="4915189F"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bCs/>
          <w:color w:val="141414"/>
          <w:shd w:val="clear" w:color="auto" w:fill="FFFFFF"/>
        </w:rPr>
        <w:t xml:space="preserve">4.3. </w:t>
      </w:r>
      <w:r w:rsidRPr="008B2C77" w:rsidR="00FB7F45">
        <w:rPr>
          <w:rFonts w:ascii="Arial" w:hAnsi="Arial" w:cs="Arial"/>
          <w:b/>
          <w:color w:val="141414"/>
          <w:shd w:val="clear" w:color="auto" w:fill="FFFFFF"/>
        </w:rPr>
        <w:t xml:space="preserve">How </w:t>
      </w:r>
      <w:r w:rsidRPr="008B2C77" w:rsidR="000749BF">
        <w:rPr>
          <w:rFonts w:ascii="Arial" w:hAnsi="Arial" w:cs="Arial"/>
          <w:b/>
          <w:color w:val="141414"/>
          <w:shd w:val="clear" w:color="auto" w:fill="FFFFFF"/>
        </w:rPr>
        <w:t xml:space="preserve">best </w:t>
      </w:r>
      <w:r w:rsidRPr="008B2C77" w:rsidR="00FB7F45">
        <w:rPr>
          <w:rFonts w:ascii="Arial" w:hAnsi="Arial" w:cs="Arial"/>
          <w:b/>
          <w:color w:val="141414"/>
          <w:shd w:val="clear" w:color="auto" w:fill="FFFFFF"/>
        </w:rPr>
        <w:t>to manage the learning process of late and early maturing players</w:t>
      </w:r>
      <w:r w:rsidRPr="008B2C77" w:rsidR="000749BF">
        <w:rPr>
          <w:rFonts w:ascii="Arial" w:hAnsi="Arial" w:cs="Arial"/>
          <w:b/>
          <w:color w:val="141414"/>
          <w:shd w:val="clear" w:color="auto" w:fill="FFFFFF"/>
        </w:rPr>
        <w:t>.</w:t>
      </w:r>
    </w:p>
    <w:p xmlns:wp14="http://schemas.microsoft.com/office/word/2010/wordml" w:rsidRPr="008B2C77" w:rsidR="00D647E1" w:rsidP="54C23F46" w:rsidRDefault="00D647E1" w14:paraId="2870783C" wp14:textId="06808361">
      <w:pPr>
        <w:pStyle w:val="NormalWeb"/>
        <w:shd w:val="clear" w:color="auto" w:fill="FFFFFF" w:themeFill="background1"/>
        <w:spacing w:before="0" w:beforeAutospacing="off" w:after="180" w:afterAutospacing="off" w:line="480" w:lineRule="auto"/>
        <w:ind w:right="-613"/>
        <w:jc w:val="both"/>
        <w:textAlignment w:val="baseline"/>
        <w:rPr>
          <w:ins w:author="Gary Smailes" w:date="2024-02-12T15:42:02.022Z" w:id="641798877"/>
          <w:rStyle w:val="Strong"/>
          <w:rFonts w:ascii="Arial" w:hAnsi="Arial" w:cs="Arial"/>
          <w:b w:val="0"/>
          <w:bCs w:val="0"/>
          <w:color w:val="000000" w:themeColor="text1" w:themeTint="FF" w:themeShade="FF"/>
        </w:rPr>
      </w:pPr>
      <w:del w:author="Gary Smailes" w:date="2024-02-12T15:41:30.028Z" w:id="1027630438">
        <w:r w:rsidRPr="54C23F46" w:rsidDel="54C23F46">
          <w:rPr>
            <w:rFonts w:ascii="Arial" w:hAnsi="Arial" w:cs="Arial"/>
            <w:color w:val="141414"/>
          </w:rPr>
          <w:delText xml:space="preserve">     </w:delText>
        </w:r>
      </w:del>
      <w:r w:rsidRPr="008B2C77" w:rsidR="00FB7F45">
        <w:rPr>
          <w:rFonts w:ascii="Arial" w:hAnsi="Arial" w:cs="Arial"/>
          <w:color w:val="141414"/>
          <w:shd w:val="clear" w:color="auto" w:fill="FFFFFF"/>
        </w:rPr>
        <w:t xml:space="preserve">The system </w:t>
      </w:r>
      <w:r w:rsidRPr="008B2C77" w:rsidR="002D79A6">
        <w:rPr>
          <w:rFonts w:ascii="Arial" w:hAnsi="Arial" w:cs="Arial"/>
          <w:color w:val="141414"/>
          <w:shd w:val="clear" w:color="auto" w:fill="FFFFFF"/>
        </w:rPr>
        <w:t xml:space="preserve">for youths </w:t>
      </w:r>
      <w:r w:rsidRPr="008B2C77" w:rsidR="00FB7F45">
        <w:rPr>
          <w:rFonts w:ascii="Arial" w:hAnsi="Arial" w:cs="Arial"/>
          <w:color w:val="141414"/>
          <w:shd w:val="clear" w:color="auto" w:fill="FFFFFF"/>
        </w:rPr>
        <w:t>in academies is too biased and often prefers early maturing players.  At the FA Advance Youth Award</w:t>
      </w:r>
      <w:r w:rsidRPr="008B2C77" w:rsidR="002D79A6">
        <w:rPr>
          <w:rFonts w:ascii="Arial" w:hAnsi="Arial" w:cs="Arial"/>
          <w:color w:val="141414"/>
          <w:shd w:val="clear" w:color="auto" w:fill="FFFFFF"/>
        </w:rPr>
        <w:t xml:space="preserve"> course</w:t>
      </w:r>
      <w:r w:rsidRPr="008B2C77" w:rsidR="00FB7F45">
        <w:rPr>
          <w:rFonts w:ascii="Arial" w:hAnsi="Arial" w:cs="Arial"/>
          <w:color w:val="141414"/>
          <w:shd w:val="clear" w:color="auto" w:fill="FFFFFF"/>
        </w:rPr>
        <w:t>, we were shown statistics on how many late</w:t>
      </w:r>
      <w:r w:rsidRPr="008B2C77" w:rsidR="002D79A6">
        <w:rPr>
          <w:rFonts w:ascii="Arial" w:hAnsi="Arial" w:cs="Arial"/>
          <w:color w:val="141414"/>
          <w:shd w:val="clear" w:color="auto" w:fill="FFFFFF"/>
        </w:rPr>
        <w:t xml:space="preserve"> </w:t>
      </w:r>
      <w:r w:rsidRPr="008B2C77" w:rsidR="00FB7F45">
        <w:rPr>
          <w:rFonts w:ascii="Arial" w:hAnsi="Arial" w:cs="Arial"/>
          <w:color w:val="141414"/>
          <w:shd w:val="clear" w:color="auto" w:fill="FFFFFF"/>
        </w:rPr>
        <w:t xml:space="preserve">maturing young players </w:t>
      </w:r>
      <w:r w:rsidRPr="008B2C77" w:rsidR="002D79A6">
        <w:rPr>
          <w:rFonts w:ascii="Arial" w:hAnsi="Arial" w:cs="Arial"/>
          <w:color w:val="141414"/>
          <w:shd w:val="clear" w:color="auto" w:fill="FFFFFF"/>
        </w:rPr>
        <w:t xml:space="preserve">passed through </w:t>
      </w:r>
      <w:r w:rsidRPr="008B2C77" w:rsidR="00FB7F45">
        <w:rPr>
          <w:rFonts w:ascii="Arial" w:hAnsi="Arial" w:cs="Arial"/>
          <w:color w:val="141414"/>
          <w:shd w:val="clear" w:color="auto" w:fill="FFFFFF"/>
        </w:rPr>
        <w:t>the current system and signed a professional contract. Well,</w:t>
      </w:r>
      <w:r w:rsidRPr="008B2C77" w:rsidR="002D79A6">
        <w:rPr>
          <w:rFonts w:ascii="Arial" w:hAnsi="Arial" w:cs="Arial"/>
          <w:color w:val="141414"/>
          <w:shd w:val="clear" w:color="auto" w:fill="FFFFFF"/>
        </w:rPr>
        <w:t xml:space="preserve"> the figure was</w:t>
      </w:r>
      <w:r w:rsidRPr="008B2C77" w:rsidR="00FB7F45">
        <w:rPr>
          <w:rFonts w:ascii="Arial" w:hAnsi="Arial" w:cs="Arial"/>
          <w:color w:val="141414"/>
          <w:shd w:val="clear" w:color="auto" w:fill="FFFFFF"/>
        </w:rPr>
        <w:t xml:space="preserve"> only 2%! By comparison, 60-80% of early matur</w:t>
      </w:r>
      <w:r w:rsidRPr="008B2C77" w:rsidR="002D79A6">
        <w:rPr>
          <w:rFonts w:ascii="Arial" w:hAnsi="Arial" w:cs="Arial"/>
          <w:color w:val="141414"/>
          <w:shd w:val="clear" w:color="auto" w:fill="FFFFFF"/>
        </w:rPr>
        <w:t xml:space="preserve">ing players remained in the system </w:t>
      </w:r>
      <w:r w:rsidRPr="008B2C77" w:rsidR="00FB7F45">
        <w:rPr>
          <w:rFonts w:ascii="Arial" w:hAnsi="Arial" w:cs="Arial"/>
          <w:color w:val="141414"/>
          <w:shd w:val="clear" w:color="auto" w:fill="FFFFFF"/>
        </w:rPr>
        <w:t xml:space="preserve">and </w:t>
      </w:r>
      <w:r w:rsidRPr="008B2C77" w:rsidR="002D79A6">
        <w:rPr>
          <w:rFonts w:ascii="Arial" w:hAnsi="Arial" w:cs="Arial"/>
          <w:color w:val="141414"/>
          <w:shd w:val="clear" w:color="auto" w:fill="FFFFFF"/>
        </w:rPr>
        <w:t xml:space="preserve">obtained </w:t>
      </w:r>
      <w:r w:rsidRPr="008B2C77" w:rsidR="005F3E01">
        <w:rPr>
          <w:rFonts w:ascii="Arial" w:hAnsi="Arial" w:cs="Arial"/>
          <w:color w:val="141414"/>
          <w:shd w:val="clear" w:color="auto" w:fill="FFFFFF"/>
        </w:rPr>
        <w:t>the same</w:t>
      </w:r>
      <w:r w:rsidRPr="008B2C77" w:rsidR="00FB7F45">
        <w:rPr>
          <w:rFonts w:ascii="Arial" w:hAnsi="Arial" w:cs="Arial"/>
          <w:color w:val="141414"/>
          <w:shd w:val="clear" w:color="auto" w:fill="FFFFFF"/>
        </w:rPr>
        <w:t xml:space="preserve"> chance to sign a professional contract. </w:t>
      </w:r>
    </w:p>
    <w:p xmlns:wp14="http://schemas.microsoft.com/office/word/2010/wordml" w:rsidRPr="008B2C77" w:rsidR="00D647E1" w:rsidP="54C23F46" w:rsidRDefault="00D647E1" w14:paraId="30ADBD20" wp14:textId="64173643">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5:42:07.145Z" w:id="302048114"/>
          <w:rStyle w:val="Strong"/>
          <w:rFonts w:ascii="Arial" w:hAnsi="Arial" w:cs="Arial"/>
          <w:b w:val="0"/>
          <w:bCs w:val="0"/>
          <w:color w:val="000000" w:themeColor="text1" w:themeTint="FF" w:themeShade="FF"/>
        </w:rPr>
        <w:pPrChange w:author="Gary Smailes" w:date="2024-02-12T15:42:03.446Z">
          <w:pPr>
            <w:pStyle w:val="NormalWeb"/>
            <w:spacing w:before="0" w:beforeAutospacing="off" w:after="180" w:afterAutospacing="off" w:line="480" w:lineRule="auto"/>
            <w:ind w:right="-613"/>
            <w:jc w:val="both"/>
          </w:pPr>
        </w:pPrChange>
      </w:pPr>
      <w:r w:rsidRPr="008B2C77" w:rsidR="00FB7F45">
        <w:rPr>
          <w:rFonts w:ascii="Arial" w:hAnsi="Arial" w:cs="Arial"/>
          <w:color w:val="141414"/>
          <w:shd w:val="clear" w:color="auto" w:fill="FFFFFF"/>
        </w:rPr>
        <w:t xml:space="preserve">The question is what happened to th</w:t>
      </w:r>
      <w:r w:rsidRPr="008B2C77" w:rsidR="002D79A6">
        <w:rPr>
          <w:rFonts w:ascii="Arial" w:hAnsi="Arial" w:cs="Arial"/>
          <w:color w:val="141414"/>
          <w:shd w:val="clear" w:color="auto" w:fill="FFFFFF"/>
        </w:rPr>
        <w:t xml:space="preserve">at </w:t>
      </w:r>
      <w:r w:rsidRPr="008B2C77" w:rsidR="00FB7F45">
        <w:rPr>
          <w:rFonts w:ascii="Arial" w:hAnsi="Arial" w:cs="Arial"/>
          <w:color w:val="141414"/>
          <w:shd w:val="clear" w:color="auto" w:fill="FFFFFF"/>
        </w:rPr>
        <w:t>98% of young players – weren't</w:t>
      </w:r>
      <w:r w:rsidRPr="008B2C77" w:rsidR="002D79A6">
        <w:rPr>
          <w:rFonts w:ascii="Arial" w:hAnsi="Arial" w:cs="Arial"/>
          <w:color w:val="141414"/>
          <w:shd w:val="clear" w:color="auto" w:fill="FFFFFF"/>
        </w:rPr>
        <w:t xml:space="preserve"> they any</w:t>
      </w:r>
      <w:r w:rsidRPr="008B2C77" w:rsidR="00FB7F45">
        <w:rPr>
          <w:rFonts w:ascii="Arial" w:hAnsi="Arial" w:cs="Arial"/>
          <w:color w:val="141414"/>
          <w:shd w:val="clear" w:color="auto" w:fill="FFFFFF"/>
        </w:rPr>
        <w:t xml:space="preserve"> good? Or </w:t>
      </w:r>
      <w:r w:rsidRPr="008B2C77" w:rsidR="002D79A6">
        <w:rPr>
          <w:rFonts w:ascii="Arial" w:hAnsi="Arial" w:cs="Arial"/>
          <w:color w:val="141414"/>
          <w:shd w:val="clear" w:color="auto" w:fill="FFFFFF"/>
        </w:rPr>
        <w:t xml:space="preserve">were </w:t>
      </w:r>
      <w:r w:rsidRPr="008B2C77" w:rsidR="00FB7F45">
        <w:rPr>
          <w:rFonts w:ascii="Arial" w:hAnsi="Arial" w:cs="Arial"/>
          <w:color w:val="141414"/>
          <w:shd w:val="clear" w:color="auto" w:fill="FFFFFF"/>
        </w:rPr>
        <w:t>they victims of a system that is highly biased and favo</w:t>
      </w:r>
      <w:r w:rsidRPr="008B2C77" w:rsidR="002D79A6">
        <w:rPr>
          <w:rFonts w:ascii="Arial" w:hAnsi="Arial" w:cs="Arial"/>
          <w:color w:val="141414"/>
          <w:shd w:val="clear" w:color="auto" w:fill="FFFFFF"/>
        </w:rPr>
        <w:t>u</w:t>
      </w:r>
      <w:r w:rsidRPr="008B2C77" w:rsidR="00FB7F45">
        <w:rPr>
          <w:rFonts w:ascii="Arial" w:hAnsi="Arial" w:cs="Arial"/>
          <w:color w:val="141414"/>
          <w:shd w:val="clear" w:color="auto" w:fill="FFFFFF"/>
        </w:rPr>
        <w:t xml:space="preserve">rs physically strong players? </w:t>
      </w:r>
    </w:p>
    <w:p xmlns:wp14="http://schemas.microsoft.com/office/word/2010/wordml" w:rsidRPr="008B2C77" w:rsidR="00D647E1" w:rsidP="54C23F46" w:rsidRDefault="00D647E1" w14:paraId="3BB43766" wp14:textId="170ED3B6">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5:45:39.152Z" w:id="2079256556"/>
          <w:rStyle w:val="Strong"/>
          <w:rFonts w:ascii="Arial" w:hAnsi="Arial" w:cs="Arial"/>
          <w:b w:val="0"/>
          <w:bCs w:val="0"/>
          <w:color w:val="000000" w:themeColor="text1" w:themeTint="FF" w:themeShade="FF"/>
        </w:rPr>
      </w:pPr>
      <w:r w:rsidRPr="008B2C77" w:rsidR="00FB7F45">
        <w:rPr>
          <w:rFonts w:ascii="Arial" w:hAnsi="Arial" w:cs="Arial"/>
          <w:color w:val="141414"/>
          <w:shd w:val="clear" w:color="auto" w:fill="FFFFFF"/>
        </w:rPr>
        <w:t xml:space="preserve">Early maturing </w:t>
      </w:r>
      <w:r w:rsidRPr="008B2C77" w:rsidR="002D79A6">
        <w:rPr>
          <w:rFonts w:ascii="Arial" w:hAnsi="Arial" w:cs="Arial"/>
          <w:color w:val="141414"/>
          <w:shd w:val="clear" w:color="auto" w:fill="FFFFFF"/>
        </w:rPr>
        <w:t xml:space="preserve">players </w:t>
      </w:r>
      <w:r w:rsidRPr="008B2C77" w:rsidR="00FB7F45">
        <w:rPr>
          <w:rFonts w:ascii="Arial" w:hAnsi="Arial" w:cs="Arial"/>
          <w:color w:val="141414"/>
          <w:shd w:val="clear" w:color="auto" w:fill="FFFFFF"/>
        </w:rPr>
        <w:t xml:space="preserve">are characterized by </w:t>
      </w:r>
      <w:r w:rsidRPr="008B2C77" w:rsidR="002D79A6">
        <w:rPr>
          <w:rFonts w:ascii="Arial" w:hAnsi="Arial" w:cs="Arial"/>
          <w:color w:val="141414"/>
          <w:shd w:val="clear" w:color="auto" w:fill="FFFFFF"/>
        </w:rPr>
        <w:t xml:space="preserve">their </w:t>
      </w:r>
      <w:r w:rsidRPr="008B2C77" w:rsidR="00FB7F45">
        <w:rPr>
          <w:rFonts w:ascii="Arial" w:hAnsi="Arial" w:cs="Arial"/>
          <w:color w:val="141414"/>
          <w:shd w:val="clear" w:color="auto" w:fill="FFFFFF"/>
        </w:rPr>
        <w:t>above-average physical condition (</w:t>
      </w:r>
      <w:r w:rsidRPr="008B2C77" w:rsidR="00FB7F45">
        <w:rPr>
          <w:rFonts w:ascii="Arial" w:hAnsi="Arial" w:cs="Arial"/>
          <w:color w:val="141414"/>
          <w:shd w:val="clear" w:color="auto" w:fill="FFFFFF"/>
        </w:rPr>
        <w:t>mainly in</w:t>
      </w:r>
      <w:r w:rsidRPr="008B2C77" w:rsidR="00FB7F45">
        <w:rPr>
          <w:rFonts w:ascii="Arial" w:hAnsi="Arial" w:cs="Arial"/>
          <w:color w:val="141414"/>
          <w:shd w:val="clear" w:color="auto" w:fill="FFFFFF"/>
        </w:rPr>
        <w:t xml:space="preserve"> terms of growth). Thanks to th</w:t>
      </w:r>
      <w:r w:rsidRPr="008B2C77" w:rsidR="002D79A6">
        <w:rPr>
          <w:rFonts w:ascii="Arial" w:hAnsi="Arial" w:cs="Arial"/>
          <w:color w:val="141414"/>
          <w:shd w:val="clear" w:color="auto" w:fill="FFFFFF"/>
        </w:rPr>
        <w:t>is</w:t>
      </w:r>
      <w:r w:rsidRPr="008B2C77" w:rsidR="00FB7F45">
        <w:rPr>
          <w:rFonts w:ascii="Arial" w:hAnsi="Arial" w:cs="Arial"/>
          <w:color w:val="141414"/>
          <w:shd w:val="clear" w:color="auto" w:fill="FFFFFF"/>
        </w:rPr>
        <w:t xml:space="preserve"> physical advantage, a </w:t>
      </w:r>
      <w:ins w:author="Gary Smailes" w:date="2024-02-12T15:42:28.81Z" w:id="1071958898">
        <w:r w:rsidRPr="54C23F46" w:rsidR="54C23F46">
          <w:rPr>
            <w:rFonts w:ascii="Arial" w:hAnsi="Arial" w:cs="Arial"/>
            <w:color w:val="141414"/>
          </w:rPr>
          <w:t>twelve</w:t>
        </w:r>
      </w:ins>
      <w:del w:author="Gary Smailes" w:date="2024-02-12T15:42:21.321Z" w:id="1912950316">
        <w:r w:rsidRPr="54C23F46" w:rsidDel="54C23F46">
          <w:rPr>
            <w:rFonts w:ascii="Arial" w:hAnsi="Arial" w:cs="Arial"/>
            <w:color w:val="141414"/>
          </w:rPr>
          <w:delText>12</w:delText>
        </w:r>
      </w:del>
      <w:r w:rsidRPr="008B2C77" w:rsidR="00FB7F45">
        <w:rPr>
          <w:rFonts w:ascii="Arial" w:hAnsi="Arial" w:cs="Arial"/>
          <w:color w:val="141414"/>
          <w:shd w:val="clear" w:color="auto" w:fill="FFFFFF"/>
        </w:rPr>
        <w:t xml:space="preserve">-year-old, looking like a </w:t>
      </w:r>
      <w:ins w:author="Gary Smailes" w:date="2024-02-12T15:42:35.806Z" w:id="1299171538">
        <w:r w:rsidRPr="008B2C77" w:rsidR="00FB7F45">
          <w:rPr>
            <w:rFonts w:ascii="Arial" w:hAnsi="Arial" w:cs="Arial"/>
            <w:color w:val="141414"/>
            <w:shd w:val="clear" w:color="auto" w:fill="FFFFFF"/>
          </w:rPr>
          <w:t xml:space="preserve">fourteen</w:t>
        </w:r>
      </w:ins>
      <w:del w:author="Gary Smailes" w:date="2024-02-12T15:42:33.581Z" w:id="1709704883">
        <w:r w:rsidRPr="54C23F46" w:rsidDel="54C23F46">
          <w:rPr>
            <w:rFonts w:ascii="Arial" w:hAnsi="Arial" w:cs="Arial"/>
            <w:color w:val="141414"/>
          </w:rPr>
          <w:delText>14</w:delText>
        </w:r>
      </w:del>
      <w:r w:rsidRPr="008B2C77" w:rsidR="00FB7F45">
        <w:rPr>
          <w:rFonts w:ascii="Arial" w:hAnsi="Arial" w:cs="Arial"/>
          <w:color w:val="141414"/>
          <w:shd w:val="clear" w:color="auto" w:fill="FFFFFF"/>
        </w:rPr>
        <w:t xml:space="preserve">-year-old, will run faster, use </w:t>
      </w:r>
      <w:r w:rsidRPr="008B2C77" w:rsidR="002D79A6">
        <w:rPr>
          <w:rFonts w:ascii="Arial" w:hAnsi="Arial" w:cs="Arial"/>
          <w:color w:val="141414"/>
          <w:shd w:val="clear" w:color="auto" w:fill="FFFFFF"/>
        </w:rPr>
        <w:t xml:space="preserve">his physical </w:t>
      </w:r>
      <w:r w:rsidRPr="008B2C77" w:rsidR="00FB7F45">
        <w:rPr>
          <w:rFonts w:ascii="Arial" w:hAnsi="Arial" w:cs="Arial"/>
          <w:color w:val="141414"/>
          <w:shd w:val="clear" w:color="auto" w:fill="FFFFFF"/>
        </w:rPr>
        <w:t>advantage</w:t>
      </w:r>
      <w:r w:rsidRPr="008B2C77" w:rsidR="00FB7F45">
        <w:rPr>
          <w:rFonts w:ascii="Arial" w:hAnsi="Arial" w:cs="Arial"/>
          <w:color w:val="141414"/>
          <w:shd w:val="clear" w:color="auto" w:fill="FFFFFF"/>
        </w:rPr>
        <w:t xml:space="preserve"> and therefore achieve </w:t>
      </w:r>
      <w:r w:rsidRPr="008B2C77" w:rsidR="00FB7F45">
        <w:rPr>
          <w:rFonts w:ascii="Arial" w:hAnsi="Arial" w:cs="Arial"/>
          <w:color w:val="141414"/>
          <w:shd w:val="clear" w:color="auto" w:fill="FFFFFF"/>
        </w:rPr>
        <w:t xml:space="preserve">considerabl</w:t>
      </w:r>
      <w:r w:rsidRPr="008B2C77" w:rsidR="002D79A6">
        <w:rPr>
          <w:rFonts w:ascii="Arial" w:hAnsi="Arial" w:cs="Arial"/>
          <w:color w:val="141414"/>
          <w:shd w:val="clear" w:color="auto" w:fill="FFFFFF"/>
        </w:rPr>
        <w:t xml:space="preserve">y greater</w:t>
      </w:r>
      <w:r w:rsidRPr="008B2C77" w:rsidR="002D79A6">
        <w:rPr>
          <w:rFonts w:ascii="Arial" w:hAnsi="Arial" w:cs="Arial"/>
          <w:color w:val="141414"/>
          <w:shd w:val="clear" w:color="auto" w:fill="FFFFFF"/>
        </w:rPr>
        <w:t xml:space="preserve"> </w:t>
      </w:r>
      <w:r w:rsidRPr="008B2C77" w:rsidR="00FB7F45">
        <w:rPr>
          <w:rFonts w:ascii="Arial" w:hAnsi="Arial" w:cs="Arial"/>
          <w:color w:val="141414"/>
          <w:shd w:val="clear" w:color="auto" w:fill="FFFFFF"/>
        </w:rPr>
        <w:t>success at the individual level than his peers</w:t>
      </w:r>
      <w:r w:rsidRPr="008B2C77" w:rsidR="002D79A6">
        <w:rPr>
          <w:rFonts w:ascii="Arial" w:hAnsi="Arial" w:cs="Arial"/>
          <w:color w:val="141414"/>
          <w:shd w:val="clear" w:color="auto" w:fill="FFFFFF"/>
        </w:rPr>
        <w:t xml:space="preserve">, who </w:t>
      </w:r>
      <w:r w:rsidRPr="008B2C77" w:rsidR="002D79A6">
        <w:rPr>
          <w:rFonts w:ascii="Arial" w:hAnsi="Arial" w:cs="Arial"/>
          <w:color w:val="141414"/>
          <w:shd w:val="clear" w:color="auto" w:fill="FFFFFF"/>
        </w:rPr>
        <w:t xml:space="preserve">aren’t</w:t>
      </w:r>
      <w:r w:rsidRPr="008B2C77" w:rsidR="002D79A6">
        <w:rPr>
          <w:rFonts w:ascii="Arial" w:hAnsi="Arial" w:cs="Arial"/>
          <w:color w:val="141414"/>
          <w:shd w:val="clear" w:color="auto" w:fill="FFFFFF"/>
        </w:rPr>
        <w:t xml:space="preserve"> so physically developed (it should be emphasized that they simply </w:t>
      </w:r>
      <w:r w:rsidRPr="008B2C77" w:rsidR="002D79A6">
        <w:rPr>
          <w:rFonts w:ascii="Arial" w:hAnsi="Arial" w:cs="Arial"/>
          <w:color w:val="141414"/>
          <w:shd w:val="clear" w:color="auto" w:fill="FFFFFF"/>
        </w:rPr>
        <w:t xml:space="preserve">aren’t</w:t>
      </w:r>
      <w:r w:rsidRPr="008B2C77" w:rsidR="002D79A6">
        <w:rPr>
          <w:rFonts w:ascii="Arial" w:hAnsi="Arial" w:cs="Arial"/>
          <w:color w:val="141414"/>
          <w:shd w:val="clear" w:color="auto" w:fill="FFFFFF"/>
        </w:rPr>
        <w:t xml:space="preserve"> yet). </w:t>
      </w:r>
      <w:r w:rsidRPr="008B2C77" w:rsidR="00FB7F45">
        <w:rPr>
          <w:rFonts w:ascii="Arial" w:hAnsi="Arial" w:cs="Arial"/>
          <w:color w:val="141414"/>
          <w:shd w:val="clear" w:color="auto" w:fill="FFFFFF"/>
        </w:rPr>
        <w:t xml:space="preserve">Thanks to </w:t>
      </w:r>
      <w:r w:rsidRPr="008B2C77" w:rsidR="002D79A6">
        <w:rPr>
          <w:rFonts w:ascii="Arial" w:hAnsi="Arial" w:cs="Arial"/>
          <w:color w:val="141414"/>
          <w:shd w:val="clear" w:color="auto" w:fill="FFFFFF"/>
        </w:rPr>
        <w:t>this</w:t>
      </w:r>
      <w:r w:rsidRPr="008B2C77" w:rsidR="00FB7F45">
        <w:rPr>
          <w:rFonts w:ascii="Arial" w:hAnsi="Arial" w:cs="Arial"/>
          <w:color w:val="141414"/>
          <w:shd w:val="clear" w:color="auto" w:fill="FFFFFF"/>
        </w:rPr>
        <w:t xml:space="preserve"> physical advantage, such a </w:t>
      </w:r>
      <w:ins w:author="Gary Smailes" w:date="2024-02-12T15:42:41.041Z" w:id="698262686">
        <w:r w:rsidRPr="008B2C77" w:rsidR="00FB7F45">
          <w:rPr>
            <w:rFonts w:ascii="Arial" w:hAnsi="Arial" w:cs="Arial"/>
            <w:color w:val="141414"/>
            <w:shd w:val="clear" w:color="auto" w:fill="FFFFFF"/>
          </w:rPr>
          <w:t xml:space="preserve">tweleve</w:t>
        </w:r>
      </w:ins>
      <w:del w:author="Gary Smailes" w:date="2024-02-12T15:42:39.336Z" w:id="688348832">
        <w:r w:rsidRPr="54C23F46" w:rsidDel="54C23F46">
          <w:rPr>
            <w:rFonts w:ascii="Arial" w:hAnsi="Arial" w:cs="Arial"/>
            <w:color w:val="141414"/>
          </w:rPr>
          <w:delText>12</w:delText>
        </w:r>
      </w:del>
      <w:r w:rsidRPr="008B2C77" w:rsidR="00FB7F45">
        <w:rPr>
          <w:rFonts w:ascii="Arial" w:hAnsi="Arial" w:cs="Arial"/>
          <w:color w:val="141414"/>
          <w:shd w:val="clear" w:color="auto" w:fill="FFFFFF"/>
        </w:rPr>
        <w:t xml:space="preserve">-year-old will be favo</w:t>
      </w:r>
      <w:r w:rsidRPr="008B2C77" w:rsidR="002D79A6">
        <w:rPr>
          <w:rFonts w:ascii="Arial" w:hAnsi="Arial" w:cs="Arial"/>
          <w:color w:val="141414"/>
          <w:shd w:val="clear" w:color="auto" w:fill="FFFFFF"/>
        </w:rPr>
        <w:t>u</w:t>
      </w:r>
      <w:r w:rsidRPr="008B2C77" w:rsidR="00FB7F45">
        <w:rPr>
          <w:rFonts w:ascii="Arial" w:hAnsi="Arial" w:cs="Arial"/>
          <w:color w:val="141414"/>
          <w:shd w:val="clear" w:color="auto" w:fill="FFFFFF"/>
        </w:rPr>
        <w:t>red by coaches at the expense of late</w:t>
      </w:r>
      <w:r w:rsidRPr="008B2C77" w:rsidR="002D79A6">
        <w:rPr>
          <w:rFonts w:ascii="Arial" w:hAnsi="Arial" w:cs="Arial"/>
          <w:color w:val="141414"/>
          <w:shd w:val="clear" w:color="auto" w:fill="FFFFFF"/>
        </w:rPr>
        <w:t xml:space="preserve"> </w:t>
      </w:r>
      <w:r w:rsidRPr="008B2C77" w:rsidR="00FB7F45">
        <w:rPr>
          <w:rFonts w:ascii="Arial" w:hAnsi="Arial" w:cs="Arial"/>
          <w:color w:val="141414"/>
          <w:shd w:val="clear" w:color="auto" w:fill="FFFFFF"/>
        </w:rPr>
        <w:t xml:space="preserve">maturing players. </w:t>
      </w:r>
      <w:r w:rsidRPr="008B2C77" w:rsidR="002D79A6">
        <w:rPr>
          <w:rFonts w:ascii="Arial" w:hAnsi="Arial" w:cs="Arial"/>
          <w:color w:val="141414"/>
          <w:shd w:val="clear" w:color="auto" w:fill="FFFFFF"/>
        </w:rPr>
        <w:t>But t</w:t>
      </w:r>
      <w:r w:rsidRPr="008B2C77" w:rsidR="00FB7F45">
        <w:rPr>
          <w:rFonts w:ascii="Arial" w:hAnsi="Arial" w:cs="Arial"/>
          <w:color w:val="141414"/>
          <w:shd w:val="clear" w:color="auto" w:fill="FFFFFF"/>
        </w:rPr>
        <w:t xml:space="preserve">his </w:t>
      </w:r>
      <w:r w:rsidRPr="008B2C77" w:rsidR="00DD4157">
        <w:rPr>
          <w:rFonts w:ascii="Arial" w:hAnsi="Arial" w:cs="Arial"/>
          <w:color w:val="141414"/>
          <w:shd w:val="clear" w:color="auto" w:fill="FFFFFF"/>
        </w:rPr>
        <w:t xml:space="preserve">creates </w:t>
      </w:r>
      <w:r w:rsidRPr="008B2C77" w:rsidR="00FB7F45">
        <w:rPr>
          <w:rFonts w:ascii="Arial" w:hAnsi="Arial" w:cs="Arial"/>
          <w:color w:val="141414"/>
          <w:shd w:val="clear" w:color="auto" w:fill="FFFFFF"/>
        </w:rPr>
        <w:t xml:space="preserve">a false image and, in most cases, a false individual success, achieved only by physical advantage. </w:t>
      </w:r>
    </w:p>
    <w:p xmlns:wp14="http://schemas.microsoft.com/office/word/2010/wordml" w:rsidRPr="008B2C77" w:rsidR="00D647E1" w:rsidP="54C23F46" w:rsidRDefault="00D647E1" w14:paraId="7316D0E5" wp14:textId="2B7C3C0A">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5:47:19.99Z" w:id="1613686342"/>
          <w:rStyle w:val="Strong"/>
          <w:rFonts w:ascii="Arial" w:hAnsi="Arial" w:cs="Arial"/>
          <w:b w:val="0"/>
          <w:bCs w:val="0"/>
          <w:color w:val="000000" w:themeColor="text1" w:themeTint="FF" w:themeShade="FF"/>
        </w:rPr>
      </w:pPr>
      <w:r w:rsidRPr="008B2C77" w:rsidR="00FB7F45">
        <w:rPr>
          <w:rFonts w:ascii="Arial" w:hAnsi="Arial" w:cs="Arial"/>
          <w:color w:val="141414"/>
          <w:shd w:val="clear" w:color="auto" w:fill="FFFFFF"/>
        </w:rPr>
        <w:t xml:space="preserve">This success will not be completely </w:t>
      </w:r>
      <w:r w:rsidRPr="008B2C77" w:rsidR="00DD4157">
        <w:rPr>
          <w:rFonts w:ascii="Arial" w:hAnsi="Arial" w:cs="Arial"/>
          <w:color w:val="141414"/>
          <w:shd w:val="clear" w:color="auto" w:fill="FFFFFF"/>
        </w:rPr>
        <w:t xml:space="preserve">at </w:t>
      </w:r>
      <w:r w:rsidRPr="008B2C77" w:rsidR="00FB7F45">
        <w:rPr>
          <w:rFonts w:ascii="Arial" w:hAnsi="Arial" w:cs="Arial"/>
          <w:color w:val="141414"/>
          <w:shd w:val="clear" w:color="auto" w:fill="FFFFFF"/>
        </w:rPr>
        <w:t xml:space="preserve">the level of challenge during </w:t>
      </w:r>
      <w:r w:rsidRPr="008B2C77" w:rsidR="00DD4157">
        <w:rPr>
          <w:rFonts w:ascii="Arial" w:hAnsi="Arial" w:cs="Arial"/>
          <w:color w:val="141414"/>
          <w:shd w:val="clear" w:color="auto" w:fill="FFFFFF"/>
        </w:rPr>
        <w:t>a</w:t>
      </w:r>
      <w:r w:rsidRPr="008B2C77" w:rsidR="00FB7F45">
        <w:rPr>
          <w:rFonts w:ascii="Arial" w:hAnsi="Arial" w:cs="Arial"/>
          <w:color w:val="141414"/>
          <w:shd w:val="clear" w:color="auto" w:fill="FFFFFF"/>
        </w:rPr>
        <w:t xml:space="preserve"> match in youth competitions. Such a young player will have only a temporary advantage over his peers. It should also be added that </w:t>
      </w:r>
      <w:r w:rsidRPr="008B2C77" w:rsidR="00DD4157">
        <w:rPr>
          <w:rFonts w:ascii="Arial" w:hAnsi="Arial" w:cs="Arial"/>
          <w:color w:val="141414"/>
          <w:shd w:val="clear" w:color="auto" w:fill="FFFFFF"/>
        </w:rPr>
        <w:t xml:space="preserve">when it comes to psychological and cognitive aspects </w:t>
      </w:r>
      <w:r w:rsidRPr="008B2C77" w:rsidR="00FB7F45">
        <w:rPr>
          <w:rFonts w:ascii="Arial" w:hAnsi="Arial" w:cs="Arial"/>
          <w:color w:val="141414"/>
          <w:shd w:val="clear" w:color="auto" w:fill="FFFFFF"/>
        </w:rPr>
        <w:t xml:space="preserve">early maturing players are </w:t>
      </w:r>
      <w:r w:rsidRPr="008B2C77" w:rsidR="00DD4157">
        <w:rPr>
          <w:rFonts w:ascii="Arial" w:hAnsi="Arial" w:cs="Arial"/>
          <w:color w:val="141414"/>
          <w:shd w:val="clear" w:color="auto" w:fill="FFFFFF"/>
        </w:rPr>
        <w:t xml:space="preserve">usually </w:t>
      </w:r>
      <w:r w:rsidRPr="008B2C77" w:rsidR="00FB7F45">
        <w:rPr>
          <w:rFonts w:ascii="Arial" w:hAnsi="Arial" w:cs="Arial"/>
          <w:color w:val="141414"/>
          <w:shd w:val="clear" w:color="auto" w:fill="FFFFFF"/>
        </w:rPr>
        <w:t>late</w:t>
      </w:r>
      <w:r w:rsidRPr="008B2C77" w:rsidR="00DD4157">
        <w:rPr>
          <w:rFonts w:ascii="Arial" w:hAnsi="Arial" w:cs="Arial"/>
          <w:color w:val="141414"/>
          <w:shd w:val="clear" w:color="auto" w:fill="FFFFFF"/>
        </w:rPr>
        <w:t xml:space="preserve"> </w:t>
      </w:r>
      <w:r w:rsidRPr="008B2C77" w:rsidR="00FB7F45">
        <w:rPr>
          <w:rFonts w:ascii="Arial" w:hAnsi="Arial" w:cs="Arial"/>
          <w:color w:val="141414"/>
          <w:shd w:val="clear" w:color="auto" w:fill="FFFFFF"/>
        </w:rPr>
        <w:t>maturing players</w:t>
      </w:r>
      <w:r w:rsidRPr="008B2C77" w:rsidR="000B4F8C">
        <w:rPr>
          <w:rFonts w:ascii="Arial" w:hAnsi="Arial" w:cs="Arial"/>
          <w:color w:val="141414"/>
          <w:shd w:val="clear" w:color="auto" w:fill="FFFFFF"/>
        </w:rPr>
        <w:t xml:space="preserve"> in cognitive terms, </w:t>
      </w:r>
      <w:r w:rsidRPr="008B2C77" w:rsidR="000B4F8C">
        <w:rPr>
          <w:rFonts w:ascii="Arial" w:hAnsi="Arial" w:cs="Arial"/>
          <w:color w:val="141414"/>
          <w:shd w:val="clear" w:color="auto" w:fill="FFFFFF"/>
        </w:rPr>
        <w:t>decision-making and on the pitch intelligence</w:t>
      </w:r>
      <w:r w:rsidRPr="008B2C77" w:rsidR="00FB7F45">
        <w:rPr>
          <w:rFonts w:ascii="Arial" w:hAnsi="Arial" w:cs="Arial"/>
          <w:color w:val="141414"/>
          <w:shd w:val="clear" w:color="auto" w:fill="FFFFFF"/>
        </w:rPr>
        <w:t>, while late</w:t>
      </w:r>
      <w:r w:rsidRPr="008B2C77" w:rsidR="00DD4157">
        <w:rPr>
          <w:rFonts w:ascii="Arial" w:hAnsi="Arial" w:cs="Arial"/>
          <w:color w:val="141414"/>
          <w:shd w:val="clear" w:color="auto" w:fill="FFFFFF"/>
        </w:rPr>
        <w:t xml:space="preserve"> </w:t>
      </w:r>
      <w:r w:rsidRPr="008B2C77" w:rsidR="00FB7F45">
        <w:rPr>
          <w:rFonts w:ascii="Arial" w:hAnsi="Arial" w:cs="Arial"/>
          <w:color w:val="141414"/>
          <w:shd w:val="clear" w:color="auto" w:fill="FFFFFF"/>
        </w:rPr>
        <w:t>maturing players are early maturing players</w:t>
      </w:r>
      <w:r w:rsidRPr="008B2C77" w:rsidR="000B4F8C">
        <w:rPr>
          <w:rFonts w:ascii="Arial" w:hAnsi="Arial" w:cs="Arial"/>
          <w:color w:val="141414"/>
          <w:shd w:val="clear" w:color="auto" w:fill="FFFFFF"/>
        </w:rPr>
        <w:t xml:space="preserve"> in this sense</w:t>
      </w:r>
      <w:r w:rsidRPr="008B2C77" w:rsidR="00FB7F45">
        <w:rPr>
          <w:rFonts w:ascii="Arial" w:hAnsi="Arial" w:cs="Arial"/>
          <w:color w:val="141414"/>
          <w:shd w:val="clear" w:color="auto" w:fill="FFFFFF"/>
        </w:rPr>
        <w:t xml:space="preserve">. </w:t>
      </w:r>
    </w:p>
    <w:p xmlns:wp14="http://schemas.microsoft.com/office/word/2010/wordml" w:rsidRPr="008B2C77" w:rsidR="00D647E1" w:rsidP="54C23F46" w:rsidRDefault="00D647E1" w14:paraId="3477FB60" wp14:textId="228AD9C2">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5:50:32.433Z" w:id="890971359"/>
          <w:rStyle w:val="Strong"/>
          <w:rFonts w:ascii="Arial" w:hAnsi="Arial" w:cs="Arial"/>
          <w:b w:val="0"/>
          <w:bCs w:val="0"/>
          <w:color w:val="000000" w:themeColor="text1" w:themeTint="FF" w:themeShade="FF"/>
        </w:rPr>
      </w:pPr>
      <w:r w:rsidRPr="008B2C77" w:rsidR="00FB7F45">
        <w:rPr>
          <w:rFonts w:ascii="Arial" w:hAnsi="Arial" w:cs="Arial"/>
          <w:color w:val="141414"/>
          <w:shd w:val="clear" w:color="auto" w:fill="FFFFFF"/>
        </w:rPr>
        <w:t xml:space="preserve">Taking all this into account, a significant preference for early maturing players increases the risk of </w:t>
      </w:r>
      <w:r w:rsidRPr="008B2C77" w:rsidR="00FB7F45">
        <w:rPr>
          <w:rFonts w:ascii="Arial" w:hAnsi="Arial" w:cs="Arial"/>
          <w:color w:val="141414"/>
          <w:shd w:val="clear" w:color="auto" w:fill="FFFFFF"/>
        </w:rPr>
        <w:t>missing out on</w:t>
      </w:r>
      <w:r w:rsidRPr="008B2C77" w:rsidR="00FB7F45">
        <w:rPr>
          <w:rFonts w:ascii="Arial" w:hAnsi="Arial" w:cs="Arial"/>
          <w:color w:val="141414"/>
          <w:shd w:val="clear" w:color="auto" w:fill="FFFFFF"/>
        </w:rPr>
        <w:t xml:space="preserve"> the true potential for learning and </w:t>
      </w:r>
      <w:r w:rsidRPr="008B2C77" w:rsidR="00FB7F45">
        <w:rPr>
          <w:rFonts w:ascii="Arial" w:hAnsi="Arial" w:cs="Arial"/>
          <w:color w:val="141414"/>
          <w:shd w:val="clear" w:color="auto" w:fill="FFFFFF"/>
        </w:rPr>
        <w:t>good students</w:t>
      </w:r>
      <w:r w:rsidRPr="008B2C77" w:rsidR="00FB7F45">
        <w:rPr>
          <w:rFonts w:ascii="Arial" w:hAnsi="Arial" w:cs="Arial"/>
          <w:color w:val="141414"/>
          <w:shd w:val="clear" w:color="auto" w:fill="FFFFFF"/>
        </w:rPr>
        <w:t xml:space="preserve"> at this stage of emotional-physical matur</w:t>
      </w:r>
      <w:r w:rsidRPr="008B2C77" w:rsidR="00DD4157">
        <w:rPr>
          <w:rFonts w:ascii="Arial" w:hAnsi="Arial" w:cs="Arial"/>
          <w:color w:val="141414"/>
          <w:shd w:val="clear" w:color="auto" w:fill="FFFFFF"/>
        </w:rPr>
        <w:t>ity</w:t>
      </w:r>
      <w:r w:rsidRPr="008B2C77" w:rsidR="00FB7F45">
        <w:rPr>
          <w:rFonts w:ascii="Arial" w:hAnsi="Arial" w:cs="Arial"/>
          <w:color w:val="141414"/>
          <w:shd w:val="clear" w:color="auto" w:fill="FFFFFF"/>
        </w:rPr>
        <w:t xml:space="preserve">. This causes the system to </w:t>
      </w:r>
      <w:r w:rsidRPr="008B2C77" w:rsidR="00DD4157">
        <w:rPr>
          <w:rFonts w:ascii="Arial" w:hAnsi="Arial" w:cs="Arial"/>
          <w:color w:val="141414"/>
          <w:shd w:val="clear" w:color="auto" w:fill="FFFFFF"/>
        </w:rPr>
        <w:t xml:space="preserve">overlook </w:t>
      </w:r>
      <w:r w:rsidRPr="008B2C77" w:rsidR="00FB7F45">
        <w:rPr>
          <w:rFonts w:ascii="Arial" w:hAnsi="Arial" w:cs="Arial"/>
          <w:color w:val="141414"/>
          <w:shd w:val="clear" w:color="auto" w:fill="FFFFFF"/>
        </w:rPr>
        <w:t xml:space="preserve">and lose a </w:t>
      </w:r>
      <w:r w:rsidRPr="008B2C77" w:rsidR="00DD4157">
        <w:rPr>
          <w:rFonts w:ascii="Arial" w:hAnsi="Arial" w:cs="Arial"/>
          <w:color w:val="141414"/>
          <w:shd w:val="clear" w:color="auto" w:fill="FFFFFF"/>
        </w:rPr>
        <w:t xml:space="preserve">whole host </w:t>
      </w:r>
      <w:r w:rsidRPr="008B2C77" w:rsidR="00FB7F45">
        <w:rPr>
          <w:rFonts w:ascii="Arial" w:hAnsi="Arial" w:cs="Arial"/>
          <w:color w:val="141414"/>
          <w:shd w:val="clear" w:color="auto" w:fill="FFFFFF"/>
        </w:rPr>
        <w:t xml:space="preserve">of talented young players with the potential to learn at </w:t>
      </w:r>
      <w:r w:rsidRPr="008B2C77" w:rsidR="00FB7F45">
        <w:rPr>
          <w:rFonts w:ascii="Arial" w:hAnsi="Arial" w:cs="Arial"/>
          <w:color w:val="141414"/>
          <w:shd w:val="clear" w:color="auto" w:fill="FFFFFF"/>
        </w:rPr>
        <w:t xml:space="preserve">a high level</w:t>
      </w:r>
      <w:r w:rsidRPr="008B2C77" w:rsidR="00FB7F45">
        <w:rPr>
          <w:rFonts w:ascii="Arial" w:hAnsi="Arial" w:cs="Arial"/>
          <w:color w:val="141414"/>
          <w:shd w:val="clear" w:color="auto" w:fill="FFFFFF"/>
        </w:rPr>
        <w:t xml:space="preserve">. Doing so also leads to ineffective management of the learning process for both late and early maturing players. </w:t>
      </w:r>
    </w:p>
    <w:p xmlns:wp14="http://schemas.microsoft.com/office/word/2010/wordml" w:rsidRPr="008B2C77" w:rsidR="00D647E1" w:rsidP="54C23F46" w:rsidRDefault="00D647E1" w14:paraId="705E6D4D" wp14:textId="15A07808">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5:50:46.686Z" w:id="88616384"/>
          <w:rStyle w:val="Strong"/>
          <w:rFonts w:ascii="Arial" w:hAnsi="Arial" w:cs="Arial"/>
          <w:b w:val="0"/>
          <w:bCs w:val="0"/>
          <w:color w:val="000000" w:themeColor="text1" w:themeTint="FF" w:themeShade="FF"/>
        </w:rPr>
      </w:pPr>
      <w:r w:rsidRPr="008B2C77" w:rsidR="00DD4157">
        <w:rPr>
          <w:rFonts w:ascii="Arial" w:hAnsi="Arial" w:cs="Arial"/>
          <w:color w:val="141414"/>
          <w:shd w:val="clear" w:color="auto" w:fill="FFFFFF"/>
        </w:rPr>
        <w:t>S</w:t>
      </w:r>
      <w:r w:rsidRPr="008B2C77" w:rsidR="00FB7F45">
        <w:rPr>
          <w:rFonts w:ascii="Arial" w:hAnsi="Arial" w:cs="Arial"/>
          <w:color w:val="141414"/>
          <w:shd w:val="clear" w:color="auto" w:fill="FFFFFF"/>
        </w:rPr>
        <w:t xml:space="preserve">election</w:t>
      </w:r>
      <w:r w:rsidRPr="008B2C77" w:rsidR="00FB7F45">
        <w:rPr>
          <w:rFonts w:ascii="Arial" w:hAnsi="Arial" w:cs="Arial"/>
          <w:color w:val="141414"/>
          <w:shd w:val="clear" w:color="auto" w:fill="FFFFFF"/>
        </w:rPr>
        <w:t xml:space="preserve"> conducted in this way, </w:t>
      </w:r>
      <w:r w:rsidRPr="008B2C77" w:rsidR="00DD4157">
        <w:rPr>
          <w:rFonts w:ascii="Arial" w:hAnsi="Arial" w:cs="Arial"/>
          <w:color w:val="141414"/>
          <w:shd w:val="clear" w:color="auto" w:fill="FFFFFF"/>
        </w:rPr>
        <w:t xml:space="preserve">which </w:t>
      </w:r>
      <w:r w:rsidRPr="008B2C77" w:rsidR="00FB7F45">
        <w:rPr>
          <w:rFonts w:ascii="Arial" w:hAnsi="Arial" w:cs="Arial"/>
          <w:color w:val="141414"/>
          <w:shd w:val="clear" w:color="auto" w:fill="FFFFFF"/>
        </w:rPr>
        <w:t>favour</w:t>
      </w:r>
      <w:r w:rsidRPr="008B2C77" w:rsidR="00DD4157">
        <w:rPr>
          <w:rFonts w:ascii="Arial" w:hAnsi="Arial" w:cs="Arial"/>
          <w:color w:val="141414"/>
          <w:shd w:val="clear" w:color="auto" w:fill="FFFFFF"/>
        </w:rPr>
        <w:t>s</w:t>
      </w:r>
      <w:r w:rsidRPr="008B2C77" w:rsidR="00FB7F45">
        <w:rPr>
          <w:rFonts w:ascii="Arial" w:hAnsi="Arial" w:cs="Arial"/>
          <w:color w:val="141414"/>
          <w:shd w:val="clear" w:color="auto" w:fill="FFFFFF"/>
        </w:rPr>
        <w:t xml:space="preserve"> and </w:t>
      </w:r>
      <w:r w:rsidRPr="008B2C77" w:rsidR="00DD4157">
        <w:rPr>
          <w:rFonts w:ascii="Arial" w:hAnsi="Arial" w:cs="Arial"/>
          <w:color w:val="141414"/>
          <w:shd w:val="clear" w:color="auto" w:fill="FFFFFF"/>
        </w:rPr>
        <w:t>is clearly biased</w:t>
      </w:r>
      <w:r w:rsidRPr="008B2C77" w:rsidR="00FB7F45">
        <w:rPr>
          <w:rFonts w:ascii="Arial" w:hAnsi="Arial" w:cs="Arial"/>
          <w:color w:val="141414"/>
          <w:shd w:val="clear" w:color="auto" w:fill="FFFFFF"/>
        </w:rPr>
        <w:t xml:space="preserve">, is not a good indicator in the management of the learning process </w:t>
      </w:r>
      <w:r w:rsidRPr="008B2C77" w:rsidR="00DD4157">
        <w:rPr>
          <w:rFonts w:ascii="Arial" w:hAnsi="Arial" w:cs="Arial"/>
          <w:color w:val="141414"/>
          <w:shd w:val="clear" w:color="auto" w:fill="FFFFFF"/>
        </w:rPr>
        <w:t xml:space="preserve">for </w:t>
      </w:r>
      <w:r w:rsidRPr="008B2C77" w:rsidR="00FB7F45">
        <w:rPr>
          <w:rFonts w:ascii="Arial" w:hAnsi="Arial" w:cs="Arial"/>
          <w:color w:val="141414"/>
          <w:shd w:val="clear" w:color="auto" w:fill="FFFFFF"/>
        </w:rPr>
        <w:t xml:space="preserve">high-potential players. </w:t>
      </w:r>
      <w:r w:rsidRPr="008B2C77" w:rsidR="00DD4157">
        <w:rPr>
          <w:rFonts w:ascii="Arial" w:hAnsi="Arial" w:cs="Arial"/>
          <w:color w:val="141414"/>
          <w:shd w:val="clear" w:color="auto" w:fill="FFFFFF"/>
        </w:rPr>
        <w:t xml:space="preserve">Because </w:t>
      </w:r>
      <w:r w:rsidRPr="008B2C77" w:rsidR="00FB7F45">
        <w:rPr>
          <w:rFonts w:ascii="Arial" w:hAnsi="Arial" w:cs="Arial"/>
          <w:color w:val="141414"/>
          <w:shd w:val="clear" w:color="auto" w:fill="FFFFFF"/>
        </w:rPr>
        <w:t>first of all</w:t>
      </w:r>
      <w:r w:rsidRPr="008B2C77" w:rsidR="00FB7F45">
        <w:rPr>
          <w:rFonts w:ascii="Arial" w:hAnsi="Arial" w:cs="Arial"/>
          <w:color w:val="141414"/>
          <w:shd w:val="clear" w:color="auto" w:fill="FFFFFF"/>
        </w:rPr>
        <w:t xml:space="preserve">, early maturing players with above-average strength, </w:t>
      </w:r>
      <w:r w:rsidRPr="008B2C77" w:rsidR="00FB7F45">
        <w:rPr>
          <w:rFonts w:ascii="Arial" w:hAnsi="Arial" w:cs="Arial"/>
          <w:color w:val="141414"/>
          <w:shd w:val="clear" w:color="auto" w:fill="FFFFFF"/>
        </w:rPr>
        <w:t xml:space="preserve">speed</w:t>
      </w:r>
      <w:r w:rsidRPr="008B2C77" w:rsidR="00FB7F45">
        <w:rPr>
          <w:rFonts w:ascii="Arial" w:hAnsi="Arial" w:cs="Arial"/>
          <w:color w:val="141414"/>
          <w:shd w:val="clear" w:color="auto" w:fill="FFFFFF"/>
        </w:rPr>
        <w:t xml:space="preserve"> and height, have it too easy during training and youth matches </w:t>
      </w:r>
      <w:r w:rsidRPr="008B2C77" w:rsidR="00DD4157">
        <w:rPr>
          <w:rFonts w:ascii="Arial" w:hAnsi="Arial" w:cs="Arial"/>
          <w:color w:val="141414"/>
          <w:shd w:val="clear" w:color="auto" w:fill="FFFFFF"/>
        </w:rPr>
        <w:t xml:space="preserve">played </w:t>
      </w:r>
      <w:r w:rsidRPr="008B2C77" w:rsidR="00FB7F45">
        <w:rPr>
          <w:rFonts w:ascii="Arial" w:hAnsi="Arial" w:cs="Arial"/>
          <w:color w:val="141414"/>
          <w:shd w:val="clear" w:color="auto" w:fill="FFFFFF"/>
        </w:rPr>
        <w:t xml:space="preserve">in </w:t>
      </w:r>
      <w:r w:rsidRPr="008B2C77" w:rsidR="00DD4157">
        <w:rPr>
          <w:rFonts w:ascii="Arial" w:hAnsi="Arial" w:cs="Arial"/>
          <w:color w:val="141414"/>
          <w:shd w:val="clear" w:color="auto" w:fill="FFFFFF"/>
        </w:rPr>
        <w:t>t</w:t>
      </w:r>
      <w:r w:rsidRPr="008B2C77" w:rsidR="005F3E01">
        <w:rPr>
          <w:rFonts w:ascii="Arial" w:hAnsi="Arial" w:cs="Arial"/>
          <w:color w:val="141414"/>
          <w:shd w:val="clear" w:color="auto" w:fill="FFFFFF"/>
        </w:rPr>
        <w:t>he same</w:t>
      </w:r>
      <w:r w:rsidRPr="008B2C77" w:rsidR="00FB7F45">
        <w:rPr>
          <w:rFonts w:ascii="Arial" w:hAnsi="Arial" w:cs="Arial"/>
          <w:color w:val="141414"/>
          <w:shd w:val="clear" w:color="auto" w:fill="FFFFFF"/>
        </w:rPr>
        <w:t xml:space="preserve"> age category</w:t>
      </w:r>
      <w:r w:rsidRPr="008B2C77" w:rsidR="007E0D0C">
        <w:rPr>
          <w:rFonts w:ascii="Arial" w:hAnsi="Arial" w:cs="Arial"/>
          <w:color w:val="141414"/>
          <w:shd w:val="clear" w:color="auto" w:fill="FFFFFF"/>
        </w:rPr>
        <w:t xml:space="preserve">. </w:t>
      </w:r>
    </w:p>
    <w:p xmlns:wp14="http://schemas.microsoft.com/office/word/2010/wordml" w:rsidRPr="008B2C77" w:rsidR="00D647E1" w:rsidP="54C23F46" w:rsidRDefault="00D647E1" w14:paraId="0A686B33" wp14:textId="4132ED89">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5:51:25.676Z" w:id="884946053"/>
          <w:rStyle w:val="Strong"/>
          <w:rFonts w:ascii="Arial" w:hAnsi="Arial" w:cs="Arial"/>
          <w:b w:val="0"/>
          <w:bCs w:val="0"/>
          <w:color w:val="000000" w:themeColor="text1" w:themeTint="FF" w:themeShade="FF"/>
        </w:rPr>
      </w:pPr>
      <w:r w:rsidRPr="008B2C77" w:rsidR="00FB7F45">
        <w:rPr>
          <w:rFonts w:ascii="Arial" w:hAnsi="Arial" w:cs="Arial"/>
          <w:color w:val="141414"/>
          <w:shd w:val="clear" w:color="auto" w:fill="FFFFFF"/>
        </w:rPr>
        <w:t xml:space="preserve">From my own experience, I conclude that coaches (too often </w:t>
      </w:r>
      <w:r w:rsidRPr="008B2C77" w:rsidR="00DD4157">
        <w:rPr>
          <w:rFonts w:ascii="Arial" w:hAnsi="Arial" w:cs="Arial"/>
          <w:color w:val="141414"/>
          <w:shd w:val="clear" w:color="auto" w:fill="FFFFFF"/>
        </w:rPr>
        <w:t xml:space="preserve">due to </w:t>
      </w:r>
      <w:r w:rsidRPr="008B2C77" w:rsidR="00FB7F45">
        <w:rPr>
          <w:rFonts w:ascii="Arial" w:hAnsi="Arial" w:cs="Arial"/>
          <w:color w:val="141414"/>
          <w:shd w:val="clear" w:color="auto" w:fill="FFFFFF"/>
        </w:rPr>
        <w:t>their bias) create too demanding a</w:t>
      </w:r>
      <w:r w:rsidRPr="008B2C77" w:rsidR="00DD4157">
        <w:rPr>
          <w:rFonts w:ascii="Arial" w:hAnsi="Arial" w:cs="Arial"/>
          <w:color w:val="141414"/>
          <w:shd w:val="clear" w:color="auto" w:fill="FFFFFF"/>
        </w:rPr>
        <w:t xml:space="preserve">n environment </w:t>
      </w:r>
      <w:r w:rsidRPr="008B2C77" w:rsidR="00FB7F45">
        <w:rPr>
          <w:rFonts w:ascii="Arial" w:hAnsi="Arial" w:cs="Arial"/>
          <w:color w:val="141414"/>
          <w:shd w:val="clear" w:color="auto" w:fill="FFFFFF"/>
        </w:rPr>
        <w:t>for late</w:t>
      </w:r>
      <w:r w:rsidRPr="008B2C77" w:rsidR="00DD4157">
        <w:rPr>
          <w:rFonts w:ascii="Arial" w:hAnsi="Arial" w:cs="Arial"/>
          <w:color w:val="141414"/>
          <w:shd w:val="clear" w:color="auto" w:fill="FFFFFF"/>
        </w:rPr>
        <w:t xml:space="preserve"> m</w:t>
      </w:r>
      <w:r w:rsidRPr="008B2C77" w:rsidR="00FB7F45">
        <w:rPr>
          <w:rFonts w:ascii="Arial" w:hAnsi="Arial" w:cs="Arial"/>
          <w:color w:val="141414"/>
          <w:shd w:val="clear" w:color="auto" w:fill="FFFFFF"/>
        </w:rPr>
        <w:t xml:space="preserve">aturing children and </w:t>
      </w:r>
      <w:r w:rsidRPr="008B2C77" w:rsidR="00DD4157">
        <w:rPr>
          <w:rFonts w:ascii="Arial" w:hAnsi="Arial" w:cs="Arial"/>
          <w:color w:val="141414"/>
          <w:shd w:val="clear" w:color="auto" w:fill="FFFFFF"/>
        </w:rPr>
        <w:t xml:space="preserve">one </w:t>
      </w:r>
      <w:r w:rsidRPr="008B2C77" w:rsidR="00DD4157">
        <w:rPr>
          <w:rFonts w:ascii="Arial" w:hAnsi="Arial" w:cs="Arial"/>
          <w:color w:val="141414"/>
          <w:shd w:val="clear" w:color="auto" w:fill="FFFFFF"/>
        </w:rPr>
        <w:t>that’s</w:t>
      </w:r>
      <w:r w:rsidRPr="008B2C77" w:rsidR="00DD4157">
        <w:rPr>
          <w:rFonts w:ascii="Arial" w:hAnsi="Arial" w:cs="Arial"/>
          <w:color w:val="141414"/>
          <w:shd w:val="clear" w:color="auto" w:fill="FFFFFF"/>
        </w:rPr>
        <w:t xml:space="preserve"> </w:t>
      </w:r>
      <w:r w:rsidRPr="008B2C77" w:rsidR="00FB7F45">
        <w:rPr>
          <w:rFonts w:ascii="Arial" w:hAnsi="Arial" w:cs="Arial"/>
          <w:color w:val="141414"/>
          <w:shd w:val="clear" w:color="auto" w:fill="FFFFFF"/>
        </w:rPr>
        <w:t>too easy for early maturing ones. Since the</w:t>
      </w:r>
      <w:r w:rsidRPr="008B2C77" w:rsidR="00DD4157">
        <w:rPr>
          <w:rFonts w:ascii="Arial" w:hAnsi="Arial" w:cs="Arial"/>
          <w:color w:val="141414"/>
          <w:shd w:val="clear" w:color="auto" w:fill="FFFFFF"/>
        </w:rPr>
        <w:t xml:space="preserve"> time </w:t>
      </w:r>
      <w:r w:rsidRPr="008B2C77" w:rsidR="00FB7F45">
        <w:rPr>
          <w:rFonts w:ascii="Arial" w:hAnsi="Arial" w:cs="Arial"/>
          <w:color w:val="141414"/>
          <w:shd w:val="clear" w:color="auto" w:fill="FFFFFF"/>
        </w:rPr>
        <w:t>maturity is</w:t>
      </w:r>
      <w:r w:rsidRPr="008B2C77" w:rsidR="00DD4157">
        <w:rPr>
          <w:rFonts w:ascii="Arial" w:hAnsi="Arial" w:cs="Arial"/>
          <w:color w:val="141414"/>
          <w:shd w:val="clear" w:color="auto" w:fill="FFFFFF"/>
        </w:rPr>
        <w:t xml:space="preserve"> reached is</w:t>
      </w:r>
      <w:r w:rsidRPr="008B2C77" w:rsidR="00FB7F45">
        <w:rPr>
          <w:rFonts w:ascii="Arial" w:hAnsi="Arial" w:cs="Arial"/>
          <w:color w:val="141414"/>
          <w:shd w:val="clear" w:color="auto" w:fill="FFFFFF"/>
        </w:rPr>
        <w:t xml:space="preserve"> too diverse, it creates a problem in the proper identification of the potential to learn and play football at </w:t>
      </w:r>
      <w:r w:rsidRPr="008B2C77" w:rsidR="00FB7F45">
        <w:rPr>
          <w:rFonts w:ascii="Arial" w:hAnsi="Arial" w:cs="Arial"/>
          <w:color w:val="141414"/>
          <w:shd w:val="clear" w:color="auto" w:fill="FFFFFF"/>
        </w:rPr>
        <w:t xml:space="preserve">a high level</w:t>
      </w:r>
      <w:r w:rsidRPr="008B2C77" w:rsidR="00FB7F45">
        <w:rPr>
          <w:rFonts w:ascii="Arial" w:hAnsi="Arial" w:cs="Arial"/>
          <w:color w:val="141414"/>
          <w:shd w:val="clear" w:color="auto" w:fill="FFFFFF"/>
        </w:rPr>
        <w:t xml:space="preserve">. Therefore, </w:t>
      </w:r>
      <w:r w:rsidRPr="008B2C77" w:rsidR="001712A1">
        <w:rPr>
          <w:rFonts w:ascii="Arial" w:hAnsi="Arial" w:cs="Arial"/>
          <w:color w:val="141414"/>
          <w:shd w:val="clear" w:color="auto" w:fill="FFFFFF"/>
        </w:rPr>
        <w:t>coaches</w:t>
      </w:r>
      <w:r w:rsidRPr="008B2C77" w:rsidR="00FB7F45">
        <w:rPr>
          <w:rFonts w:ascii="Arial" w:hAnsi="Arial" w:cs="Arial"/>
          <w:color w:val="141414"/>
          <w:shd w:val="clear" w:color="auto" w:fill="FFFFFF"/>
        </w:rPr>
        <w:t xml:space="preserve"> often focus on what is easy to see and measure – </w:t>
      </w:r>
      <w:r w:rsidRPr="008B2C77" w:rsidR="00FB7F45">
        <w:rPr>
          <w:rFonts w:ascii="Arial" w:hAnsi="Arial" w:cs="Arial"/>
          <w:color w:val="141414"/>
          <w:shd w:val="clear" w:color="auto" w:fill="FFFFFF"/>
        </w:rPr>
        <w:t>i.e.</w:t>
      </w:r>
      <w:r w:rsidRPr="008B2C77" w:rsidR="00FB7F45">
        <w:rPr>
          <w:rFonts w:ascii="Arial" w:hAnsi="Arial" w:cs="Arial"/>
          <w:color w:val="141414"/>
          <w:shd w:val="clear" w:color="auto" w:fill="FFFFFF"/>
        </w:rPr>
        <w:t xml:space="preserve"> only physical potential. </w:t>
      </w:r>
      <w:r w:rsidRPr="008B2C77" w:rsidR="007D1A97">
        <w:rPr>
          <w:rFonts w:ascii="Arial" w:hAnsi="Arial" w:cs="Arial"/>
          <w:color w:val="141414"/>
          <w:shd w:val="clear" w:color="auto" w:fill="FFFFFF"/>
        </w:rPr>
        <w:t xml:space="preserve">When </w:t>
      </w:r>
      <w:r w:rsidRPr="008B2C77" w:rsidR="00DD4157">
        <w:rPr>
          <w:rFonts w:ascii="Arial" w:hAnsi="Arial" w:cs="Arial"/>
          <w:color w:val="141414"/>
          <w:shd w:val="clear" w:color="auto" w:fill="FFFFFF"/>
        </w:rPr>
        <w:t>s</w:t>
      </w:r>
      <w:r w:rsidRPr="008B2C77" w:rsidR="00FB7F45">
        <w:rPr>
          <w:rFonts w:ascii="Arial" w:hAnsi="Arial" w:cs="Arial"/>
          <w:color w:val="141414"/>
          <w:shd w:val="clear" w:color="auto" w:fill="FFFFFF"/>
        </w:rPr>
        <w:t>omeone runs faster</w:t>
      </w:r>
      <w:r w:rsidRPr="008B2C77" w:rsidR="007D1A97">
        <w:rPr>
          <w:rFonts w:ascii="Arial" w:hAnsi="Arial" w:cs="Arial"/>
          <w:color w:val="141414"/>
          <w:shd w:val="clear" w:color="auto" w:fill="FFFFFF"/>
        </w:rPr>
        <w:t xml:space="preserve"> and</w:t>
      </w:r>
      <w:r w:rsidRPr="008B2C77" w:rsidR="00FB7F45">
        <w:rPr>
          <w:rFonts w:ascii="Arial" w:hAnsi="Arial" w:cs="Arial"/>
          <w:color w:val="141414"/>
          <w:shd w:val="clear" w:color="auto" w:fill="FFFFFF"/>
        </w:rPr>
        <w:t xml:space="preserve"> jumps further</w:t>
      </w:r>
      <w:r w:rsidRPr="008B2C77" w:rsidR="007D1A97">
        <w:rPr>
          <w:rFonts w:ascii="Arial" w:hAnsi="Arial" w:cs="Arial"/>
          <w:color w:val="141414"/>
          <w:shd w:val="clear" w:color="auto" w:fill="FFFFFF"/>
        </w:rPr>
        <w:t>, does it</w:t>
      </w:r>
      <w:r w:rsidRPr="008B2C77" w:rsidR="00FB7F45">
        <w:rPr>
          <w:rFonts w:ascii="Arial" w:hAnsi="Arial" w:cs="Arial"/>
          <w:color w:val="141414"/>
          <w:shd w:val="clear" w:color="auto" w:fill="FFFFFF"/>
        </w:rPr>
        <w:t xml:space="preserve"> </w:t>
      </w:r>
      <w:r w:rsidRPr="008B2C77" w:rsidR="00FB7F45">
        <w:rPr>
          <w:rFonts w:ascii="Arial" w:hAnsi="Arial" w:cs="Arial"/>
          <w:color w:val="141414"/>
          <w:shd w:val="clear" w:color="auto" w:fill="FFFFFF"/>
        </w:rPr>
        <w:t>means</w:t>
      </w:r>
      <w:r w:rsidRPr="008B2C77" w:rsidR="00FB7F45">
        <w:rPr>
          <w:rFonts w:ascii="Arial" w:hAnsi="Arial" w:cs="Arial"/>
          <w:color w:val="141414"/>
          <w:shd w:val="clear" w:color="auto" w:fill="FFFFFF"/>
        </w:rPr>
        <w:t xml:space="preserve"> that he is talented? Nothing could be further from the truth!</w:t>
      </w:r>
      <w:r w:rsidRPr="008B2C77" w:rsidR="00C905F6">
        <w:rPr>
          <w:rFonts w:ascii="Arial" w:hAnsi="Arial" w:cs="Arial"/>
          <w:color w:val="141414"/>
          <w:shd w:val="clear" w:color="auto" w:fill="FFFFFF"/>
        </w:rPr>
        <w:t xml:space="preserve"> </w:t>
      </w:r>
      <w:r w:rsidRPr="008B2C77" w:rsidR="007D1A97">
        <w:rPr>
          <w:rFonts w:ascii="Arial" w:hAnsi="Arial" w:cs="Arial"/>
          <w:color w:val="141414"/>
          <w:shd w:val="clear" w:color="auto" w:fill="FFFFFF"/>
        </w:rPr>
        <w:t>T</w:t>
      </w:r>
      <w:r w:rsidRPr="008B2C77" w:rsidR="00C905F6">
        <w:rPr>
          <w:rStyle w:val="Strong"/>
          <w:rFonts w:ascii="Arial" w:hAnsi="Arial" w:cs="Arial"/>
          <w:b w:val="0"/>
          <w:bCs w:val="0"/>
          <w:color w:val="000000"/>
          <w:spacing w:val="-1"/>
          <w:shd w:val="clear" w:color="auto" w:fill="FFFFFF"/>
        </w:rPr>
        <w:t xml:space="preserve">here is an inevitable bias towards picking the bigger, </w:t>
      </w:r>
      <w:r w:rsidRPr="008B2C77" w:rsidR="00C905F6">
        <w:rPr>
          <w:rStyle w:val="Strong"/>
          <w:rFonts w:ascii="Arial" w:hAnsi="Arial" w:cs="Arial"/>
          <w:b w:val="0"/>
          <w:bCs w:val="0"/>
          <w:color w:val="000000"/>
          <w:spacing w:val="-1"/>
          <w:shd w:val="clear" w:color="auto" w:fill="FFFFFF"/>
        </w:rPr>
        <w:t>stronger</w:t>
      </w:r>
      <w:r w:rsidRPr="008B2C77" w:rsidR="00C905F6">
        <w:rPr>
          <w:rStyle w:val="Strong"/>
          <w:rFonts w:ascii="Arial" w:hAnsi="Arial" w:cs="Arial"/>
          <w:b w:val="0"/>
          <w:bCs w:val="0"/>
          <w:color w:val="000000"/>
          <w:spacing w:val="-1"/>
          <w:shd w:val="clear" w:color="auto" w:fill="FFFFFF"/>
        </w:rPr>
        <w:t xml:space="preserve"> and faster boy.</w:t>
      </w:r>
      <w:r w:rsidRPr="008B2C77" w:rsidR="00C905F6">
        <w:rPr>
          <w:rFonts w:ascii="Arial" w:hAnsi="Arial" w:cs="Arial"/>
          <w:b w:val="1"/>
          <w:bCs w:val="1"/>
          <w:color w:val="000000"/>
          <w:spacing w:val="-1"/>
          <w:shd w:val="clear" w:color="auto" w:fill="FFFFFF"/>
        </w:rPr>
        <w:t> </w:t>
      </w:r>
      <w:r w:rsidRPr="008B2C77" w:rsidR="00C905F6">
        <w:rPr>
          <w:rStyle w:val="Strong"/>
          <w:rFonts w:ascii="Arial" w:hAnsi="Arial" w:cs="Arial"/>
          <w:b w:val="0"/>
          <w:bCs w:val="0"/>
          <w:color w:val="000000"/>
          <w:spacing w:val="-1"/>
          <w:shd w:val="clear" w:color="auto" w:fill="FFFFFF"/>
        </w:rPr>
        <w:t xml:space="preserve">However, research is </w:t>
      </w:r>
      <w:r w:rsidRPr="008B2C77" w:rsidR="00C905F6">
        <w:rPr>
          <w:rStyle w:val="Strong"/>
          <w:rFonts w:ascii="Arial" w:hAnsi="Arial" w:cs="Arial"/>
          <w:b w:val="0"/>
          <w:bCs w:val="0"/>
          <w:color w:val="000000"/>
          <w:spacing w:val="-1"/>
          <w:shd w:val="clear" w:color="auto" w:fill="FFFFFF"/>
        </w:rPr>
        <w:t xml:space="preserve">emerging</w:t>
      </w:r>
      <w:r w:rsidRPr="008B2C77" w:rsidR="00C905F6">
        <w:rPr>
          <w:rStyle w:val="Strong"/>
          <w:rFonts w:ascii="Arial" w:hAnsi="Arial" w:cs="Arial"/>
          <w:b w:val="0"/>
          <w:bCs w:val="0"/>
          <w:color w:val="000000"/>
          <w:spacing w:val="-1"/>
          <w:shd w:val="clear" w:color="auto" w:fill="FFFFFF"/>
        </w:rPr>
        <w:t xml:space="preserve"> to show that the least mature players in junior representative squads are the most likely to transition into senior national squads (McCarthy, 2016). </w:t>
      </w:r>
      <w:r w:rsidRPr="008B2C77" w:rsidR="00FB7F45">
        <w:rPr>
          <w:rStyle w:val="Strong"/>
          <w:rFonts w:ascii="Arial" w:hAnsi="Arial" w:cs="Arial"/>
          <w:b w:val="0"/>
          <w:bCs w:val="0"/>
          <w:color w:val="000000"/>
          <w:spacing w:val="-1"/>
          <w:shd w:val="clear" w:color="auto" w:fill="FFFFFF"/>
        </w:rPr>
        <w:t xml:space="preserve">In every age group </w:t>
      </w:r>
      <w:r w:rsidRPr="008B2C77" w:rsidR="00FB7F45">
        <w:rPr>
          <w:rStyle w:val="Strong"/>
          <w:rFonts w:ascii="Arial" w:hAnsi="Arial" w:cs="Arial"/>
          <w:b w:val="0"/>
          <w:bCs w:val="0"/>
          <w:color w:val="000000"/>
          <w:spacing w:val="-1"/>
          <w:shd w:val="clear" w:color="auto" w:fill="FFFFFF"/>
        </w:rPr>
        <w:t>I</w:t>
      </w:r>
      <w:r w:rsidRPr="008B2C77" w:rsidR="007D1A97">
        <w:rPr>
          <w:rStyle w:val="Strong"/>
          <w:rFonts w:ascii="Arial" w:hAnsi="Arial" w:cs="Arial"/>
          <w:b w:val="0"/>
          <w:bCs w:val="0"/>
          <w:color w:val="000000"/>
          <w:spacing w:val="-1"/>
          <w:shd w:val="clear" w:color="auto" w:fill="FFFFFF"/>
        </w:rPr>
        <w:t>’ve</w:t>
      </w:r>
      <w:r w:rsidRPr="008B2C77" w:rsidR="00FB7F45">
        <w:rPr>
          <w:rStyle w:val="Strong"/>
          <w:rFonts w:ascii="Arial" w:hAnsi="Arial" w:cs="Arial"/>
          <w:b w:val="0"/>
          <w:bCs w:val="0"/>
          <w:color w:val="000000"/>
          <w:spacing w:val="-1"/>
          <w:shd w:val="clear" w:color="auto" w:fill="FFFFFF"/>
        </w:rPr>
        <w:t xml:space="preserve"> worked with at the academy level, </w:t>
      </w:r>
      <w:r w:rsidRPr="008B2C77" w:rsidR="007D1A97">
        <w:rPr>
          <w:rStyle w:val="Strong"/>
          <w:rFonts w:ascii="Arial" w:hAnsi="Arial" w:cs="Arial"/>
          <w:b w:val="0"/>
          <w:bCs w:val="0"/>
          <w:color w:val="000000"/>
          <w:spacing w:val="-1"/>
          <w:shd w:val="clear" w:color="auto" w:fill="FFFFFF"/>
        </w:rPr>
        <w:t xml:space="preserve">it </w:t>
      </w:r>
      <w:r w:rsidRPr="008B2C77" w:rsidR="00FB7F45">
        <w:rPr>
          <w:rStyle w:val="Strong"/>
          <w:rFonts w:ascii="Arial" w:hAnsi="Arial" w:cs="Arial"/>
          <w:b w:val="0"/>
          <w:bCs w:val="0"/>
          <w:color w:val="000000"/>
          <w:spacing w:val="-1"/>
          <w:shd w:val="clear" w:color="auto" w:fill="FFFFFF"/>
        </w:rPr>
        <w:t xml:space="preserve">had both types of players in terms of </w:t>
      </w:r>
      <w:r w:rsidRPr="008B2C77" w:rsidR="007D1A97">
        <w:rPr>
          <w:rStyle w:val="Strong"/>
          <w:rFonts w:ascii="Arial" w:hAnsi="Arial" w:cs="Arial"/>
          <w:b w:val="0"/>
          <w:bCs w:val="0"/>
          <w:color w:val="000000"/>
          <w:spacing w:val="-1"/>
          <w:shd w:val="clear" w:color="auto" w:fill="FFFFFF"/>
        </w:rPr>
        <w:t>maturity</w:t>
      </w:r>
      <w:r w:rsidRPr="008B2C77" w:rsidR="00FB7F45">
        <w:rPr>
          <w:rStyle w:val="Strong"/>
          <w:rFonts w:ascii="Arial" w:hAnsi="Arial" w:cs="Arial"/>
          <w:b w:val="0"/>
          <w:bCs w:val="0"/>
          <w:color w:val="000000"/>
          <w:spacing w:val="-1"/>
          <w:shd w:val="clear" w:color="auto" w:fill="FFFFFF"/>
        </w:rPr>
        <w:t xml:space="preserve">. </w:t>
      </w:r>
      <w:r w:rsidRPr="008B2C77" w:rsidR="007D1A97">
        <w:rPr>
          <w:rStyle w:val="Strong"/>
          <w:rFonts w:ascii="Arial" w:hAnsi="Arial" w:cs="Arial"/>
          <w:b w:val="0"/>
          <w:bCs w:val="0"/>
          <w:color w:val="000000"/>
          <w:spacing w:val="-1"/>
          <w:shd w:val="clear" w:color="auto" w:fill="FFFFFF"/>
        </w:rPr>
        <w:t>During m</w:t>
      </w:r>
      <w:r w:rsidRPr="008B2C77" w:rsidR="00FB7F45">
        <w:rPr>
          <w:rStyle w:val="Strong"/>
          <w:rFonts w:ascii="Arial" w:hAnsi="Arial" w:cs="Arial"/>
          <w:b w:val="0"/>
          <w:bCs w:val="0"/>
          <w:color w:val="000000"/>
          <w:spacing w:val="-1"/>
          <w:shd w:val="clear" w:color="auto" w:fill="FFFFFF"/>
        </w:rPr>
        <w:t xml:space="preserve">ost matches in </w:t>
      </w:r>
      <w:r w:rsidRPr="008B2C77" w:rsidR="005F3E01">
        <w:rPr>
          <w:rStyle w:val="Strong"/>
          <w:rFonts w:ascii="Arial" w:hAnsi="Arial" w:cs="Arial"/>
          <w:b w:val="0"/>
          <w:bCs w:val="0"/>
          <w:color w:val="000000"/>
          <w:spacing w:val="-1"/>
          <w:shd w:val="clear" w:color="auto" w:fill="FFFFFF"/>
        </w:rPr>
        <w:t>the same</w:t>
      </w:r>
      <w:r w:rsidRPr="008B2C77" w:rsidR="00FB7F45">
        <w:rPr>
          <w:rStyle w:val="Strong"/>
          <w:rFonts w:ascii="Arial" w:hAnsi="Arial" w:cs="Arial"/>
          <w:b w:val="0"/>
          <w:bCs w:val="0"/>
          <w:color w:val="000000"/>
          <w:spacing w:val="-1"/>
          <w:shd w:val="clear" w:color="auto" w:fill="FFFFFF"/>
        </w:rPr>
        <w:t xml:space="preserve"> age category, these players used only their physical advantage. The environment </w:t>
      </w:r>
      <w:r w:rsidRPr="008B2C77" w:rsidR="007D1A97">
        <w:rPr>
          <w:rStyle w:val="Strong"/>
          <w:rFonts w:ascii="Arial" w:hAnsi="Arial" w:cs="Arial"/>
          <w:b w:val="0"/>
          <w:bCs w:val="0"/>
          <w:color w:val="000000"/>
          <w:spacing w:val="-1"/>
          <w:shd w:val="clear" w:color="auto" w:fill="FFFFFF"/>
        </w:rPr>
        <w:t>didn’t</w:t>
      </w:r>
      <w:r w:rsidRPr="008B2C77" w:rsidR="007D1A97">
        <w:rPr>
          <w:rStyle w:val="Strong"/>
          <w:rFonts w:ascii="Arial" w:hAnsi="Arial" w:cs="Arial"/>
          <w:b w:val="0"/>
          <w:bCs w:val="0"/>
          <w:color w:val="000000"/>
          <w:spacing w:val="-1"/>
          <w:shd w:val="clear" w:color="auto" w:fill="FFFFFF"/>
        </w:rPr>
        <w:t xml:space="preserve"> </w:t>
      </w:r>
      <w:r w:rsidRPr="008B2C77" w:rsidR="00FB7F45">
        <w:rPr>
          <w:rStyle w:val="Strong"/>
          <w:rFonts w:ascii="Arial" w:hAnsi="Arial" w:cs="Arial"/>
          <w:b w:val="0"/>
          <w:bCs w:val="0"/>
          <w:color w:val="000000"/>
          <w:spacing w:val="-1"/>
          <w:shd w:val="clear" w:color="auto" w:fill="FFFFFF"/>
        </w:rPr>
        <w:t xml:space="preserve">force them to </w:t>
      </w:r>
      <w:r w:rsidRPr="008B2C77" w:rsidR="00FB7F45">
        <w:rPr>
          <w:rStyle w:val="Strong"/>
          <w:rFonts w:ascii="Arial" w:hAnsi="Arial" w:cs="Arial"/>
          <w:b w:val="0"/>
          <w:bCs w:val="0"/>
          <w:color w:val="000000"/>
          <w:spacing w:val="-1"/>
          <w:shd w:val="clear" w:color="auto" w:fill="FFFFFF"/>
        </w:rPr>
        <w:t xml:space="preserve">make more effort and take advantage of</w:t>
      </w:r>
      <w:r w:rsidRPr="008B2C77" w:rsidR="00FB7F45">
        <w:rPr>
          <w:rStyle w:val="Strong"/>
          <w:rFonts w:ascii="Arial" w:hAnsi="Arial" w:cs="Arial"/>
          <w:b w:val="0"/>
          <w:bCs w:val="0"/>
          <w:color w:val="000000"/>
          <w:spacing w:val="-1"/>
          <w:shd w:val="clear" w:color="auto" w:fill="FFFFFF"/>
        </w:rPr>
        <w:t xml:space="preserve"> and develop other traits, such as </w:t>
      </w:r>
      <w:r w:rsidRPr="008B2C77" w:rsidR="007D1A97">
        <w:rPr>
          <w:rStyle w:val="Strong"/>
          <w:rFonts w:ascii="Arial" w:hAnsi="Arial" w:cs="Arial"/>
          <w:b w:val="0"/>
          <w:bCs w:val="0"/>
          <w:color w:val="000000"/>
          <w:spacing w:val="-1"/>
          <w:shd w:val="clear" w:color="auto" w:fill="FFFFFF"/>
        </w:rPr>
        <w:t xml:space="preserve">their </w:t>
      </w:r>
      <w:r w:rsidRPr="008B2C77" w:rsidR="00FB7F45">
        <w:rPr>
          <w:rStyle w:val="Strong"/>
          <w:rFonts w:ascii="Arial" w:hAnsi="Arial" w:cs="Arial"/>
          <w:b w:val="0"/>
          <w:bCs w:val="0"/>
          <w:color w:val="000000"/>
          <w:spacing w:val="-1"/>
          <w:shd w:val="clear" w:color="auto" w:fill="FFFFFF"/>
        </w:rPr>
        <w:t>individual tech</w:t>
      </w:r>
      <w:r w:rsidRPr="008B2C77" w:rsidR="007D1A97">
        <w:rPr>
          <w:rStyle w:val="Strong"/>
          <w:rFonts w:ascii="Arial" w:hAnsi="Arial" w:cs="Arial"/>
          <w:b w:val="0"/>
          <w:bCs w:val="0"/>
          <w:color w:val="000000"/>
          <w:spacing w:val="-1"/>
          <w:shd w:val="clear" w:color="auto" w:fill="FFFFFF"/>
        </w:rPr>
        <w:t xml:space="preserve">nical and tactical </w:t>
      </w:r>
      <w:r w:rsidRPr="008B2C77" w:rsidR="00FB7F45">
        <w:rPr>
          <w:rStyle w:val="Strong"/>
          <w:rFonts w:ascii="Arial" w:hAnsi="Arial" w:cs="Arial"/>
          <w:b w:val="0"/>
          <w:bCs w:val="0"/>
          <w:color w:val="000000"/>
          <w:spacing w:val="-1"/>
          <w:shd w:val="clear" w:color="auto" w:fill="FFFFFF"/>
        </w:rPr>
        <w:t xml:space="preserve">abilities or cognitive-psychological predispositions. </w:t>
      </w:r>
      <w:r w:rsidRPr="008B2C77" w:rsidR="007D1A97">
        <w:rPr>
          <w:rStyle w:val="Strong"/>
          <w:rFonts w:ascii="Arial" w:hAnsi="Arial" w:cs="Arial"/>
          <w:b w:val="0"/>
          <w:bCs w:val="0"/>
          <w:color w:val="000000"/>
          <w:spacing w:val="-1"/>
          <w:shd w:val="clear" w:color="auto" w:fill="FFFFFF"/>
        </w:rPr>
        <w:t xml:space="preserve">Such an </w:t>
      </w:r>
      <w:r w:rsidRPr="008B2C77" w:rsidR="00FB7F45">
        <w:rPr>
          <w:rStyle w:val="Strong"/>
          <w:rFonts w:ascii="Arial" w:hAnsi="Arial" w:cs="Arial"/>
          <w:b w:val="0"/>
          <w:bCs w:val="0"/>
          <w:color w:val="000000"/>
          <w:spacing w:val="-1"/>
          <w:shd w:val="clear" w:color="auto" w:fill="FFFFFF"/>
        </w:rPr>
        <w:t xml:space="preserve">environment was a complete waste of time for these players and their learning </w:t>
      </w:r>
      <w:r w:rsidRPr="008B2C77" w:rsidR="00FB7F45">
        <w:rPr>
          <w:rStyle w:val="Strong"/>
          <w:rFonts w:ascii="Arial" w:hAnsi="Arial" w:cs="Arial"/>
          <w:b w:val="0"/>
          <w:bCs w:val="0"/>
          <w:color w:val="000000"/>
          <w:spacing w:val="-1"/>
          <w:shd w:val="clear" w:color="auto" w:fill="FFFFFF"/>
        </w:rPr>
        <w:t xml:space="preserve">potential. </w:t>
      </w:r>
    </w:p>
    <w:p xmlns:wp14="http://schemas.microsoft.com/office/word/2010/wordml" w:rsidRPr="008B2C77" w:rsidR="00D647E1" w:rsidP="54C23F46" w:rsidRDefault="00D647E1" w14:paraId="722E3AA5" wp14:textId="45D00073">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5:52:04.804Z" w:id="1873541878"/>
          <w:rStyle w:val="Strong"/>
          <w:rFonts w:ascii="Arial" w:hAnsi="Arial" w:cs="Arial"/>
          <w:b w:val="0"/>
          <w:bCs w:val="0"/>
          <w:color w:val="000000" w:themeColor="text1" w:themeTint="FF" w:themeShade="FF"/>
        </w:rPr>
      </w:pPr>
      <w:r w:rsidRPr="008B2C77" w:rsidR="007D1A97">
        <w:rPr>
          <w:rStyle w:val="Strong"/>
          <w:rFonts w:ascii="Arial" w:hAnsi="Arial" w:cs="Arial"/>
          <w:b w:val="0"/>
          <w:bCs w:val="0"/>
          <w:color w:val="000000"/>
          <w:spacing w:val="-1"/>
          <w:shd w:val="clear" w:color="auto" w:fill="FFFFFF"/>
        </w:rPr>
        <w:t>The s</w:t>
      </w:r>
      <w:r w:rsidRPr="008B2C77" w:rsidR="00FB7F45">
        <w:rPr>
          <w:rStyle w:val="Strong"/>
          <w:rFonts w:ascii="Arial" w:hAnsi="Arial" w:cs="Arial"/>
          <w:b w:val="0"/>
          <w:bCs w:val="0"/>
          <w:color w:val="000000"/>
          <w:spacing w:val="-1"/>
          <w:shd w:val="clear" w:color="auto" w:fill="FFFFFF"/>
        </w:rPr>
        <w:t>olution</w:t>
      </w:r>
      <w:r w:rsidRPr="008B2C77" w:rsidR="007D1A97">
        <w:rPr>
          <w:rStyle w:val="Strong"/>
          <w:rFonts w:ascii="Arial" w:hAnsi="Arial" w:cs="Arial"/>
          <w:b w:val="0"/>
          <w:bCs w:val="0"/>
          <w:color w:val="000000"/>
          <w:spacing w:val="-1"/>
          <w:shd w:val="clear" w:color="auto" w:fill="FFFFFF"/>
        </w:rPr>
        <w:t xml:space="preserve"> would be for them to p</w:t>
      </w:r>
      <w:r w:rsidRPr="008B2C77" w:rsidR="00FB7F45">
        <w:rPr>
          <w:rStyle w:val="Strong"/>
          <w:rFonts w:ascii="Arial" w:hAnsi="Arial" w:cs="Arial"/>
          <w:b w:val="0"/>
          <w:bCs w:val="0"/>
          <w:color w:val="000000"/>
          <w:spacing w:val="-1"/>
          <w:shd w:val="clear" w:color="auto" w:fill="FFFFFF"/>
        </w:rPr>
        <w:t xml:space="preserve">lay and train in a </w:t>
      </w:r>
      <w:r w:rsidRPr="008B2C77" w:rsidR="007D1A97">
        <w:rPr>
          <w:rStyle w:val="Strong"/>
          <w:rFonts w:ascii="Arial" w:hAnsi="Arial" w:cs="Arial"/>
          <w:b w:val="0"/>
          <w:bCs w:val="0"/>
          <w:color w:val="000000"/>
          <w:spacing w:val="-1"/>
          <w:shd w:val="clear" w:color="auto" w:fill="FFFFFF"/>
        </w:rPr>
        <w:t xml:space="preserve">squad </w:t>
      </w:r>
      <w:r w:rsidRPr="008B2C77" w:rsidR="007D1A97">
        <w:rPr>
          <w:rStyle w:val="Strong"/>
          <w:rFonts w:ascii="Arial" w:hAnsi="Arial" w:cs="Arial"/>
          <w:b w:val="0"/>
          <w:bCs w:val="0"/>
          <w:color w:val="000000"/>
          <w:spacing w:val="-1"/>
          <w:shd w:val="clear" w:color="auto" w:fill="FFFFFF"/>
        </w:rPr>
        <w:t>that’s</w:t>
      </w:r>
      <w:r w:rsidRPr="008B2C77" w:rsidR="007D1A97">
        <w:rPr>
          <w:rStyle w:val="Strong"/>
          <w:rFonts w:ascii="Arial" w:hAnsi="Arial" w:cs="Arial"/>
          <w:b w:val="0"/>
          <w:bCs w:val="0"/>
          <w:color w:val="000000"/>
          <w:spacing w:val="-1"/>
          <w:shd w:val="clear" w:color="auto" w:fill="FFFFFF"/>
        </w:rPr>
        <w:t xml:space="preserve"> a </w:t>
      </w:r>
      <w:r w:rsidRPr="008B2C77" w:rsidR="00FB7F45">
        <w:rPr>
          <w:rStyle w:val="Strong"/>
          <w:rFonts w:ascii="Arial" w:hAnsi="Arial" w:cs="Arial"/>
          <w:b w:val="0"/>
          <w:bCs w:val="0"/>
          <w:color w:val="000000"/>
          <w:spacing w:val="-1"/>
          <w:shd w:val="clear" w:color="auto" w:fill="FFFFFF"/>
        </w:rPr>
        <w:t>year or even two years older</w:t>
      </w:r>
      <w:r w:rsidRPr="008B2C77" w:rsidR="007D1A97">
        <w:rPr>
          <w:rStyle w:val="Strong"/>
          <w:rFonts w:ascii="Arial" w:hAnsi="Arial" w:cs="Arial"/>
          <w:b w:val="0"/>
          <w:bCs w:val="0"/>
          <w:color w:val="000000"/>
          <w:spacing w:val="-1"/>
          <w:shd w:val="clear" w:color="auto" w:fill="FFFFFF"/>
        </w:rPr>
        <w:t>, but this</w:t>
      </w:r>
      <w:r w:rsidRPr="008B2C77" w:rsidR="00FB7F45">
        <w:rPr>
          <w:rStyle w:val="Strong"/>
          <w:rFonts w:ascii="Arial" w:hAnsi="Arial" w:cs="Arial"/>
          <w:b w:val="0"/>
          <w:bCs w:val="0"/>
          <w:color w:val="000000"/>
          <w:spacing w:val="-1"/>
          <w:shd w:val="clear" w:color="auto" w:fill="FFFFFF"/>
        </w:rPr>
        <w:t xml:space="preserve"> </w:t>
      </w:r>
      <w:r w:rsidRPr="008B2C77" w:rsidR="00610392">
        <w:rPr>
          <w:rStyle w:val="Strong"/>
          <w:rFonts w:ascii="Arial" w:hAnsi="Arial" w:cs="Arial"/>
          <w:b w:val="0"/>
          <w:bCs w:val="0"/>
          <w:color w:val="000000"/>
          <w:spacing w:val="-1"/>
          <w:shd w:val="clear" w:color="auto" w:fill="FFFFFF"/>
        </w:rPr>
        <w:t xml:space="preserve">has </w:t>
      </w:r>
      <w:r w:rsidRPr="008B2C77" w:rsidR="00FB7F45">
        <w:rPr>
          <w:rStyle w:val="Strong"/>
          <w:rFonts w:ascii="Arial" w:hAnsi="Arial" w:cs="Arial"/>
          <w:b w:val="0"/>
          <w:bCs w:val="0"/>
          <w:color w:val="000000"/>
          <w:spacing w:val="-1"/>
          <w:shd w:val="clear" w:color="auto" w:fill="FFFFFF"/>
        </w:rPr>
        <w:t xml:space="preserve">happened too rarely and not </w:t>
      </w:r>
      <w:r w:rsidRPr="008B2C77" w:rsidR="00610392">
        <w:rPr>
          <w:rStyle w:val="Strong"/>
          <w:rFonts w:ascii="Arial" w:hAnsi="Arial" w:cs="Arial"/>
          <w:b w:val="0"/>
          <w:bCs w:val="0"/>
          <w:color w:val="000000"/>
          <w:spacing w:val="-1"/>
          <w:shd w:val="clear" w:color="auto" w:fill="FFFFFF"/>
        </w:rPr>
        <w:t>sufficiently often f</w:t>
      </w:r>
      <w:r w:rsidRPr="008B2C77" w:rsidR="00FB7F45">
        <w:rPr>
          <w:rStyle w:val="Strong"/>
          <w:rFonts w:ascii="Arial" w:hAnsi="Arial" w:cs="Arial"/>
          <w:b w:val="0"/>
          <w:bCs w:val="0"/>
          <w:color w:val="000000"/>
          <w:spacing w:val="-1"/>
          <w:shd w:val="clear" w:color="auto" w:fill="FFFFFF"/>
        </w:rPr>
        <w:t xml:space="preserve">or a young player to learn to adapt to </w:t>
      </w:r>
      <w:r w:rsidRPr="008B2C77" w:rsidR="00610392">
        <w:rPr>
          <w:rStyle w:val="Strong"/>
          <w:rFonts w:ascii="Arial" w:hAnsi="Arial" w:cs="Arial"/>
          <w:b w:val="0"/>
          <w:bCs w:val="0"/>
          <w:color w:val="000000"/>
          <w:spacing w:val="-1"/>
          <w:shd w:val="clear" w:color="auto" w:fill="FFFFFF"/>
        </w:rPr>
        <w:t xml:space="preserve">playing based on anything </w:t>
      </w:r>
      <w:r w:rsidRPr="008B2C77" w:rsidR="00FB7F45">
        <w:rPr>
          <w:rStyle w:val="Strong"/>
          <w:rFonts w:ascii="Arial" w:hAnsi="Arial" w:cs="Arial"/>
          <w:b w:val="0"/>
          <w:bCs w:val="0"/>
          <w:color w:val="000000"/>
          <w:spacing w:val="-1"/>
          <w:shd w:val="clear" w:color="auto" w:fill="FFFFFF"/>
        </w:rPr>
        <w:t xml:space="preserve">other than just the physical </w:t>
      </w:r>
      <w:r w:rsidRPr="008B2C77" w:rsidR="00610392">
        <w:rPr>
          <w:rStyle w:val="Strong"/>
          <w:rFonts w:ascii="Arial" w:hAnsi="Arial" w:cs="Arial"/>
          <w:b w:val="0"/>
          <w:bCs w:val="0"/>
          <w:color w:val="000000"/>
          <w:spacing w:val="-1"/>
          <w:shd w:val="clear" w:color="auto" w:fill="FFFFFF"/>
        </w:rPr>
        <w:t>aspect</w:t>
      </w:r>
      <w:r w:rsidRPr="008B2C77" w:rsidR="00FB7F45">
        <w:rPr>
          <w:rStyle w:val="Strong"/>
          <w:rFonts w:ascii="Arial" w:hAnsi="Arial" w:cs="Arial"/>
          <w:b w:val="0"/>
          <w:bCs w:val="0"/>
          <w:color w:val="000000"/>
          <w:spacing w:val="-1"/>
          <w:shd w:val="clear" w:color="auto" w:fill="FFFFFF"/>
        </w:rPr>
        <w:t xml:space="preserve">. The moment </w:t>
      </w:r>
      <w:r w:rsidRPr="008B2C77" w:rsidR="00610392">
        <w:rPr>
          <w:rStyle w:val="Strong"/>
          <w:rFonts w:ascii="Arial" w:hAnsi="Arial" w:cs="Arial"/>
          <w:b w:val="0"/>
          <w:bCs w:val="0"/>
          <w:color w:val="000000"/>
          <w:spacing w:val="-1"/>
          <w:shd w:val="clear" w:color="auto" w:fill="FFFFFF"/>
        </w:rPr>
        <w:t>he</w:t>
      </w:r>
      <w:r w:rsidRPr="008B2C77" w:rsidR="00FB7F45">
        <w:rPr>
          <w:rStyle w:val="Strong"/>
          <w:rFonts w:ascii="Arial" w:hAnsi="Arial" w:cs="Arial"/>
          <w:b w:val="0"/>
          <w:bCs w:val="0"/>
          <w:color w:val="000000"/>
          <w:spacing w:val="-1"/>
          <w:shd w:val="clear" w:color="auto" w:fill="FFFFFF"/>
        </w:rPr>
        <w:t xml:space="preserve"> </w:t>
      </w:r>
      <w:r w:rsidRPr="008B2C77" w:rsidR="00FB7F45">
        <w:rPr>
          <w:rStyle w:val="Strong"/>
          <w:rFonts w:ascii="Arial" w:hAnsi="Arial" w:cs="Arial"/>
          <w:b w:val="0"/>
          <w:bCs w:val="0"/>
          <w:color w:val="000000"/>
          <w:spacing w:val="-1"/>
          <w:shd w:val="clear" w:color="auto" w:fill="FFFFFF"/>
        </w:rPr>
        <w:t>can't</w:t>
      </w:r>
      <w:r w:rsidRPr="008B2C77" w:rsidR="00FB7F45">
        <w:rPr>
          <w:rStyle w:val="Strong"/>
          <w:rFonts w:ascii="Arial" w:hAnsi="Arial" w:cs="Arial"/>
          <w:b w:val="0"/>
          <w:bCs w:val="0"/>
          <w:color w:val="000000"/>
          <w:spacing w:val="-1"/>
          <w:shd w:val="clear" w:color="auto" w:fill="FFFFFF"/>
        </w:rPr>
        <w:t xml:space="preserve"> rely </w:t>
      </w:r>
      <w:r w:rsidRPr="008B2C77" w:rsidR="00610392">
        <w:rPr>
          <w:rStyle w:val="Strong"/>
          <w:rFonts w:ascii="Arial" w:hAnsi="Arial" w:cs="Arial"/>
          <w:b w:val="0"/>
          <w:bCs w:val="0"/>
          <w:color w:val="000000"/>
          <w:spacing w:val="-1"/>
          <w:shd w:val="clear" w:color="auto" w:fill="FFFFFF"/>
        </w:rPr>
        <w:t xml:space="preserve">solely </w:t>
      </w:r>
      <w:r w:rsidRPr="008B2C77" w:rsidR="00FB7F45">
        <w:rPr>
          <w:rStyle w:val="Strong"/>
          <w:rFonts w:ascii="Arial" w:hAnsi="Arial" w:cs="Arial"/>
          <w:b w:val="0"/>
          <w:bCs w:val="0"/>
          <w:color w:val="000000"/>
          <w:spacing w:val="-1"/>
          <w:shd w:val="clear" w:color="auto" w:fill="FFFFFF"/>
        </w:rPr>
        <w:t>on physical strength and the</w:t>
      </w:r>
      <w:r w:rsidRPr="008B2C77" w:rsidR="00610392">
        <w:rPr>
          <w:rStyle w:val="Strong"/>
          <w:rFonts w:ascii="Arial" w:hAnsi="Arial" w:cs="Arial"/>
          <w:b w:val="0"/>
          <w:bCs w:val="0"/>
          <w:color w:val="000000"/>
          <w:spacing w:val="-1"/>
          <w:shd w:val="clear" w:color="auto" w:fill="FFFFFF"/>
        </w:rPr>
        <w:t xml:space="preserve"> environment </w:t>
      </w:r>
      <w:r w:rsidRPr="008B2C77" w:rsidR="00FB7F45">
        <w:rPr>
          <w:rStyle w:val="Strong"/>
          <w:rFonts w:ascii="Arial" w:hAnsi="Arial" w:cs="Arial"/>
          <w:b w:val="0"/>
          <w:bCs w:val="0"/>
          <w:color w:val="000000"/>
          <w:spacing w:val="-1"/>
          <w:shd w:val="clear" w:color="auto" w:fill="FFFFFF"/>
        </w:rPr>
        <w:t xml:space="preserve">forces </w:t>
      </w:r>
      <w:r w:rsidRPr="008B2C77" w:rsidR="00610392">
        <w:rPr>
          <w:rStyle w:val="Strong"/>
          <w:rFonts w:ascii="Arial" w:hAnsi="Arial" w:cs="Arial"/>
          <w:b w:val="0"/>
          <w:bCs w:val="0"/>
          <w:color w:val="000000"/>
          <w:spacing w:val="-1"/>
          <w:shd w:val="clear" w:color="auto" w:fill="FFFFFF"/>
        </w:rPr>
        <w:t>him</w:t>
      </w:r>
      <w:r w:rsidRPr="008B2C77" w:rsidR="00FB7F45">
        <w:rPr>
          <w:rStyle w:val="Strong"/>
          <w:rFonts w:ascii="Arial" w:hAnsi="Arial" w:cs="Arial"/>
          <w:b w:val="0"/>
          <w:bCs w:val="0"/>
          <w:color w:val="000000"/>
          <w:spacing w:val="-1"/>
          <w:shd w:val="clear" w:color="auto" w:fill="FFFFFF"/>
        </w:rPr>
        <w:t xml:space="preserve"> to use other abilities, </w:t>
      </w:r>
      <w:r w:rsidRPr="008B2C77" w:rsidR="00610392">
        <w:rPr>
          <w:rStyle w:val="Strong"/>
          <w:rFonts w:ascii="Arial" w:hAnsi="Arial" w:cs="Arial"/>
          <w:b w:val="0"/>
          <w:bCs w:val="0"/>
          <w:color w:val="000000"/>
          <w:spacing w:val="-1"/>
          <w:shd w:val="clear" w:color="auto" w:fill="FFFFFF"/>
        </w:rPr>
        <w:t>he</w:t>
      </w:r>
      <w:r w:rsidRPr="008B2C77" w:rsidR="00FB7F45">
        <w:rPr>
          <w:rStyle w:val="Strong"/>
          <w:rFonts w:ascii="Arial" w:hAnsi="Arial" w:cs="Arial"/>
          <w:b w:val="0"/>
          <w:bCs w:val="0"/>
          <w:color w:val="000000"/>
          <w:spacing w:val="-1"/>
          <w:shd w:val="clear" w:color="auto" w:fill="FFFFFF"/>
        </w:rPr>
        <w:t xml:space="preserve"> start</w:t>
      </w:r>
      <w:r w:rsidRPr="008B2C77" w:rsidR="00610392">
        <w:rPr>
          <w:rStyle w:val="Strong"/>
          <w:rFonts w:ascii="Arial" w:hAnsi="Arial" w:cs="Arial"/>
          <w:b w:val="0"/>
          <w:bCs w:val="0"/>
          <w:color w:val="000000"/>
          <w:spacing w:val="-1"/>
          <w:shd w:val="clear" w:color="auto" w:fill="FFFFFF"/>
        </w:rPr>
        <w:t>s</w:t>
      </w:r>
      <w:r w:rsidRPr="008B2C77" w:rsidR="00FB7F45">
        <w:rPr>
          <w:rStyle w:val="Strong"/>
          <w:rFonts w:ascii="Arial" w:hAnsi="Arial" w:cs="Arial"/>
          <w:b w:val="0"/>
          <w:bCs w:val="0"/>
          <w:color w:val="000000"/>
          <w:spacing w:val="-1"/>
          <w:shd w:val="clear" w:color="auto" w:fill="FFFFFF"/>
        </w:rPr>
        <w:t xml:space="preserve"> to develop.</w:t>
      </w:r>
      <w:r w:rsidRPr="008B2C77" w:rsidR="00E70D0C">
        <w:rPr>
          <w:rStyle w:val="Strong"/>
          <w:rFonts w:ascii="Arial" w:hAnsi="Arial" w:cs="Arial"/>
          <w:b w:val="0"/>
          <w:bCs w:val="0"/>
          <w:color w:val="000000"/>
          <w:spacing w:val="-1"/>
          <w:shd w:val="clear" w:color="auto" w:fill="FFFFFF"/>
        </w:rPr>
        <w:t xml:space="preserve"> </w:t>
      </w:r>
      <w:r w:rsidRPr="008B2C77" w:rsidR="00610392">
        <w:rPr>
          <w:rStyle w:val="Strong"/>
          <w:rFonts w:ascii="Arial" w:hAnsi="Arial" w:cs="Arial"/>
          <w:b w:val="0"/>
          <w:bCs w:val="0"/>
          <w:color w:val="000000"/>
          <w:spacing w:val="-1"/>
          <w:shd w:val="clear" w:color="auto" w:fill="FFFFFF"/>
        </w:rPr>
        <w:t xml:space="preserve">He finds </w:t>
      </w:r>
      <w:r w:rsidRPr="008B2C77" w:rsidR="00805642">
        <w:rPr>
          <w:rStyle w:val="Strong"/>
          <w:rFonts w:ascii="Arial" w:hAnsi="Arial" w:cs="Arial"/>
          <w:b w:val="0"/>
          <w:bCs w:val="0"/>
          <w:color w:val="000000"/>
          <w:spacing w:val="-1"/>
          <w:shd w:val="clear" w:color="auto" w:fill="FFFFFF"/>
        </w:rPr>
        <w:t>himself outside</w:t>
      </w:r>
      <w:r w:rsidRPr="008B2C77" w:rsidR="00610392">
        <w:rPr>
          <w:rStyle w:val="Strong"/>
          <w:rFonts w:ascii="Arial" w:hAnsi="Arial" w:cs="Arial"/>
          <w:b w:val="0"/>
          <w:bCs w:val="0"/>
          <w:color w:val="000000"/>
          <w:spacing w:val="-1"/>
          <w:shd w:val="clear" w:color="auto" w:fill="FFFFFF"/>
        </w:rPr>
        <w:t xml:space="preserve"> his comfort zone, starts to make more mistakes and his intrinsic motivation increases. </w:t>
      </w:r>
    </w:p>
    <w:p xmlns:wp14="http://schemas.microsoft.com/office/word/2010/wordml" w:rsidRPr="008B2C77" w:rsidR="00D647E1" w:rsidP="54C23F46" w:rsidRDefault="00D647E1" w14:paraId="4B3AD757" wp14:textId="2F154E1D">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5:52:14.908Z" w:id="92655020"/>
          <w:rStyle w:val="Strong"/>
          <w:rFonts w:ascii="Arial" w:hAnsi="Arial" w:cs="Arial"/>
          <w:b w:val="0"/>
          <w:bCs w:val="0"/>
          <w:color w:val="000000" w:themeColor="text1" w:themeTint="FF" w:themeShade="FF"/>
        </w:rPr>
      </w:pPr>
      <w:r w:rsidRPr="008B2C77" w:rsidR="00610392">
        <w:rPr>
          <w:rStyle w:val="Strong"/>
          <w:rFonts w:ascii="Arial" w:hAnsi="Arial" w:cs="Arial"/>
          <w:b w:val="0"/>
          <w:bCs w:val="0"/>
          <w:color w:val="000000"/>
          <w:spacing w:val="-1"/>
          <w:shd w:val="clear" w:color="auto" w:fill="FFFFFF"/>
        </w:rPr>
        <w:t xml:space="preserve">This is where coaches can really see whether an early maturing player is a good student, whether he can cope with difficult conditions and how he adapts to them. Can he </w:t>
      </w:r>
      <w:r w:rsidRPr="008B2C77" w:rsidR="00805642">
        <w:rPr>
          <w:rStyle w:val="Strong"/>
          <w:rFonts w:ascii="Arial" w:hAnsi="Arial" w:cs="Arial"/>
          <w:b w:val="0"/>
          <w:bCs w:val="0"/>
          <w:color w:val="000000"/>
          <w:spacing w:val="-1"/>
          <w:shd w:val="clear" w:color="auto" w:fill="FFFFFF"/>
        </w:rPr>
        <w:t>skilfully</w:t>
      </w:r>
      <w:r w:rsidRPr="008B2C77" w:rsidR="00610392">
        <w:rPr>
          <w:rStyle w:val="Strong"/>
          <w:rFonts w:ascii="Arial" w:hAnsi="Arial" w:cs="Arial"/>
          <w:b w:val="0"/>
          <w:bCs w:val="0"/>
          <w:color w:val="000000"/>
          <w:spacing w:val="-1"/>
          <w:shd w:val="clear" w:color="auto" w:fill="FFFFFF"/>
        </w:rPr>
        <w:t xml:space="preserve"> use his individual technical and tactical </w:t>
      </w:r>
      <w:r w:rsidRPr="008B2C77" w:rsidR="00610392">
        <w:rPr>
          <w:rStyle w:val="Strong"/>
          <w:rFonts w:ascii="Arial" w:hAnsi="Arial" w:cs="Arial"/>
          <w:b w:val="0"/>
          <w:bCs w:val="0"/>
          <w:color w:val="000000"/>
          <w:spacing w:val="-1"/>
          <w:shd w:val="clear" w:color="auto" w:fill="FFFFFF"/>
        </w:rPr>
        <w:t xml:space="preserve">skills, because</w:t>
      </w:r>
      <w:r w:rsidRPr="008B2C77" w:rsidR="00610392">
        <w:rPr>
          <w:rStyle w:val="Strong"/>
          <w:rFonts w:ascii="Arial" w:hAnsi="Arial" w:cs="Arial"/>
          <w:b w:val="0"/>
          <w:bCs w:val="0"/>
          <w:color w:val="000000"/>
          <w:spacing w:val="-1"/>
          <w:shd w:val="clear" w:color="auto" w:fill="FFFFFF"/>
        </w:rPr>
        <w:t xml:space="preserve"> physical strength is simply not enough. How does he behave in terms of personal development? </w:t>
      </w:r>
    </w:p>
    <w:p xmlns:wp14="http://schemas.microsoft.com/office/word/2010/wordml" w:rsidRPr="008B2C77" w:rsidR="00D647E1" w:rsidP="54C23F46" w:rsidRDefault="00D647E1" w14:paraId="22395A03" wp14:textId="3847ABBA">
      <w:pPr>
        <w:pStyle w:val="NormalWeb"/>
        <w:suppressLineNumbers w:val="0"/>
        <w:shd w:val="clear" w:color="auto" w:fill="FFFFFF" w:themeFill="background1"/>
        <w:bidi w:val="0"/>
        <w:spacing w:before="0" w:beforeAutospacing="off" w:after="180" w:afterAutospacing="off" w:line="480" w:lineRule="auto"/>
        <w:ind w:left="0" w:right="-613" w:firstLine="720"/>
        <w:jc w:val="both"/>
        <w:rPr>
          <w:rStyle w:val="Strong"/>
          <w:rFonts w:ascii="Arial" w:hAnsi="Arial" w:cs="Arial"/>
          <w:b w:val="0"/>
          <w:bCs w:val="0"/>
          <w:color w:val="000000" w:themeColor="text1" w:themeTint="FF" w:themeShade="FF"/>
        </w:rPr>
      </w:pPr>
      <w:r w:rsidRPr="008B2C77" w:rsidR="00FB7F45">
        <w:rPr>
          <w:rStyle w:val="Strong"/>
          <w:rFonts w:ascii="Arial" w:hAnsi="Arial" w:cs="Arial"/>
          <w:b w:val="0"/>
          <w:bCs w:val="0"/>
          <w:color w:val="000000"/>
          <w:spacing w:val="-1"/>
          <w:shd w:val="clear" w:color="auto" w:fill="FFFFFF"/>
        </w:rPr>
        <w:t xml:space="preserve">That is why it is so important to have an environment in which the challenges for early maturing players will go hand in hand with their physical development and the stage of </w:t>
      </w:r>
      <w:r w:rsidRPr="008B2C77" w:rsidR="00610392">
        <w:rPr>
          <w:rStyle w:val="Strong"/>
          <w:rFonts w:ascii="Arial" w:hAnsi="Arial" w:cs="Arial"/>
          <w:b w:val="0"/>
          <w:bCs w:val="0"/>
          <w:color w:val="000000"/>
          <w:spacing w:val="-1"/>
          <w:shd w:val="clear" w:color="auto" w:fill="FFFFFF"/>
        </w:rPr>
        <w:t>maturity reached</w:t>
      </w:r>
      <w:r w:rsidRPr="008B2C77" w:rsidR="00FB7F45">
        <w:rPr>
          <w:rStyle w:val="Strong"/>
          <w:rFonts w:ascii="Arial" w:hAnsi="Arial" w:cs="Arial"/>
          <w:b w:val="0"/>
          <w:bCs w:val="0"/>
          <w:color w:val="000000"/>
          <w:spacing w:val="-1"/>
          <w:shd w:val="clear" w:color="auto" w:fill="FFFFFF"/>
        </w:rPr>
        <w:t xml:space="preserve">. Relying only on physical strength is </w:t>
      </w:r>
      <w:r w:rsidRPr="008B2C77" w:rsidR="00610392">
        <w:rPr>
          <w:rStyle w:val="Strong"/>
          <w:rFonts w:ascii="Arial" w:hAnsi="Arial" w:cs="Arial"/>
          <w:b w:val="0"/>
          <w:bCs w:val="0"/>
          <w:color w:val="000000"/>
          <w:spacing w:val="-1"/>
          <w:shd w:val="clear" w:color="auto" w:fill="FFFFFF"/>
        </w:rPr>
        <w:t xml:space="preserve">too little </w:t>
      </w:r>
      <w:r w:rsidRPr="008B2C77" w:rsidR="00FB7F45">
        <w:rPr>
          <w:rStyle w:val="Strong"/>
          <w:rFonts w:ascii="Arial" w:hAnsi="Arial" w:cs="Arial"/>
          <w:b w:val="0"/>
          <w:bCs w:val="0"/>
          <w:color w:val="000000"/>
          <w:spacing w:val="-1"/>
          <w:shd w:val="clear" w:color="auto" w:fill="FFFFFF"/>
        </w:rPr>
        <w:t xml:space="preserve">for </w:t>
      </w:r>
      <w:r w:rsidRPr="008B2C77" w:rsidR="00610392">
        <w:rPr>
          <w:rStyle w:val="Strong"/>
          <w:rFonts w:ascii="Arial" w:hAnsi="Arial" w:cs="Arial"/>
          <w:b w:val="0"/>
          <w:bCs w:val="0"/>
          <w:color w:val="000000"/>
          <w:spacing w:val="-1"/>
          <w:shd w:val="clear" w:color="auto" w:fill="FFFFFF"/>
        </w:rPr>
        <w:t xml:space="preserve">the </w:t>
      </w:r>
      <w:r w:rsidRPr="008B2C77" w:rsidR="00FB7F45">
        <w:rPr>
          <w:rStyle w:val="Strong"/>
          <w:rFonts w:ascii="Arial" w:hAnsi="Arial" w:cs="Arial"/>
          <w:b w:val="0"/>
          <w:bCs w:val="0"/>
          <w:color w:val="000000"/>
          <w:spacing w:val="-1"/>
          <w:shd w:val="clear" w:color="auto" w:fill="FFFFFF"/>
        </w:rPr>
        <w:t>coach</w:t>
      </w:r>
      <w:r w:rsidRPr="008B2C77" w:rsidR="00610392">
        <w:rPr>
          <w:rStyle w:val="Strong"/>
          <w:rFonts w:ascii="Arial" w:hAnsi="Arial" w:cs="Arial"/>
          <w:b w:val="0"/>
          <w:bCs w:val="0"/>
          <w:color w:val="000000"/>
          <w:spacing w:val="-1"/>
          <w:shd w:val="clear" w:color="auto" w:fill="FFFFFF"/>
        </w:rPr>
        <w:t xml:space="preserve">’s </w:t>
      </w:r>
      <w:r w:rsidRPr="008B2C77" w:rsidR="00FB7F45">
        <w:rPr>
          <w:rStyle w:val="Strong"/>
          <w:rFonts w:ascii="Arial" w:hAnsi="Arial" w:cs="Arial"/>
          <w:b w:val="0"/>
          <w:bCs w:val="0"/>
          <w:color w:val="000000"/>
          <w:spacing w:val="-1"/>
          <w:shd w:val="clear" w:color="auto" w:fill="FFFFFF"/>
        </w:rPr>
        <w:t xml:space="preserve">over-dog to develop </w:t>
      </w:r>
      <w:r w:rsidRPr="008B2C77" w:rsidR="00610392">
        <w:rPr>
          <w:rStyle w:val="Strong"/>
          <w:rFonts w:ascii="Arial" w:hAnsi="Arial" w:cs="Arial"/>
          <w:b w:val="0"/>
          <w:bCs w:val="0"/>
          <w:color w:val="000000"/>
          <w:spacing w:val="-1"/>
          <w:shd w:val="clear" w:color="auto" w:fill="FFFFFF"/>
        </w:rPr>
        <w:t>his</w:t>
      </w:r>
      <w:r w:rsidRPr="008B2C77" w:rsidR="00FB7F45">
        <w:rPr>
          <w:rStyle w:val="Strong"/>
          <w:rFonts w:ascii="Arial" w:hAnsi="Arial" w:cs="Arial"/>
          <w:b w:val="0"/>
          <w:bCs w:val="0"/>
          <w:color w:val="000000"/>
          <w:spacing w:val="-1"/>
          <w:shd w:val="clear" w:color="auto" w:fill="FFFFFF"/>
        </w:rPr>
        <w:t xml:space="preserve"> potential. If an early maturing player has too few opportunities and challenges to develop his </w:t>
      </w:r>
      <w:r w:rsidRPr="008B2C77" w:rsidR="00610392">
        <w:rPr>
          <w:rStyle w:val="Strong"/>
          <w:rFonts w:ascii="Arial" w:hAnsi="Arial" w:cs="Arial"/>
          <w:b w:val="0"/>
          <w:bCs w:val="0"/>
          <w:color w:val="000000"/>
          <w:spacing w:val="-1"/>
          <w:shd w:val="clear" w:color="auto" w:fill="FFFFFF"/>
        </w:rPr>
        <w:t xml:space="preserve">technical and tactical </w:t>
      </w:r>
      <w:r w:rsidRPr="008B2C77" w:rsidR="00FB7F45">
        <w:rPr>
          <w:rStyle w:val="Strong"/>
          <w:rFonts w:ascii="Arial" w:hAnsi="Arial" w:cs="Arial"/>
          <w:b w:val="0"/>
          <w:bCs w:val="0"/>
          <w:color w:val="000000"/>
          <w:spacing w:val="-1"/>
          <w:shd w:val="clear" w:color="auto" w:fill="FFFFFF"/>
        </w:rPr>
        <w:t xml:space="preserve">skills and psychological </w:t>
      </w:r>
      <w:r w:rsidRPr="008B2C77" w:rsidR="00610392">
        <w:rPr>
          <w:rStyle w:val="Strong"/>
          <w:rFonts w:ascii="Arial" w:hAnsi="Arial" w:cs="Arial"/>
          <w:b w:val="0"/>
          <w:bCs w:val="0"/>
          <w:color w:val="000000"/>
          <w:spacing w:val="-1"/>
          <w:shd w:val="clear" w:color="auto" w:fill="FFFFFF"/>
        </w:rPr>
        <w:t>strength</w:t>
      </w:r>
      <w:r w:rsidRPr="008B2C77" w:rsidR="00FB7F45">
        <w:rPr>
          <w:rStyle w:val="Strong"/>
          <w:rFonts w:ascii="Arial" w:hAnsi="Arial" w:cs="Arial"/>
          <w:b w:val="0"/>
          <w:bCs w:val="0"/>
          <w:color w:val="000000"/>
          <w:spacing w:val="-1"/>
          <w:shd w:val="clear" w:color="auto" w:fill="FFFFFF"/>
        </w:rPr>
        <w:t xml:space="preserve">, then the moment he </w:t>
      </w:r>
      <w:r w:rsidRPr="008B2C77" w:rsidR="00610392">
        <w:rPr>
          <w:rStyle w:val="Strong"/>
          <w:rFonts w:ascii="Arial" w:hAnsi="Arial" w:cs="Arial"/>
          <w:b w:val="0"/>
          <w:bCs w:val="0"/>
          <w:color w:val="000000"/>
          <w:spacing w:val="-1"/>
          <w:shd w:val="clear" w:color="auto" w:fill="FFFFFF"/>
        </w:rPr>
        <w:t xml:space="preserve">moves on to </w:t>
      </w:r>
      <w:r w:rsidRPr="008B2C77" w:rsidR="00FB7F45">
        <w:rPr>
          <w:rStyle w:val="Strong"/>
          <w:rFonts w:ascii="Arial" w:hAnsi="Arial" w:cs="Arial"/>
          <w:b w:val="0"/>
          <w:bCs w:val="0"/>
          <w:color w:val="000000"/>
          <w:spacing w:val="-1"/>
          <w:shd w:val="clear" w:color="auto" w:fill="FFFFFF"/>
        </w:rPr>
        <w:t>adult football, they will simply disappear</w:t>
      </w:r>
      <w:r w:rsidRPr="008B2C77" w:rsidR="00A72CBC">
        <w:rPr>
          <w:rStyle w:val="Strong"/>
          <w:rFonts w:ascii="Arial" w:hAnsi="Arial" w:cs="Arial"/>
          <w:b w:val="0"/>
          <w:bCs w:val="0"/>
          <w:color w:val="000000"/>
          <w:spacing w:val="-1"/>
          <w:shd w:val="clear" w:color="auto" w:fill="FFFFFF"/>
        </w:rPr>
        <w:t>.</w:t>
      </w:r>
      <w:r w:rsidRPr="008B2C77" w:rsidR="004F5AF3">
        <w:rPr>
          <w:rStyle w:val="Strong"/>
          <w:rFonts w:ascii="Arial" w:hAnsi="Arial" w:cs="Arial"/>
          <w:b w:val="0"/>
          <w:bCs w:val="0"/>
          <w:color w:val="000000"/>
          <w:spacing w:val="-1"/>
          <w:shd w:val="clear" w:color="auto" w:fill="FFFFFF"/>
        </w:rPr>
        <w:t xml:space="preserve"> </w:t>
      </w:r>
      <w:r w:rsidRPr="008B2C77" w:rsidR="00FB7F45">
        <w:rPr>
          <w:rStyle w:val="Strong"/>
          <w:rFonts w:ascii="Arial" w:hAnsi="Arial" w:cs="Arial"/>
          <w:b w:val="0"/>
          <w:bCs w:val="0"/>
          <w:color w:val="000000"/>
          <w:spacing w:val="-1"/>
          <w:shd w:val="clear" w:color="auto" w:fill="FFFFFF"/>
        </w:rPr>
        <w:t xml:space="preserve">This will be </w:t>
      </w:r>
      <w:r w:rsidRPr="008B2C77" w:rsidR="001E7DFB">
        <w:rPr>
          <w:rStyle w:val="Strong"/>
          <w:rFonts w:ascii="Arial" w:hAnsi="Arial" w:cs="Arial"/>
          <w:b w:val="0"/>
          <w:bCs w:val="0"/>
          <w:color w:val="000000"/>
          <w:spacing w:val="-1"/>
          <w:shd w:val="clear" w:color="auto" w:fill="FFFFFF"/>
        </w:rPr>
        <w:t xml:space="preserve">combined </w:t>
      </w:r>
      <w:r w:rsidRPr="008B2C77" w:rsidR="00FB7F45">
        <w:rPr>
          <w:rStyle w:val="Strong"/>
          <w:rFonts w:ascii="Arial" w:hAnsi="Arial" w:cs="Arial"/>
          <w:b w:val="0"/>
          <w:bCs w:val="0"/>
          <w:color w:val="000000"/>
          <w:spacing w:val="-1"/>
          <w:shd w:val="clear" w:color="auto" w:fill="FFFFFF"/>
        </w:rPr>
        <w:t xml:space="preserve">with </w:t>
      </w:r>
      <w:r w:rsidRPr="008B2C77" w:rsidR="001E7DFB">
        <w:rPr>
          <w:rStyle w:val="Strong"/>
          <w:rFonts w:ascii="Arial" w:hAnsi="Arial" w:cs="Arial"/>
          <w:b w:val="0"/>
          <w:bCs w:val="0"/>
          <w:color w:val="000000"/>
          <w:spacing w:val="-1"/>
          <w:shd w:val="clear" w:color="auto" w:fill="FFFFFF"/>
        </w:rPr>
        <w:t>a</w:t>
      </w:r>
      <w:r w:rsidRPr="008B2C77" w:rsidR="00FB7F45">
        <w:rPr>
          <w:rStyle w:val="Strong"/>
          <w:rFonts w:ascii="Arial" w:hAnsi="Arial" w:cs="Arial"/>
          <w:b w:val="0"/>
          <w:bCs w:val="0"/>
          <w:color w:val="000000"/>
          <w:spacing w:val="-1"/>
          <w:shd w:val="clear" w:color="auto" w:fill="FFFFFF"/>
        </w:rPr>
        <w:t xml:space="preserve"> lack of sufficient preparation of an early maturing player in psychological, social, </w:t>
      </w:r>
      <w:r w:rsidRPr="008B2C77" w:rsidR="001E7DFB">
        <w:rPr>
          <w:rStyle w:val="Strong"/>
          <w:rFonts w:ascii="Arial" w:hAnsi="Arial" w:cs="Arial"/>
          <w:b w:val="0"/>
          <w:bCs w:val="0"/>
          <w:color w:val="000000"/>
          <w:spacing w:val="-1"/>
          <w:shd w:val="clear" w:color="auto" w:fill="FFFFFF"/>
        </w:rPr>
        <w:t>technical</w:t>
      </w:r>
      <w:r w:rsidRPr="008B2C77" w:rsidR="001E7DFB">
        <w:rPr>
          <w:rStyle w:val="Strong"/>
          <w:rFonts w:ascii="Arial" w:hAnsi="Arial" w:cs="Arial"/>
          <w:b w:val="0"/>
          <w:bCs w:val="0"/>
          <w:color w:val="000000"/>
          <w:spacing w:val="-1"/>
          <w:shd w:val="clear" w:color="auto" w:fill="FFFFFF"/>
        </w:rPr>
        <w:t xml:space="preserve"> and tactical,</w:t>
      </w:r>
      <w:r w:rsidRPr="008B2C77" w:rsidR="00FB7F45">
        <w:rPr>
          <w:rStyle w:val="Strong"/>
          <w:rFonts w:ascii="Arial" w:hAnsi="Arial" w:cs="Arial"/>
          <w:b w:val="0"/>
          <w:bCs w:val="0"/>
          <w:color w:val="000000"/>
          <w:spacing w:val="-1"/>
          <w:shd w:val="clear" w:color="auto" w:fill="FFFFFF"/>
        </w:rPr>
        <w:t xml:space="preserve"> and not </w:t>
      </w:r>
      <w:r w:rsidRPr="008B2C77" w:rsidR="001E7DFB">
        <w:rPr>
          <w:rStyle w:val="Strong"/>
          <w:rFonts w:ascii="Arial" w:hAnsi="Arial" w:cs="Arial"/>
          <w:b w:val="0"/>
          <w:bCs w:val="0"/>
          <w:color w:val="000000"/>
          <w:spacing w:val="-1"/>
          <w:shd w:val="clear" w:color="auto" w:fill="FFFFFF"/>
        </w:rPr>
        <w:t xml:space="preserve">just </w:t>
      </w:r>
      <w:r w:rsidRPr="008B2C77" w:rsidR="00FB7F45">
        <w:rPr>
          <w:rStyle w:val="Strong"/>
          <w:rFonts w:ascii="Arial" w:hAnsi="Arial" w:cs="Arial"/>
          <w:b w:val="0"/>
          <w:bCs w:val="0"/>
          <w:color w:val="000000"/>
          <w:spacing w:val="-1"/>
          <w:shd w:val="clear" w:color="auto" w:fill="FFFFFF"/>
        </w:rPr>
        <w:t>physical</w:t>
      </w:r>
      <w:r w:rsidRPr="008B2C77" w:rsidR="001E7DFB">
        <w:rPr>
          <w:rStyle w:val="Strong"/>
          <w:rFonts w:ascii="Arial" w:hAnsi="Arial" w:cs="Arial"/>
          <w:b w:val="0"/>
          <w:bCs w:val="0"/>
          <w:color w:val="000000"/>
          <w:spacing w:val="-1"/>
          <w:shd w:val="clear" w:color="auto" w:fill="FFFFFF"/>
        </w:rPr>
        <w:t xml:space="preserve"> terms</w:t>
      </w:r>
      <w:r w:rsidRPr="008B2C77" w:rsidR="00FB7F45">
        <w:rPr>
          <w:rStyle w:val="Strong"/>
          <w:rFonts w:ascii="Arial" w:hAnsi="Arial" w:cs="Arial"/>
          <w:b w:val="0"/>
          <w:bCs w:val="0"/>
          <w:color w:val="000000"/>
          <w:spacing w:val="-1"/>
          <w:shd w:val="clear" w:color="auto" w:fill="FFFFFF"/>
        </w:rPr>
        <w:t xml:space="preserve">. </w:t>
      </w:r>
      <w:r w:rsidRPr="008B2C77" w:rsidR="00FB7F45">
        <w:rPr>
          <w:rStyle w:val="Strong"/>
          <w:rFonts w:ascii="Arial" w:hAnsi="Arial" w:cs="Arial"/>
          <w:b w:val="0"/>
          <w:bCs w:val="0"/>
          <w:color w:val="000000"/>
          <w:spacing w:val="-1"/>
          <w:shd w:val="clear" w:color="auto" w:fill="FFFFFF"/>
        </w:rPr>
        <w:t xml:space="preserve">In order to</w:t>
      </w:r>
      <w:r w:rsidRPr="008B2C77" w:rsidR="00FB7F45">
        <w:rPr>
          <w:rStyle w:val="Strong"/>
          <w:rFonts w:ascii="Arial" w:hAnsi="Arial" w:cs="Arial"/>
          <w:b w:val="0"/>
          <w:bCs w:val="0"/>
          <w:color w:val="000000"/>
          <w:spacing w:val="-1"/>
          <w:shd w:val="clear" w:color="auto" w:fill="FFFFFF"/>
        </w:rPr>
        <w:t xml:space="preserve"> better support and manage the learning process of early maturing players, it is worth considering the following solutions that can be effective and useful for the development of their potential: </w:t>
      </w:r>
    </w:p>
    <w:p xmlns:wp14="http://schemas.microsoft.com/office/word/2010/wordml" w:rsidRPr="008B2C77" w:rsidR="00C42940" w:rsidP="54C23F46" w:rsidRDefault="00FB7F45" w14:paraId="2A236255" wp14:textId="676C7073">
      <w:pPr>
        <w:pStyle w:val="NormalWeb"/>
        <w:numPr>
          <w:ilvl w:val="0"/>
          <w:numId w:val="27"/>
        </w:numPr>
        <w:shd w:val="clear" w:color="auto" w:fill="FFFFFF" w:themeFill="background1"/>
        <w:spacing w:before="0" w:beforeAutospacing="off" w:after="180" w:afterAutospacing="off" w:line="480" w:lineRule="auto"/>
        <w:ind w:right="-613"/>
        <w:jc w:val="both"/>
        <w:textAlignment w:val="baseline"/>
        <w:rPr>
          <w:rStyle w:val="Strong"/>
          <w:rFonts w:ascii="Arial" w:hAnsi="Arial" w:cs="Arial"/>
          <w:color w:val="141414"/>
          <w:shd w:val="clear" w:color="auto" w:fill="FFFFFF"/>
        </w:rPr>
      </w:pPr>
      <w:r w:rsidRPr="008B2C77">
        <w:rPr>
          <w:rStyle w:val="Strong"/>
          <w:rFonts w:ascii="Arial" w:hAnsi="Arial" w:cs="Arial"/>
          <w:b w:val="0"/>
          <w:bCs w:val="0"/>
          <w:color w:val="000000"/>
          <w:spacing w:val="-1"/>
          <w:shd w:val="clear" w:color="auto" w:fill="FFFFFF"/>
        </w:rPr>
        <w:t xml:space="preserve">Instead of the traditional division into age groups, </w:t>
      </w:r>
      <w:r w:rsidRPr="008B2C77" w:rsidR="001E7DFB">
        <w:rPr>
          <w:rStyle w:val="Strong"/>
          <w:rFonts w:ascii="Arial" w:hAnsi="Arial" w:cs="Arial"/>
          <w:b w:val="0"/>
          <w:bCs w:val="0"/>
          <w:color w:val="000000"/>
          <w:spacing w:val="-1"/>
          <w:shd w:val="clear" w:color="auto" w:fill="FFFFFF"/>
        </w:rPr>
        <w:t>one c</w:t>
      </w:r>
      <w:r w:rsidRPr="008B2C77">
        <w:rPr>
          <w:rStyle w:val="Strong"/>
          <w:rFonts w:ascii="Arial" w:hAnsi="Arial" w:cs="Arial"/>
          <w:b w:val="0"/>
          <w:bCs w:val="0"/>
          <w:color w:val="000000"/>
          <w:spacing w:val="-1"/>
          <w:shd w:val="clear" w:color="auto" w:fill="FFFFFF"/>
        </w:rPr>
        <w:t xml:space="preserve">ould divide players according to their skills and according to their height and body weight</w:t>
      </w:r>
      <w:ins w:author="Gary Smailes" w:date="2024-02-12T15:52:30.979Z" w:id="1046413521">
        <w:r w:rsidRPr="008B2C77">
          <w:rPr>
            <w:rStyle w:val="Strong"/>
            <w:rFonts w:ascii="Arial" w:hAnsi="Arial" w:cs="Arial"/>
            <w:b w:val="0"/>
            <w:bCs w:val="0"/>
            <w:color w:val="000000"/>
            <w:spacing w:val="-1"/>
            <w:shd w:val="clear" w:color="auto" w:fill="FFFFFF"/>
          </w:rPr>
          <w:t xml:space="preserve">.</w:t>
        </w:r>
      </w:ins>
      <w:del w:author="Gary Smailes" w:date="2024-02-12T15:52:30.533Z" w:id="2056709314">
        <w:r w:rsidRPr="54C23F46" w:rsidDel="54C23F46">
          <w:rPr>
            <w:rStyle w:val="Strong"/>
            <w:rFonts w:ascii="Arial" w:hAnsi="Arial" w:cs="Arial"/>
            <w:b w:val="0"/>
            <w:bCs w:val="0"/>
            <w:color w:val="000000" w:themeColor="text1" w:themeTint="FF" w:themeShade="FF"/>
          </w:rPr>
          <w:delText xml:space="preserve"> </w:delText>
        </w:r>
      </w:del>
    </w:p>
    <w:p xmlns:wp14="http://schemas.microsoft.com/office/word/2010/wordml" w:rsidRPr="008B2C77" w:rsidR="00C42940" w:rsidP="54C23F46" w:rsidRDefault="00FB7F45" w14:paraId="254F12EE" wp14:textId="2987E387">
      <w:pPr>
        <w:pStyle w:val="NormalWeb"/>
        <w:numPr>
          <w:ilvl w:val="0"/>
          <w:numId w:val="27"/>
        </w:numPr>
        <w:shd w:val="clear" w:color="auto" w:fill="FFFFFF" w:themeFill="background1"/>
        <w:spacing w:before="0" w:beforeAutospacing="off" w:after="180" w:afterAutospacing="off" w:line="480" w:lineRule="auto"/>
        <w:ind w:right="-613"/>
        <w:jc w:val="both"/>
        <w:textAlignment w:val="baseline"/>
        <w:rPr>
          <w:rStyle w:val="Strong"/>
          <w:rFonts w:ascii="Arial" w:hAnsi="Arial" w:cs="Arial"/>
          <w:color w:val="141414"/>
          <w:shd w:val="clear" w:color="auto" w:fill="FFFFFF"/>
        </w:rPr>
      </w:pPr>
      <w:r w:rsidRPr="008B2C77">
        <w:rPr>
          <w:rStyle w:val="Strong"/>
          <w:rFonts w:ascii="Arial" w:hAnsi="Arial" w:cs="Arial"/>
          <w:b w:val="0"/>
          <w:bCs w:val="0"/>
          <w:color w:val="000000"/>
          <w:spacing w:val="-1"/>
          <w:shd w:val="clear" w:color="auto" w:fill="FFFFFF"/>
        </w:rPr>
        <w:t xml:space="preserve">Modification of youth matches in such a way that physical strength </w:t>
      </w:r>
      <w:r w:rsidRPr="008B2C77" w:rsidR="00FC198D">
        <w:rPr>
          <w:rStyle w:val="Strong"/>
          <w:rFonts w:ascii="Arial" w:hAnsi="Arial" w:cs="Arial"/>
          <w:b w:val="0"/>
          <w:bCs w:val="0"/>
          <w:color w:val="000000"/>
          <w:spacing w:val="-1"/>
          <w:shd w:val="clear" w:color="auto" w:fill="FFFFFF"/>
        </w:rPr>
        <w:t>doesn’t</w:t>
      </w:r>
      <w:r w:rsidRPr="008B2C77">
        <w:rPr>
          <w:rStyle w:val="Strong"/>
          <w:rFonts w:ascii="Arial" w:hAnsi="Arial" w:cs="Arial"/>
          <w:b w:val="0"/>
          <w:bCs w:val="0"/>
          <w:color w:val="000000"/>
          <w:spacing w:val="-1"/>
          <w:shd w:val="clear" w:color="auto" w:fill="FFFFFF"/>
        </w:rPr>
        <w:t xml:space="preserve"> have such a big advantage and other aspects needed to play are developed at </w:t>
      </w:r>
      <w:r w:rsidRPr="008B2C77">
        <w:rPr>
          <w:rStyle w:val="Strong"/>
          <w:rFonts w:ascii="Arial" w:hAnsi="Arial" w:cs="Arial"/>
          <w:b w:val="0"/>
          <w:bCs w:val="0"/>
          <w:color w:val="000000"/>
          <w:spacing w:val="-1"/>
          <w:shd w:val="clear" w:color="auto" w:fill="FFFFFF"/>
        </w:rPr>
        <w:t xml:space="preserve">a high level</w:t>
      </w:r>
      <w:ins w:author="Gary Smailes" w:date="2024-02-12T15:52:33.41Z" w:id="1863041302">
        <w:r w:rsidRPr="008B2C77">
          <w:rPr>
            <w:rStyle w:val="Strong"/>
            <w:rFonts w:ascii="Arial" w:hAnsi="Arial" w:cs="Arial"/>
            <w:b w:val="0"/>
            <w:bCs w:val="0"/>
            <w:color w:val="000000"/>
            <w:spacing w:val="-1"/>
            <w:shd w:val="clear" w:color="auto" w:fill="FFFFFF"/>
          </w:rPr>
          <w:t xml:space="preserve">.</w:t>
        </w:r>
      </w:ins>
    </w:p>
    <w:p xmlns:wp14="http://schemas.microsoft.com/office/word/2010/wordml" w:rsidRPr="008B2C77" w:rsidR="00C42940" w:rsidP="54C23F46" w:rsidRDefault="00FB7F45" w14:paraId="0AEEF043" wp14:textId="09D17DD0">
      <w:pPr>
        <w:pStyle w:val="NormalWeb"/>
        <w:numPr>
          <w:ilvl w:val="0"/>
          <w:numId w:val="27"/>
        </w:numPr>
        <w:shd w:val="clear" w:color="auto" w:fill="FFFFFF" w:themeFill="background1"/>
        <w:spacing w:before="0" w:beforeAutospacing="off" w:after="180" w:afterAutospacing="off" w:line="480" w:lineRule="auto"/>
        <w:ind w:right="-613"/>
        <w:jc w:val="both"/>
        <w:textAlignment w:val="baseline"/>
        <w:rPr>
          <w:rFonts w:ascii="Arial" w:hAnsi="Arial" w:cs="Arial"/>
          <w:b w:val="1"/>
          <w:bCs w:val="1"/>
          <w:color w:val="141414"/>
          <w:shd w:val="clear" w:color="auto" w:fill="FFFFFF"/>
        </w:rPr>
      </w:pPr>
      <w:r w:rsidRPr="008B2C77">
        <w:rPr>
          <w:rFonts w:ascii="Arial" w:hAnsi="Arial" w:cs="Arial"/>
          <w:color w:val="141414"/>
          <w:shd w:val="clear" w:color="auto" w:fill="FFFFFF"/>
        </w:rPr>
        <w:t xml:space="preserve">Playing on small </w:t>
      </w:r>
      <w:r w:rsidRPr="008B2C77" w:rsidR="004E18D3">
        <w:rPr>
          <w:rFonts w:ascii="Arial" w:hAnsi="Arial" w:cs="Arial"/>
          <w:color w:val="141414"/>
          <w:shd w:val="clear" w:color="auto" w:fill="FFFFFF"/>
        </w:rPr>
        <w:t>pitch</w:t>
      </w:r>
      <w:r w:rsidRPr="008B2C77">
        <w:rPr>
          <w:rFonts w:ascii="Arial" w:hAnsi="Arial" w:cs="Arial"/>
          <w:color w:val="141414"/>
          <w:shd w:val="clear" w:color="auto" w:fill="FFFFFF"/>
        </w:rPr>
        <w:t xml:space="preserve">es and in a smaller format will foster the development of individual technical and tactical </w:t>
      </w:r>
      <w:r w:rsidRPr="008B2C77" w:rsidR="008D62F2">
        <w:rPr>
          <w:rFonts w:ascii="Arial" w:hAnsi="Arial" w:cs="Arial"/>
          <w:color w:val="141414"/>
          <w:shd w:val="clear" w:color="auto" w:fill="FFFFFF"/>
        </w:rPr>
        <w:t>skills</w:t>
      </w:r>
      <w:ins w:author="Gary Smailes" w:date="2024-02-12T15:52:35.184Z" w:id="1006875934">
        <w:r w:rsidRPr="008B2C77" w:rsidR="008D62F2">
          <w:rPr>
            <w:rFonts w:ascii="Arial" w:hAnsi="Arial" w:cs="Arial"/>
            <w:color w:val="141414"/>
            <w:shd w:val="clear" w:color="auto" w:fill="FFFFFF"/>
          </w:rPr>
          <w:t>.</w:t>
        </w:r>
      </w:ins>
    </w:p>
    <w:p xmlns:wp14="http://schemas.microsoft.com/office/word/2010/wordml" w:rsidRPr="008B2C77" w:rsidR="00816055" w:rsidP="54C23F46" w:rsidRDefault="00816055" wp14:textId="77777777" w14:paraId="14FF6779">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5:59:46.829Z" w:id="1785927464"/>
          <w:rFonts w:ascii="Arial" w:hAnsi="Arial" w:cs="Arial"/>
          <w:color w:val="141414"/>
        </w:rPr>
        <w:pPrChange w:author="Gary Smailes" w:date="2024-02-12T15:52:41.274Z">
          <w:pPr>
            <w:pStyle w:val="NormalWeb"/>
            <w:spacing w:before="0" w:beforeAutospacing="off" w:after="180" w:afterAutospacing="off" w:line="480" w:lineRule="auto"/>
            <w:ind w:right="-613"/>
            <w:jc w:val="both"/>
          </w:pPr>
        </w:pPrChange>
      </w:pPr>
      <w:del w:author="Gary Smailes" w:date="2024-02-12T15:52:39.56Z" w:id="926009130">
        <w:r w:rsidRPr="54C23F46" w:rsidDel="54C23F46">
          <w:rPr>
            <w:rFonts w:ascii="Arial" w:hAnsi="Arial" w:cs="Arial"/>
            <w:color w:val="141414"/>
          </w:rPr>
          <w:delText xml:space="preserve">         </w:delText>
        </w:r>
      </w:del>
      <w:r w:rsidRPr="008B2C77" w:rsidR="00FB7F45">
        <w:rPr>
          <w:rFonts w:ascii="Arial" w:hAnsi="Arial" w:cs="Arial"/>
          <w:color w:val="141414"/>
          <w:shd w:val="clear" w:color="auto" w:fill="FFFFFF"/>
        </w:rPr>
        <w:t xml:space="preserve">Some of the best players in the world, if not the </w:t>
      </w:r>
      <w:r w:rsidRPr="008B2C77" w:rsidR="001E7DFB">
        <w:rPr>
          <w:rFonts w:ascii="Arial" w:hAnsi="Arial" w:cs="Arial"/>
          <w:color w:val="141414"/>
          <w:shd w:val="clear" w:color="auto" w:fill="FFFFFF"/>
        </w:rPr>
        <w:t xml:space="preserve">very </w:t>
      </w:r>
      <w:r w:rsidRPr="008B2C77" w:rsidR="00FB7F45">
        <w:rPr>
          <w:rFonts w:ascii="Arial" w:hAnsi="Arial" w:cs="Arial"/>
          <w:color w:val="141414"/>
          <w:shd w:val="clear" w:color="auto" w:fill="FFFFFF"/>
        </w:rPr>
        <w:t xml:space="preserve">best, were players who </w:t>
      </w:r>
      <w:r w:rsidRPr="008B2C77" w:rsidR="001E7DFB">
        <w:rPr>
          <w:rFonts w:ascii="Arial" w:hAnsi="Arial" w:cs="Arial"/>
          <w:color w:val="141414"/>
          <w:shd w:val="clear" w:color="auto" w:fill="FFFFFF"/>
        </w:rPr>
        <w:t xml:space="preserve">in the physical sense </w:t>
      </w:r>
      <w:r w:rsidRPr="008B2C77" w:rsidR="00FB7F45">
        <w:rPr>
          <w:rFonts w:ascii="Arial" w:hAnsi="Arial" w:cs="Arial"/>
          <w:color w:val="141414"/>
          <w:shd w:val="clear" w:color="auto" w:fill="FFFFFF"/>
        </w:rPr>
        <w:t xml:space="preserve">matured late. Of course, we are talking about Diego Maradona and Lionel Messi. There are plenty of other great professional footballers whose physical abilities were not an asset in </w:t>
      </w:r>
      <w:r w:rsidRPr="008B2C77" w:rsidR="001E7DFB">
        <w:rPr>
          <w:rFonts w:ascii="Arial" w:hAnsi="Arial" w:cs="Arial"/>
          <w:color w:val="141414"/>
          <w:shd w:val="clear" w:color="auto" w:fill="FFFFFF"/>
        </w:rPr>
        <w:t xml:space="preserve">the </w:t>
      </w:r>
      <w:r w:rsidRPr="008B2C77" w:rsidR="00FB7F45">
        <w:rPr>
          <w:rFonts w:ascii="Arial" w:hAnsi="Arial" w:cs="Arial"/>
          <w:color w:val="141414"/>
          <w:shd w:val="clear" w:color="auto" w:fill="FFFFFF"/>
        </w:rPr>
        <w:t>early</w:t>
      </w:r>
      <w:r w:rsidRPr="008B2C77" w:rsidR="001E7DFB">
        <w:rPr>
          <w:rFonts w:ascii="Arial" w:hAnsi="Arial" w:cs="Arial"/>
          <w:color w:val="141414"/>
          <w:shd w:val="clear" w:color="auto" w:fill="FFFFFF"/>
        </w:rPr>
        <w:t xml:space="preserve"> phase of maturity</w:t>
      </w:r>
      <w:r w:rsidRPr="008B2C77" w:rsidR="00FB7F45">
        <w:rPr>
          <w:rFonts w:ascii="Arial" w:hAnsi="Arial" w:cs="Arial"/>
          <w:color w:val="141414"/>
          <w:shd w:val="clear" w:color="auto" w:fill="FFFFFF"/>
        </w:rPr>
        <w:t>. Players such as Harry Kane, Jamie Vardy, Kevin De Bruyne, Phil Foden, Oxlade-Chamberlain, Fr</w:t>
      </w:r>
      <w:r w:rsidRPr="008B2C77" w:rsidR="001E7DFB">
        <w:rPr>
          <w:rFonts w:ascii="Arial" w:hAnsi="Arial" w:cs="Arial"/>
          <w:color w:val="141414"/>
          <w:shd w:val="clear" w:color="auto" w:fill="FFFFFF"/>
        </w:rPr>
        <w:t>a</w:t>
      </w:r>
      <w:r w:rsidRPr="008B2C77" w:rsidR="00FB7F45">
        <w:rPr>
          <w:rFonts w:ascii="Arial" w:hAnsi="Arial" w:cs="Arial"/>
          <w:color w:val="141414"/>
          <w:shd w:val="clear" w:color="auto" w:fill="FFFFFF"/>
        </w:rPr>
        <w:t xml:space="preserve">nk Lampard, Steven Gerard, Edin Hazard, Toby Alderweireld </w:t>
      </w:r>
      <w:r w:rsidRPr="008B2C77" w:rsidR="001E7DFB">
        <w:rPr>
          <w:rFonts w:ascii="Arial" w:hAnsi="Arial" w:cs="Arial"/>
          <w:color w:val="141414"/>
          <w:shd w:val="clear" w:color="auto" w:fill="FFFFFF"/>
        </w:rPr>
        <w:t xml:space="preserve">were </w:t>
      </w:r>
      <w:r w:rsidRPr="008B2C77" w:rsidR="00FB7F45">
        <w:rPr>
          <w:rFonts w:ascii="Arial" w:hAnsi="Arial" w:cs="Arial"/>
          <w:color w:val="141414"/>
          <w:shd w:val="clear" w:color="auto" w:fill="FFFFFF"/>
        </w:rPr>
        <w:t xml:space="preserve">also not </w:t>
      </w:r>
      <w:r w:rsidRPr="008B2C77" w:rsidR="001E7DFB">
        <w:rPr>
          <w:rFonts w:ascii="Arial" w:hAnsi="Arial" w:cs="Arial"/>
          <w:color w:val="141414"/>
          <w:shd w:val="clear" w:color="auto" w:fill="FFFFFF"/>
        </w:rPr>
        <w:t xml:space="preserve">noted for their </w:t>
      </w:r>
      <w:r w:rsidRPr="008B2C77" w:rsidR="00FB7F45">
        <w:rPr>
          <w:rFonts w:ascii="Arial" w:hAnsi="Arial" w:cs="Arial"/>
          <w:color w:val="141414"/>
          <w:shd w:val="clear" w:color="auto" w:fill="FFFFFF"/>
        </w:rPr>
        <w:t>height or somatic physique during adolescence</w:t>
      </w:r>
      <w:r w:rsidRPr="008B2C77" w:rsidR="00C24C23">
        <w:rPr>
          <w:rFonts w:ascii="Arial" w:hAnsi="Arial" w:cs="Arial"/>
          <w:color w:val="141414"/>
          <w:shd w:val="clear" w:color="auto" w:fill="FFFFFF"/>
        </w:rPr>
        <w:t xml:space="preserve">. </w:t>
      </w:r>
    </w:p>
    <w:p xmlns:wp14="http://schemas.microsoft.com/office/word/2010/wordml" w:rsidRPr="008B2C77" w:rsidR="00816055" w:rsidP="54C23F46" w:rsidRDefault="00816055" w14:paraId="70EE1AC9" wp14:textId="65FD52F9">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6:00:11.391Z" w:id="3303550"/>
          <w:rFonts w:ascii="Arial" w:hAnsi="Arial" w:cs="Arial"/>
          <w:color w:val="141414"/>
        </w:rPr>
      </w:pPr>
      <w:r w:rsidRPr="008B2C77" w:rsidR="00FB7F45">
        <w:rPr>
          <w:rFonts w:ascii="Arial" w:hAnsi="Arial" w:cs="Arial"/>
          <w:color w:val="141414"/>
          <w:shd w:val="clear" w:color="auto" w:fill="FFFFFF"/>
        </w:rPr>
        <w:t xml:space="preserve">In </w:t>
      </w:r>
      <w:r w:rsidRPr="008B2C77" w:rsidR="001E7DFB">
        <w:rPr>
          <w:rFonts w:ascii="Arial" w:hAnsi="Arial" w:cs="Arial"/>
          <w:color w:val="141414"/>
          <w:shd w:val="clear" w:color="auto" w:fill="FFFFFF"/>
        </w:rPr>
        <w:t>his</w:t>
      </w:r>
      <w:r w:rsidRPr="008B2C77" w:rsidR="00FB7F45">
        <w:rPr>
          <w:rFonts w:ascii="Arial" w:hAnsi="Arial" w:cs="Arial"/>
          <w:color w:val="141414"/>
          <w:shd w:val="clear" w:color="auto" w:fill="FFFFFF"/>
        </w:rPr>
        <w:t xml:space="preserve"> excellent book (</w:t>
      </w:r>
      <w:r w:rsidRPr="008B2C77" w:rsidR="001E7DFB">
        <w:rPr>
          <w:rFonts w:ascii="Arial" w:hAnsi="Arial" w:cs="Arial"/>
          <w:color w:val="141414"/>
          <w:shd w:val="clear" w:color="auto" w:fill="FFFFFF"/>
        </w:rPr>
        <w:t xml:space="preserve">which </w:t>
      </w:r>
      <w:r w:rsidRPr="008B2C77" w:rsidR="00FB7F45">
        <w:rPr>
          <w:rFonts w:ascii="Arial" w:hAnsi="Arial" w:cs="Arial"/>
          <w:color w:val="141414"/>
          <w:shd w:val="clear" w:color="auto" w:fill="FFFFFF"/>
        </w:rPr>
        <w:t>I recommend to any coach working with talented athletes) "The Best</w:t>
      </w:r>
      <w:r w:rsidRPr="008B2C77" w:rsidR="001E7DFB">
        <w:rPr>
          <w:rFonts w:ascii="Arial" w:hAnsi="Arial" w:cs="Arial"/>
          <w:color w:val="141414"/>
          <w:shd w:val="clear" w:color="auto" w:fill="FFFFFF"/>
        </w:rPr>
        <w:t xml:space="preserve"> – </w:t>
      </w:r>
      <w:r w:rsidRPr="008B2C77" w:rsidR="00FB7F45">
        <w:rPr>
          <w:rFonts w:ascii="Arial" w:hAnsi="Arial" w:cs="Arial"/>
          <w:color w:val="141414"/>
          <w:shd w:val="clear" w:color="auto" w:fill="FFFFFF"/>
        </w:rPr>
        <w:t>How Elite Athletes are made" Harry Kane says:</w:t>
      </w:r>
      <w:r w:rsidRPr="008B2C77" w:rsidR="00C24C23">
        <w:rPr>
          <w:rFonts w:ascii="Arial" w:hAnsi="Arial" w:cs="Arial"/>
          <w:color w:val="141414"/>
          <w:shd w:val="clear" w:color="auto" w:fill="FFFFFF"/>
        </w:rPr>
        <w:t xml:space="preserve"> </w:t>
      </w:r>
      <w:r w:rsidRPr="008B2C77" w:rsidR="001E7DFB">
        <w:rPr>
          <w:rFonts w:ascii="Arial" w:hAnsi="Arial" w:cs="Arial"/>
        </w:rPr>
        <w:t>“</w:t>
      </w:r>
      <w:r w:rsidRPr="008B2C77" w:rsidR="00C24C23">
        <w:rPr>
          <w:rFonts w:ascii="Arial" w:hAnsi="Arial" w:cs="Arial"/>
          <w:color w:val="141414"/>
          <w:shd w:val="clear" w:color="auto" w:fill="FFFFFF"/>
        </w:rPr>
        <w:t>It’s</w:t>
      </w:r>
      <w:r w:rsidRPr="008B2C77" w:rsidR="00C24C23">
        <w:rPr>
          <w:rFonts w:ascii="Arial" w:hAnsi="Arial" w:cs="Arial"/>
          <w:color w:val="141414"/>
          <w:shd w:val="clear" w:color="auto" w:fill="FFFFFF"/>
        </w:rPr>
        <w:t xml:space="preserve"> hard to tell at that age what the player is going to turn into. I was small for my age. I was late matur</w:t>
      </w:r>
      <w:r w:rsidRPr="008B2C77" w:rsidR="00805642">
        <w:rPr>
          <w:rFonts w:ascii="Arial" w:hAnsi="Arial" w:cs="Arial"/>
          <w:color w:val="141414"/>
          <w:shd w:val="clear" w:color="auto" w:fill="FFFFFF"/>
        </w:rPr>
        <w:t>ing</w:t>
      </w:r>
      <w:r w:rsidRPr="008B2C77" w:rsidR="00C24C23">
        <w:rPr>
          <w:rFonts w:ascii="Arial" w:hAnsi="Arial" w:cs="Arial"/>
          <w:color w:val="141414"/>
          <w:shd w:val="clear" w:color="auto" w:fill="FFFFFF"/>
        </w:rPr>
        <w:t>. So, look it is hard to call a player at such a young age</w:t>
      </w:r>
      <w:r w:rsidRPr="008B2C77" w:rsidR="00C24C23">
        <w:rPr>
          <w:rFonts w:ascii="Arial" w:hAnsi="Arial" w:cs="Arial"/>
          <w:color w:val="141414"/>
          <w:shd w:val="clear" w:color="auto" w:fill="FFFFFF"/>
        </w:rPr>
        <w:t>”</w:t>
      </w:r>
      <w:r w:rsidRPr="008B2C77" w:rsidR="00805642">
        <w:rPr>
          <w:rFonts w:ascii="Arial" w:hAnsi="Arial" w:cs="Arial"/>
          <w:color w:val="141414"/>
          <w:shd w:val="clear" w:color="auto" w:fill="FFFFFF"/>
        </w:rPr>
        <w:t>.</w:t>
      </w:r>
      <w:r w:rsidRPr="008B2C77" w:rsidR="00C24C23">
        <w:rPr>
          <w:rFonts w:ascii="Arial" w:hAnsi="Arial" w:cs="Arial"/>
          <w:color w:val="141414"/>
          <w:shd w:val="clear" w:color="auto" w:fill="FFFFFF"/>
        </w:rPr>
        <w:t xml:space="preserve"> </w:t>
      </w:r>
      <w:r w:rsidRPr="008B2C77" w:rsidR="00FB7F45">
        <w:rPr>
          <w:rFonts w:ascii="Arial" w:hAnsi="Arial" w:cs="Arial"/>
          <w:color w:val="141414"/>
          <w:shd w:val="clear" w:color="auto" w:fill="FFFFFF"/>
        </w:rPr>
        <w:t>I've</w:t>
      </w:r>
      <w:r w:rsidRPr="008B2C77" w:rsidR="00FB7F45">
        <w:rPr>
          <w:rFonts w:ascii="Arial" w:hAnsi="Arial" w:cs="Arial"/>
          <w:color w:val="141414"/>
          <w:shd w:val="clear" w:color="auto" w:fill="FFFFFF"/>
        </w:rPr>
        <w:t xml:space="preserve"> never understood why a young player is discharged from the academy just because he </w:t>
      </w:r>
      <w:r w:rsidRPr="008B2C77" w:rsidR="00F95755">
        <w:rPr>
          <w:rFonts w:ascii="Arial" w:hAnsi="Arial" w:cs="Arial"/>
          <w:color w:val="141414"/>
          <w:shd w:val="clear" w:color="auto" w:fill="FFFFFF"/>
        </w:rPr>
        <w:t>is</w:t>
      </w:r>
      <w:r w:rsidRPr="008B2C77" w:rsidR="00FB7F45">
        <w:rPr>
          <w:rFonts w:ascii="Arial" w:hAnsi="Arial" w:cs="Arial"/>
          <w:color w:val="141414"/>
          <w:shd w:val="clear" w:color="auto" w:fill="FFFFFF"/>
        </w:rPr>
        <w:t xml:space="preserve">n't</w:t>
      </w:r>
      <w:r w:rsidRPr="008B2C77" w:rsidR="00FB7F45">
        <w:rPr>
          <w:rFonts w:ascii="Arial" w:hAnsi="Arial" w:cs="Arial"/>
          <w:color w:val="141414"/>
          <w:shd w:val="clear" w:color="auto" w:fill="FFFFFF"/>
        </w:rPr>
        <w:t xml:space="preserve"> </w:t>
      </w:r>
      <w:r w:rsidRPr="008B2C77" w:rsidR="00F95755">
        <w:rPr>
          <w:rFonts w:ascii="Arial" w:hAnsi="Arial" w:cs="Arial"/>
          <w:color w:val="141414"/>
          <w:shd w:val="clear" w:color="auto" w:fill="FFFFFF"/>
        </w:rPr>
        <w:t xml:space="preserve">physically </w:t>
      </w:r>
      <w:r w:rsidRPr="008B2C77" w:rsidR="00FB7F45">
        <w:rPr>
          <w:rFonts w:ascii="Arial" w:hAnsi="Arial" w:cs="Arial"/>
          <w:color w:val="141414"/>
          <w:shd w:val="clear" w:color="auto" w:fill="FFFFFF"/>
        </w:rPr>
        <w:t xml:space="preserve">adequate – </w:t>
      </w:r>
      <w:r w:rsidRPr="008B2C77" w:rsidR="00F95755">
        <w:rPr>
          <w:rFonts w:ascii="Arial" w:hAnsi="Arial" w:cs="Arial"/>
          <w:color w:val="141414"/>
          <w:shd w:val="clear" w:color="auto" w:fill="FFFFFF"/>
        </w:rPr>
        <w:t>is</w:t>
      </w:r>
      <w:r w:rsidRPr="008B2C77" w:rsidR="00FB7F45">
        <w:rPr>
          <w:rFonts w:ascii="Arial" w:hAnsi="Arial" w:cs="Arial"/>
          <w:color w:val="141414"/>
          <w:shd w:val="clear" w:color="auto" w:fill="FFFFFF"/>
        </w:rPr>
        <w:t>n't</w:t>
      </w:r>
      <w:r w:rsidRPr="008B2C77" w:rsidR="00FB7F45">
        <w:rPr>
          <w:rFonts w:ascii="Arial" w:hAnsi="Arial" w:cs="Arial"/>
          <w:color w:val="141414"/>
          <w:shd w:val="clear" w:color="auto" w:fill="FFFFFF"/>
        </w:rPr>
        <w:t xml:space="preserve"> yet</w:t>
      </w:r>
      <w:r w:rsidRPr="008B2C77" w:rsidR="00F95755">
        <w:rPr>
          <w:rFonts w:ascii="Arial" w:hAnsi="Arial" w:cs="Arial"/>
          <w:color w:val="141414"/>
          <w:shd w:val="clear" w:color="auto" w:fill="FFFFFF"/>
        </w:rPr>
        <w:t xml:space="preserve"> adequate.</w:t>
      </w:r>
      <w:r w:rsidRPr="008B2C77" w:rsidR="00FB7F45">
        <w:rPr>
          <w:rFonts w:ascii="Arial" w:hAnsi="Arial" w:cs="Arial"/>
          <w:color w:val="141414"/>
          <w:shd w:val="clear" w:color="auto" w:fill="FFFFFF"/>
        </w:rPr>
        <w:t xml:space="preserve"> </w:t>
      </w:r>
    </w:p>
    <w:p xmlns:wp14="http://schemas.microsoft.com/office/word/2010/wordml" w:rsidRPr="008B2C77" w:rsidR="00816055" w:rsidP="54C23F46" w:rsidRDefault="00816055" w14:paraId="7E236F83" wp14:textId="5690B36D">
      <w:pPr>
        <w:pStyle w:val="NormalWeb"/>
        <w:suppressLineNumbers w:val="0"/>
        <w:shd w:val="clear" w:color="auto" w:fill="FFFFFF" w:themeFill="background1"/>
        <w:bidi w:val="0"/>
        <w:spacing w:before="0" w:beforeAutospacing="off" w:after="180" w:afterAutospacing="off" w:line="480" w:lineRule="auto"/>
        <w:ind w:left="0" w:right="-613" w:firstLine="720"/>
        <w:jc w:val="both"/>
        <w:rPr>
          <w:rFonts w:ascii="Arial" w:hAnsi="Arial" w:cs="Arial"/>
          <w:color w:val="141414"/>
        </w:rPr>
      </w:pPr>
      <w:r w:rsidRPr="008B2C77" w:rsidR="00FB7F45">
        <w:rPr>
          <w:rFonts w:ascii="Arial" w:hAnsi="Arial" w:cs="Arial"/>
          <w:color w:val="141414"/>
          <w:shd w:val="clear" w:color="auto" w:fill="FFFFFF"/>
        </w:rPr>
        <w:t xml:space="preserve">I remember a</w:t>
      </w:r>
      <w:r w:rsidRPr="008B2C77" w:rsidR="00F95755">
        <w:rPr>
          <w:rFonts w:ascii="Arial" w:hAnsi="Arial" w:cs="Arial"/>
          <w:color w:val="141414"/>
          <w:shd w:val="clear" w:color="auto" w:fill="FFFFFF"/>
        </w:rPr>
        <w:t xml:space="preserve">n under </w:t>
      </w:r>
      <w:del w:author="Gary Smailes" w:date="2024-02-12T16:00:06.748Z" w:id="1975710379">
        <w:r w:rsidRPr="54C23F46" w:rsidDel="54C23F46">
          <w:rPr>
            <w:rFonts w:ascii="Arial" w:hAnsi="Arial" w:cs="Arial"/>
            <w:color w:val="141414"/>
          </w:rPr>
          <w:delText xml:space="preserve">11 </w:delText>
        </w:r>
      </w:del>
      <w:ins w:author="Gary Smailes" w:date="2024-02-12T16:00:08.96Z" w:id="2040754965">
        <w:r w:rsidRPr="54C23F46" w:rsidR="54C23F46">
          <w:rPr>
            <w:rFonts w:ascii="Arial" w:hAnsi="Arial" w:cs="Arial"/>
            <w:color w:val="141414"/>
          </w:rPr>
          <w:t xml:space="preserve">eleven </w:t>
        </w:r>
      </w:ins>
      <w:r w:rsidRPr="008B2C77" w:rsidR="00F95755">
        <w:rPr>
          <w:rFonts w:ascii="Arial" w:hAnsi="Arial" w:cs="Arial"/>
          <w:color w:val="141414"/>
          <w:shd w:val="clear" w:color="auto" w:fill="FFFFFF"/>
        </w:rPr>
        <w:t xml:space="preserve">category </w:t>
      </w:r>
      <w:r w:rsidRPr="008B2C77" w:rsidR="00FB7F45">
        <w:rPr>
          <w:rFonts w:ascii="Arial" w:hAnsi="Arial" w:cs="Arial"/>
          <w:color w:val="141414"/>
          <w:shd w:val="clear" w:color="auto" w:fill="FFFFFF"/>
        </w:rPr>
        <w:t>match</w:t>
      </w:r>
      <w:r w:rsidRPr="008B2C77" w:rsidR="00FB7F45">
        <w:rPr>
          <w:rFonts w:ascii="Arial" w:hAnsi="Arial" w:cs="Arial"/>
          <w:color w:val="141414"/>
          <w:shd w:val="clear" w:color="auto" w:fill="FFFFFF"/>
        </w:rPr>
        <w:t xml:space="preserve"> in London, where the smallest player on the </w:t>
      </w:r>
      <w:r w:rsidRPr="008B2C77" w:rsidR="004E18D3">
        <w:rPr>
          <w:rFonts w:ascii="Arial" w:hAnsi="Arial" w:cs="Arial"/>
          <w:color w:val="141414"/>
          <w:shd w:val="clear" w:color="auto" w:fill="FFFFFF"/>
        </w:rPr>
        <w:t>pitch</w:t>
      </w:r>
      <w:r w:rsidRPr="008B2C77" w:rsidR="00FB7F45">
        <w:rPr>
          <w:rFonts w:ascii="Arial" w:hAnsi="Arial" w:cs="Arial"/>
          <w:color w:val="141414"/>
          <w:shd w:val="clear" w:color="auto" w:fill="FFFFFF"/>
        </w:rPr>
        <w:t xml:space="preserve"> made the best decisions, had impeccable technique and </w:t>
      </w:r>
      <w:r w:rsidRPr="008B2C77" w:rsidR="00F95755">
        <w:rPr>
          <w:rFonts w:ascii="Arial" w:hAnsi="Arial" w:cs="Arial"/>
          <w:color w:val="141414"/>
          <w:shd w:val="clear" w:color="auto" w:fill="FFFFFF"/>
        </w:rPr>
        <w:t xml:space="preserve">an </w:t>
      </w:r>
      <w:r w:rsidRPr="008B2C77" w:rsidR="00FB7F45">
        <w:rPr>
          <w:rFonts w:ascii="Arial" w:hAnsi="Arial" w:cs="Arial"/>
          <w:color w:val="141414"/>
          <w:shd w:val="clear" w:color="auto" w:fill="FFFFFF"/>
        </w:rPr>
        <w:t xml:space="preserve">excellent understanding of the game. His potential to learn was already at </w:t>
      </w:r>
      <w:r w:rsidRPr="008B2C77" w:rsidR="00FB7F45">
        <w:rPr>
          <w:rFonts w:ascii="Arial" w:hAnsi="Arial" w:cs="Arial"/>
          <w:color w:val="141414"/>
          <w:shd w:val="clear" w:color="auto" w:fill="FFFFFF"/>
        </w:rPr>
        <w:t xml:space="preserve">a good level</w:t>
      </w:r>
      <w:r w:rsidRPr="008B2C77" w:rsidR="00FB7F45">
        <w:rPr>
          <w:rFonts w:ascii="Arial" w:hAnsi="Arial" w:cs="Arial"/>
          <w:color w:val="141414"/>
          <w:shd w:val="clear" w:color="auto" w:fill="FFFFFF"/>
        </w:rPr>
        <w:t xml:space="preserve">. This was </w:t>
      </w:r>
      <w:r w:rsidRPr="008B2C77" w:rsidR="00FB7F45">
        <w:rPr>
          <w:rFonts w:ascii="Arial" w:hAnsi="Arial" w:cs="Arial"/>
          <w:color w:val="141414"/>
          <w:shd w:val="clear" w:color="auto" w:fill="FFFFFF"/>
        </w:rPr>
        <w:t xml:space="preserve">evidenced</w:t>
      </w:r>
      <w:r w:rsidRPr="008B2C77" w:rsidR="00FB7F45">
        <w:rPr>
          <w:rFonts w:ascii="Arial" w:hAnsi="Arial" w:cs="Arial"/>
          <w:color w:val="141414"/>
          <w:shd w:val="clear" w:color="auto" w:fill="FFFFFF"/>
        </w:rPr>
        <w:t xml:space="preserve"> by the way the boy solved </w:t>
      </w:r>
      <w:r w:rsidRPr="008B2C77" w:rsidR="00F95755">
        <w:rPr>
          <w:rFonts w:ascii="Arial" w:hAnsi="Arial" w:cs="Arial"/>
          <w:color w:val="141414"/>
          <w:shd w:val="clear" w:color="auto" w:fill="FFFFFF"/>
        </w:rPr>
        <w:t xml:space="preserve">various </w:t>
      </w:r>
      <w:r w:rsidRPr="008B2C77" w:rsidR="00FB7F45">
        <w:rPr>
          <w:rFonts w:ascii="Arial" w:hAnsi="Arial" w:cs="Arial"/>
          <w:color w:val="141414"/>
          <w:shd w:val="clear" w:color="auto" w:fill="FFFFFF"/>
        </w:rPr>
        <w:t xml:space="preserve">situations on the </w:t>
      </w:r>
      <w:r w:rsidRPr="008B2C77" w:rsidR="004E18D3">
        <w:rPr>
          <w:rFonts w:ascii="Arial" w:hAnsi="Arial" w:cs="Arial"/>
          <w:color w:val="141414"/>
          <w:shd w:val="clear" w:color="auto" w:fill="FFFFFF"/>
        </w:rPr>
        <w:t>pitch</w:t>
      </w:r>
      <w:r w:rsidRPr="008B2C77" w:rsidR="00FB7F45">
        <w:rPr>
          <w:rFonts w:ascii="Arial" w:hAnsi="Arial" w:cs="Arial"/>
          <w:color w:val="141414"/>
          <w:shd w:val="clear" w:color="auto" w:fill="FFFFFF"/>
        </w:rPr>
        <w:t xml:space="preserve">. Interestingly, even the coaches of the opposing team were of </w:t>
      </w:r>
      <w:r w:rsidRPr="008B2C77" w:rsidR="005F3E01">
        <w:rPr>
          <w:rFonts w:ascii="Arial" w:hAnsi="Arial" w:cs="Arial"/>
          <w:color w:val="141414"/>
          <w:shd w:val="clear" w:color="auto" w:fill="FFFFFF"/>
        </w:rPr>
        <w:t>the same</w:t>
      </w:r>
      <w:r w:rsidRPr="008B2C77" w:rsidR="00FB7F45">
        <w:rPr>
          <w:rFonts w:ascii="Arial" w:hAnsi="Arial" w:cs="Arial"/>
          <w:color w:val="141414"/>
          <w:shd w:val="clear" w:color="auto" w:fill="FFFFFF"/>
        </w:rPr>
        <w:t xml:space="preserve"> opinion. This young </w:t>
      </w:r>
      <w:ins w:author="Gary Smailes" w:date="2024-02-12T16:00:28.97Z" w:id="2073221277">
        <w:r w:rsidRPr="008B2C77" w:rsidR="00FB7F45">
          <w:rPr>
            <w:rFonts w:ascii="Arial" w:hAnsi="Arial" w:cs="Arial"/>
            <w:color w:val="141414"/>
            <w:shd w:val="clear" w:color="auto" w:fill="FFFFFF"/>
          </w:rPr>
          <w:t xml:space="preserve">eleven</w:t>
        </w:r>
      </w:ins>
      <w:del w:author="Gary Smailes" w:date="2024-02-12T16:00:28.005Z" w:id="442432419">
        <w:r w:rsidRPr="54C23F46" w:rsidDel="54C23F46">
          <w:rPr>
            <w:rFonts w:ascii="Arial" w:hAnsi="Arial" w:cs="Arial"/>
            <w:color w:val="141414"/>
          </w:rPr>
          <w:delText>11</w:delText>
        </w:r>
      </w:del>
      <w:r w:rsidRPr="008B2C77" w:rsidR="00FB7F45">
        <w:rPr>
          <w:rFonts w:ascii="Arial" w:hAnsi="Arial" w:cs="Arial"/>
          <w:color w:val="141414"/>
          <w:shd w:val="clear" w:color="auto" w:fill="FFFFFF"/>
        </w:rPr>
        <w:t xml:space="preserve">-year-old was on a so-called </w:t>
      </w:r>
      <w:ins w:author="Gary Smailes" w:date="2024-02-12T16:00:33.425Z" w:id="1700369148">
        <w:r w:rsidRPr="008B2C77" w:rsidR="00FB7F45">
          <w:rPr>
            <w:rFonts w:ascii="Arial" w:hAnsi="Arial" w:cs="Arial"/>
            <w:color w:val="141414"/>
            <w:shd w:val="clear" w:color="auto" w:fill="FFFFFF"/>
          </w:rPr>
          <w:t xml:space="preserve">six</w:t>
        </w:r>
      </w:ins>
      <w:del w:author="Gary Smailes" w:date="2024-02-12T16:00:32.829Z" w:id="110953415">
        <w:r w:rsidRPr="54C23F46" w:rsidDel="54C23F46">
          <w:rPr>
            <w:rFonts w:ascii="Arial" w:hAnsi="Arial" w:cs="Arial"/>
            <w:color w:val="141414"/>
          </w:rPr>
          <w:delText>6</w:delText>
        </w:r>
      </w:del>
      <w:r w:rsidRPr="008B2C77" w:rsidR="00FB7F45">
        <w:rPr>
          <w:rFonts w:ascii="Arial" w:hAnsi="Arial" w:cs="Arial"/>
          <w:color w:val="141414"/>
          <w:shd w:val="clear" w:color="auto" w:fill="FFFFFF"/>
        </w:rPr>
        <w:t xml:space="preserve">-week trial. </w:t>
      </w:r>
      <w:r w:rsidRPr="008B2C77" w:rsidR="00FB7F45">
        <w:rPr>
          <w:rFonts w:ascii="Arial" w:hAnsi="Arial" w:cs="Arial"/>
          <w:color w:val="141414"/>
          <w:shd w:val="clear" w:color="auto" w:fill="FFFFFF"/>
        </w:rPr>
        <w:t>Also</w:t>
      </w:r>
      <w:ins w:author="Gary Smailes" w:date="2024-02-12T16:00:36.119Z" w:id="394268942">
        <w:r w:rsidRPr="008B2C77" w:rsidR="00FB7F45">
          <w:rPr>
            <w:rFonts w:ascii="Arial" w:hAnsi="Arial" w:cs="Arial"/>
            <w:color w:val="141414"/>
            <w:shd w:val="clear" w:color="auto" w:fill="FFFFFF"/>
          </w:rPr>
          <w:t>,</w:t>
        </w:r>
      </w:ins>
      <w:r w:rsidRPr="008B2C77" w:rsidR="00FB7F45">
        <w:rPr>
          <w:rFonts w:ascii="Arial" w:hAnsi="Arial" w:cs="Arial"/>
          <w:color w:val="141414"/>
          <w:shd w:val="clear" w:color="auto" w:fill="FFFFFF"/>
        </w:rPr>
        <w:t xml:space="preserve"> during training, he showed </w:t>
      </w:r>
      <w:r w:rsidRPr="008B2C77" w:rsidR="00F95755">
        <w:rPr>
          <w:rFonts w:ascii="Arial" w:hAnsi="Arial" w:cs="Arial"/>
          <w:color w:val="141414"/>
          <w:shd w:val="clear" w:color="auto" w:fill="FFFFFF"/>
        </w:rPr>
        <w:t xml:space="preserve">amazing </w:t>
      </w:r>
      <w:r w:rsidRPr="008B2C77" w:rsidR="00FB7F45">
        <w:rPr>
          <w:rFonts w:ascii="Arial" w:hAnsi="Arial" w:cs="Arial"/>
          <w:color w:val="141414"/>
          <w:shd w:val="clear" w:color="auto" w:fill="FFFFFF"/>
        </w:rPr>
        <w:t>intelligence in solving problems</w:t>
      </w:r>
      <w:r w:rsidRPr="008B2C77" w:rsidR="00F95755">
        <w:rPr>
          <w:rFonts w:ascii="Arial" w:hAnsi="Arial" w:cs="Arial"/>
          <w:color w:val="141414"/>
          <w:shd w:val="clear" w:color="auto" w:fill="FFFFFF"/>
        </w:rPr>
        <w:t xml:space="preserve"> </w:t>
      </w:r>
      <w:r w:rsidRPr="008B2C77" w:rsidR="00F95755">
        <w:rPr>
          <w:rFonts w:ascii="Arial" w:hAnsi="Arial" w:cs="Arial"/>
          <w:color w:val="141414"/>
          <w:shd w:val="clear" w:color="auto" w:fill="FFFFFF"/>
        </w:rPr>
        <w:t xml:space="preserve">encountered</w:t>
      </w:r>
      <w:r w:rsidRPr="008B2C77" w:rsidR="00F95755">
        <w:rPr>
          <w:rFonts w:ascii="Arial" w:hAnsi="Arial" w:cs="Arial"/>
          <w:color w:val="141414"/>
          <w:shd w:val="clear" w:color="auto" w:fill="FFFFFF"/>
        </w:rPr>
        <w:t xml:space="preserve"> on the pitch</w:t>
      </w:r>
      <w:r w:rsidRPr="008B2C77" w:rsidR="004E3837">
        <w:rPr>
          <w:rFonts w:ascii="Arial" w:hAnsi="Arial" w:cs="Arial"/>
          <w:color w:val="141414"/>
          <w:shd w:val="clear" w:color="auto" w:fill="FFFFFF"/>
        </w:rPr>
        <w:t xml:space="preserve">. </w:t>
      </w:r>
      <w:r w:rsidRPr="008B2C77" w:rsidR="00FB7F45">
        <w:rPr>
          <w:rFonts w:ascii="Arial" w:hAnsi="Arial" w:cs="Arial"/>
          <w:color w:val="141414"/>
          <w:shd w:val="clear" w:color="auto" w:fill="FFFFFF"/>
        </w:rPr>
        <w:t>Unfortunately, his fate ha</w:t>
      </w:r>
      <w:r w:rsidRPr="008B2C77" w:rsidR="00F95755">
        <w:rPr>
          <w:rFonts w:ascii="Arial" w:hAnsi="Arial" w:cs="Arial"/>
          <w:color w:val="141414"/>
          <w:shd w:val="clear" w:color="auto" w:fill="FFFFFF"/>
        </w:rPr>
        <w:t xml:space="preserve">d already </w:t>
      </w:r>
      <w:r w:rsidRPr="008B2C77" w:rsidR="00FB7F45">
        <w:rPr>
          <w:rFonts w:ascii="Arial" w:hAnsi="Arial" w:cs="Arial"/>
          <w:color w:val="141414"/>
          <w:shd w:val="clear" w:color="auto" w:fill="FFFFFF"/>
        </w:rPr>
        <w:t xml:space="preserve">long been sealed, </w:t>
      </w:r>
      <w:r w:rsidRPr="008B2C77" w:rsidR="00F95755">
        <w:rPr>
          <w:rFonts w:ascii="Arial" w:hAnsi="Arial" w:cs="Arial"/>
          <w:color w:val="141414"/>
          <w:shd w:val="clear" w:color="auto" w:fill="FFFFFF"/>
        </w:rPr>
        <w:t xml:space="preserve">regardless of the fact </w:t>
      </w:r>
      <w:r w:rsidRPr="008B2C77" w:rsidR="00FB7F45">
        <w:rPr>
          <w:rFonts w:ascii="Arial" w:hAnsi="Arial" w:cs="Arial"/>
          <w:color w:val="141414"/>
          <w:shd w:val="clear" w:color="auto" w:fill="FFFFFF"/>
        </w:rPr>
        <w:t>that</w:t>
      </w:r>
      <w:r w:rsidRPr="008B2C77" w:rsidR="00FB7F45">
        <w:rPr>
          <w:rFonts w:ascii="Arial" w:hAnsi="Arial" w:cs="Arial"/>
          <w:color w:val="141414"/>
          <w:shd w:val="clear" w:color="auto" w:fill="FFFFFF"/>
        </w:rPr>
        <w:t xml:space="preserve"> he was one of the best in terms of intelligence</w:t>
      </w:r>
      <w:r w:rsidRPr="008B2C77" w:rsidR="00F95755">
        <w:rPr>
          <w:rFonts w:ascii="Arial" w:hAnsi="Arial" w:cs="Arial"/>
          <w:color w:val="141414"/>
          <w:shd w:val="clear" w:color="auto" w:fill="FFFFFF"/>
        </w:rPr>
        <w:t xml:space="preserve"> on the pitch</w:t>
      </w:r>
      <w:r w:rsidRPr="008B2C77" w:rsidR="00FB7F45">
        <w:rPr>
          <w:rFonts w:ascii="Arial" w:hAnsi="Arial" w:cs="Arial"/>
          <w:color w:val="141414"/>
          <w:shd w:val="clear" w:color="auto" w:fill="FFFFFF"/>
        </w:rPr>
        <w:t xml:space="preserve">. His disadvantage was </w:t>
      </w:r>
      <w:r w:rsidRPr="008B2C77" w:rsidR="00805642">
        <w:rPr>
          <w:rFonts w:ascii="Arial" w:hAnsi="Arial" w:cs="Arial"/>
          <w:color w:val="141414"/>
          <w:shd w:val="clear" w:color="auto" w:fill="FFFFFF"/>
        </w:rPr>
        <w:t>being too</w:t>
      </w:r>
      <w:r w:rsidRPr="008B2C77" w:rsidR="00FB7F45">
        <w:rPr>
          <w:rFonts w:ascii="Arial" w:hAnsi="Arial" w:cs="Arial"/>
          <w:color w:val="141414"/>
          <w:shd w:val="clear" w:color="auto" w:fill="FFFFFF"/>
        </w:rPr>
        <w:t xml:space="preserve"> small and frail and for this reason he was not accepted into the academy</w:t>
      </w:r>
      <w:r w:rsidRPr="008B2C77" w:rsidR="00F95755">
        <w:rPr>
          <w:rFonts w:ascii="Arial" w:hAnsi="Arial" w:cs="Arial"/>
          <w:color w:val="141414"/>
          <w:shd w:val="clear" w:color="auto" w:fill="FFFFFF"/>
        </w:rPr>
        <w:t xml:space="preserve"> – a</w:t>
      </w:r>
      <w:r w:rsidRPr="008B2C77" w:rsidR="00FB7F45">
        <w:rPr>
          <w:rFonts w:ascii="Arial" w:hAnsi="Arial" w:cs="Arial"/>
          <w:color w:val="141414"/>
          <w:shd w:val="clear" w:color="auto" w:fill="FFFFFF"/>
        </w:rPr>
        <w:t xml:space="preserve">nother example of how bias leads to </w:t>
      </w:r>
      <w:r w:rsidRPr="008B2C77" w:rsidR="00F95755">
        <w:rPr>
          <w:rFonts w:ascii="Arial" w:hAnsi="Arial" w:cs="Arial"/>
          <w:color w:val="141414"/>
          <w:shd w:val="clear" w:color="auto" w:fill="FFFFFF"/>
        </w:rPr>
        <w:t xml:space="preserve">coaches </w:t>
      </w:r>
      <w:r w:rsidRPr="008B2C77" w:rsidR="00F95755">
        <w:rPr>
          <w:rFonts w:ascii="Arial" w:hAnsi="Arial" w:cs="Arial"/>
          <w:color w:val="141414"/>
          <w:shd w:val="clear" w:color="auto" w:fill="FFFFFF"/>
        </w:rPr>
        <w:t xml:space="preserve">failing to </w:t>
      </w:r>
      <w:r w:rsidRPr="008B2C77" w:rsidR="00FB7F45">
        <w:rPr>
          <w:rFonts w:ascii="Arial" w:hAnsi="Arial" w:cs="Arial"/>
          <w:color w:val="141414"/>
          <w:shd w:val="clear" w:color="auto" w:fill="FFFFFF"/>
        </w:rPr>
        <w:t>recogni</w:t>
      </w:r>
      <w:r w:rsidRPr="008B2C77" w:rsidR="00F95755">
        <w:rPr>
          <w:rFonts w:ascii="Arial" w:hAnsi="Arial" w:cs="Arial"/>
          <w:color w:val="141414"/>
          <w:shd w:val="clear" w:color="auto" w:fill="FFFFFF"/>
        </w:rPr>
        <w:t xml:space="preserve">ze</w:t>
      </w:r>
      <w:r w:rsidRPr="008B2C77" w:rsidR="00F95755">
        <w:rPr>
          <w:rFonts w:ascii="Arial" w:hAnsi="Arial" w:cs="Arial"/>
          <w:color w:val="141414"/>
          <w:shd w:val="clear" w:color="auto" w:fill="FFFFFF"/>
        </w:rPr>
        <w:t xml:space="preserve"> </w:t>
      </w:r>
      <w:r w:rsidRPr="008B2C77" w:rsidR="00FB7F45">
        <w:rPr>
          <w:rFonts w:ascii="Arial" w:hAnsi="Arial" w:cs="Arial"/>
          <w:color w:val="141414"/>
          <w:shd w:val="clear" w:color="auto" w:fill="FFFFFF"/>
        </w:rPr>
        <w:t xml:space="preserve">a good student. The examples of players mentioned earlier </w:t>
      </w:r>
      <w:r w:rsidRPr="008B2C77" w:rsidR="00FB7F45">
        <w:rPr>
          <w:rFonts w:ascii="Arial" w:hAnsi="Arial" w:cs="Arial"/>
          <w:color w:val="141414"/>
          <w:shd w:val="clear" w:color="auto" w:fill="FFFFFF"/>
        </w:rPr>
        <w:t>are irrefutable proof that late matur</w:t>
      </w:r>
      <w:r w:rsidRPr="008B2C77" w:rsidR="00805642">
        <w:rPr>
          <w:rFonts w:ascii="Arial" w:hAnsi="Arial" w:cs="Arial"/>
          <w:color w:val="141414"/>
          <w:shd w:val="clear" w:color="auto" w:fill="FFFFFF"/>
        </w:rPr>
        <w:t xml:space="preserve">ing players </w:t>
      </w:r>
      <w:r w:rsidRPr="008B2C77" w:rsidR="00F95755">
        <w:rPr>
          <w:rFonts w:ascii="Arial" w:hAnsi="Arial" w:cs="Arial"/>
          <w:color w:val="141414"/>
          <w:shd w:val="clear" w:color="auto" w:fill="FFFFFF"/>
        </w:rPr>
        <w:t>aren’t</w:t>
      </w:r>
      <w:r w:rsidRPr="008B2C77" w:rsidR="00F95755">
        <w:rPr>
          <w:rFonts w:ascii="Arial" w:hAnsi="Arial" w:cs="Arial"/>
          <w:color w:val="141414"/>
          <w:shd w:val="clear" w:color="auto" w:fill="FFFFFF"/>
        </w:rPr>
        <w:t xml:space="preserve"> necessarily </w:t>
      </w:r>
      <w:r w:rsidRPr="008B2C77" w:rsidR="00FB7F45">
        <w:rPr>
          <w:rFonts w:ascii="Arial" w:hAnsi="Arial" w:cs="Arial"/>
          <w:color w:val="141414"/>
          <w:shd w:val="clear" w:color="auto" w:fill="FFFFFF"/>
        </w:rPr>
        <w:t xml:space="preserve">worse and certainly </w:t>
      </w:r>
      <w:r w:rsidRPr="008B2C77" w:rsidR="00F95755">
        <w:rPr>
          <w:rFonts w:ascii="Arial" w:hAnsi="Arial" w:cs="Arial"/>
          <w:color w:val="141414"/>
          <w:shd w:val="clear" w:color="auto" w:fill="FFFFFF"/>
        </w:rPr>
        <w:t xml:space="preserve">it </w:t>
      </w:r>
      <w:r w:rsidRPr="008B2C77" w:rsidR="00FC198D">
        <w:rPr>
          <w:rFonts w:ascii="Arial" w:hAnsi="Arial" w:cs="Arial"/>
          <w:color w:val="141414"/>
          <w:shd w:val="clear" w:color="auto" w:fill="FFFFFF"/>
        </w:rPr>
        <w:t>doesn’t</w:t>
      </w:r>
      <w:r w:rsidRPr="008B2C77" w:rsidR="00FB7F45">
        <w:rPr>
          <w:rFonts w:ascii="Arial" w:hAnsi="Arial" w:cs="Arial"/>
          <w:color w:val="141414"/>
          <w:shd w:val="clear" w:color="auto" w:fill="FFFFFF"/>
        </w:rPr>
        <w:t xml:space="preserve"> mean that </w:t>
      </w:r>
      <w:r w:rsidRPr="008B2C77" w:rsidR="00F95755">
        <w:rPr>
          <w:rFonts w:ascii="Arial" w:hAnsi="Arial" w:cs="Arial"/>
          <w:color w:val="141414"/>
          <w:shd w:val="clear" w:color="auto" w:fill="FFFFFF"/>
        </w:rPr>
        <w:t xml:space="preserve">they </w:t>
      </w:r>
      <w:r w:rsidRPr="008B2C77" w:rsidR="00FB7F45">
        <w:rPr>
          <w:rFonts w:ascii="Arial" w:hAnsi="Arial" w:cs="Arial"/>
          <w:color w:val="141414"/>
          <w:shd w:val="clear" w:color="auto" w:fill="FFFFFF"/>
        </w:rPr>
        <w:t>can</w:t>
      </w:r>
      <w:r w:rsidRPr="008B2C77" w:rsidR="00F95755">
        <w:rPr>
          <w:rFonts w:ascii="Arial" w:hAnsi="Arial" w:cs="Arial"/>
          <w:color w:val="141414"/>
          <w:shd w:val="clear" w:color="auto" w:fill="FFFFFF"/>
        </w:rPr>
        <w:t xml:space="preserve">’t</w:t>
      </w:r>
      <w:r w:rsidRPr="008B2C77" w:rsidR="00F95755">
        <w:rPr>
          <w:rFonts w:ascii="Arial" w:hAnsi="Arial" w:cs="Arial"/>
          <w:color w:val="141414"/>
          <w:shd w:val="clear" w:color="auto" w:fill="FFFFFF"/>
        </w:rPr>
        <w:t xml:space="preserve"> </w:t>
      </w:r>
      <w:r w:rsidRPr="008B2C77" w:rsidR="00FB7F45">
        <w:rPr>
          <w:rFonts w:ascii="Arial" w:hAnsi="Arial" w:cs="Arial"/>
          <w:color w:val="141414"/>
          <w:shd w:val="clear" w:color="auto" w:fill="FFFFFF"/>
        </w:rPr>
        <w:t>become professional footballer</w:t>
      </w:r>
      <w:r w:rsidRPr="008B2C77" w:rsidR="00F95755">
        <w:rPr>
          <w:rFonts w:ascii="Arial" w:hAnsi="Arial" w:cs="Arial"/>
          <w:color w:val="141414"/>
          <w:shd w:val="clear" w:color="auto" w:fill="FFFFFF"/>
        </w:rPr>
        <w:t>s</w:t>
      </w:r>
      <w:r w:rsidRPr="008B2C77" w:rsidR="00FB7F45">
        <w:rPr>
          <w:rFonts w:ascii="Arial" w:hAnsi="Arial" w:cs="Arial"/>
          <w:color w:val="141414"/>
          <w:shd w:val="clear" w:color="auto" w:fill="FFFFFF"/>
        </w:rPr>
        <w:t>.</w:t>
      </w:r>
      <w:r w:rsidRPr="008B2C77" w:rsidR="00C365AC">
        <w:rPr>
          <w:rFonts w:ascii="Arial" w:hAnsi="Arial" w:cs="Arial"/>
          <w:color w:val="141414"/>
          <w:shd w:val="clear" w:color="auto" w:fill="FFFFFF"/>
        </w:rPr>
        <w:t xml:space="preserve"> </w:t>
      </w:r>
    </w:p>
    <w:p xmlns:wp14="http://schemas.microsoft.com/office/word/2010/wordml" w:rsidRPr="008B2C77" w:rsidR="00C365AC" w:rsidP="54C23F46" w:rsidRDefault="00C365AC" w14:paraId="7E66467A" wp14:textId="25CB85EF">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01:06.354Z" w:id="534884008"/>
          <w:rFonts w:ascii="Arial" w:hAnsi="Arial" w:cs="Arial"/>
          <w:color w:val="141414"/>
        </w:rPr>
        <w:pPrChange w:author="Gary Smailes" w:date="2024-02-12T16:00:47.797Z">
          <w:pPr>
            <w:pStyle w:val="NormalWeb"/>
            <w:spacing w:before="0" w:beforeAutospacing="off" w:after="180" w:afterAutospacing="off" w:line="480" w:lineRule="auto"/>
            <w:ind w:right="-613"/>
            <w:jc w:val="both"/>
          </w:pPr>
        </w:pPrChange>
      </w:pPr>
      <w:del w:author="Gary Smailes" w:date="2024-02-12T16:00:47.191Z" w:id="2111170645">
        <w:r w:rsidRPr="54C23F46" w:rsidDel="54C23F46">
          <w:rPr>
            <w:rFonts w:ascii="Arial" w:hAnsi="Arial" w:cs="Arial"/>
            <w:color w:val="141414"/>
          </w:rPr>
          <w:delText xml:space="preserve">     </w:delText>
        </w:r>
      </w:del>
      <w:r w:rsidRPr="008B2C77" w:rsidR="00FB7F45">
        <w:rPr>
          <w:rFonts w:ascii="Arial" w:hAnsi="Arial" w:cs="Arial"/>
          <w:color w:val="141414"/>
          <w:shd w:val="clear" w:color="auto" w:fill="FFFFFF"/>
        </w:rPr>
        <w:t xml:space="preserve">Over 45% of academy players are born between September and November (source: </w:t>
      </w:r>
      <w:r w:rsidRPr="008B2C77" w:rsidR="00F95755">
        <w:rPr>
          <w:rFonts w:ascii="Arial" w:hAnsi="Arial" w:cs="Arial"/>
          <w:color w:val="141414"/>
          <w:shd w:val="clear" w:color="auto" w:fill="FFFFFF"/>
        </w:rPr>
        <w:t>the a</w:t>
      </w:r>
      <w:r w:rsidRPr="008B2C77" w:rsidR="00FB7F45">
        <w:rPr>
          <w:rFonts w:ascii="Arial" w:hAnsi="Arial" w:cs="Arial"/>
          <w:color w:val="141414"/>
          <w:shd w:val="clear" w:color="auto" w:fill="FFFFFF"/>
        </w:rPr>
        <w:t>rticle: Kevin De Bruyne developed late but would England have patience? Adam Bate</w:t>
      </w:r>
      <w:r w:rsidRPr="008B2C77" w:rsidR="00F95755">
        <w:rPr>
          <w:rFonts w:ascii="Arial" w:hAnsi="Arial" w:cs="Arial"/>
          <w:color w:val="141414"/>
          <w:shd w:val="clear" w:color="auto" w:fill="FFFFFF"/>
        </w:rPr>
        <w:t>,</w:t>
      </w:r>
      <w:r w:rsidRPr="008B2C77" w:rsidR="00FB7F45">
        <w:rPr>
          <w:rFonts w:ascii="Arial" w:hAnsi="Arial" w:cs="Arial"/>
          <w:color w:val="141414"/>
          <w:shd w:val="clear" w:color="auto" w:fill="FFFFFF"/>
        </w:rPr>
        <w:t xml:space="preserve"> July 2016), which proves that the current syst</w:t>
      </w:r>
      <w:commentRangeStart w:id="819637905"/>
      <w:r w:rsidRPr="008B2C77" w:rsidR="00FB7F45">
        <w:rPr>
          <w:rFonts w:ascii="Arial" w:hAnsi="Arial" w:cs="Arial"/>
          <w:color w:val="141414"/>
          <w:shd w:val="clear" w:color="auto" w:fill="FFFFFF"/>
        </w:rPr>
        <w:t xml:space="preserve">em prefers the oldest </w:t>
      </w:r>
      <w:r w:rsidRPr="008B2C77" w:rsidR="00FB7F45">
        <w:rPr>
          <w:rFonts w:ascii="Arial" w:hAnsi="Arial" w:cs="Arial"/>
          <w:color w:val="141414"/>
          <w:shd w:val="clear" w:color="auto" w:fill="FFFFFF"/>
        </w:rPr>
        <w:t xml:space="preserve">in </w:t>
      </w:r>
      <w:r w:rsidRPr="008B2C77" w:rsidR="00F95755">
        <w:rPr>
          <w:rFonts w:ascii="Arial" w:hAnsi="Arial" w:cs="Arial"/>
          <w:color w:val="141414"/>
          <w:shd w:val="clear" w:color="auto" w:fill="FFFFFF"/>
        </w:rPr>
        <w:t>a given</w:t>
      </w:r>
      <w:r w:rsidRPr="008B2C77" w:rsidR="00F95755">
        <w:rPr>
          <w:rFonts w:ascii="Arial" w:hAnsi="Arial" w:cs="Arial"/>
          <w:color w:val="141414"/>
          <w:shd w:val="clear" w:color="auto" w:fill="FFFFFF"/>
        </w:rPr>
        <w:t xml:space="preserve"> age </w:t>
      </w:r>
      <w:r w:rsidRPr="008B2C77" w:rsidR="00B96A64">
        <w:rPr>
          <w:rFonts w:ascii="Arial" w:hAnsi="Arial" w:cs="Arial"/>
          <w:color w:val="141414"/>
          <w:shd w:val="clear" w:color="auto" w:fill="FFFFFF"/>
        </w:rPr>
        <w:t xml:space="preserve">category </w:t>
      </w:r>
      <w:r w:rsidRPr="008B2C77" w:rsidR="00FB7F45">
        <w:rPr>
          <w:rFonts w:ascii="Arial" w:hAnsi="Arial" w:cs="Arial"/>
          <w:color w:val="141414"/>
          <w:shd w:val="clear" w:color="auto" w:fill="FFFFFF"/>
        </w:rPr>
        <w:t>and the most developed in terms of physical</w:t>
      </w:r>
      <w:commentRangeEnd w:id="819637905"/>
      <w:r>
        <w:rPr>
          <w:rStyle w:val="CommentReference"/>
        </w:rPr>
        <w:commentReference w:id="819637905"/>
      </w:r>
      <w:r w:rsidRPr="008B2C77" w:rsidR="00FB7F45">
        <w:rPr>
          <w:rFonts w:ascii="Arial" w:hAnsi="Arial" w:cs="Arial"/>
          <w:color w:val="141414"/>
          <w:shd w:val="clear" w:color="auto" w:fill="FFFFFF"/>
        </w:rPr>
        <w:t>ity. What is the reason for this, since late</w:t>
      </w:r>
      <w:r w:rsidRPr="008B2C77" w:rsidR="00F95755">
        <w:rPr>
          <w:rFonts w:ascii="Arial" w:hAnsi="Arial" w:cs="Arial"/>
          <w:color w:val="141414"/>
          <w:shd w:val="clear" w:color="auto" w:fill="FFFFFF"/>
        </w:rPr>
        <w:t xml:space="preserve"> </w:t>
      </w:r>
      <w:r w:rsidRPr="008B2C77" w:rsidR="00FB7F45">
        <w:rPr>
          <w:rFonts w:ascii="Arial" w:hAnsi="Arial" w:cs="Arial"/>
          <w:color w:val="141414"/>
          <w:shd w:val="clear" w:color="auto" w:fill="FFFFFF"/>
        </w:rPr>
        <w:t xml:space="preserve">maturing players not only play professionally, but are also among the best in the </w:t>
      </w:r>
      <w:r w:rsidRPr="008B2C77" w:rsidR="00805642">
        <w:rPr>
          <w:rFonts w:ascii="Arial" w:hAnsi="Arial" w:cs="Arial"/>
          <w:color w:val="141414"/>
          <w:shd w:val="clear" w:color="auto" w:fill="FFFFFF"/>
        </w:rPr>
        <w:t>world?</w:t>
      </w:r>
      <w:r w:rsidRPr="008B2C77" w:rsidR="00FB7F45">
        <w:rPr>
          <w:rFonts w:ascii="Arial" w:hAnsi="Arial" w:cs="Arial"/>
          <w:color w:val="141414"/>
          <w:shd w:val="clear" w:color="auto" w:fill="FFFFFF"/>
        </w:rPr>
        <w:t xml:space="preserve"> </w:t>
      </w:r>
    </w:p>
    <w:p xmlns:wp14="http://schemas.microsoft.com/office/word/2010/wordml" w:rsidRPr="008B2C77" w:rsidR="00C365AC" w:rsidP="54C23F46" w:rsidRDefault="00C365AC" w14:paraId="57BDC07F" wp14:textId="4C0B47FC">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FB7F45">
        <w:rPr>
          <w:rFonts w:ascii="Arial" w:hAnsi="Arial" w:cs="Arial"/>
          <w:color w:val="141414"/>
          <w:shd w:val="clear" w:color="auto" w:fill="FFFFFF"/>
        </w:rPr>
        <w:t xml:space="preserve">Perhaps not</w:t>
      </w:r>
      <w:r w:rsidRPr="008B2C77" w:rsidR="00FB7F45">
        <w:rPr>
          <w:rFonts w:ascii="Arial" w:hAnsi="Arial" w:cs="Arial"/>
          <w:color w:val="141414"/>
          <w:shd w:val="clear" w:color="auto" w:fill="FFFFFF"/>
        </w:rPr>
        <w:t xml:space="preserve"> </w:t>
      </w:r>
      <w:del w:author="Gary Smailes" w:date="2024-02-12T16:01:45.439Z" w:id="553182493">
        <w:r w:rsidRPr="54C23F46" w:rsidDel="54C23F46">
          <w:rPr>
            <w:rFonts w:ascii="Arial" w:hAnsi="Arial" w:cs="Arial"/>
            <w:color w:val="141414"/>
          </w:rPr>
          <w:delText>development, but</w:delText>
        </w:r>
      </w:del>
      <w:ins w:author="Gary Smailes" w:date="2024-02-12T16:01:45.443Z" w:id="2032304241">
        <w:r w:rsidRPr="008B2C77" w:rsidR="00FB7F45">
          <w:rPr>
            <w:rFonts w:ascii="Arial" w:hAnsi="Arial" w:cs="Arial"/>
            <w:color w:val="141414"/>
            <w:shd w:val="clear" w:color="auto" w:fill="FFFFFF"/>
          </w:rPr>
          <w:t xml:space="preserve">development but</w:t>
        </w:r>
      </w:ins>
      <w:r w:rsidRPr="008B2C77" w:rsidR="00FB7F45">
        <w:rPr>
          <w:rFonts w:ascii="Arial" w:hAnsi="Arial" w:cs="Arial"/>
          <w:color w:val="141414"/>
          <w:shd w:val="clear" w:color="auto" w:fill="FFFFFF"/>
        </w:rPr>
        <w:t xml:space="preserve"> focus</w:t>
      </w:r>
      <w:r w:rsidRPr="008B2C77" w:rsidR="00B96A64">
        <w:rPr>
          <w:rFonts w:ascii="Arial" w:hAnsi="Arial" w:cs="Arial"/>
          <w:color w:val="141414"/>
          <w:shd w:val="clear" w:color="auto" w:fill="FFFFFF"/>
        </w:rPr>
        <w:t>ing</w:t>
      </w:r>
      <w:r w:rsidRPr="008B2C77" w:rsidR="00FB7F45">
        <w:rPr>
          <w:rFonts w:ascii="Arial" w:hAnsi="Arial" w:cs="Arial"/>
          <w:color w:val="141414"/>
          <w:shd w:val="clear" w:color="auto" w:fill="FFFFFF"/>
        </w:rPr>
        <w:t xml:space="preserve"> on performance and winning in </w:t>
      </w:r>
      <w:r w:rsidRPr="008B2C77" w:rsidR="00B96A64">
        <w:rPr>
          <w:rFonts w:ascii="Arial" w:hAnsi="Arial" w:cs="Arial"/>
          <w:color w:val="141414"/>
          <w:shd w:val="clear" w:color="auto" w:fill="FFFFFF"/>
        </w:rPr>
        <w:t xml:space="preserve">one’s </w:t>
      </w:r>
      <w:r w:rsidRPr="008B2C77" w:rsidR="00FB7F45">
        <w:rPr>
          <w:rFonts w:ascii="Arial" w:hAnsi="Arial" w:cs="Arial"/>
          <w:color w:val="141414"/>
          <w:shd w:val="clear" w:color="auto" w:fill="FFFFFF"/>
        </w:rPr>
        <w:t xml:space="preserve">age category is more important than individual development and managing the learning potential of young players. In this </w:t>
      </w:r>
      <w:r w:rsidRPr="008B2C77" w:rsidR="00B96A64">
        <w:rPr>
          <w:rFonts w:ascii="Arial" w:hAnsi="Arial" w:cs="Arial"/>
          <w:color w:val="141414"/>
          <w:shd w:val="clear" w:color="auto" w:fill="FFFFFF"/>
        </w:rPr>
        <w:t xml:space="preserve">same </w:t>
      </w:r>
      <w:r w:rsidRPr="008B2C77" w:rsidR="00FB7F45">
        <w:rPr>
          <w:rFonts w:ascii="Arial" w:hAnsi="Arial" w:cs="Arial"/>
          <w:color w:val="141414"/>
          <w:shd w:val="clear" w:color="auto" w:fill="FFFFFF"/>
        </w:rPr>
        <w:t xml:space="preserve">article </w:t>
      </w:r>
      <w:r w:rsidRPr="008B2C77" w:rsidR="00B96A64">
        <w:rPr>
          <w:rFonts w:ascii="Arial" w:hAnsi="Arial" w:cs="Arial"/>
          <w:color w:val="141414"/>
          <w:shd w:val="clear" w:color="auto" w:fill="FFFFFF"/>
        </w:rPr>
        <w:t xml:space="preserve">one </w:t>
      </w:r>
      <w:r w:rsidRPr="008B2C77" w:rsidR="00FB7F45">
        <w:rPr>
          <w:rFonts w:ascii="Arial" w:hAnsi="Arial" w:cs="Arial"/>
          <w:color w:val="141414"/>
          <w:shd w:val="clear" w:color="auto" w:fill="FFFFFF"/>
        </w:rPr>
        <w:t xml:space="preserve">can read that </w:t>
      </w:r>
      <w:r w:rsidRPr="008B2C77" w:rsidR="00B96A64">
        <w:rPr>
          <w:rFonts w:ascii="Arial" w:hAnsi="Arial" w:cs="Arial"/>
          <w:color w:val="141414"/>
          <w:shd w:val="clear" w:color="auto" w:fill="FFFFFF"/>
        </w:rPr>
        <w:t xml:space="preserve">in order to</w:t>
      </w:r>
      <w:r w:rsidRPr="008B2C77" w:rsidR="00B96A64">
        <w:rPr>
          <w:rFonts w:ascii="Arial" w:hAnsi="Arial" w:cs="Arial"/>
          <w:color w:val="141414"/>
          <w:shd w:val="clear" w:color="auto" w:fill="FFFFFF"/>
        </w:rPr>
        <w:t xml:space="preserve"> keep talented </w:t>
      </w:r>
      <w:ins w:author="Gary Smailes" w:date="2024-02-12T16:01:51.305Z" w:id="1293637239">
        <w:r w:rsidRPr="008B2C77" w:rsidR="00B96A64">
          <w:rPr>
            <w:rFonts w:ascii="Arial" w:hAnsi="Arial" w:cs="Arial"/>
            <w:color w:val="141414"/>
            <w:shd w:val="clear" w:color="auto" w:fill="FFFFFF"/>
          </w:rPr>
          <w:t xml:space="preserve">fifteen</w:t>
        </w:r>
      </w:ins>
      <w:del w:author="Gary Smailes" w:date="2024-02-12T16:01:49.55Z" w:id="619751983">
        <w:r w:rsidRPr="54C23F46" w:rsidDel="54C23F46">
          <w:rPr>
            <w:rFonts w:ascii="Arial" w:hAnsi="Arial" w:cs="Arial"/>
            <w:color w:val="141414"/>
          </w:rPr>
          <w:delText>15</w:delText>
        </w:r>
      </w:del>
      <w:r w:rsidRPr="008B2C77" w:rsidR="00B96A64">
        <w:rPr>
          <w:rFonts w:ascii="Arial" w:hAnsi="Arial" w:cs="Arial"/>
          <w:color w:val="141414"/>
          <w:shd w:val="clear" w:color="auto" w:fill="FFFFFF"/>
        </w:rPr>
        <w:t xml:space="preserve">-year-olds, </w:t>
      </w:r>
      <w:r w:rsidRPr="008B2C77" w:rsidR="00FB7F45">
        <w:rPr>
          <w:rFonts w:ascii="Arial" w:hAnsi="Arial" w:cs="Arial"/>
          <w:color w:val="141414"/>
          <w:shd w:val="clear" w:color="auto" w:fill="FFFFFF"/>
        </w:rPr>
        <w:t>the Belgian federation created two teams: early and late maturing players</w:t>
      </w:r>
      <w:r w:rsidRPr="008B2C77" w:rsidR="00E62615">
        <w:rPr>
          <w:rFonts w:ascii="Arial" w:hAnsi="Arial" w:cs="Arial"/>
          <w:color w:val="141414"/>
          <w:shd w:val="clear" w:color="auto" w:fill="FFFFFF"/>
        </w:rPr>
        <w:t xml:space="preserve">. </w:t>
      </w:r>
      <w:r w:rsidRPr="008B2C77" w:rsidR="00FB7F45">
        <w:rPr>
          <w:rFonts w:ascii="Arial" w:hAnsi="Arial" w:cs="Arial"/>
          <w:color w:val="141414"/>
          <w:shd w:val="clear" w:color="auto" w:fill="FFFFFF"/>
        </w:rPr>
        <w:t xml:space="preserve">Belgian coaches made an excellent decision, thanks to which, today we can watch one of the best </w:t>
      </w:r>
      <w:r w:rsidRPr="008B2C77" w:rsidR="00B96A64">
        <w:rPr>
          <w:rFonts w:ascii="Arial" w:hAnsi="Arial" w:cs="Arial"/>
          <w:color w:val="141414"/>
          <w:shd w:val="clear" w:color="auto" w:fill="FFFFFF"/>
        </w:rPr>
        <w:t>ball</w:t>
      </w:r>
      <w:r w:rsidRPr="008B2C77" w:rsidR="00B96A64">
        <w:rPr>
          <w:rFonts w:ascii="Arial" w:hAnsi="Arial" w:cs="Arial"/>
          <w:color w:val="141414"/>
          <w:shd w:val="clear" w:color="auto" w:fill="FFFFFF"/>
        </w:rPr>
        <w:t xml:space="preserve"> </w:t>
      </w:r>
      <w:r w:rsidRPr="008B2C77" w:rsidR="00FB7F45">
        <w:rPr>
          <w:rFonts w:ascii="Arial" w:hAnsi="Arial" w:cs="Arial"/>
          <w:color w:val="141414"/>
          <w:shd w:val="clear" w:color="auto" w:fill="FFFFFF"/>
        </w:rPr>
        <w:t>passing players</w:t>
      </w:r>
      <w:r w:rsidRPr="008B2C77" w:rsidR="00B96A64">
        <w:rPr>
          <w:rFonts w:ascii="Arial" w:hAnsi="Arial" w:cs="Arial"/>
          <w:color w:val="141414"/>
          <w:shd w:val="clear" w:color="auto" w:fill="FFFFFF"/>
        </w:rPr>
        <w:t xml:space="preserve"> – </w:t>
      </w:r>
      <w:r w:rsidRPr="008B2C77" w:rsidR="00FB7F45">
        <w:rPr>
          <w:rFonts w:ascii="Arial" w:hAnsi="Arial" w:cs="Arial"/>
          <w:color w:val="141414"/>
          <w:shd w:val="clear" w:color="auto" w:fill="FFFFFF"/>
        </w:rPr>
        <w:t xml:space="preserve">Kevin De-Bruyne, European midfielder Edin Hazard, </w:t>
      </w:r>
      <w:r w:rsidRPr="008B2C77" w:rsidR="00B96A64">
        <w:rPr>
          <w:rFonts w:ascii="Arial" w:hAnsi="Arial" w:cs="Arial"/>
          <w:color w:val="141414"/>
          <w:shd w:val="clear" w:color="auto" w:fill="FFFFFF"/>
        </w:rPr>
        <w:t xml:space="preserve">the </w:t>
      </w:r>
      <w:r w:rsidRPr="008B2C77" w:rsidR="00FB7F45">
        <w:rPr>
          <w:rFonts w:ascii="Arial" w:hAnsi="Arial" w:cs="Arial"/>
          <w:color w:val="141414"/>
          <w:shd w:val="clear" w:color="auto" w:fill="FFFFFF"/>
        </w:rPr>
        <w:t xml:space="preserve">excellent goalkeeper Thibaut Courtois, </w:t>
      </w:r>
      <w:r w:rsidRPr="008B2C77" w:rsidR="00B96A64">
        <w:rPr>
          <w:rFonts w:ascii="Arial" w:hAnsi="Arial" w:cs="Arial"/>
          <w:color w:val="141414"/>
          <w:shd w:val="clear" w:color="auto" w:fill="FFFFFF"/>
        </w:rPr>
        <w:t xml:space="preserve">and the </w:t>
      </w:r>
      <w:r w:rsidRPr="008B2C77" w:rsidR="00FB7F45">
        <w:rPr>
          <w:rFonts w:ascii="Arial" w:hAnsi="Arial" w:cs="Arial"/>
          <w:color w:val="141414"/>
          <w:shd w:val="clear" w:color="auto" w:fill="FFFFFF"/>
        </w:rPr>
        <w:t>striker Romelu Lukaku</w:t>
      </w:r>
      <w:r w:rsidRPr="008B2C77" w:rsidR="00B96A64">
        <w:rPr>
          <w:rFonts w:ascii="Arial" w:hAnsi="Arial" w:cs="Arial"/>
          <w:color w:val="141414"/>
          <w:shd w:val="clear" w:color="auto" w:fill="FFFFFF"/>
        </w:rPr>
        <w:t xml:space="preserve"> and</w:t>
      </w:r>
      <w:r w:rsidRPr="008B2C77" w:rsidR="00FB7F45">
        <w:rPr>
          <w:rFonts w:ascii="Arial" w:hAnsi="Arial" w:cs="Arial"/>
          <w:color w:val="141414"/>
          <w:shd w:val="clear" w:color="auto" w:fill="FFFFFF"/>
        </w:rPr>
        <w:t xml:space="preserve"> Dries Martens. These players were already </w:t>
      </w:r>
      <w:r w:rsidRPr="008B2C77" w:rsidR="00805642">
        <w:rPr>
          <w:rFonts w:ascii="Arial" w:hAnsi="Arial" w:cs="Arial"/>
          <w:color w:val="141414"/>
          <w:shd w:val="clear" w:color="auto" w:fill="FFFFFF"/>
        </w:rPr>
        <w:t xml:space="preserve">maturing </w:t>
      </w:r>
      <w:r w:rsidRPr="008B2C77" w:rsidR="00FB7F45">
        <w:rPr>
          <w:rFonts w:ascii="Arial" w:hAnsi="Arial" w:cs="Arial"/>
          <w:color w:val="141414"/>
          <w:shd w:val="clear" w:color="auto" w:fill="FFFFFF"/>
        </w:rPr>
        <w:t xml:space="preserve">early </w:t>
      </w:r>
      <w:r w:rsidRPr="008B2C77" w:rsidR="00805642">
        <w:rPr>
          <w:rFonts w:ascii="Arial" w:hAnsi="Arial" w:cs="Arial"/>
          <w:color w:val="141414"/>
          <w:shd w:val="clear" w:color="auto" w:fill="FFFFFF"/>
        </w:rPr>
        <w:t xml:space="preserve">at </w:t>
      </w:r>
      <w:r w:rsidRPr="008B2C77" w:rsidR="00B96A64">
        <w:rPr>
          <w:rFonts w:ascii="Arial" w:hAnsi="Arial" w:cs="Arial"/>
          <w:color w:val="141414"/>
          <w:shd w:val="clear" w:color="auto" w:fill="FFFFFF"/>
        </w:rPr>
        <w:t xml:space="preserve">the </w:t>
      </w:r>
      <w:r w:rsidRPr="008B2C77" w:rsidR="00FB7F45">
        <w:rPr>
          <w:rFonts w:ascii="Arial" w:hAnsi="Arial" w:cs="Arial"/>
          <w:color w:val="141414"/>
          <w:shd w:val="clear" w:color="auto" w:fill="FFFFFF"/>
        </w:rPr>
        <w:t xml:space="preserve">cognitive-psychological level, and they had excellent learning </w:t>
      </w:r>
      <w:r w:rsidRPr="008B2C77" w:rsidR="00B96A64">
        <w:rPr>
          <w:rFonts w:ascii="Arial" w:hAnsi="Arial" w:cs="Arial"/>
          <w:color w:val="141414"/>
          <w:shd w:val="clear" w:color="auto" w:fill="FFFFFF"/>
        </w:rPr>
        <w:t>potential</w:t>
      </w:r>
      <w:r w:rsidRPr="008B2C77" w:rsidR="00FB7F45">
        <w:rPr>
          <w:rFonts w:ascii="Arial" w:hAnsi="Arial" w:cs="Arial"/>
          <w:color w:val="141414"/>
          <w:shd w:val="clear" w:color="auto" w:fill="FFFFFF"/>
        </w:rPr>
        <w:t xml:space="preserve">. What they needed was to </w:t>
      </w:r>
      <w:r w:rsidRPr="008B2C77" w:rsidR="00B96A64">
        <w:rPr>
          <w:rFonts w:ascii="Arial" w:hAnsi="Arial" w:cs="Arial"/>
          <w:color w:val="141414"/>
          <w:shd w:val="clear" w:color="auto" w:fill="FFFFFF"/>
        </w:rPr>
        <w:t xml:space="preserve">be </w:t>
      </w:r>
      <w:r w:rsidRPr="008B2C77" w:rsidR="00FB7F45">
        <w:rPr>
          <w:rFonts w:ascii="Arial" w:hAnsi="Arial" w:cs="Arial"/>
          <w:color w:val="141414"/>
          <w:shd w:val="clear" w:color="auto" w:fill="FFFFFF"/>
        </w:rPr>
        <w:t>underst</w:t>
      </w:r>
      <w:r w:rsidRPr="008B2C77" w:rsidR="00B96A64">
        <w:rPr>
          <w:rFonts w:ascii="Arial" w:hAnsi="Arial" w:cs="Arial"/>
          <w:color w:val="141414"/>
          <w:shd w:val="clear" w:color="auto" w:fill="FFFFFF"/>
        </w:rPr>
        <w:t>ood</w:t>
      </w:r>
      <w:r w:rsidRPr="008B2C77" w:rsidR="00FB7F45">
        <w:rPr>
          <w:rFonts w:ascii="Arial" w:hAnsi="Arial" w:cs="Arial"/>
          <w:color w:val="141414"/>
          <w:shd w:val="clear" w:color="auto" w:fill="FFFFFF"/>
        </w:rPr>
        <w:t xml:space="preserve"> and what physical level they </w:t>
      </w:r>
      <w:r w:rsidRPr="008B2C77" w:rsidR="00B96A64">
        <w:rPr>
          <w:rFonts w:ascii="Arial" w:hAnsi="Arial" w:cs="Arial"/>
          <w:color w:val="141414"/>
          <w:shd w:val="clear" w:color="auto" w:fill="FFFFFF"/>
        </w:rPr>
        <w:t xml:space="preserve">had </w:t>
      </w:r>
      <w:r w:rsidRPr="008B2C77" w:rsidR="00FB7F45">
        <w:rPr>
          <w:rFonts w:ascii="Arial" w:hAnsi="Arial" w:cs="Arial"/>
          <w:color w:val="141414"/>
          <w:shd w:val="clear" w:color="auto" w:fill="FFFFFF"/>
        </w:rPr>
        <w:t>currently</w:t>
      </w:r>
      <w:r w:rsidRPr="008B2C77" w:rsidR="00B96A64">
        <w:rPr>
          <w:rFonts w:ascii="Arial" w:hAnsi="Arial" w:cs="Arial"/>
          <w:color w:val="141414"/>
          <w:shd w:val="clear" w:color="auto" w:fill="FFFFFF"/>
        </w:rPr>
        <w:t xml:space="preserve"> reached</w:t>
      </w:r>
      <w:r w:rsidRPr="008B2C77" w:rsidR="00FB7F45">
        <w:rPr>
          <w:rFonts w:ascii="Arial" w:hAnsi="Arial" w:cs="Arial"/>
          <w:color w:val="141414"/>
          <w:shd w:val="clear" w:color="auto" w:fill="FFFFFF"/>
        </w:rPr>
        <w:t xml:space="preserve">, the value of the learning process, </w:t>
      </w:r>
      <w:r w:rsidRPr="008B2C77" w:rsidR="00FB7F45">
        <w:rPr>
          <w:rFonts w:ascii="Arial" w:hAnsi="Arial" w:cs="Arial"/>
          <w:color w:val="141414"/>
          <w:shd w:val="clear" w:color="auto" w:fill="FFFFFF"/>
        </w:rPr>
        <w:t>patience</w:t>
      </w:r>
      <w:r w:rsidRPr="008B2C77" w:rsidR="00FB7F45">
        <w:rPr>
          <w:rFonts w:ascii="Arial" w:hAnsi="Arial" w:cs="Arial"/>
          <w:color w:val="141414"/>
          <w:shd w:val="clear" w:color="auto" w:fill="FFFFFF"/>
        </w:rPr>
        <w:t xml:space="preserve"> and time. This is a good example of how to manage the learning process of late</w:t>
      </w:r>
      <w:r w:rsidRPr="008B2C77" w:rsidR="00B96A64">
        <w:rPr>
          <w:rFonts w:ascii="Arial" w:hAnsi="Arial" w:cs="Arial"/>
          <w:color w:val="141414"/>
          <w:shd w:val="clear" w:color="auto" w:fill="FFFFFF"/>
        </w:rPr>
        <w:t xml:space="preserve"> </w:t>
      </w:r>
      <w:r w:rsidRPr="008B2C77" w:rsidR="00FB7F45">
        <w:rPr>
          <w:rFonts w:ascii="Arial" w:hAnsi="Arial" w:cs="Arial"/>
          <w:color w:val="141414"/>
          <w:shd w:val="clear" w:color="auto" w:fill="FFFFFF"/>
        </w:rPr>
        <w:t xml:space="preserve">maturing players, </w:t>
      </w:r>
      <w:r w:rsidRPr="008B2C77" w:rsidR="00FB7F45">
        <w:rPr>
          <w:rFonts w:ascii="Arial" w:hAnsi="Arial" w:cs="Arial"/>
          <w:color w:val="141414"/>
          <w:shd w:val="clear" w:color="auto" w:fill="FFFFFF"/>
        </w:rPr>
        <w:t>so as to</w:t>
      </w:r>
      <w:r w:rsidRPr="008B2C77" w:rsidR="00FB7F45">
        <w:rPr>
          <w:rFonts w:ascii="Arial" w:hAnsi="Arial" w:cs="Arial"/>
          <w:color w:val="141414"/>
          <w:shd w:val="clear" w:color="auto" w:fill="FFFFFF"/>
        </w:rPr>
        <w:t xml:space="preserve"> increase the chances of developing their qualities. Interestingly, Belgian clubs </w:t>
      </w:r>
      <w:r w:rsidRPr="008B2C77" w:rsidR="00B96A64">
        <w:rPr>
          <w:rFonts w:ascii="Arial" w:hAnsi="Arial" w:cs="Arial"/>
          <w:color w:val="141414"/>
          <w:shd w:val="clear" w:color="auto" w:fill="FFFFFF"/>
        </w:rPr>
        <w:t xml:space="preserve">turned away </w:t>
      </w:r>
      <w:r w:rsidRPr="008B2C77" w:rsidR="00FB7F45">
        <w:rPr>
          <w:rFonts w:ascii="Arial" w:hAnsi="Arial" w:cs="Arial"/>
          <w:color w:val="141414"/>
          <w:shd w:val="clear" w:color="auto" w:fill="FFFFFF"/>
        </w:rPr>
        <w:t>many late</w:t>
      </w:r>
      <w:r w:rsidRPr="008B2C77" w:rsidR="00B96A64">
        <w:rPr>
          <w:rFonts w:ascii="Arial" w:hAnsi="Arial" w:cs="Arial"/>
          <w:color w:val="141414"/>
          <w:shd w:val="clear" w:color="auto" w:fill="FFFFFF"/>
        </w:rPr>
        <w:t xml:space="preserve"> </w:t>
      </w:r>
      <w:r w:rsidRPr="008B2C77" w:rsidR="00FB7F45">
        <w:rPr>
          <w:rFonts w:ascii="Arial" w:hAnsi="Arial" w:cs="Arial"/>
          <w:color w:val="141414"/>
          <w:shd w:val="clear" w:color="auto" w:fill="FFFFFF"/>
        </w:rPr>
        <w:t xml:space="preserve">maturing players, which were taken under </w:t>
      </w:r>
      <w:r w:rsidRPr="008B2C77" w:rsidR="00B96A64">
        <w:rPr>
          <w:rFonts w:ascii="Arial" w:hAnsi="Arial" w:cs="Arial"/>
          <w:color w:val="141414"/>
          <w:shd w:val="clear" w:color="auto" w:fill="FFFFFF"/>
        </w:rPr>
        <w:t xml:space="preserve">the </w:t>
      </w:r>
      <w:r w:rsidRPr="008B2C77" w:rsidR="00FB7F45">
        <w:rPr>
          <w:rFonts w:ascii="Arial" w:hAnsi="Arial" w:cs="Arial"/>
          <w:color w:val="141414"/>
          <w:shd w:val="clear" w:color="auto" w:fill="FFFFFF"/>
        </w:rPr>
        <w:t xml:space="preserve">wing </w:t>
      </w:r>
      <w:r w:rsidRPr="008B2C77" w:rsidR="00B96A64">
        <w:rPr>
          <w:rFonts w:ascii="Arial" w:hAnsi="Arial" w:cs="Arial"/>
          <w:color w:val="141414"/>
          <w:shd w:val="clear" w:color="auto" w:fill="FFFFFF"/>
        </w:rPr>
        <w:t>of</w:t>
      </w:r>
      <w:r w:rsidRPr="008B2C77" w:rsidR="00FB7F45">
        <w:rPr>
          <w:rFonts w:ascii="Arial" w:hAnsi="Arial" w:cs="Arial"/>
          <w:color w:val="141414"/>
          <w:shd w:val="clear" w:color="auto" w:fill="FFFFFF"/>
        </w:rPr>
        <w:t xml:space="preserve"> the Belgian federation, who saw the</w:t>
      </w:r>
      <w:r w:rsidRPr="008B2C77" w:rsidR="00B96A64">
        <w:rPr>
          <w:rFonts w:ascii="Arial" w:hAnsi="Arial" w:cs="Arial"/>
          <w:color w:val="141414"/>
          <w:shd w:val="clear" w:color="auto" w:fill="FFFFFF"/>
        </w:rPr>
        <w:t xml:space="preserve">ir exceptional </w:t>
      </w:r>
      <w:r w:rsidRPr="008B2C77" w:rsidR="00FB7F45">
        <w:rPr>
          <w:rFonts w:ascii="Arial" w:hAnsi="Arial" w:cs="Arial"/>
          <w:color w:val="141414"/>
          <w:shd w:val="clear" w:color="auto" w:fill="FFFFFF"/>
        </w:rPr>
        <w:t xml:space="preserve">potential in terms of anticipation, </w:t>
      </w:r>
      <w:r w:rsidRPr="008B2C77" w:rsidR="00FB7F45">
        <w:rPr>
          <w:rFonts w:ascii="Arial" w:hAnsi="Arial" w:cs="Arial"/>
          <w:color w:val="141414"/>
          <w:shd w:val="clear" w:color="auto" w:fill="FFFFFF"/>
        </w:rPr>
        <w:t>perception</w:t>
      </w:r>
      <w:r w:rsidRPr="008B2C77" w:rsidR="00FB7F45">
        <w:rPr>
          <w:rFonts w:ascii="Arial" w:hAnsi="Arial" w:cs="Arial"/>
          <w:color w:val="141414"/>
          <w:shd w:val="clear" w:color="auto" w:fill="FFFFFF"/>
        </w:rPr>
        <w:t xml:space="preserve"> and intelligence.</w:t>
      </w:r>
    </w:p>
    <w:p xmlns:wp14="http://schemas.microsoft.com/office/word/2010/wordml" w:rsidRPr="008B2C77" w:rsidR="002C69C2" w:rsidP="54C23F46" w:rsidRDefault="002C69C2" w14:paraId="3D6D184D" wp14:textId="0926A4FD">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6:11:04.175Z" w:id="2056921025"/>
          <w:rFonts w:ascii="Arial" w:hAnsi="Arial" w:cs="Arial"/>
          <w:color w:val="141414"/>
        </w:rPr>
        <w:pPrChange w:author="Gary Smailes" w:date="2024-02-12T16:02:06.34Z">
          <w:pPr>
            <w:pStyle w:val="NormalWeb"/>
            <w:spacing w:before="0" w:beforeAutospacing="off" w:after="180" w:afterAutospacing="off" w:line="480" w:lineRule="auto"/>
            <w:ind w:right="-613"/>
            <w:jc w:val="both"/>
          </w:pPr>
        </w:pPrChange>
      </w:pPr>
      <w:del w:author="Gary Smailes" w:date="2024-02-12T16:02:09.083Z" w:id="47948482">
        <w:r w:rsidRPr="54C23F46" w:rsidDel="54C23F46">
          <w:rPr>
            <w:rFonts w:ascii="Arial" w:hAnsi="Arial" w:cs="Arial"/>
            <w:color w:val="141414"/>
          </w:rPr>
          <w:delText xml:space="preserve">     </w:delText>
        </w:r>
      </w:del>
      <w:r w:rsidRPr="008B2C77" w:rsidR="00F65E47">
        <w:rPr>
          <w:rFonts w:ascii="Arial" w:hAnsi="Arial" w:cs="Arial"/>
          <w:color w:val="141414"/>
          <w:shd w:val="clear" w:color="auto" w:fill="FFFFFF"/>
        </w:rPr>
        <w:t xml:space="preserve">Young players</w:t>
      </w:r>
      <w:ins w:author="Gary Smailes" w:date="2024-02-12T16:10:43.014Z" w:id="1564585708">
        <w:r w:rsidRPr="008B2C77" w:rsidR="00F65E47">
          <w:rPr>
            <w:rFonts w:ascii="Arial" w:hAnsi="Arial" w:cs="Arial"/>
            <w:color w:val="141414"/>
            <w:shd w:val="clear" w:color="auto" w:fill="FFFFFF"/>
          </w:rPr>
          <w:t xml:space="preserve">,</w:t>
        </w:r>
      </w:ins>
      <w:r w:rsidRPr="008B2C77" w:rsidR="00F65E47">
        <w:rPr>
          <w:rFonts w:ascii="Arial" w:hAnsi="Arial" w:cs="Arial"/>
          <w:color w:val="141414"/>
          <w:shd w:val="clear" w:color="auto" w:fill="FFFFFF"/>
        </w:rPr>
        <w:t xml:space="preserve"> who mature late</w:t>
      </w:r>
      <w:ins w:author="Gary Smailes" w:date="2024-02-12T16:10:45.345Z" w:id="662584733">
        <w:r w:rsidRPr="008B2C77" w:rsidR="00F65E47">
          <w:rPr>
            <w:rFonts w:ascii="Arial" w:hAnsi="Arial" w:cs="Arial"/>
            <w:color w:val="141414"/>
            <w:shd w:val="clear" w:color="auto" w:fill="FFFFFF"/>
          </w:rPr>
          <w:t xml:space="preserve">,</w:t>
        </w:r>
      </w:ins>
      <w:r w:rsidRPr="008B2C77" w:rsidR="00F65E47">
        <w:rPr>
          <w:rFonts w:ascii="Arial" w:hAnsi="Arial" w:cs="Arial"/>
          <w:color w:val="141414"/>
          <w:shd w:val="clear" w:color="auto" w:fill="FFFFFF"/>
        </w:rPr>
        <w:t xml:space="preserve"> have the advantage over early maturing players that their environment and the challenges it poses to them are usually much more difficult, especially </w:t>
      </w:r>
      <w:r w:rsidRPr="008B2C77" w:rsidR="00826A14">
        <w:rPr>
          <w:rFonts w:ascii="Arial" w:hAnsi="Arial" w:cs="Arial"/>
          <w:color w:val="141414"/>
          <w:shd w:val="clear" w:color="auto" w:fill="FFFFFF"/>
        </w:rPr>
        <w:t xml:space="preserve">in </w:t>
      </w:r>
      <w:r w:rsidRPr="008B2C77" w:rsidR="00F65E47">
        <w:rPr>
          <w:rFonts w:ascii="Arial" w:hAnsi="Arial" w:cs="Arial"/>
          <w:color w:val="141414"/>
          <w:shd w:val="clear" w:color="auto" w:fill="FFFFFF"/>
        </w:rPr>
        <w:t>physical</w:t>
      </w:r>
      <w:r w:rsidRPr="008B2C77" w:rsidR="00826A14">
        <w:rPr>
          <w:rFonts w:ascii="Arial" w:hAnsi="Arial" w:cs="Arial"/>
          <w:color w:val="141414"/>
          <w:shd w:val="clear" w:color="auto" w:fill="FFFFFF"/>
        </w:rPr>
        <w:t xml:space="preserve"> terms</w:t>
      </w:r>
      <w:r w:rsidRPr="008B2C77" w:rsidR="00F6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That</w:t>
      </w:r>
      <w:r w:rsidRPr="008B2C77" w:rsidR="00826A14">
        <w:rPr>
          <w:rFonts w:ascii="Arial" w:hAnsi="Arial" w:cs="Arial"/>
          <w:color w:val="141414"/>
          <w:shd w:val="clear" w:color="auto" w:fill="FFFFFF"/>
        </w:rPr>
        <w:t>’s</w:t>
      </w:r>
      <w:r w:rsidRPr="008B2C77" w:rsidR="00826A14">
        <w:rPr>
          <w:rFonts w:ascii="Arial" w:hAnsi="Arial" w:cs="Arial"/>
          <w:color w:val="141414"/>
          <w:shd w:val="clear" w:color="auto" w:fill="FFFFFF"/>
        </w:rPr>
        <w:t xml:space="preserve"> because </w:t>
      </w:r>
      <w:r w:rsidRPr="008B2C77" w:rsidR="00F65E47">
        <w:rPr>
          <w:rFonts w:ascii="Arial" w:hAnsi="Arial" w:cs="Arial"/>
          <w:color w:val="141414"/>
          <w:shd w:val="clear" w:color="auto" w:fill="FFFFFF"/>
        </w:rPr>
        <w:t>a late</w:t>
      </w:r>
      <w:r w:rsidRPr="008B2C77" w:rsidR="00826A14">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maturing player, in addition to a good </w:t>
      </w:r>
      <w:r w:rsidRPr="008B2C77" w:rsidR="00F65E47">
        <w:rPr>
          <w:rFonts w:ascii="Arial" w:hAnsi="Arial" w:cs="Arial"/>
          <w:color w:val="141414"/>
          <w:shd w:val="clear" w:color="auto" w:fill="FFFFFF"/>
        </w:rPr>
        <w:t>mind, technique and problem-solving skills, learns to adapt</w:t>
      </w:r>
      <w:r w:rsidRPr="008B2C77" w:rsidR="00826A14">
        <w:rPr>
          <w:rFonts w:ascii="Arial" w:hAnsi="Arial" w:cs="Arial"/>
          <w:color w:val="141414"/>
          <w:shd w:val="clear" w:color="auto" w:fill="FFFFFF"/>
        </w:rPr>
        <w:t xml:space="preserve"> and</w:t>
      </w:r>
      <w:r w:rsidRPr="008B2C77" w:rsidR="00F65E47">
        <w:rPr>
          <w:rFonts w:ascii="Arial" w:hAnsi="Arial" w:cs="Arial"/>
          <w:color w:val="141414"/>
          <w:shd w:val="clear" w:color="auto" w:fill="FFFFFF"/>
        </w:rPr>
        <w:t xml:space="preserve"> overcome </w:t>
      </w:r>
      <w:r w:rsidRPr="008B2C77" w:rsidR="00826A14">
        <w:rPr>
          <w:rFonts w:ascii="Arial" w:hAnsi="Arial" w:cs="Arial"/>
          <w:color w:val="141414"/>
          <w:shd w:val="clear" w:color="auto" w:fill="FFFFFF"/>
        </w:rPr>
        <w:t xml:space="preserve">the </w:t>
      </w:r>
      <w:r w:rsidRPr="008B2C77" w:rsidR="00F65E47">
        <w:rPr>
          <w:rFonts w:ascii="Arial" w:hAnsi="Arial" w:cs="Arial"/>
          <w:color w:val="141414"/>
          <w:shd w:val="clear" w:color="auto" w:fill="FFFFFF"/>
        </w:rPr>
        <w:t xml:space="preserve">difficulties </w:t>
      </w:r>
      <w:r w:rsidRPr="008B2C77" w:rsidR="00826A14">
        <w:rPr>
          <w:rFonts w:ascii="Arial" w:hAnsi="Arial" w:cs="Arial"/>
          <w:color w:val="141414"/>
          <w:shd w:val="clear" w:color="auto" w:fill="FFFFFF"/>
        </w:rPr>
        <w:t xml:space="preserve">met in </w:t>
      </w:r>
      <w:r w:rsidRPr="008B2C77" w:rsidR="00F65E47">
        <w:rPr>
          <w:rFonts w:ascii="Arial" w:hAnsi="Arial" w:cs="Arial"/>
          <w:color w:val="141414"/>
          <w:shd w:val="clear" w:color="auto" w:fill="FFFFFF"/>
        </w:rPr>
        <w:t>compet</w:t>
      </w:r>
      <w:r w:rsidRPr="008B2C77" w:rsidR="00826A14">
        <w:rPr>
          <w:rFonts w:ascii="Arial" w:hAnsi="Arial" w:cs="Arial"/>
          <w:color w:val="141414"/>
          <w:shd w:val="clear" w:color="auto" w:fill="FFFFFF"/>
        </w:rPr>
        <w:t xml:space="preserve">ing </w:t>
      </w:r>
      <w:r w:rsidRPr="008B2C77" w:rsidR="00F65E47">
        <w:rPr>
          <w:rFonts w:ascii="Arial" w:hAnsi="Arial" w:cs="Arial"/>
          <w:color w:val="141414"/>
          <w:shd w:val="clear" w:color="auto" w:fill="FFFFFF"/>
        </w:rPr>
        <w:t xml:space="preserve">with </w:t>
      </w:r>
      <w:r w:rsidRPr="008B2C77" w:rsidR="00826A14">
        <w:rPr>
          <w:rFonts w:ascii="Arial" w:hAnsi="Arial" w:cs="Arial"/>
          <w:color w:val="141414"/>
          <w:shd w:val="clear" w:color="auto" w:fill="FFFFFF"/>
        </w:rPr>
        <w:t xml:space="preserve">much more physically developed </w:t>
      </w:r>
      <w:r w:rsidRPr="008B2C77" w:rsidR="00F65E47">
        <w:rPr>
          <w:rFonts w:ascii="Arial" w:hAnsi="Arial" w:cs="Arial"/>
          <w:color w:val="141414"/>
          <w:shd w:val="clear" w:color="auto" w:fill="FFFFFF"/>
        </w:rPr>
        <w:t>peers. Such a player uses other advantages to be able to compete, but also to adapt physically. This willpower, adaptation</w:t>
      </w:r>
      <w:r w:rsidRPr="008B2C77" w:rsidR="00826A14">
        <w:rPr>
          <w:rFonts w:ascii="Arial" w:hAnsi="Arial" w:cs="Arial"/>
          <w:color w:val="141414"/>
          <w:shd w:val="clear" w:color="auto" w:fill="FFFFFF"/>
        </w:rPr>
        <w:t xml:space="preserve"> and </w:t>
      </w:r>
      <w:r w:rsidRPr="008B2C77" w:rsidR="00F65E47">
        <w:rPr>
          <w:rFonts w:ascii="Arial" w:hAnsi="Arial" w:cs="Arial"/>
          <w:color w:val="141414"/>
          <w:shd w:val="clear" w:color="auto" w:fill="FFFFFF"/>
        </w:rPr>
        <w:t>being out</w:t>
      </w:r>
      <w:r w:rsidRPr="008B2C77" w:rsidR="00826A14">
        <w:rPr>
          <w:rFonts w:ascii="Arial" w:hAnsi="Arial" w:cs="Arial"/>
          <w:color w:val="141414"/>
          <w:shd w:val="clear" w:color="auto" w:fill="FFFFFF"/>
        </w:rPr>
        <w:t xml:space="preserve">side </w:t>
      </w:r>
      <w:r w:rsidRPr="008B2C77" w:rsidR="00F65E47">
        <w:rPr>
          <w:rFonts w:ascii="Arial" w:hAnsi="Arial" w:cs="Arial"/>
          <w:color w:val="141414"/>
          <w:shd w:val="clear" w:color="auto" w:fill="FFFFFF"/>
        </w:rPr>
        <w:t xml:space="preserve">the comfort zone </w:t>
      </w:r>
      <w:r w:rsidRPr="008B2C77" w:rsidR="00826A14">
        <w:rPr>
          <w:rFonts w:ascii="Arial" w:hAnsi="Arial" w:cs="Arial"/>
          <w:color w:val="141414"/>
          <w:shd w:val="clear" w:color="auto" w:fill="FFFFFF"/>
        </w:rPr>
        <w:t xml:space="preserve">in the long run</w:t>
      </w:r>
      <w:r w:rsidRPr="008B2C77" w:rsidR="00826A14">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brings only benefits in terms of personal </w:t>
      </w:r>
      <w:r w:rsidRPr="008B2C77" w:rsidR="00826A14">
        <w:rPr>
          <w:rFonts w:ascii="Arial" w:hAnsi="Arial" w:cs="Arial"/>
          <w:color w:val="141414"/>
          <w:shd w:val="clear" w:color="auto" w:fill="FFFFFF"/>
        </w:rPr>
        <w:t xml:space="preserve">development </w:t>
      </w:r>
      <w:r w:rsidRPr="008B2C77" w:rsidR="00F65E47">
        <w:rPr>
          <w:rFonts w:ascii="Arial" w:hAnsi="Arial" w:cs="Arial"/>
          <w:color w:val="141414"/>
          <w:shd w:val="clear" w:color="auto" w:fill="FFFFFF"/>
        </w:rPr>
        <w:t>and football</w:t>
      </w:r>
      <w:r w:rsidRPr="008B2C77" w:rsidR="00826A14">
        <w:rPr>
          <w:rFonts w:ascii="Arial" w:hAnsi="Arial" w:cs="Arial"/>
          <w:color w:val="141414"/>
          <w:shd w:val="clear" w:color="auto" w:fill="FFFFFF"/>
        </w:rPr>
        <w:t xml:space="preserve"> skill</w:t>
      </w:r>
      <w:r w:rsidRPr="008B2C77" w:rsidR="00A72CBC">
        <w:rPr>
          <w:rFonts w:ascii="Arial" w:hAnsi="Arial" w:cs="Arial"/>
          <w:color w:val="141414"/>
          <w:shd w:val="clear" w:color="auto" w:fill="FFFFFF"/>
        </w:rPr>
        <w:t>.</w:t>
      </w:r>
      <w:r w:rsidRPr="008B2C77" w:rsidR="005F730F">
        <w:rPr>
          <w:rFonts w:ascii="Arial" w:hAnsi="Arial" w:cs="Arial"/>
          <w:color w:val="141414"/>
          <w:shd w:val="clear" w:color="auto" w:fill="FFFFFF"/>
        </w:rPr>
        <w:t xml:space="preserve"> </w:t>
      </w:r>
    </w:p>
    <w:p xmlns:wp14="http://schemas.microsoft.com/office/word/2010/wordml" w:rsidRPr="008B2C77" w:rsidR="002C69C2" w:rsidP="54C23F46" w:rsidRDefault="002C69C2" w14:paraId="48BCF1A3" wp14:textId="184BF3CC">
      <w:pPr>
        <w:pStyle w:val="NormalWeb"/>
        <w:suppressLineNumbers w:val="0"/>
        <w:shd w:val="clear" w:color="auto" w:fill="FFFFFF" w:themeFill="background1"/>
        <w:bidi w:val="0"/>
        <w:spacing w:before="0" w:beforeAutospacing="off" w:after="180" w:afterAutospacing="off" w:line="480" w:lineRule="auto"/>
        <w:ind w:left="0" w:right="-613" w:firstLine="720"/>
        <w:jc w:val="both"/>
        <w:rPr>
          <w:ins w:author="Gary Smailes" w:date="2024-02-12T16:11:46.175Z" w:id="955458070"/>
          <w:rFonts w:ascii="Arial" w:hAnsi="Arial" w:cs="Arial"/>
          <w:color w:val="141414"/>
        </w:rPr>
      </w:pPr>
      <w:r w:rsidRPr="008B2C77" w:rsidR="00A36AED">
        <w:rPr>
          <w:rFonts w:ascii="Arial" w:hAnsi="Arial" w:cs="Arial"/>
          <w:color w:val="141414"/>
          <w:shd w:val="clear" w:color="auto" w:fill="FFFFFF"/>
        </w:rPr>
        <w:t xml:space="preserve">Training </w:t>
      </w:r>
      <w:r w:rsidRPr="008B2C77" w:rsidR="00F65E47">
        <w:rPr>
          <w:rFonts w:ascii="Arial" w:hAnsi="Arial" w:cs="Arial"/>
          <w:color w:val="141414"/>
          <w:shd w:val="clear" w:color="auto" w:fill="FFFFFF"/>
        </w:rPr>
        <w:t xml:space="preserve">in a learning environment that requires adaptation to the conditions </w:t>
      </w:r>
      <w:r w:rsidRPr="008B2C77" w:rsidR="00826A14">
        <w:rPr>
          <w:rFonts w:ascii="Arial" w:hAnsi="Arial" w:cs="Arial"/>
          <w:color w:val="141414"/>
          <w:shd w:val="clear" w:color="auto" w:fill="FFFFFF"/>
        </w:rPr>
        <w:t xml:space="preserve">experienced </w:t>
      </w:r>
      <w:r w:rsidRPr="008B2C77" w:rsidR="00F65E47">
        <w:rPr>
          <w:rFonts w:ascii="Arial" w:hAnsi="Arial" w:cs="Arial"/>
          <w:color w:val="141414"/>
          <w:shd w:val="clear" w:color="auto" w:fill="FFFFFF"/>
        </w:rPr>
        <w:t xml:space="preserve">is good for developing the potential </w:t>
      </w:r>
      <w:r w:rsidRPr="008B2C77" w:rsidR="00A36AED">
        <w:rPr>
          <w:rFonts w:ascii="Arial" w:hAnsi="Arial" w:cs="Arial"/>
          <w:color w:val="141414"/>
          <w:shd w:val="clear" w:color="auto" w:fill="FFFFFF"/>
        </w:rPr>
        <w:t>a</w:t>
      </w:r>
      <w:r w:rsidRPr="008B2C77" w:rsidR="00F65E47">
        <w:rPr>
          <w:rFonts w:ascii="Arial" w:hAnsi="Arial" w:cs="Arial"/>
          <w:color w:val="141414"/>
          <w:shd w:val="clear" w:color="auto" w:fill="FFFFFF"/>
        </w:rPr>
        <w:t xml:space="preserve"> </w:t>
      </w:r>
      <w:r w:rsidRPr="008B2C77" w:rsidR="00826A14">
        <w:rPr>
          <w:rFonts w:ascii="Arial" w:hAnsi="Arial" w:cs="Arial"/>
          <w:color w:val="141414"/>
          <w:shd w:val="clear" w:color="auto" w:fill="FFFFFF"/>
        </w:rPr>
        <w:t xml:space="preserve">player </w:t>
      </w:r>
      <w:r w:rsidRPr="008B2C77" w:rsidR="00F65E47">
        <w:rPr>
          <w:rFonts w:ascii="Arial" w:hAnsi="Arial" w:cs="Arial"/>
          <w:color w:val="141414"/>
          <w:shd w:val="clear" w:color="auto" w:fill="FFFFFF"/>
        </w:rPr>
        <w:t xml:space="preserve">possesses</w:t>
      </w:r>
      <w:r w:rsidRPr="008B2C77" w:rsidR="00F65E47">
        <w:rPr>
          <w:rFonts w:ascii="Arial" w:hAnsi="Arial" w:cs="Arial"/>
          <w:color w:val="141414"/>
          <w:shd w:val="clear" w:color="auto" w:fill="FFFFFF"/>
        </w:rPr>
        <w:t xml:space="preserve">. </w:t>
      </w:r>
      <w:r w:rsidRPr="008B2C77" w:rsidR="00826A14">
        <w:rPr>
          <w:rFonts w:ascii="Arial" w:hAnsi="Arial" w:cs="Arial"/>
          <w:color w:val="141414"/>
          <w:shd w:val="clear" w:color="auto" w:fill="FFFFFF"/>
        </w:rPr>
        <w:t xml:space="preserve">Once </w:t>
      </w:r>
      <w:r w:rsidRPr="008B2C77" w:rsidR="00F65E47">
        <w:rPr>
          <w:rFonts w:ascii="Arial" w:hAnsi="Arial" w:cs="Arial"/>
          <w:color w:val="141414"/>
          <w:shd w:val="clear" w:color="auto" w:fill="FFFFFF"/>
        </w:rPr>
        <w:t>the physical abilities equalize</w:t>
      </w:r>
      <w:r w:rsidRPr="008B2C77" w:rsidR="00826A14">
        <w:rPr>
          <w:rFonts w:ascii="Arial" w:hAnsi="Arial" w:cs="Arial"/>
          <w:color w:val="141414"/>
          <w:shd w:val="clear" w:color="auto" w:fill="FFFFFF"/>
        </w:rPr>
        <w:t xml:space="preserve"> out</w:t>
      </w:r>
      <w:r w:rsidRPr="008B2C77" w:rsidR="00F65E47">
        <w:rPr>
          <w:rFonts w:ascii="Arial" w:hAnsi="Arial" w:cs="Arial"/>
          <w:color w:val="141414"/>
          <w:shd w:val="clear" w:color="auto" w:fill="FFFFFF"/>
        </w:rPr>
        <w:t>, the former late</w:t>
      </w:r>
      <w:r w:rsidRPr="008B2C77" w:rsidR="00826A14">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maturing player will have a mental, </w:t>
      </w:r>
      <w:r w:rsidRPr="008B2C77" w:rsidR="00F65E47">
        <w:rPr>
          <w:rFonts w:ascii="Arial" w:hAnsi="Arial" w:cs="Arial"/>
          <w:color w:val="141414"/>
          <w:shd w:val="clear" w:color="auto" w:fill="FFFFFF"/>
        </w:rPr>
        <w:t>social</w:t>
      </w:r>
      <w:r w:rsidRPr="008B2C77" w:rsidR="00F65E47">
        <w:rPr>
          <w:rFonts w:ascii="Arial" w:hAnsi="Arial" w:cs="Arial"/>
          <w:color w:val="141414"/>
          <w:shd w:val="clear" w:color="auto" w:fill="FFFFFF"/>
        </w:rPr>
        <w:t xml:space="preserve"> and individual advantage in terms of technical and tactical abilities. He will be better prepared to compete professional</w:t>
      </w:r>
      <w:r w:rsidRPr="008B2C77" w:rsidR="00CE72A2">
        <w:rPr>
          <w:rFonts w:ascii="Arial" w:hAnsi="Arial" w:cs="Arial"/>
          <w:color w:val="141414"/>
          <w:shd w:val="clear" w:color="auto" w:fill="FFFFFF"/>
        </w:rPr>
        <w:t>ly</w:t>
      </w:r>
      <w:r w:rsidRPr="008B2C77" w:rsidR="00F6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So</w:t>
      </w:r>
      <w:ins w:author="Gary Smailes" w:date="2024-02-12T16:11:19.406Z" w:id="1617049863">
        <w:r w:rsidRPr="008B2C77" w:rsidR="00F65E47">
          <w:rPr>
            <w:rFonts w:ascii="Arial" w:hAnsi="Arial" w:cs="Arial"/>
            <w:color w:val="141414"/>
            <w:shd w:val="clear" w:color="auto" w:fill="FFFFFF"/>
          </w:rPr>
          <w:t>,</w:t>
        </w:r>
      </w:ins>
      <w:r w:rsidRPr="008B2C77" w:rsidR="00F65E47">
        <w:rPr>
          <w:rFonts w:ascii="Arial" w:hAnsi="Arial" w:cs="Arial"/>
          <w:color w:val="141414"/>
          <w:shd w:val="clear" w:color="auto" w:fill="FFFFFF"/>
        </w:rPr>
        <w:t xml:space="preserve"> a</w:t>
      </w:r>
      <w:r w:rsidRPr="008B2C77" w:rsidR="00826A14">
        <w:rPr>
          <w:rFonts w:ascii="Arial" w:hAnsi="Arial" w:cs="Arial"/>
          <w:color w:val="141414"/>
          <w:shd w:val="clear" w:color="auto" w:fill="FFFFFF"/>
        </w:rPr>
        <w:t xml:space="preserve"> biased </w:t>
      </w:r>
      <w:r w:rsidRPr="008B2C77" w:rsidR="00F65E47">
        <w:rPr>
          <w:rFonts w:ascii="Arial" w:hAnsi="Arial" w:cs="Arial"/>
          <w:color w:val="141414"/>
          <w:shd w:val="clear" w:color="auto" w:fill="FFFFFF"/>
        </w:rPr>
        <w:t xml:space="preserve">approach </w:t>
      </w:r>
      <w:r w:rsidRPr="008B2C77" w:rsidR="00826A14">
        <w:rPr>
          <w:rFonts w:ascii="Arial" w:hAnsi="Arial" w:cs="Arial"/>
          <w:color w:val="141414"/>
          <w:shd w:val="clear" w:color="auto" w:fill="FFFFFF"/>
        </w:rPr>
        <w:t xml:space="preserve">focusing </w:t>
      </w:r>
      <w:r w:rsidRPr="008B2C77" w:rsidR="00F65E47">
        <w:rPr>
          <w:rFonts w:ascii="Arial" w:hAnsi="Arial" w:cs="Arial"/>
          <w:color w:val="141414"/>
          <w:shd w:val="clear" w:color="auto" w:fill="FFFFFF"/>
        </w:rPr>
        <w:t xml:space="preserve">on performance here and </w:t>
      </w:r>
      <w:r w:rsidRPr="008B2C77" w:rsidR="00826A14">
        <w:rPr>
          <w:rFonts w:ascii="Arial" w:hAnsi="Arial" w:cs="Arial"/>
          <w:color w:val="141414"/>
          <w:shd w:val="clear" w:color="auto" w:fill="FFFFFF"/>
        </w:rPr>
        <w:t xml:space="preserve">now </w:t>
      </w:r>
      <w:r w:rsidRPr="008B2C77" w:rsidR="00F65E47">
        <w:rPr>
          <w:rFonts w:ascii="Arial" w:hAnsi="Arial" w:cs="Arial"/>
          <w:color w:val="141414"/>
          <w:shd w:val="clear" w:color="auto" w:fill="FFFFFF"/>
        </w:rPr>
        <w:t>will favo</w:t>
      </w:r>
      <w:r w:rsidRPr="008B2C77" w:rsidR="00826A14">
        <w:rPr>
          <w:rFonts w:ascii="Arial" w:hAnsi="Arial" w:cs="Arial"/>
          <w:color w:val="141414"/>
          <w:shd w:val="clear" w:color="auto" w:fill="FFFFFF"/>
        </w:rPr>
        <w:t>u</w:t>
      </w:r>
      <w:r w:rsidRPr="008B2C77" w:rsidR="00F65E47">
        <w:rPr>
          <w:rFonts w:ascii="Arial" w:hAnsi="Arial" w:cs="Arial"/>
          <w:color w:val="141414"/>
          <w:shd w:val="clear" w:color="auto" w:fill="FFFFFF"/>
        </w:rPr>
        <w:t xml:space="preserve">r physically strong players and </w:t>
      </w:r>
      <w:r w:rsidRPr="008B2C77" w:rsidR="00826A14">
        <w:rPr>
          <w:rFonts w:ascii="Arial" w:hAnsi="Arial" w:cs="Arial"/>
          <w:color w:val="141414"/>
          <w:shd w:val="clear" w:color="auto" w:fill="FFFFFF"/>
        </w:rPr>
        <w:t xml:space="preserve">overlook </w:t>
      </w:r>
      <w:r w:rsidRPr="008B2C77" w:rsidR="00F65E47">
        <w:rPr>
          <w:rFonts w:ascii="Arial" w:hAnsi="Arial" w:cs="Arial"/>
          <w:color w:val="141414"/>
          <w:shd w:val="clear" w:color="auto" w:fill="FFFFFF"/>
        </w:rPr>
        <w:t>late</w:t>
      </w:r>
      <w:r w:rsidRPr="008B2C77" w:rsidR="00826A14">
        <w:rPr>
          <w:rFonts w:ascii="Arial" w:hAnsi="Arial" w:cs="Arial"/>
          <w:color w:val="141414"/>
          <w:shd w:val="clear" w:color="auto" w:fill="FFFFFF"/>
        </w:rPr>
        <w:t xml:space="preserve"> maturing</w:t>
      </w:r>
      <w:r w:rsidRPr="008B2C77" w:rsidR="00F65E47">
        <w:rPr>
          <w:rFonts w:ascii="Arial" w:hAnsi="Arial" w:cs="Arial"/>
          <w:color w:val="141414"/>
          <w:shd w:val="clear" w:color="auto" w:fill="FFFFFF"/>
        </w:rPr>
        <w:t xml:space="preserve"> players. Such action lead</w:t>
      </w:r>
      <w:r w:rsidRPr="008B2C77" w:rsidR="00826A14">
        <w:rPr>
          <w:rFonts w:ascii="Arial" w:hAnsi="Arial" w:cs="Arial"/>
          <w:color w:val="141414"/>
          <w:shd w:val="clear" w:color="auto" w:fill="FFFFFF"/>
        </w:rPr>
        <w:t>s</w:t>
      </w:r>
      <w:r w:rsidRPr="008B2C77" w:rsidR="00F65E47">
        <w:rPr>
          <w:rFonts w:ascii="Arial" w:hAnsi="Arial" w:cs="Arial"/>
          <w:color w:val="141414"/>
          <w:shd w:val="clear" w:color="auto" w:fill="FFFFFF"/>
        </w:rPr>
        <w:t xml:space="preserve"> to </w:t>
      </w:r>
      <w:r w:rsidRPr="008B2C77" w:rsidR="00826A14">
        <w:rPr>
          <w:rFonts w:ascii="Arial" w:hAnsi="Arial" w:cs="Arial"/>
          <w:color w:val="141414"/>
          <w:shd w:val="clear" w:color="auto" w:fill="FFFFFF"/>
        </w:rPr>
        <w:t xml:space="preserve">us not </w:t>
      </w:r>
      <w:r w:rsidRPr="008B2C77" w:rsidR="00F65E47">
        <w:rPr>
          <w:rFonts w:ascii="Arial" w:hAnsi="Arial" w:cs="Arial"/>
          <w:color w:val="141414"/>
          <w:shd w:val="clear" w:color="auto" w:fill="FFFFFF"/>
        </w:rPr>
        <w:t>notic</w:t>
      </w:r>
      <w:r w:rsidRPr="008B2C77" w:rsidR="00826A14">
        <w:rPr>
          <w:rFonts w:ascii="Arial" w:hAnsi="Arial" w:cs="Arial"/>
          <w:color w:val="141414"/>
          <w:shd w:val="clear" w:color="auto" w:fill="FFFFFF"/>
        </w:rPr>
        <w:t xml:space="preserve">ing </w:t>
      </w:r>
      <w:r w:rsidRPr="008B2C77" w:rsidR="00F65E47">
        <w:rPr>
          <w:rFonts w:ascii="Arial" w:hAnsi="Arial" w:cs="Arial"/>
          <w:color w:val="141414"/>
          <w:shd w:val="clear" w:color="auto" w:fill="FFFFFF"/>
        </w:rPr>
        <w:t xml:space="preserve">or our bias </w:t>
      </w:r>
      <w:r w:rsidRPr="008B2C77" w:rsidR="00826A14">
        <w:rPr>
          <w:rFonts w:ascii="Arial" w:hAnsi="Arial" w:cs="Arial"/>
          <w:color w:val="141414"/>
          <w:shd w:val="clear" w:color="auto" w:fill="FFFFFF"/>
        </w:rPr>
        <w:t xml:space="preserve">not </w:t>
      </w:r>
      <w:r w:rsidRPr="008B2C77" w:rsidR="00F65E47">
        <w:rPr>
          <w:rFonts w:ascii="Arial" w:hAnsi="Arial" w:cs="Arial"/>
          <w:color w:val="141414"/>
          <w:shd w:val="clear" w:color="auto" w:fill="FFFFFF"/>
        </w:rPr>
        <w:t>allow</w:t>
      </w:r>
      <w:r w:rsidRPr="008B2C77" w:rsidR="00C333E5">
        <w:rPr>
          <w:rFonts w:ascii="Arial" w:hAnsi="Arial" w:cs="Arial"/>
          <w:color w:val="141414"/>
          <w:shd w:val="clear" w:color="auto" w:fill="FFFFFF"/>
        </w:rPr>
        <w:t>ing</w:t>
      </w:r>
      <w:r w:rsidRPr="008B2C77" w:rsidR="00F65E47">
        <w:rPr>
          <w:rFonts w:ascii="Arial" w:hAnsi="Arial" w:cs="Arial"/>
          <w:color w:val="141414"/>
          <w:shd w:val="clear" w:color="auto" w:fill="FFFFFF"/>
        </w:rPr>
        <w:t xml:space="preserve"> us to soberly assess </w:t>
      </w:r>
      <w:r w:rsidRPr="008B2C77" w:rsidR="00826A14">
        <w:rPr>
          <w:rFonts w:ascii="Arial" w:hAnsi="Arial" w:cs="Arial"/>
          <w:color w:val="141414"/>
          <w:shd w:val="clear" w:color="auto" w:fill="FFFFFF"/>
        </w:rPr>
        <w:t>a</w:t>
      </w:r>
      <w:r w:rsidRPr="008B2C77" w:rsidR="00F65E47">
        <w:rPr>
          <w:rFonts w:ascii="Arial" w:hAnsi="Arial" w:cs="Arial"/>
          <w:color w:val="141414"/>
          <w:shd w:val="clear" w:color="auto" w:fill="FFFFFF"/>
        </w:rPr>
        <w:t xml:space="preserve"> young player and his skills. </w:t>
      </w:r>
      <w:del w:author="Gary Smailes" w:date="2024-02-12T16:11:30.227Z" w:id="216215254">
        <w:r w:rsidRPr="54C23F46" w:rsidDel="54C23F46">
          <w:rPr>
            <w:rFonts w:ascii="Arial" w:hAnsi="Arial" w:cs="Arial"/>
            <w:color w:val="141414"/>
          </w:rPr>
          <w:delText>Likewise</w:delText>
        </w:r>
      </w:del>
      <w:ins w:author="Gary Smailes" w:date="2024-02-12T16:11:30.234Z" w:id="1789418958">
        <w:r w:rsidRPr="008B2C77" w:rsidR="00826A14">
          <w:rPr>
            <w:rFonts w:ascii="Arial" w:hAnsi="Arial" w:cs="Arial"/>
            <w:color w:val="141414"/>
            <w:shd w:val="clear" w:color="auto" w:fill="FFFFFF"/>
          </w:rPr>
          <w:t>L</w:t>
        </w:r>
        <w:r w:rsidRPr="008B2C77" w:rsidR="00826A14">
          <w:rPr>
            <w:rFonts w:ascii="Arial" w:hAnsi="Arial" w:cs="Arial"/>
            <w:color w:val="141414"/>
            <w:shd w:val="clear" w:color="auto" w:fill="FFFFFF"/>
          </w:rPr>
          <w:t>ikewise,</w:t>
        </w:r>
      </w:ins>
      <w:r w:rsidRPr="008B2C77" w:rsidR="00826A14">
        <w:rPr>
          <w:rFonts w:ascii="Arial" w:hAnsi="Arial" w:cs="Arial"/>
          <w:color w:val="141414"/>
          <w:shd w:val="clear" w:color="auto" w:fill="FFFFFF"/>
        </w:rPr>
        <w:t xml:space="preserve"> i</w:t>
      </w:r>
      <w:r w:rsidRPr="008B2C77" w:rsidR="00F65E47">
        <w:rPr>
          <w:rFonts w:ascii="Arial" w:hAnsi="Arial" w:cs="Arial"/>
          <w:color w:val="141414"/>
          <w:shd w:val="clear" w:color="auto" w:fill="FFFFFF"/>
        </w:rPr>
        <w:t xml:space="preserve">t </w:t>
      </w:r>
      <w:r w:rsidRPr="008B2C77" w:rsidR="00FC198D">
        <w:rPr>
          <w:rFonts w:ascii="Arial" w:hAnsi="Arial" w:cs="Arial"/>
          <w:color w:val="141414"/>
          <w:shd w:val="clear" w:color="auto" w:fill="FFFFFF"/>
        </w:rPr>
        <w:t>doesn’t</w:t>
      </w:r>
      <w:r w:rsidRPr="008B2C77" w:rsidR="00F65E47">
        <w:rPr>
          <w:rFonts w:ascii="Arial" w:hAnsi="Arial" w:cs="Arial"/>
          <w:color w:val="141414"/>
          <w:shd w:val="clear" w:color="auto" w:fill="FFFFFF"/>
        </w:rPr>
        <w:t xml:space="preserve"> allow </w:t>
      </w:r>
      <w:r w:rsidRPr="008B2C77" w:rsidR="00826A14">
        <w:rPr>
          <w:rFonts w:ascii="Arial" w:hAnsi="Arial" w:cs="Arial"/>
          <w:color w:val="141414"/>
          <w:shd w:val="clear" w:color="auto" w:fill="FFFFFF"/>
        </w:rPr>
        <w:t xml:space="preserve">us </w:t>
      </w:r>
      <w:r w:rsidRPr="008B2C77" w:rsidR="00F65E47">
        <w:rPr>
          <w:rFonts w:ascii="Arial" w:hAnsi="Arial" w:cs="Arial"/>
          <w:color w:val="141414"/>
          <w:shd w:val="clear" w:color="auto" w:fill="FFFFFF"/>
        </w:rPr>
        <w:t xml:space="preserve">to understand what impact </w:t>
      </w:r>
      <w:r w:rsidRPr="008B2C77" w:rsidR="00826A14">
        <w:rPr>
          <w:rFonts w:ascii="Arial" w:hAnsi="Arial" w:cs="Arial"/>
          <w:color w:val="141414"/>
          <w:shd w:val="clear" w:color="auto" w:fill="FFFFFF"/>
        </w:rPr>
        <w:t xml:space="preserve">on the game and the result can be achieved by a </w:t>
      </w:r>
      <w:r w:rsidRPr="008B2C77" w:rsidR="00F65E47">
        <w:rPr>
          <w:rFonts w:ascii="Arial" w:hAnsi="Arial" w:cs="Arial"/>
          <w:color w:val="141414"/>
          <w:shd w:val="clear" w:color="auto" w:fill="FFFFFF"/>
        </w:rPr>
        <w:t xml:space="preserve">young player with </w:t>
      </w:r>
      <w:r w:rsidRPr="008B2C77" w:rsidR="00C333E5">
        <w:rPr>
          <w:rFonts w:ascii="Arial" w:hAnsi="Arial" w:cs="Arial"/>
          <w:color w:val="141414"/>
          <w:shd w:val="clear" w:color="auto" w:fill="FFFFFF"/>
        </w:rPr>
        <w:t xml:space="preserve">an </w:t>
      </w:r>
      <w:r w:rsidRPr="008B2C77" w:rsidR="00F65E47">
        <w:rPr>
          <w:rFonts w:ascii="Arial" w:hAnsi="Arial" w:cs="Arial"/>
          <w:color w:val="141414"/>
          <w:shd w:val="clear" w:color="auto" w:fill="FFFFFF"/>
        </w:rPr>
        <w:t>excellent predisposition to make decisions and solve situations in an unconventional way</w:t>
      </w:r>
      <w:r w:rsidRPr="008B2C77" w:rsidR="00927EDF">
        <w:rPr>
          <w:rFonts w:ascii="Arial" w:hAnsi="Arial" w:cs="Arial"/>
          <w:color w:val="141414"/>
          <w:shd w:val="clear" w:color="auto" w:fill="FFFFFF"/>
        </w:rPr>
        <w:t xml:space="preserve">. </w:t>
      </w:r>
    </w:p>
    <w:p xmlns:wp14="http://schemas.microsoft.com/office/word/2010/wordml" w:rsidRPr="008B2C77" w:rsidR="002C69C2" w:rsidP="54C23F46" w:rsidRDefault="002C69C2" w14:paraId="4E08DCDD" wp14:textId="739ED5CB">
      <w:pPr>
        <w:pStyle w:val="NormalWeb"/>
        <w:suppressLineNumbers w:val="0"/>
        <w:shd w:val="clear" w:color="auto" w:fill="FFFFFF" w:themeFill="background1"/>
        <w:bidi w:val="0"/>
        <w:spacing w:before="0" w:beforeAutospacing="off" w:after="180" w:afterAutospacing="off" w:line="480" w:lineRule="auto"/>
        <w:ind w:left="0" w:right="-613" w:firstLine="720"/>
        <w:jc w:val="both"/>
        <w:rPr>
          <w:rFonts w:ascii="Arial" w:hAnsi="Arial" w:cs="Arial"/>
          <w:color w:val="141414"/>
        </w:rPr>
      </w:pPr>
      <w:r w:rsidRPr="008B2C77" w:rsidR="009B09A4">
        <w:rPr>
          <w:rFonts w:ascii="Arial" w:hAnsi="Arial" w:cs="Arial"/>
          <w:color w:val="141414"/>
          <w:shd w:val="clear" w:color="auto" w:fill="FFFFFF"/>
        </w:rPr>
        <w:t>M</w:t>
      </w:r>
      <w:r w:rsidRPr="008B2C77" w:rsidR="00F65E47">
        <w:rPr>
          <w:rFonts w:ascii="Arial" w:hAnsi="Arial" w:cs="Arial"/>
          <w:color w:val="141414"/>
          <w:shd w:val="clear" w:color="auto" w:fill="FFFFFF"/>
        </w:rPr>
        <w:t xml:space="preserve">y experience </w:t>
      </w:r>
      <w:r w:rsidRPr="008B2C77" w:rsidR="002E05B9">
        <w:rPr>
          <w:rFonts w:ascii="Arial" w:hAnsi="Arial" w:cs="Arial"/>
          <w:color w:val="141414"/>
          <w:shd w:val="clear" w:color="auto" w:fill="FFFFFF"/>
        </w:rPr>
        <w:t xml:space="preserve">leads me to believe </w:t>
      </w:r>
      <w:r w:rsidRPr="008B2C77" w:rsidR="00F65E47">
        <w:rPr>
          <w:rFonts w:ascii="Arial" w:hAnsi="Arial" w:cs="Arial"/>
          <w:color w:val="141414"/>
          <w:shd w:val="clear" w:color="auto" w:fill="FFFFFF"/>
        </w:rPr>
        <w:t xml:space="preserve">that the </w:t>
      </w:r>
      <w:r w:rsidRPr="008B2C77" w:rsidR="002E05B9">
        <w:rPr>
          <w:rFonts w:ascii="Arial" w:hAnsi="Arial" w:cs="Arial"/>
          <w:color w:val="141414"/>
          <w:shd w:val="clear" w:color="auto" w:fill="FFFFFF"/>
        </w:rPr>
        <w:t xml:space="preserve">obsession of </w:t>
      </w:r>
      <w:r w:rsidRPr="008B2C77" w:rsidR="00F65E47">
        <w:rPr>
          <w:rFonts w:ascii="Arial" w:hAnsi="Arial" w:cs="Arial"/>
          <w:color w:val="141414"/>
          <w:shd w:val="clear" w:color="auto" w:fill="FFFFFF"/>
        </w:rPr>
        <w:t>coaches</w:t>
      </w:r>
      <w:r w:rsidRPr="008B2C77" w:rsidR="002E05B9">
        <w:rPr>
          <w:rFonts w:ascii="Arial" w:hAnsi="Arial" w:cs="Arial"/>
          <w:color w:val="141414"/>
          <w:shd w:val="clear" w:color="auto" w:fill="FFFFFF"/>
        </w:rPr>
        <w:t>,</w:t>
      </w:r>
      <w:r w:rsidRPr="008B2C77" w:rsidR="00F65E47">
        <w:rPr>
          <w:rFonts w:ascii="Arial" w:hAnsi="Arial" w:cs="Arial"/>
          <w:color w:val="141414"/>
          <w:shd w:val="clear" w:color="auto" w:fill="FFFFFF"/>
        </w:rPr>
        <w:t xml:space="preserve"> </w:t>
      </w:r>
      <w:r w:rsidRPr="008B2C77" w:rsidR="002E05B9">
        <w:rPr>
          <w:rFonts w:ascii="Arial" w:hAnsi="Arial" w:cs="Arial"/>
          <w:color w:val="141414"/>
          <w:shd w:val="clear" w:color="auto" w:fill="FFFFFF"/>
        </w:rPr>
        <w:t xml:space="preserve">regarding</w:t>
      </w:r>
      <w:r w:rsidRPr="008B2C77" w:rsidR="002E05B9">
        <w:rPr>
          <w:rFonts w:ascii="Arial" w:hAnsi="Arial" w:cs="Arial"/>
          <w:color w:val="141414"/>
          <w:shd w:val="clear" w:color="auto" w:fill="FFFFFF"/>
        </w:rPr>
        <w:t xml:space="preserve"> </w:t>
      </w:r>
      <w:r w:rsidRPr="008B2C77" w:rsidR="00F65E47">
        <w:rPr>
          <w:rFonts w:ascii="Arial" w:hAnsi="Arial" w:cs="Arial"/>
          <w:color w:val="141414"/>
          <w:shd w:val="clear" w:color="auto" w:fill="FFFFFF"/>
        </w:rPr>
        <w:t>group tactics</w:t>
      </w:r>
      <w:r w:rsidRPr="008B2C77" w:rsidR="00C333E5">
        <w:rPr>
          <w:rFonts w:ascii="Arial" w:hAnsi="Arial" w:cs="Arial"/>
          <w:color w:val="141414"/>
          <w:shd w:val="clear" w:color="auto" w:fill="FFFFFF"/>
        </w:rPr>
        <w:t xml:space="preserve"> and</w:t>
      </w:r>
      <w:r w:rsidRPr="008B2C77" w:rsidR="00F65E47">
        <w:rPr>
          <w:rFonts w:ascii="Arial" w:hAnsi="Arial" w:cs="Arial"/>
          <w:color w:val="141414"/>
          <w:shd w:val="clear" w:color="auto" w:fill="FFFFFF"/>
        </w:rPr>
        <w:t xml:space="preserve"> performance </w:t>
      </w:r>
      <w:del w:author="Gary Smailes" w:date="2024-02-12T16:12:06.792Z" w:id="572901531">
        <w:r w:rsidRPr="54C23F46" w:rsidDel="54C23F46">
          <w:rPr>
            <w:rFonts w:ascii="Arial" w:hAnsi="Arial" w:cs="Arial"/>
            <w:color w:val="141414"/>
          </w:rPr>
          <w:delText>in a gi</w:delText>
        </w:r>
        <w:r w:rsidRPr="54C23F46" w:rsidDel="54C23F46">
          <w:rPr>
            <w:rFonts w:ascii="Arial" w:hAnsi="Arial" w:cs="Arial"/>
            <w:color w:val="141414"/>
          </w:rPr>
          <w:delText>ven</w:delText>
        </w:r>
      </w:del>
      <w:ins w:author="Gary Smailes" w:date="2024-02-12T16:12:06.799Z" w:id="687677212">
        <w:r w:rsidRPr="008B2C77" w:rsidR="00F65E47">
          <w:rPr>
            <w:rFonts w:ascii="Arial" w:hAnsi="Arial" w:cs="Arial"/>
            <w:color w:val="141414"/>
            <w:shd w:val="clear" w:color="auto" w:fill="FFFFFF"/>
          </w:rPr>
          <w:t>in each</w:t>
        </w:r>
      </w:ins>
      <w:r w:rsidRPr="008B2C77" w:rsidR="00F65E47">
        <w:rPr>
          <w:rFonts w:ascii="Arial" w:hAnsi="Arial" w:cs="Arial"/>
          <w:color w:val="141414"/>
          <w:shd w:val="clear" w:color="auto" w:fill="FFFFFF"/>
        </w:rPr>
        <w:t xml:space="preserve"> match </w:t>
      </w:r>
      <w:r w:rsidRPr="008B2C77" w:rsidR="002E05B9">
        <w:rPr>
          <w:rFonts w:ascii="Arial" w:hAnsi="Arial" w:cs="Arial"/>
          <w:color w:val="141414"/>
          <w:shd w:val="clear" w:color="auto" w:fill="FFFFFF"/>
        </w:rPr>
        <w:t xml:space="preserve">and </w:t>
      </w:r>
      <w:r w:rsidRPr="008B2C77" w:rsidR="00F65E47">
        <w:rPr>
          <w:rFonts w:ascii="Arial" w:hAnsi="Arial" w:cs="Arial"/>
          <w:color w:val="141414"/>
          <w:shd w:val="clear" w:color="auto" w:fill="FFFFFF"/>
        </w:rPr>
        <w:t>winning</w:t>
      </w:r>
      <w:r w:rsidRPr="008B2C77" w:rsidR="002E05B9">
        <w:rPr>
          <w:rFonts w:ascii="Arial" w:hAnsi="Arial" w:cs="Arial"/>
          <w:color w:val="141414"/>
          <w:shd w:val="clear" w:color="auto" w:fill="FFFFFF"/>
        </w:rPr>
        <w:t>,</w:t>
      </w:r>
      <w:r w:rsidRPr="008B2C77" w:rsidR="00F65E47">
        <w:rPr>
          <w:rFonts w:ascii="Arial" w:hAnsi="Arial" w:cs="Arial"/>
          <w:color w:val="141414"/>
          <w:shd w:val="clear" w:color="auto" w:fill="FFFFFF"/>
        </w:rPr>
        <w:t xml:space="preserve"> favo</w:t>
      </w:r>
      <w:r w:rsidRPr="008B2C77" w:rsidR="002E05B9">
        <w:rPr>
          <w:rFonts w:ascii="Arial" w:hAnsi="Arial" w:cs="Arial"/>
          <w:color w:val="141414"/>
          <w:shd w:val="clear" w:color="auto" w:fill="FFFFFF"/>
        </w:rPr>
        <w:t>u</w:t>
      </w:r>
      <w:r w:rsidRPr="008B2C77" w:rsidR="00F65E47">
        <w:rPr>
          <w:rFonts w:ascii="Arial" w:hAnsi="Arial" w:cs="Arial"/>
          <w:color w:val="141414"/>
          <w:shd w:val="clear" w:color="auto" w:fill="FFFFFF"/>
        </w:rPr>
        <w:t xml:space="preserve">rs early maturing players, which </w:t>
      </w:r>
      <w:r w:rsidRPr="008B2C77" w:rsidR="00FC198D">
        <w:rPr>
          <w:rFonts w:ascii="Arial" w:hAnsi="Arial" w:cs="Arial"/>
          <w:color w:val="141414"/>
          <w:shd w:val="clear" w:color="auto" w:fill="FFFFFF"/>
        </w:rPr>
        <w:t>doesn’t</w:t>
      </w:r>
      <w:r w:rsidRPr="008B2C77" w:rsidR="00F65E47">
        <w:rPr>
          <w:rFonts w:ascii="Arial" w:hAnsi="Arial" w:cs="Arial"/>
          <w:color w:val="141414"/>
          <w:shd w:val="clear" w:color="auto" w:fill="FFFFFF"/>
        </w:rPr>
        <w:t xml:space="preserve"> mean (as I wrote earlier) that it creates an </w:t>
      </w:r>
      <w:r w:rsidRPr="008B2C77" w:rsidR="002E05B9">
        <w:rPr>
          <w:rFonts w:ascii="Arial" w:hAnsi="Arial" w:cs="Arial"/>
          <w:color w:val="141414"/>
          <w:shd w:val="clear" w:color="auto" w:fill="FFFFFF"/>
        </w:rPr>
        <w:t xml:space="preserve">adequate </w:t>
      </w:r>
      <w:r w:rsidRPr="008B2C77" w:rsidR="00F65E47">
        <w:rPr>
          <w:rFonts w:ascii="Arial" w:hAnsi="Arial" w:cs="Arial"/>
          <w:color w:val="141414"/>
          <w:shd w:val="clear" w:color="auto" w:fill="FFFFFF"/>
        </w:rPr>
        <w:t xml:space="preserve">environment </w:t>
      </w:r>
      <w:r w:rsidRPr="008B2C77" w:rsidR="002E05B9">
        <w:rPr>
          <w:rFonts w:ascii="Arial" w:hAnsi="Arial" w:cs="Arial"/>
          <w:color w:val="141414"/>
          <w:shd w:val="clear" w:color="auto" w:fill="FFFFFF"/>
        </w:rPr>
        <w:t xml:space="preserve">for </w:t>
      </w:r>
      <w:r w:rsidRPr="008B2C77" w:rsidR="00F65E47">
        <w:rPr>
          <w:rFonts w:ascii="Arial" w:hAnsi="Arial" w:cs="Arial"/>
          <w:color w:val="141414"/>
          <w:shd w:val="clear" w:color="auto" w:fill="FFFFFF"/>
        </w:rPr>
        <w:t xml:space="preserve">the development of their potential. Too often, </w:t>
      </w:r>
      <w:r w:rsidRPr="008B2C77" w:rsidR="002E05B9">
        <w:rPr>
          <w:rFonts w:ascii="Arial" w:hAnsi="Arial" w:cs="Arial"/>
          <w:color w:val="141414"/>
          <w:shd w:val="clear" w:color="auto" w:fill="FFFFFF"/>
        </w:rPr>
        <w:t xml:space="preserve">their bias </w:t>
      </w:r>
      <w:r w:rsidRPr="008B2C77" w:rsidR="002E05B9">
        <w:rPr>
          <w:rFonts w:ascii="Arial" w:hAnsi="Arial" w:cs="Arial"/>
          <w:color w:val="141414"/>
          <w:shd w:val="clear" w:color="auto" w:fill="FFFFFF"/>
        </w:rPr>
        <w:t>with regard to</w:t>
      </w:r>
      <w:r w:rsidRPr="008B2C77" w:rsidR="002E05B9">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age and physical </w:t>
      </w:r>
      <w:r w:rsidRPr="008B2C77" w:rsidR="002E05B9">
        <w:rPr>
          <w:rFonts w:ascii="Arial" w:hAnsi="Arial" w:cs="Arial"/>
          <w:color w:val="141414"/>
          <w:shd w:val="clear" w:color="auto" w:fill="FFFFFF"/>
        </w:rPr>
        <w:t xml:space="preserve">potential </w:t>
      </w:r>
      <w:r w:rsidRPr="008B2C77" w:rsidR="00F65E47">
        <w:rPr>
          <w:rFonts w:ascii="Arial" w:hAnsi="Arial" w:cs="Arial"/>
          <w:color w:val="141414"/>
          <w:shd w:val="clear" w:color="auto" w:fill="FFFFFF"/>
        </w:rPr>
        <w:t>determine</w:t>
      </w:r>
      <w:r w:rsidRPr="008B2C77" w:rsidR="002E05B9">
        <w:rPr>
          <w:rFonts w:ascii="Arial" w:hAnsi="Arial" w:cs="Arial"/>
          <w:color w:val="141414"/>
          <w:shd w:val="clear" w:color="auto" w:fill="FFFFFF"/>
        </w:rPr>
        <w:t>s</w:t>
      </w:r>
      <w:r w:rsidRPr="008B2C77" w:rsidR="00F65E47">
        <w:rPr>
          <w:rFonts w:ascii="Arial" w:hAnsi="Arial" w:cs="Arial"/>
          <w:color w:val="141414"/>
          <w:shd w:val="clear" w:color="auto" w:fill="FFFFFF"/>
        </w:rPr>
        <w:t xml:space="preserve"> positive and negative sel</w:t>
      </w:r>
      <w:r w:rsidRPr="008B2C77" w:rsidR="002E05B9">
        <w:rPr>
          <w:rFonts w:ascii="Arial" w:hAnsi="Arial" w:cs="Arial"/>
          <w:color w:val="141414"/>
          <w:shd w:val="clear" w:color="auto" w:fill="FFFFFF"/>
        </w:rPr>
        <w:t>e</w:t>
      </w:r>
      <w:r w:rsidRPr="008B2C77" w:rsidR="00F65E47">
        <w:rPr>
          <w:rFonts w:ascii="Arial" w:hAnsi="Arial" w:cs="Arial"/>
          <w:color w:val="141414"/>
          <w:shd w:val="clear" w:color="auto" w:fill="FFFFFF"/>
        </w:rPr>
        <w:t>ction</w:t>
      </w:r>
      <w:r w:rsidRPr="008B2C77" w:rsidR="002E05B9">
        <w:rPr>
          <w:rFonts w:ascii="Arial" w:hAnsi="Arial" w:cs="Arial"/>
          <w:color w:val="141414"/>
          <w:shd w:val="clear" w:color="auto" w:fill="FFFFFF"/>
        </w:rPr>
        <w:t xml:space="preserve"> of players</w:t>
      </w:r>
      <w:r w:rsidRPr="008B2C77" w:rsidR="00F65E47">
        <w:rPr>
          <w:rFonts w:ascii="Arial" w:hAnsi="Arial" w:cs="Arial"/>
          <w:color w:val="141414"/>
          <w:shd w:val="clear" w:color="auto" w:fill="FFFFFF"/>
        </w:rPr>
        <w:t xml:space="preserve">. Too often we forget to focus on the learning process, its management and what stage of learning development </w:t>
      </w:r>
      <w:r w:rsidRPr="008B2C77" w:rsidR="002E05B9">
        <w:rPr>
          <w:rFonts w:ascii="Arial" w:hAnsi="Arial" w:cs="Arial"/>
          <w:color w:val="141414"/>
          <w:shd w:val="clear" w:color="auto" w:fill="FFFFFF"/>
        </w:rPr>
        <w:t>a</w:t>
      </w:r>
      <w:r w:rsidRPr="008B2C77" w:rsidR="00F65E47">
        <w:rPr>
          <w:rFonts w:ascii="Arial" w:hAnsi="Arial" w:cs="Arial"/>
          <w:color w:val="141414"/>
          <w:shd w:val="clear" w:color="auto" w:fill="FFFFFF"/>
        </w:rPr>
        <w:t xml:space="preserve"> player </w:t>
      </w:r>
      <w:r w:rsidRPr="008B2C77" w:rsidR="002E05B9">
        <w:rPr>
          <w:rFonts w:ascii="Arial" w:hAnsi="Arial" w:cs="Arial"/>
          <w:color w:val="141414"/>
          <w:shd w:val="clear" w:color="auto" w:fill="FFFFFF"/>
        </w:rPr>
        <w:t>has reached</w:t>
      </w:r>
      <w:r w:rsidRPr="008B2C77" w:rsidR="00F65E47">
        <w:rPr>
          <w:rFonts w:ascii="Arial" w:hAnsi="Arial" w:cs="Arial"/>
          <w:color w:val="141414"/>
          <w:shd w:val="clear" w:color="auto" w:fill="FFFFFF"/>
        </w:rPr>
        <w:t>. This in turn</w:t>
      </w:r>
      <w:r w:rsidRPr="008B2C77" w:rsidR="002E05B9">
        <w:rPr>
          <w:rFonts w:ascii="Arial" w:hAnsi="Arial" w:cs="Arial"/>
          <w:color w:val="141414"/>
          <w:shd w:val="clear" w:color="auto" w:fill="FFFFFF"/>
        </w:rPr>
        <w:t xml:space="preserve"> leads t</w:t>
      </w:r>
      <w:r w:rsidRPr="008B2C77" w:rsidR="00F65E47">
        <w:rPr>
          <w:rFonts w:ascii="Arial" w:hAnsi="Arial" w:cs="Arial"/>
          <w:color w:val="141414"/>
          <w:shd w:val="clear" w:color="auto" w:fill="FFFFFF"/>
        </w:rPr>
        <w:t>o the current system los</w:t>
      </w:r>
      <w:r w:rsidRPr="008B2C77" w:rsidR="002E05B9">
        <w:rPr>
          <w:rFonts w:ascii="Arial" w:hAnsi="Arial" w:cs="Arial"/>
          <w:color w:val="141414"/>
          <w:shd w:val="clear" w:color="auto" w:fill="FFFFFF"/>
        </w:rPr>
        <w:t xml:space="preserve">ing </w:t>
      </w:r>
      <w:r w:rsidRPr="008B2C77" w:rsidR="00F65E47">
        <w:rPr>
          <w:rFonts w:ascii="Arial" w:hAnsi="Arial" w:cs="Arial"/>
          <w:color w:val="141414"/>
          <w:shd w:val="clear" w:color="auto" w:fill="FFFFFF"/>
        </w:rPr>
        <w:t xml:space="preserve">a lot of talented young players</w:t>
      </w:r>
      <w:r w:rsidRPr="008B2C77" w:rsidR="00F65E47">
        <w:rPr>
          <w:rFonts w:ascii="Arial" w:hAnsi="Arial" w:cs="Arial"/>
          <w:color w:val="141414"/>
          <w:shd w:val="clear" w:color="auto" w:fill="FFFFFF"/>
        </w:rPr>
        <w:t xml:space="preserve">.</w:t>
      </w:r>
      <w:del w:author="Gary Smailes" w:date="2024-02-12T16:11:53.24Z" w:id="706984079">
        <w:r w:rsidRPr="54C23F46" w:rsidDel="54C23F46">
          <w:rPr>
            <w:rFonts w:ascii="Arial" w:hAnsi="Arial" w:cs="Arial"/>
            <w:color w:val="141414"/>
          </w:rPr>
          <w:delText xml:space="preserve">  </w:delText>
        </w:r>
        <w:r w:rsidRPr="54C23F46" w:rsidDel="54C23F46">
          <w:rPr>
            <w:rFonts w:ascii="Arial" w:hAnsi="Arial" w:cs="Arial"/>
            <w:color w:val="141414"/>
          </w:rPr>
          <w:delText xml:space="preserve">     </w:delText>
        </w:r>
      </w:del>
    </w:p>
    <w:p xmlns:wp14="http://schemas.microsoft.com/office/word/2010/wordml" w:rsidRPr="008B2C77" w:rsidR="00F65E47" w:rsidP="54C23F46" w:rsidRDefault="00773853" w14:paraId="2BD824A7" wp14:textId="56443F4D">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15:34.878Z" w:id="1092173610"/>
          <w:rFonts w:ascii="Arial" w:hAnsi="Arial" w:cs="Arial"/>
          <w:color w:val="141414"/>
        </w:rPr>
        <w:pPrChange w:author="Gary Smailes" w:date="2024-02-12T16:11:57.885Z">
          <w:pPr>
            <w:pStyle w:val="NormalWeb"/>
            <w:spacing w:before="0" w:beforeAutospacing="off" w:after="180" w:afterAutospacing="off" w:line="480" w:lineRule="auto"/>
            <w:ind w:right="-613"/>
            <w:jc w:val="both"/>
          </w:pPr>
        </w:pPrChange>
      </w:pPr>
      <w:del w:author="Gary Smailes" w:date="2024-02-12T16:11:56.407Z" w:id="195345066">
        <w:r w:rsidRPr="54C23F46" w:rsidDel="54C23F46">
          <w:rPr>
            <w:rFonts w:ascii="Arial" w:hAnsi="Arial" w:cs="Arial"/>
            <w:b w:val="1"/>
            <w:bCs w:val="1"/>
            <w:color w:val="141414"/>
          </w:rPr>
          <w:delText xml:space="preserve">     </w:delText>
        </w:r>
      </w:del>
      <w:r w:rsidRPr="008B2C77">
        <w:rPr>
          <w:rFonts w:ascii="Arial" w:hAnsi="Arial" w:cs="Arial"/>
          <w:color w:val="141414"/>
          <w:shd w:val="clear" w:color="auto" w:fill="FFFFFF"/>
        </w:rPr>
        <w:t>B</w:t>
      </w:r>
      <w:r w:rsidRPr="008B2C77" w:rsidR="00F65E47">
        <w:rPr>
          <w:rFonts w:ascii="Arial" w:hAnsi="Arial" w:cs="Arial"/>
          <w:color w:val="141414"/>
          <w:shd w:val="clear" w:color="auto" w:fill="FFFFFF"/>
        </w:rPr>
        <w:t xml:space="preserve">io-banding is </w:t>
      </w:r>
      <w:r w:rsidRPr="008B2C77" w:rsidR="00F65E47">
        <w:rPr>
          <w:rFonts w:ascii="Arial" w:hAnsi="Arial" w:cs="Arial"/>
          <w:color w:val="141414"/>
          <w:shd w:val="clear" w:color="auto" w:fill="FFFFFF"/>
        </w:rPr>
        <w:t>a good idea</w:t>
      </w:r>
      <w:r w:rsidRPr="008B2C77" w:rsidR="00F65E47">
        <w:rPr>
          <w:rFonts w:ascii="Arial" w:hAnsi="Arial" w:cs="Arial"/>
          <w:color w:val="141414"/>
          <w:shd w:val="clear" w:color="auto" w:fill="FFFFFF"/>
        </w:rPr>
        <w:t xml:space="preserve"> and a step forward to keep more late</w:t>
      </w:r>
      <w:r w:rsidRPr="008B2C77" w:rsidR="00826A14">
        <w:rPr>
          <w:rFonts w:ascii="Arial" w:hAnsi="Arial" w:cs="Arial"/>
          <w:color w:val="141414"/>
          <w:shd w:val="clear" w:color="auto" w:fill="FFFFFF"/>
        </w:rPr>
        <w:t xml:space="preserve"> maturing</w:t>
      </w:r>
      <w:r w:rsidRPr="008B2C77" w:rsidR="00F65E47">
        <w:rPr>
          <w:rFonts w:ascii="Arial" w:hAnsi="Arial" w:cs="Arial"/>
          <w:color w:val="141414"/>
          <w:shd w:val="clear" w:color="auto" w:fill="FFFFFF"/>
        </w:rPr>
        <w:t xml:space="preserve"> players in the current system. The problem is that not everyone </w:t>
      </w:r>
      <w:r w:rsidRPr="008B2C77" w:rsidR="002E05B9">
        <w:rPr>
          <w:rFonts w:ascii="Arial" w:hAnsi="Arial" w:cs="Arial"/>
          <w:color w:val="141414"/>
          <w:shd w:val="clear" w:color="auto" w:fill="FFFFFF"/>
        </w:rPr>
        <w:t>h</w:t>
      </w:r>
      <w:r w:rsidRPr="008B2C77" w:rsidR="00F65E47">
        <w:rPr>
          <w:rFonts w:ascii="Arial" w:hAnsi="Arial" w:cs="Arial"/>
          <w:color w:val="141414"/>
          <w:shd w:val="clear" w:color="auto" w:fill="FFFFFF"/>
        </w:rPr>
        <w:t xml:space="preserve">as </w:t>
      </w:r>
      <w:r w:rsidRPr="008B2C77" w:rsidR="002E05B9">
        <w:rPr>
          <w:rFonts w:ascii="Arial" w:hAnsi="Arial" w:cs="Arial"/>
          <w:color w:val="141414"/>
          <w:shd w:val="clear" w:color="auto" w:fill="FFFFFF"/>
        </w:rPr>
        <w:t xml:space="preserve">been </w:t>
      </w:r>
      <w:r w:rsidRPr="008B2C77" w:rsidR="00F65E47">
        <w:rPr>
          <w:rFonts w:ascii="Arial" w:hAnsi="Arial" w:cs="Arial"/>
          <w:color w:val="141414"/>
          <w:shd w:val="clear" w:color="auto" w:fill="FFFFFF"/>
        </w:rPr>
        <w:t xml:space="preserve">convinced </w:t>
      </w:r>
      <w:r w:rsidRPr="008B2C77" w:rsidR="002E05B9">
        <w:rPr>
          <w:rFonts w:ascii="Arial" w:hAnsi="Arial" w:cs="Arial"/>
          <w:color w:val="141414"/>
          <w:shd w:val="clear" w:color="auto" w:fill="FFFFFF"/>
        </w:rPr>
        <w:t xml:space="preserve">about </w:t>
      </w:r>
      <w:r w:rsidRPr="008B2C77" w:rsidR="00F65E47">
        <w:rPr>
          <w:rFonts w:ascii="Arial" w:hAnsi="Arial" w:cs="Arial"/>
          <w:color w:val="141414"/>
          <w:shd w:val="clear" w:color="auto" w:fill="FFFFFF"/>
        </w:rPr>
        <w:t xml:space="preserve">this idea and </w:t>
      </w:r>
      <w:r w:rsidRPr="008B2C77" w:rsidR="00F65E47">
        <w:rPr>
          <w:rFonts w:ascii="Arial" w:hAnsi="Arial" w:cs="Arial"/>
          <w:color w:val="141414"/>
          <w:shd w:val="clear" w:color="auto" w:fill="FFFFFF"/>
        </w:rPr>
        <w:t xml:space="preserve">a </w:t>
      </w:r>
      <w:r w:rsidRPr="008B2C77" w:rsidR="002E05B9">
        <w:rPr>
          <w:rFonts w:ascii="Arial" w:hAnsi="Arial" w:cs="Arial"/>
          <w:color w:val="141414"/>
          <w:shd w:val="clear" w:color="auto" w:fill="FFFFFF"/>
        </w:rPr>
        <w:t xml:space="preserve">majority </w:t>
      </w:r>
      <w:r w:rsidRPr="008B2C77" w:rsidR="00F65E47">
        <w:rPr>
          <w:rFonts w:ascii="Arial" w:hAnsi="Arial" w:cs="Arial"/>
          <w:color w:val="141414"/>
          <w:shd w:val="clear" w:color="auto" w:fill="FFFFFF"/>
        </w:rPr>
        <w:t>of</w:t>
      </w:r>
      <w:r w:rsidRPr="008B2C77" w:rsidR="00F65E47">
        <w:rPr>
          <w:rFonts w:ascii="Arial" w:hAnsi="Arial" w:cs="Arial"/>
          <w:color w:val="141414"/>
          <w:shd w:val="clear" w:color="auto" w:fill="FFFFFF"/>
        </w:rPr>
        <w:t xml:space="preserve"> professional academies </w:t>
      </w:r>
      <w:r w:rsidRPr="008B2C77" w:rsidR="002E05B9">
        <w:rPr>
          <w:rFonts w:ascii="Arial" w:hAnsi="Arial" w:cs="Arial"/>
          <w:color w:val="141414"/>
          <w:shd w:val="clear" w:color="auto" w:fill="FFFFFF"/>
        </w:rPr>
        <w:t xml:space="preserve">continue to </w:t>
      </w:r>
      <w:r w:rsidRPr="008B2C77" w:rsidR="00F65E47">
        <w:rPr>
          <w:rFonts w:ascii="Arial" w:hAnsi="Arial" w:cs="Arial"/>
          <w:color w:val="141414"/>
          <w:shd w:val="clear" w:color="auto" w:fill="FFFFFF"/>
        </w:rPr>
        <w:t>prefer early maturing players</w:t>
      </w:r>
      <w:r w:rsidRPr="008B2C77">
        <w:rPr>
          <w:rFonts w:ascii="Arial" w:hAnsi="Arial" w:cs="Arial"/>
          <w:color w:val="141414"/>
          <w:shd w:val="clear" w:color="auto" w:fill="FFFFFF"/>
        </w:rPr>
        <w:t>. B</w:t>
      </w:r>
      <w:r w:rsidRPr="008B2C77" w:rsidR="00F65E47">
        <w:rPr>
          <w:rFonts w:ascii="Arial" w:hAnsi="Arial" w:cs="Arial"/>
          <w:color w:val="141414"/>
          <w:shd w:val="clear" w:color="auto" w:fill="FFFFFF"/>
        </w:rPr>
        <w:t xml:space="preserve">io-banding also </w:t>
      </w:r>
      <w:r w:rsidRPr="008B2C77" w:rsidR="000B6153">
        <w:rPr>
          <w:rFonts w:ascii="Arial" w:hAnsi="Arial" w:cs="Arial"/>
          <w:color w:val="141414"/>
          <w:shd w:val="clear" w:color="auto" w:fill="FFFFFF"/>
        </w:rPr>
        <w:t>fosters</w:t>
      </w:r>
      <w:r w:rsidRPr="008B2C77" w:rsidR="00F65E47">
        <w:rPr>
          <w:rFonts w:ascii="Arial" w:hAnsi="Arial" w:cs="Arial"/>
          <w:color w:val="141414"/>
          <w:shd w:val="clear" w:color="auto" w:fill="FFFFFF"/>
        </w:rPr>
        <w:t xml:space="preserve"> </w:t>
      </w:r>
      <w:r w:rsidRPr="008B2C77" w:rsidR="000B6153">
        <w:rPr>
          <w:rFonts w:ascii="Arial" w:hAnsi="Arial" w:cs="Arial"/>
          <w:color w:val="141414"/>
          <w:shd w:val="clear" w:color="auto" w:fill="FFFFFF"/>
        </w:rPr>
        <w:t xml:space="preserve">the physical and emotional </w:t>
      </w:r>
      <w:r w:rsidRPr="008B2C77" w:rsidR="00F65E47">
        <w:rPr>
          <w:rFonts w:ascii="Arial" w:hAnsi="Arial" w:cs="Arial"/>
          <w:color w:val="141414"/>
          <w:shd w:val="clear" w:color="auto" w:fill="FFFFFF"/>
        </w:rPr>
        <w:t xml:space="preserve">changes that occur in adolescents. By </w:t>
      </w:r>
      <w:r w:rsidRPr="008B2C77" w:rsidR="00F65E47">
        <w:rPr>
          <w:rFonts w:ascii="Arial" w:hAnsi="Arial" w:cs="Arial"/>
          <w:color w:val="141414"/>
          <w:shd w:val="clear" w:color="auto" w:fill="FFFFFF"/>
        </w:rPr>
        <w:t xml:space="preserve">using bio-banding, the academy program is more adapted to the needs of both early and late maturing players. And most importantly, they are constantly </w:t>
      </w:r>
      <w:r w:rsidRPr="008B2C77" w:rsidR="00F65E47">
        <w:rPr>
          <w:rFonts w:ascii="Arial" w:hAnsi="Arial" w:cs="Arial"/>
          <w:color w:val="141414"/>
          <w:shd w:val="clear" w:color="auto" w:fill="FFFFFF"/>
        </w:rPr>
        <w:t xml:space="preserve">monitored</w:t>
      </w:r>
      <w:r w:rsidRPr="008B2C77" w:rsidR="00F65E47">
        <w:rPr>
          <w:rFonts w:ascii="Arial" w:hAnsi="Arial" w:cs="Arial"/>
          <w:color w:val="141414"/>
          <w:shd w:val="clear" w:color="auto" w:fill="FFFFFF"/>
        </w:rPr>
        <w:t xml:space="preserve"> and learn in </w:t>
      </w:r>
      <w:r w:rsidRPr="008B2C77" w:rsidR="000B6153">
        <w:rPr>
          <w:rFonts w:ascii="Arial" w:hAnsi="Arial" w:cs="Arial"/>
          <w:color w:val="141414"/>
          <w:shd w:val="clear" w:color="auto" w:fill="FFFFFF"/>
        </w:rPr>
        <w:t xml:space="preserve">an environment </w:t>
      </w:r>
      <w:r w:rsidRPr="008B2C77" w:rsidR="00F65E47">
        <w:rPr>
          <w:rFonts w:ascii="Arial" w:hAnsi="Arial" w:cs="Arial"/>
          <w:color w:val="141414"/>
          <w:shd w:val="clear" w:color="auto" w:fill="FFFFFF"/>
        </w:rPr>
        <w:t xml:space="preserve">where challenges are tailored to their needs and potential and the individual development they </w:t>
      </w:r>
      <w:r w:rsidRPr="008B2C77" w:rsidR="000B6153">
        <w:rPr>
          <w:rFonts w:ascii="Arial" w:hAnsi="Arial" w:cs="Arial"/>
          <w:color w:val="141414"/>
          <w:shd w:val="clear" w:color="auto" w:fill="FFFFFF"/>
        </w:rPr>
        <w:t xml:space="preserve">have </w:t>
      </w:r>
      <w:r w:rsidRPr="008B2C77" w:rsidR="00F65E47">
        <w:rPr>
          <w:rFonts w:ascii="Arial" w:hAnsi="Arial" w:cs="Arial"/>
          <w:color w:val="141414"/>
          <w:shd w:val="clear" w:color="auto" w:fill="FFFFFF"/>
        </w:rPr>
        <w:t xml:space="preserve">currently </w:t>
      </w:r>
      <w:r w:rsidRPr="008B2C77" w:rsidR="000B6153">
        <w:rPr>
          <w:rFonts w:ascii="Arial" w:hAnsi="Arial" w:cs="Arial"/>
          <w:color w:val="141414"/>
          <w:shd w:val="clear" w:color="auto" w:fill="FFFFFF"/>
        </w:rPr>
        <w:t>achieved</w:t>
      </w:r>
      <w:r w:rsidRPr="008B2C77" w:rsidR="00F65E47">
        <w:rPr>
          <w:rFonts w:ascii="Arial" w:hAnsi="Arial" w:cs="Arial"/>
          <w:color w:val="141414"/>
          <w:shd w:val="clear" w:color="auto" w:fill="FFFFFF"/>
        </w:rPr>
        <w:t xml:space="preserve">. </w:t>
      </w:r>
    </w:p>
    <w:p xmlns:wp14="http://schemas.microsoft.com/office/word/2010/wordml" w:rsidRPr="008B2C77" w:rsidR="00F65E47" w:rsidP="54C23F46" w:rsidRDefault="00773853" w14:paraId="3158CB1E" wp14:textId="4FD24CF9">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F65E47">
        <w:rPr>
          <w:rFonts w:ascii="Arial" w:hAnsi="Arial" w:cs="Arial"/>
          <w:color w:val="141414"/>
          <w:shd w:val="clear" w:color="auto" w:fill="FFFFFF"/>
        </w:rPr>
        <w:t xml:space="preserve">Bio-banding has another important advantage. An early maturing child often uses his physical attributes in a match. When I was </w:t>
      </w:r>
      <w:r w:rsidRPr="008B2C77" w:rsidR="000B6153">
        <w:rPr>
          <w:rFonts w:ascii="Arial" w:hAnsi="Arial" w:cs="Arial"/>
          <w:color w:val="141414"/>
          <w:shd w:val="clear" w:color="auto" w:fill="FFFFFF"/>
        </w:rPr>
        <w:t xml:space="preserve">coaching </w:t>
      </w:r>
      <w:r w:rsidRPr="008B2C77" w:rsidR="00F65E47">
        <w:rPr>
          <w:rFonts w:ascii="Arial" w:hAnsi="Arial" w:cs="Arial"/>
          <w:color w:val="141414"/>
          <w:shd w:val="clear" w:color="auto" w:fill="FFFFFF"/>
        </w:rPr>
        <w:t>U</w:t>
      </w:r>
      <w:r w:rsidRPr="008B2C77" w:rsidR="000B6153">
        <w:rPr>
          <w:rFonts w:ascii="Arial" w:hAnsi="Arial" w:cs="Arial"/>
          <w:color w:val="141414"/>
          <w:shd w:val="clear" w:color="auto" w:fill="FFFFFF"/>
        </w:rPr>
        <w:t xml:space="preserve">nder </w:t>
      </w:r>
      <w:r w:rsidRPr="008B2C77" w:rsidR="00F65E47">
        <w:rPr>
          <w:rFonts w:ascii="Arial" w:hAnsi="Arial" w:cs="Arial"/>
          <w:color w:val="141414"/>
          <w:shd w:val="clear" w:color="auto" w:fill="FFFFFF"/>
        </w:rPr>
        <w:t>12</w:t>
      </w:r>
      <w:r w:rsidRPr="008B2C77" w:rsidR="000B6153">
        <w:rPr>
          <w:rFonts w:ascii="Arial" w:hAnsi="Arial" w:cs="Arial"/>
          <w:color w:val="141414"/>
          <w:shd w:val="clear" w:color="auto" w:fill="FFFFFF"/>
        </w:rPr>
        <w:t>s</w:t>
      </w:r>
      <w:r w:rsidRPr="008B2C77" w:rsidR="00F65E47">
        <w:rPr>
          <w:rFonts w:ascii="Arial" w:hAnsi="Arial" w:cs="Arial"/>
          <w:color w:val="141414"/>
          <w:shd w:val="clear" w:color="auto" w:fill="FFFFFF"/>
        </w:rPr>
        <w:t xml:space="preserve">, I had a </w:t>
      </w:r>
      <w:ins w:author="Gary Smailes" w:date="2024-02-12T16:15:03.613Z" w:id="490677111">
        <w:r w:rsidRPr="008B2C77" w:rsidR="00F65E47">
          <w:rPr>
            <w:rFonts w:ascii="Arial" w:hAnsi="Arial" w:cs="Arial"/>
            <w:color w:val="141414"/>
            <w:shd w:val="clear" w:color="auto" w:fill="FFFFFF"/>
          </w:rPr>
          <w:t xml:space="preserve">twelve</w:t>
        </w:r>
      </w:ins>
      <w:del w:author="Gary Smailes" w:date="2024-02-12T16:15:02.043Z" w:id="847048633">
        <w:r w:rsidRPr="54C23F46" w:rsidDel="54C23F46">
          <w:rPr>
            <w:rFonts w:ascii="Arial" w:hAnsi="Arial" w:cs="Arial"/>
            <w:color w:val="141414"/>
          </w:rPr>
          <w:delText>12</w:delText>
        </w:r>
      </w:del>
      <w:r w:rsidRPr="008B2C77" w:rsidR="00F65E47">
        <w:rPr>
          <w:rFonts w:ascii="Arial" w:hAnsi="Arial" w:cs="Arial"/>
          <w:color w:val="141414"/>
          <w:shd w:val="clear" w:color="auto" w:fill="FFFFFF"/>
        </w:rPr>
        <w:t xml:space="preserve">-year-old in the group with a predisposition to play </w:t>
      </w:r>
      <w:r w:rsidRPr="008B2C77" w:rsidR="000B6153">
        <w:rPr>
          <w:rFonts w:ascii="Arial" w:hAnsi="Arial" w:cs="Arial"/>
          <w:color w:val="141414"/>
          <w:shd w:val="clear" w:color="auto" w:fill="FFFFFF"/>
        </w:rPr>
        <w:t xml:space="preserve">in </w:t>
      </w:r>
      <w:r w:rsidRPr="008B2C77" w:rsidR="00F65E47">
        <w:rPr>
          <w:rFonts w:ascii="Arial" w:hAnsi="Arial" w:cs="Arial"/>
          <w:color w:val="141414"/>
          <w:shd w:val="clear" w:color="auto" w:fill="FFFFFF"/>
        </w:rPr>
        <w:t xml:space="preserve">attack. In </w:t>
      </w:r>
      <w:r w:rsidRPr="008B2C77" w:rsidR="000B6153">
        <w:rPr>
          <w:rFonts w:ascii="Arial" w:hAnsi="Arial" w:cs="Arial"/>
          <w:color w:val="141414"/>
          <w:shd w:val="clear" w:color="auto" w:fill="FFFFFF"/>
        </w:rPr>
        <w:t>a</w:t>
      </w:r>
      <w:r w:rsidRPr="008B2C77" w:rsidR="00F65E47">
        <w:rPr>
          <w:rFonts w:ascii="Arial" w:hAnsi="Arial" w:cs="Arial"/>
          <w:color w:val="141414"/>
          <w:shd w:val="clear" w:color="auto" w:fill="FFFFFF"/>
        </w:rPr>
        <w:t xml:space="preserve"> match against his peers, he used only </w:t>
      </w:r>
      <w:r w:rsidRPr="008B2C77" w:rsidR="000B6153">
        <w:rPr>
          <w:rFonts w:ascii="Arial" w:hAnsi="Arial" w:cs="Arial"/>
          <w:color w:val="141414"/>
          <w:shd w:val="clear" w:color="auto" w:fill="FFFFFF"/>
        </w:rPr>
        <w:t xml:space="preserve">his </w:t>
      </w:r>
      <w:r w:rsidRPr="008B2C77" w:rsidR="00F65E47">
        <w:rPr>
          <w:rFonts w:ascii="Arial" w:hAnsi="Arial" w:cs="Arial"/>
          <w:color w:val="141414"/>
          <w:shd w:val="clear" w:color="auto" w:fill="FFFFFF"/>
        </w:rPr>
        <w:t xml:space="preserve">good physical advantage and scored a lot of goals. Of course, the coaches and parents were amazed by the teenager's performance, as if </w:t>
      </w:r>
      <w:r w:rsidRPr="008B2C77" w:rsidR="000B6153">
        <w:rPr>
          <w:rFonts w:ascii="Arial" w:hAnsi="Arial" w:cs="Arial"/>
          <w:color w:val="141414"/>
          <w:shd w:val="clear" w:color="auto" w:fill="FFFFFF"/>
        </w:rPr>
        <w:t xml:space="preserve">totally </w:t>
      </w:r>
      <w:r w:rsidRPr="008B2C77" w:rsidR="00F65E47">
        <w:rPr>
          <w:rFonts w:ascii="Arial" w:hAnsi="Arial" w:cs="Arial"/>
          <w:color w:val="141414"/>
          <w:shd w:val="clear" w:color="auto" w:fill="FFFFFF"/>
        </w:rPr>
        <w:t>forgetting that most of th</w:t>
      </w:r>
      <w:r w:rsidRPr="008B2C77" w:rsidR="000B6153">
        <w:rPr>
          <w:rFonts w:ascii="Arial" w:hAnsi="Arial" w:cs="Arial"/>
          <w:color w:val="141414"/>
          <w:shd w:val="clear" w:color="auto" w:fill="FFFFFF"/>
        </w:rPr>
        <w:t>o</w:t>
      </w:r>
      <w:r w:rsidRPr="008B2C77" w:rsidR="00F65E47">
        <w:rPr>
          <w:rFonts w:ascii="Arial" w:hAnsi="Arial" w:cs="Arial"/>
          <w:color w:val="141414"/>
          <w:shd w:val="clear" w:color="auto" w:fill="FFFFFF"/>
        </w:rPr>
        <w:t xml:space="preserve">se goals </w:t>
      </w:r>
      <w:r w:rsidRPr="008B2C77" w:rsidR="000B6153">
        <w:rPr>
          <w:rFonts w:ascii="Arial" w:hAnsi="Arial" w:cs="Arial"/>
          <w:color w:val="141414"/>
          <w:shd w:val="clear" w:color="auto" w:fill="FFFFFF"/>
        </w:rPr>
        <w:t xml:space="preserve">were </w:t>
      </w:r>
      <w:r w:rsidRPr="008B2C77" w:rsidR="00F65E47">
        <w:rPr>
          <w:rFonts w:ascii="Arial" w:hAnsi="Arial" w:cs="Arial"/>
          <w:color w:val="141414"/>
          <w:shd w:val="clear" w:color="auto" w:fill="FFFFFF"/>
        </w:rPr>
        <w:t xml:space="preserve">scored </w:t>
      </w:r>
      <w:r w:rsidRPr="008B2C77" w:rsidR="000B6153">
        <w:rPr>
          <w:rFonts w:ascii="Arial" w:hAnsi="Arial" w:cs="Arial"/>
          <w:color w:val="141414"/>
          <w:shd w:val="clear" w:color="auto" w:fill="FFFFFF"/>
        </w:rPr>
        <w:t xml:space="preserve">thanks to </w:t>
      </w:r>
      <w:r w:rsidRPr="008B2C77" w:rsidR="00F65E47">
        <w:rPr>
          <w:rFonts w:ascii="Arial" w:hAnsi="Arial" w:cs="Arial"/>
          <w:color w:val="141414"/>
          <w:shd w:val="clear" w:color="auto" w:fill="FFFFFF"/>
        </w:rPr>
        <w:t>his physical strength</w:t>
      </w:r>
      <w:r w:rsidRPr="008B2C77" w:rsidR="00A72CBC">
        <w:rPr>
          <w:rFonts w:ascii="Arial" w:hAnsi="Arial" w:cs="Arial"/>
          <w:color w:val="141414"/>
          <w:shd w:val="clear" w:color="auto" w:fill="FFFFFF"/>
        </w:rPr>
        <w:t>.</w:t>
      </w:r>
      <w:r w:rsidRPr="008B2C77" w:rsidR="0094061B">
        <w:rPr>
          <w:rFonts w:ascii="Arial" w:hAnsi="Arial" w:cs="Arial"/>
          <w:color w:val="141414"/>
          <w:shd w:val="clear" w:color="auto" w:fill="FFFFFF"/>
        </w:rPr>
        <w:t xml:space="preserve"> T</w:t>
      </w:r>
      <w:r w:rsidRPr="008B2C77" w:rsidR="00F65E47">
        <w:rPr>
          <w:rFonts w:ascii="Arial" w:hAnsi="Arial" w:cs="Arial"/>
          <w:color w:val="141414"/>
          <w:shd w:val="clear" w:color="auto" w:fill="FFFFFF"/>
        </w:rPr>
        <w:t xml:space="preserve">his is a false environment for development, because if you score 5 or more goals per game, you </w:t>
      </w:r>
      <w:r w:rsidRPr="008B2C77" w:rsidR="00F65E47">
        <w:rPr>
          <w:rFonts w:ascii="Arial" w:hAnsi="Arial" w:cs="Arial"/>
          <w:color w:val="141414"/>
          <w:shd w:val="clear" w:color="auto" w:fill="FFFFFF"/>
        </w:rPr>
        <w:t>don't</w:t>
      </w:r>
      <w:r w:rsidRPr="008B2C77" w:rsidR="00F65E47">
        <w:rPr>
          <w:rFonts w:ascii="Arial" w:hAnsi="Arial" w:cs="Arial"/>
          <w:color w:val="141414"/>
          <w:shd w:val="clear" w:color="auto" w:fill="FFFFFF"/>
        </w:rPr>
        <w:t xml:space="preserve"> </w:t>
      </w:r>
      <w:r w:rsidRPr="008B2C77" w:rsidR="000B6153">
        <w:rPr>
          <w:rFonts w:ascii="Arial" w:hAnsi="Arial" w:cs="Arial"/>
          <w:color w:val="141414"/>
          <w:shd w:val="clear" w:color="auto" w:fill="FFFFFF"/>
        </w:rPr>
        <w:t xml:space="preserve">experience </w:t>
      </w:r>
      <w:r w:rsidRPr="008B2C77" w:rsidR="00F65E47">
        <w:rPr>
          <w:rFonts w:ascii="Arial" w:hAnsi="Arial" w:cs="Arial"/>
          <w:color w:val="141414"/>
          <w:shd w:val="clear" w:color="auto" w:fill="FFFFFF"/>
        </w:rPr>
        <w:t>any challenges. If you</w:t>
      </w:r>
      <w:r w:rsidRPr="008B2C77" w:rsidR="00BE5E47">
        <w:rPr>
          <w:rFonts w:ascii="Arial" w:hAnsi="Arial" w:cs="Arial"/>
          <w:color w:val="141414"/>
          <w:shd w:val="clear" w:color="auto" w:fill="FFFFFF"/>
        </w:rPr>
        <w:t xml:space="preserve">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have challenges, you</w:t>
      </w:r>
      <w:r w:rsidRPr="008B2C77" w:rsidR="00BE5E47">
        <w:rPr>
          <w:rFonts w:ascii="Arial" w:hAnsi="Arial" w:cs="Arial"/>
          <w:color w:val="141414"/>
          <w:shd w:val="clear" w:color="auto" w:fill="FFFFFF"/>
        </w:rPr>
        <w:t xml:space="preserve">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develop your potential and </w:t>
      </w:r>
      <w:r w:rsidRPr="008B2C77" w:rsidR="00F65E47">
        <w:rPr>
          <w:rFonts w:ascii="Arial" w:hAnsi="Arial" w:cs="Arial"/>
          <w:color w:val="141414"/>
          <w:shd w:val="clear" w:color="auto" w:fill="FFFFFF"/>
        </w:rPr>
        <w:t xml:space="preserve">in the long run</w:t>
      </w:r>
      <w:r w:rsidRPr="008B2C77" w:rsidR="00F65E47">
        <w:rPr>
          <w:rFonts w:ascii="Arial" w:hAnsi="Arial" w:cs="Arial"/>
          <w:color w:val="141414"/>
          <w:shd w:val="clear" w:color="auto" w:fill="FFFFFF"/>
        </w:rPr>
        <w:t xml:space="preserve"> you will hit </w:t>
      </w:r>
      <w:r w:rsidRPr="008B2C77" w:rsidR="000B6153">
        <w:rPr>
          <w:rFonts w:ascii="Arial" w:hAnsi="Arial" w:cs="Arial"/>
          <w:color w:val="141414"/>
          <w:shd w:val="clear" w:color="auto" w:fill="FFFFFF"/>
        </w:rPr>
        <w:t>a</w:t>
      </w:r>
      <w:r w:rsidRPr="008B2C77" w:rsidR="00F65E47">
        <w:rPr>
          <w:rFonts w:ascii="Arial" w:hAnsi="Arial" w:cs="Arial"/>
          <w:color w:val="141414"/>
          <w:shd w:val="clear" w:color="auto" w:fill="FFFFFF"/>
        </w:rPr>
        <w:t xml:space="preserve"> wall. You will not be able to cope when you </w:t>
      </w:r>
      <w:r w:rsidRPr="008B2C77" w:rsidR="00F65E47">
        <w:rPr>
          <w:rFonts w:ascii="Arial" w:hAnsi="Arial" w:cs="Arial"/>
          <w:color w:val="141414"/>
          <w:shd w:val="clear" w:color="auto" w:fill="FFFFFF"/>
        </w:rPr>
        <w:t>actually have</w:t>
      </w:r>
      <w:r w:rsidRPr="008B2C77" w:rsidR="00F65E47">
        <w:rPr>
          <w:rFonts w:ascii="Arial" w:hAnsi="Arial" w:cs="Arial"/>
          <w:color w:val="141414"/>
          <w:shd w:val="clear" w:color="auto" w:fill="FFFFFF"/>
        </w:rPr>
        <w:t xml:space="preserve"> to compete with players with </w:t>
      </w:r>
      <w:r w:rsidRPr="008B2C77" w:rsidR="000B6153">
        <w:rPr>
          <w:rFonts w:ascii="Arial" w:hAnsi="Arial" w:cs="Arial"/>
          <w:color w:val="141414"/>
          <w:shd w:val="clear" w:color="auto" w:fill="FFFFFF"/>
        </w:rPr>
        <w:t>t</w:t>
      </w:r>
      <w:r w:rsidRPr="008B2C77" w:rsidR="005F3E01">
        <w:rPr>
          <w:rFonts w:ascii="Arial" w:hAnsi="Arial" w:cs="Arial"/>
          <w:color w:val="141414"/>
          <w:shd w:val="clear" w:color="auto" w:fill="FFFFFF"/>
        </w:rPr>
        <w:t>he same</w:t>
      </w:r>
      <w:r w:rsidRPr="008B2C77" w:rsidR="00F65E47">
        <w:rPr>
          <w:rFonts w:ascii="Arial" w:hAnsi="Arial" w:cs="Arial"/>
          <w:color w:val="141414"/>
          <w:shd w:val="clear" w:color="auto" w:fill="FFFFFF"/>
        </w:rPr>
        <w:t xml:space="preserve"> physical parameters. The bio-banding environment gives players </w:t>
      </w:r>
      <w:r w:rsidRPr="008B2C77" w:rsidR="000B6153">
        <w:rPr>
          <w:rFonts w:ascii="Arial" w:hAnsi="Arial" w:cs="Arial"/>
          <w:color w:val="141414"/>
          <w:shd w:val="clear" w:color="auto" w:fill="FFFFFF"/>
        </w:rPr>
        <w:t>an</w:t>
      </w:r>
      <w:r w:rsidRPr="008B2C77" w:rsidR="00F65E47">
        <w:rPr>
          <w:rFonts w:ascii="Arial" w:hAnsi="Arial" w:cs="Arial"/>
          <w:color w:val="141414"/>
          <w:shd w:val="clear" w:color="auto" w:fill="FFFFFF"/>
        </w:rPr>
        <w:t xml:space="preserve"> opportunity to develop </w:t>
      </w:r>
      <w:r w:rsidRPr="008B2C77" w:rsidR="000B6153">
        <w:rPr>
          <w:rFonts w:ascii="Arial" w:hAnsi="Arial" w:cs="Arial"/>
          <w:color w:val="141414"/>
          <w:shd w:val="clear" w:color="auto" w:fill="FFFFFF"/>
        </w:rPr>
        <w:t xml:space="preserve">that is incomparable to that they experience when playing amongst </w:t>
      </w:r>
      <w:r w:rsidRPr="008B2C77" w:rsidR="00F65E47">
        <w:rPr>
          <w:rFonts w:ascii="Arial" w:hAnsi="Arial" w:cs="Arial"/>
          <w:color w:val="141414"/>
          <w:shd w:val="clear" w:color="auto" w:fill="FFFFFF"/>
        </w:rPr>
        <w:t xml:space="preserve">their peers. The player develops technical, </w:t>
      </w:r>
      <w:r w:rsidRPr="008B2C77" w:rsidR="00F65E47">
        <w:rPr>
          <w:rFonts w:ascii="Arial" w:hAnsi="Arial" w:cs="Arial"/>
          <w:color w:val="141414"/>
          <w:shd w:val="clear" w:color="auto" w:fill="FFFFFF"/>
        </w:rPr>
        <w:t>tactical</w:t>
      </w:r>
      <w:r w:rsidRPr="008B2C77" w:rsidR="00F65E47">
        <w:rPr>
          <w:rFonts w:ascii="Arial" w:hAnsi="Arial" w:cs="Arial"/>
          <w:color w:val="141414"/>
          <w:shd w:val="clear" w:color="auto" w:fill="FFFFFF"/>
        </w:rPr>
        <w:t xml:space="preserve"> and psychological aspects at an age that is predisposed to</w:t>
      </w:r>
      <w:r w:rsidRPr="008B2C77" w:rsidR="000B6153">
        <w:rPr>
          <w:rFonts w:ascii="Arial" w:hAnsi="Arial" w:cs="Arial"/>
          <w:color w:val="141414"/>
          <w:shd w:val="clear" w:color="auto" w:fill="FFFFFF"/>
        </w:rPr>
        <w:t xml:space="preserve"> such development</w:t>
      </w:r>
      <w:r w:rsidRPr="008B2C77" w:rsidR="00F65E47">
        <w:rPr>
          <w:rFonts w:ascii="Arial" w:hAnsi="Arial" w:cs="Arial"/>
          <w:color w:val="141414"/>
          <w:shd w:val="clear" w:color="auto" w:fill="FFFFFF"/>
        </w:rPr>
        <w:t xml:space="preserve">.  </w:t>
      </w:r>
    </w:p>
    <w:p xmlns:wp14="http://schemas.microsoft.com/office/word/2010/wordml" w:rsidRPr="008B2C77" w:rsidR="00F65E47" w:rsidP="005055DF" w:rsidRDefault="00F65E47" w14:paraId="02F2C34E" wp14:textId="77777777">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p>
    <w:p xmlns:wp14="http://schemas.microsoft.com/office/word/2010/wordml" w:rsidRPr="008B2C77" w:rsidR="00F65E47" w:rsidP="005055DF" w:rsidRDefault="000B6153" w14:paraId="718CD164"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color w:val="141414"/>
          <w:shd w:val="clear" w:color="auto" w:fill="FFFFFF"/>
        </w:rPr>
      </w:pPr>
      <w:r w:rsidRPr="008B2C77">
        <w:rPr>
          <w:rFonts w:ascii="Arial" w:hAnsi="Arial" w:cs="Arial"/>
          <w:b/>
          <w:bCs/>
        </w:rPr>
        <w:t xml:space="preserve">The lesson taught by </w:t>
      </w:r>
      <w:r w:rsidRPr="008B2C77" w:rsidR="00C77463">
        <w:rPr>
          <w:rFonts w:ascii="Arial" w:hAnsi="Arial" w:cs="Arial"/>
          <w:b/>
          <w:bCs/>
        </w:rPr>
        <w:t>C</w:t>
      </w:r>
      <w:r w:rsidRPr="008B2C77">
        <w:rPr>
          <w:rFonts w:ascii="Arial" w:hAnsi="Arial" w:cs="Arial"/>
          <w:b/>
          <w:bCs/>
        </w:rPr>
        <w:t xml:space="preserve">hapter </w:t>
      </w:r>
      <w:r w:rsidRPr="008B2C77" w:rsidR="00C77463">
        <w:rPr>
          <w:rFonts w:ascii="Arial" w:hAnsi="Arial" w:cs="Arial"/>
          <w:b/>
          <w:bCs/>
        </w:rPr>
        <w:t>F</w:t>
      </w:r>
      <w:r w:rsidRPr="008B2C77" w:rsidR="00F65E47">
        <w:rPr>
          <w:rFonts w:ascii="Arial" w:hAnsi="Arial" w:cs="Arial"/>
          <w:b/>
          <w:color w:val="141414"/>
          <w:shd w:val="clear" w:color="auto" w:fill="FFFFFF"/>
        </w:rPr>
        <w:t>our</w:t>
      </w:r>
    </w:p>
    <w:p xmlns:wp14="http://schemas.microsoft.com/office/word/2010/wordml" w:rsidRPr="008B2C77" w:rsidR="009377E4" w:rsidP="54C23F46" w:rsidRDefault="009377E4" w14:paraId="3ACBDB52" wp14:textId="77777777">
      <w:pPr>
        <w:pStyle w:val="NormalWeb"/>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del w:author="Gary Smailes" w:date="2024-02-12T16:15:42.725Z" w:id="581577997">
        <w:r w:rsidRPr="54C23F46" w:rsidDel="54C23F46">
          <w:rPr>
            <w:rFonts w:ascii="Arial" w:hAnsi="Arial" w:cs="Arial"/>
            <w:b w:val="1"/>
            <w:bCs w:val="1"/>
            <w:color w:val="141414"/>
          </w:rPr>
          <w:delText xml:space="preserve">     </w:delText>
        </w:r>
      </w:del>
      <w:r w:rsidRPr="008B2C77" w:rsidR="000B6153">
        <w:rPr>
          <w:rFonts w:ascii="Arial" w:hAnsi="Arial" w:cs="Arial"/>
          <w:color w:val="141414"/>
          <w:shd w:val="clear" w:color="auto" w:fill="FFFFFF"/>
        </w:rPr>
        <w:t xml:space="preserve">The learning environment must create the conditions and match the challenges to the needs of individual </w:t>
      </w:r>
      <w:r w:rsidRPr="008B2C77" w:rsidR="00511CAF">
        <w:rPr>
          <w:rFonts w:ascii="Arial" w:hAnsi="Arial" w:cs="Arial"/>
          <w:color w:val="141414"/>
          <w:shd w:val="clear" w:color="auto" w:fill="FFFFFF"/>
        </w:rPr>
        <w:t xml:space="preserve">late and early maturing </w:t>
      </w:r>
      <w:r w:rsidRPr="008B2C77" w:rsidR="000B6153">
        <w:rPr>
          <w:rFonts w:ascii="Arial" w:hAnsi="Arial" w:cs="Arial"/>
          <w:color w:val="141414"/>
          <w:shd w:val="clear" w:color="auto" w:fill="FFFFFF"/>
        </w:rPr>
        <w:t xml:space="preserve">players </w:t>
      </w:r>
      <w:r w:rsidRPr="008B2C77" w:rsidR="000B6153">
        <w:rPr>
          <w:rFonts w:ascii="Arial" w:hAnsi="Arial" w:cs="Arial"/>
          <w:color w:val="141414"/>
          <w:shd w:val="clear" w:color="auto" w:fill="FFFFFF"/>
        </w:rPr>
        <w:t xml:space="preserve">in order to</w:t>
      </w:r>
      <w:r w:rsidRPr="008B2C77" w:rsidR="000B6153">
        <w:rPr>
          <w:rFonts w:ascii="Arial" w:hAnsi="Arial" w:cs="Arial"/>
          <w:color w:val="141414"/>
          <w:shd w:val="clear" w:color="auto" w:fill="FFFFFF"/>
        </w:rPr>
        <w:t xml:space="preserve"> further develop their potential. If a player scores a few goals in each game, just because he surpasses everyone in physical strength, this is </w:t>
      </w:r>
      <w:r w:rsidRPr="008B2C77" w:rsidR="004D5E8C">
        <w:rPr>
          <w:rFonts w:ascii="Arial" w:hAnsi="Arial" w:cs="Arial"/>
          <w:color w:val="141414"/>
          <w:shd w:val="clear" w:color="auto" w:fill="FFFFFF"/>
        </w:rPr>
        <w:t>a</w:t>
      </w:r>
      <w:r w:rsidRPr="008B2C77" w:rsidR="000B6153">
        <w:rPr>
          <w:rFonts w:ascii="Arial" w:hAnsi="Arial" w:cs="Arial"/>
          <w:color w:val="141414"/>
          <w:shd w:val="clear" w:color="auto" w:fill="FFFFFF"/>
        </w:rPr>
        <w:t xml:space="preserve"> so-called false environment, </w:t>
      </w:r>
      <w:r w:rsidRPr="008B2C77" w:rsidR="004D5E8C">
        <w:rPr>
          <w:rFonts w:ascii="Arial" w:hAnsi="Arial" w:cs="Arial"/>
          <w:color w:val="141414"/>
          <w:shd w:val="clear" w:color="auto" w:fill="FFFFFF"/>
        </w:rPr>
        <w:t xml:space="preserve">one that </w:t>
      </w:r>
      <w:r w:rsidRPr="008B2C77" w:rsidR="000B6153">
        <w:rPr>
          <w:rFonts w:ascii="Arial" w:hAnsi="Arial" w:cs="Arial"/>
          <w:color w:val="141414"/>
          <w:shd w:val="clear" w:color="auto" w:fill="FFFFFF"/>
        </w:rPr>
        <w:t xml:space="preserve">will not </w:t>
      </w:r>
      <w:r w:rsidRPr="008B2C77" w:rsidR="004D5E8C">
        <w:rPr>
          <w:rFonts w:ascii="Arial" w:hAnsi="Arial" w:cs="Arial"/>
          <w:color w:val="141414"/>
          <w:shd w:val="clear" w:color="auto" w:fill="FFFFFF"/>
        </w:rPr>
        <w:t xml:space="preserve">optimally </w:t>
      </w:r>
      <w:r w:rsidRPr="008B2C77" w:rsidR="000B6153">
        <w:rPr>
          <w:rFonts w:ascii="Arial" w:hAnsi="Arial" w:cs="Arial"/>
          <w:color w:val="141414"/>
          <w:shd w:val="clear" w:color="auto" w:fill="FFFFFF"/>
        </w:rPr>
        <w:t>help develop individual, technical-</w:t>
      </w:r>
      <w:r w:rsidRPr="008B2C77" w:rsidR="000B6153">
        <w:rPr>
          <w:rFonts w:ascii="Arial" w:hAnsi="Arial" w:cs="Arial"/>
          <w:color w:val="141414"/>
          <w:shd w:val="clear" w:color="auto" w:fill="FFFFFF"/>
        </w:rPr>
        <w:t>tactical</w:t>
      </w:r>
      <w:r w:rsidRPr="008B2C77" w:rsidR="000B6153">
        <w:rPr>
          <w:rFonts w:ascii="Arial" w:hAnsi="Arial" w:cs="Arial"/>
          <w:color w:val="141414"/>
          <w:shd w:val="clear" w:color="auto" w:fill="FFFFFF"/>
        </w:rPr>
        <w:t xml:space="preserve"> and psychological skills</w:t>
      </w:r>
      <w:r w:rsidRPr="008B2C77" w:rsidR="000B6153">
        <w:rPr>
          <w:rFonts w:ascii="Arial" w:hAnsi="Arial" w:cs="Arial"/>
          <w:color w:val="141414"/>
          <w:shd w:val="clear" w:color="auto" w:fill="FFFFFF"/>
        </w:rPr>
        <w:t xml:space="preserve">.  </w:t>
      </w:r>
      <w:r w:rsidRPr="008B2C77" w:rsidR="000B6153">
        <w:rPr>
          <w:rFonts w:ascii="Arial" w:hAnsi="Arial" w:cs="Arial"/>
          <w:color w:val="141414"/>
          <w:shd w:val="clear" w:color="auto" w:fill="FFFFFF"/>
        </w:rPr>
        <w:t xml:space="preserve">    </w:t>
      </w:r>
    </w:p>
    <w:p xmlns:wp14="http://schemas.microsoft.com/office/word/2010/wordml" w:rsidRPr="008B2C77" w:rsidR="00C74F74" w:rsidP="54C23F46" w:rsidRDefault="00C74F74" w14:paraId="4E39B1FB" wp14:textId="77777777">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6:15:47.928Z">
          <w:pPr>
            <w:pStyle w:val="NormalWeb"/>
            <w:spacing w:before="0" w:beforeAutospacing="off" w:after="180" w:afterAutospacing="off" w:line="480" w:lineRule="auto"/>
            <w:ind w:right="-613"/>
            <w:jc w:val="both"/>
          </w:pPr>
        </w:pPrChange>
      </w:pPr>
      <w:del w:author="Gary Smailes" w:date="2024-02-12T16:15:48.858Z" w:id="1762588463">
        <w:r w:rsidRPr="54C23F46" w:rsidDel="54C23F46">
          <w:rPr>
            <w:rFonts w:ascii="Arial" w:hAnsi="Arial" w:cs="Arial"/>
            <w:color w:val="141414"/>
          </w:rPr>
          <w:delText xml:space="preserve">     </w:delText>
        </w:r>
      </w:del>
      <w:r w:rsidRPr="008B2C77" w:rsidR="00F65E47">
        <w:rPr>
          <w:rFonts w:ascii="Arial" w:hAnsi="Arial" w:cs="Arial"/>
          <w:color w:val="141414"/>
          <w:shd w:val="clear" w:color="auto" w:fill="FFFFFF"/>
        </w:rPr>
        <w:t xml:space="preserve">The match environment should be used for further development and learning of the game. Focusing only on whether </w:t>
      </w:r>
      <w:r w:rsidRPr="008B2C77" w:rsidR="004D5E8C">
        <w:rPr>
          <w:rFonts w:ascii="Arial" w:hAnsi="Arial" w:cs="Arial"/>
          <w:color w:val="141414"/>
          <w:shd w:val="clear" w:color="auto" w:fill="FFFFFF"/>
        </w:rPr>
        <w:t>a</w:t>
      </w:r>
      <w:r w:rsidRPr="008B2C77" w:rsidR="00F65E47">
        <w:rPr>
          <w:rFonts w:ascii="Arial" w:hAnsi="Arial" w:cs="Arial"/>
          <w:color w:val="141414"/>
          <w:shd w:val="clear" w:color="auto" w:fill="FFFFFF"/>
        </w:rPr>
        <w:t xml:space="preserve"> young </w:t>
      </w:r>
      <w:r w:rsidRPr="008B2C77" w:rsidR="004D5E8C">
        <w:rPr>
          <w:rFonts w:ascii="Arial" w:hAnsi="Arial" w:cs="Arial"/>
          <w:color w:val="141414"/>
          <w:shd w:val="clear" w:color="auto" w:fill="FFFFFF"/>
        </w:rPr>
        <w:t>player is</w:t>
      </w:r>
      <w:r w:rsidRPr="008B2C77" w:rsidR="00F65E47">
        <w:rPr>
          <w:rFonts w:ascii="Arial" w:hAnsi="Arial" w:cs="Arial"/>
          <w:color w:val="141414"/>
          <w:shd w:val="clear" w:color="auto" w:fill="FFFFFF"/>
        </w:rPr>
        <w:t xml:space="preserve"> </w:t>
      </w:r>
      <w:r w:rsidRPr="008B2C77" w:rsidR="004D5E8C">
        <w:rPr>
          <w:rFonts w:ascii="Arial" w:hAnsi="Arial" w:cs="Arial"/>
          <w:color w:val="141414"/>
          <w:shd w:val="clear" w:color="auto" w:fill="FFFFFF"/>
        </w:rPr>
        <w:t xml:space="preserve">sufficiently </w:t>
      </w:r>
      <w:r w:rsidRPr="008B2C77" w:rsidR="00F65E47">
        <w:rPr>
          <w:rFonts w:ascii="Arial" w:hAnsi="Arial" w:cs="Arial"/>
          <w:color w:val="141414"/>
          <w:shd w:val="clear" w:color="auto" w:fill="FFFFFF"/>
        </w:rPr>
        <w:t>efficient on th</w:t>
      </w:r>
      <w:r w:rsidRPr="008B2C77" w:rsidR="004D5E8C">
        <w:rPr>
          <w:rFonts w:ascii="Arial" w:hAnsi="Arial" w:cs="Arial"/>
          <w:color w:val="141414"/>
          <w:shd w:val="clear" w:color="auto" w:fill="FFFFFF"/>
        </w:rPr>
        <w:t>e</w:t>
      </w:r>
      <w:r w:rsidRPr="008B2C77" w:rsidR="00F65E47">
        <w:rPr>
          <w:rFonts w:ascii="Arial" w:hAnsi="Arial" w:cs="Arial"/>
          <w:color w:val="141414"/>
          <w:shd w:val="clear" w:color="auto" w:fill="FFFFFF"/>
        </w:rPr>
        <w:t xml:space="preserve"> day and on winning is </w:t>
      </w:r>
      <w:r w:rsidRPr="008B2C77" w:rsidR="004D5E8C">
        <w:rPr>
          <w:rFonts w:ascii="Arial" w:hAnsi="Arial" w:cs="Arial"/>
          <w:color w:val="141414"/>
          <w:shd w:val="clear" w:color="auto" w:fill="FFFFFF"/>
        </w:rPr>
        <w:t>in the long run</w:t>
      </w:r>
      <w:r w:rsidRPr="008B2C77" w:rsidR="004D5E8C">
        <w:rPr>
          <w:rFonts w:ascii="Arial" w:hAnsi="Arial" w:cs="Arial"/>
          <w:color w:val="141414"/>
          <w:shd w:val="clear" w:color="auto" w:fill="FFFFFF"/>
        </w:rPr>
        <w:t xml:space="preserve"> a mistake</w:t>
      </w:r>
      <w:r w:rsidRPr="008B2C77" w:rsidR="00F65E47">
        <w:rPr>
          <w:rFonts w:ascii="Arial" w:hAnsi="Arial" w:cs="Arial"/>
          <w:color w:val="141414"/>
          <w:shd w:val="clear" w:color="auto" w:fill="FFFFFF"/>
        </w:rPr>
        <w:t>. We</w:t>
      </w:r>
      <w:r w:rsidRPr="008B2C77" w:rsidR="00BE5E47">
        <w:rPr>
          <w:rFonts w:ascii="Arial" w:hAnsi="Arial" w:cs="Arial"/>
          <w:color w:val="141414"/>
          <w:shd w:val="clear" w:color="auto" w:fill="FFFFFF"/>
        </w:rPr>
        <w:t xml:space="preserve">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see the player's strengths in the sense of the learning process</w:t>
      </w:r>
      <w:r w:rsidRPr="008B2C77" w:rsidR="004D5E8C">
        <w:rPr>
          <w:rFonts w:ascii="Arial" w:hAnsi="Arial" w:cs="Arial"/>
          <w:color w:val="141414"/>
          <w:shd w:val="clear" w:color="auto" w:fill="FFFFFF"/>
        </w:rPr>
        <w:t>;</w:t>
      </w:r>
      <w:r w:rsidRPr="008B2C77" w:rsidR="00F65E47">
        <w:rPr>
          <w:rFonts w:ascii="Arial" w:hAnsi="Arial" w:cs="Arial"/>
          <w:color w:val="141414"/>
          <w:shd w:val="clear" w:color="auto" w:fill="FFFFFF"/>
        </w:rPr>
        <w:t xml:space="preserve"> we only focus on the performance. </w:t>
      </w:r>
      <w:r w:rsidRPr="008B2C77" w:rsidR="004D5E8C">
        <w:rPr>
          <w:rFonts w:ascii="Arial" w:hAnsi="Arial" w:cs="Arial"/>
          <w:color w:val="141414"/>
          <w:shd w:val="clear" w:color="auto" w:fill="FFFFFF"/>
        </w:rPr>
        <w:t>S</w:t>
      </w:r>
      <w:r w:rsidRPr="008B2C77" w:rsidR="00F65E47">
        <w:rPr>
          <w:rFonts w:ascii="Arial" w:hAnsi="Arial" w:cs="Arial"/>
          <w:color w:val="141414"/>
          <w:shd w:val="clear" w:color="auto" w:fill="FFFFFF"/>
        </w:rPr>
        <w:t>econd</w:t>
      </w:r>
      <w:r w:rsidRPr="008B2C77" w:rsidR="004D5E8C">
        <w:rPr>
          <w:rFonts w:ascii="Arial" w:hAnsi="Arial" w:cs="Arial"/>
          <w:color w:val="141414"/>
          <w:shd w:val="clear" w:color="auto" w:fill="FFFFFF"/>
        </w:rPr>
        <w:t xml:space="preserve">ly, </w:t>
      </w:r>
      <w:r w:rsidRPr="008B2C77" w:rsidR="00F65E47">
        <w:rPr>
          <w:rFonts w:ascii="Arial" w:hAnsi="Arial" w:cs="Arial"/>
          <w:color w:val="141414"/>
          <w:shd w:val="clear" w:color="auto" w:fill="FFFFFF"/>
        </w:rPr>
        <w:t xml:space="preserve">if matches are not competitive and one team wins by a large goal difference, </w:t>
      </w:r>
      <w:r w:rsidRPr="008B2C77" w:rsidR="004D5E8C">
        <w:rPr>
          <w:rFonts w:ascii="Arial" w:hAnsi="Arial" w:cs="Arial"/>
          <w:color w:val="141414"/>
          <w:shd w:val="clear" w:color="auto" w:fill="FFFFFF"/>
        </w:rPr>
        <w:t xml:space="preserve">this is to the detriment of </w:t>
      </w:r>
      <w:r w:rsidRPr="008B2C77" w:rsidR="00F65E47">
        <w:rPr>
          <w:rFonts w:ascii="Arial" w:hAnsi="Arial" w:cs="Arial"/>
          <w:color w:val="141414"/>
          <w:shd w:val="clear" w:color="auto" w:fill="FFFFFF"/>
        </w:rPr>
        <w:t xml:space="preserve">the </w:t>
      </w:r>
      <w:r w:rsidRPr="008B2C77" w:rsidR="00E90BB4">
        <w:rPr>
          <w:rFonts w:ascii="Arial" w:hAnsi="Arial" w:cs="Arial"/>
          <w:color w:val="141414"/>
          <w:shd w:val="clear" w:color="auto" w:fill="FFFFFF"/>
        </w:rPr>
        <w:t>learning process</w:t>
      </w:r>
      <w:r w:rsidRPr="008B2C77" w:rsidR="00F65E47">
        <w:rPr>
          <w:rFonts w:ascii="Arial" w:hAnsi="Arial" w:cs="Arial"/>
          <w:color w:val="141414"/>
          <w:shd w:val="clear" w:color="auto" w:fill="FFFFFF"/>
        </w:rPr>
        <w:t xml:space="preserve"> and develop</w:t>
      </w:r>
      <w:r w:rsidRPr="008B2C77" w:rsidR="004D5E8C">
        <w:rPr>
          <w:rFonts w:ascii="Arial" w:hAnsi="Arial" w:cs="Arial"/>
          <w:color w:val="141414"/>
          <w:shd w:val="clear" w:color="auto" w:fill="FFFFFF"/>
        </w:rPr>
        <w:t xml:space="preserve">ment of </w:t>
      </w:r>
      <w:r w:rsidRPr="008B2C77" w:rsidR="00F65E47">
        <w:rPr>
          <w:rFonts w:ascii="Arial" w:hAnsi="Arial" w:cs="Arial"/>
          <w:color w:val="141414"/>
          <w:shd w:val="clear" w:color="auto" w:fill="FFFFFF"/>
        </w:rPr>
        <w:t>the potential of talented players.</w:t>
      </w:r>
    </w:p>
    <w:p xmlns:wp14="http://schemas.microsoft.com/office/word/2010/wordml" w:rsidRPr="008B2C77" w:rsidR="00F34066" w:rsidP="54C23F46" w:rsidRDefault="00F34066" w14:paraId="7858861F" wp14:textId="77777777">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6:15:59.467Z">
          <w:pPr>
            <w:pStyle w:val="NormalWeb"/>
            <w:spacing w:before="0" w:beforeAutospacing="off" w:after="180" w:afterAutospacing="off" w:line="480" w:lineRule="auto"/>
            <w:ind w:right="-613"/>
            <w:jc w:val="both"/>
          </w:pPr>
        </w:pPrChange>
      </w:pPr>
      <w:del w:author="Gary Smailes" w:date="2024-02-12T16:16:00.069Z" w:id="615328418">
        <w:r w:rsidRPr="54C23F46" w:rsidDel="54C23F46">
          <w:rPr>
            <w:rFonts w:ascii="Arial" w:hAnsi="Arial" w:cs="Arial"/>
            <w:color w:val="141414"/>
          </w:rPr>
          <w:delText xml:space="preserve">     </w:delText>
        </w:r>
      </w:del>
      <w:r w:rsidRPr="008B2C77" w:rsidR="00F65E47">
        <w:rPr>
          <w:rFonts w:ascii="Arial" w:hAnsi="Arial" w:cs="Arial"/>
          <w:color w:val="141414"/>
          <w:shd w:val="clear" w:color="auto" w:fill="FFFFFF"/>
        </w:rPr>
        <w:t>The learning process is highly individualized</w:t>
      </w:r>
      <w:r w:rsidRPr="008B2C77" w:rsidR="004D5E8C">
        <w:rPr>
          <w:rFonts w:ascii="Arial" w:hAnsi="Arial" w:cs="Arial"/>
          <w:color w:val="141414"/>
          <w:shd w:val="clear" w:color="auto" w:fill="FFFFFF"/>
        </w:rPr>
        <w:t xml:space="preserve">, for which reason </w:t>
      </w:r>
      <w:r w:rsidRPr="008B2C77" w:rsidR="00F65E47">
        <w:rPr>
          <w:rFonts w:ascii="Arial" w:hAnsi="Arial" w:cs="Arial"/>
          <w:color w:val="141414"/>
          <w:shd w:val="clear" w:color="auto" w:fill="FFFFFF"/>
        </w:rPr>
        <w:t xml:space="preserve">the training process should be adapted to the learning needs of a young player and </w:t>
      </w:r>
      <w:r w:rsidRPr="008B2C77" w:rsidR="004D5E8C">
        <w:rPr>
          <w:rFonts w:ascii="Arial" w:hAnsi="Arial" w:cs="Arial"/>
          <w:color w:val="141414"/>
          <w:shd w:val="clear" w:color="auto" w:fill="FFFFFF"/>
        </w:rPr>
        <w:t xml:space="preserve">the </w:t>
      </w:r>
      <w:r w:rsidRPr="008B2C77" w:rsidR="00F65E47">
        <w:rPr>
          <w:rFonts w:ascii="Arial" w:hAnsi="Arial" w:cs="Arial"/>
          <w:color w:val="141414"/>
          <w:shd w:val="clear" w:color="auto" w:fill="FFFFFF"/>
        </w:rPr>
        <w:t xml:space="preserve">stage of this process he </w:t>
      </w:r>
      <w:r w:rsidRPr="008B2C77" w:rsidR="004D5E8C">
        <w:rPr>
          <w:rFonts w:ascii="Arial" w:hAnsi="Arial" w:cs="Arial"/>
          <w:color w:val="141414"/>
          <w:shd w:val="clear" w:color="auto" w:fill="FFFFFF"/>
        </w:rPr>
        <w:t xml:space="preserve">has </w:t>
      </w:r>
      <w:r w:rsidRPr="008B2C77" w:rsidR="00F65E47">
        <w:rPr>
          <w:rFonts w:ascii="Arial" w:hAnsi="Arial" w:cs="Arial"/>
          <w:color w:val="141414"/>
          <w:shd w:val="clear" w:color="auto" w:fill="FFFFFF"/>
        </w:rPr>
        <w:t xml:space="preserve">currently </w:t>
      </w:r>
      <w:r w:rsidRPr="008B2C77" w:rsidR="004D5E8C">
        <w:rPr>
          <w:rFonts w:ascii="Arial" w:hAnsi="Arial" w:cs="Arial"/>
          <w:color w:val="141414"/>
          <w:shd w:val="clear" w:color="auto" w:fill="FFFFFF"/>
        </w:rPr>
        <w:t>reached</w:t>
      </w:r>
      <w:r w:rsidRPr="008B2C77" w:rsidR="00F65E47">
        <w:rPr>
          <w:rFonts w:ascii="Arial" w:hAnsi="Arial" w:cs="Arial"/>
          <w:color w:val="141414"/>
          <w:shd w:val="clear" w:color="auto" w:fill="FFFFFF"/>
        </w:rPr>
        <w:t xml:space="preserve">. </w:t>
      </w:r>
      <w:r w:rsidRPr="008B2C77" w:rsidR="004D5E8C">
        <w:rPr>
          <w:rFonts w:ascii="Arial" w:hAnsi="Arial" w:cs="Arial"/>
          <w:color w:val="141414"/>
          <w:shd w:val="clear" w:color="auto" w:fill="FFFFFF"/>
        </w:rPr>
        <w:t xml:space="preserve">It </w:t>
      </w:r>
      <w:r w:rsidRPr="008B2C77" w:rsidR="00F65E47">
        <w:rPr>
          <w:rFonts w:ascii="Arial" w:hAnsi="Arial" w:cs="Arial"/>
          <w:color w:val="141414"/>
          <w:shd w:val="clear" w:color="auto" w:fill="FFFFFF"/>
        </w:rPr>
        <w:t xml:space="preserve">should also combine the experience and knowledge that a player </w:t>
      </w:r>
      <w:r w:rsidRPr="008B2C77" w:rsidR="004D5E8C">
        <w:rPr>
          <w:rFonts w:ascii="Arial" w:hAnsi="Arial" w:cs="Arial"/>
          <w:color w:val="141414"/>
          <w:shd w:val="clear" w:color="auto" w:fill="FFFFFF"/>
        </w:rPr>
        <w:t xml:space="preserve">possesses</w:t>
      </w:r>
      <w:r w:rsidRPr="008B2C77" w:rsidR="004D5E8C">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before he </w:t>
      </w:r>
      <w:r w:rsidRPr="008B2C77" w:rsidR="004D5E8C">
        <w:rPr>
          <w:rFonts w:ascii="Arial" w:hAnsi="Arial" w:cs="Arial"/>
          <w:color w:val="141414"/>
          <w:shd w:val="clear" w:color="auto" w:fill="FFFFFF"/>
        </w:rPr>
        <w:t xml:space="preserve">joins </w:t>
      </w:r>
      <w:r w:rsidRPr="008B2C77" w:rsidR="00F65E47">
        <w:rPr>
          <w:rFonts w:ascii="Arial" w:hAnsi="Arial" w:cs="Arial"/>
          <w:color w:val="141414"/>
          <w:shd w:val="clear" w:color="auto" w:fill="FFFFFF"/>
        </w:rPr>
        <w:t xml:space="preserve">the academy of a professional club, so that he can optimally develop his potential according to his needs and the stage of learning the game he </w:t>
      </w:r>
      <w:r w:rsidRPr="008B2C77" w:rsidR="004D5E8C">
        <w:rPr>
          <w:rFonts w:ascii="Arial" w:hAnsi="Arial" w:cs="Arial"/>
          <w:color w:val="141414"/>
          <w:shd w:val="clear" w:color="auto" w:fill="FFFFFF"/>
        </w:rPr>
        <w:t xml:space="preserve">has </w:t>
      </w:r>
      <w:r w:rsidRPr="008B2C77" w:rsidR="00F65E47">
        <w:rPr>
          <w:rFonts w:ascii="Arial" w:hAnsi="Arial" w:cs="Arial"/>
          <w:color w:val="141414"/>
          <w:shd w:val="clear" w:color="auto" w:fill="FFFFFF"/>
        </w:rPr>
        <w:t xml:space="preserve">currently </w:t>
      </w:r>
      <w:r w:rsidRPr="008B2C77" w:rsidR="004D5E8C">
        <w:rPr>
          <w:rFonts w:ascii="Arial" w:hAnsi="Arial" w:cs="Arial"/>
          <w:color w:val="141414"/>
          <w:shd w:val="clear" w:color="auto" w:fill="FFFFFF"/>
        </w:rPr>
        <w:t>achieved</w:t>
      </w:r>
      <w:r w:rsidRPr="008B2C77" w:rsidR="00F6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     </w:t>
      </w:r>
    </w:p>
    <w:p xmlns:wp14="http://schemas.microsoft.com/office/word/2010/wordml" w:rsidRPr="008B2C77" w:rsidR="009B2772" w:rsidP="54C23F46" w:rsidRDefault="009B2772" w14:paraId="3A04A140" wp14:textId="77777777">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6:16:04.011Z">
          <w:pPr>
            <w:pStyle w:val="NormalWeb"/>
            <w:spacing w:before="0" w:beforeAutospacing="off" w:after="180" w:afterAutospacing="off" w:line="480" w:lineRule="auto"/>
            <w:ind w:right="-613"/>
            <w:jc w:val="both"/>
          </w:pPr>
        </w:pPrChange>
      </w:pPr>
      <w:del w:author="Gary Smailes" w:date="2024-02-12T16:16:04.417Z" w:id="206089338">
        <w:r w:rsidRPr="54C23F46" w:rsidDel="54C23F46">
          <w:rPr>
            <w:rFonts w:ascii="Arial" w:hAnsi="Arial" w:cs="Arial"/>
            <w:color w:val="141414"/>
          </w:rPr>
          <w:delText xml:space="preserve">     </w:delText>
        </w:r>
      </w:del>
      <w:r w:rsidRPr="008B2C77">
        <w:rPr>
          <w:rFonts w:ascii="Arial" w:hAnsi="Arial" w:cs="Arial"/>
          <w:color w:val="141414"/>
          <w:shd w:val="clear" w:color="auto" w:fill="FFFFFF"/>
        </w:rPr>
        <w:t xml:space="preserve">T</w:t>
      </w:r>
      <w:r w:rsidRPr="008B2C77" w:rsidR="00F65E47">
        <w:rPr>
          <w:rFonts w:ascii="Arial" w:hAnsi="Arial" w:cs="Arial"/>
          <w:color w:val="141414"/>
          <w:shd w:val="clear" w:color="auto" w:fill="FFFFFF"/>
        </w:rPr>
        <w:t xml:space="preserve">raining should be planned </w:t>
      </w:r>
      <w:r w:rsidRPr="008B2C77" w:rsidR="004D5E8C">
        <w:rPr>
          <w:rFonts w:ascii="Arial" w:hAnsi="Arial" w:cs="Arial"/>
          <w:color w:val="141414"/>
          <w:shd w:val="clear" w:color="auto" w:fill="FFFFFF"/>
        </w:rPr>
        <w:t xml:space="preserve">in terms of </w:t>
      </w:r>
      <w:r w:rsidRPr="008B2C77" w:rsidR="00F65E47">
        <w:rPr>
          <w:rFonts w:ascii="Arial" w:hAnsi="Arial" w:cs="Arial"/>
          <w:color w:val="141414"/>
          <w:shd w:val="clear" w:color="auto" w:fill="FFFFFF"/>
        </w:rPr>
        <w:t xml:space="preserve">the learning process of young players instead of </w:t>
      </w:r>
      <w:r w:rsidRPr="008B2C77" w:rsidR="004D5E8C">
        <w:rPr>
          <w:rFonts w:ascii="Arial" w:hAnsi="Arial" w:cs="Arial"/>
          <w:color w:val="141414"/>
          <w:shd w:val="clear" w:color="auto" w:fill="FFFFFF"/>
        </w:rPr>
        <w:t xml:space="preserve">focusing on </w:t>
      </w:r>
      <w:r w:rsidRPr="008B2C77" w:rsidR="00F65E47">
        <w:rPr>
          <w:rFonts w:ascii="Arial" w:hAnsi="Arial" w:cs="Arial"/>
          <w:color w:val="141414"/>
          <w:shd w:val="clear" w:color="auto" w:fill="FFFFFF"/>
        </w:rPr>
        <w:t xml:space="preserve">the implementation of </w:t>
      </w:r>
      <w:r w:rsidRPr="008B2C77" w:rsidR="004D5E8C">
        <w:rPr>
          <w:rFonts w:ascii="Arial" w:hAnsi="Arial" w:cs="Arial"/>
          <w:color w:val="141414"/>
          <w:shd w:val="clear" w:color="auto" w:fill="FFFFFF"/>
        </w:rPr>
        <w:t xml:space="preserve">just </w:t>
      </w:r>
      <w:r w:rsidRPr="008B2C77" w:rsidR="00F65E47">
        <w:rPr>
          <w:rFonts w:ascii="Arial" w:hAnsi="Arial" w:cs="Arial"/>
          <w:color w:val="141414"/>
          <w:shd w:val="clear" w:color="auto" w:fill="FFFFFF"/>
        </w:rPr>
        <w:t xml:space="preserve">a given topic. Training should also force players to balance on the edge </w:t>
      </w:r>
      <w:r w:rsidRPr="008B2C77" w:rsidR="004D5E8C">
        <w:rPr>
          <w:rFonts w:ascii="Arial" w:hAnsi="Arial" w:cs="Arial"/>
          <w:color w:val="141414"/>
          <w:shd w:val="clear" w:color="auto" w:fill="FFFFFF"/>
        </w:rPr>
        <w:t>between f</w:t>
      </w:r>
      <w:r w:rsidRPr="008B2C77" w:rsidR="00F65E47">
        <w:rPr>
          <w:rFonts w:ascii="Arial" w:hAnsi="Arial" w:cs="Arial"/>
          <w:color w:val="141414"/>
          <w:shd w:val="clear" w:color="auto" w:fill="FFFFFF"/>
        </w:rPr>
        <w:t xml:space="preserve">ailure and success, because then their </w:t>
      </w:r>
      <w:r w:rsidRPr="008B2C77" w:rsidR="00EB0F39">
        <w:rPr>
          <w:rFonts w:ascii="Arial" w:hAnsi="Arial" w:cs="Arial"/>
          <w:color w:val="141414"/>
          <w:shd w:val="clear" w:color="auto" w:fill="FFFFFF"/>
        </w:rPr>
        <w:t>intrinsic</w:t>
      </w:r>
      <w:r w:rsidRPr="008B2C77" w:rsidR="00F65E47">
        <w:rPr>
          <w:rFonts w:ascii="Arial" w:hAnsi="Arial" w:cs="Arial"/>
          <w:color w:val="141414"/>
          <w:shd w:val="clear" w:color="auto" w:fill="FFFFFF"/>
        </w:rPr>
        <w:t xml:space="preserve"> motivation to achieve success increases, </w:t>
      </w:r>
      <w:r w:rsidRPr="008B2C77" w:rsidR="004D5E8C">
        <w:rPr>
          <w:rFonts w:ascii="Arial" w:hAnsi="Arial" w:cs="Arial"/>
          <w:color w:val="141414"/>
          <w:shd w:val="clear" w:color="auto" w:fill="FFFFFF"/>
        </w:rPr>
        <w:t>as</w:t>
      </w:r>
      <w:r w:rsidRPr="008B2C77" w:rsidR="00F65E47">
        <w:rPr>
          <w:rFonts w:ascii="Arial" w:hAnsi="Arial" w:cs="Arial"/>
          <w:color w:val="141414"/>
          <w:shd w:val="clear" w:color="auto" w:fill="FFFFFF"/>
        </w:rPr>
        <w:t xml:space="preserve"> it is difficult to achieve. Thus, young players also develop their potential </w:t>
      </w:r>
      <w:r w:rsidRPr="008B2C77" w:rsidR="004D5E8C">
        <w:rPr>
          <w:rFonts w:ascii="Arial" w:hAnsi="Arial" w:cs="Arial"/>
          <w:color w:val="141414"/>
          <w:shd w:val="clear" w:color="auto" w:fill="FFFFFF"/>
        </w:rPr>
        <w:t>at</w:t>
      </w:r>
      <w:r w:rsidRPr="008B2C77" w:rsidR="00F65E47">
        <w:rPr>
          <w:rFonts w:ascii="Arial" w:hAnsi="Arial" w:cs="Arial"/>
          <w:color w:val="141414"/>
          <w:shd w:val="clear" w:color="auto" w:fill="FFFFFF"/>
        </w:rPr>
        <w:t xml:space="preserve"> </w:t>
      </w:r>
      <w:r w:rsidRPr="008B2C77" w:rsidR="004D5E8C">
        <w:rPr>
          <w:rFonts w:ascii="Arial" w:hAnsi="Arial" w:cs="Arial"/>
          <w:color w:val="141414"/>
          <w:shd w:val="clear" w:color="auto" w:fill="FFFFFF"/>
        </w:rPr>
        <w:t xml:space="preserve">the </w:t>
      </w:r>
      <w:r w:rsidRPr="008B2C77" w:rsidR="00F65E47">
        <w:rPr>
          <w:rFonts w:ascii="Arial" w:hAnsi="Arial" w:cs="Arial"/>
          <w:color w:val="141414"/>
          <w:shd w:val="clear" w:color="auto" w:fill="FFFFFF"/>
        </w:rPr>
        <w:t>psychological and social level.</w:t>
      </w:r>
    </w:p>
    <w:p xmlns:wp14="http://schemas.microsoft.com/office/word/2010/wordml" w:rsidRPr="008B2C77" w:rsidR="009B2772" w:rsidP="005055DF" w:rsidRDefault="009B2772" w14:paraId="680A4E5D" wp14:textId="77777777">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p>
    <w:p w:rsidR="54C23F46" w:rsidRDefault="54C23F46" w14:paraId="3F154076" w14:textId="06871037">
      <w:r>
        <w:br w:type="page"/>
      </w:r>
    </w:p>
    <w:p xmlns:wp14="http://schemas.microsoft.com/office/word/2010/wordml" w:rsidRPr="008B2C77" w:rsidR="009B2772" w:rsidP="005055DF" w:rsidRDefault="00F65E47" w14:paraId="00F244BD"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color w:val="141414"/>
          <w:shd w:val="clear" w:color="auto" w:fill="FFFFFF"/>
        </w:rPr>
        <w:t xml:space="preserve">Chapter 5: </w:t>
      </w:r>
      <w:r w:rsidRPr="008B2C77" w:rsidR="00B64BB4">
        <w:rPr>
          <w:rFonts w:ascii="Arial" w:hAnsi="Arial" w:cs="Arial"/>
          <w:b/>
          <w:color w:val="141414"/>
          <w:shd w:val="clear" w:color="auto" w:fill="FFFFFF"/>
        </w:rPr>
        <w:t>Can we recognize h</w:t>
      </w:r>
      <w:r w:rsidRPr="008B2C77">
        <w:rPr>
          <w:rFonts w:ascii="Arial" w:hAnsi="Arial" w:cs="Arial"/>
          <w:b/>
          <w:color w:val="141414"/>
          <w:shd w:val="clear" w:color="auto" w:fill="FFFFFF"/>
        </w:rPr>
        <w:t>igh</w:t>
      </w:r>
      <w:r w:rsidRPr="008B2C77" w:rsidR="00B02120">
        <w:rPr>
          <w:rFonts w:ascii="Arial" w:hAnsi="Arial" w:cs="Arial"/>
          <w:b/>
          <w:color w:val="141414"/>
          <w:shd w:val="clear" w:color="auto" w:fill="FFFFFF"/>
        </w:rPr>
        <w:t>-</w:t>
      </w:r>
      <w:r w:rsidRPr="008B2C77" w:rsidR="00B64BB4">
        <w:rPr>
          <w:rFonts w:ascii="Arial" w:hAnsi="Arial" w:cs="Arial"/>
          <w:b/>
          <w:color w:val="141414"/>
          <w:shd w:val="clear" w:color="auto" w:fill="FFFFFF"/>
        </w:rPr>
        <w:t>p</w:t>
      </w:r>
      <w:r w:rsidRPr="008B2C77">
        <w:rPr>
          <w:rFonts w:ascii="Arial" w:hAnsi="Arial" w:cs="Arial"/>
          <w:b/>
          <w:color w:val="141414"/>
          <w:shd w:val="clear" w:color="auto" w:fill="FFFFFF"/>
        </w:rPr>
        <w:t xml:space="preserve">otential </w:t>
      </w:r>
      <w:r w:rsidRPr="008B2C77" w:rsidR="00B64BB4">
        <w:rPr>
          <w:rFonts w:ascii="Arial" w:hAnsi="Arial" w:cs="Arial"/>
          <w:b/>
          <w:color w:val="141414"/>
          <w:shd w:val="clear" w:color="auto" w:fill="FFFFFF"/>
        </w:rPr>
        <w:t>p</w:t>
      </w:r>
      <w:r w:rsidRPr="008B2C77">
        <w:rPr>
          <w:rFonts w:ascii="Arial" w:hAnsi="Arial" w:cs="Arial"/>
          <w:b/>
          <w:color w:val="141414"/>
          <w:shd w:val="clear" w:color="auto" w:fill="FFFFFF"/>
        </w:rPr>
        <w:t>layers?</w:t>
      </w:r>
    </w:p>
    <w:p xmlns:wp14="http://schemas.microsoft.com/office/word/2010/wordml" w:rsidRPr="008B2C77" w:rsidR="00CB0DF4" w:rsidP="54C23F46" w:rsidRDefault="00CB0DF4" wp14:textId="77777777" w14:paraId="0451A02D">
      <w:pPr>
        <w:pStyle w:val="NormalWeb"/>
        <w:shd w:val="clear" w:color="auto" w:fill="FFFFFF" w:themeFill="background1"/>
        <w:spacing w:before="0" w:beforeAutospacing="off" w:after="180" w:afterAutospacing="off" w:line="480" w:lineRule="auto"/>
        <w:ind w:right="-613"/>
        <w:jc w:val="both"/>
        <w:textAlignment w:val="baseline"/>
        <w:rPr>
          <w:ins w:author="Gary Smailes" w:date="2024-02-12T16:24:39.927Z" w:id="453693441"/>
          <w:rFonts w:ascii="Arial" w:hAnsi="Arial" w:cs="Arial"/>
          <w:color w:val="141414"/>
        </w:rPr>
      </w:pPr>
      <w:del w:author="Gary Smailes" w:date="2024-02-12T16:16:11.945Z" w:id="24405073">
        <w:r w:rsidRPr="54C23F46" w:rsidDel="54C23F46">
          <w:rPr>
            <w:rFonts w:ascii="Arial" w:hAnsi="Arial" w:cs="Arial"/>
            <w:b w:val="1"/>
            <w:bCs w:val="1"/>
            <w:color w:val="141414"/>
          </w:rPr>
          <w:delText xml:space="preserve">     </w:delText>
        </w:r>
      </w:del>
      <w:r w:rsidRPr="008B2C77" w:rsidR="00B64BB4">
        <w:rPr>
          <w:rFonts w:ascii="Arial" w:hAnsi="Arial" w:cs="Arial"/>
          <w:color w:val="141414"/>
          <w:shd w:val="clear" w:color="auto" w:fill="FFFFFF"/>
        </w:rPr>
        <w:t>Before we even consider what high-potential players look like, we should first consider the difference between learning, understanding what we are learning and the potential to learn</w:t>
      </w:r>
      <w:r w:rsidRPr="008B2C77">
        <w:rPr>
          <w:rFonts w:ascii="Arial" w:hAnsi="Arial" w:cs="Arial"/>
          <w:color w:val="141414"/>
          <w:shd w:val="clear" w:color="auto" w:fill="FFFFFF"/>
        </w:rPr>
        <w:t>.</w:t>
      </w:r>
      <w:r w:rsidRPr="008B2C77" w:rsidR="00B64BB4">
        <w:rPr>
          <w:rFonts w:ascii="Arial" w:hAnsi="Arial" w:cs="Arial"/>
          <w:color w:val="141414"/>
          <w:shd w:val="clear" w:color="auto" w:fill="FFFFFF"/>
        </w:rPr>
        <w:t xml:space="preserve"> </w:t>
      </w:r>
    </w:p>
    <w:p xmlns:wp14="http://schemas.microsoft.com/office/word/2010/wordml" w:rsidRPr="008B2C77" w:rsidR="00CB0DF4" w:rsidP="54C23F46" w:rsidRDefault="00CB0DF4" w14:paraId="26E1DD70" wp14:textId="44ADED89">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24:55.758Z" w:id="1437637452"/>
          <w:rFonts w:ascii="Arial" w:hAnsi="Arial" w:cs="Arial"/>
          <w:color w:val="141414"/>
        </w:rPr>
        <w:pPrChange w:author="Gary Smailes" w:date="2024-02-12T16:24:42.624Z">
          <w:pPr>
            <w:pStyle w:val="NormalWeb"/>
            <w:spacing w:before="0" w:beforeAutospacing="off" w:after="180" w:afterAutospacing="off" w:line="480" w:lineRule="auto"/>
            <w:ind w:right="-613"/>
            <w:jc w:val="both"/>
          </w:pPr>
        </w:pPrChange>
      </w:pPr>
      <w:r w:rsidRPr="008B2C77" w:rsidR="00F65E47">
        <w:rPr>
          <w:rFonts w:ascii="Arial" w:hAnsi="Arial" w:cs="Arial"/>
          <w:color w:val="141414"/>
          <w:shd w:val="clear" w:color="auto" w:fill="FFFFFF"/>
        </w:rPr>
        <w:t xml:space="preserve">The </w:t>
      </w:r>
      <w:r w:rsidRPr="008B2C77" w:rsidR="00805642">
        <w:rPr>
          <w:rFonts w:ascii="Arial" w:hAnsi="Arial" w:cs="Arial"/>
          <w:color w:val="141414"/>
          <w:shd w:val="clear" w:color="auto" w:fill="FFFFFF"/>
        </w:rPr>
        <w:t>Cambridge</w:t>
      </w:r>
      <w:r w:rsidRPr="008B2C77" w:rsidR="00F65E47">
        <w:rPr>
          <w:rFonts w:ascii="Arial" w:hAnsi="Arial" w:cs="Arial"/>
          <w:color w:val="141414"/>
          <w:shd w:val="clear" w:color="auto" w:fill="FFFFFF"/>
        </w:rPr>
        <w:t xml:space="preserve"> Dictionary defines the word potential as follows: "someone's or something's ability to develop, achieve, or succeed" Potential Plus UK </w:t>
      </w:r>
      <w:r w:rsidRPr="008B2C77" w:rsidR="00B64BB4">
        <w:rPr>
          <w:rFonts w:ascii="Arial" w:hAnsi="Arial" w:cs="Arial"/>
          <w:color w:val="141414"/>
          <w:shd w:val="clear" w:color="auto" w:fill="FFFFFF"/>
        </w:rPr>
        <w:t xml:space="preserve">defines </w:t>
      </w:r>
      <w:r w:rsidRPr="008B2C77" w:rsidR="00F65E47">
        <w:rPr>
          <w:rFonts w:ascii="Arial" w:hAnsi="Arial" w:cs="Arial"/>
          <w:color w:val="141414"/>
          <w:shd w:val="clear" w:color="auto" w:fill="FFFFFF"/>
        </w:rPr>
        <w:t>high learning potential</w:t>
      </w:r>
      <w:r w:rsidRPr="008B2C77" w:rsidR="00B64BB4">
        <w:rPr>
          <w:rFonts w:ascii="Arial" w:hAnsi="Arial" w:cs="Arial"/>
          <w:color w:val="141414"/>
          <w:shd w:val="clear" w:color="auto" w:fill="FFFFFF"/>
        </w:rPr>
        <w:t xml:space="preserve"> thus</w:t>
      </w:r>
      <w:r w:rsidRPr="008B2C77" w:rsidR="00F65E47">
        <w:rPr>
          <w:rFonts w:ascii="Arial" w:hAnsi="Arial" w:cs="Arial"/>
          <w:color w:val="141414"/>
          <w:shd w:val="clear" w:color="auto" w:fill="FFFFFF"/>
        </w:rPr>
        <w:t xml:space="preserve">: "high learning potential' most often refers to an ability to </w:t>
      </w:r>
      <w:r w:rsidRPr="008B2C77" w:rsidR="00F65E47">
        <w:rPr>
          <w:rFonts w:ascii="Arial" w:hAnsi="Arial" w:cs="Arial"/>
          <w:color w:val="141414"/>
          <w:shd w:val="clear" w:color="auto" w:fill="FFFFFF"/>
        </w:rPr>
        <w:t>understand information well, make quick analyses and use memory capacity to learn quickly." (</w:t>
      </w:r>
      <w:r w:rsidRPr="008B2C77" w:rsidR="00F65E47">
        <w:rPr>
          <w:rFonts w:ascii="Arial" w:hAnsi="Arial" w:cs="Arial"/>
          <w:color w:val="141414"/>
          <w:shd w:val="clear" w:color="auto" w:fill="FFFFFF"/>
        </w:rPr>
        <w:t>more</w:t>
      </w:r>
      <w:r w:rsidRPr="008B2C77" w:rsidR="00F65E47">
        <w:rPr>
          <w:rFonts w:ascii="Arial" w:hAnsi="Arial" w:cs="Arial"/>
          <w:color w:val="141414"/>
          <w:shd w:val="clear" w:color="auto" w:fill="FFFFFF"/>
        </w:rPr>
        <w:t xml:space="preserve"> </w:t>
      </w:r>
      <w:r w:rsidRPr="008B2C77" w:rsidR="00B64BB4">
        <w:rPr>
          <w:rFonts w:ascii="Arial" w:hAnsi="Arial" w:cs="Arial"/>
          <w:color w:val="141414"/>
          <w:shd w:val="clear" w:color="auto" w:fill="FFFFFF"/>
        </w:rPr>
        <w:t>on this at</w:t>
      </w:r>
      <w:r w:rsidRPr="008B2C77" w:rsidR="00B60D20">
        <w:rPr>
          <w:rFonts w:ascii="Arial" w:hAnsi="Arial" w:cs="Arial"/>
          <w:color w:val="141414"/>
          <w:shd w:val="clear" w:color="auto" w:fill="FFFFFF"/>
        </w:rPr>
        <w:t xml:space="preserve">: </w:t>
      </w:r>
      <w:hyperlink w:history="1" r:id="Rf7f89f67e7ba4a14">
        <w:r w:rsidRPr="008B2C77" w:rsidR="00B60D20">
          <w:rPr>
            <w:rStyle w:val="Hyperlink"/>
            <w:rFonts w:ascii="Arial" w:hAnsi="Arial" w:cs="Arial"/>
            <w:shd w:val="clear" w:color="auto" w:fill="FFFFFF"/>
          </w:rPr>
          <w:t>https://potentialplusuk.org/index.php/families/high-learning-potential/</w:t>
        </w:r>
      </w:hyperlink>
      <w:r w:rsidRPr="008B2C77" w:rsidR="00B60D20">
        <w:rPr>
          <w:rFonts w:ascii="Arial" w:hAnsi="Arial" w:cs="Arial"/>
          <w:color w:val="141414"/>
          <w:shd w:val="clear" w:color="auto" w:fill="FFFFFF"/>
        </w:rPr>
        <w:t>)</w:t>
      </w:r>
      <w:r w:rsidRPr="008B2C77" w:rsidR="00B64BB4">
        <w:rPr>
          <w:rFonts w:ascii="Arial" w:hAnsi="Arial" w:cs="Arial"/>
          <w:color w:val="141414"/>
          <w:shd w:val="clear" w:color="auto" w:fill="FFFFFF"/>
        </w:rPr>
        <w:t>.</w:t>
      </w:r>
      <w:r w:rsidRPr="008B2C77" w:rsidR="00F65E47">
        <w:rPr/>
        <w:t xml:space="preserve"> </w:t>
      </w:r>
      <w:r w:rsidRPr="008B2C77" w:rsidR="003A55E9">
        <w:rPr>
          <w:rFonts w:ascii="Arial" w:hAnsi="Arial" w:cs="Arial"/>
          <w:color w:val="141414"/>
          <w:shd w:val="clear" w:color="auto" w:fill="FFFFFF"/>
        </w:rPr>
        <w:t>Furthermore</w:t>
      </w:r>
      <w:r w:rsidRPr="008B2C77" w:rsidR="00F65E47">
        <w:rPr>
          <w:rFonts w:ascii="Arial" w:hAnsi="Arial" w:cs="Arial"/>
          <w:color w:val="141414"/>
          <w:shd w:val="clear" w:color="auto" w:fill="FFFFFF"/>
        </w:rPr>
        <w:t xml:space="preserve">, there is </w:t>
      </w:r>
      <w:r w:rsidRPr="008B2C77" w:rsidR="00F65E47">
        <w:rPr>
          <w:rFonts w:ascii="Arial" w:hAnsi="Arial" w:cs="Arial"/>
          <w:color w:val="141414"/>
          <w:shd w:val="clear" w:color="auto" w:fill="FFFFFF"/>
        </w:rPr>
        <w:t>a big difference</w:t>
      </w:r>
      <w:r w:rsidRPr="008B2C77" w:rsidR="00F65E47">
        <w:rPr>
          <w:rFonts w:ascii="Arial" w:hAnsi="Arial" w:cs="Arial"/>
          <w:color w:val="141414"/>
          <w:shd w:val="clear" w:color="auto" w:fill="FFFFFF"/>
        </w:rPr>
        <w:t xml:space="preserve"> between what we learn and understanding what we have learned. </w:t>
      </w:r>
    </w:p>
    <w:p xmlns:wp14="http://schemas.microsoft.com/office/word/2010/wordml" w:rsidRPr="008B2C77" w:rsidR="00CB0DF4" w:rsidP="54C23F46" w:rsidRDefault="00CB0DF4" w14:paraId="74A11118" wp14:textId="5CE8B38F">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26:33.55Z" w:id="1110899031"/>
          <w:rFonts w:ascii="Arial" w:hAnsi="Arial" w:cs="Arial"/>
          <w:color w:val="141414"/>
        </w:rPr>
      </w:pPr>
      <w:r w:rsidRPr="008B2C77" w:rsidR="00F65E47">
        <w:rPr>
          <w:rFonts w:ascii="Arial" w:hAnsi="Arial" w:cs="Arial"/>
          <w:color w:val="141414"/>
          <w:shd w:val="clear" w:color="auto" w:fill="FFFFFF"/>
        </w:rPr>
        <w:t xml:space="preserve">A good student is one who understands what he has learned and can </w:t>
      </w:r>
      <w:r w:rsidRPr="008B2C77" w:rsidR="00F65E47">
        <w:rPr>
          <w:rFonts w:ascii="Arial" w:hAnsi="Arial" w:cs="Arial"/>
          <w:color w:val="141414"/>
          <w:shd w:val="clear" w:color="auto" w:fill="FFFFFF"/>
        </w:rPr>
        <w:t>demonstrate</w:t>
      </w:r>
      <w:r w:rsidRPr="008B2C77" w:rsidR="00F65E47">
        <w:rPr>
          <w:rFonts w:ascii="Arial" w:hAnsi="Arial" w:cs="Arial"/>
          <w:color w:val="141414"/>
          <w:shd w:val="clear" w:color="auto" w:fill="FFFFFF"/>
        </w:rPr>
        <w:t xml:space="preserve"> it in practice. He will be able not only to cor</w:t>
      </w:r>
      <w:r w:rsidRPr="008B2C77" w:rsidR="00B64BB4">
        <w:rPr>
          <w:rFonts w:ascii="Arial" w:hAnsi="Arial" w:cs="Arial"/>
          <w:color w:val="141414"/>
          <w:shd w:val="clear" w:color="auto" w:fill="FFFFFF"/>
        </w:rPr>
        <w:t>relate</w:t>
      </w:r>
      <w:r w:rsidRPr="008B2C77" w:rsidR="00F65E47">
        <w:rPr>
          <w:rFonts w:ascii="Arial" w:hAnsi="Arial" w:cs="Arial"/>
          <w:color w:val="141414"/>
          <w:shd w:val="clear" w:color="auto" w:fill="FFFFFF"/>
        </w:rPr>
        <w:t xml:space="preserve"> the information he received during the learning process, but also to choose the most important </w:t>
      </w:r>
      <w:r w:rsidRPr="008B2C77" w:rsidR="00B64BB4">
        <w:rPr>
          <w:rFonts w:ascii="Arial" w:hAnsi="Arial" w:cs="Arial"/>
          <w:color w:val="141414"/>
          <w:shd w:val="clear" w:color="auto" w:fill="FFFFFF"/>
        </w:rPr>
        <w:t xml:space="preserve">bits of information </w:t>
      </w:r>
      <w:r w:rsidRPr="008B2C77" w:rsidR="00F65E47">
        <w:rPr>
          <w:rFonts w:ascii="Arial" w:hAnsi="Arial" w:cs="Arial"/>
          <w:color w:val="141414"/>
          <w:shd w:val="clear" w:color="auto" w:fill="FFFFFF"/>
        </w:rPr>
        <w:t xml:space="preserve">that will be most useful to him at a given moment and will be the best </w:t>
      </w:r>
      <w:r w:rsidRPr="008B2C77" w:rsidR="00B64BB4">
        <w:rPr>
          <w:rFonts w:ascii="Arial" w:hAnsi="Arial" w:cs="Arial"/>
          <w:color w:val="141414"/>
          <w:shd w:val="clear" w:color="auto" w:fill="FFFFFF"/>
        </w:rPr>
        <w:t xml:space="preserve">for </w:t>
      </w:r>
      <w:r w:rsidRPr="008B2C77" w:rsidR="00F65E47">
        <w:rPr>
          <w:rFonts w:ascii="Arial" w:hAnsi="Arial" w:cs="Arial"/>
          <w:color w:val="141414"/>
          <w:shd w:val="clear" w:color="auto" w:fill="FFFFFF"/>
        </w:rPr>
        <w:t>solv</w:t>
      </w:r>
      <w:r w:rsidRPr="008B2C77" w:rsidR="00B64BB4">
        <w:rPr>
          <w:rFonts w:ascii="Arial" w:hAnsi="Arial" w:cs="Arial"/>
          <w:color w:val="141414"/>
          <w:shd w:val="clear" w:color="auto" w:fill="FFFFFF"/>
        </w:rPr>
        <w:t xml:space="preserve">ing </w:t>
      </w:r>
      <w:r w:rsidRPr="008B2C77" w:rsidR="00F65E47">
        <w:rPr>
          <w:rFonts w:ascii="Arial" w:hAnsi="Arial" w:cs="Arial"/>
          <w:color w:val="141414"/>
          <w:shd w:val="clear" w:color="auto" w:fill="FFFFFF"/>
        </w:rPr>
        <w:t xml:space="preserve">a given problem. </w:t>
      </w:r>
      <w:r w:rsidRPr="008B2C77" w:rsidR="00B64BB4">
        <w:rPr>
          <w:rFonts w:ascii="Arial" w:hAnsi="Arial" w:cs="Arial"/>
          <w:color w:val="141414"/>
          <w:shd w:val="clear" w:color="auto" w:fill="FFFFFF"/>
        </w:rPr>
        <w:t>H</w:t>
      </w:r>
      <w:r w:rsidRPr="008B2C77" w:rsidR="00F65E47">
        <w:rPr>
          <w:rFonts w:ascii="Arial" w:hAnsi="Arial" w:cs="Arial"/>
          <w:color w:val="141414"/>
          <w:shd w:val="clear" w:color="auto" w:fill="FFFFFF"/>
        </w:rPr>
        <w:t xml:space="preserve">e will </w:t>
      </w:r>
      <w:r w:rsidRPr="008B2C77" w:rsidR="00B64BB4">
        <w:rPr>
          <w:rFonts w:ascii="Arial" w:hAnsi="Arial" w:cs="Arial"/>
          <w:color w:val="141414"/>
          <w:shd w:val="clear" w:color="auto" w:fill="FFFFFF"/>
        </w:rPr>
        <w:t xml:space="preserve">intelligently </w:t>
      </w:r>
      <w:r w:rsidRPr="008B2C77" w:rsidR="00F65E47">
        <w:rPr>
          <w:rFonts w:ascii="Arial" w:hAnsi="Arial" w:cs="Arial"/>
          <w:color w:val="141414"/>
          <w:shd w:val="clear" w:color="auto" w:fill="FFFFFF"/>
        </w:rPr>
        <w:t>combine the knowledge he has received with th</w:t>
      </w:r>
      <w:r w:rsidRPr="008B2C77" w:rsidR="00B02120">
        <w:rPr>
          <w:rFonts w:ascii="Arial" w:hAnsi="Arial" w:cs="Arial"/>
          <w:color w:val="141414"/>
          <w:shd w:val="clear" w:color="auto" w:fill="FFFFFF"/>
        </w:rPr>
        <w:t xml:space="preserve">at which </w:t>
      </w:r>
      <w:r w:rsidRPr="008B2C77" w:rsidR="00F65E47">
        <w:rPr>
          <w:rFonts w:ascii="Arial" w:hAnsi="Arial" w:cs="Arial"/>
          <w:color w:val="141414"/>
          <w:shd w:val="clear" w:color="auto" w:fill="FFFFFF"/>
        </w:rPr>
        <w:t xml:space="preserve">he already had earlier and thanks to this will draw </w:t>
      </w:r>
      <w:r w:rsidRPr="008B2C77" w:rsidR="00F65E47">
        <w:rPr>
          <w:rFonts w:ascii="Arial" w:hAnsi="Arial" w:cs="Arial"/>
          <w:color w:val="141414"/>
          <w:shd w:val="clear" w:color="auto" w:fill="FFFFFF"/>
        </w:rPr>
        <w:t>appropriate conclusions</w:t>
      </w:r>
      <w:r w:rsidRPr="008B2C77" w:rsidR="00F65E47">
        <w:rPr>
          <w:rFonts w:ascii="Arial" w:hAnsi="Arial" w:cs="Arial"/>
          <w:color w:val="141414"/>
          <w:shd w:val="clear" w:color="auto" w:fill="FFFFFF"/>
        </w:rPr>
        <w:t xml:space="preserve"> when he makes a mistake</w:t>
      </w:r>
      <w:r w:rsidRPr="008B2C77" w:rsidR="00F65E47">
        <w:rPr>
          <w:rFonts w:ascii="Arial" w:hAnsi="Arial" w:cs="Arial"/>
          <w:color w:val="141414"/>
          <w:shd w:val="clear" w:color="auto" w:fill="FFFFFF"/>
        </w:rPr>
        <w:t xml:space="preserve">.  </w:t>
      </w:r>
    </w:p>
    <w:p xmlns:wp14="http://schemas.microsoft.com/office/word/2010/wordml" w:rsidRPr="008B2C77" w:rsidR="00CB0DF4" w:rsidP="54C23F46" w:rsidRDefault="00CB0DF4" w14:paraId="29C88C0B" wp14:textId="7445E729">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26:50.778Z" w:id="456171414"/>
          <w:rFonts w:ascii="Arial" w:hAnsi="Arial" w:cs="Arial"/>
          <w:color w:val="141414"/>
        </w:rPr>
      </w:pPr>
      <w:r w:rsidRPr="008B2C77" w:rsidR="00F65E47">
        <w:rPr>
          <w:rFonts w:ascii="Arial" w:hAnsi="Arial" w:cs="Arial"/>
          <w:color w:val="141414"/>
          <w:shd w:val="clear" w:color="auto" w:fill="FFFFFF"/>
        </w:rPr>
        <w:t xml:space="preserve">Thus, a good student with high potential will not only assimilate and remember </w:t>
      </w:r>
      <w:r w:rsidRPr="008B2C77" w:rsidR="00F65E47">
        <w:rPr>
          <w:rFonts w:ascii="Arial" w:hAnsi="Arial" w:cs="Arial"/>
          <w:color w:val="141414"/>
          <w:shd w:val="clear" w:color="auto" w:fill="FFFFFF"/>
        </w:rPr>
        <w:t>knowledge, but</w:t>
      </w:r>
      <w:r w:rsidRPr="008B2C77" w:rsidR="00F65E47">
        <w:rPr>
          <w:rFonts w:ascii="Arial" w:hAnsi="Arial" w:cs="Arial"/>
          <w:color w:val="141414"/>
          <w:shd w:val="clear" w:color="auto" w:fill="FFFFFF"/>
        </w:rPr>
        <w:t xml:space="preserve"> will know how to use it effectively and successfully</w:t>
      </w:r>
      <w:r w:rsidRPr="008B2C77" w:rsidR="00447801">
        <w:rPr>
          <w:rFonts w:ascii="Arial" w:hAnsi="Arial" w:cs="Arial"/>
          <w:color w:val="141414"/>
          <w:shd w:val="clear" w:color="auto" w:fill="FFFFFF"/>
        </w:rPr>
        <w:t xml:space="preserve">. </w:t>
      </w:r>
      <w:r w:rsidRPr="008B2C77" w:rsidR="00080361">
        <w:rPr>
          <w:rFonts w:ascii="Arial" w:hAnsi="Arial" w:cs="Arial"/>
          <w:color w:val="141414"/>
          <w:shd w:val="clear" w:color="auto" w:fill="FFFFFF"/>
        </w:rPr>
        <w:t>So</w:t>
      </w:r>
      <w:r w:rsidRPr="008B2C77" w:rsidR="00080361">
        <w:rPr>
          <w:rFonts w:ascii="Arial" w:hAnsi="Arial" w:cs="Arial"/>
          <w:color w:val="141414"/>
          <w:shd w:val="clear" w:color="auto" w:fill="FFFFFF"/>
        </w:rPr>
        <w:t xml:space="preserve"> we can assume that a player with high potential is one who not only has considerable football </w:t>
      </w:r>
      <w:r w:rsidRPr="008B2C77" w:rsidR="00080361">
        <w:rPr>
          <w:rFonts w:ascii="Arial" w:hAnsi="Arial" w:cs="Arial"/>
          <w:color w:val="141414"/>
          <w:shd w:val="clear" w:color="auto" w:fill="FFFFFF"/>
        </w:rPr>
        <w:t xml:space="preserve">skills, but</w:t>
      </w:r>
      <w:r w:rsidRPr="008B2C77" w:rsidR="00080361">
        <w:rPr>
          <w:rFonts w:ascii="Arial" w:hAnsi="Arial" w:cs="Arial"/>
          <w:color w:val="141414"/>
          <w:shd w:val="clear" w:color="auto" w:fill="FFFFFF"/>
        </w:rPr>
        <w:t xml:space="preserve"> understands and knows how to use in a match the knowledge gained during training. He will be able to achieve this through a good memory, rapid analysis of the situation on the pitch and the problem ensuing from it. He will combine his experience to date with new</w:t>
      </w:r>
      <w:r w:rsidRPr="008B2C77" w:rsidR="00B02120">
        <w:rPr>
          <w:rFonts w:ascii="Arial" w:hAnsi="Arial" w:cs="Arial"/>
          <w:color w:val="141414"/>
          <w:shd w:val="clear" w:color="auto" w:fill="FFFFFF"/>
        </w:rPr>
        <w:t>ly</w:t>
      </w:r>
      <w:r w:rsidRPr="008B2C77" w:rsidR="00080361">
        <w:rPr>
          <w:rFonts w:ascii="Arial" w:hAnsi="Arial" w:cs="Arial"/>
          <w:color w:val="141414"/>
          <w:shd w:val="clear" w:color="auto" w:fill="FFFFFF"/>
        </w:rPr>
        <w:t xml:space="preserve"> </w:t>
      </w:r>
      <w:r w:rsidRPr="008B2C77" w:rsidR="00080361">
        <w:rPr>
          <w:rFonts w:ascii="Arial" w:hAnsi="Arial" w:cs="Arial"/>
          <w:color w:val="141414"/>
          <w:shd w:val="clear" w:color="auto" w:fill="FFFFFF"/>
        </w:rPr>
        <w:t xml:space="preserve">acquired</w:t>
      </w:r>
      <w:r w:rsidRPr="008B2C77" w:rsidR="00080361">
        <w:rPr>
          <w:rFonts w:ascii="Arial" w:hAnsi="Arial" w:cs="Arial"/>
          <w:color w:val="141414"/>
          <w:shd w:val="clear" w:color="auto" w:fill="FFFFFF"/>
        </w:rPr>
        <w:t xml:space="preserve"> knowledge and use the information that is most useful in the situations on the pitch which he </w:t>
      </w:r>
      <w:r w:rsidRPr="008B2C77" w:rsidR="00080361">
        <w:rPr>
          <w:rFonts w:ascii="Arial" w:hAnsi="Arial" w:cs="Arial"/>
          <w:color w:val="141414"/>
          <w:shd w:val="clear" w:color="auto" w:fill="FFFFFF"/>
        </w:rPr>
        <w:t xml:space="preserve">encounters</w:t>
      </w:r>
      <w:r w:rsidRPr="008B2C77" w:rsidR="00080361">
        <w:rPr>
          <w:rFonts w:ascii="Arial" w:hAnsi="Arial" w:cs="Arial"/>
          <w:color w:val="141414"/>
          <w:shd w:val="clear" w:color="auto" w:fill="FFFFFF"/>
        </w:rPr>
        <w:t xml:space="preserve">. </w:t>
      </w:r>
    </w:p>
    <w:p xmlns:wp14="http://schemas.microsoft.com/office/word/2010/wordml" w:rsidRPr="008B2C77" w:rsidR="00CB0DF4" w:rsidP="54C23F46" w:rsidRDefault="00CB0DF4" w14:paraId="396DE770" wp14:textId="4FFF45DF">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F65E47">
        <w:rPr>
          <w:rFonts w:ascii="Arial" w:hAnsi="Arial" w:cs="Arial"/>
          <w:color w:val="141414"/>
          <w:shd w:val="clear" w:color="auto" w:fill="FFFFFF"/>
        </w:rPr>
        <w:t>To better understand this, I will translate this into football language</w:t>
      </w:r>
      <w:r w:rsidRPr="008B2C77" w:rsidR="00080361">
        <w:rPr>
          <w:rFonts w:ascii="Arial" w:hAnsi="Arial" w:cs="Arial"/>
          <w:color w:val="141414"/>
          <w:shd w:val="clear" w:color="auto" w:fill="FFFFFF"/>
        </w:rPr>
        <w:t>.</w:t>
      </w:r>
      <w:r w:rsidRPr="008B2C77" w:rsidR="00F65E47">
        <w:rPr>
          <w:rFonts w:ascii="Arial" w:hAnsi="Arial" w:cs="Arial"/>
          <w:color w:val="141414"/>
          <w:shd w:val="clear" w:color="auto" w:fill="FFFFFF"/>
        </w:rPr>
        <w:t xml:space="preserve"> A </w:t>
      </w:r>
      <w:ins w:author="Gary Smailes" w:date="2024-02-12T16:26:59.594Z" w:id="2058433837">
        <w:r w:rsidRPr="008B2C77" w:rsidR="00F65E47">
          <w:rPr>
            <w:rFonts w:ascii="Arial" w:hAnsi="Arial" w:cs="Arial"/>
            <w:color w:val="141414"/>
            <w:shd w:val="clear" w:color="auto" w:fill="FFFFFF"/>
          </w:rPr>
          <w:t xml:space="preserve">ten</w:t>
        </w:r>
      </w:ins>
      <w:del w:author="Gary Smailes" w:date="2024-02-12T16:26:58.913Z" w:id="805158959">
        <w:r w:rsidRPr="54C23F46" w:rsidDel="54C23F46">
          <w:rPr>
            <w:rFonts w:ascii="Arial" w:hAnsi="Arial" w:cs="Arial"/>
            <w:color w:val="141414"/>
          </w:rPr>
          <w:delText>10</w:delText>
        </w:r>
      </w:del>
      <w:r w:rsidRPr="008B2C77" w:rsidR="00F65E47">
        <w:rPr>
          <w:rFonts w:ascii="Arial" w:hAnsi="Arial" w:cs="Arial"/>
          <w:color w:val="141414"/>
          <w:shd w:val="clear" w:color="auto" w:fill="FFFFFF"/>
        </w:rPr>
        <w:t xml:space="preserve">-year-old player ha</w:t>
      </w:r>
      <w:r w:rsidRPr="008B2C77" w:rsidR="00B02120">
        <w:rPr>
          <w:rFonts w:ascii="Arial" w:hAnsi="Arial" w:cs="Arial"/>
          <w:color w:val="141414"/>
          <w:shd w:val="clear" w:color="auto" w:fill="FFFFFF"/>
        </w:rPr>
        <w:t>s</w:t>
      </w:r>
      <w:r w:rsidRPr="008B2C77" w:rsidR="00F65E47">
        <w:rPr>
          <w:rFonts w:ascii="Arial" w:hAnsi="Arial" w:cs="Arial"/>
          <w:color w:val="141414"/>
          <w:shd w:val="clear" w:color="auto" w:fill="FFFFFF"/>
        </w:rPr>
        <w:t xml:space="preserve"> a learning goal: when to pass and when to dribble</w:t>
      </w:r>
      <w:r w:rsidRPr="008B2C77" w:rsidR="00080361">
        <w:rPr>
          <w:rFonts w:ascii="Arial" w:hAnsi="Arial" w:cs="Arial"/>
          <w:color w:val="141414"/>
          <w:shd w:val="clear" w:color="auto" w:fill="FFFFFF"/>
        </w:rPr>
        <w:t xml:space="preserve"> the ball</w:t>
      </w:r>
      <w:r w:rsidRPr="008B2C77" w:rsidR="00F65E47">
        <w:rPr>
          <w:rFonts w:ascii="Arial" w:hAnsi="Arial" w:cs="Arial"/>
          <w:color w:val="141414"/>
          <w:shd w:val="clear" w:color="auto" w:fill="FFFFFF"/>
        </w:rPr>
        <w:t xml:space="preserve"> in a 2</w:t>
      </w:r>
      <w:r w:rsidRPr="008B2C77" w:rsidR="00080361">
        <w:rPr>
          <w:rFonts w:ascii="Arial" w:hAnsi="Arial" w:cs="Arial"/>
          <w:color w:val="141414"/>
          <w:shd w:val="clear" w:color="auto" w:fill="FFFFFF"/>
        </w:rPr>
        <w:t xml:space="preserve"> </w:t>
      </w:r>
      <w:r w:rsidRPr="008B2C77" w:rsidR="00F65E47">
        <w:rPr>
          <w:rFonts w:ascii="Arial" w:hAnsi="Arial" w:cs="Arial"/>
          <w:color w:val="141414"/>
          <w:shd w:val="clear" w:color="auto" w:fill="FFFFFF"/>
        </w:rPr>
        <w:t>v</w:t>
      </w:r>
      <w:r w:rsidRPr="008B2C77" w:rsidR="00080361">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1 situation. The moment he finds himself in such a situation during </w:t>
      </w:r>
      <w:r w:rsidRPr="008B2C77" w:rsidR="00080361">
        <w:rPr>
          <w:rFonts w:ascii="Arial" w:hAnsi="Arial" w:cs="Arial"/>
          <w:color w:val="141414"/>
          <w:shd w:val="clear" w:color="auto" w:fill="FFFFFF"/>
        </w:rPr>
        <w:t>a</w:t>
      </w:r>
      <w:r w:rsidRPr="008B2C77" w:rsidR="00F65E47">
        <w:rPr>
          <w:rFonts w:ascii="Arial" w:hAnsi="Arial" w:cs="Arial"/>
          <w:color w:val="141414"/>
          <w:shd w:val="clear" w:color="auto" w:fill="FFFFFF"/>
        </w:rPr>
        <w:t xml:space="preserve"> match, he will solve it quickly and effectively for the benefit of himself and the team. </w:t>
      </w:r>
      <w:r w:rsidRPr="008B2C77" w:rsidR="00080361">
        <w:rPr>
          <w:rFonts w:ascii="Arial" w:hAnsi="Arial" w:cs="Arial"/>
          <w:color w:val="141414"/>
          <w:shd w:val="clear" w:color="auto" w:fill="FFFFFF"/>
        </w:rPr>
        <w:t>He</w:t>
      </w:r>
      <w:r w:rsidRPr="008B2C77" w:rsidR="00F65E47">
        <w:rPr>
          <w:rFonts w:ascii="Arial" w:hAnsi="Arial" w:cs="Arial"/>
          <w:color w:val="141414"/>
          <w:shd w:val="clear" w:color="auto" w:fill="FFFFFF"/>
        </w:rPr>
        <w:t xml:space="preserve"> will do</w:t>
      </w:r>
      <w:r w:rsidRPr="008B2C77" w:rsidR="00080361">
        <w:rPr>
          <w:rFonts w:ascii="Arial" w:hAnsi="Arial" w:cs="Arial"/>
          <w:color w:val="141414"/>
          <w:shd w:val="clear" w:color="auto" w:fill="FFFFFF"/>
        </w:rPr>
        <w:t xml:space="preserve"> so</w:t>
      </w:r>
      <w:r w:rsidRPr="008B2C77" w:rsidR="00F65E47">
        <w:rPr>
          <w:rFonts w:ascii="Arial" w:hAnsi="Arial" w:cs="Arial"/>
          <w:color w:val="141414"/>
          <w:shd w:val="clear" w:color="auto" w:fill="FFFFFF"/>
        </w:rPr>
        <w:t xml:space="preserve"> thanks to </w:t>
      </w:r>
      <w:r w:rsidRPr="008B2C77" w:rsidR="00080361">
        <w:rPr>
          <w:rFonts w:ascii="Arial" w:hAnsi="Arial" w:cs="Arial"/>
          <w:color w:val="141414"/>
          <w:shd w:val="clear" w:color="auto" w:fill="FFFFFF"/>
        </w:rPr>
        <w:t xml:space="preserve">a </w:t>
      </w:r>
      <w:r w:rsidRPr="008B2C77" w:rsidR="00F65E47">
        <w:rPr>
          <w:rFonts w:ascii="Arial" w:hAnsi="Arial" w:cs="Arial"/>
          <w:color w:val="141414"/>
          <w:shd w:val="clear" w:color="auto" w:fill="FFFFFF"/>
        </w:rPr>
        <w:t>good memory (</w:t>
      </w:r>
      <w:r w:rsidRPr="008B2C77" w:rsidR="00080361">
        <w:rPr>
          <w:rFonts w:ascii="Arial" w:hAnsi="Arial" w:cs="Arial"/>
          <w:color w:val="141414"/>
          <w:shd w:val="clear" w:color="auto" w:fill="FFFFFF"/>
        </w:rPr>
        <w:t xml:space="preserve">the </w:t>
      </w:r>
      <w:r w:rsidRPr="008B2C77" w:rsidR="00F65E47">
        <w:rPr>
          <w:rFonts w:ascii="Arial" w:hAnsi="Arial" w:cs="Arial"/>
          <w:color w:val="141414"/>
          <w:shd w:val="clear" w:color="auto" w:fill="FFFFFF"/>
        </w:rPr>
        <w:t>brain</w:t>
      </w:r>
      <w:r w:rsidRPr="008B2C77" w:rsidR="00080361">
        <w:rPr>
          <w:rFonts w:ascii="Arial" w:hAnsi="Arial" w:cs="Arial"/>
          <w:color w:val="141414"/>
          <w:shd w:val="clear" w:color="auto" w:fill="FFFFFF"/>
        </w:rPr>
        <w:t>’s</w:t>
      </w:r>
      <w:r w:rsidRPr="008B2C77" w:rsidR="00F65E47">
        <w:rPr>
          <w:rFonts w:ascii="Arial" w:hAnsi="Arial" w:cs="Arial"/>
          <w:color w:val="141414"/>
          <w:shd w:val="clear" w:color="auto" w:fill="FFFFFF"/>
        </w:rPr>
        <w:t xml:space="preserve"> </w:t>
      </w:r>
      <w:r w:rsidRPr="008B2C77" w:rsidR="00080361">
        <w:rPr>
          <w:rFonts w:ascii="Arial" w:hAnsi="Arial" w:cs="Arial"/>
          <w:color w:val="141414"/>
          <w:shd w:val="clear" w:color="auto" w:fill="FFFFFF"/>
        </w:rPr>
        <w:t xml:space="preserve">ability </w:t>
      </w:r>
      <w:r w:rsidRPr="008B2C77" w:rsidR="00F65E47">
        <w:rPr>
          <w:rFonts w:ascii="Arial" w:hAnsi="Arial" w:cs="Arial"/>
          <w:color w:val="141414"/>
          <w:shd w:val="clear" w:color="auto" w:fill="FFFFFF"/>
        </w:rPr>
        <w:t xml:space="preserve">to remember), </w:t>
      </w:r>
      <w:r w:rsidRPr="008B2C77" w:rsidR="00080361">
        <w:rPr>
          <w:rFonts w:ascii="Arial" w:hAnsi="Arial" w:cs="Arial"/>
          <w:color w:val="141414"/>
          <w:shd w:val="clear" w:color="auto" w:fill="FFFFFF"/>
        </w:rPr>
        <w:t xml:space="preserve">rapid </w:t>
      </w:r>
      <w:r w:rsidRPr="008B2C77" w:rsidR="00F65E47">
        <w:rPr>
          <w:rFonts w:ascii="Arial" w:hAnsi="Arial" w:cs="Arial"/>
          <w:color w:val="141414"/>
          <w:shd w:val="clear" w:color="auto" w:fill="FFFFFF"/>
        </w:rPr>
        <w:t>correlation of facts (</w:t>
      </w:r>
      <w:r w:rsidRPr="008B2C77" w:rsidR="00080361">
        <w:rPr>
          <w:rFonts w:ascii="Arial" w:hAnsi="Arial" w:cs="Arial"/>
          <w:color w:val="141414"/>
          <w:shd w:val="clear" w:color="auto" w:fill="FFFFFF"/>
        </w:rPr>
        <w:t xml:space="preserve">the </w:t>
      </w:r>
      <w:r w:rsidRPr="008B2C77" w:rsidR="00F65E47">
        <w:rPr>
          <w:rFonts w:ascii="Arial" w:hAnsi="Arial" w:cs="Arial"/>
          <w:color w:val="141414"/>
          <w:shd w:val="clear" w:color="auto" w:fill="FFFFFF"/>
        </w:rPr>
        <w:t>2</w:t>
      </w:r>
      <w:r w:rsidRPr="008B2C77" w:rsidR="00080361">
        <w:rPr>
          <w:rFonts w:ascii="Arial" w:hAnsi="Arial" w:cs="Arial"/>
          <w:color w:val="141414"/>
          <w:shd w:val="clear" w:color="auto" w:fill="FFFFFF"/>
        </w:rPr>
        <w:t xml:space="preserve"> </w:t>
      </w:r>
      <w:r w:rsidRPr="008B2C77" w:rsidR="00F65E47">
        <w:rPr>
          <w:rFonts w:ascii="Arial" w:hAnsi="Arial" w:cs="Arial"/>
          <w:color w:val="141414"/>
          <w:shd w:val="clear" w:color="auto" w:fill="FFFFFF"/>
        </w:rPr>
        <w:t>v</w:t>
      </w:r>
      <w:r w:rsidRPr="008B2C77" w:rsidR="00080361">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1 situation), quick analysis, </w:t>
      </w:r>
      <w:r w:rsidRPr="008B2C77" w:rsidR="00080361">
        <w:rPr>
          <w:rFonts w:ascii="Arial" w:hAnsi="Arial" w:cs="Arial"/>
          <w:color w:val="141414"/>
          <w:shd w:val="clear" w:color="auto" w:fill="FFFFFF"/>
        </w:rPr>
        <w:t xml:space="preserve">and an </w:t>
      </w:r>
      <w:r w:rsidRPr="008B2C77" w:rsidR="00F65E47">
        <w:rPr>
          <w:rFonts w:ascii="Arial" w:hAnsi="Arial" w:cs="Arial"/>
          <w:color w:val="141414"/>
          <w:shd w:val="clear" w:color="auto" w:fill="FFFFFF"/>
        </w:rPr>
        <w:t xml:space="preserve">understanding </w:t>
      </w:r>
      <w:r w:rsidRPr="008B2C77" w:rsidR="00080361">
        <w:rPr>
          <w:rFonts w:ascii="Arial" w:hAnsi="Arial" w:cs="Arial"/>
          <w:color w:val="141414"/>
          <w:shd w:val="clear" w:color="auto" w:fill="FFFFFF"/>
        </w:rPr>
        <w:t xml:space="preserve">of </w:t>
      </w:r>
      <w:r w:rsidRPr="008B2C77" w:rsidR="00F65E47">
        <w:rPr>
          <w:rFonts w:ascii="Arial" w:hAnsi="Arial" w:cs="Arial"/>
          <w:color w:val="141414"/>
          <w:shd w:val="clear" w:color="auto" w:fill="FFFFFF"/>
        </w:rPr>
        <w:t>the situation</w:t>
      </w:r>
      <w:r w:rsidRPr="008B2C77" w:rsidR="00080361">
        <w:rPr>
          <w:rFonts w:ascii="Arial" w:hAnsi="Arial" w:cs="Arial"/>
          <w:color w:val="141414"/>
          <w:shd w:val="clear" w:color="auto" w:fill="FFFFFF"/>
        </w:rPr>
        <w:t xml:space="preserve">, while </w:t>
      </w:r>
      <w:r w:rsidRPr="008B2C77" w:rsidR="00F65E47">
        <w:rPr>
          <w:rFonts w:ascii="Arial" w:hAnsi="Arial" w:cs="Arial"/>
          <w:color w:val="141414"/>
          <w:shd w:val="clear" w:color="auto" w:fill="FFFFFF"/>
        </w:rPr>
        <w:t xml:space="preserve">using only the information that is needed to </w:t>
      </w:r>
      <w:r w:rsidRPr="008B2C77" w:rsidR="00F65E47">
        <w:rPr>
          <w:rFonts w:ascii="Arial" w:hAnsi="Arial" w:cs="Arial"/>
          <w:color w:val="141414"/>
          <w:shd w:val="clear" w:color="auto" w:fill="FFFFFF"/>
        </w:rPr>
        <w:t>make a decision</w:t>
      </w:r>
      <w:r w:rsidRPr="008B2C77" w:rsidR="00F65E47">
        <w:rPr>
          <w:rFonts w:ascii="Arial" w:hAnsi="Arial" w:cs="Arial"/>
          <w:color w:val="141414"/>
          <w:shd w:val="clear" w:color="auto" w:fill="FFFFFF"/>
        </w:rPr>
        <w:t xml:space="preserve"> (when to </w:t>
      </w:r>
      <w:r w:rsidRPr="008B2C77" w:rsidR="00080361">
        <w:rPr>
          <w:rFonts w:ascii="Arial" w:hAnsi="Arial" w:cs="Arial"/>
          <w:color w:val="141414"/>
          <w:shd w:val="clear" w:color="auto" w:fill="FFFFFF"/>
        </w:rPr>
        <w:t>pass,</w:t>
      </w:r>
      <w:r w:rsidRPr="008B2C77" w:rsidR="00F65E47">
        <w:rPr>
          <w:rFonts w:ascii="Arial" w:hAnsi="Arial" w:cs="Arial"/>
          <w:color w:val="141414"/>
          <w:shd w:val="clear" w:color="auto" w:fill="FFFFFF"/>
        </w:rPr>
        <w:t xml:space="preserve"> </w:t>
      </w:r>
      <w:r w:rsidRPr="008B2C77" w:rsidR="00080361">
        <w:rPr>
          <w:rFonts w:ascii="Arial" w:hAnsi="Arial" w:cs="Arial"/>
          <w:color w:val="141414"/>
          <w:shd w:val="clear" w:color="auto" w:fill="FFFFFF"/>
        </w:rPr>
        <w:t xml:space="preserve">when to </w:t>
      </w:r>
      <w:r w:rsidRPr="008B2C77" w:rsidR="00F65E47">
        <w:rPr>
          <w:rFonts w:ascii="Arial" w:hAnsi="Arial" w:cs="Arial"/>
          <w:color w:val="141414"/>
          <w:shd w:val="clear" w:color="auto" w:fill="FFFFFF"/>
        </w:rPr>
        <w:t xml:space="preserve">dribble </w:t>
      </w:r>
      <w:r w:rsidRPr="008B2C77" w:rsidR="00080361">
        <w:rPr>
          <w:rFonts w:ascii="Arial" w:hAnsi="Arial" w:cs="Arial"/>
          <w:color w:val="141414"/>
          <w:shd w:val="clear" w:color="auto" w:fill="FFFFFF"/>
        </w:rPr>
        <w:t xml:space="preserve">and </w:t>
      </w:r>
      <w:r w:rsidRPr="008B2C77" w:rsidR="00F65E47">
        <w:rPr>
          <w:rFonts w:ascii="Arial" w:hAnsi="Arial" w:cs="Arial"/>
          <w:color w:val="141414"/>
          <w:shd w:val="clear" w:color="auto" w:fill="FFFFFF"/>
        </w:rPr>
        <w:t>what technique to use)</w:t>
      </w:r>
      <w:r w:rsidRPr="008B2C77" w:rsidR="00A72CBC">
        <w:rPr>
          <w:rFonts w:ascii="Arial" w:hAnsi="Arial" w:cs="Arial"/>
          <w:color w:val="141414"/>
          <w:shd w:val="clear" w:color="auto" w:fill="FFFFFF"/>
        </w:rPr>
        <w:t>.</w:t>
      </w:r>
      <w:r w:rsidRPr="008B2C77" w:rsidR="0056290E">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Thanks to </w:t>
      </w:r>
      <w:r w:rsidRPr="008B2C77" w:rsidR="00F65E47">
        <w:rPr>
          <w:rFonts w:ascii="Arial" w:hAnsi="Arial" w:cs="Arial"/>
          <w:color w:val="141414"/>
          <w:shd w:val="clear" w:color="auto" w:fill="FFFFFF"/>
        </w:rPr>
        <w:t xml:space="preserve">experience, he will quickly combine the knowledge </w:t>
      </w:r>
      <w:r w:rsidRPr="008B2C77" w:rsidR="00F65E47">
        <w:rPr>
          <w:rFonts w:ascii="Arial" w:hAnsi="Arial" w:cs="Arial"/>
          <w:color w:val="141414"/>
          <w:shd w:val="clear" w:color="auto" w:fill="FFFFFF"/>
        </w:rPr>
        <w:t xml:space="preserve">acquired</w:t>
      </w:r>
      <w:r w:rsidRPr="008B2C77" w:rsidR="00F65E47">
        <w:rPr>
          <w:rFonts w:ascii="Arial" w:hAnsi="Arial" w:cs="Arial"/>
          <w:color w:val="141414"/>
          <w:shd w:val="clear" w:color="auto" w:fill="FFFFFF"/>
        </w:rPr>
        <w:t xml:space="preserve"> with the </w:t>
      </w:r>
      <w:r w:rsidRPr="008B2C77" w:rsidR="00080361">
        <w:rPr>
          <w:rFonts w:ascii="Arial" w:hAnsi="Arial" w:cs="Arial"/>
          <w:color w:val="141414"/>
          <w:shd w:val="clear" w:color="auto" w:fill="FFFFFF"/>
        </w:rPr>
        <w:t xml:space="preserve">situation on the </w:t>
      </w:r>
      <w:r w:rsidRPr="008B2C77" w:rsidR="004E18D3">
        <w:rPr>
          <w:rFonts w:ascii="Arial" w:hAnsi="Arial" w:cs="Arial"/>
          <w:color w:val="141414"/>
          <w:shd w:val="clear" w:color="auto" w:fill="FFFFFF"/>
        </w:rPr>
        <w:t>pitch</w:t>
      </w:r>
      <w:r w:rsidRPr="008B2C77" w:rsidR="00F6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in order to</w:t>
      </w:r>
      <w:r w:rsidRPr="008B2C77" w:rsidR="00F65E47">
        <w:rPr>
          <w:rFonts w:ascii="Arial" w:hAnsi="Arial" w:cs="Arial"/>
          <w:color w:val="141414"/>
          <w:shd w:val="clear" w:color="auto" w:fill="FFFFFF"/>
        </w:rPr>
        <w:t xml:space="preserve"> solve the 2</w:t>
      </w:r>
      <w:r w:rsidRPr="008B2C77" w:rsidR="00080361">
        <w:rPr>
          <w:rFonts w:ascii="Arial" w:hAnsi="Arial" w:cs="Arial"/>
          <w:color w:val="141414"/>
          <w:shd w:val="clear" w:color="auto" w:fill="FFFFFF"/>
        </w:rPr>
        <w:t xml:space="preserve"> </w:t>
      </w:r>
      <w:r w:rsidRPr="008B2C77" w:rsidR="00F65E47">
        <w:rPr>
          <w:rFonts w:ascii="Arial" w:hAnsi="Arial" w:cs="Arial"/>
          <w:color w:val="141414"/>
          <w:shd w:val="clear" w:color="auto" w:fill="FFFFFF"/>
        </w:rPr>
        <w:t>v</w:t>
      </w:r>
      <w:r w:rsidRPr="008B2C77" w:rsidR="00080361">
        <w:rPr>
          <w:rFonts w:ascii="Arial" w:hAnsi="Arial" w:cs="Arial"/>
          <w:color w:val="141414"/>
          <w:shd w:val="clear" w:color="auto" w:fill="FFFFFF"/>
        </w:rPr>
        <w:t xml:space="preserve"> </w:t>
      </w:r>
      <w:r w:rsidRPr="008B2C77" w:rsidR="00F65E47">
        <w:rPr>
          <w:rFonts w:ascii="Arial" w:hAnsi="Arial" w:cs="Arial"/>
          <w:color w:val="141414"/>
          <w:shd w:val="clear" w:color="auto" w:fill="FFFFFF"/>
        </w:rPr>
        <w:t>1 problem.</w:t>
      </w:r>
    </w:p>
    <w:p xmlns:wp14="http://schemas.microsoft.com/office/word/2010/wordml" w:rsidRPr="008B2C77" w:rsidR="0056290E" w:rsidP="54C23F46" w:rsidRDefault="0056290E" w14:paraId="619E0A1B" wp14:textId="150E9719">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6:27:18.893Z">
          <w:pPr>
            <w:pStyle w:val="NormalWeb"/>
            <w:spacing w:before="0" w:beforeAutospacing="off" w:after="180" w:afterAutospacing="off" w:line="480" w:lineRule="auto"/>
            <w:ind w:right="-613"/>
            <w:jc w:val="both"/>
          </w:pPr>
        </w:pPrChange>
      </w:pPr>
      <w:del w:author="Gary Smailes" w:date="2024-02-12T16:27:19.99Z" w:id="380716199">
        <w:r w:rsidRPr="54C23F46" w:rsidDel="54C23F46">
          <w:rPr>
            <w:rFonts w:ascii="Arial" w:hAnsi="Arial" w:cs="Arial"/>
            <w:color w:val="141414"/>
          </w:rPr>
          <w:delText xml:space="preserve">     </w:delText>
        </w:r>
      </w:del>
      <w:r w:rsidRPr="008B2C77" w:rsidR="00A834AD">
        <w:rPr>
          <w:rFonts w:ascii="Arial" w:hAnsi="Arial" w:cs="Arial"/>
          <w:color w:val="141414"/>
          <w:shd w:val="clear" w:color="auto" w:fill="FFFFFF"/>
        </w:rPr>
        <w:t>T</w:t>
      </w:r>
      <w:r w:rsidRPr="008B2C77" w:rsidR="00F65E47">
        <w:rPr>
          <w:rFonts w:ascii="Arial" w:hAnsi="Arial" w:cs="Arial"/>
          <w:color w:val="141414"/>
          <w:shd w:val="clear" w:color="auto" w:fill="FFFFFF"/>
        </w:rPr>
        <w:t xml:space="preserve">h</w:t>
      </w:r>
      <w:ins w:author="Gary Smailes" w:date="2024-02-12T16:27:22.484Z" w:id="1759495125">
        <w:r w:rsidRPr="008B2C77" w:rsidR="00F65E47">
          <w:rPr>
            <w:rFonts w:ascii="Arial" w:hAnsi="Arial" w:cs="Arial"/>
            <w:color w:val="141414"/>
            <w:shd w:val="clear" w:color="auto" w:fill="FFFFFF"/>
          </w:rPr>
          <w:t xml:space="preserve">is</w:t>
        </w:r>
      </w:ins>
      <w:del w:author="Gary Smailes" w:date="2024-02-12T16:27:21.933Z" w:id="1302978992">
        <w:r w:rsidRPr="54C23F46" w:rsidDel="54C23F46">
          <w:rPr>
            <w:rFonts w:ascii="Arial" w:hAnsi="Arial" w:cs="Arial"/>
            <w:color w:val="141414"/>
          </w:rPr>
          <w:delText>e</w:delText>
        </w:r>
      </w:del>
      <w:r w:rsidRPr="008B2C77" w:rsidR="00F65E47">
        <w:rPr>
          <w:rFonts w:ascii="Arial" w:hAnsi="Arial" w:cs="Arial"/>
          <w:color w:val="141414"/>
          <w:shd w:val="clear" w:color="auto" w:fill="FFFFFF"/>
        </w:rPr>
        <w:t xml:space="preserve"> last chapter will </w:t>
      </w:r>
      <w:r w:rsidRPr="008B2C77" w:rsidR="00080361">
        <w:rPr>
          <w:rFonts w:ascii="Arial" w:hAnsi="Arial" w:cs="Arial"/>
          <w:color w:val="141414"/>
          <w:shd w:val="clear" w:color="auto" w:fill="FFFFFF"/>
        </w:rPr>
        <w:t xml:space="preserve">attempt</w:t>
      </w:r>
      <w:r w:rsidRPr="008B2C77" w:rsidR="00080361">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to understand what high potential for learning to play football </w:t>
      </w:r>
      <w:r w:rsidRPr="008B2C77" w:rsidR="00A834AD">
        <w:rPr>
          <w:rFonts w:ascii="Arial" w:hAnsi="Arial" w:cs="Arial"/>
          <w:color w:val="141414"/>
          <w:shd w:val="clear" w:color="auto" w:fill="FFFFFF"/>
        </w:rPr>
        <w:t>means</w:t>
      </w:r>
      <w:r w:rsidRPr="008B2C77" w:rsidR="00080361">
        <w:rPr>
          <w:rFonts w:ascii="Arial" w:hAnsi="Arial" w:cs="Arial"/>
          <w:color w:val="141414"/>
          <w:shd w:val="clear" w:color="auto" w:fill="FFFFFF"/>
        </w:rPr>
        <w:t>.</w:t>
      </w:r>
      <w:r w:rsidRPr="008B2C77" w:rsidR="00F65E47">
        <w:rPr>
          <w:rFonts w:ascii="Arial" w:hAnsi="Arial" w:cs="Arial"/>
          <w:color w:val="141414"/>
          <w:shd w:val="clear" w:color="auto" w:fill="FFFFFF"/>
        </w:rPr>
        <w:t xml:space="preserve"> Can we reduce </w:t>
      </w:r>
      <w:r w:rsidRPr="008B2C77" w:rsidR="00A834AD">
        <w:rPr>
          <w:rFonts w:ascii="Arial" w:hAnsi="Arial" w:cs="Arial"/>
          <w:color w:val="141414"/>
          <w:shd w:val="clear" w:color="auto" w:fill="FFFFFF"/>
        </w:rPr>
        <w:t xml:space="preserve">our dependence on </w:t>
      </w:r>
      <w:r w:rsidRPr="008B2C77" w:rsidR="00F65E47">
        <w:rPr>
          <w:rFonts w:ascii="Arial" w:hAnsi="Arial" w:cs="Arial"/>
          <w:color w:val="141414"/>
          <w:shd w:val="clear" w:color="auto" w:fill="FFFFFF"/>
        </w:rPr>
        <w:t xml:space="preserve">"luck" in finding and recruiting high-potential players and </w:t>
      </w:r>
      <w:r w:rsidRPr="008B2C77" w:rsidR="00A834AD">
        <w:rPr>
          <w:rFonts w:ascii="Arial" w:hAnsi="Arial" w:cs="Arial"/>
          <w:color w:val="141414"/>
          <w:shd w:val="clear" w:color="auto" w:fill="FFFFFF"/>
        </w:rPr>
        <w:t>how is that to be achieved</w:t>
      </w:r>
      <w:r w:rsidRPr="008B2C77" w:rsidR="00F65E47">
        <w:rPr>
          <w:rFonts w:ascii="Arial" w:hAnsi="Arial" w:cs="Arial"/>
          <w:color w:val="141414"/>
          <w:shd w:val="clear" w:color="auto" w:fill="FFFFFF"/>
        </w:rPr>
        <w:t xml:space="preserve">? If we </w:t>
      </w:r>
      <w:r w:rsidRPr="008B2C77" w:rsidR="00A834AD">
        <w:rPr>
          <w:rFonts w:ascii="Arial" w:hAnsi="Arial" w:cs="Arial"/>
          <w:color w:val="141414"/>
          <w:shd w:val="clear" w:color="auto" w:fill="FFFFFF"/>
        </w:rPr>
        <w:t xml:space="preserve">can </w:t>
      </w:r>
      <w:r w:rsidRPr="008B2C77" w:rsidR="00F65E47">
        <w:rPr>
          <w:rFonts w:ascii="Arial" w:hAnsi="Arial" w:cs="Arial"/>
          <w:color w:val="141414"/>
          <w:shd w:val="clear" w:color="auto" w:fill="FFFFFF"/>
        </w:rPr>
        <w:t>find what we are looking for, why</w:t>
      </w:r>
      <w:r w:rsidRPr="008B2C77" w:rsidR="00A834AD">
        <w:rPr>
          <w:rFonts w:ascii="Arial" w:hAnsi="Arial" w:cs="Arial"/>
          <w:color w:val="141414"/>
          <w:shd w:val="clear" w:color="auto" w:fill="FFFFFF"/>
        </w:rPr>
        <w:t xml:space="preserve"> is it that </w:t>
      </w:r>
      <w:r w:rsidRPr="008B2C77" w:rsidR="00F65E47">
        <w:rPr>
          <w:rFonts w:ascii="Arial" w:hAnsi="Arial" w:cs="Arial"/>
          <w:color w:val="141414"/>
          <w:shd w:val="clear" w:color="auto" w:fill="FFFFFF"/>
        </w:rPr>
        <w:t>s</w:t>
      </w:r>
      <w:r w:rsidRPr="008B2C77" w:rsidR="00A834AD">
        <w:rPr>
          <w:rFonts w:ascii="Arial" w:hAnsi="Arial" w:cs="Arial"/>
          <w:color w:val="141414"/>
          <w:shd w:val="clear" w:color="auto" w:fill="FFFFFF"/>
        </w:rPr>
        <w:t xml:space="preserve">o many </w:t>
      </w:r>
      <w:r w:rsidRPr="008B2C77" w:rsidR="00F65E47">
        <w:rPr>
          <w:rFonts w:ascii="Arial" w:hAnsi="Arial" w:cs="Arial"/>
          <w:color w:val="141414"/>
          <w:shd w:val="clear" w:color="auto" w:fill="FFFFFF"/>
        </w:rPr>
        <w:t xml:space="preserve">young players in academies </w:t>
      </w:r>
      <w:r w:rsidRPr="008B2C77" w:rsidR="00A834AD">
        <w:rPr>
          <w:rFonts w:ascii="Arial" w:hAnsi="Arial" w:cs="Arial"/>
          <w:color w:val="141414"/>
          <w:shd w:val="clear" w:color="auto" w:fill="FFFFFF"/>
        </w:rPr>
        <w:t xml:space="preserve">cannot </w:t>
      </w:r>
      <w:r w:rsidRPr="008B2C77" w:rsidR="00F65E47">
        <w:rPr>
          <w:rFonts w:ascii="Arial" w:hAnsi="Arial" w:cs="Arial"/>
          <w:color w:val="141414"/>
          <w:shd w:val="clear" w:color="auto" w:fill="FFFFFF"/>
        </w:rPr>
        <w:t xml:space="preserve">realize their potential? This chapter will look for answers to these questions. </w:t>
      </w:r>
    </w:p>
    <w:p xmlns:wp14="http://schemas.microsoft.com/office/word/2010/wordml" w:rsidRPr="008B2C77" w:rsidR="009B2772" w:rsidP="005055DF" w:rsidRDefault="00CA39AA" w14:paraId="68698EB7"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bCs/>
          <w:color w:val="141414"/>
          <w:shd w:val="clear" w:color="auto" w:fill="FFFFFF"/>
        </w:rPr>
        <w:t xml:space="preserve">5.1. </w:t>
      </w:r>
      <w:r w:rsidRPr="008B2C77" w:rsidR="00F65E47">
        <w:rPr>
          <w:rFonts w:ascii="Arial" w:hAnsi="Arial" w:cs="Arial"/>
          <w:b/>
          <w:color w:val="141414"/>
          <w:shd w:val="clear" w:color="auto" w:fill="FFFFFF"/>
        </w:rPr>
        <w:t>Why don't young players fully exploit their potential to play football?</w:t>
      </w:r>
    </w:p>
    <w:p xmlns:wp14="http://schemas.microsoft.com/office/word/2010/wordml" w:rsidRPr="008B2C77" w:rsidR="00CA39AA" w:rsidP="54C23F46" w:rsidRDefault="00CA39AA" w14:paraId="58E99238" wp14:textId="64FCE347">
      <w:pPr>
        <w:pStyle w:val="NormalWeb"/>
        <w:shd w:val="clear" w:color="auto" w:fill="FFFFFF" w:themeFill="background1"/>
        <w:spacing w:before="0" w:beforeAutospacing="off" w:after="180" w:afterAutospacing="off" w:line="480" w:lineRule="auto"/>
        <w:ind w:right="-613"/>
        <w:jc w:val="both"/>
        <w:textAlignment w:val="baseline"/>
        <w:rPr>
          <w:ins w:author="Gary Smailes" w:date="2024-02-12T16:28:56.24Z" w:id="1426023088"/>
          <w:rFonts w:ascii="Arial" w:hAnsi="Arial" w:cs="Arial"/>
          <w:color w:val="141414"/>
        </w:rPr>
      </w:pPr>
      <w:del w:author="Gary Smailes" w:date="2024-02-12T16:27:33.073Z" w:id="354949424">
        <w:r w:rsidRPr="54C23F46" w:rsidDel="54C23F46">
          <w:rPr>
            <w:rFonts w:ascii="Arial" w:hAnsi="Arial" w:cs="Arial"/>
            <w:b w:val="1"/>
            <w:bCs w:val="1"/>
            <w:color w:val="141414"/>
          </w:rPr>
          <w:delText xml:space="preserve">     </w:delText>
        </w:r>
      </w:del>
      <w:r w:rsidRPr="008B2C77" w:rsidR="00F65E47">
        <w:rPr>
          <w:rFonts w:ascii="Arial" w:hAnsi="Arial" w:cs="Arial"/>
          <w:color w:val="141414"/>
          <w:shd w:val="clear" w:color="auto" w:fill="FFFFFF"/>
        </w:rPr>
        <w:t>Whole masses of young players training every day in professional academies</w:t>
      </w:r>
      <w:r w:rsidRPr="008B2C77" w:rsidR="00BE5E47">
        <w:rPr>
          <w:rFonts w:ascii="Arial" w:hAnsi="Arial" w:cs="Arial"/>
          <w:color w:val="141414"/>
          <w:shd w:val="clear" w:color="auto" w:fill="FFFFFF"/>
        </w:rPr>
        <w:t xml:space="preserve"> </w:t>
      </w:r>
      <w:r w:rsidRPr="008B2C77" w:rsidR="00A834AD">
        <w:rPr>
          <w:rFonts w:ascii="Arial" w:hAnsi="Arial" w:cs="Arial"/>
          <w:color w:val="141414"/>
          <w:shd w:val="clear" w:color="auto" w:fill="FFFFFF"/>
        </w:rPr>
        <w:t xml:space="preserve">fail to</w:t>
      </w:r>
      <w:r w:rsidRPr="008B2C77" w:rsidR="00A834AD">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realize their potential. </w:t>
      </w:r>
      <w:r w:rsidRPr="008B2C77" w:rsidR="00A834AD">
        <w:rPr>
          <w:rFonts w:ascii="Arial" w:hAnsi="Arial" w:cs="Arial"/>
          <w:color w:val="141414"/>
          <w:shd w:val="clear" w:color="auto" w:fill="FFFFFF"/>
        </w:rPr>
        <w:t>I</w:t>
      </w:r>
      <w:r w:rsidRPr="008B2C77" w:rsidR="00F65E47">
        <w:rPr>
          <w:rFonts w:ascii="Arial" w:hAnsi="Arial" w:cs="Arial"/>
          <w:color w:val="141414"/>
          <w:shd w:val="clear" w:color="auto" w:fill="FFFFFF"/>
        </w:rPr>
        <w:t xml:space="preserve">nstead of starting with themselves, </w:t>
      </w:r>
      <w:r w:rsidRPr="008B2C77" w:rsidR="00A834AD">
        <w:rPr>
          <w:rFonts w:ascii="Arial" w:hAnsi="Arial" w:cs="Arial"/>
          <w:color w:val="141414"/>
          <w:shd w:val="clear" w:color="auto" w:fill="FFFFFF"/>
        </w:rPr>
        <w:t xml:space="preserve">coaches </w:t>
      </w:r>
      <w:r w:rsidRPr="008B2C77" w:rsidR="00F65E47">
        <w:rPr>
          <w:rFonts w:ascii="Arial" w:hAnsi="Arial" w:cs="Arial"/>
          <w:color w:val="141414"/>
          <w:shd w:val="clear" w:color="auto" w:fill="FFFFFF"/>
        </w:rPr>
        <w:t xml:space="preserve">largely blame</w:t>
      </w:r>
      <w:r w:rsidRPr="008B2C77" w:rsidR="00F65E47">
        <w:rPr>
          <w:rFonts w:ascii="Arial" w:hAnsi="Arial" w:cs="Arial"/>
          <w:color w:val="141414"/>
          <w:shd w:val="clear" w:color="auto" w:fill="FFFFFF"/>
        </w:rPr>
        <w:t xml:space="preserve"> </w:t>
      </w:r>
      <w:r w:rsidRPr="008B2C77" w:rsidR="00A834AD">
        <w:rPr>
          <w:rFonts w:ascii="Arial" w:hAnsi="Arial" w:cs="Arial"/>
          <w:color w:val="141414"/>
          <w:shd w:val="clear" w:color="auto" w:fill="FFFFFF"/>
        </w:rPr>
        <w:t xml:space="preserve">their </w:t>
      </w:r>
      <w:r w:rsidRPr="008B2C77" w:rsidR="00F65E47">
        <w:rPr>
          <w:rFonts w:ascii="Arial" w:hAnsi="Arial" w:cs="Arial"/>
          <w:color w:val="141414"/>
          <w:shd w:val="clear" w:color="auto" w:fill="FFFFFF"/>
        </w:rPr>
        <w:t>young players</w:t>
      </w:r>
      <w:r w:rsidRPr="008B2C77" w:rsidR="00A834AD">
        <w:rPr>
          <w:rFonts w:ascii="Arial" w:hAnsi="Arial" w:cs="Arial"/>
          <w:color w:val="141414"/>
          <w:shd w:val="clear" w:color="auto" w:fill="FFFFFF"/>
        </w:rPr>
        <w:t xml:space="preserve"> for this</w:t>
      </w:r>
      <w:r w:rsidRPr="008B2C77" w:rsidR="00F65E47">
        <w:rPr>
          <w:rFonts w:ascii="Arial" w:hAnsi="Arial" w:cs="Arial"/>
          <w:color w:val="141414"/>
          <w:shd w:val="clear" w:color="auto" w:fill="FFFFFF"/>
        </w:rPr>
        <w:t xml:space="preserve">. They often throw </w:t>
      </w:r>
      <w:r w:rsidRPr="008B2C77" w:rsidR="00A834AD">
        <w:rPr>
          <w:rFonts w:ascii="Arial" w:hAnsi="Arial" w:cs="Arial"/>
          <w:color w:val="141414"/>
          <w:shd w:val="clear" w:color="auto" w:fill="FFFFFF"/>
        </w:rPr>
        <w:t xml:space="preserve">out such remarks </w:t>
      </w:r>
      <w:ins w:author="Gary Smailes" w:date="2024-02-12T16:28:44.224Z" w:id="1538269114">
        <w:r w:rsidRPr="008B2C77" w:rsidR="00A834AD">
          <w:rPr>
            <w:rFonts w:ascii="Arial" w:hAnsi="Arial" w:cs="Arial"/>
            <w:color w:val="141414"/>
            <w:shd w:val="clear" w:color="auto" w:fill="FFFFFF"/>
          </w:rPr>
          <w:t xml:space="preserve">such </w:t>
        </w:r>
      </w:ins>
      <w:r w:rsidRPr="008B2C77" w:rsidR="00A834AD">
        <w:rPr>
          <w:rFonts w:ascii="Arial" w:hAnsi="Arial" w:cs="Arial"/>
          <w:color w:val="141414"/>
          <w:shd w:val="clear" w:color="auto" w:fill="FFFFFF"/>
        </w:rPr>
        <w:t>as</w:t>
      </w:r>
      <w:r w:rsidRPr="008B2C77" w:rsidR="00F65E47">
        <w:rPr>
          <w:rFonts w:ascii="Arial" w:hAnsi="Arial" w:cs="Arial"/>
          <w:color w:val="141414"/>
          <w:shd w:val="clear" w:color="auto" w:fill="FFFFFF"/>
        </w:rPr>
        <w:t xml:space="preserve">: lack of personality, too weak physically, mentally weak, etc... </w:t>
      </w:r>
      <w:r w:rsidRPr="008B2C77" w:rsidR="00A834AD">
        <w:rPr>
          <w:rFonts w:ascii="Arial" w:hAnsi="Arial" w:cs="Arial"/>
          <w:color w:val="141414"/>
          <w:shd w:val="clear" w:color="auto" w:fill="FFFFFF"/>
        </w:rPr>
        <w:t>a</w:t>
      </w:r>
      <w:r w:rsidRPr="008B2C77" w:rsidR="00F65E47">
        <w:rPr>
          <w:rFonts w:ascii="Arial" w:hAnsi="Arial" w:cs="Arial"/>
          <w:color w:val="141414"/>
          <w:shd w:val="clear" w:color="auto" w:fill="FFFFFF"/>
        </w:rPr>
        <w:t xml:space="preserve">s if forgetting that we are dealing with children who </w:t>
      </w:r>
      <w:r w:rsidRPr="008B2C77" w:rsidR="00A834AD">
        <w:rPr>
          <w:rFonts w:ascii="Arial" w:hAnsi="Arial" w:cs="Arial"/>
          <w:color w:val="141414"/>
          <w:shd w:val="clear" w:color="auto" w:fill="FFFFFF"/>
        </w:rPr>
        <w:t xml:space="preserve">in many aspects are still </w:t>
      </w:r>
      <w:r w:rsidRPr="008B2C77" w:rsidR="00F65E47">
        <w:rPr>
          <w:rFonts w:ascii="Arial" w:hAnsi="Arial" w:cs="Arial"/>
          <w:color w:val="141414"/>
          <w:shd w:val="clear" w:color="auto" w:fill="FFFFFF"/>
        </w:rPr>
        <w:t>develop</w:t>
      </w:r>
      <w:r w:rsidRPr="008B2C77" w:rsidR="00A834AD">
        <w:rPr>
          <w:rFonts w:ascii="Arial" w:hAnsi="Arial" w:cs="Arial"/>
          <w:color w:val="141414"/>
          <w:shd w:val="clear" w:color="auto" w:fill="FFFFFF"/>
        </w:rPr>
        <w:t>ing</w:t>
      </w:r>
      <w:r w:rsidRPr="008B2C77" w:rsidR="00F65E47">
        <w:rPr>
          <w:rFonts w:ascii="Arial" w:hAnsi="Arial" w:cs="Arial"/>
          <w:color w:val="141414"/>
          <w:shd w:val="clear" w:color="auto" w:fill="FFFFFF"/>
        </w:rPr>
        <w:t xml:space="preserve">. </w:t>
      </w:r>
    </w:p>
    <w:p xmlns:wp14="http://schemas.microsoft.com/office/word/2010/wordml" w:rsidRPr="008B2C77" w:rsidR="00CA39AA" w:rsidP="54C23F46" w:rsidRDefault="00CA39AA" w14:paraId="5695DA75" wp14:textId="7D788915">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29:27.159Z" w:id="738202702"/>
          <w:rFonts w:ascii="Arial" w:hAnsi="Arial" w:cs="Arial"/>
          <w:color w:val="141414"/>
        </w:rPr>
        <w:pPrChange w:author="Gary Smailes" w:date="2024-02-12T16:28:57.712Z">
          <w:pPr>
            <w:pStyle w:val="NormalWeb"/>
            <w:spacing w:before="0" w:beforeAutospacing="off" w:after="180" w:afterAutospacing="off" w:line="480" w:lineRule="auto"/>
            <w:ind w:right="-613"/>
            <w:jc w:val="both"/>
          </w:pPr>
        </w:pPrChange>
      </w:pPr>
      <w:del w:author="Gary Smailes" w:date="2024-02-12T16:28:51.781Z" w:id="357837427">
        <w:r w:rsidRPr="54C23F46" w:rsidDel="54C23F46">
          <w:rPr>
            <w:rFonts w:ascii="Arial" w:hAnsi="Arial" w:cs="Arial"/>
            <w:color w:val="141414"/>
          </w:rPr>
          <w:delText xml:space="preserve"> </w:delText>
        </w:r>
      </w:del>
      <w:r w:rsidRPr="008B2C77" w:rsidR="00F65E47">
        <w:rPr>
          <w:rFonts w:ascii="Arial" w:hAnsi="Arial" w:cs="Arial"/>
          <w:color w:val="141414"/>
          <w:shd w:val="clear" w:color="auto" w:fill="FFFFFF"/>
        </w:rPr>
        <w:t xml:space="preserve">Children recruited to </w:t>
      </w:r>
      <w:r w:rsidRPr="008B2C77" w:rsidR="00A834AD">
        <w:rPr>
          <w:rFonts w:ascii="Arial" w:hAnsi="Arial" w:cs="Arial"/>
          <w:color w:val="141414"/>
          <w:shd w:val="clear" w:color="auto" w:fill="FFFFFF"/>
        </w:rPr>
        <w:t xml:space="preserve">an </w:t>
      </w:r>
      <w:r w:rsidRPr="008B2C77" w:rsidR="00F65E47">
        <w:rPr>
          <w:rFonts w:ascii="Arial" w:hAnsi="Arial" w:cs="Arial"/>
          <w:color w:val="141414"/>
          <w:shd w:val="clear" w:color="auto" w:fill="FFFFFF"/>
        </w:rPr>
        <w:t>ac</w:t>
      </w:r>
      <w:r w:rsidRPr="008B2C77" w:rsidR="00A834AD">
        <w:rPr>
          <w:rFonts w:ascii="Arial" w:hAnsi="Arial" w:cs="Arial"/>
          <w:color w:val="141414"/>
          <w:shd w:val="clear" w:color="auto" w:fill="FFFFFF"/>
        </w:rPr>
        <w:t>a</w:t>
      </w:r>
      <w:r w:rsidRPr="008B2C77" w:rsidR="00F65E47">
        <w:rPr>
          <w:rFonts w:ascii="Arial" w:hAnsi="Arial" w:cs="Arial"/>
          <w:color w:val="141414"/>
          <w:shd w:val="clear" w:color="auto" w:fill="FFFFFF"/>
        </w:rPr>
        <w:t>d</w:t>
      </w:r>
      <w:r w:rsidRPr="008B2C77" w:rsidR="00A834AD">
        <w:rPr>
          <w:rFonts w:ascii="Arial" w:hAnsi="Arial" w:cs="Arial"/>
          <w:color w:val="141414"/>
          <w:shd w:val="clear" w:color="auto" w:fill="FFFFFF"/>
        </w:rPr>
        <w:t xml:space="preserve">emy </w:t>
      </w:r>
      <w:r w:rsidRPr="008B2C77" w:rsidR="00F65E47">
        <w:rPr>
          <w:rFonts w:ascii="Arial" w:hAnsi="Arial" w:cs="Arial"/>
          <w:color w:val="141414"/>
          <w:shd w:val="clear" w:color="auto" w:fill="FFFFFF"/>
        </w:rPr>
        <w:t xml:space="preserve">come to it with their own </w:t>
      </w:r>
      <w:r w:rsidRPr="008B2C77" w:rsidR="00A834AD">
        <w:rPr>
          <w:rFonts w:ascii="Arial" w:hAnsi="Arial" w:cs="Arial"/>
          <w:color w:val="141414"/>
          <w:shd w:val="clear" w:color="auto" w:fill="FFFFFF"/>
        </w:rPr>
        <w:t>hi</w:t>
      </w:r>
      <w:r w:rsidRPr="008B2C77" w:rsidR="00F65E47">
        <w:rPr>
          <w:rFonts w:ascii="Arial" w:hAnsi="Arial" w:cs="Arial"/>
          <w:color w:val="141414"/>
          <w:shd w:val="clear" w:color="auto" w:fill="FFFFFF"/>
        </w:rPr>
        <w:t>story</w:t>
      </w:r>
      <w:r w:rsidRPr="008B2C77" w:rsidR="00A834AD">
        <w:rPr>
          <w:rFonts w:ascii="Arial" w:hAnsi="Arial" w:cs="Arial"/>
          <w:color w:val="141414"/>
          <w:shd w:val="clear" w:color="auto" w:fill="FFFFFF"/>
        </w:rPr>
        <w:t xml:space="preserve"> and</w:t>
      </w:r>
      <w:r w:rsidRPr="008B2C77" w:rsidR="00F65E47">
        <w:rPr>
          <w:rFonts w:ascii="Arial" w:hAnsi="Arial" w:cs="Arial"/>
          <w:color w:val="141414"/>
          <w:shd w:val="clear" w:color="auto" w:fill="FFFFFF"/>
        </w:rPr>
        <w:t xml:space="preserve"> baggage of experiences that are rarely </w:t>
      </w:r>
      <w:r w:rsidRPr="008B2C77" w:rsidR="00F65E47">
        <w:rPr>
          <w:rFonts w:ascii="Arial" w:hAnsi="Arial" w:cs="Arial"/>
          <w:color w:val="141414"/>
          <w:shd w:val="clear" w:color="auto" w:fill="FFFFFF"/>
        </w:rPr>
        <w:t>taken into account</w:t>
      </w:r>
      <w:r w:rsidRPr="008B2C77" w:rsidR="00F65E47">
        <w:rPr>
          <w:rFonts w:ascii="Arial" w:hAnsi="Arial" w:cs="Arial"/>
          <w:color w:val="141414"/>
          <w:shd w:val="clear" w:color="auto" w:fill="FFFFFF"/>
        </w:rPr>
        <w:t xml:space="preserve">. This is a fundamental mistake, because apart from </w:t>
      </w:r>
      <w:r w:rsidRPr="008B2C77" w:rsidR="00A834AD">
        <w:rPr>
          <w:rFonts w:ascii="Arial" w:hAnsi="Arial" w:cs="Arial"/>
          <w:color w:val="141414"/>
          <w:shd w:val="clear" w:color="auto" w:fill="FFFFFF"/>
        </w:rPr>
        <w:t xml:space="preserve">their </w:t>
      </w:r>
      <w:r w:rsidRPr="008B2C77" w:rsidR="00F65E47">
        <w:rPr>
          <w:rFonts w:ascii="Arial" w:hAnsi="Arial" w:cs="Arial"/>
          <w:color w:val="141414"/>
          <w:shd w:val="clear" w:color="auto" w:fill="FFFFFF"/>
        </w:rPr>
        <w:t xml:space="preserve">purely football </w:t>
      </w:r>
      <w:r w:rsidRPr="008B2C77" w:rsidR="00A834AD">
        <w:rPr>
          <w:rFonts w:ascii="Arial" w:hAnsi="Arial" w:cs="Arial"/>
          <w:color w:val="141414"/>
          <w:shd w:val="clear" w:color="auto" w:fill="FFFFFF"/>
        </w:rPr>
        <w:t>skills</w:t>
      </w:r>
      <w:r w:rsidRPr="008B2C77" w:rsidR="00F65E47">
        <w:rPr>
          <w:rFonts w:ascii="Arial" w:hAnsi="Arial" w:cs="Arial"/>
          <w:color w:val="141414"/>
          <w:shd w:val="clear" w:color="auto" w:fill="FFFFFF"/>
        </w:rPr>
        <w:t>, we</w:t>
      </w:r>
      <w:r w:rsidRPr="008B2C77" w:rsidR="00BE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know </w:t>
      </w:r>
      <w:r w:rsidRPr="008B2C77" w:rsidR="00A834AD">
        <w:rPr>
          <w:rFonts w:ascii="Arial" w:hAnsi="Arial" w:cs="Arial"/>
          <w:color w:val="141414"/>
          <w:shd w:val="clear" w:color="auto" w:fill="FFFFFF"/>
        </w:rPr>
        <w:t>no</w:t>
      </w:r>
      <w:r w:rsidRPr="008B2C77" w:rsidR="00F65E47">
        <w:rPr>
          <w:rFonts w:ascii="Arial" w:hAnsi="Arial" w:cs="Arial"/>
          <w:color w:val="141414"/>
          <w:shd w:val="clear" w:color="auto" w:fill="FFFFFF"/>
        </w:rPr>
        <w:t xml:space="preserve">thing about this little </w:t>
      </w:r>
      <w:r w:rsidRPr="008B2C77" w:rsidR="00A834AD">
        <w:rPr>
          <w:rFonts w:ascii="Arial" w:hAnsi="Arial" w:cs="Arial"/>
          <w:color w:val="141414"/>
          <w:shd w:val="clear" w:color="auto" w:fill="FFFFFF"/>
        </w:rPr>
        <w:t>fellow</w:t>
      </w:r>
      <w:r w:rsidRPr="008B2C77" w:rsidR="00F65E47">
        <w:rPr>
          <w:rFonts w:ascii="Arial" w:hAnsi="Arial" w:cs="Arial"/>
          <w:color w:val="141414"/>
          <w:shd w:val="clear" w:color="auto" w:fill="FFFFFF"/>
        </w:rPr>
        <w:t xml:space="preserve">. </w:t>
      </w:r>
      <w:r w:rsidRPr="008B2C77" w:rsidR="00A834AD">
        <w:rPr>
          <w:rFonts w:ascii="Arial" w:hAnsi="Arial" w:cs="Arial"/>
          <w:color w:val="141414"/>
          <w:shd w:val="clear" w:color="auto" w:fill="FFFFFF"/>
        </w:rPr>
        <w:t xml:space="preserve">Insufficient </w:t>
      </w:r>
      <w:r w:rsidRPr="008B2C77" w:rsidR="00F65E47">
        <w:rPr>
          <w:rFonts w:ascii="Arial" w:hAnsi="Arial" w:cs="Arial"/>
          <w:color w:val="141414"/>
          <w:shd w:val="clear" w:color="auto" w:fill="FFFFFF"/>
        </w:rPr>
        <w:t xml:space="preserve">knowledge causes coaches </w:t>
      </w:r>
      <w:r w:rsidRPr="008B2C77" w:rsidR="00A834AD">
        <w:rPr>
          <w:rFonts w:ascii="Arial" w:hAnsi="Arial" w:cs="Arial"/>
          <w:color w:val="141414"/>
          <w:shd w:val="clear" w:color="auto" w:fill="FFFFFF"/>
        </w:rPr>
        <w:t xml:space="preserve">to </w:t>
      </w:r>
      <w:r w:rsidRPr="008B2C77" w:rsidR="00F65E47">
        <w:rPr>
          <w:rFonts w:ascii="Arial" w:hAnsi="Arial" w:cs="Arial"/>
          <w:color w:val="141414"/>
          <w:shd w:val="clear" w:color="auto" w:fill="FFFFFF"/>
        </w:rPr>
        <w:t>use training methods and teach in a way that is far different from the individual learning needs of the player himself</w:t>
      </w:r>
      <w:r w:rsidRPr="008B2C77" w:rsidR="0024553F">
        <w:rPr>
          <w:rFonts w:ascii="Arial" w:hAnsi="Arial" w:cs="Arial"/>
          <w:color w:val="141414"/>
          <w:shd w:val="clear" w:color="auto" w:fill="FFFFFF"/>
        </w:rPr>
        <w:t xml:space="preserve">. </w:t>
      </w:r>
      <w:r w:rsidRPr="008B2C77" w:rsidR="00F65E47">
        <w:rPr>
          <w:rFonts w:ascii="Arial" w:hAnsi="Arial" w:cs="Arial"/>
          <w:color w:val="141414"/>
          <w:shd w:val="clear" w:color="auto" w:fill="FFFFFF"/>
        </w:rPr>
        <w:t>Training mea</w:t>
      </w:r>
      <w:r w:rsidRPr="008B2C77" w:rsidR="00A834AD">
        <w:rPr>
          <w:rFonts w:ascii="Arial" w:hAnsi="Arial" w:cs="Arial"/>
          <w:color w:val="141414"/>
          <w:shd w:val="clear" w:color="auto" w:fill="FFFFFF"/>
        </w:rPr>
        <w:t xml:space="preserve">sures </w:t>
      </w:r>
      <w:r w:rsidRPr="008B2C77" w:rsidR="00F65E47">
        <w:rPr>
          <w:rFonts w:ascii="Arial" w:hAnsi="Arial" w:cs="Arial"/>
          <w:color w:val="141414"/>
          <w:shd w:val="clear" w:color="auto" w:fill="FFFFFF"/>
        </w:rPr>
        <w:t xml:space="preserve">selected during </w:t>
      </w:r>
      <w:r w:rsidRPr="008B2C77" w:rsidR="00407AD1">
        <w:rPr>
          <w:rFonts w:ascii="Arial" w:hAnsi="Arial" w:cs="Arial"/>
          <w:color w:val="141414"/>
          <w:shd w:val="clear" w:color="auto" w:fill="FFFFFF"/>
        </w:rPr>
        <w:t>session</w:t>
      </w:r>
      <w:r w:rsidRPr="008B2C77" w:rsidR="00B02120">
        <w:rPr>
          <w:rFonts w:ascii="Arial" w:hAnsi="Arial" w:cs="Arial"/>
          <w:color w:val="141414"/>
          <w:shd w:val="clear" w:color="auto" w:fill="FFFFFF"/>
        </w:rPr>
        <w:t>s</w:t>
      </w:r>
      <w:r w:rsidRPr="008B2C77" w:rsidR="00407AD1">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are not </w:t>
      </w:r>
      <w:r w:rsidRPr="008B2C77" w:rsidR="00182AF9">
        <w:rPr>
          <w:rFonts w:ascii="Arial" w:hAnsi="Arial" w:cs="Arial"/>
          <w:color w:val="141414"/>
          <w:shd w:val="clear" w:color="auto" w:fill="FFFFFF"/>
        </w:rPr>
        <w:t xml:space="preserve">consistent with </w:t>
      </w:r>
      <w:r w:rsidRPr="008B2C77" w:rsidR="00F65E47">
        <w:rPr>
          <w:rFonts w:ascii="Arial" w:hAnsi="Arial" w:cs="Arial"/>
          <w:color w:val="141414"/>
          <w:shd w:val="clear" w:color="auto" w:fill="FFFFFF"/>
        </w:rPr>
        <w:t>the learning stage which child</w:t>
      </w:r>
      <w:r w:rsidRPr="008B2C77" w:rsidR="00407AD1">
        <w:rPr>
          <w:rFonts w:ascii="Arial" w:hAnsi="Arial" w:cs="Arial"/>
          <w:color w:val="141414"/>
          <w:shd w:val="clear" w:color="auto" w:fill="FFFFFF"/>
        </w:rPr>
        <w:t>ren</w:t>
      </w:r>
      <w:r w:rsidRPr="008B2C77" w:rsidR="00F65E47">
        <w:rPr>
          <w:rFonts w:ascii="Arial" w:hAnsi="Arial" w:cs="Arial"/>
          <w:color w:val="141414"/>
          <w:shd w:val="clear" w:color="auto" w:fill="FFFFFF"/>
        </w:rPr>
        <w:t xml:space="preserve"> </w:t>
      </w:r>
      <w:r w:rsidRPr="008B2C77" w:rsidR="00407AD1">
        <w:rPr>
          <w:rFonts w:ascii="Arial" w:hAnsi="Arial" w:cs="Arial"/>
          <w:color w:val="141414"/>
          <w:shd w:val="clear" w:color="auto" w:fill="FFFFFF"/>
        </w:rPr>
        <w:t xml:space="preserve">have </w:t>
      </w:r>
      <w:r w:rsidRPr="008B2C77" w:rsidR="00F65E47">
        <w:rPr>
          <w:rFonts w:ascii="Arial" w:hAnsi="Arial" w:cs="Arial"/>
          <w:color w:val="141414"/>
          <w:shd w:val="clear" w:color="auto" w:fill="FFFFFF"/>
        </w:rPr>
        <w:t xml:space="preserve">currently </w:t>
      </w:r>
      <w:r w:rsidRPr="008B2C77" w:rsidR="00407AD1">
        <w:rPr>
          <w:rFonts w:ascii="Arial" w:hAnsi="Arial" w:cs="Arial"/>
          <w:color w:val="141414"/>
          <w:shd w:val="clear" w:color="auto" w:fill="FFFFFF"/>
        </w:rPr>
        <w:t>reached</w:t>
      </w:r>
      <w:r w:rsidRPr="008B2C77" w:rsidR="00F65E47">
        <w:rPr>
          <w:rFonts w:ascii="Arial" w:hAnsi="Arial" w:cs="Arial"/>
          <w:color w:val="141414"/>
          <w:shd w:val="clear" w:color="auto" w:fill="FFFFFF"/>
        </w:rPr>
        <w:t>. Coach</w:t>
      </w:r>
      <w:r w:rsidRPr="008B2C77" w:rsidR="00407AD1">
        <w:rPr>
          <w:rFonts w:ascii="Arial" w:hAnsi="Arial" w:cs="Arial"/>
          <w:color w:val="141414"/>
          <w:shd w:val="clear" w:color="auto" w:fill="FFFFFF"/>
        </w:rPr>
        <w:t xml:space="preserve">es’ </w:t>
      </w:r>
      <w:r w:rsidRPr="008B2C77" w:rsidR="00F65E47">
        <w:rPr>
          <w:rFonts w:ascii="Arial" w:hAnsi="Arial" w:cs="Arial"/>
          <w:color w:val="141414"/>
          <w:shd w:val="clear" w:color="auto" w:fill="FFFFFF"/>
        </w:rPr>
        <w:t xml:space="preserve">interventions are not planned </w:t>
      </w:r>
      <w:r w:rsidRPr="008B2C77" w:rsidR="00F65E47">
        <w:rPr>
          <w:rFonts w:ascii="Arial" w:hAnsi="Arial" w:cs="Arial"/>
          <w:color w:val="141414"/>
          <w:shd w:val="clear" w:color="auto" w:fill="FFFFFF"/>
        </w:rPr>
        <w:t>in accordance with</w:t>
      </w:r>
      <w:r w:rsidRPr="008B2C77" w:rsidR="00F65E47">
        <w:rPr>
          <w:rFonts w:ascii="Arial" w:hAnsi="Arial" w:cs="Arial"/>
          <w:color w:val="141414"/>
          <w:shd w:val="clear" w:color="auto" w:fill="FFFFFF"/>
        </w:rPr>
        <w:t xml:space="preserve"> the differences resulting from the individual needs of such player</w:t>
      </w:r>
      <w:r w:rsidRPr="008B2C77" w:rsidR="00407AD1">
        <w:rPr>
          <w:rFonts w:ascii="Arial" w:hAnsi="Arial" w:cs="Arial"/>
          <w:color w:val="141414"/>
          <w:shd w:val="clear" w:color="auto" w:fill="FFFFFF"/>
        </w:rPr>
        <w:t>s, t</w:t>
      </w:r>
      <w:r w:rsidRPr="008B2C77" w:rsidR="00F65E47">
        <w:rPr>
          <w:rFonts w:ascii="Arial" w:hAnsi="Arial" w:cs="Arial"/>
          <w:color w:val="141414"/>
          <w:shd w:val="clear" w:color="auto" w:fill="FFFFFF"/>
        </w:rPr>
        <w:t xml:space="preserve">he consequence </w:t>
      </w:r>
      <w:r w:rsidRPr="008B2C77" w:rsidR="00407AD1">
        <w:rPr>
          <w:rFonts w:ascii="Arial" w:hAnsi="Arial" w:cs="Arial"/>
          <w:color w:val="141414"/>
          <w:shd w:val="clear" w:color="auto" w:fill="FFFFFF"/>
        </w:rPr>
        <w:t xml:space="preserve">being </w:t>
      </w:r>
      <w:r w:rsidRPr="008B2C77" w:rsidR="00F65E47">
        <w:rPr>
          <w:rFonts w:ascii="Arial" w:hAnsi="Arial" w:cs="Arial"/>
          <w:color w:val="141414"/>
          <w:shd w:val="clear" w:color="auto" w:fill="FFFFFF"/>
        </w:rPr>
        <w:t>player</w:t>
      </w:r>
      <w:r w:rsidRPr="008B2C77" w:rsidR="00407AD1">
        <w:rPr>
          <w:rFonts w:ascii="Arial" w:hAnsi="Arial" w:cs="Arial"/>
          <w:color w:val="141414"/>
          <w:shd w:val="clear" w:color="auto" w:fill="FFFFFF"/>
        </w:rPr>
        <w:t xml:space="preserve">s being dismissed </w:t>
      </w:r>
      <w:r w:rsidRPr="008B2C77" w:rsidR="00F65E47">
        <w:rPr>
          <w:rFonts w:ascii="Arial" w:hAnsi="Arial" w:cs="Arial"/>
          <w:color w:val="141414"/>
          <w:shd w:val="clear" w:color="auto" w:fill="FFFFFF"/>
        </w:rPr>
        <w:t xml:space="preserve">from the academy. </w:t>
      </w:r>
    </w:p>
    <w:p xmlns:wp14="http://schemas.microsoft.com/office/word/2010/wordml" w:rsidRPr="008B2C77" w:rsidR="00CA39AA" w:rsidP="54C23F46" w:rsidRDefault="00CA39AA" w14:paraId="48FE131B" wp14:textId="050DBAA6">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29:57.487Z" w:id="1613854132"/>
          <w:rFonts w:ascii="Arial" w:hAnsi="Arial" w:cs="Arial"/>
          <w:color w:val="141414"/>
        </w:rPr>
      </w:pPr>
      <w:r w:rsidRPr="008B2C77" w:rsidR="00F65E47">
        <w:rPr>
          <w:rFonts w:ascii="Arial" w:hAnsi="Arial" w:cs="Arial"/>
          <w:color w:val="141414"/>
          <w:shd w:val="clear" w:color="auto" w:fill="FFFFFF"/>
        </w:rPr>
        <w:t xml:space="preserve">The main reason is </w:t>
      </w:r>
      <w:r w:rsidRPr="008B2C77" w:rsidR="00407AD1">
        <w:rPr>
          <w:rFonts w:ascii="Arial" w:hAnsi="Arial" w:cs="Arial"/>
          <w:color w:val="141414"/>
          <w:shd w:val="clear" w:color="auto" w:fill="FFFFFF"/>
        </w:rPr>
        <w:t xml:space="preserve">a total </w:t>
      </w:r>
      <w:r w:rsidRPr="008B2C77" w:rsidR="00F65E47">
        <w:rPr>
          <w:rFonts w:ascii="Arial" w:hAnsi="Arial" w:cs="Arial"/>
          <w:color w:val="141414"/>
          <w:shd w:val="clear" w:color="auto" w:fill="FFFFFF"/>
        </w:rPr>
        <w:t xml:space="preserve">lack of </w:t>
      </w:r>
      <w:r w:rsidRPr="008B2C77" w:rsidR="00F65E47">
        <w:rPr>
          <w:rFonts w:ascii="Arial" w:hAnsi="Arial" w:cs="Arial"/>
          <w:color w:val="141414"/>
          <w:shd w:val="clear" w:color="auto" w:fill="FFFFFF"/>
        </w:rPr>
        <w:t>accurate</w:t>
      </w:r>
      <w:r w:rsidRPr="008B2C77" w:rsidR="00F65E47">
        <w:rPr>
          <w:rFonts w:ascii="Arial" w:hAnsi="Arial" w:cs="Arial"/>
          <w:color w:val="141414"/>
          <w:shd w:val="clear" w:color="auto" w:fill="FFFFFF"/>
        </w:rPr>
        <w:t xml:space="preserve"> information about the</w:t>
      </w:r>
      <w:r w:rsidRPr="008B2C77" w:rsidR="00407AD1">
        <w:rPr>
          <w:rFonts w:ascii="Arial" w:hAnsi="Arial" w:cs="Arial"/>
          <w:color w:val="141414"/>
          <w:shd w:val="clear" w:color="auto" w:fill="FFFFFF"/>
        </w:rPr>
        <w:t>se</w:t>
      </w:r>
      <w:r w:rsidRPr="008B2C77" w:rsidR="00F65E47">
        <w:rPr>
          <w:rFonts w:ascii="Arial" w:hAnsi="Arial" w:cs="Arial"/>
          <w:color w:val="141414"/>
          <w:shd w:val="clear" w:color="auto" w:fill="FFFFFF"/>
        </w:rPr>
        <w:t xml:space="preserve"> child</w:t>
      </w:r>
      <w:r w:rsidRPr="008B2C77" w:rsidR="00407AD1">
        <w:rPr>
          <w:rFonts w:ascii="Arial" w:hAnsi="Arial" w:cs="Arial"/>
          <w:color w:val="141414"/>
          <w:shd w:val="clear" w:color="auto" w:fill="FFFFFF"/>
        </w:rPr>
        <w:t xml:space="preserve">ren and </w:t>
      </w:r>
      <w:r w:rsidRPr="008B2C77" w:rsidR="00F65E47">
        <w:rPr>
          <w:rFonts w:ascii="Arial" w:hAnsi="Arial" w:cs="Arial"/>
          <w:color w:val="141414"/>
          <w:shd w:val="clear" w:color="auto" w:fill="FFFFFF"/>
        </w:rPr>
        <w:t>how the</w:t>
      </w:r>
      <w:r w:rsidRPr="008B2C77" w:rsidR="00407AD1">
        <w:rPr>
          <w:rFonts w:ascii="Arial" w:hAnsi="Arial" w:cs="Arial"/>
          <w:color w:val="141414"/>
          <w:shd w:val="clear" w:color="auto" w:fill="FFFFFF"/>
        </w:rPr>
        <w:t xml:space="preserve">y might </w:t>
      </w:r>
      <w:r w:rsidRPr="008B2C77" w:rsidR="00F65E47">
        <w:rPr>
          <w:rFonts w:ascii="Arial" w:hAnsi="Arial" w:cs="Arial"/>
          <w:color w:val="141414"/>
          <w:shd w:val="clear" w:color="auto" w:fill="FFFFFF"/>
        </w:rPr>
        <w:t xml:space="preserve">learn, what </w:t>
      </w:r>
      <w:r w:rsidRPr="008B2C77" w:rsidR="00407AD1">
        <w:rPr>
          <w:rFonts w:ascii="Arial" w:hAnsi="Arial" w:cs="Arial"/>
          <w:color w:val="141414"/>
          <w:shd w:val="clear" w:color="auto" w:fill="FFFFFF"/>
        </w:rPr>
        <w:t xml:space="preserve">their </w:t>
      </w:r>
      <w:r w:rsidRPr="008B2C77" w:rsidR="00F65E47">
        <w:rPr>
          <w:rFonts w:ascii="Arial" w:hAnsi="Arial" w:cs="Arial"/>
          <w:color w:val="141414"/>
          <w:shd w:val="clear" w:color="auto" w:fill="FFFFFF"/>
        </w:rPr>
        <w:t>strengths and weaknesses</w:t>
      </w:r>
      <w:r w:rsidRPr="008B2C77" w:rsidR="00407AD1">
        <w:rPr>
          <w:rFonts w:ascii="Arial" w:hAnsi="Arial" w:cs="Arial"/>
          <w:color w:val="141414"/>
          <w:shd w:val="clear" w:color="auto" w:fill="FFFFFF"/>
        </w:rPr>
        <w:t xml:space="preserve"> are</w:t>
      </w:r>
      <w:r w:rsidRPr="008B2C77" w:rsidR="00F6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whether </w:t>
      </w:r>
      <w:r w:rsidRPr="008B2C77" w:rsidR="00407AD1">
        <w:rPr>
          <w:rFonts w:ascii="Arial" w:hAnsi="Arial" w:cs="Arial"/>
          <w:color w:val="141414"/>
          <w:shd w:val="clear" w:color="auto" w:fill="FFFFFF"/>
        </w:rPr>
        <w:t>or not</w:t>
      </w:r>
      <w:r w:rsidRPr="008B2C77" w:rsidR="00407AD1">
        <w:rPr>
          <w:rFonts w:ascii="Arial" w:hAnsi="Arial" w:cs="Arial"/>
          <w:color w:val="141414"/>
          <w:shd w:val="clear" w:color="auto" w:fill="FFFFFF"/>
        </w:rPr>
        <w:t xml:space="preserve"> they are </w:t>
      </w:r>
      <w:r w:rsidRPr="008B2C77" w:rsidR="00F65E47">
        <w:rPr>
          <w:rFonts w:ascii="Arial" w:hAnsi="Arial" w:cs="Arial"/>
          <w:color w:val="141414"/>
          <w:shd w:val="clear" w:color="auto" w:fill="FFFFFF"/>
        </w:rPr>
        <w:t>good student</w:t>
      </w:r>
      <w:r w:rsidRPr="008B2C77" w:rsidR="00407AD1">
        <w:rPr>
          <w:rFonts w:ascii="Arial" w:hAnsi="Arial" w:cs="Arial"/>
          <w:color w:val="141414"/>
          <w:shd w:val="clear" w:color="auto" w:fill="FFFFFF"/>
        </w:rPr>
        <w:t>s</w:t>
      </w:r>
      <w:r w:rsidRPr="008B2C77" w:rsidR="00F65E47">
        <w:rPr>
          <w:rFonts w:ascii="Arial" w:hAnsi="Arial" w:cs="Arial"/>
          <w:color w:val="141414"/>
          <w:shd w:val="clear" w:color="auto" w:fill="FFFFFF"/>
        </w:rPr>
        <w:t xml:space="preserve"> and whether </w:t>
      </w:r>
      <w:r w:rsidRPr="008B2C77" w:rsidR="00407AD1">
        <w:rPr>
          <w:rFonts w:ascii="Arial" w:hAnsi="Arial" w:cs="Arial"/>
          <w:color w:val="141414"/>
          <w:shd w:val="clear" w:color="auto" w:fill="FFFFFF"/>
        </w:rPr>
        <w:t xml:space="preserve">at this stage </w:t>
      </w:r>
      <w:r w:rsidRPr="008B2C77" w:rsidR="00F65E47">
        <w:rPr>
          <w:rFonts w:ascii="Arial" w:hAnsi="Arial" w:cs="Arial"/>
          <w:color w:val="141414"/>
          <w:shd w:val="clear" w:color="auto" w:fill="FFFFFF"/>
        </w:rPr>
        <w:t xml:space="preserve">the academy environment </w:t>
      </w:r>
      <w:r w:rsidRPr="008B2C77" w:rsidR="00407AD1">
        <w:rPr>
          <w:rFonts w:ascii="Arial" w:hAnsi="Arial" w:cs="Arial"/>
          <w:color w:val="141414"/>
          <w:shd w:val="clear" w:color="auto" w:fill="FFFFFF"/>
        </w:rPr>
        <w:t xml:space="preserve">fosters </w:t>
      </w:r>
      <w:r w:rsidRPr="008B2C77" w:rsidR="00F65E47">
        <w:rPr>
          <w:rFonts w:ascii="Arial" w:hAnsi="Arial" w:cs="Arial"/>
          <w:color w:val="141414"/>
          <w:shd w:val="clear" w:color="auto" w:fill="FFFFFF"/>
        </w:rPr>
        <w:t>the</w:t>
      </w:r>
      <w:r w:rsidRPr="008B2C77" w:rsidR="00407AD1">
        <w:rPr>
          <w:rFonts w:ascii="Arial" w:hAnsi="Arial" w:cs="Arial"/>
          <w:color w:val="141414"/>
          <w:shd w:val="clear" w:color="auto" w:fill="FFFFFF"/>
        </w:rPr>
        <w:t xml:space="preserve">ir </w:t>
      </w:r>
      <w:r w:rsidRPr="008B2C77" w:rsidR="00F65E47">
        <w:rPr>
          <w:rFonts w:ascii="Arial" w:hAnsi="Arial" w:cs="Arial"/>
          <w:color w:val="141414"/>
          <w:shd w:val="clear" w:color="auto" w:fill="FFFFFF"/>
        </w:rPr>
        <w:t xml:space="preserve">further development. A child </w:t>
      </w:r>
      <w:r w:rsidRPr="008B2C77" w:rsidR="00407AD1">
        <w:rPr>
          <w:rFonts w:ascii="Arial" w:hAnsi="Arial" w:cs="Arial"/>
          <w:color w:val="141414"/>
          <w:shd w:val="clear" w:color="auto" w:fill="FFFFFF"/>
        </w:rPr>
        <w:t xml:space="preserve">arriving at an </w:t>
      </w:r>
      <w:r w:rsidRPr="008B2C77" w:rsidR="00F65E47">
        <w:rPr>
          <w:rFonts w:ascii="Arial" w:hAnsi="Arial" w:cs="Arial"/>
          <w:color w:val="141414"/>
          <w:shd w:val="clear" w:color="auto" w:fill="FFFFFF"/>
        </w:rPr>
        <w:t xml:space="preserve">academy must quickly adapt his </w:t>
      </w:r>
      <w:r w:rsidRPr="008B2C77" w:rsidR="00407AD1">
        <w:rPr>
          <w:rFonts w:ascii="Arial" w:hAnsi="Arial" w:cs="Arial"/>
          <w:color w:val="141414"/>
          <w:shd w:val="clear" w:color="auto" w:fill="FFFFFF"/>
        </w:rPr>
        <w:t xml:space="preserve">past </w:t>
      </w:r>
      <w:r w:rsidRPr="008B2C77" w:rsidR="00F65E47">
        <w:rPr>
          <w:rFonts w:ascii="Arial" w:hAnsi="Arial" w:cs="Arial"/>
          <w:color w:val="141414"/>
          <w:shd w:val="clear" w:color="auto" w:fill="FFFFFF"/>
        </w:rPr>
        <w:t xml:space="preserve">experiences to </w:t>
      </w:r>
      <w:r w:rsidRPr="008B2C77" w:rsidR="00407AD1">
        <w:rPr>
          <w:rFonts w:ascii="Arial" w:hAnsi="Arial" w:cs="Arial"/>
          <w:color w:val="141414"/>
          <w:shd w:val="clear" w:color="auto" w:fill="FFFFFF"/>
        </w:rPr>
        <w:t xml:space="preserve">the </w:t>
      </w:r>
      <w:r w:rsidRPr="008B2C77" w:rsidR="00F65E47">
        <w:rPr>
          <w:rFonts w:ascii="Arial" w:hAnsi="Arial" w:cs="Arial"/>
          <w:color w:val="141414"/>
          <w:shd w:val="clear" w:color="auto" w:fill="FFFFFF"/>
        </w:rPr>
        <w:t xml:space="preserve">new environment</w:t>
      </w:r>
      <w:r w:rsidRPr="008B2C77" w:rsidR="00F65E47">
        <w:rPr>
          <w:rFonts w:ascii="Arial" w:hAnsi="Arial" w:cs="Arial"/>
          <w:color w:val="141414"/>
          <w:shd w:val="clear" w:color="auto" w:fill="FFFFFF"/>
        </w:rPr>
        <w:t xml:space="preserve"> in which he </w:t>
      </w:r>
      <w:r w:rsidRPr="008B2C77" w:rsidR="00407AD1">
        <w:rPr>
          <w:rFonts w:ascii="Arial" w:hAnsi="Arial" w:cs="Arial"/>
          <w:color w:val="141414"/>
          <w:shd w:val="clear" w:color="auto" w:fill="FFFFFF"/>
        </w:rPr>
        <w:t xml:space="preserve">is bombarded with a </w:t>
      </w:r>
      <w:r w:rsidRPr="008B2C77" w:rsidR="00F65E47">
        <w:rPr>
          <w:rFonts w:ascii="Arial" w:hAnsi="Arial" w:cs="Arial"/>
          <w:color w:val="141414"/>
          <w:shd w:val="clear" w:color="auto" w:fill="FFFFFF"/>
        </w:rPr>
        <w:t xml:space="preserve">lot of </w:t>
      </w:r>
      <w:r w:rsidRPr="008B2C77" w:rsidR="00F65E47">
        <w:rPr>
          <w:rFonts w:ascii="Arial" w:hAnsi="Arial" w:cs="Arial"/>
          <w:color w:val="141414"/>
          <w:shd w:val="clear" w:color="auto" w:fill="FFFFFF"/>
        </w:rPr>
        <w:t xml:space="preserve">new information</w:t>
      </w:r>
      <w:r w:rsidRPr="008B2C77" w:rsidR="00F65E47">
        <w:rPr>
          <w:rFonts w:ascii="Arial" w:hAnsi="Arial" w:cs="Arial"/>
          <w:color w:val="141414"/>
          <w:shd w:val="clear" w:color="auto" w:fill="FFFFFF"/>
        </w:rPr>
        <w:t xml:space="preserve">. If a player is recruited only </w:t>
      </w:r>
      <w:r w:rsidRPr="008B2C77" w:rsidR="00F65E47">
        <w:rPr>
          <w:rFonts w:ascii="Arial" w:hAnsi="Arial" w:cs="Arial"/>
          <w:color w:val="141414"/>
          <w:shd w:val="clear" w:color="auto" w:fill="FFFFFF"/>
        </w:rPr>
        <w:t>on the basis of</w:t>
      </w:r>
      <w:r w:rsidRPr="008B2C77" w:rsidR="00F65E47">
        <w:rPr>
          <w:rFonts w:ascii="Arial" w:hAnsi="Arial" w:cs="Arial"/>
          <w:color w:val="141414"/>
          <w:shd w:val="clear" w:color="auto" w:fill="FFFFFF"/>
        </w:rPr>
        <w:t xml:space="preserve"> being able to kick </w:t>
      </w:r>
      <w:r w:rsidRPr="008B2C77" w:rsidR="00407AD1">
        <w:rPr>
          <w:rFonts w:ascii="Arial" w:hAnsi="Arial" w:cs="Arial"/>
          <w:color w:val="141414"/>
          <w:shd w:val="clear" w:color="auto" w:fill="FFFFFF"/>
        </w:rPr>
        <w:t>a</w:t>
      </w:r>
      <w:r w:rsidRPr="008B2C77" w:rsidR="00F65E47">
        <w:rPr>
          <w:rFonts w:ascii="Arial" w:hAnsi="Arial" w:cs="Arial"/>
          <w:color w:val="141414"/>
          <w:shd w:val="clear" w:color="auto" w:fill="FFFFFF"/>
        </w:rPr>
        <w:t xml:space="preserve"> ball</w:t>
      </w:r>
      <w:r w:rsidRPr="008B2C77" w:rsidR="00407AD1">
        <w:rPr>
          <w:rFonts w:ascii="Arial" w:hAnsi="Arial" w:cs="Arial"/>
          <w:color w:val="141414"/>
          <w:shd w:val="clear" w:color="auto" w:fill="FFFFFF"/>
        </w:rPr>
        <w:t xml:space="preserve"> in a </w:t>
      </w:r>
      <w:r w:rsidRPr="008B2C77" w:rsidR="00F65E47">
        <w:rPr>
          <w:rFonts w:ascii="Arial" w:hAnsi="Arial" w:cs="Arial"/>
          <w:color w:val="141414"/>
          <w:shd w:val="clear" w:color="auto" w:fill="FFFFFF"/>
        </w:rPr>
        <w:t>straight</w:t>
      </w:r>
      <w:r w:rsidRPr="008B2C77" w:rsidR="00407AD1">
        <w:rPr>
          <w:rFonts w:ascii="Arial" w:hAnsi="Arial" w:cs="Arial"/>
          <w:color w:val="141414"/>
          <w:shd w:val="clear" w:color="auto" w:fill="FFFFFF"/>
        </w:rPr>
        <w:t xml:space="preserve"> line</w:t>
      </w:r>
      <w:r w:rsidRPr="008B2C77" w:rsidR="00F65E47">
        <w:rPr>
          <w:rFonts w:ascii="Arial" w:hAnsi="Arial" w:cs="Arial"/>
          <w:color w:val="141414"/>
          <w:shd w:val="clear" w:color="auto" w:fill="FFFFFF"/>
        </w:rPr>
        <w:t xml:space="preserve">, when he finds himself in </w:t>
      </w:r>
      <w:r w:rsidRPr="008B2C77" w:rsidR="00F65E47">
        <w:rPr>
          <w:rFonts w:ascii="Arial" w:hAnsi="Arial" w:cs="Arial"/>
          <w:color w:val="141414"/>
          <w:shd w:val="clear" w:color="auto" w:fill="FFFFFF"/>
        </w:rPr>
        <w:t xml:space="preserve">a new environment</w:t>
      </w:r>
      <w:r w:rsidRPr="008B2C77" w:rsidR="00F65E47">
        <w:rPr>
          <w:rFonts w:ascii="Arial" w:hAnsi="Arial" w:cs="Arial"/>
          <w:color w:val="141414"/>
          <w:shd w:val="clear" w:color="auto" w:fill="FFFFFF"/>
        </w:rPr>
        <w:t xml:space="preserve"> with much </w:t>
      </w:r>
      <w:r w:rsidRPr="008B2C77" w:rsidR="00407AD1">
        <w:rPr>
          <w:rFonts w:ascii="Arial" w:hAnsi="Arial" w:cs="Arial"/>
          <w:color w:val="141414"/>
          <w:shd w:val="clear" w:color="auto" w:fill="FFFFFF"/>
        </w:rPr>
        <w:t xml:space="preserve">greater </w:t>
      </w:r>
      <w:r w:rsidRPr="008B2C77" w:rsidR="00F65E47">
        <w:rPr>
          <w:rFonts w:ascii="Arial" w:hAnsi="Arial" w:cs="Arial"/>
          <w:color w:val="141414"/>
          <w:shd w:val="clear" w:color="auto" w:fill="FFFFFF"/>
        </w:rPr>
        <w:t xml:space="preserve">standards and </w:t>
      </w:r>
      <w:r w:rsidRPr="008B2C77" w:rsidR="00407AD1">
        <w:rPr>
          <w:rFonts w:ascii="Arial" w:hAnsi="Arial" w:cs="Arial"/>
          <w:color w:val="141414"/>
          <w:shd w:val="clear" w:color="auto" w:fill="FFFFFF"/>
        </w:rPr>
        <w:t xml:space="preserve">a serious </w:t>
      </w:r>
      <w:r w:rsidRPr="008B2C77" w:rsidR="00F65E47">
        <w:rPr>
          <w:rFonts w:ascii="Arial" w:hAnsi="Arial" w:cs="Arial"/>
          <w:color w:val="141414"/>
          <w:shd w:val="clear" w:color="auto" w:fill="FFFFFF"/>
        </w:rPr>
        <w:t xml:space="preserve">structure, he can </w:t>
      </w:r>
      <w:r w:rsidRPr="008B2C77" w:rsidR="00F65E47">
        <w:rPr>
          <w:rFonts w:ascii="Arial" w:hAnsi="Arial" w:cs="Arial"/>
          <w:color w:val="141414"/>
          <w:shd w:val="clear" w:color="auto" w:fill="FFFFFF"/>
        </w:rPr>
        <w:t xml:space="preserve">quickly </w:t>
      </w:r>
      <w:r w:rsidRPr="008B2C77" w:rsidR="00407AD1">
        <w:rPr>
          <w:rFonts w:ascii="Arial" w:hAnsi="Arial" w:cs="Arial"/>
          <w:color w:val="141414"/>
          <w:shd w:val="clear" w:color="auto" w:fill="FFFFFF"/>
        </w:rPr>
        <w:t xml:space="preserve">feel</w:t>
      </w:r>
      <w:r w:rsidRPr="008B2C77" w:rsidR="00407AD1">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lost and </w:t>
      </w:r>
      <w:r w:rsidRPr="008B2C77" w:rsidR="00407AD1">
        <w:rPr>
          <w:rFonts w:ascii="Arial" w:hAnsi="Arial" w:cs="Arial"/>
          <w:color w:val="141414"/>
          <w:shd w:val="clear" w:color="auto" w:fill="FFFFFF"/>
        </w:rPr>
        <w:t xml:space="preserve">fail to</w:t>
      </w:r>
      <w:r w:rsidRPr="008B2C77" w:rsidR="00407AD1">
        <w:rPr>
          <w:rFonts w:ascii="Arial" w:hAnsi="Arial" w:cs="Arial"/>
          <w:color w:val="141414"/>
          <w:shd w:val="clear" w:color="auto" w:fill="FFFFFF"/>
        </w:rPr>
        <w:t xml:space="preserve"> </w:t>
      </w:r>
      <w:r w:rsidRPr="008B2C77" w:rsidR="00F65E47">
        <w:rPr>
          <w:rFonts w:ascii="Arial" w:hAnsi="Arial" w:cs="Arial"/>
          <w:color w:val="141414"/>
          <w:shd w:val="clear" w:color="auto" w:fill="FFFFFF"/>
        </w:rPr>
        <w:t>show all his potential</w:t>
      </w:r>
      <w:r w:rsidRPr="008B2C77" w:rsidR="00BC5269">
        <w:rPr>
          <w:rFonts w:ascii="Arial" w:hAnsi="Arial" w:cs="Arial"/>
          <w:color w:val="141414"/>
          <w:shd w:val="clear" w:color="auto" w:fill="FFFFFF"/>
        </w:rPr>
        <w:t>.</w:t>
      </w:r>
      <w:r w:rsidRPr="008B2C77" w:rsidR="00F65E47">
        <w:rPr>
          <w:rFonts w:ascii="Arial" w:hAnsi="Arial" w:cs="Arial"/>
          <w:color w:val="141414"/>
          <w:shd w:val="clear" w:color="auto" w:fill="FFFFFF"/>
        </w:rPr>
        <w:t xml:space="preserve"> </w:t>
      </w:r>
    </w:p>
    <w:p xmlns:wp14="http://schemas.microsoft.com/office/word/2010/wordml" w:rsidRPr="008B2C77" w:rsidR="00CA39AA" w:rsidP="54C23F46" w:rsidRDefault="00CA39AA" w14:paraId="5D1F3465" wp14:textId="3285E205">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407AD1">
        <w:rPr>
          <w:rFonts w:ascii="Arial" w:hAnsi="Arial" w:cs="Arial"/>
          <w:color w:val="141414"/>
          <w:shd w:val="clear" w:color="auto" w:fill="FFFFFF"/>
        </w:rPr>
        <w:t>A young player wil</w:t>
      </w:r>
      <w:r w:rsidRPr="008B2C77" w:rsidR="00C7654D">
        <w:rPr>
          <w:rFonts w:ascii="Arial" w:hAnsi="Arial" w:cs="Arial"/>
          <w:color w:val="141414"/>
          <w:shd w:val="clear" w:color="auto" w:fill="FFFFFF"/>
        </w:rPr>
        <w:t>l</w:t>
      </w:r>
      <w:r w:rsidRPr="008B2C77" w:rsidR="00407AD1">
        <w:rPr>
          <w:rFonts w:ascii="Arial" w:hAnsi="Arial" w:cs="Arial"/>
          <w:color w:val="141414"/>
          <w:shd w:val="clear" w:color="auto" w:fill="FFFFFF"/>
        </w:rPr>
        <w:t xml:space="preserve"> be better assessed</w:t>
      </w:r>
      <w:ins w:author="Gary Smailes" w:date="2024-02-12T16:30:06.735Z" w:id="1958008491">
        <w:r w:rsidRPr="008B2C77" w:rsidR="00407AD1">
          <w:rPr>
            <w:rFonts w:ascii="Arial" w:hAnsi="Arial" w:cs="Arial"/>
            <w:color w:val="141414"/>
            <w:shd w:val="clear" w:color="auto" w:fill="FFFFFF"/>
          </w:rPr>
          <w:t xml:space="preserve">,</w:t>
        </w:r>
      </w:ins>
      <w:r w:rsidRPr="008B2C77" w:rsidR="00407AD1">
        <w:rPr>
          <w:rFonts w:ascii="Arial" w:hAnsi="Arial" w:cs="Arial"/>
          <w:color w:val="141414"/>
          <w:shd w:val="clear" w:color="auto" w:fill="FFFFFF"/>
        </w:rPr>
        <w:t xml:space="preserve"> and the risk of his being dismissed from the academy </w:t>
      </w:r>
      <w:r w:rsidRPr="008B2C77" w:rsidR="00C7654D">
        <w:rPr>
          <w:rFonts w:ascii="Arial" w:hAnsi="Arial" w:cs="Arial"/>
          <w:color w:val="141414"/>
          <w:shd w:val="clear" w:color="auto" w:fill="FFFFFF"/>
        </w:rPr>
        <w:t xml:space="preserve">will be </w:t>
      </w:r>
      <w:r w:rsidRPr="008B2C77" w:rsidR="00407AD1">
        <w:rPr>
          <w:rFonts w:ascii="Arial" w:hAnsi="Arial" w:cs="Arial"/>
          <w:color w:val="141414"/>
          <w:shd w:val="clear" w:color="auto" w:fill="FFFFFF"/>
        </w:rPr>
        <w:t>reduce</w:t>
      </w:r>
      <w:r w:rsidRPr="008B2C77" w:rsidR="00C7654D">
        <w:rPr>
          <w:rFonts w:ascii="Arial" w:hAnsi="Arial" w:cs="Arial"/>
          <w:color w:val="141414"/>
          <w:shd w:val="clear" w:color="auto" w:fill="FFFFFF"/>
        </w:rPr>
        <w:t>d</w:t>
      </w:r>
      <w:ins w:author="Gary Smailes" w:date="2024-02-12T16:30:08.694Z" w:id="1441592607">
        <w:r w:rsidRPr="008B2C77" w:rsidR="00C7654D">
          <w:rPr>
            <w:rFonts w:ascii="Arial" w:hAnsi="Arial" w:cs="Arial"/>
            <w:color w:val="141414"/>
            <w:shd w:val="clear" w:color="auto" w:fill="FFFFFF"/>
          </w:rPr>
          <w:t>,</w:t>
        </w:r>
      </w:ins>
      <w:r w:rsidRPr="008B2C77" w:rsidR="00407AD1">
        <w:rPr>
          <w:rFonts w:ascii="Arial" w:hAnsi="Arial" w:cs="Arial"/>
          <w:color w:val="141414"/>
          <w:shd w:val="clear" w:color="auto" w:fill="FFFFFF"/>
        </w:rPr>
        <w:t xml:space="preserve"> </w:t>
      </w:r>
      <w:r w:rsidRPr="008B2C77" w:rsidR="00C7654D">
        <w:rPr>
          <w:rFonts w:ascii="Arial" w:hAnsi="Arial" w:cs="Arial"/>
          <w:color w:val="141414"/>
          <w:shd w:val="clear" w:color="auto" w:fill="FFFFFF"/>
        </w:rPr>
        <w:t>when coaches k</w:t>
      </w:r>
      <w:r w:rsidRPr="008B2C77" w:rsidR="00F65E47">
        <w:rPr>
          <w:rFonts w:ascii="Arial" w:hAnsi="Arial" w:cs="Arial"/>
          <w:color w:val="141414"/>
          <w:shd w:val="clear" w:color="auto" w:fill="FFFFFF"/>
        </w:rPr>
        <w:t xml:space="preserve">now how he learns, how he reacts to challenges and </w:t>
      </w:r>
      <w:r w:rsidRPr="008B2C77" w:rsidR="00C7654D">
        <w:rPr>
          <w:rFonts w:ascii="Arial" w:hAnsi="Arial" w:cs="Arial"/>
          <w:color w:val="141414"/>
          <w:shd w:val="clear" w:color="auto" w:fill="FFFFFF"/>
        </w:rPr>
        <w:t xml:space="preserve">the </w:t>
      </w:r>
      <w:r w:rsidRPr="008B2C77" w:rsidR="00F65E47">
        <w:rPr>
          <w:rFonts w:ascii="Arial" w:hAnsi="Arial" w:cs="Arial"/>
          <w:color w:val="141414"/>
          <w:shd w:val="clear" w:color="auto" w:fill="FFFFFF"/>
        </w:rPr>
        <w:t xml:space="preserve">new environment, </w:t>
      </w:r>
      <w:r w:rsidRPr="008B2C77" w:rsidR="00F65E47">
        <w:rPr>
          <w:rFonts w:ascii="Arial" w:hAnsi="Arial" w:cs="Arial"/>
          <w:color w:val="141414"/>
          <w:shd w:val="clear" w:color="auto" w:fill="FFFFFF"/>
        </w:rPr>
        <w:t xml:space="preserve">whether </w:t>
      </w:r>
      <w:r w:rsidRPr="008B2C77" w:rsidR="00C7654D">
        <w:rPr>
          <w:rFonts w:ascii="Arial" w:hAnsi="Arial" w:cs="Arial"/>
          <w:color w:val="141414"/>
          <w:shd w:val="clear" w:color="auto" w:fill="FFFFFF"/>
        </w:rPr>
        <w:t>or not</w:t>
      </w:r>
      <w:r w:rsidRPr="008B2C77" w:rsidR="00C7654D">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he can adapt, how he reacts to failures, whether he can adapt to </w:t>
      </w:r>
      <w:r w:rsidRPr="008B2C77" w:rsidR="00C7654D">
        <w:rPr>
          <w:rFonts w:ascii="Arial" w:hAnsi="Arial" w:cs="Arial"/>
          <w:color w:val="141414"/>
          <w:shd w:val="clear" w:color="auto" w:fill="FFFFFF"/>
        </w:rPr>
        <w:t xml:space="preserve">various </w:t>
      </w:r>
      <w:r w:rsidRPr="008B2C77" w:rsidR="00F65E47">
        <w:rPr>
          <w:rFonts w:ascii="Arial" w:hAnsi="Arial" w:cs="Arial"/>
          <w:color w:val="141414"/>
          <w:shd w:val="clear" w:color="auto" w:fill="FFFFFF"/>
        </w:rPr>
        <w:t>situations and whether he is a good student in the practical sense of the word (he makes better decisions than others, knows how to solve problem</w:t>
      </w:r>
      <w:r w:rsidRPr="008B2C77" w:rsidR="00C7654D">
        <w:rPr>
          <w:rFonts w:ascii="Arial" w:hAnsi="Arial" w:cs="Arial"/>
          <w:color w:val="141414"/>
          <w:shd w:val="clear" w:color="auto" w:fill="FFFFFF"/>
        </w:rPr>
        <w:t>s</w:t>
      </w:r>
      <w:r w:rsidRPr="008B2C77" w:rsidR="00F65E47">
        <w:rPr>
          <w:rFonts w:ascii="Arial" w:hAnsi="Arial" w:cs="Arial"/>
          <w:color w:val="141414"/>
          <w:shd w:val="clear" w:color="auto" w:fill="FFFFFF"/>
        </w:rPr>
        <w:t xml:space="preserve">). Such detailed information will also </w:t>
      </w:r>
      <w:r w:rsidRPr="008B2C77" w:rsidR="00C7654D">
        <w:rPr>
          <w:rFonts w:ascii="Arial" w:hAnsi="Arial" w:cs="Arial"/>
          <w:color w:val="141414"/>
          <w:shd w:val="clear" w:color="auto" w:fill="FFFFFF"/>
        </w:rPr>
        <w:t xml:space="preserve">lead to </w:t>
      </w:r>
      <w:r w:rsidRPr="008B2C77" w:rsidR="00F65E47">
        <w:rPr>
          <w:rFonts w:ascii="Arial" w:hAnsi="Arial" w:cs="Arial"/>
          <w:color w:val="141414"/>
          <w:shd w:val="clear" w:color="auto" w:fill="FFFFFF"/>
        </w:rPr>
        <w:t xml:space="preserve">a </w:t>
      </w:r>
      <w:r w:rsidRPr="008B2C77" w:rsidR="00C7654D">
        <w:rPr>
          <w:rFonts w:ascii="Arial" w:hAnsi="Arial" w:cs="Arial"/>
          <w:color w:val="141414"/>
          <w:shd w:val="clear" w:color="auto" w:fill="FFFFFF"/>
        </w:rPr>
        <w:t xml:space="preserve">player being </w:t>
      </w:r>
      <w:r w:rsidRPr="008B2C77" w:rsidR="00F65E47">
        <w:rPr>
          <w:rFonts w:ascii="Arial" w:hAnsi="Arial" w:cs="Arial"/>
          <w:color w:val="141414"/>
          <w:shd w:val="clear" w:color="auto" w:fill="FFFFFF"/>
        </w:rPr>
        <w:t>skilful</w:t>
      </w:r>
      <w:r w:rsidRPr="008B2C77" w:rsidR="00C7654D">
        <w:rPr>
          <w:rFonts w:ascii="Arial" w:hAnsi="Arial" w:cs="Arial"/>
          <w:color w:val="141414"/>
          <w:shd w:val="clear" w:color="auto" w:fill="FFFFFF"/>
        </w:rPr>
        <w:t>ly</w:t>
      </w:r>
      <w:r w:rsidRPr="008B2C77" w:rsidR="00F65E47">
        <w:rPr>
          <w:rFonts w:ascii="Arial" w:hAnsi="Arial" w:cs="Arial"/>
          <w:color w:val="141414"/>
          <w:shd w:val="clear" w:color="auto" w:fill="FFFFFF"/>
        </w:rPr>
        <w:t xml:space="preserve"> introduc</w:t>
      </w:r>
      <w:r w:rsidRPr="008B2C77" w:rsidR="00C7654D">
        <w:rPr>
          <w:rFonts w:ascii="Arial" w:hAnsi="Arial" w:cs="Arial"/>
          <w:color w:val="141414"/>
          <w:shd w:val="clear" w:color="auto" w:fill="FFFFFF"/>
        </w:rPr>
        <w:t>ed</w:t>
      </w:r>
      <w:r w:rsidRPr="008B2C77" w:rsidR="00F65E47">
        <w:rPr>
          <w:rFonts w:ascii="Arial" w:hAnsi="Arial" w:cs="Arial"/>
          <w:color w:val="141414"/>
          <w:shd w:val="clear" w:color="auto" w:fill="FFFFFF"/>
        </w:rPr>
        <w:t xml:space="preserve"> </w:t>
      </w:r>
      <w:r w:rsidRPr="008B2C77" w:rsidR="00C7654D">
        <w:rPr>
          <w:rFonts w:ascii="Arial" w:hAnsi="Arial" w:cs="Arial"/>
          <w:color w:val="141414"/>
          <w:shd w:val="clear" w:color="auto" w:fill="FFFFFF"/>
        </w:rPr>
        <w:t>in</w:t>
      </w:r>
      <w:r w:rsidRPr="008B2C77" w:rsidR="00F65E47">
        <w:rPr>
          <w:rFonts w:ascii="Arial" w:hAnsi="Arial" w:cs="Arial"/>
          <w:color w:val="141414"/>
          <w:shd w:val="clear" w:color="auto" w:fill="FFFFFF"/>
        </w:rPr>
        <w:t xml:space="preserve">to the academy and </w:t>
      </w:r>
      <w:r w:rsidRPr="008B2C77" w:rsidR="00C7654D">
        <w:rPr>
          <w:rFonts w:ascii="Arial" w:hAnsi="Arial" w:cs="Arial"/>
          <w:color w:val="141414"/>
          <w:shd w:val="clear" w:color="auto" w:fill="FFFFFF"/>
        </w:rPr>
        <w:t xml:space="preserve">ensure </w:t>
      </w:r>
      <w:r w:rsidRPr="008B2C77" w:rsidR="00F65E47">
        <w:rPr>
          <w:rFonts w:ascii="Arial" w:hAnsi="Arial" w:cs="Arial"/>
          <w:color w:val="141414"/>
          <w:shd w:val="clear" w:color="auto" w:fill="FFFFFF"/>
        </w:rPr>
        <w:t xml:space="preserve">optimal</w:t>
      </w:r>
      <w:r w:rsidRPr="008B2C77" w:rsidR="00F65E47">
        <w:rPr>
          <w:rFonts w:ascii="Arial" w:hAnsi="Arial" w:cs="Arial"/>
          <w:color w:val="141414"/>
          <w:shd w:val="clear" w:color="auto" w:fill="FFFFFF"/>
        </w:rPr>
        <w:t xml:space="preserve"> development of his potential</w:t>
      </w:r>
      <w:r w:rsidRPr="008B2C77" w:rsidR="00F6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    </w:t>
      </w:r>
    </w:p>
    <w:p xmlns:wp14="http://schemas.microsoft.com/office/word/2010/wordml" w:rsidRPr="008B2C77" w:rsidR="000349F6" w:rsidP="54C23F46" w:rsidRDefault="000349F6" w14:paraId="6FB102E0" wp14:textId="66D7BB22">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33:50.527Z" w:id="1712188557"/>
          <w:rFonts w:ascii="Arial" w:hAnsi="Arial" w:cs="Arial"/>
          <w:color w:val="141414"/>
        </w:rPr>
        <w:pPrChange w:author="Gary Smailes" w:date="2024-02-12T16:30:24.199Z">
          <w:pPr>
            <w:pStyle w:val="NormalWeb"/>
            <w:spacing w:before="0" w:beforeAutospacing="off" w:after="180" w:afterAutospacing="off" w:line="480" w:lineRule="auto"/>
            <w:ind w:right="-613"/>
            <w:jc w:val="both"/>
          </w:pPr>
        </w:pPrChange>
      </w:pPr>
      <w:del w:author="Gary Smailes" w:date="2024-02-12T16:30:23.862Z" w:id="492527818">
        <w:r w:rsidRPr="54C23F46" w:rsidDel="54C23F46">
          <w:rPr>
            <w:rFonts w:ascii="Arial" w:hAnsi="Arial" w:cs="Arial"/>
            <w:color w:val="141414"/>
          </w:rPr>
          <w:delText xml:space="preserve">     </w:delText>
        </w:r>
      </w:del>
      <w:r w:rsidRPr="008B2C77" w:rsidR="00F65E47">
        <w:rPr>
          <w:rFonts w:ascii="Arial" w:hAnsi="Arial" w:cs="Arial"/>
          <w:color w:val="141414"/>
          <w:shd w:val="clear" w:color="auto" w:fill="FFFFFF"/>
        </w:rPr>
        <w:t xml:space="preserve">A young player with </w:t>
      </w:r>
      <w:r w:rsidRPr="008B2C77" w:rsidR="00C7654D">
        <w:rPr>
          <w:rFonts w:ascii="Arial" w:hAnsi="Arial" w:cs="Arial"/>
          <w:color w:val="141414"/>
          <w:shd w:val="clear" w:color="auto" w:fill="FFFFFF"/>
        </w:rPr>
        <w:t xml:space="preserve">plenty of </w:t>
      </w:r>
      <w:r w:rsidRPr="008B2C77" w:rsidR="00F65E47">
        <w:rPr>
          <w:rFonts w:ascii="Arial" w:hAnsi="Arial" w:cs="Arial"/>
          <w:color w:val="141414"/>
          <w:shd w:val="clear" w:color="auto" w:fill="FFFFFF"/>
        </w:rPr>
        <w:t xml:space="preserve">potential </w:t>
      </w:r>
      <w:r w:rsidRPr="008B2C77" w:rsidR="00C7654D">
        <w:rPr>
          <w:rFonts w:ascii="Arial" w:hAnsi="Arial" w:cs="Arial"/>
          <w:color w:val="141414"/>
          <w:shd w:val="clear" w:color="auto" w:fill="FFFFFF"/>
        </w:rPr>
        <w:t>for</w:t>
      </w:r>
      <w:r w:rsidRPr="008B2C77" w:rsidR="00F65E47">
        <w:rPr>
          <w:rFonts w:ascii="Arial" w:hAnsi="Arial" w:cs="Arial"/>
          <w:color w:val="141414"/>
          <w:shd w:val="clear" w:color="auto" w:fill="FFFFFF"/>
        </w:rPr>
        <w:t xml:space="preserve"> learn</w:t>
      </w:r>
      <w:r w:rsidRPr="008B2C77" w:rsidR="00C7654D">
        <w:rPr>
          <w:rFonts w:ascii="Arial" w:hAnsi="Arial" w:cs="Arial"/>
          <w:color w:val="141414"/>
          <w:shd w:val="clear" w:color="auto" w:fill="FFFFFF"/>
        </w:rPr>
        <w:t>ing</w:t>
      </w:r>
      <w:r w:rsidRPr="008B2C77" w:rsidR="00F65E47">
        <w:rPr>
          <w:rFonts w:ascii="Arial" w:hAnsi="Arial" w:cs="Arial"/>
          <w:color w:val="141414"/>
          <w:shd w:val="clear" w:color="auto" w:fill="FFFFFF"/>
        </w:rPr>
        <w:t xml:space="preserve"> to play football will be able to </w:t>
      </w:r>
      <w:r w:rsidRPr="008B2C77" w:rsidR="00C7654D">
        <w:rPr>
          <w:rFonts w:ascii="Arial" w:hAnsi="Arial" w:cs="Arial"/>
          <w:color w:val="141414"/>
          <w:shd w:val="clear" w:color="auto" w:fill="FFFFFF"/>
        </w:rPr>
        <w:t xml:space="preserve">effectively </w:t>
      </w:r>
      <w:r w:rsidRPr="008B2C77" w:rsidR="00F65E47">
        <w:rPr>
          <w:rFonts w:ascii="Arial" w:hAnsi="Arial" w:cs="Arial"/>
          <w:color w:val="141414"/>
          <w:shd w:val="clear" w:color="auto" w:fill="FFFFFF"/>
        </w:rPr>
        <w:t xml:space="preserve">use </w:t>
      </w:r>
      <w:r w:rsidRPr="008B2C77" w:rsidR="00C7654D">
        <w:rPr>
          <w:rFonts w:ascii="Arial" w:hAnsi="Arial" w:cs="Arial"/>
          <w:color w:val="141414"/>
          <w:shd w:val="clear" w:color="auto" w:fill="FFFFFF"/>
        </w:rPr>
        <w:t xml:space="preserve">every </w:t>
      </w:r>
      <w:r w:rsidRPr="008B2C77" w:rsidR="00F65E47">
        <w:rPr>
          <w:rFonts w:ascii="Arial" w:hAnsi="Arial" w:cs="Arial"/>
          <w:color w:val="141414"/>
          <w:shd w:val="clear" w:color="auto" w:fill="FFFFFF"/>
        </w:rPr>
        <w:t>source of information. Th</w:t>
      </w:r>
      <w:r w:rsidRPr="008B2C77" w:rsidR="00C7654D">
        <w:rPr>
          <w:rFonts w:ascii="Arial" w:hAnsi="Arial" w:cs="Arial"/>
          <w:color w:val="141414"/>
          <w:shd w:val="clear" w:color="auto" w:fill="FFFFFF"/>
        </w:rPr>
        <w:t xml:space="preserve">ese </w:t>
      </w:r>
      <w:r w:rsidRPr="008B2C77" w:rsidR="00F65E47">
        <w:rPr>
          <w:rFonts w:ascii="Arial" w:hAnsi="Arial" w:cs="Arial"/>
          <w:color w:val="141414"/>
          <w:shd w:val="clear" w:color="auto" w:fill="FFFFFF"/>
        </w:rPr>
        <w:t>source</w:t>
      </w:r>
      <w:r w:rsidRPr="008B2C77" w:rsidR="00C7654D">
        <w:rPr>
          <w:rFonts w:ascii="Arial" w:hAnsi="Arial" w:cs="Arial"/>
          <w:color w:val="141414"/>
          <w:shd w:val="clear" w:color="auto" w:fill="FFFFFF"/>
        </w:rPr>
        <w:t>s</w:t>
      </w:r>
      <w:r w:rsidRPr="008B2C77" w:rsidR="00F65E47">
        <w:rPr>
          <w:rFonts w:ascii="Arial" w:hAnsi="Arial" w:cs="Arial"/>
          <w:color w:val="141414"/>
          <w:shd w:val="clear" w:color="auto" w:fill="FFFFFF"/>
        </w:rPr>
        <w:t xml:space="preserve"> will be the </w:t>
      </w:r>
      <w:r w:rsidRPr="008B2C77" w:rsidR="001712A1">
        <w:rPr>
          <w:rFonts w:ascii="Arial" w:hAnsi="Arial" w:cs="Arial"/>
          <w:color w:val="141414"/>
          <w:shd w:val="clear" w:color="auto" w:fill="FFFFFF"/>
        </w:rPr>
        <w:t>coach</w:t>
      </w:r>
      <w:r w:rsidRPr="008B2C77" w:rsidR="00F65E47">
        <w:rPr>
          <w:rFonts w:ascii="Arial" w:hAnsi="Arial" w:cs="Arial"/>
          <w:color w:val="141414"/>
          <w:shd w:val="clear" w:color="auto" w:fill="FFFFFF"/>
        </w:rPr>
        <w:t>, the environment, the experience gained and new</w:t>
      </w:r>
      <w:r w:rsidRPr="008B2C77" w:rsidR="00B02120">
        <w:rPr>
          <w:rFonts w:ascii="Arial" w:hAnsi="Arial" w:cs="Arial"/>
          <w:color w:val="141414"/>
          <w:shd w:val="clear" w:color="auto" w:fill="FFFFFF"/>
        </w:rPr>
        <w:t xml:space="preserve">ly gained </w:t>
      </w:r>
      <w:r w:rsidRPr="008B2C77" w:rsidR="00F65E47">
        <w:rPr>
          <w:rFonts w:ascii="Arial" w:hAnsi="Arial" w:cs="Arial"/>
          <w:color w:val="141414"/>
          <w:shd w:val="clear" w:color="auto" w:fill="FFFFFF"/>
        </w:rPr>
        <w:t>knowledge</w:t>
      </w:r>
      <w:r w:rsidRPr="008B2C77">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In other words, he will understand and </w:t>
      </w:r>
      <w:r w:rsidRPr="008B2C77" w:rsidR="00C7654D">
        <w:rPr>
          <w:rFonts w:ascii="Arial" w:hAnsi="Arial" w:cs="Arial"/>
          <w:color w:val="141414"/>
          <w:shd w:val="clear" w:color="auto" w:fill="FFFFFF"/>
        </w:rPr>
        <w:t xml:space="preserve">correctly </w:t>
      </w:r>
      <w:r w:rsidRPr="008B2C77" w:rsidR="00F65E47">
        <w:rPr>
          <w:rFonts w:ascii="Arial" w:hAnsi="Arial" w:cs="Arial"/>
          <w:color w:val="141414"/>
          <w:shd w:val="clear" w:color="auto" w:fill="FFFFFF"/>
        </w:rPr>
        <w:t xml:space="preserve">use the information provided by the coach, </w:t>
      </w:r>
      <w:r w:rsidRPr="008B2C77" w:rsidR="00182AF9">
        <w:rPr>
          <w:rFonts w:ascii="Arial" w:hAnsi="Arial" w:cs="Arial"/>
          <w:color w:val="141414"/>
          <w:shd w:val="clear" w:color="auto" w:fill="FFFFFF"/>
        </w:rPr>
        <w:t xml:space="preserve">consistent with </w:t>
      </w:r>
      <w:r w:rsidRPr="008B2C77" w:rsidR="00F65E47">
        <w:rPr>
          <w:rFonts w:ascii="Arial" w:hAnsi="Arial" w:cs="Arial"/>
          <w:color w:val="141414"/>
          <w:shd w:val="clear" w:color="auto" w:fill="FFFFFF"/>
        </w:rPr>
        <w:t xml:space="preserve">the educational goal set before him, whether for training </w:t>
      </w:r>
      <w:r w:rsidRPr="008B2C77" w:rsidR="00C7654D">
        <w:rPr>
          <w:rFonts w:ascii="Arial" w:hAnsi="Arial" w:cs="Arial"/>
          <w:color w:val="141414"/>
          <w:shd w:val="clear" w:color="auto" w:fill="FFFFFF"/>
        </w:rPr>
        <w:t xml:space="preserve">purposes </w:t>
      </w:r>
      <w:r w:rsidRPr="008B2C77" w:rsidR="00F65E47">
        <w:rPr>
          <w:rFonts w:ascii="Arial" w:hAnsi="Arial" w:cs="Arial"/>
          <w:color w:val="141414"/>
          <w:shd w:val="clear" w:color="auto" w:fill="FFFFFF"/>
        </w:rPr>
        <w:t xml:space="preserve">or </w:t>
      </w:r>
      <w:r w:rsidRPr="008B2C77" w:rsidR="00C7654D">
        <w:rPr>
          <w:rFonts w:ascii="Arial" w:hAnsi="Arial" w:cs="Arial"/>
          <w:color w:val="141414"/>
          <w:shd w:val="clear" w:color="auto" w:fill="FFFFFF"/>
        </w:rPr>
        <w:t xml:space="preserve">in </w:t>
      </w:r>
      <w:r w:rsidRPr="008B2C77" w:rsidR="00F65E47">
        <w:rPr>
          <w:rFonts w:ascii="Arial" w:hAnsi="Arial" w:cs="Arial"/>
          <w:color w:val="141414"/>
          <w:shd w:val="clear" w:color="auto" w:fill="FFFFFF"/>
        </w:rPr>
        <w:t>a match. For this to happen, such players require an environment that gives them the opportunity to solve problems and adapt to situation</w:t>
      </w:r>
      <w:r w:rsidRPr="008B2C77" w:rsidR="00C7654D">
        <w:rPr>
          <w:rFonts w:ascii="Arial" w:hAnsi="Arial" w:cs="Arial"/>
          <w:color w:val="141414"/>
          <w:shd w:val="clear" w:color="auto" w:fill="FFFFFF"/>
        </w:rPr>
        <w:t xml:space="preserve">s </w:t>
      </w:r>
      <w:r w:rsidRPr="008B2C77" w:rsidR="00C7654D">
        <w:rPr>
          <w:rFonts w:ascii="Arial" w:hAnsi="Arial" w:cs="Arial"/>
          <w:color w:val="141414"/>
          <w:shd w:val="clear" w:color="auto" w:fill="FFFFFF"/>
        </w:rPr>
        <w:t>encountered</w:t>
      </w:r>
      <w:r w:rsidRPr="008B2C77" w:rsidR="00C7654D">
        <w:rPr>
          <w:rFonts w:ascii="Arial" w:hAnsi="Arial" w:cs="Arial"/>
          <w:color w:val="141414"/>
          <w:shd w:val="clear" w:color="auto" w:fill="FFFFFF"/>
        </w:rPr>
        <w:t xml:space="preserve"> on the pitch</w:t>
      </w:r>
      <w:r w:rsidRPr="008B2C77" w:rsidR="00F65E47">
        <w:rPr>
          <w:rFonts w:ascii="Arial" w:hAnsi="Arial" w:cs="Arial"/>
          <w:color w:val="141414"/>
          <w:shd w:val="clear" w:color="auto" w:fill="FFFFFF"/>
        </w:rPr>
        <w:t xml:space="preserve">. </w:t>
      </w:r>
    </w:p>
    <w:p xmlns:wp14="http://schemas.microsoft.com/office/word/2010/wordml" w:rsidRPr="008B2C77" w:rsidR="000349F6" w:rsidP="54C23F46" w:rsidRDefault="000349F6" w14:paraId="722D4338" wp14:textId="352B4990">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34:04.695Z" w:id="153001549"/>
          <w:rFonts w:ascii="Arial" w:hAnsi="Arial" w:cs="Arial"/>
          <w:color w:val="141414"/>
        </w:rPr>
      </w:pPr>
      <w:r w:rsidRPr="008B2C77" w:rsidR="00F65E47">
        <w:rPr>
          <w:rFonts w:ascii="Arial" w:hAnsi="Arial" w:cs="Arial"/>
          <w:color w:val="141414"/>
          <w:shd w:val="clear" w:color="auto" w:fill="FFFFFF"/>
        </w:rPr>
        <w:t xml:space="preserve">Academy-based coaches are so obsessed with the subject of </w:t>
      </w:r>
      <w:r w:rsidRPr="008B2C77" w:rsidR="00C7654D">
        <w:rPr>
          <w:rFonts w:ascii="Arial" w:hAnsi="Arial" w:cs="Arial"/>
          <w:color w:val="141414"/>
          <w:shd w:val="clear" w:color="auto" w:fill="FFFFFF"/>
        </w:rPr>
        <w:t xml:space="preserve">a given </w:t>
      </w:r>
      <w:r w:rsidRPr="008B2C77" w:rsidR="00F65E47">
        <w:rPr>
          <w:rFonts w:ascii="Arial" w:hAnsi="Arial" w:cs="Arial"/>
          <w:color w:val="141414"/>
          <w:shd w:val="clear" w:color="auto" w:fill="FFFFFF"/>
        </w:rPr>
        <w:t xml:space="preserve">training </w:t>
      </w:r>
      <w:r w:rsidRPr="008B2C77" w:rsidR="00C7654D">
        <w:rPr>
          <w:rFonts w:ascii="Arial" w:hAnsi="Arial" w:cs="Arial"/>
          <w:color w:val="141414"/>
          <w:shd w:val="clear" w:color="auto" w:fill="FFFFFF"/>
        </w:rPr>
        <w:t>session</w:t>
      </w:r>
      <w:r w:rsidRPr="008B2C77" w:rsidR="00F65E47">
        <w:rPr>
          <w:rFonts w:ascii="Arial" w:hAnsi="Arial" w:cs="Arial"/>
          <w:color w:val="141414"/>
          <w:shd w:val="clear" w:color="auto" w:fill="FFFFFF"/>
        </w:rPr>
        <w:t xml:space="preserve">, the game model, enforcement of the training plan, training performance, and group and team tactics that they completely ignore and </w:t>
      </w:r>
      <w:r w:rsidRPr="008B2C77" w:rsidR="00F65E47">
        <w:rPr>
          <w:rFonts w:ascii="Arial" w:hAnsi="Arial" w:cs="Arial"/>
          <w:color w:val="141414"/>
          <w:shd w:val="clear" w:color="auto" w:fill="FFFFFF"/>
        </w:rPr>
        <w:t xml:space="preserve">largely misunderstand</w:t>
      </w:r>
      <w:r w:rsidRPr="008B2C77" w:rsidR="00F65E47">
        <w:rPr>
          <w:rFonts w:ascii="Arial" w:hAnsi="Arial" w:cs="Arial"/>
          <w:color w:val="141414"/>
          <w:shd w:val="clear" w:color="auto" w:fill="FFFFFF"/>
        </w:rPr>
        <w:t xml:space="preserve"> the learning process </w:t>
      </w:r>
      <w:r w:rsidRPr="008B2C77" w:rsidR="00C7654D">
        <w:rPr>
          <w:rFonts w:ascii="Arial" w:hAnsi="Arial" w:cs="Arial"/>
          <w:color w:val="141414"/>
          <w:shd w:val="clear" w:color="auto" w:fill="FFFFFF"/>
        </w:rPr>
        <w:t>in</w:t>
      </w:r>
      <w:r w:rsidRPr="008B2C77" w:rsidR="00F65E47">
        <w:rPr>
          <w:rFonts w:ascii="Arial" w:hAnsi="Arial" w:cs="Arial"/>
          <w:color w:val="141414"/>
          <w:shd w:val="clear" w:color="auto" w:fill="FFFFFF"/>
        </w:rPr>
        <w:t xml:space="preserve"> </w:t>
      </w:r>
      <w:r w:rsidRPr="008B2C77" w:rsidR="00DD4732">
        <w:rPr>
          <w:rFonts w:ascii="Arial" w:hAnsi="Arial" w:cs="Arial"/>
          <w:color w:val="141414"/>
          <w:shd w:val="clear" w:color="auto" w:fill="FFFFFF"/>
        </w:rPr>
        <w:t>adolescents</w:t>
      </w:r>
      <w:r w:rsidRPr="008B2C77" w:rsidR="00F65E47">
        <w:rPr>
          <w:rFonts w:ascii="Arial" w:hAnsi="Arial" w:cs="Arial"/>
          <w:color w:val="141414"/>
          <w:shd w:val="clear" w:color="auto" w:fill="FFFFFF"/>
        </w:rPr>
        <w:t xml:space="preserve">. So instead of creating conditions for the players to </w:t>
      </w:r>
      <w:r w:rsidRPr="008B2C77" w:rsidR="00C7654D">
        <w:rPr>
          <w:rFonts w:ascii="Arial" w:hAnsi="Arial" w:cs="Arial"/>
          <w:color w:val="141414"/>
          <w:shd w:val="clear" w:color="auto" w:fill="FFFFFF"/>
        </w:rPr>
        <w:t xml:space="preserve">individually </w:t>
      </w:r>
      <w:r w:rsidRPr="008B2C77" w:rsidR="00F65E47">
        <w:rPr>
          <w:rFonts w:ascii="Arial" w:hAnsi="Arial" w:cs="Arial"/>
          <w:color w:val="141414"/>
          <w:shd w:val="clear" w:color="auto" w:fill="FFFFFF"/>
        </w:rPr>
        <w:t>solve situations occurring in the game, they too quickly squeeze the</w:t>
      </w:r>
      <w:r w:rsidRPr="008B2C77" w:rsidR="00C7654D">
        <w:rPr>
          <w:rFonts w:ascii="Arial" w:hAnsi="Arial" w:cs="Arial"/>
          <w:color w:val="141414"/>
          <w:shd w:val="clear" w:color="auto" w:fill="FFFFFF"/>
        </w:rPr>
        <w:t>m</w:t>
      </w:r>
      <w:r w:rsidRPr="008B2C77" w:rsidR="00F65E47">
        <w:rPr>
          <w:rFonts w:ascii="Arial" w:hAnsi="Arial" w:cs="Arial"/>
          <w:color w:val="141414"/>
          <w:shd w:val="clear" w:color="auto" w:fill="FFFFFF"/>
        </w:rPr>
        <w:t xml:space="preserve"> into a rigid framework of </w:t>
      </w:r>
      <w:r w:rsidRPr="008B2C77" w:rsidR="00C7654D">
        <w:rPr>
          <w:rFonts w:ascii="Arial" w:hAnsi="Arial" w:cs="Arial"/>
          <w:color w:val="141414"/>
          <w:shd w:val="clear" w:color="auto" w:fill="FFFFFF"/>
        </w:rPr>
        <w:t>arrangements</w:t>
      </w:r>
      <w:r w:rsidRPr="008B2C77" w:rsidR="00F65E47">
        <w:rPr>
          <w:rFonts w:ascii="Arial" w:hAnsi="Arial" w:cs="Arial"/>
          <w:color w:val="141414"/>
          <w:shd w:val="clear" w:color="auto" w:fill="FFFFFF"/>
        </w:rPr>
        <w:t>, formation</w:t>
      </w:r>
      <w:r w:rsidRPr="008B2C77" w:rsidR="00C50F26">
        <w:rPr>
          <w:rFonts w:ascii="Arial" w:hAnsi="Arial" w:cs="Arial"/>
          <w:color w:val="141414"/>
          <w:shd w:val="clear" w:color="auto" w:fill="FFFFFF"/>
        </w:rPr>
        <w:t>s</w:t>
      </w:r>
      <w:r w:rsidRPr="008B2C77" w:rsidR="00F65E47">
        <w:rPr>
          <w:rFonts w:ascii="Arial" w:hAnsi="Arial" w:cs="Arial"/>
          <w:color w:val="141414"/>
          <w:shd w:val="clear" w:color="auto" w:fill="FFFFFF"/>
        </w:rPr>
        <w:t xml:space="preserve"> </w:t>
      </w:r>
      <w:r w:rsidRPr="008B2C77" w:rsidR="00C50F26">
        <w:rPr>
          <w:rFonts w:ascii="Arial" w:hAnsi="Arial" w:cs="Arial"/>
          <w:color w:val="141414"/>
          <w:shd w:val="clear" w:color="auto" w:fill="FFFFFF"/>
        </w:rPr>
        <w:t>and working in formation</w:t>
      </w:r>
      <w:r w:rsidRPr="008B2C77" w:rsidR="00F65E47">
        <w:rPr>
          <w:rFonts w:ascii="Arial" w:hAnsi="Arial" w:cs="Arial"/>
          <w:color w:val="141414"/>
          <w:shd w:val="clear" w:color="auto" w:fill="FFFFFF"/>
        </w:rPr>
        <w:t>, etc…</w:t>
      </w:r>
      <w:r w:rsidRPr="008B2C77" w:rsidR="00137CA8">
        <w:rPr>
          <w:rFonts w:ascii="Arial" w:hAnsi="Arial" w:cs="Arial"/>
          <w:color w:val="141414"/>
          <w:shd w:val="clear" w:color="auto" w:fill="FFFFFF"/>
        </w:rPr>
        <w:t xml:space="preserve"> </w:t>
      </w:r>
    </w:p>
    <w:p xmlns:wp14="http://schemas.microsoft.com/office/word/2010/wordml" w:rsidRPr="008B2C77" w:rsidR="000349F6" w:rsidP="54C23F46" w:rsidRDefault="000349F6" w14:paraId="358764E0" wp14:textId="02484D8A">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137CA8">
        <w:rPr>
          <w:rFonts w:ascii="Arial" w:hAnsi="Arial" w:cs="Arial"/>
          <w:color w:val="141414"/>
          <w:shd w:val="clear" w:color="auto" w:fill="FFFFFF"/>
        </w:rPr>
        <w:t xml:space="preserve">T</w:t>
      </w:r>
      <w:r w:rsidRPr="008B2C77" w:rsidR="00F65E47">
        <w:rPr>
          <w:rFonts w:ascii="Arial" w:hAnsi="Arial" w:cs="Arial"/>
          <w:color w:val="141414"/>
          <w:shd w:val="clear" w:color="auto" w:fill="FFFFFF"/>
        </w:rPr>
        <w:t>his leads to young players not only</w:t>
      </w:r>
      <w:r w:rsidRPr="008B2C77" w:rsidR="00BE5E47">
        <w:rPr>
          <w:rFonts w:ascii="Arial" w:hAnsi="Arial" w:cs="Arial"/>
          <w:color w:val="141414"/>
          <w:shd w:val="clear" w:color="auto" w:fill="FFFFFF"/>
        </w:rPr>
        <w:t xml:space="preserve"> </w:t>
      </w:r>
      <w:r w:rsidRPr="008B2C77" w:rsidR="00C50F26">
        <w:rPr>
          <w:rFonts w:ascii="Arial" w:hAnsi="Arial" w:cs="Arial"/>
          <w:color w:val="141414"/>
          <w:shd w:val="clear" w:color="auto" w:fill="FFFFFF"/>
        </w:rPr>
        <w:t xml:space="preserve">failing to </w:t>
      </w:r>
      <w:r w:rsidRPr="008B2C77" w:rsidR="00F65E47">
        <w:rPr>
          <w:rFonts w:ascii="Arial" w:hAnsi="Arial" w:cs="Arial"/>
          <w:color w:val="141414"/>
          <w:shd w:val="clear" w:color="auto" w:fill="FFFFFF"/>
        </w:rPr>
        <w:t xml:space="preserve">adapt</w:t>
      </w:r>
      <w:r w:rsidRPr="008B2C77" w:rsidR="00F65E47">
        <w:rPr>
          <w:rFonts w:ascii="Arial" w:hAnsi="Arial" w:cs="Arial"/>
          <w:color w:val="141414"/>
          <w:shd w:val="clear" w:color="auto" w:fill="FFFFFF"/>
        </w:rPr>
        <w:t xml:space="preserve"> to situations on the </w:t>
      </w:r>
      <w:r w:rsidRPr="008B2C77" w:rsidR="004E18D3">
        <w:rPr>
          <w:rFonts w:ascii="Arial" w:hAnsi="Arial" w:cs="Arial"/>
          <w:color w:val="141414"/>
          <w:shd w:val="clear" w:color="auto" w:fill="FFFFFF"/>
        </w:rPr>
        <w:t>pitch</w:t>
      </w:r>
      <w:r w:rsidRPr="008B2C77" w:rsidR="00F65E47">
        <w:rPr>
          <w:rFonts w:ascii="Arial" w:hAnsi="Arial" w:cs="Arial"/>
          <w:color w:val="141414"/>
          <w:shd w:val="clear" w:color="auto" w:fill="FFFFFF"/>
        </w:rPr>
        <w:t>,</w:t>
      </w:r>
      <w:r w:rsidRPr="008B2C77" w:rsidR="00BE5E47">
        <w:rPr>
          <w:rFonts w:ascii="Arial" w:hAnsi="Arial" w:cs="Arial"/>
          <w:color w:val="141414"/>
          <w:shd w:val="clear" w:color="auto" w:fill="FFFFFF"/>
        </w:rPr>
        <w:t xml:space="preserve"> </w:t>
      </w:r>
      <w:r w:rsidRPr="008B2C77" w:rsidR="00C50F26">
        <w:rPr>
          <w:rFonts w:ascii="Arial" w:hAnsi="Arial" w:cs="Arial"/>
          <w:color w:val="141414"/>
          <w:shd w:val="clear" w:color="auto" w:fill="FFFFFF"/>
        </w:rPr>
        <w:t xml:space="preserve">but also </w:t>
      </w:r>
      <w:r w:rsidRPr="008B2C77" w:rsidR="00F65E47">
        <w:rPr>
          <w:rFonts w:ascii="Arial" w:hAnsi="Arial" w:cs="Arial"/>
          <w:color w:val="141414"/>
          <w:shd w:val="clear" w:color="auto" w:fill="FFFFFF"/>
        </w:rPr>
        <w:t>understand</w:t>
      </w:r>
      <w:r w:rsidRPr="008B2C77" w:rsidR="00C50F26">
        <w:rPr>
          <w:rFonts w:ascii="Arial" w:hAnsi="Arial" w:cs="Arial"/>
          <w:color w:val="141414"/>
          <w:shd w:val="clear" w:color="auto" w:fill="FFFFFF"/>
        </w:rPr>
        <w:t>ing</w:t>
      </w:r>
      <w:r w:rsidRPr="008B2C77" w:rsidR="00F65E47">
        <w:rPr>
          <w:rFonts w:ascii="Arial" w:hAnsi="Arial" w:cs="Arial"/>
          <w:color w:val="141414"/>
          <w:shd w:val="clear" w:color="auto" w:fill="FFFFFF"/>
        </w:rPr>
        <w:t xml:space="preserve"> them and </w:t>
      </w:r>
      <w:r w:rsidRPr="008B2C77" w:rsidR="00C50F26">
        <w:rPr>
          <w:rFonts w:ascii="Arial" w:hAnsi="Arial" w:cs="Arial"/>
          <w:color w:val="141414"/>
          <w:shd w:val="clear" w:color="auto" w:fill="FFFFFF"/>
        </w:rPr>
        <w:t xml:space="preserve">being </w:t>
      </w:r>
      <w:r w:rsidRPr="008B2C77" w:rsidR="00B86349">
        <w:rPr>
          <w:rFonts w:ascii="Arial" w:hAnsi="Arial" w:cs="Arial"/>
          <w:color w:val="141414"/>
          <w:shd w:val="clear" w:color="auto" w:fill="FFFFFF"/>
        </w:rPr>
        <w:t>able</w:t>
      </w:r>
      <w:r w:rsidRPr="008B2C77" w:rsidR="00F65E47">
        <w:rPr>
          <w:rFonts w:ascii="Arial" w:hAnsi="Arial" w:cs="Arial"/>
          <w:color w:val="141414"/>
          <w:shd w:val="clear" w:color="auto" w:fill="FFFFFF"/>
        </w:rPr>
        <w:t xml:space="preserve"> to solve them</w:t>
      </w:r>
      <w:r w:rsidRPr="008B2C77" w:rsidR="00C50F26">
        <w:rPr>
          <w:rFonts w:ascii="Arial" w:hAnsi="Arial" w:cs="Arial"/>
          <w:color w:val="141414"/>
          <w:shd w:val="clear" w:color="auto" w:fill="FFFFFF"/>
        </w:rPr>
        <w:t>,</w:t>
      </w:r>
      <w:r w:rsidRPr="008B2C77" w:rsidR="00F6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because they have never or rarely had the opportunity to experience these situations</w:t>
      </w:r>
      <w:r w:rsidRPr="008B2C77" w:rsidR="00C50F26">
        <w:rPr>
          <w:rFonts w:ascii="Arial" w:hAnsi="Arial" w:cs="Arial"/>
          <w:color w:val="141414"/>
          <w:shd w:val="clear" w:color="auto" w:fill="FFFFFF"/>
        </w:rPr>
        <w:t xml:space="preserve"> – ones </w:t>
      </w:r>
      <w:r w:rsidRPr="008B2C77" w:rsidR="00F65E47">
        <w:rPr>
          <w:rFonts w:ascii="Arial" w:hAnsi="Arial" w:cs="Arial"/>
          <w:color w:val="141414"/>
          <w:shd w:val="clear" w:color="auto" w:fill="FFFFFF"/>
        </w:rPr>
        <w:t xml:space="preserve">that young players rarely </w:t>
      </w:r>
      <w:r w:rsidRPr="008B2C77" w:rsidR="00F65E47">
        <w:rPr>
          <w:rFonts w:ascii="Arial" w:hAnsi="Arial" w:cs="Arial"/>
          <w:color w:val="141414"/>
          <w:shd w:val="clear" w:color="auto" w:fill="FFFFFF"/>
        </w:rPr>
        <w:t>have the opportunity to</w:t>
      </w:r>
      <w:r w:rsidRPr="008B2C77" w:rsidR="00F65E47">
        <w:rPr>
          <w:rFonts w:ascii="Arial" w:hAnsi="Arial" w:cs="Arial"/>
          <w:color w:val="141414"/>
          <w:shd w:val="clear" w:color="auto" w:fill="FFFFFF"/>
        </w:rPr>
        <w:t xml:space="preserve"> experience at the</w:t>
      </w:r>
      <w:r w:rsidRPr="008B2C77" w:rsidR="00C50F26">
        <w:rPr>
          <w:rFonts w:ascii="Arial" w:hAnsi="Arial" w:cs="Arial"/>
          <w:color w:val="141414"/>
          <w:shd w:val="clear" w:color="auto" w:fill="FFFFFF"/>
        </w:rPr>
        <w:t>ir</w:t>
      </w:r>
      <w:r w:rsidRPr="008B2C77" w:rsidR="00F65E47">
        <w:rPr>
          <w:rFonts w:ascii="Arial" w:hAnsi="Arial" w:cs="Arial"/>
          <w:color w:val="141414"/>
          <w:shd w:val="clear" w:color="auto" w:fill="FFFFFF"/>
        </w:rPr>
        <w:t xml:space="preserve"> stage of development and training</w:t>
      </w:r>
      <w:r w:rsidRPr="008B2C77" w:rsidR="00C50F26">
        <w:rPr>
          <w:rFonts w:ascii="Arial" w:hAnsi="Arial" w:cs="Arial"/>
          <w:color w:val="141414"/>
          <w:shd w:val="clear" w:color="auto" w:fill="FFFFFF"/>
        </w:rPr>
        <w:t>:</w:t>
      </w:r>
      <w:r w:rsidRPr="008B2C77" w:rsidR="00F65E47">
        <w:rPr>
          <w:rFonts w:ascii="Arial" w:hAnsi="Arial" w:cs="Arial"/>
          <w:color w:val="141414"/>
          <w:shd w:val="clear" w:color="auto" w:fill="FFFFFF"/>
        </w:rPr>
        <w:t xml:space="preserve"> </w:t>
      </w:r>
    </w:p>
    <w:p xmlns:wp14="http://schemas.microsoft.com/office/word/2010/wordml" w:rsidRPr="008B2C77" w:rsidR="00020034" w:rsidP="54C23F46" w:rsidRDefault="00F65E47" w14:paraId="73F27197" wp14:textId="4F5909AC">
      <w:pPr>
        <w:pStyle w:val="NormalWeb"/>
        <w:numPr>
          <w:ilvl w:val="0"/>
          <w:numId w:val="28"/>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Solv</w:t>
      </w:r>
      <w:r w:rsidRPr="008B2C77" w:rsidR="00C50F26">
        <w:rPr>
          <w:rFonts w:ascii="Arial" w:hAnsi="Arial" w:cs="Arial"/>
          <w:color w:val="141414"/>
          <w:shd w:val="clear" w:color="auto" w:fill="FFFFFF"/>
        </w:rPr>
        <w:t xml:space="preserve">ing </w:t>
      </w:r>
      <w:r w:rsidRPr="008B2C77">
        <w:rPr>
          <w:rFonts w:ascii="Arial" w:hAnsi="Arial" w:cs="Arial"/>
          <w:color w:val="141414"/>
          <w:shd w:val="clear" w:color="auto" w:fill="FFFFFF"/>
        </w:rPr>
        <w:t>2</w:t>
      </w:r>
      <w:r w:rsidRPr="008B2C77" w:rsidR="00C50F26">
        <w:rPr>
          <w:rFonts w:ascii="Arial" w:hAnsi="Arial" w:cs="Arial"/>
          <w:color w:val="141414"/>
          <w:shd w:val="clear" w:color="auto" w:fill="FFFFFF"/>
        </w:rPr>
        <w:t xml:space="preserve"> </w:t>
      </w:r>
      <w:r w:rsidRPr="008B2C77">
        <w:rPr>
          <w:rFonts w:ascii="Arial" w:hAnsi="Arial" w:cs="Arial"/>
          <w:color w:val="141414"/>
          <w:shd w:val="clear" w:color="auto" w:fill="FFFFFF"/>
        </w:rPr>
        <w:t>v</w:t>
      </w:r>
      <w:r w:rsidRPr="008B2C77" w:rsidR="00C50F26">
        <w:rPr>
          <w:rFonts w:ascii="Arial" w:hAnsi="Arial" w:cs="Arial"/>
          <w:color w:val="141414"/>
          <w:shd w:val="clear" w:color="auto" w:fill="FFFFFF"/>
        </w:rPr>
        <w:t xml:space="preserve"> </w:t>
      </w:r>
      <w:r w:rsidRPr="008B2C77">
        <w:rPr>
          <w:rFonts w:ascii="Arial" w:hAnsi="Arial" w:cs="Arial"/>
          <w:color w:val="141414"/>
          <w:shd w:val="clear" w:color="auto" w:fill="FFFFFF"/>
        </w:rPr>
        <w:t>1 problem</w:t>
      </w:r>
      <w:r w:rsidRPr="008B2C77" w:rsidR="00C50F26">
        <w:rPr>
          <w:rFonts w:ascii="Arial" w:hAnsi="Arial" w:cs="Arial"/>
          <w:color w:val="141414"/>
          <w:shd w:val="clear" w:color="auto" w:fill="FFFFFF"/>
        </w:rPr>
        <w:t>s</w:t>
      </w:r>
      <w:r w:rsidRPr="008B2C77">
        <w:rPr>
          <w:rFonts w:ascii="Arial" w:hAnsi="Arial" w:cs="Arial"/>
          <w:color w:val="141414"/>
          <w:shd w:val="clear" w:color="auto" w:fill="FFFFFF"/>
        </w:rPr>
        <w:t xml:space="preserve">: </w:t>
      </w:r>
      <w:r w:rsidRPr="008B2C77" w:rsidR="00C50F26">
        <w:rPr>
          <w:rFonts w:ascii="Arial" w:hAnsi="Arial" w:cs="Arial"/>
          <w:color w:val="141414"/>
          <w:shd w:val="clear" w:color="auto" w:fill="FFFFFF"/>
        </w:rPr>
        <w:t xml:space="preserve">to </w:t>
      </w:r>
      <w:r w:rsidRPr="008B2C77">
        <w:rPr>
          <w:rFonts w:ascii="Arial" w:hAnsi="Arial" w:cs="Arial"/>
          <w:color w:val="141414"/>
          <w:shd w:val="clear" w:color="auto" w:fill="FFFFFF"/>
        </w:rPr>
        <w:t>pass or dribble</w:t>
      </w:r>
      <w:r w:rsidRPr="008B2C77" w:rsidR="00C50F26">
        <w:rPr>
          <w:rFonts w:ascii="Arial" w:hAnsi="Arial" w:cs="Arial"/>
          <w:color w:val="141414"/>
          <w:shd w:val="clear" w:color="auto" w:fill="FFFFFF"/>
        </w:rPr>
        <w:t xml:space="preserve"> the ball</w:t>
      </w:r>
      <w:ins w:author="Gary Smailes" w:date="2024-02-12T16:34:08.156Z" w:id="1592044394">
        <w:r w:rsidRPr="008B2C77" w:rsidR="00C50F26">
          <w:rPr>
            <w:rFonts w:ascii="Arial" w:hAnsi="Arial" w:cs="Arial"/>
            <w:color w:val="141414"/>
            <w:shd w:val="clear" w:color="auto" w:fill="FFFFFF"/>
          </w:rPr>
          <w:t xml:space="preserve">.</w:t>
        </w:r>
      </w:ins>
    </w:p>
    <w:p xmlns:wp14="http://schemas.microsoft.com/office/word/2010/wordml" w:rsidRPr="008B2C77" w:rsidR="00020034" w:rsidP="54C23F46" w:rsidRDefault="00F65E47" w14:paraId="3ADFD95E" wp14:textId="358F23E9">
      <w:pPr>
        <w:pStyle w:val="NormalWeb"/>
        <w:numPr>
          <w:ilvl w:val="0"/>
          <w:numId w:val="28"/>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How to defend 1-2's or overlapping</w:t>
      </w:r>
      <w:r w:rsidRPr="008B2C77" w:rsidR="00C50F26">
        <w:rPr>
          <w:rFonts w:ascii="Arial" w:hAnsi="Arial" w:cs="Arial"/>
          <w:color w:val="141414"/>
          <w:shd w:val="clear" w:color="auto" w:fill="FFFFFF"/>
        </w:rPr>
        <w:t xml:space="preserve"> situations</w:t>
      </w:r>
      <w:ins w:author="Gary Smailes" w:date="2024-02-12T16:34:09.442Z" w:id="1282747726">
        <w:r w:rsidRPr="008B2C77" w:rsidR="00C50F26">
          <w:rPr>
            <w:rFonts w:ascii="Arial" w:hAnsi="Arial" w:cs="Arial"/>
            <w:color w:val="141414"/>
            <w:shd w:val="clear" w:color="auto" w:fill="FFFFFF"/>
          </w:rPr>
          <w:t xml:space="preserve">.</w:t>
        </w:r>
      </w:ins>
    </w:p>
    <w:p xmlns:wp14="http://schemas.microsoft.com/office/word/2010/wordml" w:rsidRPr="008B2C77" w:rsidR="00020034" w:rsidP="54C23F46" w:rsidRDefault="00020034" w14:paraId="0A633F64" wp14:textId="02C79140">
      <w:pPr>
        <w:pStyle w:val="NormalWeb"/>
        <w:numPr>
          <w:ilvl w:val="0"/>
          <w:numId w:val="28"/>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Third man run</w:t>
      </w:r>
      <w:ins w:author="Gary Smailes" w:date="2024-02-12T16:34:10.643Z" w:id="1784808114">
        <w:r w:rsidRPr="008B2C77">
          <w:rPr>
            <w:rFonts w:ascii="Arial" w:hAnsi="Arial" w:cs="Arial"/>
            <w:color w:val="141414"/>
            <w:shd w:val="clear" w:color="auto" w:fill="FFFFFF"/>
          </w:rPr>
          <w:t>.</w:t>
        </w:r>
      </w:ins>
    </w:p>
    <w:p xmlns:wp14="http://schemas.microsoft.com/office/word/2010/wordml" w:rsidRPr="008B2C77" w:rsidR="00020034" w:rsidP="54C23F46" w:rsidRDefault="00F65E47" w14:paraId="1F9A82BC" wp14:textId="67499B88">
      <w:pPr>
        <w:pStyle w:val="NormalWeb"/>
        <w:numPr>
          <w:ilvl w:val="0"/>
          <w:numId w:val="28"/>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How to defend in an overlap situation</w:t>
      </w:r>
      <w:ins w:author="Gary Smailes" w:date="2024-02-12T16:34:12.356Z" w:id="570945281">
        <w:r w:rsidRPr="008B2C77">
          <w:rPr>
            <w:rFonts w:ascii="Arial" w:hAnsi="Arial" w:cs="Arial"/>
            <w:color w:val="141414"/>
            <w:shd w:val="clear" w:color="auto" w:fill="FFFFFF"/>
          </w:rPr>
          <w:t xml:space="preserve">.</w:t>
        </w:r>
      </w:ins>
      <w:del w:author="Gary Smailes" w:date="2024-02-12T16:34:12.144Z" w:id="1642865769">
        <w:r w:rsidRPr="54C23F46" w:rsidDel="54C23F46">
          <w:rPr>
            <w:rFonts w:ascii="Arial" w:hAnsi="Arial" w:cs="Arial"/>
            <w:color w:val="141414"/>
          </w:rPr>
          <w:delText xml:space="preserve"> </w:delText>
        </w:r>
      </w:del>
    </w:p>
    <w:p xmlns:wp14="http://schemas.microsoft.com/office/word/2010/wordml" w:rsidRPr="008B2C77" w:rsidR="00020034" w:rsidP="54C23F46" w:rsidRDefault="00F65E47" w14:paraId="72191C55" wp14:textId="52AB1906">
      <w:pPr>
        <w:pStyle w:val="NormalWeb"/>
        <w:numPr>
          <w:ilvl w:val="0"/>
          <w:numId w:val="28"/>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How to defend when </w:t>
      </w:r>
      <w:r w:rsidRPr="008B2C77" w:rsidR="00C50F26">
        <w:rPr>
          <w:rFonts w:ascii="Arial" w:hAnsi="Arial" w:cs="Arial"/>
          <w:color w:val="141414"/>
          <w:shd w:val="clear" w:color="auto" w:fill="FFFFFF"/>
        </w:rPr>
        <w:t xml:space="preserve">an opponent </w:t>
      </w:r>
      <w:r w:rsidRPr="008B2C77">
        <w:rPr>
          <w:rFonts w:ascii="Arial" w:hAnsi="Arial" w:cs="Arial"/>
          <w:color w:val="141414"/>
          <w:shd w:val="clear" w:color="auto" w:fill="FFFFFF"/>
        </w:rPr>
        <w:t xml:space="preserve">runs </w:t>
      </w:r>
      <w:r w:rsidRPr="008B2C77" w:rsidR="00C50F26">
        <w:rPr>
          <w:rFonts w:ascii="Arial" w:hAnsi="Arial" w:cs="Arial"/>
          <w:color w:val="141414"/>
          <w:shd w:val="clear" w:color="auto" w:fill="FFFFFF"/>
        </w:rPr>
        <w:t xml:space="preserve">forward </w:t>
      </w:r>
      <w:r w:rsidRPr="008B2C77">
        <w:rPr>
          <w:rFonts w:ascii="Arial" w:hAnsi="Arial" w:cs="Arial"/>
          <w:color w:val="141414"/>
          <w:shd w:val="clear" w:color="auto" w:fill="FFFFFF"/>
        </w:rPr>
        <w:t xml:space="preserve">with the ball</w:t>
      </w:r>
      <w:ins w:author="Gary Smailes" w:date="2024-02-12T16:34:15.597Z" w:id="1282535447">
        <w:r w:rsidRPr="008B2C77">
          <w:rPr>
            <w:rFonts w:ascii="Arial" w:hAnsi="Arial" w:cs="Arial"/>
            <w:color w:val="141414"/>
            <w:shd w:val="clear" w:color="auto" w:fill="FFFFFF"/>
          </w:rPr>
          <w:t xml:space="preserve">.</w:t>
        </w:r>
      </w:ins>
      <w:del w:author="Gary Smailes" w:date="2024-02-12T16:34:15.217Z" w:id="2045247728">
        <w:r w:rsidRPr="54C23F46" w:rsidDel="54C23F46">
          <w:rPr>
            <w:rFonts w:ascii="Arial" w:hAnsi="Arial" w:cs="Arial"/>
            <w:color w:val="141414"/>
          </w:rPr>
          <w:delText xml:space="preserve"> </w:delText>
        </w:r>
      </w:del>
    </w:p>
    <w:p xmlns:wp14="http://schemas.microsoft.com/office/word/2010/wordml" w:rsidRPr="008B2C77" w:rsidR="00020034" w:rsidP="54C23F46" w:rsidRDefault="00F65E47" w14:paraId="0019647A" wp14:textId="4FE6F68A">
      <w:pPr>
        <w:pStyle w:val="NormalWeb"/>
        <w:numPr>
          <w:ilvl w:val="0"/>
          <w:numId w:val="28"/>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How to create a line </w:t>
      </w:r>
      <w:r w:rsidRPr="008B2C77" w:rsidR="00C50F26">
        <w:rPr>
          <w:rFonts w:ascii="Arial" w:hAnsi="Arial" w:cs="Arial"/>
          <w:color w:val="141414"/>
          <w:shd w:val="clear" w:color="auto" w:fill="FFFFFF"/>
        </w:rPr>
        <w:t xml:space="preserve">for </w:t>
      </w:r>
      <w:r w:rsidRPr="008B2C77">
        <w:rPr>
          <w:rFonts w:ascii="Arial" w:hAnsi="Arial" w:cs="Arial"/>
          <w:color w:val="141414"/>
          <w:shd w:val="clear" w:color="auto" w:fill="FFFFFF"/>
        </w:rPr>
        <w:t xml:space="preserve">passing</w:t>
      </w:r>
      <w:ins w:author="Gary Smailes" w:date="2024-02-12T16:34:17.107Z" w:id="1823530483">
        <w:r w:rsidRPr="008B2C77">
          <w:rPr>
            <w:rFonts w:ascii="Arial" w:hAnsi="Arial" w:cs="Arial"/>
            <w:color w:val="141414"/>
            <w:shd w:val="clear" w:color="auto" w:fill="FFFFFF"/>
          </w:rPr>
          <w:t xml:space="preserve">.</w:t>
        </w:r>
      </w:ins>
      <w:del w:author="Gary Smailes" w:date="2024-02-12T16:34:16.763Z" w:id="1181223420">
        <w:r w:rsidRPr="54C23F46" w:rsidDel="54C23F46">
          <w:rPr>
            <w:rFonts w:ascii="Arial" w:hAnsi="Arial" w:cs="Arial"/>
            <w:color w:val="141414"/>
          </w:rPr>
          <w:delText xml:space="preserve"> </w:delText>
        </w:r>
      </w:del>
    </w:p>
    <w:p xmlns:wp14="http://schemas.microsoft.com/office/word/2010/wordml" w:rsidRPr="008B2C77" w:rsidR="00020034" w:rsidP="54C23F46" w:rsidRDefault="00020034" w14:paraId="137299EA" wp14:textId="149345FE">
      <w:pPr>
        <w:pStyle w:val="NormalWeb"/>
        <w:numPr>
          <w:ilvl w:val="0"/>
          <w:numId w:val="28"/>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I</w:t>
      </w:r>
      <w:r w:rsidRPr="008B2C77" w:rsidR="00F65E47">
        <w:rPr>
          <w:rFonts w:ascii="Arial" w:hAnsi="Arial" w:cs="Arial"/>
          <w:color w:val="141414"/>
          <w:shd w:val="clear" w:color="auto" w:fill="FFFFFF"/>
        </w:rPr>
        <w:t>nteraction</w:t>
      </w:r>
      <w:r w:rsidRPr="008B2C77" w:rsidR="00C50F26">
        <w:rPr>
          <w:rFonts w:ascii="Arial" w:hAnsi="Arial" w:cs="Arial"/>
          <w:color w:val="141414"/>
          <w:shd w:val="clear" w:color="auto" w:fill="FFFFFF"/>
        </w:rPr>
        <w:t>s</w:t>
      </w:r>
      <w:r w:rsidRPr="008B2C77" w:rsidR="00F65E47">
        <w:rPr>
          <w:rFonts w:ascii="Arial" w:hAnsi="Arial" w:cs="Arial"/>
          <w:color w:val="141414"/>
          <w:shd w:val="clear" w:color="auto" w:fill="FFFFFF"/>
        </w:rPr>
        <w:t xml:space="preserve"> between </w:t>
      </w:r>
      <w:r w:rsidRPr="008B2C77" w:rsidR="00C50F26">
        <w:rPr>
          <w:rFonts w:ascii="Arial" w:hAnsi="Arial" w:cs="Arial"/>
          <w:color w:val="141414"/>
          <w:shd w:val="clear" w:color="auto" w:fill="FFFFFF"/>
        </w:rPr>
        <w:t xml:space="preserve">one providing information </w:t>
      </w:r>
      <w:r w:rsidRPr="008B2C77" w:rsidR="00F65E47">
        <w:rPr>
          <w:rFonts w:ascii="Arial" w:hAnsi="Arial" w:cs="Arial"/>
          <w:color w:val="141414"/>
          <w:shd w:val="clear" w:color="auto" w:fill="FFFFFF"/>
        </w:rPr>
        <w:t xml:space="preserve">and </w:t>
      </w:r>
      <w:r w:rsidRPr="008B2C77" w:rsidR="00C50F26">
        <w:rPr>
          <w:rFonts w:ascii="Arial" w:hAnsi="Arial" w:cs="Arial"/>
          <w:color w:val="141414"/>
          <w:shd w:val="clear" w:color="auto" w:fill="FFFFFF"/>
        </w:rPr>
        <w:t xml:space="preserve">its </w:t>
      </w:r>
      <w:r w:rsidRPr="008B2C77" w:rsidR="00F65E47">
        <w:rPr>
          <w:rFonts w:ascii="Arial" w:hAnsi="Arial" w:cs="Arial"/>
          <w:color w:val="141414"/>
          <w:shd w:val="clear" w:color="auto" w:fill="FFFFFF"/>
        </w:rPr>
        <w:t>recipient in 2</w:t>
      </w:r>
      <w:r w:rsidRPr="008B2C77" w:rsidR="00C50F26">
        <w:rPr>
          <w:rFonts w:ascii="Arial" w:hAnsi="Arial" w:cs="Arial"/>
          <w:color w:val="141414"/>
          <w:shd w:val="clear" w:color="auto" w:fill="FFFFFF"/>
        </w:rPr>
        <w:t xml:space="preserve"> </w:t>
      </w:r>
      <w:r w:rsidRPr="008B2C77" w:rsidR="00F65E47">
        <w:rPr>
          <w:rFonts w:ascii="Arial" w:hAnsi="Arial" w:cs="Arial"/>
          <w:color w:val="141414"/>
          <w:shd w:val="clear" w:color="auto" w:fill="FFFFFF"/>
        </w:rPr>
        <w:t>v</w:t>
      </w:r>
      <w:r w:rsidRPr="008B2C77" w:rsidR="00C50F26">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2 </w:t>
      </w:r>
      <w:r w:rsidRPr="008B2C77" w:rsidR="00C50F26">
        <w:rPr>
          <w:rFonts w:ascii="Arial" w:hAnsi="Arial" w:cs="Arial"/>
          <w:color w:val="141414"/>
          <w:shd w:val="clear" w:color="auto" w:fill="FFFFFF"/>
        </w:rPr>
        <w:t>situations</w:t>
      </w:r>
      <w:ins w:author="Gary Smailes" w:date="2024-02-12T16:34:18.417Z" w:id="1833001799">
        <w:r w:rsidRPr="008B2C77" w:rsidR="00C50F26">
          <w:rPr>
            <w:rFonts w:ascii="Arial" w:hAnsi="Arial" w:cs="Arial"/>
            <w:color w:val="141414"/>
            <w:shd w:val="clear" w:color="auto" w:fill="FFFFFF"/>
          </w:rPr>
          <w:t>.</w:t>
        </w:r>
      </w:ins>
    </w:p>
    <w:p xmlns:wp14="http://schemas.microsoft.com/office/word/2010/wordml" w:rsidRPr="008B2C77" w:rsidR="00020034" w:rsidP="54C23F46" w:rsidRDefault="00F65E47" w14:paraId="05837934" wp14:textId="34D1A46E">
      <w:pPr>
        <w:pStyle w:val="NormalWeb"/>
        <w:numPr>
          <w:ilvl w:val="0"/>
          <w:numId w:val="28"/>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1</w:t>
      </w:r>
      <w:r w:rsidRPr="008B2C77" w:rsidR="00C50F26">
        <w:rPr>
          <w:rFonts w:ascii="Arial" w:hAnsi="Arial" w:cs="Arial"/>
          <w:color w:val="141414"/>
          <w:shd w:val="clear" w:color="auto" w:fill="FFFFFF"/>
        </w:rPr>
        <w:t xml:space="preserve"> </w:t>
      </w:r>
      <w:r w:rsidRPr="008B2C77">
        <w:rPr>
          <w:rFonts w:ascii="Arial" w:hAnsi="Arial" w:cs="Arial"/>
          <w:color w:val="141414"/>
          <w:shd w:val="clear" w:color="auto" w:fill="FFFFFF"/>
        </w:rPr>
        <w:t>v</w:t>
      </w:r>
      <w:r w:rsidRPr="008B2C77" w:rsidR="00C50F26">
        <w:rPr>
          <w:rFonts w:ascii="Arial" w:hAnsi="Arial" w:cs="Arial"/>
          <w:color w:val="141414"/>
          <w:shd w:val="clear" w:color="auto" w:fill="FFFFFF"/>
        </w:rPr>
        <w:t xml:space="preserve"> </w:t>
      </w:r>
      <w:r w:rsidRPr="008B2C77">
        <w:rPr>
          <w:rFonts w:ascii="Arial" w:hAnsi="Arial" w:cs="Arial"/>
          <w:color w:val="141414"/>
          <w:shd w:val="clear" w:color="auto" w:fill="FFFFFF"/>
        </w:rPr>
        <w:t>1 situations learned not in isolation but surrounded by other players</w:t>
      </w:r>
      <w:ins w:author="Gary Smailes" w:date="2024-02-12T16:34:19.436Z" w:id="1235037155">
        <w:r w:rsidRPr="008B2C77">
          <w:rPr>
            <w:rFonts w:ascii="Arial" w:hAnsi="Arial" w:cs="Arial"/>
            <w:color w:val="141414"/>
            <w:shd w:val="clear" w:color="auto" w:fill="FFFFFF"/>
          </w:rPr>
          <w:t>.</w:t>
        </w:r>
      </w:ins>
    </w:p>
    <w:p xmlns:wp14="http://schemas.microsoft.com/office/word/2010/wordml" w:rsidRPr="008B2C77" w:rsidR="00020034" w:rsidP="54C23F46" w:rsidRDefault="00F65E47" w14:paraId="024870E7" wp14:textId="364D7473">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6:34:59.09Z" w:id="1129508740"/>
          <w:rFonts w:ascii="Arial" w:hAnsi="Arial" w:cs="Arial"/>
          <w:color w:val="141414"/>
        </w:rPr>
        <w:pPrChange w:author="Gary Smailes" w:date="2024-02-12T16:34:23.504Z">
          <w:pPr>
            <w:pStyle w:val="NormalWeb"/>
            <w:spacing w:before="0" w:beforeAutospacing="off" w:after="180" w:afterAutospacing="off" w:line="480" w:lineRule="auto"/>
            <w:ind w:right="-613"/>
            <w:jc w:val="both"/>
          </w:pPr>
        </w:pPrChange>
      </w:pPr>
      <w:r w:rsidRPr="008B2C77">
        <w:rPr>
          <w:rFonts w:ascii="Arial" w:hAnsi="Arial" w:cs="Arial"/>
          <w:color w:val="141414"/>
          <w:shd w:val="clear" w:color="auto" w:fill="FFFFFF"/>
        </w:rPr>
        <w:t>In such situations, young players adapt to what the opponent is doing</w:t>
      </w:r>
      <w:r w:rsidRPr="008B2C77" w:rsidR="00CA5CAF">
        <w:rPr>
          <w:rFonts w:ascii="Arial" w:hAnsi="Arial" w:cs="Arial"/>
          <w:color w:val="141414"/>
          <w:shd w:val="clear" w:color="auto" w:fill="FFFFFF"/>
        </w:rPr>
        <w:t>,</w:t>
      </w:r>
      <w:r w:rsidRPr="008B2C77">
        <w:rPr>
          <w:rFonts w:ascii="Arial" w:hAnsi="Arial" w:cs="Arial"/>
          <w:color w:val="141414"/>
          <w:shd w:val="clear" w:color="auto" w:fill="FFFFFF"/>
        </w:rPr>
        <w:t xml:space="preserve"> how he behaves and what </w:t>
      </w:r>
      <w:r w:rsidRPr="008B2C77" w:rsidR="00CA5CAF">
        <w:rPr>
          <w:rFonts w:ascii="Arial" w:hAnsi="Arial" w:cs="Arial"/>
          <w:color w:val="141414"/>
          <w:shd w:val="clear" w:color="auto" w:fill="FFFFFF"/>
        </w:rPr>
        <w:t xml:space="preserve">ensues </w:t>
      </w:r>
      <w:r w:rsidRPr="008B2C77">
        <w:rPr>
          <w:rFonts w:ascii="Arial" w:hAnsi="Arial" w:cs="Arial"/>
          <w:color w:val="141414"/>
          <w:shd w:val="clear" w:color="auto" w:fill="FFFFFF"/>
        </w:rPr>
        <w:t xml:space="preserve">from </w:t>
      </w:r>
      <w:r w:rsidRPr="008B2C77" w:rsidR="00CA5CAF">
        <w:rPr>
          <w:rFonts w:ascii="Arial" w:hAnsi="Arial" w:cs="Arial"/>
          <w:color w:val="141414"/>
          <w:shd w:val="clear" w:color="auto" w:fill="FFFFFF"/>
        </w:rPr>
        <w:t xml:space="preserve">a given </w:t>
      </w:r>
      <w:r w:rsidRPr="008B2C77">
        <w:rPr>
          <w:rFonts w:ascii="Arial" w:hAnsi="Arial" w:cs="Arial"/>
          <w:color w:val="141414"/>
          <w:shd w:val="clear" w:color="auto" w:fill="FFFFFF"/>
        </w:rPr>
        <w:t xml:space="preserve">situation. Players develop their potential in the context of the game and react to events on the </w:t>
      </w:r>
      <w:r w:rsidRPr="008B2C77" w:rsidR="004E18D3">
        <w:rPr>
          <w:rFonts w:ascii="Arial" w:hAnsi="Arial" w:cs="Arial"/>
          <w:color w:val="141414"/>
          <w:shd w:val="clear" w:color="auto" w:fill="FFFFFF"/>
        </w:rPr>
        <w:t>pitch</w:t>
      </w:r>
      <w:r w:rsidRPr="008B2C77">
        <w:rPr>
          <w:rFonts w:ascii="Arial" w:hAnsi="Arial" w:cs="Arial"/>
          <w:color w:val="141414"/>
          <w:shd w:val="clear" w:color="auto" w:fill="FFFFFF"/>
        </w:rPr>
        <w:t xml:space="preserve">. The more lessons of this type, the better for the development of </w:t>
      </w:r>
      <w:r w:rsidRPr="008B2C77" w:rsidR="00CA5CAF">
        <w:rPr>
          <w:rFonts w:ascii="Arial" w:hAnsi="Arial" w:cs="Arial"/>
          <w:color w:val="141414"/>
          <w:shd w:val="clear" w:color="auto" w:fill="FFFFFF"/>
        </w:rPr>
        <w:t xml:space="preserve">players’ </w:t>
      </w:r>
      <w:r w:rsidRPr="008B2C77">
        <w:rPr>
          <w:rFonts w:ascii="Arial" w:hAnsi="Arial" w:cs="Arial"/>
          <w:color w:val="141414"/>
          <w:shd w:val="clear" w:color="auto" w:fill="FFFFFF"/>
        </w:rPr>
        <w:t>potential, because it is the</w:t>
      </w:r>
      <w:r w:rsidRPr="008B2C77" w:rsidR="00CA5CAF">
        <w:rPr>
          <w:rFonts w:ascii="Arial" w:hAnsi="Arial" w:cs="Arial"/>
          <w:color w:val="141414"/>
          <w:shd w:val="clear" w:color="auto" w:fill="FFFFFF"/>
        </w:rPr>
        <w:t>y</w:t>
      </w:r>
      <w:r w:rsidRPr="008B2C77">
        <w:rPr>
          <w:rFonts w:ascii="Arial" w:hAnsi="Arial" w:cs="Arial"/>
          <w:color w:val="141414"/>
          <w:shd w:val="clear" w:color="auto" w:fill="FFFFFF"/>
        </w:rPr>
        <w:t xml:space="preserve"> who decide on the solutions to problem</w:t>
      </w:r>
      <w:r w:rsidRPr="008B2C77" w:rsidR="00CA5CAF">
        <w:rPr>
          <w:rFonts w:ascii="Arial" w:hAnsi="Arial" w:cs="Arial"/>
          <w:color w:val="141414"/>
          <w:shd w:val="clear" w:color="auto" w:fill="FFFFFF"/>
        </w:rPr>
        <w:t>s</w:t>
      </w:r>
      <w:r w:rsidRPr="008B2C77">
        <w:rPr>
          <w:rFonts w:ascii="Arial" w:hAnsi="Arial" w:cs="Arial"/>
          <w:color w:val="141414"/>
          <w:shd w:val="clear" w:color="auto" w:fill="FFFFFF"/>
        </w:rPr>
        <w:t xml:space="preserve">, </w:t>
      </w:r>
      <w:r w:rsidRPr="008B2C77" w:rsidR="00CA5CAF">
        <w:rPr>
          <w:rFonts w:ascii="Arial" w:hAnsi="Arial" w:cs="Arial"/>
          <w:color w:val="141414"/>
          <w:shd w:val="clear" w:color="auto" w:fill="FFFFFF"/>
        </w:rPr>
        <w:t xml:space="preserve">while </w:t>
      </w:r>
      <w:r w:rsidRPr="008B2C77" w:rsidR="00CA5CAF">
        <w:rPr>
          <w:rFonts w:ascii="Arial" w:hAnsi="Arial" w:cs="Arial"/>
          <w:color w:val="141414"/>
          <w:shd w:val="clear" w:color="auto" w:fill="FFFFFF"/>
        </w:rPr>
        <w:t>it’s</w:t>
      </w:r>
      <w:r w:rsidRPr="008B2C77" w:rsidR="00CA5CAF">
        <w:rPr>
          <w:rFonts w:ascii="Arial" w:hAnsi="Arial" w:cs="Arial"/>
          <w:color w:val="141414"/>
          <w:shd w:val="clear" w:color="auto" w:fill="FFFFFF"/>
        </w:rPr>
        <w:t xml:space="preserve"> the </w:t>
      </w:r>
      <w:r w:rsidRPr="008B2C77">
        <w:rPr>
          <w:rFonts w:ascii="Arial" w:hAnsi="Arial" w:cs="Arial"/>
          <w:color w:val="141414"/>
          <w:shd w:val="clear" w:color="auto" w:fill="FFFFFF"/>
        </w:rPr>
        <w:t xml:space="preserve">coach </w:t>
      </w:r>
      <w:r w:rsidRPr="008B2C77" w:rsidR="00CA5CAF">
        <w:rPr>
          <w:rFonts w:ascii="Arial" w:hAnsi="Arial" w:cs="Arial"/>
          <w:color w:val="141414"/>
          <w:shd w:val="clear" w:color="auto" w:fill="FFFFFF"/>
        </w:rPr>
        <w:t xml:space="preserve">who </w:t>
      </w:r>
      <w:r w:rsidRPr="008B2C77">
        <w:rPr>
          <w:rFonts w:ascii="Arial" w:hAnsi="Arial" w:cs="Arial"/>
          <w:color w:val="141414"/>
          <w:shd w:val="clear" w:color="auto" w:fill="FFFFFF"/>
        </w:rPr>
        <w:t xml:space="preserve">prepares such a game, where </w:t>
      </w:r>
      <w:r w:rsidRPr="008B2C77" w:rsidR="00CA5CAF">
        <w:rPr>
          <w:rFonts w:ascii="Arial" w:hAnsi="Arial" w:cs="Arial"/>
          <w:color w:val="141414"/>
          <w:shd w:val="clear" w:color="auto" w:fill="FFFFFF"/>
        </w:rPr>
        <w:t xml:space="preserve">players will pick up </w:t>
      </w:r>
      <w:r w:rsidRPr="008B2C77">
        <w:rPr>
          <w:rFonts w:ascii="Arial" w:hAnsi="Arial" w:cs="Arial"/>
          <w:color w:val="141414"/>
          <w:shd w:val="clear" w:color="auto" w:fill="FFFFFF"/>
        </w:rPr>
        <w:t xml:space="preserve">information directly from the game itself. </w:t>
      </w:r>
      <w:r w:rsidRPr="008B2C77" w:rsidR="00CA5CAF">
        <w:rPr>
          <w:rFonts w:ascii="Arial" w:hAnsi="Arial" w:cs="Arial"/>
          <w:color w:val="141414"/>
          <w:shd w:val="clear" w:color="auto" w:fill="FFFFFF"/>
        </w:rPr>
        <w:t xml:space="preserve">The coach </w:t>
      </w:r>
      <w:r w:rsidRPr="008B2C77">
        <w:rPr>
          <w:rFonts w:ascii="Arial" w:hAnsi="Arial" w:cs="Arial"/>
          <w:color w:val="141414"/>
          <w:shd w:val="clear" w:color="auto" w:fill="FFFFFF"/>
        </w:rPr>
        <w:t>will intervene less</w:t>
      </w:r>
      <w:r w:rsidRPr="008B2C77" w:rsidR="00CA5CAF">
        <w:rPr>
          <w:rFonts w:ascii="Arial" w:hAnsi="Arial" w:cs="Arial"/>
          <w:color w:val="141414"/>
          <w:shd w:val="clear" w:color="auto" w:fill="FFFFFF"/>
        </w:rPr>
        <w:t>,</w:t>
      </w:r>
      <w:r w:rsidRPr="008B2C77">
        <w:rPr>
          <w:rFonts w:ascii="Arial" w:hAnsi="Arial" w:cs="Arial"/>
          <w:color w:val="141414"/>
          <w:shd w:val="clear" w:color="auto" w:fill="FFFFFF"/>
        </w:rPr>
        <w:t xml:space="preserve"> with better results. His interventions will </w:t>
      </w:r>
      <w:r w:rsidRPr="008B2C77" w:rsidR="00CA5CAF">
        <w:rPr>
          <w:rFonts w:ascii="Arial" w:hAnsi="Arial" w:cs="Arial"/>
          <w:color w:val="141414"/>
          <w:shd w:val="clear" w:color="auto" w:fill="FFFFFF"/>
        </w:rPr>
        <w:t xml:space="preserve">add </w:t>
      </w:r>
      <w:r w:rsidRPr="008B2C77">
        <w:rPr>
          <w:rFonts w:ascii="Arial" w:hAnsi="Arial" w:cs="Arial"/>
          <w:color w:val="141414"/>
          <w:shd w:val="clear" w:color="auto" w:fill="FFFFFF"/>
        </w:rPr>
        <w:t>to the learning process of young players and will have a positive impact on the development of their potential</w:t>
      </w:r>
      <w:r w:rsidRPr="008B2C77" w:rsidR="00A72CBC">
        <w:rPr>
          <w:rFonts w:ascii="Arial" w:hAnsi="Arial" w:cs="Arial"/>
          <w:color w:val="141414"/>
          <w:shd w:val="clear" w:color="auto" w:fill="FFFFFF"/>
        </w:rPr>
        <w:t>.</w:t>
      </w:r>
      <w:r w:rsidRPr="008B2C77" w:rsidR="00CA5CAF">
        <w:rPr>
          <w:rFonts w:ascii="Arial" w:hAnsi="Arial" w:cs="Arial"/>
          <w:color w:val="141414"/>
          <w:shd w:val="clear" w:color="auto" w:fill="FFFFFF"/>
        </w:rPr>
        <w:t xml:space="preserve"> </w:t>
      </w:r>
    </w:p>
    <w:p xmlns:wp14="http://schemas.microsoft.com/office/word/2010/wordml" w:rsidRPr="008B2C77" w:rsidR="00020034" w:rsidP="54C23F46" w:rsidRDefault="00F65E47" w14:paraId="03BAEE1E" wp14:textId="72D846B1">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CA5CAF">
        <w:rPr>
          <w:rFonts w:ascii="Arial" w:hAnsi="Arial" w:cs="Arial"/>
          <w:color w:val="141414"/>
          <w:shd w:val="clear" w:color="auto" w:fill="FFFFFF"/>
        </w:rPr>
        <w:t xml:space="preserve">To conclude </w:t>
      </w:r>
      <w:r w:rsidRPr="008B2C77">
        <w:rPr>
          <w:rFonts w:ascii="Arial" w:hAnsi="Arial" w:cs="Arial"/>
          <w:color w:val="141414"/>
          <w:shd w:val="clear" w:color="auto" w:fill="FFFFFF"/>
        </w:rPr>
        <w:t xml:space="preserve">this </w:t>
      </w:r>
      <w:r w:rsidRPr="008B2C77" w:rsidR="00CA5CAF">
        <w:rPr>
          <w:rFonts w:ascii="Arial" w:hAnsi="Arial" w:cs="Arial"/>
          <w:color w:val="141414"/>
          <w:shd w:val="clear" w:color="auto" w:fill="FFFFFF"/>
        </w:rPr>
        <w:t>line of thought</w:t>
      </w:r>
      <w:r w:rsidRPr="008B2C77">
        <w:rPr>
          <w:rFonts w:ascii="Arial" w:hAnsi="Arial" w:cs="Arial"/>
          <w:color w:val="141414"/>
          <w:shd w:val="clear" w:color="auto" w:fill="FFFFFF"/>
        </w:rPr>
        <w:t>, young players will not fully use their potential at the next stage of learning</w:t>
      </w:r>
      <w:r w:rsidRPr="008B2C77" w:rsidR="00CA5CAF">
        <w:rPr>
          <w:rFonts w:ascii="Arial" w:hAnsi="Arial" w:cs="Arial"/>
          <w:color w:val="141414"/>
          <w:shd w:val="clear" w:color="auto" w:fill="FFFFFF"/>
        </w:rPr>
        <w:t xml:space="preserve"> if </w:t>
      </w:r>
      <w:r w:rsidRPr="008B2C77">
        <w:rPr>
          <w:rFonts w:ascii="Arial" w:hAnsi="Arial" w:cs="Arial"/>
          <w:color w:val="141414"/>
          <w:shd w:val="clear" w:color="auto" w:fill="FFFFFF"/>
        </w:rPr>
        <w:t>at the basic stage</w:t>
      </w:r>
      <w:r w:rsidRPr="008B2C77" w:rsidR="00CA5CAF">
        <w:rPr>
          <w:rFonts w:ascii="Arial" w:hAnsi="Arial" w:cs="Arial"/>
          <w:color w:val="141414"/>
          <w:shd w:val="clear" w:color="auto" w:fill="FFFFFF"/>
        </w:rPr>
        <w:t>,</w:t>
      </w:r>
      <w:r w:rsidRPr="008B2C77">
        <w:rPr>
          <w:rFonts w:ascii="Arial" w:hAnsi="Arial" w:cs="Arial"/>
          <w:color w:val="141414"/>
          <w:shd w:val="clear" w:color="auto" w:fill="FFFFFF"/>
        </w:rPr>
        <w:t xml:space="preserve"> group and team tactics have completely minimized the </w:t>
      </w:r>
      <w:r w:rsidRPr="008B2C77" w:rsidR="00CA5CAF">
        <w:rPr>
          <w:rFonts w:ascii="Arial" w:hAnsi="Arial" w:cs="Arial"/>
          <w:color w:val="141414"/>
          <w:shd w:val="clear" w:color="auto" w:fill="FFFFFF"/>
        </w:rPr>
        <w:t xml:space="preserve">learning </w:t>
      </w:r>
      <w:r w:rsidRPr="008B2C77">
        <w:rPr>
          <w:rFonts w:ascii="Arial" w:hAnsi="Arial" w:cs="Arial"/>
          <w:color w:val="141414"/>
          <w:shd w:val="clear" w:color="auto" w:fill="FFFFFF"/>
        </w:rPr>
        <w:t xml:space="preserve">of individual technical and tactical </w:t>
      </w:r>
      <w:r w:rsidRPr="008B2C77" w:rsidR="008D62F2">
        <w:rPr>
          <w:rFonts w:ascii="Arial" w:hAnsi="Arial" w:cs="Arial"/>
          <w:color w:val="141414"/>
          <w:shd w:val="clear" w:color="auto" w:fill="FFFFFF"/>
        </w:rPr>
        <w:t>skills</w:t>
      </w:r>
      <w:r w:rsidRPr="008B2C77">
        <w:rPr>
          <w:rFonts w:ascii="Arial" w:hAnsi="Arial" w:cs="Arial"/>
          <w:color w:val="141414"/>
          <w:shd w:val="clear" w:color="auto" w:fill="FFFFFF"/>
        </w:rPr>
        <w:t>.</w:t>
      </w:r>
      <w:r w:rsidRPr="008B2C77" w:rsidR="00CA5CAF">
        <w:rPr>
          <w:rFonts w:ascii="Arial" w:hAnsi="Arial" w:cs="Arial"/>
          <w:color w:val="141414"/>
          <w:shd w:val="clear" w:color="auto" w:fill="FFFFFF"/>
        </w:rPr>
        <w:t xml:space="preserve"> I</w:t>
      </w:r>
      <w:r w:rsidRPr="008B2C77">
        <w:rPr>
          <w:rFonts w:ascii="Arial" w:hAnsi="Arial" w:cs="Arial"/>
          <w:color w:val="141414"/>
          <w:shd w:val="clear" w:color="auto" w:fill="FFFFFF"/>
        </w:rPr>
        <w:t xml:space="preserve">nstead of creating opportunities </w:t>
      </w:r>
      <w:r w:rsidRPr="008B2C77" w:rsidR="00CA5CAF">
        <w:rPr>
          <w:rFonts w:ascii="Arial" w:hAnsi="Arial" w:cs="Arial"/>
          <w:color w:val="141414"/>
          <w:shd w:val="clear" w:color="auto" w:fill="FFFFFF"/>
        </w:rPr>
        <w:t xml:space="preserve">for players </w:t>
      </w:r>
      <w:r w:rsidRPr="008B2C77">
        <w:rPr>
          <w:rFonts w:ascii="Arial" w:hAnsi="Arial" w:cs="Arial"/>
          <w:color w:val="141414"/>
          <w:shd w:val="clear" w:color="auto" w:fill="FFFFFF"/>
        </w:rPr>
        <w:t xml:space="preserve">to learn and </w:t>
      </w:r>
      <w:r w:rsidRPr="008B2C77" w:rsidR="00CA5CAF">
        <w:rPr>
          <w:rFonts w:ascii="Arial" w:hAnsi="Arial" w:cs="Arial"/>
          <w:color w:val="141414"/>
          <w:shd w:val="clear" w:color="auto" w:fill="FFFFFF"/>
        </w:rPr>
        <w:t xml:space="preserve">individually </w:t>
      </w:r>
      <w:r w:rsidRPr="008B2C77">
        <w:rPr>
          <w:rFonts w:ascii="Arial" w:hAnsi="Arial" w:cs="Arial"/>
          <w:color w:val="141414"/>
          <w:shd w:val="clear" w:color="auto" w:fill="FFFFFF"/>
        </w:rPr>
        <w:t xml:space="preserve">solve </w:t>
      </w:r>
      <w:r w:rsidRPr="008B2C77">
        <w:rPr>
          <w:rFonts w:ascii="Arial" w:hAnsi="Arial" w:cs="Arial"/>
          <w:color w:val="141414"/>
          <w:shd w:val="clear" w:color="auto" w:fill="FFFFFF"/>
        </w:rPr>
        <w:t xml:space="preserve">situations on the </w:t>
      </w:r>
      <w:r w:rsidRPr="008B2C77" w:rsidR="004E18D3">
        <w:rPr>
          <w:rFonts w:ascii="Arial" w:hAnsi="Arial" w:cs="Arial"/>
          <w:color w:val="141414"/>
          <w:shd w:val="clear" w:color="auto" w:fill="FFFFFF"/>
        </w:rPr>
        <w:t>pitch</w:t>
      </w:r>
      <w:r w:rsidRPr="008B2C77">
        <w:rPr>
          <w:rFonts w:ascii="Arial" w:hAnsi="Arial" w:cs="Arial"/>
          <w:color w:val="141414"/>
          <w:shd w:val="clear" w:color="auto" w:fill="FFFFFF"/>
        </w:rPr>
        <w:t xml:space="preserve">, </w:t>
      </w:r>
      <w:r w:rsidRPr="008B2C77" w:rsidR="00CA5CAF">
        <w:rPr>
          <w:rFonts w:ascii="Arial" w:hAnsi="Arial" w:cs="Arial"/>
          <w:color w:val="141414"/>
          <w:shd w:val="clear" w:color="auto" w:fill="FFFFFF"/>
        </w:rPr>
        <w:t xml:space="preserve">coaches </w:t>
      </w:r>
      <w:r w:rsidRPr="008B2C77">
        <w:rPr>
          <w:rFonts w:ascii="Arial" w:hAnsi="Arial" w:cs="Arial"/>
          <w:color w:val="141414"/>
          <w:shd w:val="clear" w:color="auto" w:fill="FFFFFF"/>
        </w:rPr>
        <w:t xml:space="preserve">too often and too quickly push </w:t>
      </w:r>
      <w:r w:rsidRPr="008B2C77" w:rsidR="00CA5CAF">
        <w:rPr>
          <w:rFonts w:ascii="Arial" w:hAnsi="Arial" w:cs="Arial"/>
          <w:color w:val="141414"/>
          <w:shd w:val="clear" w:color="auto" w:fill="FFFFFF"/>
        </w:rPr>
        <w:t xml:space="preserve">for </w:t>
      </w:r>
      <w:r w:rsidRPr="008B2C77">
        <w:rPr>
          <w:rFonts w:ascii="Arial" w:hAnsi="Arial" w:cs="Arial"/>
          <w:color w:val="141414"/>
          <w:shd w:val="clear" w:color="auto" w:fill="FFFFFF"/>
        </w:rPr>
        <w:t>players to</w:t>
      </w:r>
      <w:r w:rsidRPr="008B2C77" w:rsidR="00CA5CAF">
        <w:rPr>
          <w:rFonts w:ascii="Arial" w:hAnsi="Arial" w:cs="Arial"/>
          <w:color w:val="141414"/>
          <w:shd w:val="clear" w:color="auto" w:fill="FFFFFF"/>
        </w:rPr>
        <w:t xml:space="preserve"> learn </w:t>
      </w:r>
      <w:r w:rsidRPr="008B2C77">
        <w:rPr>
          <w:rFonts w:ascii="Arial" w:hAnsi="Arial" w:cs="Arial"/>
          <w:color w:val="141414"/>
          <w:shd w:val="clear" w:color="auto" w:fill="FFFFFF"/>
        </w:rPr>
        <w:t xml:space="preserve">tactics, </w:t>
      </w:r>
      <w:r w:rsidRPr="008B2C77" w:rsidR="00CA5CAF">
        <w:rPr>
          <w:rFonts w:ascii="Arial" w:hAnsi="Arial" w:cs="Arial"/>
          <w:color w:val="141414"/>
          <w:shd w:val="clear" w:color="auto" w:fill="FFFFFF"/>
        </w:rPr>
        <w:t xml:space="preserve">focusing on </w:t>
      </w:r>
      <w:r w:rsidRPr="008B2C77">
        <w:rPr>
          <w:rFonts w:ascii="Arial" w:hAnsi="Arial" w:cs="Arial"/>
          <w:color w:val="141414"/>
          <w:shd w:val="clear" w:color="auto" w:fill="FFFFFF"/>
        </w:rPr>
        <w:t xml:space="preserve">performance resulting from game models</w:t>
      </w:r>
      <w:r w:rsidRPr="008B2C77">
        <w:rPr>
          <w:rFonts w:ascii="Arial" w:hAnsi="Arial" w:cs="Arial"/>
          <w:color w:val="141414"/>
          <w:shd w:val="clear" w:color="auto" w:fill="FFFFFF"/>
        </w:rPr>
        <w:t xml:space="preserve">.  </w:t>
      </w:r>
      <w:r w:rsidRPr="008B2C77">
        <w:rPr>
          <w:rFonts w:ascii="Arial" w:hAnsi="Arial" w:cs="Arial"/>
          <w:color w:val="141414"/>
          <w:shd w:val="clear" w:color="auto" w:fill="FFFFFF"/>
        </w:rPr>
        <w:t xml:space="preserve">    </w:t>
      </w:r>
    </w:p>
    <w:p xmlns:wp14="http://schemas.microsoft.com/office/word/2010/wordml" w:rsidRPr="008B2C77" w:rsidR="0031390F" w:rsidP="54C23F46" w:rsidRDefault="0031390F" w14:paraId="23004DA2" wp14:textId="77777777">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6:35:03.655Z">
          <w:pPr>
            <w:pStyle w:val="NormalWeb"/>
            <w:spacing w:before="0" w:beforeAutospacing="off" w:after="180" w:afterAutospacing="off" w:line="480" w:lineRule="auto"/>
            <w:ind w:right="-613"/>
            <w:jc w:val="both"/>
          </w:pPr>
        </w:pPrChange>
      </w:pPr>
      <w:del w:author="Gary Smailes" w:date="2024-02-12T16:35:02.986Z" w:id="815303871">
        <w:r w:rsidRPr="54C23F46" w:rsidDel="54C23F46">
          <w:rPr>
            <w:rFonts w:ascii="Arial" w:hAnsi="Arial" w:cs="Arial"/>
            <w:color w:val="141414"/>
          </w:rPr>
          <w:delText xml:space="preserve">     </w:delText>
        </w:r>
      </w:del>
      <w:r w:rsidRPr="008B2C77" w:rsidR="00F65E47">
        <w:rPr>
          <w:rFonts w:ascii="Arial" w:hAnsi="Arial" w:cs="Arial"/>
          <w:color w:val="141414"/>
          <w:shd w:val="clear" w:color="auto" w:fill="FFFFFF"/>
        </w:rPr>
        <w:t xml:space="preserve">The second </w:t>
      </w:r>
      <w:r w:rsidRPr="008B2C77" w:rsidR="00F65E47">
        <w:rPr>
          <w:rFonts w:ascii="Arial" w:hAnsi="Arial" w:cs="Arial"/>
          <w:color w:val="141414"/>
          <w:shd w:val="clear" w:color="auto" w:fill="FFFFFF"/>
        </w:rPr>
        <w:t xml:space="preserve">important factor</w:t>
      </w:r>
      <w:r w:rsidRPr="008B2C77" w:rsidR="00F65E47">
        <w:rPr>
          <w:rFonts w:ascii="Arial" w:hAnsi="Arial" w:cs="Arial"/>
          <w:color w:val="141414"/>
          <w:shd w:val="clear" w:color="auto" w:fill="FFFFFF"/>
        </w:rPr>
        <w:t xml:space="preserve"> inhibiting the potential of academy players is </w:t>
      </w:r>
      <w:r w:rsidRPr="008B2C77" w:rsidR="00CA5CAF">
        <w:rPr>
          <w:rFonts w:ascii="Arial" w:hAnsi="Arial" w:cs="Arial"/>
          <w:color w:val="141414"/>
          <w:shd w:val="clear" w:color="auto" w:fill="FFFFFF"/>
        </w:rPr>
        <w:t>a failure to delve</w:t>
      </w:r>
      <w:r w:rsidRPr="008B2C77" w:rsidR="00F65E47">
        <w:rPr>
          <w:rFonts w:ascii="Arial" w:hAnsi="Arial" w:cs="Arial"/>
          <w:color w:val="141414"/>
          <w:shd w:val="clear" w:color="auto" w:fill="FFFFFF"/>
        </w:rPr>
        <w:t xml:space="preserve"> thorough</w:t>
      </w:r>
      <w:r w:rsidRPr="008B2C77" w:rsidR="00CA5CAF">
        <w:rPr>
          <w:rFonts w:ascii="Arial" w:hAnsi="Arial" w:cs="Arial"/>
          <w:color w:val="141414"/>
          <w:shd w:val="clear" w:color="auto" w:fill="FFFFFF"/>
        </w:rPr>
        <w:t>ly</w:t>
      </w:r>
      <w:r w:rsidRPr="008B2C77" w:rsidR="00F65E47">
        <w:rPr>
          <w:rFonts w:ascii="Arial" w:hAnsi="Arial" w:cs="Arial"/>
          <w:color w:val="141414"/>
          <w:shd w:val="clear" w:color="auto" w:fill="FFFFFF"/>
        </w:rPr>
        <w:t xml:space="preserve"> into individual details and the effectiveness of using the technique of individual players.</w:t>
      </w:r>
      <w:r w:rsidRPr="008B2C77" w:rsidR="00255934">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As I mentioned earlier, </w:t>
      </w:r>
      <w:r w:rsidRPr="008B2C77" w:rsidR="00960188">
        <w:rPr>
          <w:rFonts w:ascii="Arial" w:hAnsi="Arial" w:cs="Arial"/>
          <w:color w:val="141414"/>
          <w:shd w:val="clear" w:color="auto" w:fill="FFFFFF"/>
        </w:rPr>
        <w:t xml:space="preserve">those </w:t>
      </w:r>
      <w:r w:rsidRPr="008B2C77" w:rsidR="00F65E47">
        <w:rPr>
          <w:rFonts w:ascii="Arial" w:hAnsi="Arial" w:cs="Arial"/>
          <w:color w:val="141414"/>
          <w:shd w:val="clear" w:color="auto" w:fill="FFFFFF"/>
        </w:rPr>
        <w:t>coach</w:t>
      </w:r>
      <w:r w:rsidRPr="008B2C77" w:rsidR="00960188">
        <w:rPr>
          <w:rFonts w:ascii="Arial" w:hAnsi="Arial" w:cs="Arial"/>
          <w:color w:val="141414"/>
          <w:shd w:val="clear" w:color="auto" w:fill="FFFFFF"/>
        </w:rPr>
        <w:t xml:space="preserve">ing youths are too quick to </w:t>
      </w:r>
      <w:r w:rsidRPr="008B2C77" w:rsidR="00F65E47">
        <w:rPr>
          <w:rFonts w:ascii="Arial" w:hAnsi="Arial" w:cs="Arial"/>
          <w:color w:val="141414"/>
          <w:shd w:val="clear" w:color="auto" w:fill="FFFFFF"/>
        </w:rPr>
        <w:t>apply group or team tactics, thus reducing individual potential. Understanding</w:t>
      </w:r>
      <w:r w:rsidRPr="008B2C77" w:rsidR="00960188">
        <w:rPr>
          <w:rFonts w:ascii="Arial" w:hAnsi="Arial" w:cs="Arial"/>
          <w:color w:val="141414"/>
          <w:shd w:val="clear" w:color="auto" w:fill="FFFFFF"/>
        </w:rPr>
        <w:t xml:space="preserve"> how </w:t>
      </w:r>
      <w:r w:rsidRPr="008B2C77" w:rsidR="00F65E47">
        <w:rPr>
          <w:rFonts w:ascii="Arial" w:hAnsi="Arial" w:cs="Arial"/>
          <w:color w:val="141414"/>
          <w:shd w:val="clear" w:color="auto" w:fill="FFFFFF"/>
        </w:rPr>
        <w:t xml:space="preserve">individual high quality technical and tactical </w:t>
      </w:r>
      <w:r w:rsidRPr="008B2C77" w:rsidR="008D62F2">
        <w:rPr>
          <w:rFonts w:ascii="Arial" w:hAnsi="Arial" w:cs="Arial"/>
          <w:color w:val="141414"/>
          <w:shd w:val="clear" w:color="auto" w:fill="FFFFFF"/>
        </w:rPr>
        <w:t>skills</w:t>
      </w:r>
      <w:r w:rsidRPr="008B2C77" w:rsidR="00F65E47">
        <w:rPr>
          <w:rFonts w:ascii="Arial" w:hAnsi="Arial" w:cs="Arial"/>
          <w:color w:val="141414"/>
          <w:shd w:val="clear" w:color="auto" w:fill="FFFFFF"/>
        </w:rPr>
        <w:t xml:space="preserve"> look in modern football at the highest level will help </w:t>
      </w:r>
      <w:r w:rsidRPr="008B2C77" w:rsidR="00960188">
        <w:rPr>
          <w:rFonts w:ascii="Arial" w:hAnsi="Arial" w:cs="Arial"/>
          <w:color w:val="141414"/>
          <w:shd w:val="clear" w:color="auto" w:fill="FFFFFF"/>
        </w:rPr>
        <w:t xml:space="preserve">in more effectively </w:t>
      </w:r>
      <w:r w:rsidRPr="008B2C77" w:rsidR="00F65E47">
        <w:rPr>
          <w:rFonts w:ascii="Arial" w:hAnsi="Arial" w:cs="Arial"/>
          <w:color w:val="141414"/>
          <w:shd w:val="clear" w:color="auto" w:fill="FFFFFF"/>
        </w:rPr>
        <w:t>develop</w:t>
      </w:r>
      <w:r w:rsidRPr="008B2C77" w:rsidR="00960188">
        <w:rPr>
          <w:rFonts w:ascii="Arial" w:hAnsi="Arial" w:cs="Arial"/>
          <w:color w:val="141414"/>
          <w:shd w:val="clear" w:color="auto" w:fill="FFFFFF"/>
        </w:rPr>
        <w:t>ing</w:t>
      </w:r>
      <w:r w:rsidRPr="008B2C77" w:rsidR="00F65E47">
        <w:rPr>
          <w:rFonts w:ascii="Arial" w:hAnsi="Arial" w:cs="Arial"/>
          <w:color w:val="141414"/>
          <w:shd w:val="clear" w:color="auto" w:fill="FFFFFF"/>
        </w:rPr>
        <w:t xml:space="preserve"> individual potential. Coaches will be able to choose such training measures that will </w:t>
      </w:r>
      <w:r w:rsidRPr="008B2C77" w:rsidR="00960188">
        <w:rPr>
          <w:rFonts w:ascii="Arial" w:hAnsi="Arial" w:cs="Arial"/>
          <w:color w:val="141414"/>
          <w:shd w:val="clear" w:color="auto" w:fill="FFFFFF"/>
        </w:rPr>
        <w:t xml:space="preserve">best suit </w:t>
      </w:r>
      <w:r w:rsidRPr="008B2C77" w:rsidR="00F65E47">
        <w:rPr>
          <w:rFonts w:ascii="Arial" w:hAnsi="Arial" w:cs="Arial"/>
          <w:color w:val="141414"/>
          <w:shd w:val="clear" w:color="auto" w:fill="FFFFFF"/>
        </w:rPr>
        <w:t xml:space="preserve">the individual needs of players</w:t>
      </w:r>
      <w:r w:rsidRPr="008B2C77" w:rsidR="00F65E47">
        <w:rPr>
          <w:rFonts w:ascii="Arial" w:hAnsi="Arial" w:cs="Arial"/>
          <w:color w:val="141414"/>
          <w:shd w:val="clear" w:color="auto" w:fill="FFFFFF"/>
        </w:rPr>
        <w:t xml:space="preserve">.  </w:t>
      </w:r>
      <w:r w:rsidRPr="008B2C77" w:rsidR="00F65E47">
        <w:rPr>
          <w:rFonts w:ascii="Arial" w:hAnsi="Arial" w:cs="Arial"/>
          <w:color w:val="141414"/>
          <w:shd w:val="clear" w:color="auto" w:fill="FFFFFF"/>
        </w:rPr>
        <w:t xml:space="preserve">     </w:t>
      </w:r>
    </w:p>
    <w:p xmlns:wp14="http://schemas.microsoft.com/office/word/2010/wordml" w:rsidRPr="008B2C77" w:rsidR="00255934" w:rsidP="54C23F46" w:rsidRDefault="00255934" w14:paraId="068B2456" wp14:textId="130E64DB">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6:35:46.124Z">
          <w:pPr>
            <w:pStyle w:val="NormalWeb"/>
            <w:spacing w:before="0" w:beforeAutospacing="off" w:after="180" w:afterAutospacing="off" w:line="480" w:lineRule="auto"/>
            <w:ind w:right="-613"/>
            <w:jc w:val="both"/>
          </w:pPr>
        </w:pPrChange>
      </w:pPr>
      <w:del w:author="Gary Smailes" w:date="2024-02-12T16:35:47.135Z" w:id="745865632">
        <w:r w:rsidRPr="54C23F46" w:rsidDel="54C23F46">
          <w:rPr>
            <w:rFonts w:ascii="Arial" w:hAnsi="Arial" w:cs="Arial"/>
            <w:color w:val="141414"/>
          </w:rPr>
          <w:delText xml:space="preserve">     </w:delText>
        </w:r>
      </w:del>
      <w:r w:rsidRPr="008B2C77" w:rsidR="00F65E47">
        <w:rPr>
          <w:rFonts w:ascii="Arial" w:hAnsi="Arial" w:cs="Arial"/>
          <w:color w:val="141414"/>
          <w:shd w:val="clear" w:color="auto" w:fill="FFFFFF"/>
        </w:rPr>
        <w:t xml:space="preserve">I </w:t>
      </w:r>
      <w:r w:rsidRPr="008B2C77" w:rsidR="00960188">
        <w:rPr>
          <w:rFonts w:ascii="Arial" w:hAnsi="Arial" w:cs="Arial"/>
          <w:color w:val="141414"/>
          <w:shd w:val="clear" w:color="auto" w:fill="FFFFFF"/>
        </w:rPr>
        <w:t xml:space="preserve">well </w:t>
      </w:r>
      <w:r w:rsidRPr="008B2C77" w:rsidR="00F65E47">
        <w:rPr>
          <w:rFonts w:ascii="Arial" w:hAnsi="Arial" w:cs="Arial"/>
          <w:color w:val="141414"/>
          <w:shd w:val="clear" w:color="auto" w:fill="FFFFFF"/>
        </w:rPr>
        <w:t xml:space="preserve">remember a presentation at my coaching course, where we were introduced to the characteristics of modern </w:t>
      </w:r>
      <w:r w:rsidRPr="008B2C77" w:rsidR="00960188">
        <w:rPr>
          <w:rFonts w:ascii="Arial" w:hAnsi="Arial" w:cs="Arial"/>
          <w:color w:val="141414"/>
          <w:shd w:val="clear" w:color="auto" w:fill="FFFFFF"/>
        </w:rPr>
        <w:t xml:space="preserve">football </w:t>
      </w:r>
      <w:r w:rsidRPr="008B2C77" w:rsidR="00F65E47">
        <w:rPr>
          <w:rFonts w:ascii="Arial" w:hAnsi="Arial" w:cs="Arial"/>
          <w:color w:val="141414"/>
          <w:shd w:val="clear" w:color="auto" w:fill="FFFFFF"/>
        </w:rPr>
        <w:t xml:space="preserve">players in positions </w:t>
      </w:r>
      <w:ins w:author="Gary Smailes" w:date="2024-02-12T16:37:38.307Z" w:id="769572621">
        <w:r w:rsidRPr="008B2C77" w:rsidR="00F65E47">
          <w:rPr>
            <w:rFonts w:ascii="Arial" w:hAnsi="Arial" w:cs="Arial"/>
            <w:color w:val="141414"/>
            <w:shd w:val="clear" w:color="auto" w:fill="FFFFFF"/>
          </w:rPr>
          <w:t xml:space="preserve">seven</w:t>
        </w:r>
      </w:ins>
      <w:del w:author="Gary Smailes" w:date="2024-02-12T16:37:37.404Z" w:id="652168443">
        <w:r w:rsidRPr="54C23F46" w:rsidDel="54C23F46">
          <w:rPr>
            <w:rFonts w:ascii="Arial" w:hAnsi="Arial" w:cs="Arial"/>
            <w:color w:val="141414"/>
          </w:rPr>
          <w:delText>7</w:delText>
        </w:r>
      </w:del>
      <w:r w:rsidRPr="008B2C77" w:rsidR="00F65E47">
        <w:rPr>
          <w:rFonts w:ascii="Arial" w:hAnsi="Arial" w:cs="Arial"/>
          <w:color w:val="141414"/>
          <w:shd w:val="clear" w:color="auto" w:fill="FFFFFF"/>
        </w:rPr>
        <w:t xml:space="preserve"> and </w:t>
      </w:r>
      <w:ins w:author="Gary Smailes" w:date="2024-02-12T16:37:41.197Z" w:id="683629584">
        <w:r w:rsidRPr="008B2C77" w:rsidR="00F65E47">
          <w:rPr>
            <w:rFonts w:ascii="Arial" w:hAnsi="Arial" w:cs="Arial"/>
            <w:color w:val="141414"/>
            <w:shd w:val="clear" w:color="auto" w:fill="FFFFFF"/>
          </w:rPr>
          <w:t xml:space="preserve">eleven</w:t>
        </w:r>
      </w:ins>
      <w:del w:author="Gary Smailes" w:date="2024-02-12T16:37:40.162Z" w:id="95856014">
        <w:r w:rsidRPr="54C23F46" w:rsidDel="54C23F46">
          <w:rPr>
            <w:rFonts w:ascii="Arial" w:hAnsi="Arial" w:cs="Arial"/>
            <w:color w:val="141414"/>
          </w:rPr>
          <w:delText>11</w:delText>
        </w:r>
      </w:del>
      <w:r w:rsidRPr="008B2C77" w:rsidR="00F65E47">
        <w:rPr>
          <w:rFonts w:ascii="Arial" w:hAnsi="Arial" w:cs="Arial"/>
          <w:color w:val="141414"/>
          <w:shd w:val="clear" w:color="auto" w:fill="FFFFFF"/>
        </w:rPr>
        <w:t xml:space="preserve">. The presentation showed what individual technical and tactical </w:t>
      </w:r>
      <w:r w:rsidRPr="008B2C77" w:rsidR="008D62F2">
        <w:rPr>
          <w:rFonts w:ascii="Arial" w:hAnsi="Arial" w:cs="Arial"/>
          <w:color w:val="141414"/>
          <w:shd w:val="clear" w:color="auto" w:fill="FFFFFF"/>
        </w:rPr>
        <w:t>skills</w:t>
      </w:r>
      <w:r w:rsidRPr="008B2C77" w:rsidR="00F65E47">
        <w:rPr>
          <w:rFonts w:ascii="Arial" w:hAnsi="Arial" w:cs="Arial"/>
          <w:color w:val="141414"/>
          <w:shd w:val="clear" w:color="auto" w:fill="FFFFFF"/>
        </w:rPr>
        <w:t xml:space="preserve"> should be </w:t>
      </w:r>
      <w:r w:rsidRPr="008B2C77" w:rsidR="00F65E47">
        <w:rPr>
          <w:rFonts w:ascii="Arial" w:hAnsi="Arial" w:cs="Arial"/>
          <w:color w:val="141414"/>
          <w:shd w:val="clear" w:color="auto" w:fill="FFFFFF"/>
        </w:rPr>
        <w:t xml:space="preserve">sought</w:t>
      </w:r>
      <w:r w:rsidRPr="008B2C77" w:rsidR="00F65E47">
        <w:rPr>
          <w:rFonts w:ascii="Arial" w:hAnsi="Arial" w:cs="Arial"/>
          <w:color w:val="141414"/>
          <w:shd w:val="clear" w:color="auto" w:fill="FFFFFF"/>
        </w:rPr>
        <w:t xml:space="preserve"> and developed in young players</w:t>
      </w:r>
      <w:r w:rsidRPr="008B2C77" w:rsidR="0030424F">
        <w:rPr>
          <w:rFonts w:ascii="Arial" w:hAnsi="Arial" w:cs="Arial"/>
          <w:color w:val="141414"/>
          <w:shd w:val="clear" w:color="auto" w:fill="FFFFFF"/>
        </w:rPr>
        <w:t>.</w:t>
      </w:r>
      <w:r w:rsidRPr="008B2C77" w:rsidR="00F65E47">
        <w:rPr/>
        <w:t xml:space="preserve"> </w:t>
      </w:r>
      <w:r w:rsidRPr="008B2C77" w:rsidR="00F65E47">
        <w:rPr>
          <w:rFonts w:ascii="Arial" w:hAnsi="Arial" w:cs="Arial"/>
          <w:color w:val="141414"/>
          <w:shd w:val="clear" w:color="auto" w:fill="FFFFFF"/>
        </w:rPr>
        <w:t xml:space="preserve">The presentation also focused on psychological and social characteristics and, to a lesser extent, physical ones</w:t>
      </w:r>
      <w:r w:rsidRPr="008B2C77" w:rsidR="00F65E47">
        <w:rPr>
          <w:rFonts w:ascii="Arial" w:hAnsi="Arial" w:cs="Arial"/>
          <w:color w:val="141414"/>
          <w:shd w:val="clear" w:color="auto" w:fill="FFFFFF"/>
        </w:rPr>
        <w:t xml:space="preserve">. </w:t>
      </w:r>
      <w:del w:author="Gary Smailes" w:date="2024-02-12T16:37:48.286Z" w:id="314922788">
        <w:r w:rsidRPr="54C23F46" w:rsidDel="54C23F46">
          <w:rPr>
            <w:rFonts w:ascii="Arial" w:hAnsi="Arial" w:cs="Arial"/>
            <w:color w:val="141414"/>
          </w:rPr>
          <w:delText xml:space="preserve"> </w:delText>
        </w:r>
      </w:del>
      <w:r w:rsidRPr="008B2C77" w:rsidR="00F65E47">
        <w:rPr>
          <w:rFonts w:ascii="Arial" w:hAnsi="Arial" w:cs="Arial"/>
          <w:color w:val="141414"/>
          <w:shd w:val="clear" w:color="auto" w:fill="FFFFFF"/>
        </w:rPr>
        <w:t xml:space="preserve">I present </w:t>
      </w:r>
      <w:r w:rsidRPr="008B2C77" w:rsidR="00960188">
        <w:rPr>
          <w:rFonts w:ascii="Arial" w:hAnsi="Arial" w:cs="Arial"/>
          <w:color w:val="141414"/>
          <w:shd w:val="clear" w:color="auto" w:fill="FFFFFF"/>
        </w:rPr>
        <w:t xml:space="preserve">the </w:t>
      </w:r>
      <w:r w:rsidRPr="008B2C77" w:rsidR="00F65E47">
        <w:rPr>
          <w:rFonts w:ascii="Arial" w:hAnsi="Arial" w:cs="Arial"/>
          <w:color w:val="141414"/>
          <w:shd w:val="clear" w:color="auto" w:fill="FFFFFF"/>
        </w:rPr>
        <w:t xml:space="preserve">selected </w:t>
      </w:r>
      <w:r w:rsidRPr="008B2C77" w:rsidR="00960188">
        <w:rPr>
          <w:rFonts w:ascii="Arial" w:hAnsi="Arial" w:cs="Arial"/>
          <w:color w:val="141414"/>
          <w:shd w:val="clear" w:color="auto" w:fill="FFFFFF"/>
        </w:rPr>
        <w:t xml:space="preserve">traits </w:t>
      </w:r>
      <w:r w:rsidRPr="008B2C77" w:rsidR="00F65E47">
        <w:rPr>
          <w:rFonts w:ascii="Arial" w:hAnsi="Arial" w:cs="Arial"/>
          <w:color w:val="141414"/>
          <w:shd w:val="clear" w:color="auto" w:fill="FFFFFF"/>
        </w:rPr>
        <w:t xml:space="preserve">below: </w:t>
      </w:r>
    </w:p>
    <w:p xmlns:wp14="http://schemas.microsoft.com/office/word/2010/wordml" w:rsidRPr="008B2C77" w:rsidR="0030424F" w:rsidP="54C23F46" w:rsidRDefault="00960188" w14:paraId="39E8B119" wp14:textId="53C4D3AF">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Keeping possession of </w:t>
      </w:r>
      <w:r w:rsidRPr="008B2C77" w:rsidR="00F65E47">
        <w:rPr>
          <w:rFonts w:ascii="Arial" w:hAnsi="Arial" w:cs="Arial"/>
          <w:color w:val="141414"/>
          <w:shd w:val="clear" w:color="auto" w:fill="FFFFFF"/>
        </w:rPr>
        <w:t xml:space="preserve">the ball under constant pressure </w:t>
      </w:r>
      <w:r w:rsidRPr="008B2C77">
        <w:rPr>
          <w:rFonts w:ascii="Arial" w:hAnsi="Arial" w:cs="Arial"/>
          <w:color w:val="141414"/>
          <w:shd w:val="clear" w:color="auto" w:fill="FFFFFF"/>
        </w:rPr>
        <w:t xml:space="preserve">from an </w:t>
      </w:r>
      <w:r w:rsidRPr="008B2C77" w:rsidR="00F65E47">
        <w:rPr>
          <w:rFonts w:ascii="Arial" w:hAnsi="Arial" w:cs="Arial"/>
          <w:color w:val="141414"/>
          <w:shd w:val="clear" w:color="auto" w:fill="FFFFFF"/>
        </w:rPr>
        <w:t xml:space="preserve">opponent and in a small space</w:t>
      </w:r>
      <w:ins w:author="Gary Smailes" w:date="2024-02-12T16:37:51.531Z" w:id="504913763">
        <w:r w:rsidRPr="008B2C77" w:rsidR="00F65E47">
          <w:rPr>
            <w:rFonts w:ascii="Arial" w:hAnsi="Arial" w:cs="Arial"/>
            <w:color w:val="141414"/>
            <w:shd w:val="clear" w:color="auto" w:fill="FFFFFF"/>
          </w:rPr>
          <w:t xml:space="preserve">.</w:t>
        </w:r>
      </w:ins>
      <w:del w:author="Gary Smailes" w:date="2024-02-12T16:37:50.824Z" w:id="363728855">
        <w:r w:rsidRPr="54C23F46" w:rsidDel="54C23F46">
          <w:rPr>
            <w:rFonts w:ascii="Arial" w:hAnsi="Arial" w:cs="Arial"/>
            <w:color w:val="141414"/>
          </w:rPr>
          <w:delText xml:space="preserve"> </w:delText>
        </w:r>
      </w:del>
    </w:p>
    <w:p xmlns:wp14="http://schemas.microsoft.com/office/word/2010/wordml" w:rsidRPr="008B2C77" w:rsidR="0030424F" w:rsidP="54C23F46" w:rsidRDefault="00F65E47" w14:paraId="5D58D6CF" wp14:textId="6C705EFF">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Creative elimination of </w:t>
      </w:r>
      <w:r w:rsidRPr="008B2C77" w:rsidR="00960188">
        <w:rPr>
          <w:rFonts w:ascii="Arial" w:hAnsi="Arial" w:cs="Arial"/>
          <w:color w:val="141414"/>
          <w:shd w:val="clear" w:color="auto" w:fill="FFFFFF"/>
        </w:rPr>
        <w:t>an</w:t>
      </w:r>
      <w:r w:rsidRPr="008B2C77">
        <w:rPr>
          <w:rFonts w:ascii="Arial" w:hAnsi="Arial" w:cs="Arial"/>
          <w:color w:val="141414"/>
          <w:shd w:val="clear" w:color="auto" w:fill="FFFFFF"/>
        </w:rPr>
        <w:t xml:space="preserve"> opponent in </w:t>
      </w:r>
      <w:r w:rsidRPr="008B2C77" w:rsidR="00960188">
        <w:rPr>
          <w:rFonts w:ascii="Arial" w:hAnsi="Arial" w:cs="Arial"/>
          <w:color w:val="141414"/>
          <w:shd w:val="clear" w:color="auto" w:fill="FFFFFF"/>
        </w:rPr>
        <w:t xml:space="preserve">a </w:t>
      </w:r>
      <w:r w:rsidRPr="008B2C77">
        <w:rPr>
          <w:rFonts w:ascii="Arial" w:hAnsi="Arial" w:cs="Arial"/>
          <w:color w:val="141414"/>
          <w:shd w:val="clear" w:color="auto" w:fill="FFFFFF"/>
        </w:rPr>
        <w:t>1</w:t>
      </w:r>
      <w:r w:rsidRPr="008B2C77" w:rsidR="00960188">
        <w:rPr>
          <w:rFonts w:ascii="Arial" w:hAnsi="Arial" w:cs="Arial"/>
          <w:color w:val="141414"/>
          <w:shd w:val="clear" w:color="auto" w:fill="FFFFFF"/>
        </w:rPr>
        <w:t xml:space="preserve"> </w:t>
      </w:r>
      <w:r w:rsidRPr="008B2C77">
        <w:rPr>
          <w:rFonts w:ascii="Arial" w:hAnsi="Arial" w:cs="Arial"/>
          <w:color w:val="141414"/>
          <w:shd w:val="clear" w:color="auto" w:fill="FFFFFF"/>
        </w:rPr>
        <w:t>v</w:t>
      </w:r>
      <w:r w:rsidRPr="008B2C77" w:rsidR="00960188">
        <w:rPr>
          <w:rFonts w:ascii="Arial" w:hAnsi="Arial" w:cs="Arial"/>
          <w:color w:val="141414"/>
          <w:shd w:val="clear" w:color="auto" w:fill="FFFFFF"/>
        </w:rPr>
        <w:t xml:space="preserve"> </w:t>
      </w:r>
      <w:r w:rsidRPr="008B2C77">
        <w:rPr>
          <w:rFonts w:ascii="Arial" w:hAnsi="Arial" w:cs="Arial"/>
          <w:color w:val="141414"/>
          <w:shd w:val="clear" w:color="auto" w:fill="FFFFFF"/>
        </w:rPr>
        <w:t>1</w:t>
      </w:r>
      <w:r w:rsidRPr="008B2C77" w:rsidR="00960188">
        <w:rPr>
          <w:rFonts w:ascii="Arial" w:hAnsi="Arial" w:cs="Arial"/>
          <w:color w:val="141414"/>
          <w:shd w:val="clear" w:color="auto" w:fill="FFFFFF"/>
        </w:rPr>
        <w:t xml:space="preserve"> game</w:t>
      </w:r>
      <w:ins w:author="Gary Smailes" w:date="2024-02-12T16:37:53.233Z" w:id="1307806631">
        <w:r w:rsidRPr="008B2C77" w:rsidR="00960188">
          <w:rPr>
            <w:rFonts w:ascii="Arial" w:hAnsi="Arial" w:cs="Arial"/>
            <w:color w:val="141414"/>
            <w:shd w:val="clear" w:color="auto" w:fill="FFFFFF"/>
          </w:rPr>
          <w:t xml:space="preserve">.</w:t>
        </w:r>
      </w:ins>
      <w:del w:author="Gary Smailes" w:date="2024-02-12T16:37:52.891Z" w:id="669668313">
        <w:r w:rsidRPr="54C23F46" w:rsidDel="54C23F46">
          <w:rPr>
            <w:rFonts w:ascii="Arial" w:hAnsi="Arial" w:cs="Arial"/>
            <w:color w:val="141414"/>
          </w:rPr>
          <w:delText xml:space="preserve"> </w:delText>
        </w:r>
      </w:del>
    </w:p>
    <w:p xmlns:wp14="http://schemas.microsoft.com/office/word/2010/wordml" w:rsidRPr="008B2C77" w:rsidR="0030424F" w:rsidP="54C23F46" w:rsidRDefault="00960188" w14:paraId="1AA429A9" wp14:textId="2130BAEF">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The a</w:t>
      </w:r>
      <w:r w:rsidRPr="008B2C77" w:rsidR="00F65E47">
        <w:rPr>
          <w:rFonts w:ascii="Arial" w:hAnsi="Arial" w:cs="Arial"/>
          <w:color w:val="141414"/>
          <w:shd w:val="clear" w:color="auto" w:fill="FFFFFF"/>
        </w:rPr>
        <w:t xml:space="preserve">bility to adapt and consider problems, </w:t>
      </w:r>
      <w:r w:rsidRPr="008B2C77" w:rsidR="00F65E47">
        <w:rPr>
          <w:rFonts w:ascii="Arial" w:hAnsi="Arial" w:cs="Arial"/>
          <w:color w:val="141414"/>
          <w:shd w:val="clear" w:color="auto" w:fill="FFFFFF"/>
        </w:rPr>
        <w:t>e.g.</w:t>
      </w:r>
      <w:r w:rsidRPr="008B2C77" w:rsidR="00F65E47">
        <w:rPr>
          <w:rFonts w:ascii="Arial" w:hAnsi="Arial" w:cs="Arial"/>
          <w:color w:val="141414"/>
          <w:shd w:val="clear" w:color="auto" w:fill="FFFFFF"/>
        </w:rPr>
        <w:t xml:space="preserve"> recognizing key moments during </w:t>
      </w:r>
      <w:r w:rsidRPr="008B2C77">
        <w:rPr>
          <w:rFonts w:ascii="Arial" w:hAnsi="Arial" w:cs="Arial"/>
          <w:color w:val="141414"/>
          <w:shd w:val="clear" w:color="auto" w:fill="FFFFFF"/>
        </w:rPr>
        <w:t>a</w:t>
      </w:r>
      <w:r w:rsidRPr="008B2C77" w:rsidR="00F65E47">
        <w:rPr>
          <w:rFonts w:ascii="Arial" w:hAnsi="Arial" w:cs="Arial"/>
          <w:color w:val="141414"/>
          <w:shd w:val="clear" w:color="auto" w:fill="FFFFFF"/>
        </w:rPr>
        <w:t xml:space="preserve"> game</w:t>
      </w:r>
      <w:r w:rsidRPr="008B2C77">
        <w:rPr>
          <w:rFonts w:ascii="Arial" w:hAnsi="Arial" w:cs="Arial"/>
          <w:color w:val="141414"/>
          <w:shd w:val="clear" w:color="auto" w:fill="FFFFFF"/>
        </w:rPr>
        <w:t>,</w:t>
      </w:r>
      <w:r w:rsidRPr="008B2C77" w:rsidR="00F65E47">
        <w:rPr>
          <w:rFonts w:ascii="Arial" w:hAnsi="Arial" w:cs="Arial"/>
          <w:color w:val="141414"/>
          <w:shd w:val="clear" w:color="auto" w:fill="FFFFFF"/>
        </w:rPr>
        <w:t xml:space="preserve"> such as receiving and running with the ball and without</w:t>
      </w:r>
      <w:r w:rsidRPr="008B2C77">
        <w:rPr>
          <w:rFonts w:ascii="Arial" w:hAnsi="Arial" w:cs="Arial"/>
          <w:color w:val="141414"/>
          <w:shd w:val="clear" w:color="auto" w:fill="FFFFFF"/>
        </w:rPr>
        <w:t xml:space="preserve"> it</w:t>
      </w:r>
      <w:r w:rsidRPr="008B2C77" w:rsidR="00F65E47">
        <w:rPr>
          <w:rFonts w:ascii="Arial" w:hAnsi="Arial" w:cs="Arial"/>
          <w:color w:val="141414"/>
          <w:shd w:val="clear" w:color="auto" w:fill="FFFFFF"/>
        </w:rPr>
        <w:t xml:space="preserve"> behind the opponent's </w:t>
      </w:r>
      <w:r w:rsidRPr="008B2C77">
        <w:rPr>
          <w:rFonts w:ascii="Arial" w:hAnsi="Arial" w:cs="Arial"/>
          <w:color w:val="141414"/>
          <w:shd w:val="clear" w:color="auto" w:fill="FFFFFF"/>
        </w:rPr>
        <w:t xml:space="preserve">lines of </w:t>
      </w:r>
      <w:r w:rsidRPr="008B2C77" w:rsidR="00A72CBC">
        <w:rPr>
          <w:rFonts w:ascii="Arial" w:hAnsi="Arial" w:cs="Arial"/>
          <w:color w:val="141414"/>
          <w:shd w:val="clear" w:color="auto" w:fill="FFFFFF"/>
        </w:rPr>
        <w:t>defence</w:t>
      </w:r>
      <w:ins w:author="Gary Smailes" w:date="2024-02-12T16:37:54.451Z" w:id="1300374187">
        <w:r w:rsidRPr="008B2C77" w:rsidR="00A72CBC">
          <w:rPr>
            <w:rFonts w:ascii="Arial" w:hAnsi="Arial" w:cs="Arial"/>
            <w:color w:val="141414"/>
            <w:shd w:val="clear" w:color="auto" w:fill="FFFFFF"/>
          </w:rPr>
          <w:t>.</w:t>
        </w:r>
      </w:ins>
    </w:p>
    <w:p xmlns:wp14="http://schemas.microsoft.com/office/word/2010/wordml" w:rsidRPr="008B2C77" w:rsidR="0030424F" w:rsidP="54C23F46" w:rsidRDefault="00A72CBC" w14:paraId="74CEFCCB" wp14:textId="4AEE2443">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Creative and intelligent passes that are used to break the opponent's </w:t>
      </w:r>
      <w:r w:rsidRPr="008B2C77" w:rsidR="00960188">
        <w:rPr>
          <w:rFonts w:ascii="Arial" w:hAnsi="Arial" w:cs="Arial"/>
          <w:color w:val="141414"/>
          <w:shd w:val="clear" w:color="auto" w:fill="FFFFFF"/>
        </w:rPr>
        <w:t>lines of defence</w:t>
      </w:r>
      <w:ins w:author="Gary Smailes" w:date="2024-02-12T16:37:56.054Z" w:id="799757212">
        <w:r w:rsidRPr="008B2C77" w:rsidR="00960188">
          <w:rPr>
            <w:rFonts w:ascii="Arial" w:hAnsi="Arial" w:cs="Arial"/>
            <w:color w:val="141414"/>
            <w:shd w:val="clear" w:color="auto" w:fill="FFFFFF"/>
          </w:rPr>
          <w:t>.</w:t>
        </w:r>
      </w:ins>
      <w:del w:author="Gary Smailes" w:date="2024-02-12T16:37:55.849Z" w:id="907979990">
        <w:r w:rsidRPr="54C23F46" w:rsidDel="54C23F46">
          <w:rPr>
            <w:rFonts w:ascii="Arial" w:hAnsi="Arial" w:cs="Arial"/>
            <w:color w:val="141414"/>
          </w:rPr>
          <w:delText xml:space="preserve"> </w:delText>
        </w:r>
      </w:del>
    </w:p>
    <w:p xmlns:wp14="http://schemas.microsoft.com/office/word/2010/wordml" w:rsidRPr="008B2C77" w:rsidR="003174C4" w:rsidP="54C23F46" w:rsidRDefault="00A72CBC" w14:paraId="3A86D1F2" wp14:textId="7CEE24C2">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Individual positioning</w:t>
      </w:r>
      <w:ins w:author="Gary Smailes" w:date="2024-02-12T16:37:57.845Z" w:id="2111127243">
        <w:r w:rsidRPr="008B2C77">
          <w:rPr>
            <w:rFonts w:ascii="Arial" w:hAnsi="Arial" w:cs="Arial"/>
            <w:color w:val="141414"/>
            <w:shd w:val="clear" w:color="auto" w:fill="FFFFFF"/>
          </w:rPr>
          <w:t xml:space="preserve">.</w:t>
        </w:r>
      </w:ins>
      <w:del w:author="Gary Smailes" w:date="2024-02-12T16:37:57.645Z" w:id="780544392">
        <w:r w:rsidRPr="54C23F46" w:rsidDel="54C23F46">
          <w:rPr>
            <w:rFonts w:ascii="Arial" w:hAnsi="Arial" w:cs="Arial"/>
            <w:color w:val="141414"/>
          </w:rPr>
          <w:delText xml:space="preserve"> </w:delText>
        </w:r>
      </w:del>
    </w:p>
    <w:p xmlns:wp14="http://schemas.microsoft.com/office/word/2010/wordml" w:rsidRPr="008B2C77" w:rsidR="003174C4" w:rsidP="54C23F46" w:rsidRDefault="003174C4" w14:paraId="3816B0AB" wp14:textId="48AA60E6">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Timing</w:t>
      </w:r>
      <w:ins w:author="Gary Smailes" w:date="2024-02-12T16:38:05.029Z" w:id="1240454049">
        <w:r w:rsidRPr="008B2C77">
          <w:rPr>
            <w:rFonts w:ascii="Arial" w:hAnsi="Arial" w:cs="Arial"/>
            <w:color w:val="141414"/>
            <w:shd w:val="clear" w:color="auto" w:fill="FFFFFF"/>
          </w:rPr>
          <w:t>.</w:t>
        </w:r>
      </w:ins>
    </w:p>
    <w:p xmlns:wp14="http://schemas.microsoft.com/office/word/2010/wordml" w:rsidRPr="008B2C77" w:rsidR="003174C4" w:rsidP="54C23F46" w:rsidRDefault="00960188" w14:paraId="3DD0CE8F" wp14:textId="1FD7CAA1">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Versatility</w:t>
      </w:r>
      <w:ins w:author="Gary Smailes" w:date="2024-02-12T16:38:06.464Z" w:id="2112683934">
        <w:r w:rsidRPr="008B2C77">
          <w:rPr>
            <w:rFonts w:ascii="Arial" w:hAnsi="Arial" w:cs="Arial"/>
            <w:color w:val="141414"/>
            <w:shd w:val="clear" w:color="auto" w:fill="FFFFFF"/>
          </w:rPr>
          <w:t>.</w:t>
        </w:r>
      </w:ins>
      <w:del w:author="Gary Smailes" w:date="2024-02-12T16:38:06.132Z" w:id="772693420">
        <w:r w:rsidRPr="54C23F46" w:rsidDel="54C23F46">
          <w:rPr>
            <w:rFonts w:ascii="Arial" w:hAnsi="Arial" w:cs="Arial"/>
            <w:color w:val="141414"/>
          </w:rPr>
          <w:delText xml:space="preserve"> </w:delText>
        </w:r>
      </w:del>
    </w:p>
    <w:p xmlns:wp14="http://schemas.microsoft.com/office/word/2010/wordml" w:rsidRPr="008B2C77" w:rsidR="003174C4" w:rsidP="54C23F46" w:rsidRDefault="00A72CBC" w14:paraId="22823271" wp14:textId="7DF28040">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Relations with </w:t>
      </w:r>
      <w:r w:rsidRPr="008B2C77" w:rsidR="00960188">
        <w:rPr>
          <w:rFonts w:ascii="Arial" w:hAnsi="Arial" w:cs="Arial"/>
          <w:color w:val="141414"/>
          <w:shd w:val="clear" w:color="auto" w:fill="FFFFFF"/>
        </w:rPr>
        <w:t>a</w:t>
      </w:r>
      <w:r w:rsidRPr="008B2C77">
        <w:rPr>
          <w:rFonts w:ascii="Arial" w:hAnsi="Arial" w:cs="Arial"/>
          <w:color w:val="141414"/>
          <w:shd w:val="clear" w:color="auto" w:fill="FFFFFF"/>
        </w:rPr>
        <w:t xml:space="preserve"> </w:t>
      </w:r>
      <w:r w:rsidRPr="008B2C77" w:rsidR="00960188">
        <w:rPr>
          <w:rFonts w:ascii="Arial" w:hAnsi="Arial" w:cs="Arial"/>
          <w:color w:val="141414"/>
          <w:shd w:val="clear" w:color="auto" w:fill="FFFFFF"/>
        </w:rPr>
        <w:t xml:space="preserve">wing </w:t>
      </w:r>
      <w:r w:rsidRPr="008B2C77">
        <w:rPr>
          <w:rFonts w:ascii="Arial" w:hAnsi="Arial" w:cs="Arial"/>
          <w:color w:val="141414"/>
          <w:shd w:val="clear" w:color="auto" w:fill="FFFFFF"/>
        </w:rPr>
        <w:t xml:space="preserve">defender at the social level (understanding)</w:t>
      </w:r>
      <w:ins w:author="Gary Smailes" w:date="2024-02-12T16:38:08.464Z" w:id="1149977443">
        <w:r w:rsidRPr="008B2C77">
          <w:rPr>
            <w:rFonts w:ascii="Arial" w:hAnsi="Arial" w:cs="Arial"/>
            <w:color w:val="141414"/>
            <w:shd w:val="clear" w:color="auto" w:fill="FFFFFF"/>
          </w:rPr>
          <w:t xml:space="preserve">.</w:t>
        </w:r>
      </w:ins>
      <w:del w:author="Gary Smailes" w:date="2024-02-12T16:38:08.262Z" w:id="41258931">
        <w:r w:rsidRPr="54C23F46" w:rsidDel="54C23F46">
          <w:rPr>
            <w:rFonts w:ascii="Arial" w:hAnsi="Arial" w:cs="Arial"/>
            <w:color w:val="141414"/>
          </w:rPr>
          <w:delText xml:space="preserve"> </w:delText>
        </w:r>
      </w:del>
    </w:p>
    <w:p xmlns:wp14="http://schemas.microsoft.com/office/word/2010/wordml" w:rsidRPr="008B2C77" w:rsidR="003174C4" w:rsidP="54C23F46" w:rsidRDefault="00A72CBC" w14:paraId="1882AF5D" wp14:textId="2F7D9B80">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Understanding </w:t>
      </w:r>
      <w:r w:rsidRPr="008B2C77" w:rsidR="00C42F3A">
        <w:rPr>
          <w:rFonts w:ascii="Arial" w:hAnsi="Arial" w:cs="Arial"/>
          <w:color w:val="141414"/>
          <w:shd w:val="clear" w:color="auto" w:fill="FFFFFF"/>
        </w:rPr>
        <w:t xml:space="preserve">one’s </w:t>
      </w:r>
      <w:r w:rsidRPr="008B2C77">
        <w:rPr>
          <w:rFonts w:ascii="Arial" w:hAnsi="Arial" w:cs="Arial"/>
          <w:color w:val="141414"/>
          <w:shd w:val="clear" w:color="auto" w:fill="FFFFFF"/>
        </w:rPr>
        <w:t xml:space="preserve">role in </w:t>
      </w:r>
      <w:r w:rsidRPr="008B2C77" w:rsidR="00C42F3A">
        <w:rPr>
          <w:rFonts w:ascii="Arial" w:hAnsi="Arial" w:cs="Arial"/>
          <w:color w:val="141414"/>
          <w:shd w:val="clear" w:color="auto" w:fill="FFFFFF"/>
        </w:rPr>
        <w:t>a</w:t>
      </w:r>
      <w:r w:rsidRPr="008B2C77">
        <w:rPr>
          <w:rFonts w:ascii="Arial" w:hAnsi="Arial" w:cs="Arial"/>
          <w:color w:val="141414"/>
          <w:shd w:val="clear" w:color="auto" w:fill="FFFFFF"/>
        </w:rPr>
        <w:t xml:space="preserve"> team</w:t>
      </w:r>
      <w:ins w:author="Gary Smailes" w:date="2024-02-12T16:38:11.525Z" w:id="255521388">
        <w:r w:rsidRPr="008B2C77">
          <w:rPr>
            <w:rFonts w:ascii="Arial" w:hAnsi="Arial" w:cs="Arial"/>
            <w:color w:val="141414"/>
            <w:shd w:val="clear" w:color="auto" w:fill="FFFFFF"/>
          </w:rPr>
          <w:t xml:space="preserve">.</w:t>
        </w:r>
      </w:ins>
    </w:p>
    <w:p xmlns:wp14="http://schemas.microsoft.com/office/word/2010/wordml" w:rsidRPr="008B2C77" w:rsidR="003174C4" w:rsidP="54C23F46" w:rsidRDefault="00A72CBC" w14:paraId="59228AB4" wp14:textId="5B3B5618">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Courage and stubbornness </w:t>
      </w:r>
      <w:r w:rsidRPr="008B2C77" w:rsidR="00C42F3A">
        <w:rPr>
          <w:rFonts w:ascii="Arial" w:hAnsi="Arial" w:cs="Arial"/>
          <w:color w:val="141414"/>
          <w:shd w:val="clear" w:color="auto" w:fill="FFFFFF"/>
        </w:rPr>
        <w:t xml:space="preserve">in the face of </w:t>
      </w:r>
      <w:r w:rsidRPr="008B2C77">
        <w:rPr>
          <w:rFonts w:ascii="Arial" w:hAnsi="Arial" w:cs="Arial"/>
          <w:color w:val="141414"/>
          <w:shd w:val="clear" w:color="auto" w:fill="FFFFFF"/>
        </w:rPr>
        <w:t xml:space="preserve">failure</w:t>
      </w:r>
      <w:ins w:author="Gary Smailes" w:date="2024-02-12T16:38:13.114Z" w:id="717624957">
        <w:r w:rsidRPr="008B2C77">
          <w:rPr>
            <w:rFonts w:ascii="Arial" w:hAnsi="Arial" w:cs="Arial"/>
            <w:color w:val="141414"/>
            <w:shd w:val="clear" w:color="auto" w:fill="FFFFFF"/>
          </w:rPr>
          <w:t xml:space="preserve">.</w:t>
        </w:r>
      </w:ins>
      <w:del w:author="Gary Smailes" w:date="2024-02-12T16:38:12.903Z" w:id="1404438295">
        <w:r w:rsidRPr="54C23F46" w:rsidDel="54C23F46">
          <w:rPr>
            <w:rFonts w:ascii="Arial" w:hAnsi="Arial" w:cs="Arial"/>
            <w:color w:val="141414"/>
          </w:rPr>
          <w:delText xml:space="preserve"> </w:delText>
        </w:r>
      </w:del>
    </w:p>
    <w:p xmlns:wp14="http://schemas.microsoft.com/office/word/2010/wordml" w:rsidRPr="008B2C77" w:rsidR="003174C4" w:rsidP="54C23F46" w:rsidRDefault="00C42F3A" w14:paraId="343124A2" wp14:textId="68892FE8">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S</w:t>
      </w:r>
      <w:r w:rsidRPr="008B2C77" w:rsidR="00A72CBC">
        <w:rPr>
          <w:rFonts w:ascii="Arial" w:hAnsi="Arial" w:cs="Arial"/>
          <w:color w:val="141414"/>
          <w:shd w:val="clear" w:color="auto" w:fill="FFFFFF"/>
        </w:rPr>
        <w:t xml:space="preserve">peed </w:t>
      </w:r>
      <w:r w:rsidRPr="008B2C77">
        <w:rPr>
          <w:rFonts w:ascii="Arial" w:hAnsi="Arial" w:cs="Arial"/>
          <w:color w:val="141414"/>
          <w:shd w:val="clear" w:color="auto" w:fill="FFFFFF"/>
        </w:rPr>
        <w:t xml:space="preserve">of movement enabling one </w:t>
      </w:r>
      <w:r w:rsidRPr="008B2C77" w:rsidR="00A72CBC">
        <w:rPr>
          <w:rFonts w:ascii="Arial" w:hAnsi="Arial" w:cs="Arial"/>
          <w:color w:val="141414"/>
          <w:shd w:val="clear" w:color="auto" w:fill="FFFFFF"/>
        </w:rPr>
        <w:t xml:space="preserve">to repeat similar actions</w:t>
      </w:r>
      <w:ins w:author="Gary Smailes" w:date="2024-02-12T16:38:14.823Z" w:id="1930640966">
        <w:r w:rsidRPr="008B2C77" w:rsidR="00A72CBC">
          <w:rPr>
            <w:rFonts w:ascii="Arial" w:hAnsi="Arial" w:cs="Arial"/>
            <w:color w:val="141414"/>
            <w:shd w:val="clear" w:color="auto" w:fill="FFFFFF"/>
          </w:rPr>
          <w:t xml:space="preserve">.</w:t>
        </w:r>
      </w:ins>
      <w:del w:author="Gary Smailes" w:date="2024-02-12T16:38:14.654Z" w:id="782183820">
        <w:r w:rsidRPr="54C23F46" w:rsidDel="54C23F46">
          <w:rPr>
            <w:rFonts w:ascii="Arial" w:hAnsi="Arial" w:cs="Arial"/>
            <w:color w:val="141414"/>
          </w:rPr>
          <w:delText xml:space="preserve"> </w:delText>
        </w:r>
      </w:del>
    </w:p>
    <w:p xmlns:wp14="http://schemas.microsoft.com/office/word/2010/wordml" w:rsidRPr="008B2C77" w:rsidR="003174C4" w:rsidP="54C23F46" w:rsidRDefault="00A72CBC" w14:paraId="3A6B7D2B" wp14:textId="19FD94E8">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Strength in </w:t>
      </w:r>
      <w:r w:rsidRPr="008B2C77" w:rsidR="00C42F3A">
        <w:rPr>
          <w:rFonts w:ascii="Arial" w:hAnsi="Arial" w:cs="Arial"/>
          <w:color w:val="141414"/>
          <w:shd w:val="clear" w:color="auto" w:fill="FFFFFF"/>
        </w:rPr>
        <w:t xml:space="preserve">facing </w:t>
      </w:r>
      <w:r w:rsidRPr="008B2C77">
        <w:rPr>
          <w:rFonts w:ascii="Arial" w:hAnsi="Arial" w:cs="Arial"/>
          <w:color w:val="141414"/>
          <w:shd w:val="clear" w:color="auto" w:fill="FFFFFF"/>
        </w:rPr>
        <w:t xml:space="preserve">physical challenges (physical duels)</w:t>
      </w:r>
      <w:ins w:author="Gary Smailes" w:date="2024-02-12T16:38:16.498Z" w:id="460073346">
        <w:r w:rsidRPr="008B2C77">
          <w:rPr>
            <w:rFonts w:ascii="Arial" w:hAnsi="Arial" w:cs="Arial"/>
            <w:color w:val="141414"/>
            <w:shd w:val="clear" w:color="auto" w:fill="FFFFFF"/>
          </w:rPr>
          <w:t xml:space="preserve">.</w:t>
        </w:r>
      </w:ins>
      <w:del w:author="Gary Smailes" w:date="2024-02-12T16:38:16.334Z" w:id="811486897">
        <w:r w:rsidRPr="54C23F46" w:rsidDel="54C23F46">
          <w:rPr>
            <w:rFonts w:ascii="Arial" w:hAnsi="Arial" w:cs="Arial"/>
            <w:color w:val="141414"/>
          </w:rPr>
          <w:delText xml:space="preserve"> </w:delText>
        </w:r>
      </w:del>
    </w:p>
    <w:p xmlns:wp14="http://schemas.microsoft.com/office/word/2010/wordml" w:rsidRPr="008B2C77" w:rsidR="0030424F" w:rsidP="54C23F46" w:rsidRDefault="00A72CBC" w14:paraId="67115AB4" wp14:textId="284B9EF6">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Agility in using the body quickly and effectively</w:t>
      </w:r>
      <w:ins w:author="Gary Smailes" w:date="2024-02-12T16:38:18.209Z" w:id="1704462929">
        <w:r w:rsidRPr="008B2C77">
          <w:rPr>
            <w:rFonts w:ascii="Arial" w:hAnsi="Arial" w:cs="Arial"/>
            <w:color w:val="141414"/>
            <w:shd w:val="clear" w:color="auto" w:fill="FFFFFF"/>
          </w:rPr>
          <w:t xml:space="preserve">.</w:t>
        </w:r>
      </w:ins>
      <w:del w:author="Gary Smailes" w:date="2024-02-12T16:38:17.921Z" w:id="1388390445">
        <w:r w:rsidRPr="54C23F46" w:rsidDel="54C23F46">
          <w:rPr>
            <w:rFonts w:ascii="Arial" w:hAnsi="Arial" w:cs="Arial"/>
            <w:color w:val="141414"/>
          </w:rPr>
          <w:delText xml:space="preserve"> </w:delText>
        </w:r>
      </w:del>
    </w:p>
    <w:p xmlns:wp14="http://schemas.microsoft.com/office/word/2010/wordml" w:rsidRPr="008B2C77" w:rsidR="003174C4" w:rsidP="54C23F46" w:rsidRDefault="00C42F3A" w14:paraId="684B2082" wp14:textId="7EA5D5CF">
      <w:pPr>
        <w:pStyle w:val="NormalWeb"/>
        <w:numPr>
          <w:ilvl w:val="0"/>
          <w:numId w:val="29"/>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A h</w:t>
      </w:r>
      <w:r w:rsidRPr="008B2C77" w:rsidR="00A72CBC">
        <w:rPr>
          <w:rFonts w:ascii="Arial" w:hAnsi="Arial" w:cs="Arial"/>
          <w:color w:val="141414"/>
          <w:shd w:val="clear" w:color="auto" w:fill="FFFFFF"/>
        </w:rPr>
        <w:t>igh level of readiness and willingness to run beyond the opponent's line</w:t>
      </w:r>
      <w:r w:rsidRPr="008B2C77">
        <w:rPr>
          <w:rFonts w:ascii="Arial" w:hAnsi="Arial" w:cs="Arial"/>
          <w:color w:val="141414"/>
          <w:shd w:val="clear" w:color="auto" w:fill="FFFFFF"/>
        </w:rPr>
        <w:t>s of defence</w:t>
      </w:r>
      <w:ins w:author="Gary Smailes" w:date="2024-02-12T16:38:20.927Z" w:id="727982592">
        <w:r w:rsidRPr="008B2C77">
          <w:rPr>
            <w:rFonts w:ascii="Arial" w:hAnsi="Arial" w:cs="Arial"/>
            <w:color w:val="141414"/>
            <w:shd w:val="clear" w:color="auto" w:fill="FFFFFF"/>
          </w:rPr>
          <w:t>.</w:t>
        </w:r>
      </w:ins>
    </w:p>
    <w:p xmlns:wp14="http://schemas.microsoft.com/office/word/2010/wordml" w:rsidRPr="008B2C77" w:rsidR="00332CE5" w:rsidP="54C23F46" w:rsidRDefault="00CE63E3" w14:paraId="35210426" wp14:textId="77777777">
      <w:pPr>
        <w:pStyle w:val="NormalWeb"/>
        <w:shd w:val="clear" w:color="auto" w:fill="FFFFFF" w:themeFill="background1"/>
        <w:spacing w:before="0" w:beforeAutospacing="off" w:after="180" w:afterAutospacing="off" w:line="480" w:lineRule="auto"/>
        <w:ind w:left="360" w:right="-613" w:firstLine="720"/>
        <w:jc w:val="both"/>
        <w:textAlignment w:val="baseline"/>
        <w:rPr>
          <w:rFonts w:ascii="Arial" w:hAnsi="Arial" w:cs="Arial"/>
          <w:color w:val="141414"/>
          <w:shd w:val="clear" w:color="auto" w:fill="FFFFFF"/>
        </w:rPr>
        <w:pPrChange w:author="Gary Smailes" w:date="2024-02-12T16:38:22.659Z">
          <w:pPr>
            <w:pStyle w:val="NormalWeb"/>
            <w:spacing w:before="0" w:beforeAutospacing="off" w:after="180" w:afterAutospacing="off" w:line="480" w:lineRule="auto"/>
            <w:ind w:left="360" w:right="-613"/>
            <w:jc w:val="both"/>
          </w:pPr>
        </w:pPrChange>
      </w:pPr>
      <w:del w:author="Gary Smailes" w:date="2024-02-12T16:38:23.105Z" w:id="1412992334">
        <w:r w:rsidRPr="54C23F46" w:rsidDel="54C23F46">
          <w:rPr>
            <w:rFonts w:ascii="Arial" w:hAnsi="Arial" w:cs="Arial"/>
            <w:color w:val="141414"/>
          </w:rPr>
          <w:delText xml:space="preserve">     </w:delText>
        </w:r>
      </w:del>
      <w:r w:rsidRPr="008B2C77" w:rsidR="00A72CBC">
        <w:rPr>
          <w:rFonts w:ascii="Arial" w:hAnsi="Arial" w:cs="Arial"/>
          <w:color w:val="141414"/>
          <w:shd w:val="clear" w:color="auto" w:fill="FFFFFF"/>
        </w:rPr>
        <w:t xml:space="preserve">With </w:t>
      </w:r>
      <w:r w:rsidRPr="008B2C77" w:rsidR="00C42F3A">
        <w:rPr>
          <w:rFonts w:ascii="Arial" w:hAnsi="Arial" w:cs="Arial"/>
          <w:color w:val="141414"/>
          <w:shd w:val="clear" w:color="auto" w:fill="FFFFFF"/>
        </w:rPr>
        <w:t xml:space="preserve">greater </w:t>
      </w:r>
      <w:r w:rsidRPr="008B2C77" w:rsidR="00A72CBC">
        <w:rPr>
          <w:rFonts w:ascii="Arial" w:hAnsi="Arial" w:cs="Arial"/>
          <w:color w:val="141414"/>
          <w:shd w:val="clear" w:color="auto" w:fill="FFFFFF"/>
        </w:rPr>
        <w:t xml:space="preserve">knowledge and understanding of what </w:t>
      </w:r>
      <w:r w:rsidRPr="008B2C77" w:rsidR="00A72CBC">
        <w:rPr>
          <w:rFonts w:ascii="Arial" w:hAnsi="Arial" w:cs="Arial"/>
          <w:color w:val="141414"/>
          <w:shd w:val="clear" w:color="auto" w:fill="FFFFFF"/>
        </w:rPr>
        <w:t xml:space="preserve">a high level</w:t>
      </w:r>
      <w:r w:rsidRPr="008B2C77" w:rsidR="00A72CBC">
        <w:rPr>
          <w:rFonts w:ascii="Arial" w:hAnsi="Arial" w:cs="Arial"/>
          <w:color w:val="141414"/>
          <w:shd w:val="clear" w:color="auto" w:fill="FFFFFF"/>
        </w:rPr>
        <w:t xml:space="preserve"> of </w:t>
      </w:r>
      <w:r w:rsidRPr="008B2C77" w:rsidR="008D62F2">
        <w:rPr>
          <w:rFonts w:ascii="Arial" w:hAnsi="Arial" w:cs="Arial"/>
          <w:color w:val="141414"/>
          <w:shd w:val="clear" w:color="auto" w:fill="FFFFFF"/>
        </w:rPr>
        <w:t>skill</w:t>
      </w:r>
      <w:r w:rsidRPr="008B2C77" w:rsidR="00A72CBC">
        <w:rPr>
          <w:rFonts w:ascii="Arial" w:hAnsi="Arial" w:cs="Arial"/>
          <w:color w:val="141414"/>
          <w:shd w:val="clear" w:color="auto" w:fill="FFFFFF"/>
        </w:rPr>
        <w:t xml:space="preserve"> looks like, we will know better what young players need </w:t>
      </w:r>
      <w:r w:rsidRPr="008B2C77" w:rsidR="00C42F3A">
        <w:rPr>
          <w:rFonts w:ascii="Arial" w:hAnsi="Arial" w:cs="Arial"/>
          <w:color w:val="141414"/>
          <w:shd w:val="clear" w:color="auto" w:fill="FFFFFF"/>
        </w:rPr>
        <w:t xml:space="preserve">in order </w:t>
      </w:r>
      <w:r w:rsidRPr="008B2C77" w:rsidR="00A72CBC">
        <w:rPr>
          <w:rFonts w:ascii="Arial" w:hAnsi="Arial" w:cs="Arial"/>
          <w:color w:val="141414"/>
          <w:shd w:val="clear" w:color="auto" w:fill="FFFFFF"/>
        </w:rPr>
        <w:t xml:space="preserve">to</w:t>
      </w:r>
      <w:r w:rsidRPr="008B2C77" w:rsidR="00A72CBC">
        <w:rPr>
          <w:rFonts w:ascii="Arial" w:hAnsi="Arial" w:cs="Arial"/>
          <w:color w:val="141414"/>
          <w:shd w:val="clear" w:color="auto" w:fill="FFFFFF"/>
        </w:rPr>
        <w:t xml:space="preserve"> play </w:t>
      </w:r>
      <w:r w:rsidRPr="008B2C77" w:rsidR="00CE72A2">
        <w:rPr>
          <w:rFonts w:ascii="Arial" w:hAnsi="Arial" w:cs="Arial"/>
          <w:color w:val="141414"/>
          <w:shd w:val="clear" w:color="auto" w:fill="FFFFFF"/>
        </w:rPr>
        <w:t xml:space="preserve">professional </w:t>
      </w:r>
      <w:r w:rsidRPr="008B2C77" w:rsidR="00A72CBC">
        <w:rPr>
          <w:rFonts w:ascii="Arial" w:hAnsi="Arial" w:cs="Arial"/>
          <w:color w:val="141414"/>
          <w:shd w:val="clear" w:color="auto" w:fill="FFFFFF"/>
        </w:rPr>
        <w:t>football. Thus, understanding the learning process, the stage a young player</w:t>
      </w:r>
      <w:r w:rsidRPr="008B2C77" w:rsidR="00C42F3A">
        <w:rPr>
          <w:rFonts w:ascii="Arial" w:hAnsi="Arial" w:cs="Arial"/>
          <w:color w:val="141414"/>
          <w:shd w:val="clear" w:color="auto" w:fill="FFFFFF"/>
        </w:rPr>
        <w:t xml:space="preserve"> has </w:t>
      </w:r>
      <w:r w:rsidRPr="008B2C77" w:rsidR="00C42F3A">
        <w:rPr>
          <w:rFonts w:ascii="Arial" w:hAnsi="Arial" w:cs="Arial"/>
          <w:color w:val="141414"/>
          <w:shd w:val="clear" w:color="auto" w:fill="FFFFFF"/>
        </w:rPr>
        <w:t xml:space="preserve">reached</w:t>
      </w:r>
      <w:r w:rsidRPr="008B2C77" w:rsidR="00A72CBC">
        <w:rPr>
          <w:rFonts w:ascii="Arial" w:hAnsi="Arial" w:cs="Arial"/>
          <w:color w:val="141414"/>
          <w:shd w:val="clear" w:color="auto" w:fill="FFFFFF"/>
        </w:rPr>
        <w:t xml:space="preserve"> and knowledge of </w:t>
      </w:r>
      <w:r w:rsidRPr="008B2C77" w:rsidR="00C42F3A">
        <w:rPr>
          <w:rFonts w:ascii="Arial" w:hAnsi="Arial" w:cs="Arial"/>
          <w:color w:val="141414"/>
          <w:shd w:val="clear" w:color="auto" w:fill="FFFFFF"/>
        </w:rPr>
        <w:t xml:space="preserve">how </w:t>
      </w:r>
      <w:r w:rsidRPr="008B2C77" w:rsidR="00A72CBC">
        <w:rPr>
          <w:rFonts w:ascii="Arial" w:hAnsi="Arial" w:cs="Arial"/>
          <w:color w:val="141414"/>
          <w:shd w:val="clear" w:color="auto" w:fill="FFFFFF"/>
        </w:rPr>
        <w:t>individual qualit</w:t>
      </w:r>
      <w:r w:rsidRPr="008B2C77" w:rsidR="00C42F3A">
        <w:rPr>
          <w:rFonts w:ascii="Arial" w:hAnsi="Arial" w:cs="Arial"/>
          <w:color w:val="141414"/>
          <w:shd w:val="clear" w:color="auto" w:fill="FFFFFF"/>
        </w:rPr>
        <w:t>ies</w:t>
      </w:r>
      <w:r w:rsidRPr="008B2C77" w:rsidR="00A72CBC">
        <w:rPr>
          <w:rFonts w:ascii="Arial" w:hAnsi="Arial" w:cs="Arial"/>
          <w:color w:val="141414"/>
          <w:shd w:val="clear" w:color="auto" w:fill="FFFFFF"/>
        </w:rPr>
        <w:t xml:space="preserve"> (technical and tactical </w:t>
      </w:r>
      <w:r w:rsidRPr="008B2C77" w:rsidR="008D62F2">
        <w:rPr>
          <w:rFonts w:ascii="Arial" w:hAnsi="Arial" w:cs="Arial"/>
          <w:color w:val="141414"/>
          <w:shd w:val="clear" w:color="auto" w:fill="FFFFFF"/>
        </w:rPr>
        <w:t>skills</w:t>
      </w:r>
      <w:r w:rsidRPr="008B2C77" w:rsidR="00A72CBC">
        <w:rPr>
          <w:rFonts w:ascii="Arial" w:hAnsi="Arial" w:cs="Arial"/>
          <w:color w:val="141414"/>
          <w:shd w:val="clear" w:color="auto" w:fill="FFFFFF"/>
        </w:rPr>
        <w:t>)</w:t>
      </w:r>
      <w:r w:rsidRPr="008B2C77" w:rsidR="00C42F3A">
        <w:rPr>
          <w:rFonts w:ascii="Arial" w:hAnsi="Arial" w:cs="Arial"/>
          <w:color w:val="141414"/>
          <w:shd w:val="clear" w:color="auto" w:fill="FFFFFF"/>
        </w:rPr>
        <w:t xml:space="preserve"> look</w:t>
      </w:r>
      <w:r w:rsidRPr="008B2C77" w:rsidR="00A72CBC">
        <w:rPr>
          <w:rFonts w:ascii="Arial" w:hAnsi="Arial" w:cs="Arial"/>
          <w:color w:val="141414"/>
          <w:shd w:val="clear" w:color="auto" w:fill="FFFFFF"/>
        </w:rPr>
        <w:t xml:space="preserve"> will </w:t>
      </w:r>
      <w:r w:rsidRPr="008B2C77" w:rsidR="00C42F3A">
        <w:rPr>
          <w:rFonts w:ascii="Arial" w:hAnsi="Arial" w:cs="Arial"/>
          <w:color w:val="141414"/>
          <w:shd w:val="clear" w:color="auto" w:fill="FFFFFF"/>
        </w:rPr>
        <w:t xml:space="preserve">enable coaches </w:t>
      </w:r>
      <w:r w:rsidRPr="008B2C77" w:rsidR="00A72CBC">
        <w:rPr>
          <w:rFonts w:ascii="Arial" w:hAnsi="Arial" w:cs="Arial"/>
          <w:color w:val="141414"/>
          <w:shd w:val="clear" w:color="auto" w:fill="FFFFFF"/>
        </w:rPr>
        <w:t xml:space="preserve">to increase the individual potential of </w:t>
      </w:r>
      <w:r w:rsidRPr="008B2C77" w:rsidR="00C42F3A">
        <w:rPr>
          <w:rFonts w:ascii="Arial" w:hAnsi="Arial" w:cs="Arial"/>
          <w:color w:val="141414"/>
          <w:shd w:val="clear" w:color="auto" w:fill="FFFFFF"/>
        </w:rPr>
        <w:t xml:space="preserve">their </w:t>
      </w:r>
      <w:r w:rsidRPr="008B2C77" w:rsidR="00A72CBC">
        <w:rPr>
          <w:rFonts w:ascii="Arial" w:hAnsi="Arial" w:cs="Arial"/>
          <w:color w:val="141414"/>
          <w:shd w:val="clear" w:color="auto" w:fill="FFFFFF"/>
        </w:rPr>
        <w:t xml:space="preserve">players</w:t>
      </w:r>
      <w:r w:rsidRPr="008B2C77" w:rsidR="00A72CBC">
        <w:rPr>
          <w:rFonts w:ascii="Arial" w:hAnsi="Arial" w:cs="Arial"/>
          <w:color w:val="141414"/>
          <w:shd w:val="clear" w:color="auto" w:fill="FFFFFF"/>
        </w:rPr>
        <w:t xml:space="preserve">.  </w:t>
      </w:r>
      <w:r w:rsidRPr="008B2C77" w:rsidR="00A72CBC">
        <w:rPr>
          <w:rFonts w:ascii="Arial" w:hAnsi="Arial" w:cs="Arial"/>
          <w:color w:val="141414"/>
          <w:shd w:val="clear" w:color="auto" w:fill="FFFFFF"/>
        </w:rPr>
        <w:t xml:space="preserve">     </w:t>
      </w:r>
    </w:p>
    <w:p xmlns:wp14="http://schemas.microsoft.com/office/word/2010/wordml" w:rsidRPr="008B2C77" w:rsidR="008801DE" w:rsidP="54C23F46" w:rsidRDefault="00332CE5" w14:paraId="1C2645F3" wp14:textId="08CD9E84">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6:40:55.054Z" w:id="1870438844"/>
          <w:rFonts w:ascii="Arial" w:hAnsi="Arial" w:cs="Arial"/>
          <w:color w:val="141414"/>
        </w:rPr>
        <w:pPrChange w:author="Gary Smailes" w:date="2024-02-12T16:40:19.017Z">
          <w:pPr>
            <w:pStyle w:val="NormalWeb"/>
            <w:spacing w:before="0" w:beforeAutospacing="off" w:after="180" w:afterAutospacing="off" w:line="480" w:lineRule="auto"/>
            <w:ind w:right="-613"/>
            <w:jc w:val="both"/>
          </w:pPr>
        </w:pPrChange>
      </w:pPr>
      <w:del w:author="Gary Smailes" w:date="2024-02-12T16:40:19.635Z" w:id="312083867">
        <w:r w:rsidRPr="54C23F46" w:rsidDel="54C23F46">
          <w:rPr>
            <w:rFonts w:ascii="Arial" w:hAnsi="Arial" w:cs="Arial"/>
            <w:color w:val="141414"/>
          </w:rPr>
          <w:delText xml:space="preserve">     </w:delText>
        </w:r>
      </w:del>
      <w:r w:rsidRPr="008B2C77" w:rsidR="00C42F3A">
        <w:rPr>
          <w:rFonts w:ascii="Arial" w:hAnsi="Arial" w:cs="Arial"/>
          <w:color w:val="141414"/>
          <w:shd w:val="clear" w:color="auto" w:fill="FFFFFF"/>
        </w:rPr>
        <w:t xml:space="preserve">Coaches </w:t>
      </w:r>
      <w:r w:rsidRPr="008B2C77" w:rsidR="00A72CBC">
        <w:rPr>
          <w:rFonts w:ascii="Arial" w:hAnsi="Arial" w:cs="Arial"/>
          <w:color w:val="141414"/>
          <w:shd w:val="clear" w:color="auto" w:fill="FFFFFF"/>
        </w:rPr>
        <w:t xml:space="preserve">love to </w:t>
      </w:r>
      <w:r w:rsidRPr="008B2C77" w:rsidR="00C42F3A">
        <w:rPr>
          <w:rFonts w:ascii="Arial" w:hAnsi="Arial" w:cs="Arial"/>
          <w:color w:val="141414"/>
          <w:shd w:val="clear" w:color="auto" w:fill="FFFFFF"/>
        </w:rPr>
        <w:t xml:space="preserve">apply </w:t>
      </w:r>
      <w:r w:rsidRPr="008B2C77" w:rsidR="00A72CBC">
        <w:rPr>
          <w:rFonts w:ascii="Arial" w:hAnsi="Arial" w:cs="Arial"/>
          <w:color w:val="141414"/>
          <w:shd w:val="clear" w:color="auto" w:fill="FFFFFF"/>
        </w:rPr>
        <w:t>restrictions in training, which are not always conducive to individual development. Frequently applied restrictions inhibit individual potential and</w:t>
      </w:r>
      <w:r w:rsidRPr="008B2C77" w:rsidR="00BE5E47">
        <w:rPr>
          <w:rFonts w:ascii="Arial" w:hAnsi="Arial" w:cs="Arial"/>
          <w:color w:val="141414"/>
          <w:shd w:val="clear" w:color="auto" w:fill="FFFFFF"/>
        </w:rPr>
        <w:t xml:space="preserve"> </w:t>
      </w:r>
      <w:r w:rsidRPr="008B2C77" w:rsidR="00426D6E">
        <w:rPr>
          <w:rFonts w:ascii="Arial" w:hAnsi="Arial" w:cs="Arial"/>
          <w:color w:val="141414"/>
          <w:shd w:val="clear" w:color="auto" w:fill="FFFFFF"/>
        </w:rPr>
        <w:t>don’t</w:t>
      </w:r>
      <w:r w:rsidRPr="008B2C77" w:rsidR="00BE5E47">
        <w:rPr>
          <w:rFonts w:ascii="Arial" w:hAnsi="Arial" w:cs="Arial"/>
          <w:color w:val="141414"/>
          <w:shd w:val="clear" w:color="auto" w:fill="FFFFFF"/>
        </w:rPr>
        <w:t xml:space="preserve"> </w:t>
      </w:r>
      <w:r w:rsidRPr="008B2C77" w:rsidR="00A72CBC">
        <w:rPr>
          <w:rFonts w:ascii="Arial" w:hAnsi="Arial" w:cs="Arial"/>
          <w:color w:val="141414"/>
          <w:shd w:val="clear" w:color="auto" w:fill="FFFFFF"/>
        </w:rPr>
        <w:t xml:space="preserve">always reflect the </w:t>
      </w:r>
      <w:r w:rsidRPr="008B2C77" w:rsidR="00C42F3A">
        <w:rPr>
          <w:rFonts w:ascii="Arial" w:hAnsi="Arial" w:cs="Arial"/>
          <w:color w:val="141414"/>
          <w:shd w:val="clear" w:color="auto" w:fill="FFFFFF"/>
        </w:rPr>
        <w:t xml:space="preserve">actual </w:t>
      </w:r>
      <w:r w:rsidRPr="008B2C77" w:rsidR="00A72CBC">
        <w:rPr>
          <w:rFonts w:ascii="Arial" w:hAnsi="Arial" w:cs="Arial"/>
          <w:color w:val="141414"/>
          <w:shd w:val="clear" w:color="auto" w:fill="FFFFFF"/>
        </w:rPr>
        <w:t xml:space="preserve">game. </w:t>
      </w:r>
      <w:r w:rsidRPr="008B2C77" w:rsidR="00C42F3A">
        <w:rPr>
          <w:rFonts w:ascii="Arial" w:hAnsi="Arial" w:cs="Arial"/>
          <w:color w:val="141414"/>
          <w:shd w:val="clear" w:color="auto" w:fill="FFFFFF"/>
        </w:rPr>
        <w:t xml:space="preserve">Using such </w:t>
      </w:r>
      <w:r w:rsidRPr="008B2C77" w:rsidR="00A72CBC">
        <w:rPr>
          <w:rFonts w:ascii="Arial" w:hAnsi="Arial" w:cs="Arial"/>
          <w:color w:val="141414"/>
          <w:shd w:val="clear" w:color="auto" w:fill="FFFFFF"/>
        </w:rPr>
        <w:t xml:space="preserve">restrictions as "you can only play two contacts" not only </w:t>
      </w:r>
      <w:r w:rsidRPr="008B2C77" w:rsidR="00C42F3A">
        <w:rPr>
          <w:rFonts w:ascii="Arial" w:hAnsi="Arial" w:cs="Arial"/>
          <w:color w:val="141414"/>
          <w:shd w:val="clear" w:color="auto" w:fill="FFFFFF"/>
        </w:rPr>
        <w:t>fails to</w:t>
      </w:r>
      <w:r w:rsidRPr="008B2C77" w:rsidR="00A72CBC">
        <w:rPr>
          <w:rFonts w:ascii="Arial" w:hAnsi="Arial" w:cs="Arial"/>
          <w:color w:val="141414"/>
          <w:shd w:val="clear" w:color="auto" w:fill="FFFFFF"/>
        </w:rPr>
        <w:t xml:space="preserve"> reflect the game </w:t>
      </w:r>
      <w:r w:rsidRPr="008B2C77" w:rsidR="00C42F3A">
        <w:rPr>
          <w:rFonts w:ascii="Arial" w:hAnsi="Arial" w:cs="Arial"/>
          <w:color w:val="141414"/>
          <w:shd w:val="clear" w:color="auto" w:fill="FFFFFF"/>
        </w:rPr>
        <w:t xml:space="preserve">but </w:t>
      </w:r>
      <w:r w:rsidRPr="008B2C77" w:rsidR="00A72CBC">
        <w:rPr>
          <w:rFonts w:ascii="Arial" w:hAnsi="Arial" w:cs="Arial"/>
          <w:color w:val="141414"/>
          <w:shd w:val="clear" w:color="auto" w:fill="FFFFFF"/>
        </w:rPr>
        <w:t>has a negative impact on young players, whose strengths are dribbling, playing 1</w:t>
      </w:r>
      <w:r w:rsidRPr="008B2C77" w:rsidR="00C42F3A">
        <w:rPr>
          <w:rFonts w:ascii="Arial" w:hAnsi="Arial" w:cs="Arial"/>
          <w:color w:val="141414"/>
          <w:shd w:val="clear" w:color="auto" w:fill="FFFFFF"/>
        </w:rPr>
        <w:t xml:space="preserve"> </w:t>
      </w:r>
      <w:r w:rsidRPr="008B2C77" w:rsidR="00A72CBC">
        <w:rPr>
          <w:rFonts w:ascii="Arial" w:hAnsi="Arial" w:cs="Arial"/>
          <w:color w:val="141414"/>
          <w:shd w:val="clear" w:color="auto" w:fill="FFFFFF"/>
        </w:rPr>
        <w:t>v</w:t>
      </w:r>
      <w:r w:rsidRPr="008B2C77" w:rsidR="00C42F3A">
        <w:rPr>
          <w:rFonts w:ascii="Arial" w:hAnsi="Arial" w:cs="Arial"/>
          <w:color w:val="141414"/>
          <w:shd w:val="clear" w:color="auto" w:fill="FFFFFF"/>
        </w:rPr>
        <w:t xml:space="preserve"> </w:t>
      </w:r>
      <w:r w:rsidRPr="008B2C77" w:rsidR="00A72CBC">
        <w:rPr>
          <w:rFonts w:ascii="Arial" w:hAnsi="Arial" w:cs="Arial"/>
          <w:color w:val="141414"/>
          <w:shd w:val="clear" w:color="auto" w:fill="FFFFFF"/>
        </w:rPr>
        <w:t>1 or running with the ball.</w:t>
      </w:r>
      <w:r w:rsidRPr="008B2C77" w:rsidR="008801DE">
        <w:rPr>
          <w:rFonts w:ascii="Arial" w:hAnsi="Arial" w:cs="Arial"/>
          <w:color w:val="141414"/>
          <w:shd w:val="clear" w:color="auto" w:fill="FFFFFF"/>
        </w:rPr>
        <w:t xml:space="preserve"> </w:t>
      </w:r>
      <w:r w:rsidRPr="008B2C77" w:rsidR="00A72CBC">
        <w:rPr>
          <w:rFonts w:ascii="Arial" w:hAnsi="Arial" w:cs="Arial"/>
          <w:color w:val="141414"/>
          <w:shd w:val="clear" w:color="auto" w:fill="FFFFFF"/>
        </w:rPr>
        <w:t xml:space="preserve">The </w:t>
      </w:r>
      <w:r w:rsidRPr="008B2C77" w:rsidR="00C108D7">
        <w:rPr>
          <w:rFonts w:ascii="Arial" w:hAnsi="Arial" w:cs="Arial"/>
          <w:color w:val="141414"/>
          <w:shd w:val="clear" w:color="auto" w:fill="FFFFFF"/>
        </w:rPr>
        <w:t xml:space="preserve">application of </w:t>
      </w:r>
      <w:r w:rsidRPr="008B2C77" w:rsidR="00A72CBC">
        <w:rPr>
          <w:rFonts w:ascii="Arial" w:hAnsi="Arial" w:cs="Arial"/>
          <w:color w:val="141414"/>
          <w:shd w:val="clear" w:color="auto" w:fill="FFFFFF"/>
        </w:rPr>
        <w:t>such a restriction forces player</w:t>
      </w:r>
      <w:r w:rsidRPr="008B2C77" w:rsidR="00C108D7">
        <w:rPr>
          <w:rFonts w:ascii="Arial" w:hAnsi="Arial" w:cs="Arial"/>
          <w:color w:val="141414"/>
          <w:shd w:val="clear" w:color="auto" w:fill="FFFFFF"/>
        </w:rPr>
        <w:t>s</w:t>
      </w:r>
      <w:r w:rsidRPr="008B2C77" w:rsidR="00A72CBC">
        <w:rPr>
          <w:rFonts w:ascii="Arial" w:hAnsi="Arial" w:cs="Arial"/>
          <w:color w:val="141414"/>
          <w:shd w:val="clear" w:color="auto" w:fill="FFFFFF"/>
        </w:rPr>
        <w:t xml:space="preserve"> to </w:t>
      </w:r>
      <w:r w:rsidRPr="008B2C77" w:rsidR="00C108D7">
        <w:rPr>
          <w:rFonts w:ascii="Arial" w:hAnsi="Arial" w:cs="Arial"/>
          <w:color w:val="141414"/>
          <w:shd w:val="clear" w:color="auto" w:fill="FFFFFF"/>
        </w:rPr>
        <w:t>eliminate</w:t>
      </w:r>
      <w:r w:rsidRPr="008B2C77" w:rsidR="00A72CBC">
        <w:rPr>
          <w:rFonts w:ascii="Arial" w:hAnsi="Arial" w:cs="Arial"/>
          <w:color w:val="141414"/>
          <w:shd w:val="clear" w:color="auto" w:fill="FFFFFF"/>
        </w:rPr>
        <w:t xml:space="preserve"> </w:t>
      </w:r>
      <w:r w:rsidRPr="008B2C77" w:rsidR="00C108D7">
        <w:rPr>
          <w:rFonts w:ascii="Arial" w:hAnsi="Arial" w:cs="Arial"/>
          <w:color w:val="141414"/>
          <w:shd w:val="clear" w:color="auto" w:fill="FFFFFF"/>
        </w:rPr>
        <w:t xml:space="preserve">their </w:t>
      </w:r>
      <w:r w:rsidRPr="008B2C77" w:rsidR="00A72CBC">
        <w:rPr>
          <w:rFonts w:ascii="Arial" w:hAnsi="Arial" w:cs="Arial"/>
          <w:color w:val="141414"/>
          <w:shd w:val="clear" w:color="auto" w:fill="FFFFFF"/>
        </w:rPr>
        <w:t xml:space="preserve">strengths! That is why it is so important to use intelligent </w:t>
      </w:r>
      <w:r w:rsidRPr="008B2C77" w:rsidR="00C108D7">
        <w:rPr>
          <w:rFonts w:ascii="Arial" w:hAnsi="Arial" w:cs="Arial"/>
          <w:color w:val="141414"/>
          <w:shd w:val="clear" w:color="auto" w:fill="FFFFFF"/>
        </w:rPr>
        <w:t>restrictions</w:t>
      </w:r>
      <w:r w:rsidRPr="008B2C77" w:rsidR="00A72CBC">
        <w:rPr>
          <w:rFonts w:ascii="Arial" w:hAnsi="Arial" w:cs="Arial"/>
          <w:color w:val="141414"/>
          <w:shd w:val="clear" w:color="auto" w:fill="FFFFFF"/>
        </w:rPr>
        <w:t xml:space="preserve"> that will develop individual learning </w:t>
      </w:r>
      <w:r w:rsidRPr="008B2C77" w:rsidR="00C108D7">
        <w:rPr>
          <w:rFonts w:ascii="Arial" w:hAnsi="Arial" w:cs="Arial"/>
          <w:color w:val="141414"/>
          <w:shd w:val="clear" w:color="auto" w:fill="FFFFFF"/>
        </w:rPr>
        <w:t>potential</w:t>
      </w:r>
      <w:r w:rsidRPr="008B2C77" w:rsidR="00A72CBC">
        <w:rPr>
          <w:rFonts w:ascii="Arial" w:hAnsi="Arial" w:cs="Arial"/>
          <w:color w:val="141414"/>
          <w:shd w:val="clear" w:color="auto" w:fill="FFFFFF"/>
        </w:rPr>
        <w:t xml:space="preserve">. Again, we return to the </w:t>
      </w:r>
      <w:r w:rsidRPr="008B2C77" w:rsidR="00A72CBC">
        <w:rPr>
          <w:rFonts w:ascii="Arial" w:hAnsi="Arial" w:cs="Arial"/>
          <w:color w:val="141414"/>
          <w:shd w:val="clear" w:color="auto" w:fill="FFFFFF"/>
        </w:rPr>
        <w:t xml:space="preserve">individual needs of players and who needs what and at what stage of learning the game to further develop their potential and individual abilities. </w:t>
      </w:r>
    </w:p>
    <w:p xmlns:wp14="http://schemas.microsoft.com/office/word/2010/wordml" w:rsidRPr="008B2C77" w:rsidR="008801DE" w:rsidP="54C23F46" w:rsidRDefault="00332CE5" w14:paraId="371D7933" wp14:textId="7C7F7A7E">
      <w:pPr>
        <w:pStyle w:val="NormalWeb"/>
        <w:shd w:val="clear" w:color="auto" w:fill="FFFFFF" w:themeFill="background1"/>
        <w:spacing w:before="0" w:beforeAutospacing="off" w:after="180" w:afterAutospacing="off" w:line="480" w:lineRule="auto"/>
        <w:ind w:right="-613" w:firstLine="360"/>
        <w:jc w:val="both"/>
        <w:textAlignment w:val="baseline"/>
        <w:rPr>
          <w:ins w:author="Gary Smailes" w:date="2024-02-12T16:41:15.128Z" w:id="1142126395"/>
          <w:rFonts w:ascii="Arial" w:hAnsi="Arial" w:cs="Arial"/>
          <w:color w:val="141414"/>
        </w:rPr>
      </w:pPr>
      <w:r w:rsidRPr="008B2C77" w:rsidR="00A72CBC">
        <w:rPr>
          <w:rFonts w:ascii="Arial" w:hAnsi="Arial" w:cs="Arial"/>
          <w:color w:val="141414"/>
          <w:shd w:val="clear" w:color="auto" w:fill="FFFFFF"/>
        </w:rPr>
        <w:t xml:space="preserve">Another </w:t>
      </w:r>
      <w:r w:rsidRPr="008B2C77" w:rsidR="00F77665">
        <w:rPr>
          <w:rFonts w:ascii="Arial" w:hAnsi="Arial" w:cs="Arial"/>
          <w:color w:val="141414"/>
          <w:shd w:val="clear" w:color="auto" w:fill="FFFFFF"/>
        </w:rPr>
        <w:t xml:space="preserve">restriction that </w:t>
      </w:r>
      <w:r w:rsidRPr="008B2C77" w:rsidR="00A72CBC">
        <w:rPr>
          <w:rFonts w:ascii="Arial" w:hAnsi="Arial" w:cs="Arial"/>
          <w:color w:val="141414"/>
          <w:shd w:val="clear" w:color="auto" w:fill="FFFFFF"/>
        </w:rPr>
        <w:t>academy coaches</w:t>
      </w:r>
      <w:r w:rsidRPr="008B2C77" w:rsidR="00F77665">
        <w:rPr>
          <w:rFonts w:ascii="Arial" w:hAnsi="Arial" w:cs="Arial"/>
          <w:color w:val="141414"/>
          <w:shd w:val="clear" w:color="auto" w:fill="FFFFFF"/>
        </w:rPr>
        <w:t xml:space="preserve"> love to apply </w:t>
      </w:r>
      <w:r w:rsidRPr="008B2C77" w:rsidR="00A72CBC">
        <w:rPr>
          <w:rFonts w:ascii="Arial" w:hAnsi="Arial" w:cs="Arial"/>
          <w:color w:val="141414"/>
          <w:shd w:val="clear" w:color="auto" w:fill="FFFFFF"/>
        </w:rPr>
        <w:t xml:space="preserve">is </w:t>
      </w:r>
      <w:r w:rsidRPr="008B2C77" w:rsidR="00F77665">
        <w:rPr>
          <w:rFonts w:ascii="Arial" w:hAnsi="Arial" w:cs="Arial"/>
          <w:color w:val="141414"/>
          <w:shd w:val="clear" w:color="auto" w:fill="FFFFFF"/>
        </w:rPr>
        <w:t xml:space="preserve">to set </w:t>
      </w:r>
      <w:r w:rsidRPr="008B2C77" w:rsidR="00A72CBC">
        <w:rPr>
          <w:rFonts w:ascii="Arial" w:hAnsi="Arial" w:cs="Arial"/>
          <w:color w:val="141414"/>
          <w:shd w:val="clear" w:color="auto" w:fill="FFFFFF"/>
        </w:rPr>
        <w:t>a certain number of passes</w:t>
      </w:r>
      <w:r w:rsidRPr="008B2C77" w:rsidR="00F77665">
        <w:rPr>
          <w:rFonts w:ascii="Arial" w:hAnsi="Arial" w:cs="Arial"/>
          <w:color w:val="141414"/>
          <w:shd w:val="clear" w:color="auto" w:fill="FFFFFF"/>
        </w:rPr>
        <w:t xml:space="preserve"> that must be made </w:t>
      </w:r>
      <w:r w:rsidRPr="008B2C77" w:rsidR="00A72CBC">
        <w:rPr>
          <w:rFonts w:ascii="Arial" w:hAnsi="Arial" w:cs="Arial"/>
          <w:color w:val="141414"/>
          <w:shd w:val="clear" w:color="auto" w:fill="FFFFFF"/>
        </w:rPr>
        <w:t xml:space="preserve">between players before a forward pass takes place, etc. </w:t>
      </w:r>
      <w:r w:rsidRPr="008B2C77" w:rsidR="00F77665">
        <w:rPr>
          <w:rFonts w:ascii="Arial" w:hAnsi="Arial" w:cs="Arial"/>
          <w:color w:val="141414"/>
          <w:shd w:val="clear" w:color="auto" w:fill="FFFFFF"/>
        </w:rPr>
        <w:t>This a</w:t>
      </w:r>
      <w:r w:rsidRPr="008B2C77" w:rsidR="00A72CBC">
        <w:rPr>
          <w:rFonts w:ascii="Arial" w:hAnsi="Arial" w:cs="Arial"/>
          <w:color w:val="141414"/>
          <w:shd w:val="clear" w:color="auto" w:fill="FFFFFF"/>
        </w:rPr>
        <w:t>gain</w:t>
      </w:r>
      <w:r w:rsidRPr="008B2C77" w:rsidR="00F77665">
        <w:rPr>
          <w:rFonts w:ascii="Arial" w:hAnsi="Arial" w:cs="Arial"/>
          <w:color w:val="141414"/>
          <w:shd w:val="clear" w:color="auto" w:fill="FFFFFF"/>
        </w:rPr>
        <w:t xml:space="preserve"> is</w:t>
      </w:r>
      <w:r w:rsidRPr="008B2C77" w:rsidR="00A72CBC">
        <w:rPr>
          <w:rFonts w:ascii="Arial" w:hAnsi="Arial" w:cs="Arial"/>
          <w:color w:val="141414"/>
          <w:shd w:val="clear" w:color="auto" w:fill="FFFFFF"/>
        </w:rPr>
        <w:t xml:space="preserve"> a </w:t>
      </w:r>
      <w:r w:rsidRPr="008B2C77" w:rsidR="00F77665">
        <w:rPr>
          <w:rFonts w:ascii="Arial" w:hAnsi="Arial" w:cs="Arial"/>
          <w:color w:val="141414"/>
          <w:shd w:val="clear" w:color="auto" w:fill="FFFFFF"/>
        </w:rPr>
        <w:t xml:space="preserve">restriction </w:t>
      </w:r>
      <w:r w:rsidRPr="008B2C77" w:rsidR="00A72CBC">
        <w:rPr>
          <w:rFonts w:ascii="Arial" w:hAnsi="Arial" w:cs="Arial"/>
          <w:color w:val="141414"/>
          <w:shd w:val="clear" w:color="auto" w:fill="FFFFFF"/>
        </w:rPr>
        <w:t xml:space="preserve">that </w:t>
      </w:r>
      <w:r w:rsidRPr="008B2C77" w:rsidR="00F77665">
        <w:rPr>
          <w:rFonts w:ascii="Arial" w:hAnsi="Arial" w:cs="Arial"/>
          <w:color w:val="141414"/>
          <w:shd w:val="clear" w:color="auto" w:fill="FFFFFF"/>
        </w:rPr>
        <w:t xml:space="preserve">has </w:t>
      </w:r>
      <w:r w:rsidRPr="008B2C77" w:rsidR="00A72CBC">
        <w:rPr>
          <w:rFonts w:ascii="Arial" w:hAnsi="Arial" w:cs="Arial"/>
          <w:color w:val="141414"/>
          <w:shd w:val="clear" w:color="auto" w:fill="FFFFFF"/>
        </w:rPr>
        <w:t xml:space="preserve">no real </w:t>
      </w:r>
      <w:r w:rsidRPr="008B2C77" w:rsidR="00F77665">
        <w:rPr>
          <w:rFonts w:ascii="Arial" w:hAnsi="Arial" w:cs="Arial"/>
          <w:color w:val="141414"/>
          <w:shd w:val="clear" w:color="auto" w:fill="FFFFFF"/>
        </w:rPr>
        <w:t xml:space="preserve">connection with </w:t>
      </w:r>
      <w:r w:rsidRPr="008B2C77" w:rsidR="00A72CBC">
        <w:rPr>
          <w:rFonts w:ascii="Arial" w:hAnsi="Arial" w:cs="Arial"/>
          <w:color w:val="141414"/>
          <w:shd w:val="clear" w:color="auto" w:fill="FFFFFF"/>
        </w:rPr>
        <w:t>the game itself.</w:t>
      </w:r>
      <w:r w:rsidRPr="008B2C77" w:rsidR="009D36F8">
        <w:rPr>
          <w:rFonts w:ascii="Arial" w:hAnsi="Arial" w:cs="Arial"/>
          <w:color w:val="141414"/>
          <w:shd w:val="clear" w:color="auto" w:fill="FFFFFF"/>
        </w:rPr>
        <w:t xml:space="preserve"> </w:t>
      </w:r>
      <w:r w:rsidRPr="008B2C77" w:rsidR="00A72CBC">
        <w:rPr>
          <w:rFonts w:ascii="Arial" w:hAnsi="Arial" w:cs="Arial"/>
          <w:color w:val="141414"/>
          <w:shd w:val="clear" w:color="auto" w:fill="FFFFFF"/>
        </w:rPr>
        <w:t>Th</w:t>
      </w:r>
      <w:r w:rsidRPr="008B2C77" w:rsidR="00F77665">
        <w:rPr>
          <w:rFonts w:ascii="Arial" w:hAnsi="Arial" w:cs="Arial"/>
          <w:color w:val="141414"/>
          <w:shd w:val="clear" w:color="auto" w:fill="FFFFFF"/>
        </w:rPr>
        <w:t>at’s</w:t>
      </w:r>
      <w:r w:rsidRPr="008B2C77" w:rsidR="00F77665">
        <w:rPr>
          <w:rFonts w:ascii="Arial" w:hAnsi="Arial" w:cs="Arial"/>
          <w:color w:val="141414"/>
          <w:shd w:val="clear" w:color="auto" w:fill="FFFFFF"/>
        </w:rPr>
        <w:t xml:space="preserve"> because th</w:t>
      </w:r>
      <w:r w:rsidRPr="008B2C77" w:rsidR="00A72CBC">
        <w:rPr>
          <w:rFonts w:ascii="Arial" w:hAnsi="Arial" w:cs="Arial"/>
          <w:color w:val="141414"/>
          <w:shd w:val="clear" w:color="auto" w:fill="FFFFFF"/>
        </w:rPr>
        <w:t xml:space="preserve">is restricts young players from making good and effective decisions (for example, when to play forward and when not), </w:t>
      </w:r>
      <w:r w:rsidRPr="008B2C77" w:rsidR="00A72CBC">
        <w:rPr>
          <w:rFonts w:ascii="Arial" w:hAnsi="Arial" w:cs="Arial"/>
          <w:color w:val="141414"/>
          <w:shd w:val="clear" w:color="auto" w:fill="FFFFFF"/>
        </w:rPr>
        <w:t>i.e.</w:t>
      </w:r>
      <w:r w:rsidRPr="008B2C77" w:rsidR="00A72CBC">
        <w:rPr>
          <w:rFonts w:ascii="Arial" w:hAnsi="Arial" w:cs="Arial"/>
          <w:color w:val="141414"/>
          <w:shd w:val="clear" w:color="auto" w:fill="FFFFFF"/>
        </w:rPr>
        <w:t xml:space="preserve"> solving problem</w:t>
      </w:r>
      <w:r w:rsidRPr="008B2C77" w:rsidR="00F77665">
        <w:rPr>
          <w:rFonts w:ascii="Arial" w:hAnsi="Arial" w:cs="Arial"/>
          <w:color w:val="141414"/>
          <w:shd w:val="clear" w:color="auto" w:fill="FFFFFF"/>
        </w:rPr>
        <w:t>s</w:t>
      </w:r>
      <w:r w:rsidRPr="008B2C77" w:rsidR="00A72CBC">
        <w:rPr>
          <w:rFonts w:ascii="Arial" w:hAnsi="Arial" w:cs="Arial"/>
          <w:color w:val="141414"/>
          <w:shd w:val="clear" w:color="auto" w:fill="FFFFFF"/>
        </w:rPr>
        <w:t xml:space="preserve"> directly resulting from a given situation and the game</w:t>
      </w:r>
      <w:r w:rsidRPr="008B2C77" w:rsidR="00F77665">
        <w:rPr>
          <w:rFonts w:ascii="Arial" w:hAnsi="Arial" w:cs="Arial"/>
          <w:color w:val="141414"/>
          <w:shd w:val="clear" w:color="auto" w:fill="FFFFFF"/>
        </w:rPr>
        <w:t xml:space="preserve"> in progress</w:t>
      </w:r>
      <w:r w:rsidRPr="008B2C77" w:rsidR="00A72CBC">
        <w:rPr>
          <w:rFonts w:ascii="Arial" w:hAnsi="Arial" w:cs="Arial"/>
          <w:color w:val="141414"/>
          <w:shd w:val="clear" w:color="auto" w:fill="FFFFFF"/>
        </w:rPr>
        <w:t xml:space="preserve">. </w:t>
      </w:r>
    </w:p>
    <w:p xmlns:wp14="http://schemas.microsoft.com/office/word/2010/wordml" w:rsidRPr="008B2C77" w:rsidR="008801DE" w:rsidP="54C23F46" w:rsidRDefault="00332CE5" w14:paraId="18BD9125" wp14:textId="6BA44767">
      <w:pPr>
        <w:pStyle w:val="NormalWeb"/>
        <w:shd w:val="clear" w:color="auto" w:fill="FFFFFF" w:themeFill="background1"/>
        <w:spacing w:before="0" w:beforeAutospacing="off" w:after="180" w:afterAutospacing="off" w:line="480" w:lineRule="auto"/>
        <w:ind w:right="-613" w:firstLine="360"/>
        <w:jc w:val="both"/>
        <w:textAlignment w:val="baseline"/>
        <w:rPr>
          <w:rFonts w:ascii="Arial" w:hAnsi="Arial" w:cs="Arial"/>
          <w:color w:val="141414"/>
          <w:shd w:val="clear" w:color="auto" w:fill="FFFFFF"/>
        </w:rPr>
      </w:pPr>
      <w:r w:rsidRPr="008B2C77" w:rsidR="003A55E9">
        <w:rPr>
          <w:rFonts w:ascii="Arial" w:hAnsi="Arial" w:cs="Arial"/>
          <w:color w:val="141414"/>
          <w:shd w:val="clear" w:color="auto" w:fill="FFFFFF"/>
        </w:rPr>
        <w:t>Furthermore</w:t>
      </w:r>
      <w:r w:rsidRPr="008B2C77" w:rsidR="00A72CBC">
        <w:rPr>
          <w:rFonts w:ascii="Arial" w:hAnsi="Arial" w:cs="Arial"/>
          <w:color w:val="141414"/>
          <w:shd w:val="clear" w:color="auto" w:fill="FFFFFF"/>
        </w:rPr>
        <w:t xml:space="preserve">, the </w:t>
      </w:r>
      <w:r w:rsidRPr="008B2C77" w:rsidR="00F77665">
        <w:rPr>
          <w:rFonts w:ascii="Arial" w:hAnsi="Arial" w:cs="Arial"/>
          <w:color w:val="141414"/>
          <w:shd w:val="clear" w:color="auto" w:fill="FFFFFF"/>
        </w:rPr>
        <w:t xml:space="preserve">restrictions mentioned </w:t>
      </w:r>
      <w:r w:rsidRPr="008B2C77" w:rsidR="00A72CBC">
        <w:rPr>
          <w:rFonts w:ascii="Arial" w:hAnsi="Arial" w:cs="Arial"/>
          <w:color w:val="141414"/>
          <w:shd w:val="clear" w:color="auto" w:fill="FFFFFF"/>
        </w:rPr>
        <w:t>don't</w:t>
      </w:r>
      <w:r w:rsidRPr="008B2C77" w:rsidR="00A72CBC">
        <w:rPr>
          <w:rFonts w:ascii="Arial" w:hAnsi="Arial" w:cs="Arial"/>
          <w:color w:val="141414"/>
          <w:shd w:val="clear" w:color="auto" w:fill="FFFFFF"/>
        </w:rPr>
        <w:t xml:space="preserve"> </w:t>
      </w:r>
      <w:r w:rsidRPr="008B2C77" w:rsidR="00A72CBC">
        <w:rPr>
          <w:rFonts w:ascii="Arial" w:hAnsi="Arial" w:cs="Arial"/>
          <w:color w:val="141414"/>
          <w:shd w:val="clear" w:color="auto" w:fill="FFFFFF"/>
        </w:rPr>
        <w:t xml:space="preserve">represent</w:t>
      </w:r>
      <w:r w:rsidRPr="008B2C77" w:rsidR="00A72CBC">
        <w:rPr>
          <w:rFonts w:ascii="Arial" w:hAnsi="Arial" w:cs="Arial"/>
          <w:color w:val="141414"/>
          <w:shd w:val="clear" w:color="auto" w:fill="FFFFFF"/>
        </w:rPr>
        <w:t xml:space="preserve"> </w:t>
      </w:r>
      <w:r w:rsidRPr="008B2C77" w:rsidR="00F77665">
        <w:rPr>
          <w:rFonts w:ascii="Arial" w:hAnsi="Arial" w:cs="Arial"/>
          <w:color w:val="141414"/>
          <w:shd w:val="clear" w:color="auto" w:fill="FFFFFF"/>
        </w:rPr>
        <w:t xml:space="preserve">an actual </w:t>
      </w:r>
      <w:r w:rsidRPr="008B2C77" w:rsidR="00A72CBC">
        <w:rPr>
          <w:rFonts w:ascii="Arial" w:hAnsi="Arial" w:cs="Arial"/>
          <w:color w:val="141414"/>
          <w:shd w:val="clear" w:color="auto" w:fill="FFFFFF"/>
        </w:rPr>
        <w:t xml:space="preserve">game. If </w:t>
      </w:r>
      <w:r w:rsidRPr="008B2C77" w:rsidR="00F77665">
        <w:rPr>
          <w:rFonts w:ascii="Arial" w:hAnsi="Arial" w:cs="Arial"/>
          <w:color w:val="141414"/>
          <w:shd w:val="clear" w:color="auto" w:fill="FFFFFF"/>
        </w:rPr>
        <w:t xml:space="preserve">a player </w:t>
      </w:r>
      <w:r w:rsidRPr="008B2C77" w:rsidR="00A72CBC">
        <w:rPr>
          <w:rFonts w:ascii="Arial" w:hAnsi="Arial" w:cs="Arial"/>
          <w:color w:val="141414"/>
          <w:shd w:val="clear" w:color="auto" w:fill="FFFFFF"/>
        </w:rPr>
        <w:t xml:space="preserve">can only play two contacts, </w:t>
      </w:r>
      <w:r w:rsidRPr="008B2C77" w:rsidR="00F77665">
        <w:rPr>
          <w:rFonts w:ascii="Arial" w:hAnsi="Arial" w:cs="Arial"/>
          <w:color w:val="141414"/>
          <w:shd w:val="clear" w:color="auto" w:fill="FFFFFF"/>
        </w:rPr>
        <w:t xml:space="preserve">his </w:t>
      </w:r>
      <w:r w:rsidRPr="008B2C77" w:rsidR="00A72CBC">
        <w:rPr>
          <w:rFonts w:ascii="Arial" w:hAnsi="Arial" w:cs="Arial"/>
          <w:color w:val="141414"/>
          <w:shd w:val="clear" w:color="auto" w:fill="FFFFFF"/>
        </w:rPr>
        <w:t>opponent will organize his defen</w:t>
      </w:r>
      <w:r w:rsidRPr="008B2C77" w:rsidR="00F77665">
        <w:rPr>
          <w:rFonts w:ascii="Arial" w:hAnsi="Arial" w:cs="Arial"/>
          <w:color w:val="141414"/>
          <w:shd w:val="clear" w:color="auto" w:fill="FFFFFF"/>
        </w:rPr>
        <w:t xml:space="preserve">ce </w:t>
      </w:r>
      <w:r w:rsidRPr="008B2C77" w:rsidR="00A72CBC">
        <w:rPr>
          <w:rFonts w:ascii="Arial" w:hAnsi="Arial" w:cs="Arial"/>
          <w:color w:val="141414"/>
          <w:shd w:val="clear" w:color="auto" w:fill="FFFFFF"/>
        </w:rPr>
        <w:t>in relation to th</w:t>
      </w:r>
      <w:r w:rsidRPr="008B2C77" w:rsidR="00F77665">
        <w:rPr>
          <w:rFonts w:ascii="Arial" w:hAnsi="Arial" w:cs="Arial"/>
          <w:color w:val="141414"/>
          <w:shd w:val="clear" w:color="auto" w:fill="FFFFFF"/>
        </w:rPr>
        <w:t xml:space="preserve">at </w:t>
      </w:r>
      <w:r w:rsidRPr="008B2C77" w:rsidR="00F77665">
        <w:rPr>
          <w:rFonts w:ascii="Arial" w:hAnsi="Arial" w:cs="Arial"/>
          <w:color w:val="141414"/>
          <w:shd w:val="clear" w:color="auto" w:fill="FFFFFF"/>
        </w:rPr>
        <w:t>particular r</w:t>
      </w:r>
      <w:r w:rsidRPr="008B2C77" w:rsidR="00A72CBC">
        <w:rPr>
          <w:rFonts w:ascii="Arial" w:hAnsi="Arial" w:cs="Arial"/>
          <w:color w:val="141414"/>
          <w:shd w:val="clear" w:color="auto" w:fill="FFFFFF"/>
        </w:rPr>
        <w:t>estriction</w:t>
      </w:r>
      <w:r w:rsidRPr="008B2C77" w:rsidR="00A72CBC">
        <w:rPr>
          <w:rFonts w:ascii="Arial" w:hAnsi="Arial" w:cs="Arial"/>
          <w:color w:val="141414"/>
          <w:shd w:val="clear" w:color="auto" w:fill="FFFFFF"/>
        </w:rPr>
        <w:t xml:space="preserve"> and not as it </w:t>
      </w:r>
      <w:r w:rsidRPr="008B2C77" w:rsidR="00F77665">
        <w:rPr>
          <w:rFonts w:ascii="Arial" w:hAnsi="Arial" w:cs="Arial"/>
          <w:color w:val="141414"/>
          <w:shd w:val="clear" w:color="auto" w:fill="FFFFFF"/>
        </w:rPr>
        <w:t xml:space="preserve">would </w:t>
      </w:r>
      <w:r w:rsidRPr="008B2C77" w:rsidR="00A72CBC">
        <w:rPr>
          <w:rFonts w:ascii="Arial" w:hAnsi="Arial" w:cs="Arial"/>
          <w:color w:val="141414"/>
          <w:shd w:val="clear" w:color="auto" w:fill="FFFFFF"/>
        </w:rPr>
        <w:t xml:space="preserve">look in a real football match. This will adversely affect the development of most players. Another restriction used in youth and children's football </w:t>
      </w:r>
      <w:r w:rsidRPr="008B2C77" w:rsidR="00A72CBC">
        <w:rPr>
          <w:rFonts w:ascii="Arial" w:hAnsi="Arial" w:cs="Arial"/>
          <w:color w:val="141414"/>
          <w:shd w:val="clear" w:color="auto" w:fill="FFFFFF"/>
        </w:rPr>
        <w:t xml:space="preserve">is:</w:t>
      </w:r>
      <w:r w:rsidRPr="008B2C77" w:rsidR="00A72CBC">
        <w:rPr>
          <w:rFonts w:ascii="Arial" w:hAnsi="Arial" w:cs="Arial"/>
          <w:color w:val="141414"/>
          <w:shd w:val="clear" w:color="auto" w:fill="FFFFFF"/>
        </w:rPr>
        <w:t xml:space="preserve"> all players of the attacking team must touch the ball </w:t>
      </w:r>
      <w:r w:rsidRPr="008B2C77" w:rsidR="00F77665">
        <w:rPr>
          <w:rFonts w:ascii="Arial" w:hAnsi="Arial" w:cs="Arial"/>
          <w:color w:val="141414"/>
          <w:shd w:val="clear" w:color="auto" w:fill="FFFFFF"/>
        </w:rPr>
        <w:t xml:space="preserve">in order </w:t>
      </w:r>
      <w:r w:rsidRPr="008B2C77" w:rsidR="00A72CBC">
        <w:rPr>
          <w:rFonts w:ascii="Arial" w:hAnsi="Arial" w:cs="Arial"/>
          <w:color w:val="141414"/>
          <w:shd w:val="clear" w:color="auto" w:fill="FFFFFF"/>
        </w:rPr>
        <w:t>to</w:t>
      </w:r>
      <w:r w:rsidRPr="008B2C77" w:rsidR="00A72CBC">
        <w:rPr>
          <w:rFonts w:ascii="Arial" w:hAnsi="Arial" w:cs="Arial"/>
          <w:color w:val="141414"/>
          <w:shd w:val="clear" w:color="auto" w:fill="FFFFFF"/>
        </w:rPr>
        <w:t xml:space="preserve"> score a goal. This type of rule limits the individual po</w:t>
      </w:r>
      <w:r w:rsidRPr="008B2C77" w:rsidR="00F77665">
        <w:rPr>
          <w:rFonts w:ascii="Arial" w:hAnsi="Arial" w:cs="Arial"/>
          <w:color w:val="141414"/>
          <w:shd w:val="clear" w:color="auto" w:fill="FFFFFF"/>
        </w:rPr>
        <w:t xml:space="preserve">tential </w:t>
      </w:r>
      <w:r w:rsidRPr="008B2C77" w:rsidR="00A72CBC">
        <w:rPr>
          <w:rFonts w:ascii="Arial" w:hAnsi="Arial" w:cs="Arial"/>
          <w:color w:val="141414"/>
          <w:shd w:val="clear" w:color="auto" w:fill="FFFFFF"/>
        </w:rPr>
        <w:t>of players in the following ways:</w:t>
      </w:r>
    </w:p>
    <w:p xmlns:wp14="http://schemas.microsoft.com/office/word/2010/wordml" w:rsidRPr="008B2C77" w:rsidR="009B4B5C" w:rsidP="54C23F46" w:rsidRDefault="00F77665" w14:paraId="4B08B08E" wp14:textId="692D837E">
      <w:pPr>
        <w:pStyle w:val="NormalWeb"/>
        <w:numPr>
          <w:ilvl w:val="0"/>
          <w:numId w:val="31"/>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ins w:author="Gary Smailes" w:date="2024-02-12T16:41:30.231Z" w:id="1659650412">
        <w:r w:rsidRPr="008B2C77">
          <w:rPr>
            <w:rFonts w:ascii="Arial" w:hAnsi="Arial" w:cs="Arial"/>
            <w:color w:val="141414"/>
            <w:shd w:val="clear" w:color="auto" w:fill="FFFFFF"/>
          </w:rPr>
          <w:t xml:space="preserve">I</w:t>
        </w:r>
      </w:ins>
      <w:del w:author="Gary Smailes" w:date="2024-02-12T16:41:29.842Z" w:id="1087130631">
        <w:r w:rsidRPr="54C23F46" w:rsidDel="54C23F46">
          <w:rPr>
            <w:rFonts w:ascii="Arial" w:hAnsi="Arial" w:cs="Arial"/>
            <w:color w:val="141414"/>
          </w:rPr>
          <w:delText>i</w:delText>
        </w:r>
      </w:del>
      <w:r w:rsidRPr="008B2C77">
        <w:rPr>
          <w:rFonts w:ascii="Arial" w:hAnsi="Arial" w:cs="Arial"/>
          <w:color w:val="141414"/>
          <w:shd w:val="clear" w:color="auto" w:fill="FFFFFF"/>
        </w:rPr>
        <w:t xml:space="preserve">t </w:t>
      </w:r>
      <w:r w:rsidRPr="008B2C77" w:rsidR="00FC198D">
        <w:rPr>
          <w:rFonts w:ascii="Arial" w:hAnsi="Arial" w:cs="Arial"/>
          <w:color w:val="141414"/>
          <w:shd w:val="clear" w:color="auto" w:fill="FFFFFF"/>
        </w:rPr>
        <w:t>doesn’t</w:t>
      </w:r>
      <w:r w:rsidRPr="008B2C77" w:rsidR="00A72CBC">
        <w:rPr>
          <w:rFonts w:ascii="Arial" w:hAnsi="Arial" w:cs="Arial"/>
          <w:color w:val="141414"/>
          <w:shd w:val="clear" w:color="auto" w:fill="FFFFFF"/>
        </w:rPr>
        <w:t xml:space="preserve"> </w:t>
      </w:r>
      <w:r w:rsidRPr="008B2C77" w:rsidR="00A72CBC">
        <w:rPr>
          <w:rFonts w:ascii="Arial" w:hAnsi="Arial" w:cs="Arial"/>
          <w:color w:val="141414"/>
          <w:shd w:val="clear" w:color="auto" w:fill="FFFFFF"/>
        </w:rPr>
        <w:t xml:space="preserve">represent</w:t>
      </w:r>
      <w:r w:rsidRPr="008B2C77" w:rsidR="00A72CBC">
        <w:rPr>
          <w:rFonts w:ascii="Arial" w:hAnsi="Arial" w:cs="Arial"/>
          <w:color w:val="141414"/>
          <w:shd w:val="clear" w:color="auto" w:fill="FFFFFF"/>
        </w:rPr>
        <w:t xml:space="preserve"> the game</w:t>
      </w:r>
      <w:ins w:author="Gary Smailes" w:date="2024-02-12T16:41:32.031Z" w:id="1985562408">
        <w:r w:rsidRPr="008B2C77" w:rsidR="00A72CBC">
          <w:rPr>
            <w:rFonts w:ascii="Arial" w:hAnsi="Arial" w:cs="Arial"/>
            <w:color w:val="141414"/>
            <w:shd w:val="clear" w:color="auto" w:fill="FFFFFF"/>
          </w:rPr>
          <w:t xml:space="preserve">.</w:t>
        </w:r>
      </w:ins>
    </w:p>
    <w:p xmlns:wp14="http://schemas.microsoft.com/office/word/2010/wordml" w:rsidRPr="008B2C77" w:rsidR="009B4B5C" w:rsidP="54C23F46" w:rsidRDefault="00F77665" w14:paraId="5EC886DD" wp14:textId="51026852">
      <w:pPr>
        <w:pStyle w:val="NormalWeb"/>
        <w:numPr>
          <w:ilvl w:val="0"/>
          <w:numId w:val="31"/>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ins w:author="Gary Smailes" w:date="2024-02-12T16:41:40.009Z" w:id="919018871">
        <w:r w:rsidRPr="008B2C77">
          <w:rPr>
            <w:rFonts w:ascii="Arial" w:hAnsi="Arial" w:cs="Arial"/>
            <w:color w:val="141414"/>
            <w:shd w:val="clear" w:color="auto" w:fill="FFFFFF"/>
          </w:rPr>
          <w:t>I</w:t>
        </w:r>
      </w:ins>
      <w:del w:author="Gary Smailes" w:date="2024-02-12T16:41:39.595Z" w:id="2048760615">
        <w:r w:rsidRPr="54C23F46" w:rsidDel="54C23F46">
          <w:rPr>
            <w:rFonts w:ascii="Arial" w:hAnsi="Arial" w:cs="Arial"/>
            <w:color w:val="141414"/>
          </w:rPr>
          <w:delText>i</w:delText>
        </w:r>
      </w:del>
      <w:r w:rsidRPr="008B2C77">
        <w:rPr>
          <w:rFonts w:ascii="Arial" w:hAnsi="Arial" w:cs="Arial"/>
          <w:color w:val="141414"/>
          <w:shd w:val="clear" w:color="auto" w:fill="FFFFFF"/>
        </w:rPr>
        <w:t>t l</w:t>
      </w:r>
      <w:r w:rsidRPr="008B2C77" w:rsidR="00A72CBC">
        <w:rPr>
          <w:rFonts w:ascii="Arial" w:hAnsi="Arial" w:cs="Arial"/>
          <w:color w:val="141414"/>
          <w:shd w:val="clear" w:color="auto" w:fill="FFFFFF"/>
        </w:rPr>
        <w:t xml:space="preserve">imits the ability to make quick and effective decisions (for example: breaking the defensive line by passing to </w:t>
      </w:r>
      <w:r w:rsidRPr="008B2C77">
        <w:rPr>
          <w:rFonts w:ascii="Arial" w:hAnsi="Arial" w:cs="Arial"/>
          <w:color w:val="141414"/>
          <w:shd w:val="clear" w:color="auto" w:fill="FFFFFF"/>
        </w:rPr>
        <w:t xml:space="preserve">a </w:t>
      </w:r>
      <w:r w:rsidRPr="008B2C77" w:rsidR="00A72CBC">
        <w:rPr>
          <w:rFonts w:ascii="Arial" w:hAnsi="Arial" w:cs="Arial"/>
          <w:color w:val="141414"/>
          <w:shd w:val="clear" w:color="auto" w:fill="FFFFFF"/>
        </w:rPr>
        <w:t xml:space="preserve">free space)</w:t>
      </w:r>
      <w:ins w:author="Gary Smailes" w:date="2024-02-12T16:41:37.35Z" w:id="477001483">
        <w:r w:rsidRPr="008B2C77" w:rsidR="00A72CBC">
          <w:rPr>
            <w:rFonts w:ascii="Arial" w:hAnsi="Arial" w:cs="Arial"/>
            <w:color w:val="141414"/>
            <w:shd w:val="clear" w:color="auto" w:fill="FFFFFF"/>
          </w:rPr>
          <w:t xml:space="preserve">.</w:t>
        </w:r>
      </w:ins>
      <w:del w:author="Gary Smailes" w:date="2024-02-12T16:41:36.71Z" w:id="342491582">
        <w:r w:rsidRPr="54C23F46" w:rsidDel="54C23F46">
          <w:rPr>
            <w:rFonts w:ascii="Arial" w:hAnsi="Arial" w:cs="Arial"/>
            <w:color w:val="141414"/>
          </w:rPr>
          <w:delText xml:space="preserve"> </w:delText>
        </w:r>
      </w:del>
    </w:p>
    <w:p xmlns:wp14="http://schemas.microsoft.com/office/word/2010/wordml" w:rsidRPr="008B2C77" w:rsidR="009B4B5C" w:rsidP="54C23F46" w:rsidRDefault="00F77665" w14:paraId="71544C00" wp14:textId="5DE934DA">
      <w:pPr>
        <w:pStyle w:val="NormalWeb"/>
        <w:numPr>
          <w:ilvl w:val="0"/>
          <w:numId w:val="31"/>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ins w:author="Gary Smailes" w:date="2024-02-12T16:42:47.37Z" w:id="482778235">
        <w:r w:rsidRPr="008B2C77">
          <w:rPr>
            <w:rFonts w:ascii="Arial" w:hAnsi="Arial" w:cs="Arial"/>
            <w:color w:val="141414"/>
            <w:shd w:val="clear" w:color="auto" w:fill="FFFFFF"/>
          </w:rPr>
          <w:t>I</w:t>
        </w:r>
      </w:ins>
      <w:del w:author="Gary Smailes" w:date="2024-02-12T16:42:46.928Z" w:id="1859886887">
        <w:r w:rsidRPr="54C23F46" w:rsidDel="54C23F46">
          <w:rPr>
            <w:rFonts w:ascii="Arial" w:hAnsi="Arial" w:cs="Arial"/>
            <w:color w:val="141414"/>
          </w:rPr>
          <w:delText>i</w:delText>
        </w:r>
      </w:del>
      <w:r w:rsidRPr="008B2C77">
        <w:rPr>
          <w:rFonts w:ascii="Arial" w:hAnsi="Arial" w:cs="Arial"/>
          <w:color w:val="141414"/>
          <w:shd w:val="clear" w:color="auto" w:fill="FFFFFF"/>
        </w:rPr>
        <w:t>t e</w:t>
      </w:r>
      <w:r w:rsidRPr="008B2C77" w:rsidR="00A72CBC">
        <w:rPr>
          <w:rFonts w:ascii="Arial" w:hAnsi="Arial" w:cs="Arial"/>
          <w:color w:val="141414"/>
          <w:shd w:val="clear" w:color="auto" w:fill="FFFFFF"/>
        </w:rPr>
        <w:t xml:space="preserve">xcludes </w:t>
      </w:r>
      <w:r w:rsidRPr="008B2C77">
        <w:rPr>
          <w:rFonts w:ascii="Arial" w:hAnsi="Arial" w:cs="Arial"/>
          <w:color w:val="141414"/>
          <w:shd w:val="clear" w:color="auto" w:fill="FFFFFF"/>
        </w:rPr>
        <w:t>the possibility of trying for a</w:t>
      </w:r>
      <w:r w:rsidRPr="008B2C77" w:rsidR="00A72CBC">
        <w:rPr>
          <w:rFonts w:ascii="Arial" w:hAnsi="Arial" w:cs="Arial"/>
          <w:color w:val="141414"/>
          <w:shd w:val="clear" w:color="auto" w:fill="FFFFFF"/>
        </w:rPr>
        <w:t xml:space="preserve"> goal when it is possible</w:t>
      </w:r>
      <w:ins w:author="Gary Smailes" w:date="2024-02-12T16:42:49.57Z" w:id="1137267738">
        <w:r w:rsidRPr="008B2C77" w:rsidR="00A72CBC">
          <w:rPr>
            <w:rFonts w:ascii="Arial" w:hAnsi="Arial" w:cs="Arial"/>
            <w:color w:val="141414"/>
            <w:shd w:val="clear" w:color="auto" w:fill="FFFFFF"/>
          </w:rPr>
          <w:t xml:space="preserve">.</w:t>
        </w:r>
      </w:ins>
      <w:del w:author="Gary Smailes" w:date="2024-02-12T16:42:48.915Z" w:id="400679028">
        <w:r w:rsidRPr="54C23F46" w:rsidDel="54C23F46">
          <w:rPr>
            <w:rFonts w:ascii="Arial" w:hAnsi="Arial" w:cs="Arial"/>
            <w:color w:val="141414"/>
          </w:rPr>
          <w:delText xml:space="preserve"> </w:delText>
        </w:r>
      </w:del>
    </w:p>
    <w:p xmlns:wp14="http://schemas.microsoft.com/office/word/2010/wordml" w:rsidRPr="008B2C77" w:rsidR="009B4B5C" w:rsidP="54C23F46" w:rsidRDefault="00115E0B" w14:paraId="528269ED" wp14:textId="02955D89">
      <w:pPr>
        <w:pStyle w:val="NormalWeb"/>
        <w:numPr>
          <w:ilvl w:val="0"/>
          <w:numId w:val="31"/>
        </w:numPr>
        <w:shd w:val="clear" w:color="auto" w:fill="FFFFFF" w:themeFill="background1"/>
        <w:spacing w:before="0" w:beforeAutospacing="off" w:after="180" w:afterAutospacing="off" w:line="480" w:lineRule="auto"/>
        <w:ind w:right="-613"/>
        <w:jc w:val="both"/>
        <w:textAlignment w:val="baseline"/>
        <w:rPr>
          <w:rFonts w:ascii="Arial" w:hAnsi="Arial" w:cs="Arial"/>
          <w:color w:val="141414"/>
          <w:shd w:val="clear" w:color="auto" w:fill="FFFFFF"/>
        </w:rPr>
      </w:pPr>
      <w:ins w:author="Gary Smailes" w:date="2024-02-12T16:42:52.617Z" w:id="592547750">
        <w:r w:rsidRPr="008B2C77">
          <w:rPr>
            <w:rFonts w:ascii="Arial" w:hAnsi="Arial" w:cs="Arial"/>
            <w:color w:val="141414"/>
            <w:shd w:val="clear" w:color="auto" w:fill="FFFFFF"/>
          </w:rPr>
          <w:t>I</w:t>
        </w:r>
      </w:ins>
      <w:del w:author="Gary Smailes" w:date="2024-02-12T16:42:52.24Z" w:id="1269836868">
        <w:r w:rsidRPr="54C23F46" w:rsidDel="54C23F46">
          <w:rPr>
            <w:rFonts w:ascii="Arial" w:hAnsi="Arial" w:cs="Arial"/>
            <w:color w:val="141414"/>
          </w:rPr>
          <w:delText>i</w:delText>
        </w:r>
      </w:del>
      <w:r w:rsidRPr="008B2C77">
        <w:rPr>
          <w:rFonts w:ascii="Arial" w:hAnsi="Arial" w:cs="Arial"/>
          <w:color w:val="141414"/>
          <w:shd w:val="clear" w:color="auto" w:fill="FFFFFF"/>
        </w:rPr>
        <w:t>t l</w:t>
      </w:r>
      <w:r w:rsidRPr="008B2C77" w:rsidR="00A72CBC">
        <w:rPr>
          <w:rFonts w:ascii="Arial" w:hAnsi="Arial" w:cs="Arial"/>
          <w:color w:val="141414"/>
          <w:shd w:val="clear" w:color="auto" w:fill="FFFFFF"/>
        </w:rPr>
        <w:t>imits perceptual and cognitive abilities</w:t>
      </w:r>
    </w:p>
    <w:p xmlns:wp14="http://schemas.microsoft.com/office/word/2010/wordml" w:rsidRPr="008B2C77" w:rsidR="009B4B5C" w:rsidP="54C23F46" w:rsidRDefault="00CE63E3" w14:paraId="7CF7B6FE" wp14:textId="654CFDE8">
      <w:pPr>
        <w:pStyle w:val="NormalWeb"/>
        <w:shd w:val="clear" w:color="auto" w:fill="FFFFFF" w:themeFill="background1"/>
        <w:spacing w:before="0" w:beforeAutospacing="off" w:after="180" w:afterAutospacing="off" w:line="480" w:lineRule="auto"/>
        <w:ind w:left="360" w:right="-613" w:firstLine="720"/>
        <w:jc w:val="both"/>
        <w:textAlignment w:val="baseline"/>
        <w:rPr>
          <w:ins w:author="Gary Smailes" w:date="2024-02-12T16:43:08.095Z" w:id="559782483"/>
          <w:rFonts w:ascii="Arial" w:hAnsi="Arial" w:cs="Arial"/>
          <w:color w:val="141414"/>
        </w:rPr>
        <w:pPrChange w:author="Gary Smailes" w:date="2024-02-12T16:42:55.075Z">
          <w:pPr>
            <w:pStyle w:val="NormalWeb"/>
            <w:spacing w:before="0" w:beforeAutospacing="off" w:after="180" w:afterAutospacing="off" w:line="480" w:lineRule="auto"/>
            <w:ind w:left="360" w:right="-613"/>
            <w:jc w:val="both"/>
          </w:pPr>
        </w:pPrChange>
      </w:pPr>
      <w:del w:author="Gary Smailes" w:date="2024-02-12T16:42:54.853Z" w:id="1457115675">
        <w:r w:rsidRPr="54C23F46" w:rsidDel="54C23F46">
          <w:rPr>
            <w:rFonts w:ascii="Arial" w:hAnsi="Arial" w:cs="Arial"/>
            <w:color w:val="141414"/>
          </w:rPr>
          <w:delText xml:space="preserve">     </w:delText>
        </w:r>
      </w:del>
      <w:r w:rsidRPr="008B2C77" w:rsidR="00115E0B">
        <w:rPr>
          <w:rFonts w:ascii="Arial" w:hAnsi="Arial" w:cs="Arial"/>
          <w:color w:val="141414"/>
          <w:shd w:val="clear" w:color="auto" w:fill="FFFFFF"/>
        </w:rPr>
        <w:t>Generally speaking, any</w:t>
      </w:r>
      <w:r w:rsidRPr="008B2C77" w:rsidR="00115E0B">
        <w:rPr>
          <w:rFonts w:ascii="Arial" w:hAnsi="Arial" w:cs="Arial"/>
          <w:color w:val="141414"/>
          <w:shd w:val="clear" w:color="auto" w:fill="FFFFFF"/>
        </w:rPr>
        <w:t xml:space="preserve"> restrictions that </w:t>
      </w:r>
      <w:r w:rsidRPr="008B2C77" w:rsidR="00115E0B">
        <w:rPr>
          <w:rFonts w:ascii="Arial" w:hAnsi="Arial" w:cs="Arial"/>
          <w:color w:val="141414"/>
          <w:shd w:val="clear" w:color="auto" w:fill="FFFFFF"/>
        </w:rPr>
        <w:t xml:space="preserve">don’t</w:t>
      </w:r>
      <w:r w:rsidRPr="008B2C77" w:rsidR="00115E0B">
        <w:rPr>
          <w:rFonts w:ascii="Arial" w:hAnsi="Arial" w:cs="Arial"/>
          <w:color w:val="141414"/>
          <w:shd w:val="clear" w:color="auto" w:fill="FFFFFF"/>
        </w:rPr>
        <w:t xml:space="preserve"> </w:t>
      </w:r>
      <w:r w:rsidRPr="008B2C77" w:rsidR="00115E0B">
        <w:rPr>
          <w:rFonts w:ascii="Arial" w:hAnsi="Arial" w:cs="Arial"/>
          <w:color w:val="141414"/>
          <w:shd w:val="clear" w:color="auto" w:fill="FFFFFF"/>
        </w:rPr>
        <w:t xml:space="preserve">represent</w:t>
      </w:r>
      <w:r w:rsidRPr="008B2C77" w:rsidR="00115E0B">
        <w:rPr>
          <w:rFonts w:ascii="Arial" w:hAnsi="Arial" w:cs="Arial"/>
          <w:color w:val="141414"/>
          <w:shd w:val="clear" w:color="auto" w:fill="FFFFFF"/>
        </w:rPr>
        <w:t xml:space="preserve"> the actual game will have a negative impact on the development of players’ </w:t>
      </w:r>
      <w:r w:rsidRPr="008B2C77" w:rsidR="00805642">
        <w:rPr>
          <w:rFonts w:ascii="Arial" w:hAnsi="Arial" w:cs="Arial"/>
          <w:color w:val="141414"/>
          <w:shd w:val="clear" w:color="auto" w:fill="FFFFFF"/>
        </w:rPr>
        <w:t>potential</w:t>
      </w:r>
      <w:r w:rsidRPr="008B2C77" w:rsidR="00115E0B">
        <w:rPr>
          <w:rFonts w:ascii="Arial" w:hAnsi="Arial" w:cs="Arial"/>
          <w:color w:val="141414"/>
          <w:shd w:val="clear" w:color="auto" w:fill="FFFFFF"/>
        </w:rPr>
        <w:t xml:space="preserve">. Likewise, too many restrictions threaten the development of players' potential. This will lead players to make decisions based on restrictions, and not what the game itself presents. The information they will use will also be limited. </w:t>
      </w:r>
    </w:p>
    <w:p xmlns:wp14="http://schemas.microsoft.com/office/word/2010/wordml" w:rsidRPr="008B2C77" w:rsidR="009B4B5C" w:rsidP="54C23F46" w:rsidRDefault="00CE63E3" w14:paraId="70168A4D" wp14:textId="77777777">
      <w:pPr>
        <w:pStyle w:val="NormalWeb"/>
        <w:shd w:val="clear" w:color="auto" w:fill="FFFFFF" w:themeFill="background1"/>
        <w:spacing w:before="0" w:beforeAutospacing="off" w:after="180" w:afterAutospacing="off" w:line="480" w:lineRule="auto"/>
        <w:ind w:left="0" w:right="-613" w:firstLine="360"/>
        <w:jc w:val="both"/>
        <w:textAlignment w:val="baseline"/>
        <w:rPr>
          <w:rFonts w:ascii="Arial" w:hAnsi="Arial" w:cs="Arial"/>
          <w:color w:val="141414"/>
          <w:shd w:val="clear" w:color="auto" w:fill="FFFFFF"/>
        </w:rPr>
        <w:pPrChange w:author="Gary Smailes" w:date="2024-02-12T16:43:11.877Z">
          <w:pPr>
            <w:pStyle w:val="NormalWeb"/>
            <w:spacing w:before="0" w:beforeAutospacing="off" w:after="180" w:afterAutospacing="off" w:line="480" w:lineRule="auto"/>
            <w:ind w:left="360" w:right="-613" w:firstLine="720"/>
            <w:jc w:val="both"/>
          </w:pPr>
        </w:pPrChange>
      </w:pPr>
      <w:r w:rsidRPr="008B2C77" w:rsidR="00115E0B">
        <w:rPr>
          <w:rFonts w:ascii="Arial" w:hAnsi="Arial" w:cs="Arial"/>
          <w:color w:val="141414"/>
          <w:shd w:val="clear" w:color="auto" w:fill="FFFFFF"/>
        </w:rPr>
        <w:t>All this will impose limitations on an individual player with good perceptual and cognitive skills.</w:t>
      </w:r>
      <w:r w:rsidRPr="008B2C77" w:rsidR="00A72CBC">
        <w:rPr>
          <w:rFonts w:ascii="Arial" w:hAnsi="Arial" w:cs="Arial"/>
          <w:color w:val="141414"/>
          <w:shd w:val="clear" w:color="auto" w:fill="FFFFFF"/>
        </w:rPr>
        <w:t xml:space="preserve"> His decisions will be less </w:t>
      </w:r>
      <w:r w:rsidRPr="008B2C77" w:rsidR="00A72CBC">
        <w:rPr>
          <w:rFonts w:ascii="Arial" w:hAnsi="Arial" w:cs="Arial"/>
          <w:color w:val="141414"/>
          <w:shd w:val="clear" w:color="auto" w:fill="FFFFFF"/>
        </w:rPr>
        <w:t xml:space="preserve">effective. His individual decision-making potential will be limited. The more such </w:t>
      </w:r>
      <w:r w:rsidRPr="008B2C77" w:rsidR="003E4C88">
        <w:rPr>
          <w:rFonts w:ascii="Arial" w:hAnsi="Arial" w:cs="Arial"/>
          <w:color w:val="141414"/>
          <w:shd w:val="clear" w:color="auto" w:fill="FFFFFF"/>
        </w:rPr>
        <w:t>training sessions</w:t>
      </w:r>
      <w:r w:rsidRPr="008B2C77" w:rsidR="00A72CBC">
        <w:rPr>
          <w:rFonts w:ascii="Arial" w:hAnsi="Arial" w:cs="Arial"/>
          <w:color w:val="141414"/>
          <w:shd w:val="clear" w:color="auto" w:fill="FFFFFF"/>
        </w:rPr>
        <w:t xml:space="preserve"> </w:t>
      </w:r>
      <w:r w:rsidRPr="008B2C77" w:rsidR="00115E0B">
        <w:rPr>
          <w:rFonts w:ascii="Arial" w:hAnsi="Arial" w:cs="Arial"/>
          <w:color w:val="141414"/>
          <w:shd w:val="clear" w:color="auto" w:fill="FFFFFF"/>
        </w:rPr>
        <w:t xml:space="preserve">are conducted </w:t>
      </w:r>
      <w:r w:rsidRPr="008B2C77" w:rsidR="00A72CBC">
        <w:rPr>
          <w:rFonts w:ascii="Arial" w:hAnsi="Arial" w:cs="Arial"/>
          <w:color w:val="141414"/>
          <w:shd w:val="clear" w:color="auto" w:fill="FFFFFF"/>
        </w:rPr>
        <w:t xml:space="preserve">and the longer this process lasts, the more we inhibit the individual development and strengths of young players. Using a simple rule: less is more and applying restrictions </w:t>
      </w:r>
      <w:r w:rsidRPr="008B2C77" w:rsidR="00182AF9">
        <w:rPr>
          <w:rFonts w:ascii="Arial" w:hAnsi="Arial" w:cs="Arial"/>
          <w:color w:val="141414"/>
          <w:shd w:val="clear" w:color="auto" w:fill="FFFFFF"/>
        </w:rPr>
        <w:t xml:space="preserve">consistent with </w:t>
      </w:r>
      <w:r w:rsidRPr="008B2C77" w:rsidR="00A72CBC">
        <w:rPr>
          <w:rFonts w:ascii="Arial" w:hAnsi="Arial" w:cs="Arial"/>
          <w:color w:val="141414"/>
          <w:shd w:val="clear" w:color="auto" w:fill="FFFFFF"/>
        </w:rPr>
        <w:t xml:space="preserve">the level of a young player, we will be able to </w:t>
      </w:r>
      <w:r w:rsidRPr="008B2C77" w:rsidR="00115E0B">
        <w:rPr>
          <w:rFonts w:ascii="Arial" w:hAnsi="Arial" w:cs="Arial"/>
          <w:color w:val="141414"/>
          <w:shd w:val="clear" w:color="auto" w:fill="FFFFFF"/>
        </w:rPr>
        <w:t xml:space="preserve">ensure </w:t>
      </w:r>
      <w:r w:rsidRPr="008B2C77" w:rsidR="00A72CBC">
        <w:rPr>
          <w:rFonts w:ascii="Arial" w:hAnsi="Arial" w:cs="Arial"/>
          <w:color w:val="141414"/>
          <w:shd w:val="clear" w:color="auto" w:fill="FFFFFF"/>
        </w:rPr>
        <w:t>h</w:t>
      </w:r>
      <w:r w:rsidRPr="008B2C77" w:rsidR="00115E0B">
        <w:rPr>
          <w:rFonts w:ascii="Arial" w:hAnsi="Arial" w:cs="Arial"/>
          <w:color w:val="141414"/>
          <w:shd w:val="clear" w:color="auto" w:fill="FFFFFF"/>
        </w:rPr>
        <w:t xml:space="preserve">e continues to </w:t>
      </w:r>
      <w:r w:rsidRPr="008B2C77" w:rsidR="00A72CBC">
        <w:rPr>
          <w:rFonts w:ascii="Arial" w:hAnsi="Arial" w:cs="Arial"/>
          <w:color w:val="141414"/>
          <w:shd w:val="clear" w:color="auto" w:fill="FFFFFF"/>
        </w:rPr>
        <w:t>progress.</w:t>
      </w:r>
    </w:p>
    <w:p xmlns:wp14="http://schemas.microsoft.com/office/word/2010/wordml" w:rsidRPr="008B2C77" w:rsidR="00F22F62" w:rsidP="54C23F46" w:rsidRDefault="00F22F62" w14:paraId="265A8DBE" wp14:textId="77777777">
      <w:pPr>
        <w:pStyle w:val="NormalWeb"/>
        <w:shd w:val="clear" w:color="auto" w:fill="FFFFFF" w:themeFill="background1"/>
        <w:spacing w:before="0" w:beforeAutospacing="off" w:after="180" w:afterAutospacing="off" w:line="480" w:lineRule="auto"/>
        <w:ind w:right="-613"/>
        <w:jc w:val="both"/>
        <w:textAlignment w:val="baseline"/>
        <w:rPr>
          <w:rFonts w:ascii="Arial" w:hAnsi="Arial" w:cs="Arial"/>
          <w:b w:val="1"/>
          <w:bCs w:val="1"/>
          <w:color w:val="141414"/>
          <w:shd w:val="clear" w:color="auto" w:fill="FFFFFF"/>
        </w:rPr>
      </w:pPr>
      <w:del w:author="Gary Smailes" w:date="2024-02-12T16:43:13.973Z" w:id="51947664">
        <w:r w:rsidRPr="54C23F46" w:rsidDel="54C23F46">
          <w:rPr>
            <w:rFonts w:ascii="Arial" w:hAnsi="Arial" w:cs="Arial"/>
            <w:b w:val="1"/>
            <w:bCs w:val="1"/>
            <w:color w:val="141414"/>
          </w:rPr>
          <w:delText xml:space="preserve">     </w:delText>
        </w:r>
      </w:del>
      <w:r w:rsidRPr="008B2C77" w:rsidR="00115E0B">
        <w:rPr>
          <w:rFonts w:ascii="Arial" w:hAnsi="Arial" w:cs="Arial"/>
          <w:b w:val="1"/>
          <w:bCs w:val="1"/>
        </w:rPr>
        <w:t xml:space="preserve">The lesson taught by </w:t>
      </w:r>
      <w:r w:rsidRPr="008B2C77" w:rsidR="00C77463">
        <w:rPr>
          <w:rFonts w:ascii="Arial" w:hAnsi="Arial" w:cs="Arial"/>
          <w:b w:val="1"/>
          <w:bCs w:val="1"/>
        </w:rPr>
        <w:t>C</w:t>
      </w:r>
      <w:r w:rsidRPr="008B2C77" w:rsidR="00115E0B">
        <w:rPr>
          <w:rFonts w:ascii="Arial" w:hAnsi="Arial" w:cs="Arial"/>
          <w:b w:val="1"/>
          <w:bCs w:val="1"/>
        </w:rPr>
        <w:t xml:space="preserve">hapter </w:t>
      </w:r>
      <w:r w:rsidRPr="008B2C77" w:rsidR="00C77463">
        <w:rPr>
          <w:rFonts w:ascii="Arial" w:hAnsi="Arial" w:cs="Arial"/>
          <w:b w:val="1"/>
          <w:bCs w:val="1"/>
        </w:rPr>
        <w:t>F</w:t>
      </w:r>
      <w:r w:rsidRPr="008B2C77" w:rsidR="00115E0B">
        <w:rPr>
          <w:rFonts w:ascii="Arial" w:hAnsi="Arial" w:cs="Arial"/>
          <w:b w:val="1"/>
          <w:bCs w:val="1"/>
        </w:rPr>
        <w:t>ive</w:t>
      </w:r>
    </w:p>
    <w:p xmlns:wp14="http://schemas.microsoft.com/office/word/2010/wordml" w:rsidRPr="008B2C77" w:rsidR="00F22F62" w:rsidP="005055DF" w:rsidRDefault="00A72CBC" w14:paraId="5E4FA8F5" wp14:textId="77777777">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 xml:space="preserve">If coaches focus heavily on performance and less on learning potential, in the long run the system will lose young players who are 'good students' of the game. A good student is a player who will be able to use and combine the </w:t>
      </w:r>
      <w:r w:rsidRPr="008B2C77" w:rsidR="00115E0B">
        <w:rPr>
          <w:rFonts w:ascii="Arial" w:hAnsi="Arial" w:cs="Arial"/>
          <w:color w:val="141414"/>
          <w:shd w:val="clear" w:color="auto" w:fill="FFFFFF"/>
        </w:rPr>
        <w:t xml:space="preserve">knowledge </w:t>
      </w:r>
      <w:r w:rsidRPr="008B2C77">
        <w:rPr>
          <w:rFonts w:ascii="Arial" w:hAnsi="Arial" w:cs="Arial"/>
          <w:color w:val="141414"/>
          <w:shd w:val="clear" w:color="auto" w:fill="FFFFFF"/>
        </w:rPr>
        <w:t>acquired and use it in an effective way during the game</w:t>
      </w:r>
      <w:r w:rsidRPr="008B2C77" w:rsidR="008B2C77">
        <w:rPr>
          <w:rFonts w:ascii="Arial" w:hAnsi="Arial" w:cs="Arial"/>
          <w:color w:val="141414"/>
          <w:shd w:val="clear" w:color="auto" w:fill="FFFFFF"/>
        </w:rPr>
        <w:t>.</w:t>
      </w:r>
    </w:p>
    <w:p xmlns:wp14="http://schemas.microsoft.com/office/word/2010/wordml" w:rsidRPr="008B2C77" w:rsidR="00F22F62" w:rsidP="54C23F46" w:rsidRDefault="00E84B6E" w14:paraId="010B5AAF" wp14:textId="77777777">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6:49:23.928Z">
          <w:pPr>
            <w:pStyle w:val="NormalWeb"/>
            <w:spacing w:before="0" w:beforeAutospacing="off" w:after="180" w:afterAutospacing="off" w:line="480" w:lineRule="auto"/>
            <w:ind w:right="-613"/>
            <w:jc w:val="both"/>
          </w:pPr>
        </w:pPrChange>
      </w:pPr>
      <w:r w:rsidRPr="008B2C77">
        <w:rPr>
          <w:rFonts w:ascii="Arial" w:hAnsi="Arial" w:cs="Arial"/>
          <w:color w:val="141414"/>
          <w:shd w:val="clear" w:color="auto" w:fill="FFFFFF"/>
        </w:rPr>
        <w:t xml:space="preserve">When a </w:t>
      </w:r>
      <w:r w:rsidRPr="008B2C77" w:rsidR="00A72CBC">
        <w:rPr>
          <w:rFonts w:ascii="Arial" w:hAnsi="Arial" w:cs="Arial"/>
          <w:color w:val="141414"/>
          <w:shd w:val="clear" w:color="auto" w:fill="FFFFFF"/>
        </w:rPr>
        <w:t xml:space="preserve">child </w:t>
      </w:r>
      <w:r w:rsidRPr="008B2C77">
        <w:rPr>
          <w:rFonts w:ascii="Arial" w:hAnsi="Arial" w:cs="Arial"/>
          <w:color w:val="141414"/>
          <w:shd w:val="clear" w:color="auto" w:fill="FFFFFF"/>
        </w:rPr>
        <w:t xml:space="preserve">arrives at an </w:t>
      </w:r>
      <w:r w:rsidRPr="008B2C77" w:rsidR="00A72CBC">
        <w:rPr>
          <w:rFonts w:ascii="Arial" w:hAnsi="Arial" w:cs="Arial"/>
          <w:color w:val="141414"/>
          <w:shd w:val="clear" w:color="auto" w:fill="FFFFFF"/>
        </w:rPr>
        <w:t xml:space="preserve">academy with all the baggage of his </w:t>
      </w:r>
      <w:r w:rsidRPr="008B2C77" w:rsidR="00115E0B">
        <w:rPr>
          <w:rFonts w:ascii="Arial" w:hAnsi="Arial" w:cs="Arial"/>
          <w:color w:val="141414"/>
          <w:shd w:val="clear" w:color="auto" w:fill="FFFFFF"/>
        </w:rPr>
        <w:t xml:space="preserve">past </w:t>
      </w:r>
      <w:r w:rsidRPr="008B2C77" w:rsidR="00A72CBC">
        <w:rPr>
          <w:rFonts w:ascii="Arial" w:hAnsi="Arial" w:cs="Arial"/>
          <w:color w:val="141414"/>
          <w:shd w:val="clear" w:color="auto" w:fill="FFFFFF"/>
        </w:rPr>
        <w:t>experience</w:t>
      </w:r>
      <w:r w:rsidRPr="008B2C77" w:rsidR="00115E0B">
        <w:rPr>
          <w:rFonts w:ascii="Arial" w:hAnsi="Arial" w:cs="Arial"/>
          <w:color w:val="141414"/>
          <w:shd w:val="clear" w:color="auto" w:fill="FFFFFF"/>
        </w:rPr>
        <w:t>s</w:t>
      </w:r>
      <w:r w:rsidRPr="008B2C77" w:rsidR="00A72CBC">
        <w:rPr>
          <w:rFonts w:ascii="Arial" w:hAnsi="Arial" w:cs="Arial"/>
          <w:color w:val="141414"/>
          <w:shd w:val="clear" w:color="auto" w:fill="FFFFFF"/>
        </w:rPr>
        <w:t xml:space="preserve">, not only </w:t>
      </w:r>
      <w:r w:rsidRPr="008B2C77">
        <w:rPr>
          <w:rFonts w:ascii="Arial" w:hAnsi="Arial" w:cs="Arial"/>
          <w:color w:val="141414"/>
          <w:shd w:val="clear" w:color="auto" w:fill="FFFFFF"/>
        </w:rPr>
        <w:t xml:space="preserve">relating to </w:t>
      </w:r>
      <w:r w:rsidRPr="008B2C77" w:rsidR="00A72CBC">
        <w:rPr>
          <w:rFonts w:ascii="Arial" w:hAnsi="Arial" w:cs="Arial"/>
          <w:color w:val="141414"/>
          <w:shd w:val="clear" w:color="auto" w:fill="FFFFFF"/>
        </w:rPr>
        <w:t xml:space="preserve">football, </w:t>
      </w:r>
      <w:r w:rsidRPr="008B2C77" w:rsidR="00A72CBC">
        <w:rPr>
          <w:rFonts w:ascii="Arial" w:hAnsi="Arial" w:cs="Arial"/>
          <w:color w:val="141414"/>
          <w:shd w:val="clear" w:color="auto" w:fill="FFFFFF"/>
        </w:rPr>
        <w:t xml:space="preserve">coaches should</w:t>
      </w:r>
      <w:r w:rsidRPr="008B2C77" w:rsidR="00A72CBC">
        <w:rPr>
          <w:rFonts w:ascii="Arial" w:hAnsi="Arial" w:cs="Arial"/>
          <w:color w:val="141414"/>
          <w:shd w:val="clear" w:color="auto" w:fill="FFFFFF"/>
        </w:rPr>
        <w:t xml:space="preserve"> </w:t>
      </w:r>
      <w:r w:rsidRPr="008B2C77" w:rsidR="00A72CBC">
        <w:rPr>
          <w:rFonts w:ascii="Arial" w:hAnsi="Arial" w:cs="Arial"/>
          <w:color w:val="141414"/>
          <w:shd w:val="clear" w:color="auto" w:fill="FFFFFF"/>
        </w:rPr>
        <w:t>first of all</w:t>
      </w:r>
      <w:r w:rsidRPr="008B2C77" w:rsidR="00A72CBC">
        <w:rPr>
          <w:rFonts w:ascii="Arial" w:hAnsi="Arial" w:cs="Arial"/>
          <w:color w:val="141414"/>
          <w:shd w:val="clear" w:color="auto" w:fill="FFFFFF"/>
        </w:rPr>
        <w:t xml:space="preserve"> </w:t>
      </w:r>
      <w:r w:rsidRPr="008B2C77">
        <w:rPr>
          <w:rFonts w:ascii="Arial" w:hAnsi="Arial" w:cs="Arial"/>
          <w:color w:val="141414"/>
          <w:shd w:val="clear" w:color="auto" w:fill="FFFFFF"/>
        </w:rPr>
        <w:t xml:space="preserve">determine</w:t>
      </w:r>
      <w:r w:rsidRPr="008B2C77">
        <w:rPr>
          <w:rFonts w:ascii="Arial" w:hAnsi="Arial" w:cs="Arial"/>
          <w:color w:val="141414"/>
          <w:shd w:val="clear" w:color="auto" w:fill="FFFFFF"/>
        </w:rPr>
        <w:t xml:space="preserve"> </w:t>
      </w:r>
      <w:r w:rsidRPr="008B2C77" w:rsidR="00A72CBC">
        <w:rPr>
          <w:rFonts w:ascii="Arial" w:hAnsi="Arial" w:cs="Arial"/>
          <w:color w:val="141414"/>
          <w:shd w:val="clear" w:color="auto" w:fill="FFFFFF"/>
        </w:rPr>
        <w:t xml:space="preserve">and understand what stage of learning </w:t>
      </w:r>
      <w:r w:rsidRPr="008B2C77">
        <w:rPr>
          <w:rFonts w:ascii="Arial" w:hAnsi="Arial" w:cs="Arial"/>
          <w:color w:val="141414"/>
          <w:shd w:val="clear" w:color="auto" w:fill="FFFFFF"/>
        </w:rPr>
        <w:t xml:space="preserve">the </w:t>
      </w:r>
      <w:r w:rsidRPr="008B2C77" w:rsidR="00A72CBC">
        <w:rPr>
          <w:rFonts w:ascii="Arial" w:hAnsi="Arial" w:cs="Arial"/>
          <w:color w:val="141414"/>
          <w:shd w:val="clear" w:color="auto" w:fill="FFFFFF"/>
        </w:rPr>
        <w:t>young player</w:t>
      </w:r>
      <w:r w:rsidRPr="008B2C77">
        <w:rPr>
          <w:rFonts w:ascii="Arial" w:hAnsi="Arial" w:cs="Arial"/>
          <w:color w:val="141414"/>
          <w:shd w:val="clear" w:color="auto" w:fill="FFFFFF"/>
        </w:rPr>
        <w:t xml:space="preserve"> has reached</w:t>
      </w:r>
      <w:r w:rsidRPr="008B2C77" w:rsidR="00A72CBC">
        <w:rPr>
          <w:rFonts w:ascii="Arial" w:hAnsi="Arial" w:cs="Arial"/>
          <w:color w:val="141414"/>
          <w:shd w:val="clear" w:color="auto" w:fill="FFFFFF"/>
        </w:rPr>
        <w:t xml:space="preserve">. This will increase the chances of </w:t>
      </w:r>
      <w:r w:rsidRPr="008B2C77" w:rsidR="00A72CBC">
        <w:rPr>
          <w:rFonts w:ascii="Arial" w:hAnsi="Arial" w:cs="Arial"/>
          <w:color w:val="141414"/>
          <w:shd w:val="clear" w:color="auto" w:fill="FFFFFF"/>
        </w:rPr>
        <w:t xml:space="preserve">optimal</w:t>
      </w:r>
      <w:r w:rsidRPr="008B2C77" w:rsidR="00A72CBC">
        <w:rPr>
          <w:rFonts w:ascii="Arial" w:hAnsi="Arial" w:cs="Arial"/>
          <w:color w:val="141414"/>
          <w:shd w:val="clear" w:color="auto" w:fill="FFFFFF"/>
        </w:rPr>
        <w:t xml:space="preserve"> individual development and </w:t>
      </w:r>
      <w:r w:rsidRPr="008B2C77">
        <w:rPr>
          <w:rFonts w:ascii="Arial" w:hAnsi="Arial" w:cs="Arial"/>
          <w:color w:val="141414"/>
          <w:shd w:val="clear" w:color="auto" w:fill="FFFFFF"/>
        </w:rPr>
        <w:t xml:space="preserve">his </w:t>
      </w:r>
      <w:r w:rsidRPr="008B2C77" w:rsidR="00A72CBC">
        <w:rPr>
          <w:rFonts w:ascii="Arial" w:hAnsi="Arial" w:cs="Arial"/>
          <w:color w:val="141414"/>
          <w:shd w:val="clear" w:color="auto" w:fill="FFFFFF"/>
        </w:rPr>
        <w:t>potential to play football.</w:t>
      </w:r>
    </w:p>
    <w:p xmlns:wp14="http://schemas.microsoft.com/office/word/2010/wordml" w:rsidRPr="008B2C77" w:rsidR="00EC7D3A" w:rsidP="54C23F46" w:rsidRDefault="00A72CBC" w14:paraId="0BBB9346" wp14:textId="77777777">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6:49:26.201Z">
          <w:pPr>
            <w:pStyle w:val="NormalWeb"/>
            <w:spacing w:before="0" w:beforeAutospacing="off" w:after="180" w:afterAutospacing="off" w:line="480" w:lineRule="auto"/>
            <w:ind w:right="-613"/>
            <w:jc w:val="both"/>
          </w:pPr>
        </w:pPrChange>
      </w:pPr>
      <w:r w:rsidRPr="008B2C77">
        <w:rPr>
          <w:rFonts w:ascii="Arial" w:hAnsi="Arial" w:cs="Arial"/>
          <w:color w:val="141414"/>
          <w:shd w:val="clear" w:color="auto" w:fill="FFFFFF"/>
        </w:rPr>
        <w:t>Focusing on game model</w:t>
      </w:r>
      <w:r w:rsidRPr="008B2C77" w:rsidR="00E84B6E">
        <w:rPr>
          <w:rFonts w:ascii="Arial" w:hAnsi="Arial" w:cs="Arial"/>
          <w:color w:val="141414"/>
          <w:shd w:val="clear" w:color="auto" w:fill="FFFFFF"/>
        </w:rPr>
        <w:t>s</w:t>
      </w:r>
      <w:r w:rsidRPr="008B2C77">
        <w:rPr>
          <w:rFonts w:ascii="Arial" w:hAnsi="Arial" w:cs="Arial"/>
          <w:color w:val="141414"/>
          <w:shd w:val="clear" w:color="auto" w:fill="FFFFFF"/>
        </w:rPr>
        <w:t xml:space="preserve"> and teaching group tactics too quickly leads to individual technical-tactical, </w:t>
      </w:r>
      <w:r w:rsidRPr="008B2C77">
        <w:rPr>
          <w:rFonts w:ascii="Arial" w:hAnsi="Arial" w:cs="Arial"/>
          <w:color w:val="141414"/>
          <w:shd w:val="clear" w:color="auto" w:fill="FFFFFF"/>
        </w:rPr>
        <w:t>psychological</w:t>
      </w:r>
      <w:r w:rsidRPr="008B2C77">
        <w:rPr>
          <w:rFonts w:ascii="Arial" w:hAnsi="Arial" w:cs="Arial"/>
          <w:color w:val="141414"/>
          <w:shd w:val="clear" w:color="auto" w:fill="FFFFFF"/>
        </w:rPr>
        <w:t xml:space="preserve"> and social </w:t>
      </w:r>
      <w:r w:rsidRPr="008B2C77" w:rsidR="008D62F2">
        <w:rPr>
          <w:rFonts w:ascii="Arial" w:hAnsi="Arial" w:cs="Arial"/>
          <w:color w:val="141414"/>
          <w:shd w:val="clear" w:color="auto" w:fill="FFFFFF"/>
        </w:rPr>
        <w:t>skills</w:t>
      </w:r>
      <w:r w:rsidRPr="008B2C77" w:rsidR="00E84B6E">
        <w:rPr>
          <w:rFonts w:ascii="Arial" w:hAnsi="Arial" w:cs="Arial"/>
          <w:color w:val="141414"/>
          <w:shd w:val="clear" w:color="auto" w:fill="FFFFFF"/>
        </w:rPr>
        <w:t xml:space="preserve"> being neglected</w:t>
      </w:r>
      <w:r w:rsidRPr="008B2C77">
        <w:rPr>
          <w:rFonts w:ascii="Arial" w:hAnsi="Arial" w:cs="Arial"/>
          <w:color w:val="141414"/>
          <w:shd w:val="clear" w:color="auto" w:fill="FFFFFF"/>
        </w:rPr>
        <w:t xml:space="preserve">, which negatively affects the development of </w:t>
      </w:r>
      <w:r w:rsidRPr="008B2C77" w:rsidR="00E84B6E">
        <w:rPr>
          <w:rFonts w:ascii="Arial" w:hAnsi="Arial" w:cs="Arial"/>
          <w:color w:val="141414"/>
          <w:shd w:val="clear" w:color="auto" w:fill="FFFFFF"/>
        </w:rPr>
        <w:t>a</w:t>
      </w:r>
      <w:r w:rsidRPr="008B2C77">
        <w:rPr>
          <w:rFonts w:ascii="Arial" w:hAnsi="Arial" w:cs="Arial"/>
          <w:color w:val="141414"/>
          <w:shd w:val="clear" w:color="auto" w:fill="FFFFFF"/>
        </w:rPr>
        <w:t xml:space="preserve"> student's </w:t>
      </w:r>
      <w:r w:rsidRPr="008B2C77" w:rsidR="00E84B6E">
        <w:rPr>
          <w:rFonts w:ascii="Arial" w:hAnsi="Arial" w:cs="Arial"/>
          <w:color w:val="141414"/>
          <w:shd w:val="clear" w:color="auto" w:fill="FFFFFF"/>
        </w:rPr>
        <w:t xml:space="preserve">learning </w:t>
      </w:r>
      <w:r w:rsidRPr="008B2C77">
        <w:rPr>
          <w:rFonts w:ascii="Arial" w:hAnsi="Arial" w:cs="Arial"/>
          <w:color w:val="141414"/>
          <w:shd w:val="clear" w:color="auto" w:fill="FFFFFF"/>
        </w:rPr>
        <w:t xml:space="preserve">potential. </w:t>
      </w:r>
    </w:p>
    <w:p xmlns:wp14="http://schemas.microsoft.com/office/word/2010/wordml" w:rsidRPr="008B2C77" w:rsidR="00EC7D3A" w:rsidP="54C23F46" w:rsidRDefault="00E84B6E" w14:paraId="1E08ED0B" wp14:textId="77777777">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Change w:author="Gary Smailes" w:date="2024-02-12T16:49:50.986Z">
          <w:pPr>
            <w:pStyle w:val="NormalWeb"/>
            <w:spacing w:before="0" w:beforeAutospacing="off" w:after="180" w:afterAutospacing="off" w:line="480" w:lineRule="auto"/>
            <w:ind w:right="-613"/>
            <w:jc w:val="both"/>
          </w:pPr>
        </w:pPrChange>
      </w:pPr>
      <w:r w:rsidRPr="008B2C77">
        <w:rPr>
          <w:rFonts w:ascii="Arial" w:hAnsi="Arial" w:cs="Arial"/>
          <w:color w:val="141414"/>
          <w:shd w:val="clear" w:color="auto" w:fill="FFFFFF"/>
        </w:rPr>
        <w:t xml:space="preserve">The </w:t>
      </w:r>
      <w:r w:rsidRPr="008B2C77" w:rsidR="00A72CBC">
        <w:rPr>
          <w:rFonts w:ascii="Arial" w:hAnsi="Arial" w:cs="Arial"/>
          <w:color w:val="141414"/>
          <w:shd w:val="clear" w:color="auto" w:fill="FFFFFF"/>
        </w:rPr>
        <w:t>use</w:t>
      </w:r>
      <w:r w:rsidRPr="008B2C77">
        <w:rPr>
          <w:rFonts w:ascii="Arial" w:hAnsi="Arial" w:cs="Arial"/>
          <w:color w:val="141414"/>
          <w:shd w:val="clear" w:color="auto" w:fill="FFFFFF"/>
        </w:rPr>
        <w:t xml:space="preserve"> of restrictions </w:t>
      </w:r>
      <w:r w:rsidRPr="008B2C77" w:rsidR="00A72CBC">
        <w:rPr>
          <w:rFonts w:ascii="Arial" w:hAnsi="Arial" w:cs="Arial"/>
          <w:color w:val="141414"/>
          <w:shd w:val="clear" w:color="auto" w:fill="FFFFFF"/>
        </w:rPr>
        <w:t xml:space="preserve">and training measures during training </w:t>
      </w:r>
      <w:r w:rsidRPr="008B2C77">
        <w:rPr>
          <w:rFonts w:ascii="Arial" w:hAnsi="Arial" w:cs="Arial"/>
          <w:color w:val="141414"/>
          <w:shd w:val="clear" w:color="auto" w:fill="FFFFFF"/>
        </w:rPr>
        <w:t xml:space="preserve">sessions </w:t>
      </w:r>
      <w:r w:rsidRPr="008B2C77" w:rsidR="00A72CBC">
        <w:rPr>
          <w:rFonts w:ascii="Arial" w:hAnsi="Arial" w:cs="Arial"/>
          <w:color w:val="141414"/>
          <w:shd w:val="clear" w:color="auto" w:fill="FFFFFF"/>
        </w:rPr>
        <w:t>should be intelligently selected and adapted to the individual needs of young players so that they progressively develop their individual potential</w:t>
      </w:r>
    </w:p>
    <w:p xmlns:wp14="http://schemas.microsoft.com/office/word/2010/wordml" w:rsidR="00E84B6E" w:rsidP="005055DF" w:rsidRDefault="00E84B6E" w14:paraId="19219836"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p>
    <w:p xmlns:wp14="http://schemas.microsoft.com/office/word/2010/wordml" w:rsidR="00F93337" w:rsidP="005055DF" w:rsidRDefault="00F93337" w14:paraId="296FEF7D"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p>
    <w:p xmlns:wp14="http://schemas.microsoft.com/office/word/2010/wordml" w:rsidRPr="008B2C77" w:rsidR="00F93337" w:rsidP="005055DF" w:rsidRDefault="00F93337" w14:paraId="7194DBDC"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p>
    <w:p w:rsidR="54C23F46" w:rsidRDefault="54C23F46" w14:paraId="6DF95A8C" w14:textId="21305C1D">
      <w:r>
        <w:br w:type="page"/>
      </w:r>
    </w:p>
    <w:p xmlns:wp14="http://schemas.microsoft.com/office/word/2010/wordml" w:rsidRPr="008B2C77" w:rsidR="00EC7D3A" w:rsidP="005055DF" w:rsidRDefault="00A72CBC" w14:paraId="2B2A7A39"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8B2C77">
        <w:rPr>
          <w:rFonts w:ascii="Arial" w:hAnsi="Arial" w:cs="Arial"/>
          <w:b/>
          <w:color w:val="141414"/>
          <w:shd w:val="clear" w:color="auto" w:fill="FFFFFF"/>
        </w:rPr>
        <w:t>Conclusion</w:t>
      </w:r>
    </w:p>
    <w:p xmlns:wp14="http://schemas.microsoft.com/office/word/2010/wordml" w:rsidRPr="008B2C77" w:rsidR="003842BC" w:rsidP="54C23F46" w:rsidRDefault="003842BC" w14:paraId="481016E0" wp14:textId="526BF78E">
      <w:pPr>
        <w:pStyle w:val="NormalWeb"/>
        <w:shd w:val="clear" w:color="auto" w:fill="FFFFFF" w:themeFill="background1"/>
        <w:spacing w:before="0" w:beforeAutospacing="off" w:after="180" w:afterAutospacing="off" w:line="480" w:lineRule="auto"/>
        <w:ind w:right="-613"/>
        <w:jc w:val="both"/>
        <w:textAlignment w:val="baseline"/>
        <w:rPr>
          <w:ins w:author="Gary Smailes" w:date="2024-02-12T17:08:01.89Z" w:id="1650919538"/>
          <w:rFonts w:ascii="Arial" w:hAnsi="Arial" w:cs="Arial"/>
          <w:color w:val="141414"/>
        </w:rPr>
      </w:pPr>
      <w:del w:author="Gary Smailes" w:date="2024-02-12T16:49:54.884Z" w:id="2017468270">
        <w:r w:rsidRPr="54C23F46" w:rsidDel="54C23F46">
          <w:rPr>
            <w:rFonts w:ascii="Arial" w:hAnsi="Arial" w:cs="Arial"/>
            <w:b w:val="1"/>
            <w:bCs w:val="1"/>
            <w:color w:val="141414"/>
          </w:rPr>
          <w:delText xml:space="preserve">     </w:delText>
        </w:r>
      </w:del>
      <w:r w:rsidRPr="008B2C77" w:rsidR="00A72CBC">
        <w:rPr>
          <w:rFonts w:ascii="Arial" w:hAnsi="Arial" w:cs="Arial"/>
          <w:color w:val="141414"/>
          <w:shd w:val="clear" w:color="auto" w:fill="FFFFFF"/>
        </w:rPr>
        <w:t xml:space="preserve">This book is the result of my own experience working in the academies of professional clubs. During </w:t>
      </w:r>
      <w:r w:rsidRPr="008B2C77" w:rsidR="0041377B">
        <w:rPr>
          <w:rFonts w:ascii="Arial" w:hAnsi="Arial" w:cs="Arial"/>
          <w:color w:val="141414"/>
          <w:shd w:val="clear" w:color="auto" w:fill="FFFFFF"/>
        </w:rPr>
        <w:t>that time,</w:t>
      </w:r>
      <w:r w:rsidRPr="008B2C77" w:rsidR="00A72CBC">
        <w:rPr>
          <w:rFonts w:ascii="Arial" w:hAnsi="Arial" w:cs="Arial"/>
          <w:color w:val="141414"/>
          <w:shd w:val="clear" w:color="auto" w:fill="FFFFFF"/>
        </w:rPr>
        <w:t xml:space="preserve"> I got to know </w:t>
      </w:r>
      <w:r w:rsidRPr="008B2C77" w:rsidR="008B2C77">
        <w:rPr>
          <w:rFonts w:ascii="Arial" w:hAnsi="Arial" w:cs="Arial"/>
          <w:color w:val="141414"/>
          <w:shd w:val="clear" w:color="auto" w:fill="FFFFFF"/>
        </w:rPr>
        <w:t xml:space="preserve">all too well </w:t>
      </w:r>
      <w:r w:rsidRPr="008B2C77" w:rsidR="00A72CBC">
        <w:rPr>
          <w:rFonts w:ascii="Arial" w:hAnsi="Arial" w:cs="Arial"/>
          <w:color w:val="141414"/>
          <w:shd w:val="clear" w:color="auto" w:fill="FFFFFF"/>
        </w:rPr>
        <w:t>the structure, environment and system</w:t>
      </w:r>
      <w:r w:rsidRPr="008B2C77" w:rsidR="0041377B">
        <w:rPr>
          <w:rFonts w:ascii="Arial" w:hAnsi="Arial" w:cs="Arial"/>
          <w:color w:val="141414"/>
          <w:shd w:val="clear" w:color="auto" w:fill="FFFFFF"/>
        </w:rPr>
        <w:t xml:space="preserve"> that </w:t>
      </w:r>
      <w:r w:rsidRPr="008B2C77" w:rsidR="00805642">
        <w:rPr>
          <w:rFonts w:ascii="Arial" w:hAnsi="Arial" w:cs="Arial"/>
          <w:color w:val="141414"/>
          <w:shd w:val="clear" w:color="auto" w:fill="FFFFFF"/>
        </w:rPr>
        <w:t>reject</w:t>
      </w:r>
      <w:r w:rsidRPr="008B2C77" w:rsidR="00A72CBC">
        <w:rPr>
          <w:rFonts w:ascii="Arial" w:hAnsi="Arial" w:cs="Arial"/>
          <w:color w:val="141414"/>
          <w:shd w:val="clear" w:color="auto" w:fill="FFFFFF"/>
        </w:rPr>
        <w:t xml:space="preserve"> 99.9% of </w:t>
      </w:r>
      <w:r w:rsidRPr="008B2C77" w:rsidR="0041377B">
        <w:rPr>
          <w:rFonts w:ascii="Arial" w:hAnsi="Arial" w:cs="Arial"/>
          <w:color w:val="141414"/>
          <w:shd w:val="clear" w:color="auto" w:fill="FFFFFF"/>
        </w:rPr>
        <w:t xml:space="preserve">talented </w:t>
      </w:r>
      <w:r w:rsidRPr="008B2C77" w:rsidR="00A72CBC">
        <w:rPr>
          <w:rFonts w:ascii="Arial" w:hAnsi="Arial" w:cs="Arial"/>
          <w:color w:val="141414"/>
          <w:shd w:val="clear" w:color="auto" w:fill="FFFFFF"/>
        </w:rPr>
        <w:t>young</w:t>
      </w:r>
      <w:r w:rsidRPr="008B2C77" w:rsidR="0041377B">
        <w:rPr>
          <w:rFonts w:ascii="Arial" w:hAnsi="Arial" w:cs="Arial"/>
          <w:color w:val="141414"/>
          <w:shd w:val="clear" w:color="auto" w:fill="FFFFFF"/>
        </w:rPr>
        <w:t xml:space="preserve">sters </w:t>
      </w:r>
      <w:r w:rsidRPr="008B2C77" w:rsidR="00A72CBC">
        <w:rPr>
          <w:rFonts w:ascii="Arial" w:hAnsi="Arial" w:cs="Arial"/>
          <w:color w:val="141414"/>
          <w:shd w:val="clear" w:color="auto" w:fill="FFFFFF"/>
        </w:rPr>
        <w:t>with the potential to play professional</w:t>
      </w:r>
      <w:r w:rsidRPr="008B2C77" w:rsidR="00CE72A2">
        <w:rPr>
          <w:rFonts w:ascii="Arial" w:hAnsi="Arial" w:cs="Arial"/>
          <w:color w:val="141414"/>
          <w:shd w:val="clear" w:color="auto" w:fill="FFFFFF"/>
        </w:rPr>
        <w:t>ly</w:t>
      </w:r>
      <w:r w:rsidRPr="008B2C77" w:rsidR="00A72CBC">
        <w:rPr>
          <w:rFonts w:ascii="Arial" w:hAnsi="Arial" w:cs="Arial"/>
          <w:color w:val="141414"/>
          <w:shd w:val="clear" w:color="auto" w:fill="FFFFFF"/>
        </w:rPr>
        <w:t xml:space="preserve">. I was constantly wondering why this was happening and how </w:t>
      </w:r>
      <w:r w:rsidRPr="008B2C77" w:rsidR="0041377B">
        <w:rPr>
          <w:rFonts w:ascii="Arial" w:hAnsi="Arial" w:cs="Arial"/>
          <w:color w:val="141414"/>
          <w:shd w:val="clear" w:color="auto" w:fill="FFFFFF"/>
        </w:rPr>
        <w:t xml:space="preserve">to resolve </w:t>
      </w:r>
      <w:r w:rsidRPr="008B2C77" w:rsidR="00A72CBC">
        <w:rPr>
          <w:rFonts w:ascii="Arial" w:hAnsi="Arial" w:cs="Arial"/>
          <w:color w:val="141414"/>
          <w:shd w:val="clear" w:color="auto" w:fill="FFFFFF"/>
        </w:rPr>
        <w:t xml:space="preserve">the existing problems </w:t>
      </w:r>
      <w:r w:rsidRPr="008B2C77" w:rsidR="00A72CBC">
        <w:rPr>
          <w:rFonts w:ascii="Arial" w:hAnsi="Arial" w:cs="Arial"/>
          <w:color w:val="141414"/>
          <w:shd w:val="clear" w:color="auto" w:fill="FFFFFF"/>
        </w:rPr>
        <w:t xml:space="preserve">regarding</w:t>
      </w:r>
      <w:r w:rsidRPr="008B2C77" w:rsidR="00A72CBC">
        <w:rPr>
          <w:rFonts w:ascii="Arial" w:hAnsi="Arial" w:cs="Arial"/>
          <w:color w:val="141414"/>
          <w:shd w:val="clear" w:color="auto" w:fill="FFFFFF"/>
        </w:rPr>
        <w:t xml:space="preserve"> the structure, system, </w:t>
      </w:r>
      <w:r w:rsidRPr="008B2C77" w:rsidR="00A72CBC">
        <w:rPr>
          <w:rFonts w:ascii="Arial" w:hAnsi="Arial" w:cs="Arial"/>
          <w:color w:val="141414"/>
          <w:shd w:val="clear" w:color="auto" w:fill="FFFFFF"/>
        </w:rPr>
        <w:t xml:space="preserve">training</w:t>
      </w:r>
      <w:r w:rsidRPr="008B2C77" w:rsidR="00A72CBC">
        <w:rPr>
          <w:rFonts w:ascii="Arial" w:hAnsi="Arial" w:cs="Arial"/>
          <w:color w:val="141414"/>
          <w:shd w:val="clear" w:color="auto" w:fill="FFFFFF"/>
        </w:rPr>
        <w:t xml:space="preserve"> and learning process of young players. </w:t>
      </w:r>
    </w:p>
    <w:p xmlns:wp14="http://schemas.microsoft.com/office/word/2010/wordml" w:rsidRPr="008B2C77" w:rsidR="003842BC" w:rsidP="54C23F46" w:rsidRDefault="003842BC" w14:paraId="6DE2E61B" wp14:textId="57CC7C76">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7:08:06.292Z" w:id="579824039"/>
          <w:rFonts w:ascii="Arial" w:hAnsi="Arial" w:cs="Arial"/>
          <w:color w:val="141414"/>
        </w:rPr>
        <w:pPrChange w:author="Gary Smailes" w:date="2024-02-12T17:08:03.076Z">
          <w:pPr>
            <w:pStyle w:val="NormalWeb"/>
            <w:spacing w:before="0" w:beforeAutospacing="off" w:after="180" w:afterAutospacing="off" w:line="480" w:lineRule="auto"/>
            <w:ind w:right="-613"/>
            <w:jc w:val="both"/>
          </w:pPr>
        </w:pPrChange>
      </w:pPr>
      <w:r w:rsidRPr="008B2C77" w:rsidR="00A72CBC">
        <w:rPr>
          <w:rFonts w:ascii="Arial" w:hAnsi="Arial" w:cs="Arial"/>
          <w:color w:val="141414"/>
          <w:shd w:val="clear" w:color="auto" w:fill="FFFFFF"/>
        </w:rPr>
        <w:t xml:space="preserve">Do we </w:t>
      </w:r>
      <w:r w:rsidRPr="008B2C77" w:rsidR="0041377B">
        <w:rPr>
          <w:rFonts w:ascii="Arial" w:hAnsi="Arial" w:cs="Arial"/>
          <w:color w:val="141414"/>
          <w:shd w:val="clear" w:color="auto" w:fill="FFFFFF"/>
        </w:rPr>
        <w:t xml:space="preserve">as an environment </w:t>
      </w:r>
      <w:r w:rsidRPr="008B2C77" w:rsidR="00A72CBC">
        <w:rPr>
          <w:rFonts w:ascii="Arial" w:hAnsi="Arial" w:cs="Arial"/>
          <w:color w:val="141414"/>
          <w:shd w:val="clear" w:color="auto" w:fill="FFFFFF"/>
        </w:rPr>
        <w:t xml:space="preserve">really do everything to </w:t>
      </w:r>
      <w:r w:rsidRPr="008B2C77" w:rsidR="0041377B">
        <w:rPr>
          <w:rFonts w:ascii="Arial" w:hAnsi="Arial" w:cs="Arial"/>
          <w:color w:val="141414"/>
          <w:shd w:val="clear" w:color="auto" w:fill="FFFFFF"/>
        </w:rPr>
        <w:t xml:space="preserve">ensure </w:t>
      </w:r>
      <w:r w:rsidRPr="008B2C77" w:rsidR="00A72CBC">
        <w:rPr>
          <w:rFonts w:ascii="Arial" w:hAnsi="Arial" w:cs="Arial"/>
          <w:color w:val="141414"/>
          <w:shd w:val="clear" w:color="auto" w:fill="FFFFFF"/>
        </w:rPr>
        <w:t xml:space="preserve">as many young players as </w:t>
      </w:r>
      <w:r w:rsidRPr="008B2C77" w:rsidR="00A72CBC">
        <w:rPr>
          <w:rFonts w:ascii="Arial" w:hAnsi="Arial" w:cs="Arial"/>
          <w:color w:val="141414"/>
          <w:shd w:val="clear" w:color="auto" w:fill="FFFFFF"/>
        </w:rPr>
        <w:t xml:space="preserve">possible play</w:t>
      </w:r>
      <w:r w:rsidRPr="008B2C77" w:rsidR="00A72CBC">
        <w:rPr>
          <w:rFonts w:ascii="Arial" w:hAnsi="Arial" w:cs="Arial"/>
          <w:color w:val="141414"/>
          <w:shd w:val="clear" w:color="auto" w:fill="FFFFFF"/>
        </w:rPr>
        <w:t xml:space="preserve"> football professionally? </w:t>
      </w:r>
    </w:p>
    <w:p xmlns:wp14="http://schemas.microsoft.com/office/word/2010/wordml" w:rsidRPr="008B2C77" w:rsidR="003842BC" w:rsidP="54C23F46" w:rsidRDefault="003842BC" w14:paraId="07025926" wp14:textId="2C8535EB">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7:08:16.919Z" w:id="487673345"/>
          <w:rFonts w:ascii="Arial" w:hAnsi="Arial" w:cs="Arial"/>
          <w:color w:val="141414"/>
        </w:rPr>
      </w:pPr>
      <w:r w:rsidRPr="008B2C77" w:rsidR="00A72CBC">
        <w:rPr>
          <w:rFonts w:ascii="Arial" w:hAnsi="Arial" w:cs="Arial"/>
          <w:color w:val="141414"/>
          <w:shd w:val="clear" w:color="auto" w:fill="FFFFFF"/>
        </w:rPr>
        <w:t xml:space="preserve">Working at the level of professional academies allowed me to draw </w:t>
      </w:r>
      <w:r w:rsidRPr="008B2C77" w:rsidR="0041377B">
        <w:rPr>
          <w:rFonts w:ascii="Arial" w:hAnsi="Arial" w:cs="Arial"/>
          <w:color w:val="141414"/>
          <w:shd w:val="clear" w:color="auto" w:fill="FFFFFF"/>
        </w:rPr>
        <w:t xml:space="preserve">certain </w:t>
      </w:r>
      <w:r w:rsidRPr="008B2C77" w:rsidR="00A72CBC">
        <w:rPr>
          <w:rFonts w:ascii="Arial" w:hAnsi="Arial" w:cs="Arial"/>
          <w:color w:val="141414"/>
          <w:shd w:val="clear" w:color="auto" w:fill="FFFFFF"/>
        </w:rPr>
        <w:t xml:space="preserve">conclusions </w:t>
      </w:r>
      <w:r w:rsidRPr="008B2C77" w:rsidR="0041377B">
        <w:rPr>
          <w:rFonts w:ascii="Arial" w:hAnsi="Arial" w:cs="Arial"/>
          <w:color w:val="141414"/>
          <w:shd w:val="clear" w:color="auto" w:fill="FFFFFF"/>
        </w:rPr>
        <w:t xml:space="preserve">regarding</w:t>
      </w:r>
      <w:r w:rsidRPr="008B2C77" w:rsidR="0041377B">
        <w:rPr>
          <w:rFonts w:ascii="Arial" w:hAnsi="Arial" w:cs="Arial"/>
          <w:color w:val="141414"/>
          <w:shd w:val="clear" w:color="auto" w:fill="FFFFFF"/>
        </w:rPr>
        <w:t xml:space="preserve"> training </w:t>
      </w:r>
      <w:r w:rsidRPr="008B2C77" w:rsidR="00A72CBC">
        <w:rPr>
          <w:rFonts w:ascii="Arial" w:hAnsi="Arial" w:cs="Arial"/>
          <w:color w:val="141414"/>
          <w:shd w:val="clear" w:color="auto" w:fill="FFFFFF"/>
        </w:rPr>
        <w:t xml:space="preserve">and present </w:t>
      </w:r>
      <w:r w:rsidRPr="008B2C77" w:rsidR="0041377B">
        <w:rPr>
          <w:rFonts w:ascii="Arial" w:hAnsi="Arial" w:cs="Arial"/>
          <w:color w:val="141414"/>
          <w:shd w:val="clear" w:color="auto" w:fill="FFFFFF"/>
        </w:rPr>
        <w:t xml:space="preserve">them </w:t>
      </w:r>
      <w:r w:rsidRPr="008B2C77" w:rsidR="00A72CBC">
        <w:rPr>
          <w:rFonts w:ascii="Arial" w:hAnsi="Arial" w:cs="Arial"/>
          <w:color w:val="141414"/>
          <w:shd w:val="clear" w:color="auto" w:fill="FFFFFF"/>
        </w:rPr>
        <w:t xml:space="preserve">in this publication. Practical experience gained in working with talented children and </w:t>
      </w:r>
      <w:r w:rsidRPr="008B2C77" w:rsidR="00DD4732">
        <w:rPr>
          <w:rFonts w:ascii="Arial" w:hAnsi="Arial" w:cs="Arial"/>
          <w:color w:val="141414"/>
          <w:shd w:val="clear" w:color="auto" w:fill="FFFFFF"/>
        </w:rPr>
        <w:t>adolescents</w:t>
      </w:r>
      <w:r w:rsidRPr="008B2C77" w:rsidR="00A72CBC">
        <w:rPr>
          <w:rFonts w:ascii="Arial" w:hAnsi="Arial" w:cs="Arial"/>
          <w:color w:val="141414"/>
          <w:shd w:val="clear" w:color="auto" w:fill="FFFFFF"/>
        </w:rPr>
        <w:t xml:space="preserve"> </w:t>
      </w:r>
      <w:r w:rsidRPr="008B2C77" w:rsidR="0041377B">
        <w:rPr>
          <w:rFonts w:ascii="Arial" w:hAnsi="Arial" w:cs="Arial"/>
          <w:color w:val="141414"/>
          <w:shd w:val="clear" w:color="auto" w:fill="FFFFFF"/>
        </w:rPr>
        <w:t xml:space="preserve">has </w:t>
      </w:r>
      <w:r w:rsidRPr="008B2C77" w:rsidR="00A72CBC">
        <w:rPr>
          <w:rFonts w:ascii="Arial" w:hAnsi="Arial" w:cs="Arial"/>
          <w:color w:val="141414"/>
          <w:shd w:val="clear" w:color="auto" w:fill="FFFFFF"/>
        </w:rPr>
        <w:t xml:space="preserve">allowed me to present many positive examples as well as describe </w:t>
      </w:r>
      <w:r w:rsidRPr="008B2C77" w:rsidR="0041377B">
        <w:rPr>
          <w:rFonts w:ascii="Arial" w:hAnsi="Arial" w:cs="Arial"/>
          <w:color w:val="141414"/>
          <w:shd w:val="clear" w:color="auto" w:fill="FFFFFF"/>
        </w:rPr>
        <w:t xml:space="preserve">my </w:t>
      </w:r>
      <w:r w:rsidRPr="008B2C77" w:rsidR="00A72CBC">
        <w:rPr>
          <w:rFonts w:ascii="Arial" w:hAnsi="Arial" w:cs="Arial"/>
          <w:color w:val="141414"/>
          <w:shd w:val="clear" w:color="auto" w:fill="FFFFFF"/>
        </w:rPr>
        <w:t xml:space="preserve">doubts </w:t>
      </w:r>
      <w:r w:rsidRPr="008B2C77" w:rsidR="0041377B">
        <w:rPr>
          <w:rFonts w:ascii="Arial" w:hAnsi="Arial" w:cs="Arial"/>
          <w:color w:val="141414"/>
          <w:shd w:val="clear" w:color="auto" w:fill="FFFFFF"/>
        </w:rPr>
        <w:t xml:space="preserve">concerning </w:t>
      </w:r>
      <w:r w:rsidRPr="008B2C77" w:rsidR="00A72CBC">
        <w:rPr>
          <w:rFonts w:ascii="Arial" w:hAnsi="Arial" w:cs="Arial"/>
          <w:color w:val="141414"/>
          <w:shd w:val="clear" w:color="auto" w:fill="FFFFFF"/>
        </w:rPr>
        <w:t>the current youth training system</w:t>
      </w:r>
      <w:r w:rsidRPr="008B2C77" w:rsidR="0041377B">
        <w:rPr>
          <w:rFonts w:ascii="Arial" w:hAnsi="Arial" w:cs="Arial"/>
          <w:color w:val="141414"/>
          <w:shd w:val="clear" w:color="auto" w:fill="FFFFFF"/>
        </w:rPr>
        <w:t>.</w:t>
      </w:r>
      <w:r w:rsidRPr="008B2C77" w:rsidR="00EB314B">
        <w:rPr>
          <w:rFonts w:ascii="Arial" w:hAnsi="Arial" w:cs="Arial"/>
          <w:color w:val="141414"/>
          <w:shd w:val="clear" w:color="auto" w:fill="FFFFFF"/>
        </w:rPr>
        <w:t xml:space="preserve"> </w:t>
      </w:r>
      <w:r w:rsidRPr="008B2C77" w:rsidR="0041377B">
        <w:rPr>
          <w:rFonts w:ascii="Arial" w:hAnsi="Arial" w:cs="Arial"/>
          <w:color w:val="141414"/>
          <w:shd w:val="clear" w:color="auto" w:fill="FFFFFF"/>
        </w:rPr>
        <w:t>I believe that t</w:t>
      </w:r>
      <w:r w:rsidRPr="008B2C77" w:rsidR="00A72CBC">
        <w:rPr>
          <w:rFonts w:ascii="Arial" w:hAnsi="Arial" w:cs="Arial"/>
          <w:color w:val="141414"/>
          <w:shd w:val="clear" w:color="auto" w:fill="FFFFFF"/>
        </w:rPr>
        <w:t>he statistics</w:t>
      </w:r>
      <w:r w:rsidRPr="008B2C77" w:rsidR="0041377B">
        <w:rPr>
          <w:rFonts w:ascii="Arial" w:hAnsi="Arial" w:cs="Arial"/>
          <w:color w:val="141414"/>
          <w:shd w:val="clear" w:color="auto" w:fill="FFFFFF"/>
        </w:rPr>
        <w:t xml:space="preserve"> and</w:t>
      </w:r>
      <w:r w:rsidRPr="008B2C77" w:rsidR="00A72CBC">
        <w:rPr>
          <w:rFonts w:ascii="Arial" w:hAnsi="Arial" w:cs="Arial"/>
          <w:color w:val="141414"/>
          <w:shd w:val="clear" w:color="auto" w:fill="FFFFFF"/>
        </w:rPr>
        <w:t xml:space="preserve"> conclusions of scientific research</w:t>
      </w:r>
      <w:r w:rsidRPr="008B2C77" w:rsidR="00A72CBC">
        <w:rPr>
          <w:rFonts w:ascii="Arial" w:hAnsi="Arial" w:cs="Arial"/>
          <w:color w:val="141414"/>
          <w:shd w:val="clear" w:color="auto" w:fill="FFFFFF"/>
        </w:rPr>
        <w:t xml:space="preserve"> presented in th</w:t>
      </w:r>
      <w:r w:rsidRPr="008B2C77" w:rsidR="0041377B">
        <w:rPr>
          <w:rFonts w:ascii="Arial" w:hAnsi="Arial" w:cs="Arial"/>
          <w:color w:val="141414"/>
          <w:shd w:val="clear" w:color="auto" w:fill="FFFFFF"/>
        </w:rPr>
        <w:t xml:space="preserve">is </w:t>
      </w:r>
      <w:r w:rsidRPr="008B2C77" w:rsidR="00A72CBC">
        <w:rPr>
          <w:rFonts w:ascii="Arial" w:hAnsi="Arial" w:cs="Arial"/>
          <w:color w:val="141414"/>
          <w:shd w:val="clear" w:color="auto" w:fill="FFFFFF"/>
        </w:rPr>
        <w:t xml:space="preserve">book and my own thoughts will </w:t>
      </w:r>
      <w:r w:rsidRPr="008B2C77" w:rsidR="0041377B">
        <w:rPr>
          <w:rFonts w:ascii="Arial" w:hAnsi="Arial" w:cs="Arial"/>
          <w:color w:val="141414"/>
          <w:shd w:val="clear" w:color="auto" w:fill="FFFFFF"/>
        </w:rPr>
        <w:t xml:space="preserve">lead </w:t>
      </w:r>
      <w:r w:rsidRPr="008B2C77" w:rsidR="008B2C77">
        <w:rPr>
          <w:rFonts w:ascii="Arial" w:hAnsi="Arial" w:cs="Arial"/>
          <w:color w:val="141414"/>
          <w:shd w:val="clear" w:color="auto" w:fill="FFFFFF"/>
        </w:rPr>
        <w:t xml:space="preserve">the reader </w:t>
      </w:r>
      <w:r w:rsidRPr="008B2C77" w:rsidR="0041377B">
        <w:rPr>
          <w:rFonts w:ascii="Arial" w:hAnsi="Arial" w:cs="Arial"/>
          <w:color w:val="141414"/>
          <w:shd w:val="clear" w:color="auto" w:fill="FFFFFF"/>
        </w:rPr>
        <w:t xml:space="preserve">to </w:t>
      </w:r>
      <w:r w:rsidRPr="008B2C77" w:rsidR="00A72CBC">
        <w:rPr>
          <w:rFonts w:ascii="Arial" w:hAnsi="Arial" w:cs="Arial"/>
          <w:color w:val="141414"/>
          <w:shd w:val="clear" w:color="auto" w:fill="FFFFFF"/>
        </w:rPr>
        <w:t xml:space="preserve">reflect and </w:t>
      </w:r>
      <w:r w:rsidRPr="008B2C77" w:rsidR="0041377B">
        <w:rPr>
          <w:rFonts w:ascii="Arial" w:hAnsi="Arial" w:cs="Arial"/>
          <w:color w:val="141414"/>
          <w:shd w:val="clear" w:color="auto" w:fill="FFFFFF"/>
        </w:rPr>
        <w:t>wonder</w:t>
      </w:r>
      <w:r w:rsidRPr="008B2C77" w:rsidR="00A72CBC">
        <w:rPr>
          <w:rFonts w:ascii="Arial" w:hAnsi="Arial" w:cs="Arial"/>
          <w:color w:val="141414"/>
          <w:shd w:val="clear" w:color="auto" w:fill="FFFFFF"/>
        </w:rPr>
        <w:t xml:space="preserve">: </w:t>
      </w:r>
      <w:r w:rsidRPr="008B2C77" w:rsidR="0041377B">
        <w:rPr>
          <w:rFonts w:ascii="Arial" w:hAnsi="Arial" w:cs="Arial"/>
          <w:color w:val="141414"/>
          <w:shd w:val="clear" w:color="auto" w:fill="FFFFFF"/>
        </w:rPr>
        <w:t>i</w:t>
      </w:r>
      <w:r w:rsidRPr="008B2C77" w:rsidR="00A72CBC">
        <w:rPr>
          <w:rFonts w:ascii="Arial" w:hAnsi="Arial" w:cs="Arial"/>
          <w:color w:val="141414"/>
          <w:shd w:val="clear" w:color="auto" w:fill="FFFFFF"/>
        </w:rPr>
        <w:t xml:space="preserve">s the current system effective and </w:t>
      </w:r>
      <w:r w:rsidRPr="008B2C77" w:rsidR="0041377B">
        <w:rPr>
          <w:rFonts w:ascii="Arial" w:hAnsi="Arial" w:cs="Arial"/>
          <w:color w:val="141414"/>
          <w:shd w:val="clear" w:color="auto" w:fill="FFFFFF"/>
        </w:rPr>
        <w:t xml:space="preserve">does it </w:t>
      </w:r>
      <w:r w:rsidRPr="008B2C77" w:rsidR="00A72CBC">
        <w:rPr>
          <w:rFonts w:ascii="Arial" w:hAnsi="Arial" w:cs="Arial"/>
          <w:color w:val="141414"/>
          <w:shd w:val="clear" w:color="auto" w:fill="FFFFFF"/>
        </w:rPr>
        <w:t xml:space="preserve">reflect the individual needs of young players? </w:t>
      </w:r>
    </w:p>
    <w:p xmlns:wp14="http://schemas.microsoft.com/office/word/2010/wordml" w:rsidRPr="008B2C77" w:rsidR="003842BC" w:rsidP="54C23F46" w:rsidRDefault="003842BC" w14:paraId="055F0DD6" wp14:textId="7266BC1D">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7:08:19.487Z" w:id="186284531"/>
          <w:rFonts w:ascii="Arial" w:hAnsi="Arial" w:cs="Arial"/>
          <w:color w:val="141414"/>
        </w:rPr>
      </w:pPr>
      <w:r w:rsidRPr="008B2C77" w:rsidR="0041377B">
        <w:rPr>
          <w:rFonts w:ascii="Arial" w:hAnsi="Arial" w:cs="Arial"/>
          <w:color w:val="141414"/>
          <w:shd w:val="clear" w:color="auto" w:fill="FFFFFF"/>
        </w:rPr>
        <w:t xml:space="preserve">Or is it </w:t>
      </w:r>
      <w:r w:rsidRPr="008B2C77" w:rsidR="00A72CBC">
        <w:rPr>
          <w:rFonts w:ascii="Arial" w:hAnsi="Arial" w:cs="Arial"/>
          <w:color w:val="141414"/>
          <w:shd w:val="clear" w:color="auto" w:fill="FFFFFF"/>
        </w:rPr>
        <w:t xml:space="preserve">largely structured</w:t>
      </w:r>
      <w:r w:rsidRPr="008B2C77" w:rsidR="00A72CBC">
        <w:rPr>
          <w:rFonts w:ascii="Arial" w:hAnsi="Arial" w:cs="Arial"/>
          <w:color w:val="141414"/>
          <w:shd w:val="clear" w:color="auto" w:fill="FFFFFF"/>
        </w:rPr>
        <w:t xml:space="preserve"> to satisfy the ambitions and egos of adults (coaches, parents, etc...)? </w:t>
      </w:r>
    </w:p>
    <w:p xmlns:wp14="http://schemas.microsoft.com/office/word/2010/wordml" w:rsidRPr="008B2C77" w:rsidR="003842BC" w:rsidP="54C23F46" w:rsidRDefault="003842BC" w14:paraId="1C75C46C" wp14:textId="714BC43A">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A72CBC">
        <w:rPr>
          <w:rFonts w:ascii="Arial" w:hAnsi="Arial" w:cs="Arial"/>
          <w:color w:val="141414"/>
          <w:shd w:val="clear" w:color="auto" w:fill="FFFFFF"/>
        </w:rPr>
        <w:t xml:space="preserve">After all, </w:t>
      </w:r>
      <w:r w:rsidRPr="008B2C77" w:rsidR="0041377B">
        <w:rPr>
          <w:rFonts w:ascii="Arial" w:hAnsi="Arial" w:cs="Arial"/>
          <w:color w:val="141414"/>
          <w:shd w:val="clear" w:color="auto" w:fill="FFFFFF"/>
        </w:rPr>
        <w:t xml:space="preserve">only</w:t>
      </w:r>
      <w:r w:rsidRPr="008B2C77" w:rsidR="0041377B">
        <w:rPr>
          <w:rFonts w:ascii="Arial" w:hAnsi="Arial" w:cs="Arial"/>
          <w:color w:val="141414"/>
          <w:shd w:val="clear" w:color="auto" w:fill="FFFFFF"/>
        </w:rPr>
        <w:t xml:space="preserve"> </w:t>
      </w:r>
      <w:r w:rsidRPr="008B2C77" w:rsidR="00A72CBC">
        <w:rPr>
          <w:rFonts w:ascii="Arial" w:hAnsi="Arial" w:cs="Arial"/>
          <w:color w:val="141414"/>
          <w:shd w:val="clear" w:color="auto" w:fill="FFFFFF"/>
        </w:rPr>
        <w:t xml:space="preserve">0.00001% of the 1.5 million </w:t>
      </w:r>
      <w:r w:rsidRPr="008B2C77" w:rsidR="00625D58">
        <w:rPr>
          <w:rFonts w:ascii="Arial" w:hAnsi="Arial" w:cs="Arial"/>
          <w:color w:val="141414"/>
          <w:shd w:val="clear" w:color="auto" w:fill="FFFFFF"/>
        </w:rPr>
        <w:t>youngsters</w:t>
      </w:r>
      <w:r w:rsidRPr="008B2C77" w:rsidR="00A72CBC">
        <w:rPr>
          <w:rFonts w:ascii="Arial" w:hAnsi="Arial" w:cs="Arial"/>
          <w:color w:val="141414"/>
          <w:shd w:val="clear" w:color="auto" w:fill="FFFFFF"/>
        </w:rPr>
        <w:t xml:space="preserve"> playing football became professional footballers! This is not something to be proud of, but rather a statistic that prompted </w:t>
      </w:r>
      <w:r w:rsidRPr="008B2C77" w:rsidR="0041377B">
        <w:rPr>
          <w:rFonts w:ascii="Arial" w:hAnsi="Arial" w:cs="Arial"/>
          <w:color w:val="141414"/>
          <w:shd w:val="clear" w:color="auto" w:fill="FFFFFF"/>
        </w:rPr>
        <w:t>m</w:t>
      </w:r>
      <w:r w:rsidRPr="008B2C77" w:rsidR="00A72CBC">
        <w:rPr>
          <w:rFonts w:ascii="Arial" w:hAnsi="Arial" w:cs="Arial"/>
          <w:color w:val="141414"/>
          <w:shd w:val="clear" w:color="auto" w:fill="FFFFFF"/>
        </w:rPr>
        <w:t xml:space="preserve">e to </w:t>
      </w:r>
      <w:r w:rsidRPr="008B2C77" w:rsidR="00A72CBC">
        <w:rPr>
          <w:rFonts w:ascii="Arial" w:hAnsi="Arial" w:cs="Arial"/>
          <w:color w:val="141414"/>
          <w:shd w:val="clear" w:color="auto" w:fill="FFFFFF"/>
        </w:rPr>
        <w:t>write</w:t>
      </w:r>
      <w:r w:rsidRPr="008B2C77" w:rsidR="00A72CBC">
        <w:rPr>
          <w:rFonts w:ascii="Arial" w:hAnsi="Arial" w:cs="Arial"/>
          <w:color w:val="141414"/>
          <w:shd w:val="clear" w:color="auto" w:fill="FFFFFF"/>
        </w:rPr>
        <w:t xml:space="preserve"> this book and dig deeper</w:t>
      </w:r>
      <w:r w:rsidRPr="008B2C77" w:rsidR="0041377B">
        <w:rPr>
          <w:rFonts w:ascii="Arial" w:hAnsi="Arial" w:cs="Arial"/>
          <w:color w:val="141414"/>
          <w:shd w:val="clear" w:color="auto" w:fill="FFFFFF"/>
        </w:rPr>
        <w:t xml:space="preserve"> into </w:t>
      </w:r>
      <w:r w:rsidRPr="008B2C77" w:rsidR="00A72CBC">
        <w:rPr>
          <w:rFonts w:ascii="Arial" w:hAnsi="Arial" w:cs="Arial"/>
          <w:color w:val="141414"/>
          <w:shd w:val="clear" w:color="auto" w:fill="FFFFFF"/>
        </w:rPr>
        <w:t>why this</w:t>
      </w:r>
      <w:r w:rsidRPr="008B2C77" w:rsidR="0041377B">
        <w:rPr>
          <w:rFonts w:ascii="Arial" w:hAnsi="Arial" w:cs="Arial"/>
          <w:color w:val="141414"/>
          <w:shd w:val="clear" w:color="auto" w:fill="FFFFFF"/>
        </w:rPr>
        <w:t xml:space="preserve"> is</w:t>
      </w:r>
      <w:r w:rsidRPr="008B2C77" w:rsidR="00A72CBC">
        <w:rPr>
          <w:rFonts w:ascii="Arial" w:hAnsi="Arial" w:cs="Arial"/>
          <w:color w:val="141414"/>
          <w:shd w:val="clear" w:color="auto" w:fill="FFFFFF"/>
        </w:rPr>
        <w:t xml:space="preserve"> happening</w:t>
      </w:r>
      <w:r w:rsidRPr="008B2C77" w:rsidR="0041377B">
        <w:rPr>
          <w:rFonts w:ascii="Arial" w:hAnsi="Arial" w:cs="Arial"/>
          <w:color w:val="141414"/>
          <w:shd w:val="clear" w:color="auto" w:fill="FFFFFF"/>
        </w:rPr>
        <w:t>.</w:t>
      </w:r>
      <w:r w:rsidRPr="008B2C77" w:rsidR="00A72CBC">
        <w:rPr>
          <w:rFonts w:ascii="Arial" w:hAnsi="Arial" w:cs="Arial"/>
          <w:color w:val="141414"/>
          <w:shd w:val="clear" w:color="auto" w:fill="FFFFFF"/>
        </w:rPr>
        <w:t xml:space="preserve"> I think that each reader will draw his own conclusions. </w:t>
      </w:r>
      <w:r w:rsidRPr="008B2C77" w:rsidR="00A72CBC">
        <w:rPr>
          <w:rFonts w:ascii="Arial" w:hAnsi="Arial" w:cs="Arial"/>
          <w:color w:val="141414"/>
          <w:shd w:val="clear" w:color="auto" w:fill="FFFFFF"/>
        </w:rPr>
        <w:t xml:space="preserve">Perhaps the</w:t>
      </w:r>
      <w:r w:rsidRPr="008B2C77" w:rsidR="00A72CBC">
        <w:rPr>
          <w:rFonts w:ascii="Arial" w:hAnsi="Arial" w:cs="Arial"/>
          <w:color w:val="141414"/>
          <w:shd w:val="clear" w:color="auto" w:fill="FFFFFF"/>
        </w:rPr>
        <w:t xml:space="preserve"> book will have a positive impact on the people managing academies and encourage further evolution of a system in which young footballer</w:t>
      </w:r>
      <w:r w:rsidRPr="008B2C77" w:rsidR="0041377B">
        <w:rPr>
          <w:rFonts w:ascii="Arial" w:hAnsi="Arial" w:cs="Arial"/>
          <w:color w:val="141414"/>
          <w:shd w:val="clear" w:color="auto" w:fill="FFFFFF"/>
        </w:rPr>
        <w:t>s</w:t>
      </w:r>
      <w:r w:rsidRPr="008B2C77" w:rsidR="00A72CBC">
        <w:rPr>
          <w:rFonts w:ascii="Arial" w:hAnsi="Arial" w:cs="Arial"/>
          <w:color w:val="141414"/>
          <w:shd w:val="clear" w:color="auto" w:fill="FFFFFF"/>
        </w:rPr>
        <w:t xml:space="preserve"> will </w:t>
      </w:r>
      <w:r w:rsidRPr="008B2C77" w:rsidR="00A72CBC">
        <w:rPr>
          <w:rFonts w:ascii="Arial" w:hAnsi="Arial" w:cs="Arial"/>
          <w:color w:val="141414"/>
          <w:shd w:val="clear" w:color="auto" w:fill="FFFFFF"/>
        </w:rPr>
        <w:t>actually be</w:t>
      </w:r>
      <w:r w:rsidRPr="008B2C77" w:rsidR="00A72CBC">
        <w:rPr>
          <w:rFonts w:ascii="Arial" w:hAnsi="Arial" w:cs="Arial"/>
          <w:color w:val="141414"/>
          <w:shd w:val="clear" w:color="auto" w:fill="FFFFFF"/>
        </w:rPr>
        <w:t xml:space="preserve"> at the centr</w:t>
      </w:r>
      <w:r w:rsidRPr="008B2C77" w:rsidR="0041377B">
        <w:rPr>
          <w:rFonts w:ascii="Arial" w:hAnsi="Arial" w:cs="Arial"/>
          <w:color w:val="141414"/>
          <w:shd w:val="clear" w:color="auto" w:fill="FFFFFF"/>
        </w:rPr>
        <w:t>e</w:t>
      </w:r>
      <w:r w:rsidRPr="008B2C77" w:rsidR="00A72CBC">
        <w:rPr>
          <w:rFonts w:ascii="Arial" w:hAnsi="Arial" w:cs="Arial"/>
          <w:color w:val="141414"/>
          <w:shd w:val="clear" w:color="auto" w:fill="FFFFFF"/>
        </w:rPr>
        <w:t xml:space="preserve"> of the training and learning process.</w:t>
      </w:r>
    </w:p>
    <w:p xmlns:wp14="http://schemas.microsoft.com/office/word/2010/wordml" w:rsidRPr="008B2C77" w:rsidR="00D974D2" w:rsidP="54C23F46" w:rsidRDefault="00D974D2" w14:paraId="22802C88" wp14:textId="5C72D877">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7:09:11.866Z" w:id="41283345"/>
          <w:rFonts w:ascii="Arial" w:hAnsi="Arial" w:cs="Arial"/>
          <w:color w:val="141414"/>
        </w:rPr>
        <w:pPrChange w:author="Gary Smailes" w:date="2024-02-12T17:08:27.338Z">
          <w:pPr>
            <w:pStyle w:val="NormalWeb"/>
            <w:spacing w:before="0" w:beforeAutospacing="off" w:after="180" w:afterAutospacing="off" w:line="480" w:lineRule="auto"/>
            <w:ind w:right="-613"/>
            <w:jc w:val="both"/>
          </w:pPr>
        </w:pPrChange>
      </w:pPr>
      <w:del w:author="Gary Smailes" w:date="2024-02-12T17:08:28.085Z" w:id="1588149384">
        <w:r w:rsidRPr="54C23F46" w:rsidDel="54C23F46">
          <w:rPr>
            <w:rFonts w:ascii="Arial" w:hAnsi="Arial" w:cs="Arial"/>
            <w:color w:val="141414"/>
          </w:rPr>
          <w:delText xml:space="preserve">     </w:delText>
        </w:r>
      </w:del>
      <w:r w:rsidRPr="008B2C77" w:rsidR="0041377B">
        <w:rPr>
          <w:rFonts w:ascii="Arial" w:hAnsi="Arial" w:cs="Arial"/>
          <w:color w:val="141414"/>
          <w:shd w:val="clear" w:color="auto" w:fill="FFFFFF"/>
        </w:rPr>
        <w:t>One b</w:t>
      </w:r>
      <w:r w:rsidRPr="008B2C77" w:rsidR="00A72CBC">
        <w:rPr>
          <w:rFonts w:ascii="Arial" w:hAnsi="Arial" w:cs="Arial"/>
          <w:color w:val="141414"/>
          <w:shd w:val="clear" w:color="auto" w:fill="FFFFFF"/>
        </w:rPr>
        <w:t xml:space="preserve">eautiful spring Friday evening, a new player appeared </w:t>
      </w:r>
      <w:r w:rsidRPr="008B2C77" w:rsidR="0041377B">
        <w:rPr>
          <w:rFonts w:ascii="Arial" w:hAnsi="Arial" w:cs="Arial"/>
          <w:color w:val="141414"/>
          <w:shd w:val="clear" w:color="auto" w:fill="FFFFFF"/>
        </w:rPr>
        <w:t xml:space="preserve">at </w:t>
      </w:r>
      <w:r w:rsidRPr="008B2C77" w:rsidR="00A72CBC">
        <w:rPr>
          <w:rFonts w:ascii="Arial" w:hAnsi="Arial" w:cs="Arial"/>
          <w:color w:val="141414"/>
          <w:shd w:val="clear" w:color="auto" w:fill="FFFFFF"/>
        </w:rPr>
        <w:t xml:space="preserve">my </w:t>
      </w:r>
      <w:r w:rsidRPr="008B2C77" w:rsidR="006D050C">
        <w:rPr>
          <w:rFonts w:ascii="Arial" w:hAnsi="Arial" w:cs="Arial"/>
          <w:color w:val="141414"/>
          <w:shd w:val="clear" w:color="auto" w:fill="FFFFFF"/>
        </w:rPr>
        <w:t>sessions</w:t>
      </w:r>
      <w:r w:rsidRPr="008B2C77" w:rsidR="00A72CBC">
        <w:rPr>
          <w:rFonts w:ascii="Arial" w:hAnsi="Arial" w:cs="Arial"/>
          <w:color w:val="141414"/>
          <w:shd w:val="clear" w:color="auto" w:fill="FFFFFF"/>
        </w:rPr>
        <w:t>, who w</w:t>
      </w:r>
      <w:r w:rsidRPr="008B2C77" w:rsidR="0041377B">
        <w:rPr>
          <w:rFonts w:ascii="Arial" w:hAnsi="Arial" w:cs="Arial"/>
          <w:color w:val="141414"/>
          <w:shd w:val="clear" w:color="auto" w:fill="FFFFFF"/>
        </w:rPr>
        <w:t xml:space="preserve">as to </w:t>
      </w:r>
      <w:r w:rsidRPr="008B2C77" w:rsidR="00A72CBC">
        <w:rPr>
          <w:rFonts w:ascii="Arial" w:hAnsi="Arial" w:cs="Arial"/>
          <w:color w:val="141414"/>
          <w:shd w:val="clear" w:color="auto" w:fill="FFFFFF"/>
        </w:rPr>
        <w:t xml:space="preserve">be with us for </w:t>
      </w:r>
      <w:ins w:author="Gary Smailes" w:date="2024-02-12T17:08:33.442Z" w:id="970557539">
        <w:r w:rsidRPr="008B2C77" w:rsidR="00A72CBC">
          <w:rPr>
            <w:rFonts w:ascii="Arial" w:hAnsi="Arial" w:cs="Arial"/>
            <w:color w:val="141414"/>
            <w:shd w:val="clear" w:color="auto" w:fill="FFFFFF"/>
          </w:rPr>
          <w:t>six</w:t>
        </w:r>
      </w:ins>
      <w:del w:author="Gary Smailes" w:date="2024-02-12T17:08:32.396Z" w:id="299405585">
        <w:r w:rsidRPr="54C23F46" w:rsidDel="54C23F46">
          <w:rPr>
            <w:rFonts w:ascii="Arial" w:hAnsi="Arial" w:cs="Arial"/>
            <w:color w:val="141414"/>
          </w:rPr>
          <w:delText>6</w:delText>
        </w:r>
      </w:del>
      <w:r w:rsidRPr="008B2C77" w:rsidR="00A72CBC">
        <w:rPr>
          <w:rFonts w:ascii="Arial" w:hAnsi="Arial" w:cs="Arial"/>
          <w:color w:val="141414"/>
          <w:shd w:val="clear" w:color="auto" w:fill="FFFFFF"/>
        </w:rPr>
        <w:t xml:space="preserve"> weeks (</w:t>
      </w:r>
      <w:r w:rsidRPr="008B2C77" w:rsidR="0041377B">
        <w:rPr>
          <w:rFonts w:ascii="Arial" w:hAnsi="Arial" w:cs="Arial"/>
          <w:color w:val="141414"/>
          <w:shd w:val="clear" w:color="auto" w:fill="FFFFFF"/>
        </w:rPr>
        <w:t xml:space="preserve">a trial </w:t>
      </w:r>
      <w:r w:rsidRPr="008B2C77" w:rsidR="00A72CBC">
        <w:rPr>
          <w:rFonts w:ascii="Arial" w:hAnsi="Arial" w:cs="Arial"/>
          <w:color w:val="141414"/>
          <w:shd w:val="clear" w:color="auto" w:fill="FFFFFF"/>
        </w:rPr>
        <w:t xml:space="preserve">to see if </w:t>
      </w:r>
      <w:r w:rsidRPr="008B2C77" w:rsidR="001C3B23">
        <w:rPr>
          <w:rFonts w:ascii="Arial" w:hAnsi="Arial" w:cs="Arial"/>
          <w:color w:val="141414"/>
          <w:shd w:val="clear" w:color="auto" w:fill="FFFFFF"/>
        </w:rPr>
        <w:t xml:space="preserve">the </w:t>
      </w:r>
      <w:ins w:author="Gary Smailes" w:date="2024-02-12T17:08:37.871Z" w:id="1260526655">
        <w:r w:rsidRPr="008B2C77" w:rsidR="001C3B23">
          <w:rPr>
            <w:rFonts w:ascii="Arial" w:hAnsi="Arial" w:cs="Arial"/>
            <w:color w:val="141414"/>
            <w:shd w:val="clear" w:color="auto" w:fill="FFFFFF"/>
          </w:rPr>
          <w:t xml:space="preserve">eleven</w:t>
        </w:r>
        <w:r w:rsidRPr="54C23F46" w:rsidR="54C23F46">
          <w:rPr>
            <w:rFonts w:ascii="Arial" w:hAnsi="Arial" w:cs="Arial"/>
            <w:color w:val="141414"/>
          </w:rPr>
          <w:t xml:space="preserve"> h</w:t>
        </w:r>
        <w:r w:rsidRPr="008B2C77" w:rsidR="00A72CBC">
          <w:rPr>
            <w:rFonts w:ascii="Arial" w:hAnsi="Arial" w:cs="Arial"/>
            <w:color w:val="141414"/>
            <w:shd w:val="clear" w:color="auto" w:fill="FFFFFF"/>
          </w:rPr>
          <w:t xml:space="preserve"> </w:t>
        </w:r>
      </w:ins>
      <w:del w:author="Gary Smailes" w:date="2024-02-12T17:08:36.191Z" w:id="1470289255">
        <w:r w:rsidRPr="54C23F46" w:rsidDel="54C23F46">
          <w:rPr>
            <w:rFonts w:ascii="Arial" w:hAnsi="Arial" w:cs="Arial"/>
            <w:color w:val="141414"/>
          </w:rPr>
          <w:delText>11</w:delText>
        </w:r>
      </w:del>
      <w:r w:rsidRPr="008B2C77" w:rsidR="001C3B23">
        <w:rPr>
          <w:rFonts w:ascii="Arial" w:hAnsi="Arial" w:cs="Arial"/>
          <w:color w:val="141414"/>
          <w:shd w:val="clear" w:color="auto" w:fill="FFFFFF"/>
        </w:rPr>
        <w:t xml:space="preserve">-year-old </w:t>
      </w:r>
      <w:r w:rsidRPr="008B2C77" w:rsidR="00A72CBC">
        <w:rPr>
          <w:rFonts w:ascii="Arial" w:hAnsi="Arial" w:cs="Arial"/>
          <w:color w:val="141414"/>
          <w:shd w:val="clear" w:color="auto" w:fill="FFFFFF"/>
        </w:rPr>
        <w:t xml:space="preserve">was</w:t>
      </w:r>
      <w:r w:rsidRPr="008B2C77" w:rsidR="001C3B23">
        <w:rPr>
          <w:rFonts w:ascii="Arial" w:hAnsi="Arial" w:cs="Arial"/>
          <w:color w:val="141414"/>
          <w:shd w:val="clear" w:color="auto" w:fill="FFFFFF"/>
        </w:rPr>
        <w:t xml:space="preserve"> good enough!</w:t>
      </w:r>
      <w:del w:author="Gary Smailes" w:date="2024-02-12T17:08:42.881Z" w:id="1099083657">
        <w:r w:rsidRPr="54C23F46" w:rsidDel="54C23F46">
          <w:rPr>
            <w:rFonts w:ascii="Arial" w:hAnsi="Arial" w:cs="Arial"/>
            <w:color w:val="141414"/>
          </w:rPr>
          <w:delText>!</w:delText>
        </w:r>
      </w:del>
      <w:r w:rsidRPr="008B2C77" w:rsidR="001C3B23">
        <w:rPr>
          <w:rFonts w:ascii="Arial" w:hAnsi="Arial" w:cs="Arial"/>
          <w:color w:val="141414"/>
          <w:shd w:val="clear" w:color="auto" w:fill="FFFFFF"/>
        </w:rPr>
        <w:t xml:space="preserve">). Well, this youngster had impeccable technique, at a better level than the current </w:t>
      </w:r>
      <w:ins w:author="Gary Smailes" w:date="2024-02-12T17:08:51.698Z" w:id="1483986164">
        <w:r w:rsidRPr="008B2C77" w:rsidR="001C3B23">
          <w:rPr>
            <w:rFonts w:ascii="Arial" w:hAnsi="Arial" w:cs="Arial"/>
            <w:color w:val="141414"/>
            <w:shd w:val="clear" w:color="auto" w:fill="FFFFFF"/>
          </w:rPr>
          <w:t xml:space="preserve">eleven</w:t>
        </w:r>
      </w:ins>
      <w:del w:author="Gary Smailes" w:date="2024-02-12T17:08:50.029Z" w:id="1303783901">
        <w:r w:rsidRPr="54C23F46" w:rsidDel="54C23F46">
          <w:rPr>
            <w:rFonts w:ascii="Arial" w:hAnsi="Arial" w:cs="Arial"/>
            <w:color w:val="141414"/>
          </w:rPr>
          <w:delText>11</w:delText>
        </w:r>
      </w:del>
      <w:r w:rsidRPr="008B2C77" w:rsidR="001C3B23">
        <w:rPr>
          <w:rFonts w:ascii="Arial" w:hAnsi="Arial" w:cs="Arial"/>
          <w:color w:val="141414"/>
          <w:shd w:val="clear" w:color="auto" w:fill="FFFFFF"/>
        </w:rPr>
        <w:t xml:space="preserve">-year-old academy players. In addition, his intelligence</w:t>
      </w:r>
      <w:r w:rsidRPr="008B2C77" w:rsidR="00A72CBC">
        <w:rPr>
          <w:rFonts w:ascii="Arial" w:hAnsi="Arial" w:cs="Arial"/>
          <w:color w:val="141414"/>
          <w:shd w:val="clear" w:color="auto" w:fill="FFFFFF"/>
        </w:rPr>
        <w:t xml:space="preserve"> on the pitch</w:t>
      </w:r>
      <w:r w:rsidRPr="008B2C77" w:rsidR="00A72CBC">
        <w:rPr>
          <w:rFonts w:ascii="Arial" w:hAnsi="Arial" w:cs="Arial"/>
          <w:color w:val="141414"/>
          <w:shd w:val="clear" w:color="auto" w:fill="FFFFFF"/>
        </w:rPr>
        <w:t xml:space="preserve"> and cognitive abilities</w:t>
      </w:r>
      <w:del w:author="Gary Smailes" w:date="2024-02-12T17:09:02.818Z" w:id="795842695">
        <w:r w:rsidRPr="54C23F46" w:rsidDel="54C23F46">
          <w:rPr>
            <w:rFonts w:ascii="Arial" w:hAnsi="Arial" w:cs="Arial"/>
            <w:color w:val="141414"/>
          </w:rPr>
          <w:delText xml:space="preserve"> (I remind you we are talking about an 11-year-old)</w:delText>
        </w:r>
      </w:del>
      <w:r w:rsidRPr="008B2C77" w:rsidR="00A72CBC">
        <w:rPr>
          <w:rFonts w:ascii="Arial" w:hAnsi="Arial" w:cs="Arial"/>
          <w:color w:val="141414"/>
          <w:shd w:val="clear" w:color="auto" w:fill="FFFFFF"/>
        </w:rPr>
        <w:t xml:space="preserve"> were at </w:t>
      </w:r>
      <w:r w:rsidRPr="008B2C77" w:rsidR="00A72CBC">
        <w:rPr>
          <w:rFonts w:ascii="Arial" w:hAnsi="Arial" w:cs="Arial"/>
          <w:color w:val="141414"/>
          <w:shd w:val="clear" w:color="auto" w:fill="FFFFFF"/>
        </w:rPr>
        <w:t>a high level</w:t>
      </w:r>
      <w:r w:rsidRPr="008B2C77" w:rsidR="001C3B23">
        <w:rPr>
          <w:rFonts w:ascii="Arial" w:hAnsi="Arial" w:cs="Arial"/>
          <w:color w:val="141414"/>
          <w:shd w:val="clear" w:color="auto" w:fill="FFFFFF"/>
        </w:rPr>
        <w:t xml:space="preserve">. He was able to pass extraordinarily </w:t>
      </w:r>
      <w:del w:author="Gary Smailes" w:date="2024-02-12T17:09:08.537Z" w:id="1605629371">
        <w:r w:rsidRPr="54C23F46" w:rsidDel="54C23F46">
          <w:rPr>
            <w:rFonts w:ascii="Arial" w:hAnsi="Arial" w:cs="Arial"/>
            <w:color w:val="141414"/>
          </w:rPr>
          <w:delText>well</w:delText>
        </w:r>
      </w:del>
      <w:ins w:author="Gary Smailes" w:date="2024-02-12T17:09:08.542Z" w:id="240623474">
        <w:r w:rsidRPr="008B2C77" w:rsidR="001C3B23">
          <w:rPr>
            <w:rFonts w:ascii="Arial" w:hAnsi="Arial" w:cs="Arial"/>
            <w:color w:val="141414"/>
            <w:shd w:val="clear" w:color="auto" w:fill="FFFFFF"/>
          </w:rPr>
          <w:t xml:space="preserve">w</w:t>
        </w:r>
        <w:r w:rsidRPr="008B2C77" w:rsidR="001C3B23">
          <w:rPr>
            <w:rFonts w:ascii="Arial" w:hAnsi="Arial" w:cs="Arial"/>
            <w:color w:val="141414"/>
            <w:shd w:val="clear" w:color="auto" w:fill="FFFFFF"/>
          </w:rPr>
          <w:t xml:space="preserve">ell,</w:t>
        </w:r>
      </w:ins>
      <w:r w:rsidRPr="008B2C77" w:rsidR="00A72CBC">
        <w:rPr>
          <w:rFonts w:ascii="Arial" w:hAnsi="Arial" w:cs="Arial"/>
          <w:color w:val="141414"/>
          <w:shd w:val="clear" w:color="auto" w:fill="FFFFFF"/>
        </w:rPr>
        <w:t xml:space="preserve"> and</w:t>
      </w:r>
      <w:r w:rsidRPr="008B2C77" w:rsidR="001C3B23">
        <w:rPr>
          <w:rFonts w:ascii="Arial" w:hAnsi="Arial" w:cs="Arial"/>
          <w:color w:val="141414"/>
          <w:shd w:val="clear" w:color="auto" w:fill="FFFFFF"/>
        </w:rPr>
        <w:t xml:space="preserve"> his perceptual abilities often </w:t>
      </w:r>
      <w:r w:rsidRPr="008B2C77" w:rsidR="00A72CBC">
        <w:rPr>
          <w:rFonts w:ascii="Arial" w:hAnsi="Arial" w:cs="Arial"/>
          <w:color w:val="141414"/>
          <w:shd w:val="clear" w:color="auto" w:fill="FFFFFF"/>
        </w:rPr>
        <w:t xml:space="preserve">enabled him to make moves surprising his </w:t>
      </w:r>
      <w:r w:rsidRPr="008B2C77" w:rsidR="001C3B23">
        <w:rPr>
          <w:rFonts w:ascii="Arial" w:hAnsi="Arial" w:cs="Arial"/>
          <w:color w:val="141414"/>
          <w:shd w:val="clear" w:color="auto" w:fill="FFFFFF"/>
        </w:rPr>
        <w:t>opponent</w:t>
      </w:r>
      <w:r w:rsidRPr="008B2C77" w:rsidR="00A72CBC">
        <w:rPr>
          <w:rFonts w:ascii="Arial" w:hAnsi="Arial" w:cs="Arial"/>
          <w:color w:val="141414"/>
          <w:shd w:val="clear" w:color="auto" w:fill="FFFFFF"/>
        </w:rPr>
        <w:t>s</w:t>
      </w:r>
      <w:r w:rsidRPr="008B2C77" w:rsidR="001C3B23">
        <w:rPr>
          <w:rFonts w:ascii="Arial" w:hAnsi="Arial" w:cs="Arial"/>
          <w:color w:val="141414"/>
          <w:shd w:val="clear" w:color="auto" w:fill="FFFFFF"/>
        </w:rPr>
        <w:t xml:space="preserve">. </w:t>
      </w:r>
    </w:p>
    <w:p xmlns:wp14="http://schemas.microsoft.com/office/word/2010/wordml" w:rsidRPr="008B2C77" w:rsidR="00D974D2" w:rsidP="54C23F46" w:rsidRDefault="00D974D2" w14:paraId="67FFD7BC" wp14:textId="79F5F9E3">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7:09:26.096Z" w:id="3614612"/>
          <w:rFonts w:ascii="Arial" w:hAnsi="Arial" w:cs="Arial"/>
          <w:color w:val="141414"/>
        </w:rPr>
      </w:pPr>
      <w:r w:rsidRPr="008B2C77" w:rsidR="001C3B23">
        <w:rPr>
          <w:rFonts w:ascii="Arial" w:hAnsi="Arial" w:cs="Arial"/>
          <w:color w:val="141414"/>
          <w:shd w:val="clear" w:color="auto" w:fill="FFFFFF"/>
        </w:rPr>
        <w:t xml:space="preserve">I remember a match in Lon</w:t>
      </w:r>
      <w:r w:rsidRPr="008B2C77" w:rsidR="00A72CBC">
        <w:rPr>
          <w:rFonts w:ascii="Arial" w:hAnsi="Arial" w:cs="Arial"/>
          <w:color w:val="141414"/>
          <w:shd w:val="clear" w:color="auto" w:fill="FFFFFF"/>
        </w:rPr>
        <w:t xml:space="preserve">don played </w:t>
      </w:r>
      <w:r w:rsidRPr="008B2C77" w:rsidR="001C3B23">
        <w:rPr>
          <w:rFonts w:ascii="Arial" w:hAnsi="Arial" w:cs="Arial"/>
          <w:color w:val="141414"/>
          <w:shd w:val="clear" w:color="auto" w:fill="FFFFFF"/>
        </w:rPr>
        <w:t xml:space="preserve">against a Category 1 club. </w:t>
      </w:r>
      <w:r w:rsidRPr="008B2C77" w:rsidR="00A72CBC">
        <w:rPr>
          <w:rFonts w:ascii="Arial" w:hAnsi="Arial" w:cs="Arial"/>
          <w:color w:val="141414"/>
          <w:shd w:val="clear" w:color="auto" w:fill="FFFFFF"/>
        </w:rPr>
        <w:t>A</w:t>
      </w:r>
      <w:r w:rsidRPr="008B2C77" w:rsidR="001C3B23">
        <w:rPr>
          <w:rFonts w:ascii="Arial" w:hAnsi="Arial" w:cs="Arial"/>
          <w:color w:val="141414"/>
          <w:shd w:val="clear" w:color="auto" w:fill="FFFFFF"/>
        </w:rPr>
        <w:t xml:space="preserve">fter the game</w:t>
      </w:r>
      <w:r w:rsidRPr="008B2C77" w:rsidR="00A72CBC">
        <w:rPr>
          <w:rFonts w:ascii="Arial" w:hAnsi="Arial" w:cs="Arial"/>
          <w:color w:val="141414"/>
          <w:shd w:val="clear" w:color="auto" w:fill="FFFFFF"/>
        </w:rPr>
        <w:t xml:space="preserve">, the coaches </w:t>
      </w:r>
      <w:r w:rsidRPr="008B2C77" w:rsidR="001C3B23">
        <w:rPr>
          <w:rFonts w:ascii="Arial" w:hAnsi="Arial" w:cs="Arial"/>
          <w:color w:val="141414"/>
          <w:shd w:val="clear" w:color="auto" w:fill="FFFFFF"/>
        </w:rPr>
        <w:t xml:space="preserve">unanimously admitted that th</w:t>
      </w:r>
      <w:r w:rsidRPr="008B2C77" w:rsidR="00A72CBC">
        <w:rPr>
          <w:rFonts w:ascii="Arial" w:hAnsi="Arial" w:cs="Arial"/>
          <w:color w:val="141414"/>
          <w:shd w:val="clear" w:color="auto" w:fill="FFFFFF"/>
        </w:rPr>
        <w:t xml:space="preserve">is kid </w:t>
      </w:r>
      <w:r w:rsidRPr="008B2C77" w:rsidR="004E18D3">
        <w:rPr>
          <w:rFonts w:ascii="Arial" w:hAnsi="Arial" w:cs="Arial"/>
          <w:color w:val="141414"/>
          <w:shd w:val="clear" w:color="auto" w:fill="FFFFFF"/>
        </w:rPr>
        <w:t xml:space="preserve">was the best on the </w:t>
      </w:r>
      <w:r w:rsidRPr="008B2C77" w:rsidR="00A72CBC">
        <w:rPr>
          <w:rFonts w:ascii="Arial" w:hAnsi="Arial" w:cs="Arial"/>
          <w:color w:val="141414"/>
          <w:shd w:val="clear" w:color="auto" w:fill="FFFFFF"/>
        </w:rPr>
        <w:t xml:space="preserve">pitch</w:t>
      </w:r>
      <w:r w:rsidRPr="008B2C77">
        <w:rPr>
          <w:rFonts w:ascii="Arial" w:hAnsi="Arial" w:cs="Arial"/>
          <w:color w:val="141414"/>
          <w:shd w:val="clear" w:color="auto" w:fill="FFFFFF"/>
        </w:rPr>
        <w:t xml:space="preserve"> in terms of perception and cognitive abilities</w:t>
      </w:r>
      <w:r w:rsidRPr="54C23F46" w:rsidR="00A72CBC">
        <w:rPr>
          <w:rFonts w:ascii="Arial" w:hAnsi="Arial" w:cs="Arial"/>
          <w:color w:val="141414"/>
        </w:rPr>
        <w:t xml:space="preserve">.</w:t>
      </w:r>
      <w:r w:rsidRPr="008B2C77" w:rsidR="00A72CBC">
        <w:rPr>
          <w:rFonts w:ascii="Arial" w:hAnsi="Arial" w:cs="Arial"/>
          <w:color w:val="141414"/>
          <w:shd w:val="clear" w:color="auto" w:fill="FFFFFF"/>
        </w:rPr>
        <w:t xml:space="preserve"> </w:t>
      </w:r>
      <w:r w:rsidRPr="008B2C77" w:rsidR="001C3B23">
        <w:rPr>
          <w:rFonts w:ascii="Arial" w:hAnsi="Arial" w:cs="Arial"/>
          <w:color w:val="141414"/>
          <w:shd w:val="clear" w:color="auto" w:fill="FFFFFF"/>
        </w:rPr>
        <w:t xml:space="preserve">Unfortunately, after </w:t>
      </w:r>
      <w:r w:rsidRPr="008B2C77" w:rsidR="00A72CBC">
        <w:rPr>
          <w:rFonts w:ascii="Arial" w:hAnsi="Arial" w:cs="Arial"/>
          <w:color w:val="141414"/>
          <w:shd w:val="clear" w:color="auto" w:fill="FFFFFF"/>
        </w:rPr>
        <w:t xml:space="preserve">the </w:t>
      </w:r>
      <w:ins w:author="Gary Smailes" w:date="2024-02-12T17:09:21.508Z" w:id="161998288">
        <w:r w:rsidRPr="008B2C77" w:rsidR="00A72CBC">
          <w:rPr>
            <w:rFonts w:ascii="Arial" w:hAnsi="Arial" w:cs="Arial"/>
            <w:color w:val="141414"/>
            <w:shd w:val="clear" w:color="auto" w:fill="FFFFFF"/>
          </w:rPr>
          <w:t xml:space="preserve">six</w:t>
        </w:r>
      </w:ins>
      <w:del w:author="Gary Smailes" w:date="2024-02-12T17:09:20.866Z" w:id="1818491180">
        <w:r w:rsidRPr="54C23F46" w:rsidDel="54C23F46">
          <w:rPr>
            <w:rFonts w:ascii="Arial" w:hAnsi="Arial" w:cs="Arial"/>
            <w:color w:val="141414"/>
          </w:rPr>
          <w:delText>6</w:delText>
        </w:r>
      </w:del>
      <w:r w:rsidRPr="008B2C77" w:rsidR="001C3B23">
        <w:rPr>
          <w:rFonts w:ascii="Arial" w:hAnsi="Arial" w:cs="Arial"/>
          <w:color w:val="141414"/>
          <w:shd w:val="clear" w:color="auto" w:fill="FFFFFF"/>
        </w:rPr>
        <w:t xml:space="preserve"> weeks </w:t>
      </w:r>
      <w:r w:rsidRPr="008B2C77" w:rsidR="00A72CBC">
        <w:rPr>
          <w:rFonts w:ascii="Arial" w:hAnsi="Arial" w:cs="Arial"/>
          <w:color w:val="141414"/>
          <w:shd w:val="clear" w:color="auto" w:fill="FFFFFF"/>
        </w:rPr>
        <w:t xml:space="preserve">were up, </w:t>
      </w:r>
      <w:r w:rsidRPr="008B2C77" w:rsidR="001C3B23">
        <w:rPr>
          <w:rFonts w:ascii="Arial" w:hAnsi="Arial" w:cs="Arial"/>
          <w:color w:val="141414"/>
          <w:shd w:val="clear" w:color="auto" w:fill="FFFFFF"/>
        </w:rPr>
        <w:t xml:space="preserve">he was not registered as an academy player. </w:t>
      </w:r>
    </w:p>
    <w:p xmlns:wp14="http://schemas.microsoft.com/office/word/2010/wordml" w:rsidRPr="008B2C77" w:rsidR="00D974D2" w:rsidP="54C23F46" w:rsidRDefault="00D974D2" w14:paraId="4C0D1E44" wp14:textId="7BD3BD6B">
      <w:pPr>
        <w:pStyle w:val="NormalWeb"/>
        <w:shd w:val="clear" w:color="auto" w:fill="FFFFFF" w:themeFill="background1"/>
        <w:spacing w:before="0" w:beforeAutospacing="off" w:after="180" w:afterAutospacing="off" w:line="480" w:lineRule="auto"/>
        <w:ind w:right="-613" w:firstLine="720"/>
        <w:jc w:val="both"/>
        <w:textAlignment w:val="baseline"/>
        <w:rPr>
          <w:ins w:author="Gary Smailes" w:date="2024-02-12T17:09:28.008Z" w:id="334642870"/>
          <w:rFonts w:ascii="Arial" w:hAnsi="Arial" w:cs="Arial"/>
          <w:color w:val="141414"/>
        </w:rPr>
      </w:pPr>
      <w:r w:rsidRPr="008B2C77" w:rsidR="00A72CBC">
        <w:rPr>
          <w:rFonts w:ascii="Arial" w:hAnsi="Arial" w:cs="Arial"/>
          <w:color w:val="141414"/>
          <w:shd w:val="clear" w:color="auto" w:fill="FFFFFF"/>
        </w:rPr>
        <w:t xml:space="preserve">The r</w:t>
      </w:r>
      <w:r w:rsidRPr="008B2C77" w:rsidR="001C3B23">
        <w:rPr>
          <w:rFonts w:ascii="Arial" w:hAnsi="Arial" w:cs="Arial"/>
          <w:color w:val="141414"/>
          <w:shd w:val="clear" w:color="auto" w:fill="FFFFFF"/>
        </w:rPr>
        <w:t xml:space="preserve">eason? </w:t>
      </w:r>
    </w:p>
    <w:p xmlns:wp14="http://schemas.microsoft.com/office/word/2010/wordml" w:rsidRPr="008B2C77" w:rsidR="00D974D2" w:rsidP="54C23F46" w:rsidRDefault="00D974D2" w14:paraId="7F8B6B9D" wp14:textId="1D837C68">
      <w:pPr>
        <w:pStyle w:val="NormalWeb"/>
        <w:shd w:val="clear" w:color="auto" w:fill="FFFFFF" w:themeFill="background1"/>
        <w:spacing w:before="0" w:beforeAutospacing="off" w:after="180" w:afterAutospacing="off" w:line="480" w:lineRule="auto"/>
        <w:ind w:right="-613" w:firstLine="720"/>
        <w:jc w:val="both"/>
        <w:textAlignment w:val="baseline"/>
        <w:rPr>
          <w:rFonts w:ascii="Arial" w:hAnsi="Arial" w:cs="Arial"/>
          <w:color w:val="141414"/>
          <w:shd w:val="clear" w:color="auto" w:fill="FFFFFF"/>
        </w:rPr>
      </w:pPr>
      <w:r w:rsidRPr="008B2C77" w:rsidR="001C3B23">
        <w:rPr>
          <w:rFonts w:ascii="Arial" w:hAnsi="Arial" w:cs="Arial"/>
          <w:color w:val="141414"/>
          <w:shd w:val="clear" w:color="auto" w:fill="FFFFFF"/>
        </w:rPr>
        <w:t xml:space="preserve">Well, </w:t>
      </w:r>
      <w:r w:rsidRPr="008B2C77" w:rsidR="00A72CBC">
        <w:rPr>
          <w:rFonts w:ascii="Arial" w:hAnsi="Arial" w:cs="Arial"/>
          <w:color w:val="141414"/>
          <w:shd w:val="clear" w:color="auto" w:fill="FFFFFF"/>
        </w:rPr>
        <w:t xml:space="preserve">he</w:t>
      </w:r>
      <w:r w:rsidRPr="008B2C77" w:rsidR="001C3B23">
        <w:rPr>
          <w:rFonts w:ascii="Arial" w:hAnsi="Arial" w:cs="Arial"/>
          <w:color w:val="141414"/>
          <w:shd w:val="clear" w:color="auto" w:fill="FFFFFF"/>
        </w:rPr>
        <w:t xml:space="preserve"> was too small (</w:t>
      </w:r>
      <w:r w:rsidRPr="008B2C77" w:rsidR="00A72CBC">
        <w:rPr>
          <w:rFonts w:ascii="Arial" w:hAnsi="Arial" w:cs="Arial"/>
          <w:color w:val="141414"/>
          <w:shd w:val="clear" w:color="auto" w:fill="FFFFFF"/>
        </w:rPr>
        <w:t xml:space="preserve">again, we are talking about </w:t>
      </w:r>
      <w:r w:rsidRPr="008B2C77" w:rsidR="00A72CBC">
        <w:rPr>
          <w:rFonts w:ascii="Arial" w:hAnsi="Arial" w:cs="Arial"/>
          <w:color w:val="141414"/>
          <w:shd w:val="clear" w:color="auto" w:fill="FFFFFF"/>
        </w:rPr>
        <w:t xml:space="preserve">an</w:t>
      </w:r>
      <w:r w:rsidRPr="008B2C77" w:rsidR="00A72CBC">
        <w:rPr>
          <w:rFonts w:ascii="Arial" w:hAnsi="Arial" w:cs="Arial"/>
          <w:color w:val="141414"/>
          <w:shd w:val="clear" w:color="auto" w:fill="FFFFFF"/>
        </w:rPr>
        <w:t xml:space="preserve"> </w:t>
      </w:r>
      <w:ins w:author="Gary Smailes" w:date="2024-02-12T17:09:31.818Z" w:id="139196150">
        <w:r w:rsidRPr="008B2C77" w:rsidR="00A72CBC">
          <w:rPr>
            <w:rFonts w:ascii="Arial" w:hAnsi="Arial" w:cs="Arial"/>
            <w:color w:val="141414"/>
            <w:shd w:val="clear" w:color="auto" w:fill="FFFFFF"/>
          </w:rPr>
          <w:t xml:space="preserve">eleven</w:t>
        </w:r>
      </w:ins>
      <w:del w:author="Gary Smailes" w:date="2024-02-12T17:09:30.329Z" w:id="1943680461">
        <w:r w:rsidRPr="54C23F46" w:rsidDel="54C23F46">
          <w:rPr>
            <w:rFonts w:ascii="Arial" w:hAnsi="Arial" w:cs="Arial"/>
            <w:color w:val="141414"/>
          </w:rPr>
          <w:delText>11</w:delText>
        </w:r>
      </w:del>
      <w:r w:rsidRPr="008B2C77" w:rsidR="00A72CBC">
        <w:rPr>
          <w:rFonts w:ascii="Arial" w:hAnsi="Arial" w:cs="Arial"/>
          <w:color w:val="141414"/>
          <w:shd w:val="clear" w:color="auto" w:fill="FFFFFF"/>
        </w:rPr>
        <w:t xml:space="preserve">-year-old)</w:t>
      </w:r>
      <w:r w:rsidRPr="008B2C77" w:rsidR="00A72CBC">
        <w:rPr>
          <w:rFonts w:ascii="Arial" w:hAnsi="Arial" w:cs="Arial"/>
          <w:color w:val="141414"/>
          <w:shd w:val="clear" w:color="auto" w:fill="FFFFFF"/>
        </w:rPr>
        <w:t xml:space="preserve">. </w:t>
      </w:r>
      <w:del w:author="Gary Smailes" w:date="2024-02-12T17:09:34.274Z" w:id="2044661091">
        <w:r w:rsidRPr="54C23F46" w:rsidDel="54C23F46">
          <w:rPr>
            <w:rFonts w:ascii="Arial" w:hAnsi="Arial" w:cs="Arial"/>
            <w:color w:val="141414"/>
          </w:rPr>
          <w:delText xml:space="preserve"> </w:delText>
        </w:r>
      </w:del>
      <w:r w:rsidRPr="008B2C77" w:rsidR="001C3B23">
        <w:rPr>
          <w:rFonts w:ascii="Arial" w:hAnsi="Arial" w:cs="Arial"/>
          <w:color w:val="141414"/>
          <w:shd w:val="clear" w:color="auto" w:fill="FFFFFF"/>
        </w:rPr>
        <w:t xml:space="preserve">In this case, </w:t>
      </w:r>
      <w:r w:rsidRPr="008B2C77" w:rsidR="00A72CBC">
        <w:rPr>
          <w:rFonts w:ascii="Arial" w:hAnsi="Arial" w:cs="Arial"/>
          <w:color w:val="141414"/>
          <w:shd w:val="clear" w:color="auto" w:fill="FFFFFF"/>
        </w:rPr>
        <w:t xml:space="preserve">the decision was based on </w:t>
      </w:r>
      <w:r w:rsidRPr="008B2C77" w:rsidR="008B2C77">
        <w:rPr>
          <w:rFonts w:ascii="Arial" w:hAnsi="Arial" w:cs="Arial"/>
          <w:color w:val="141414"/>
          <w:shd w:val="clear" w:color="auto" w:fill="FFFFFF"/>
        </w:rPr>
        <w:t xml:space="preserve">biased views and </w:t>
      </w:r>
      <w:r w:rsidRPr="008B2C77" w:rsidR="00A72CBC">
        <w:rPr>
          <w:rFonts w:ascii="Arial" w:hAnsi="Arial" w:cs="Arial"/>
          <w:color w:val="141414"/>
          <w:shd w:val="clear" w:color="auto" w:fill="FFFFFF"/>
        </w:rPr>
        <w:t xml:space="preserve">the </w:t>
      </w:r>
      <w:r w:rsidRPr="008B2C77" w:rsidR="001C3B23">
        <w:rPr>
          <w:rFonts w:ascii="Arial" w:hAnsi="Arial" w:cs="Arial"/>
          <w:color w:val="141414"/>
          <w:shd w:val="clear" w:color="auto" w:fill="FFFFFF"/>
        </w:rPr>
        <w:t xml:space="preserve">system</w:t>
      </w:r>
      <w:r w:rsidRPr="008B2C77" w:rsidR="00A72CBC">
        <w:rPr>
          <w:rFonts w:ascii="Arial" w:hAnsi="Arial" w:cs="Arial"/>
          <w:color w:val="141414"/>
          <w:shd w:val="clear" w:color="auto" w:fill="FFFFFF"/>
        </w:rPr>
        <w:t xml:space="preserve">, to put it bluntly, </w:t>
      </w:r>
      <w:r w:rsidRPr="008B2C77" w:rsidR="001C3B23">
        <w:rPr>
          <w:rFonts w:ascii="Arial" w:hAnsi="Arial" w:cs="Arial"/>
          <w:color w:val="141414"/>
          <w:shd w:val="clear" w:color="auto" w:fill="FFFFFF"/>
        </w:rPr>
        <w:t>simply "sp</w:t>
      </w:r>
      <w:r w:rsidRPr="008B2C77" w:rsidR="00A72CBC">
        <w:rPr>
          <w:rFonts w:ascii="Arial" w:hAnsi="Arial" w:cs="Arial"/>
          <w:color w:val="141414"/>
          <w:shd w:val="clear" w:color="auto" w:fill="FFFFFF"/>
        </w:rPr>
        <w:t xml:space="preserve">a</w:t>
      </w:r>
      <w:r w:rsidRPr="008B2C77" w:rsidR="001C3B23">
        <w:rPr>
          <w:rFonts w:ascii="Arial" w:hAnsi="Arial" w:cs="Arial"/>
          <w:color w:val="141414"/>
          <w:shd w:val="clear" w:color="auto" w:fill="FFFFFF"/>
        </w:rPr>
        <w:t xml:space="preserve">t </w:t>
      </w:r>
      <w:r w:rsidRPr="008B2C77" w:rsidR="00A72CBC">
        <w:rPr>
          <w:rFonts w:ascii="Arial" w:hAnsi="Arial" w:cs="Arial"/>
          <w:color w:val="141414"/>
          <w:shd w:val="clear" w:color="auto" w:fill="FFFFFF"/>
        </w:rPr>
        <w:t xml:space="preserve">the boy </w:t>
      </w:r>
      <w:r w:rsidRPr="008B2C77" w:rsidR="00DD4732">
        <w:rPr>
          <w:rFonts w:ascii="Arial" w:hAnsi="Arial" w:cs="Arial"/>
          <w:color w:val="141414"/>
          <w:shd w:val="clear" w:color="auto" w:fill="FFFFFF"/>
        </w:rPr>
        <w:t xml:space="preserve">out" without offering anything in return. My book was written with the aim of making sure that there are as few such cases as possible and as many opportunities as possible to develop </w:t>
      </w:r>
      <w:r w:rsidRPr="008B2C77" w:rsidR="00A72CBC">
        <w:rPr>
          <w:rFonts w:ascii="Arial" w:hAnsi="Arial" w:cs="Arial"/>
          <w:color w:val="141414"/>
          <w:shd w:val="clear" w:color="auto" w:fill="FFFFFF"/>
        </w:rPr>
        <w:t xml:space="preserve">adolescents</w:t>
      </w:r>
      <w:r w:rsidRPr="008B2C77" w:rsidR="001C3B23">
        <w:rPr>
          <w:rFonts w:ascii="Arial" w:hAnsi="Arial" w:cs="Arial"/>
          <w:color w:val="141414"/>
          <w:shd w:val="clear" w:color="auto" w:fill="FFFFFF"/>
        </w:rPr>
        <w:t xml:space="preserve"> with </w:t>
      </w:r>
      <w:r w:rsidRPr="008B2C77" w:rsidR="00A72CBC">
        <w:rPr>
          <w:rFonts w:ascii="Arial" w:hAnsi="Arial" w:cs="Arial"/>
          <w:color w:val="141414"/>
          <w:shd w:val="clear" w:color="auto" w:fill="FFFFFF"/>
        </w:rPr>
        <w:t xml:space="preserve">great potential</w:t>
      </w:r>
      <w:r w:rsidRPr="008B2C77" w:rsidR="001C3B23">
        <w:rPr>
          <w:rFonts w:ascii="Arial" w:hAnsi="Arial" w:cs="Arial"/>
          <w:color w:val="141414"/>
          <w:shd w:val="clear" w:color="auto" w:fill="FFFFFF"/>
        </w:rPr>
        <w:t xml:space="preserve"> to learn </w:t>
      </w:r>
      <w:r w:rsidRPr="008B2C77" w:rsidR="00A72CBC">
        <w:rPr>
          <w:rFonts w:ascii="Arial" w:hAnsi="Arial" w:cs="Arial"/>
          <w:color w:val="141414"/>
          <w:shd w:val="clear" w:color="auto" w:fill="FFFFFF"/>
        </w:rPr>
        <w:t xml:space="preserve">the game of </w:t>
      </w:r>
      <w:r w:rsidRPr="54C23F46" w:rsidR="54C23F46">
        <w:rPr>
          <w:rFonts w:ascii="Arial" w:hAnsi="Arial" w:cs="Arial"/>
          <w:color w:val="141414"/>
        </w:rPr>
        <w:t>football.</w:t>
      </w:r>
    </w:p>
    <w:p xmlns:wp14="http://schemas.microsoft.com/office/word/2010/wordml" w:rsidRPr="00C139DB" w:rsidR="00335C10" w:rsidP="005055DF" w:rsidRDefault="00335C10" w14:paraId="04A4827E" wp14:textId="77777777">
      <w:pPr>
        <w:pStyle w:val="NormalWeb"/>
        <w:shd w:val="clear" w:color="auto" w:fill="FFFFFF"/>
        <w:spacing w:before="0" w:beforeAutospacing="0" w:after="180" w:afterAutospacing="0" w:line="480" w:lineRule="auto"/>
        <w:ind w:right="-613"/>
        <w:jc w:val="both"/>
        <w:textAlignment w:val="baseline"/>
        <w:rPr>
          <w:rFonts w:ascii="Arial" w:hAnsi="Arial" w:cs="Arial"/>
          <w:color w:val="141414"/>
          <w:shd w:val="clear" w:color="auto" w:fill="FFFFFF"/>
        </w:rPr>
      </w:pPr>
      <w:r w:rsidRPr="008B2C77">
        <w:rPr>
          <w:rFonts w:ascii="Arial" w:hAnsi="Arial" w:cs="Arial"/>
          <w:color w:val="141414"/>
          <w:shd w:val="clear" w:color="auto" w:fill="FFFFFF"/>
        </w:rPr>
        <w:t>Pawel Guziejko</w:t>
      </w:r>
    </w:p>
    <w:p xmlns:wp14="http://schemas.microsoft.com/office/word/2010/wordml" w:rsidRPr="00C139DB" w:rsidR="003842BC" w:rsidP="005055DF" w:rsidRDefault="003842BC" w14:paraId="05C2A4D3" wp14:textId="77777777">
      <w:pPr>
        <w:pStyle w:val="NormalWeb"/>
        <w:shd w:val="clear" w:color="auto" w:fill="FFFFFF"/>
        <w:spacing w:before="0" w:beforeAutospacing="0" w:after="180" w:afterAutospacing="0" w:line="480" w:lineRule="auto"/>
        <w:ind w:right="-613"/>
        <w:jc w:val="both"/>
        <w:textAlignment w:val="baseline"/>
        <w:rPr>
          <w:rFonts w:ascii="Arial" w:hAnsi="Arial" w:cs="Arial"/>
          <w:b/>
          <w:bCs/>
          <w:color w:val="141414"/>
          <w:shd w:val="clear" w:color="auto" w:fill="FFFFFF"/>
        </w:rPr>
      </w:pPr>
      <w:r w:rsidRPr="00C139DB">
        <w:rPr>
          <w:rFonts w:ascii="Arial" w:hAnsi="Arial" w:cs="Arial"/>
          <w:b/>
          <w:bCs/>
          <w:color w:val="141414"/>
          <w:shd w:val="clear" w:color="auto" w:fill="FFFFFF"/>
        </w:rPr>
        <w:t xml:space="preserve">     </w:t>
      </w:r>
      <w:bookmarkEnd w:id="0"/>
    </w:p>
    <w:sectPr w:rsidRPr="00C139DB" w:rsidR="003842BC" w:rsidSect="008738C8">
      <w:footerReference w:type="default" r:id="rId1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GS" w:author="Gary Smailes" w:date="2024-02-07T10:52:26" w:id="606621864">
    <w:p w:rsidR="0BED9C9C" w:rsidRDefault="0BED9C9C" w14:paraId="1144285D" w14:textId="6030B5DF">
      <w:pPr>
        <w:pStyle w:val="CommentText"/>
      </w:pPr>
      <w:r w:rsidR="0BED9C9C">
        <w:rPr/>
        <w:t>The first paragraph of each chapter is flush, the rest indented.</w:t>
      </w:r>
      <w:r>
        <w:rPr>
          <w:rStyle w:val="CommentReference"/>
        </w:rPr>
        <w:annotationRef/>
      </w:r>
    </w:p>
  </w:comment>
  <w:comment w:initials="GS" w:author="Gary Smailes" w:date="2024-02-07T10:57:06" w:id="1102840720">
    <w:p w:rsidR="0BED9C9C" w:rsidRDefault="0BED9C9C" w14:paraId="7D1D5F16" w14:textId="2DCF559C">
      <w:pPr>
        <w:pStyle w:val="CommentText"/>
      </w:pPr>
      <w:r w:rsidR="0BED9C9C">
        <w:rPr/>
        <w:t>I think it would be use to define what you mean by 'professional'.</w:t>
      </w:r>
      <w:r>
        <w:rPr>
          <w:rStyle w:val="CommentReference"/>
        </w:rPr>
        <w:annotationRef/>
      </w:r>
    </w:p>
  </w:comment>
  <w:comment w:initials="GS" w:author="Gary Smailes" w:date="2024-02-07T13:28:59" w:id="1951650942">
    <w:p w:rsidR="3C9E8E1C" w:rsidRDefault="3C9E8E1C" w14:paraId="56AE66F2" w14:textId="3371F614">
      <w:pPr>
        <w:pStyle w:val="CommentText"/>
      </w:pPr>
      <w:r w:rsidR="3C9E8E1C">
        <w:rPr/>
        <w:t xml:space="preserve">How does this compare to other countries. </w:t>
      </w:r>
      <w:r>
        <w:rPr>
          <w:rStyle w:val="CommentReference"/>
        </w:rPr>
        <w:annotationRef/>
      </w:r>
    </w:p>
  </w:comment>
  <w:comment w:initials="GS" w:author="Gary Smailes" w:date="2024-02-07T14:29:49" w:id="927901456">
    <w:p w:rsidR="3C9E8E1C" w:rsidRDefault="3C9E8E1C" w14:paraId="6226A93F" w14:textId="0E158C2E">
      <w:pPr>
        <w:pStyle w:val="CommentText"/>
      </w:pPr>
      <w:r w:rsidR="3C9E8E1C">
        <w:rPr/>
        <w:t xml:space="preserve">One thing you have not indicated is how many professional footballer jobs are available to these kids? How many professional contracts are offered each year? </w:t>
      </w:r>
      <w:r>
        <w:rPr>
          <w:rStyle w:val="CommentReference"/>
        </w:rPr>
        <w:annotationRef/>
      </w:r>
    </w:p>
  </w:comment>
  <w:comment w:initials="GS" w:author="Gary Smailes" w:date="2024-02-07T14:35:12" w:id="17037268">
    <w:p w:rsidR="3C9E8E1C" w:rsidRDefault="3C9E8E1C" w14:paraId="6A710A2C" w14:textId="3836D0A6">
      <w:pPr>
        <w:pStyle w:val="CommentText"/>
      </w:pPr>
      <w:r w:rsidR="3C9E8E1C">
        <w:rPr/>
        <w:t>It is my understanding that other countries (Holland?), don't pick positions for players until a much later age, is this the case?</w:t>
      </w:r>
      <w:r>
        <w:rPr>
          <w:rStyle w:val="CommentReference"/>
        </w:rPr>
        <w:annotationRef/>
      </w:r>
    </w:p>
  </w:comment>
  <w:comment w:initials="GS" w:author="Gary Smailes" w:date="2024-02-07T16:38:16" w:id="817152349">
    <w:p w:rsidR="3C9E8E1C" w:rsidRDefault="3C9E8E1C" w14:paraId="6671EBDA" w14:textId="56437057">
      <w:pPr>
        <w:pStyle w:val="CommentText"/>
      </w:pPr>
      <w:r w:rsidR="3C9E8E1C">
        <w:rPr/>
        <w:t xml:space="preserve">Are you sure this is true? I am sure that academy players can still play in the local leagues until they are 13, I think. </w:t>
      </w:r>
      <w:r>
        <w:rPr>
          <w:rStyle w:val="CommentReference"/>
        </w:rPr>
        <w:annotationRef/>
      </w:r>
    </w:p>
    <w:p w:rsidR="3C9E8E1C" w:rsidRDefault="3C9E8E1C" w14:paraId="507452D6" w14:textId="1D901BB4">
      <w:pPr>
        <w:pStyle w:val="CommentText"/>
      </w:pPr>
    </w:p>
    <w:p w:rsidR="3C9E8E1C" w:rsidRDefault="3C9E8E1C" w14:paraId="54E5F63C" w14:textId="5B88AA02">
      <w:pPr>
        <w:pStyle w:val="CommentText"/>
      </w:pPr>
      <w:r w:rsidR="3C9E8E1C">
        <w:rPr/>
        <w:t xml:space="preserve">I have run three or four kids teams. There were two or three local clubs that were affiliated with Liverpool and Everton where they would have the academy players in their squads. Vauxhall Motors is a good example.  </w:t>
      </w:r>
    </w:p>
  </w:comment>
  <w:comment w:initials="GS" w:author="Gary Smailes" w:date="2024-02-09T13:20:42" w:id="563654830">
    <w:p w:rsidR="2513BBC5" w:rsidRDefault="2513BBC5" w14:paraId="685EE9C6" w14:textId="48B5622D">
      <w:pPr>
        <w:pStyle w:val="CommentText"/>
      </w:pPr>
      <w:r w:rsidR="2513BBC5">
        <w:rPr/>
        <w:t xml:space="preserve">I still feel you need to delve into how model are created. </w:t>
      </w:r>
      <w:r>
        <w:rPr>
          <w:rStyle w:val="CommentReference"/>
        </w:rPr>
        <w:annotationRef/>
      </w:r>
    </w:p>
  </w:comment>
  <w:comment w:initials="GS" w:author="Gary Smailes" w:date="2024-02-09T13:43:46" w:id="865287893">
    <w:p w:rsidR="2513BBC5" w:rsidRDefault="2513BBC5" w14:paraId="6F208AFF" w14:textId="2F52F9E3">
      <w:pPr>
        <w:pStyle w:val="CommentText"/>
      </w:pPr>
      <w:r w:rsidR="2513BBC5">
        <w:rPr/>
        <w:t xml:space="preserve">Are coaches not exposed to the latest practices via conferences and ongoing training? </w:t>
      </w:r>
      <w:r>
        <w:rPr>
          <w:rStyle w:val="CommentReference"/>
        </w:rPr>
        <w:annotationRef/>
      </w:r>
    </w:p>
  </w:comment>
  <w:comment w:initials="GS" w:author="Gary Smailes" w:date="2024-02-09T13:49:39" w:id="1436828789">
    <w:p w:rsidR="2513BBC5" w:rsidRDefault="2513BBC5" w14:paraId="290A2F05" w14:textId="18982701">
      <w:pPr>
        <w:pStyle w:val="CommentText"/>
      </w:pPr>
      <w:r w:rsidR="2513BBC5">
        <w:rPr/>
        <w:t>I support Tranmere, and one thing we see time and again is young players 19-22 coming from prem set ups and just failing on the pitch. They have all the skill but lack the understanding needed for the game.</w:t>
      </w:r>
      <w:r>
        <w:rPr>
          <w:rStyle w:val="CommentReference"/>
        </w:rPr>
        <w:annotationRef/>
      </w:r>
    </w:p>
  </w:comment>
  <w:comment w:initials="GS" w:author="Gary Smailes" w:date="2024-02-09T14:38:10" w:id="1601969557">
    <w:p w:rsidR="2513BBC5" w:rsidRDefault="2513BBC5" w14:paraId="2DD97312" w14:textId="2815C29B">
      <w:pPr>
        <w:pStyle w:val="CommentText"/>
      </w:pPr>
      <w:r w:rsidR="2513BBC5">
        <w:rPr/>
        <w:t>Correct?</w:t>
      </w:r>
      <w:r>
        <w:rPr>
          <w:rStyle w:val="CommentReference"/>
        </w:rPr>
        <w:annotationRef/>
      </w:r>
    </w:p>
  </w:comment>
  <w:comment w:initials="GS" w:author="Gary Smailes" w:date="2024-02-09T15:26:55" w:id="443330281">
    <w:p w:rsidR="2513BBC5" w:rsidRDefault="2513BBC5" w14:paraId="4E2A59F5" w14:textId="600FFB91">
      <w:pPr>
        <w:pStyle w:val="CommentText"/>
      </w:pPr>
      <w:r w:rsidR="2513BBC5">
        <w:rPr/>
        <w:t xml:space="preserve">I like this point. </w:t>
      </w:r>
      <w:r>
        <w:rPr>
          <w:rStyle w:val="CommentReference"/>
        </w:rPr>
        <w:annotationRef/>
      </w:r>
    </w:p>
  </w:comment>
  <w:comment w:initials="GS" w:author="Gary Smailes" w:date="2024-02-09T15:46:45" w:id="1999775017">
    <w:p w:rsidR="2513BBC5" w:rsidRDefault="2513BBC5" w14:paraId="7DE473D0" w14:textId="64CA2F29">
      <w:pPr>
        <w:pStyle w:val="CommentText"/>
      </w:pPr>
      <w:r w:rsidR="2513BBC5">
        <w:rPr/>
        <w:t xml:space="preserve">What about the fact the goals are so big for the goalkeeper? It seems crazy that they are in full sized goals. </w:t>
      </w:r>
      <w:r>
        <w:rPr>
          <w:rStyle w:val="CommentReference"/>
        </w:rPr>
        <w:annotationRef/>
      </w:r>
    </w:p>
  </w:comment>
  <w:comment w:initials="GS" w:author="Gary Smailes" w:date="2024-02-12T12:52:20" w:id="1954935512">
    <w:p w:rsidR="54C23F46" w:rsidRDefault="54C23F46" w14:paraId="374A41B6" w14:textId="0BAD178C">
      <w:pPr>
        <w:pStyle w:val="CommentText"/>
      </w:pPr>
      <w:r w:rsidR="54C23F46">
        <w:rPr/>
        <w:t>What kind of age?</w:t>
      </w:r>
      <w:r>
        <w:rPr>
          <w:rStyle w:val="CommentReference"/>
        </w:rPr>
        <w:annotationRef/>
      </w:r>
    </w:p>
  </w:comment>
  <w:comment w:initials="GS" w:author="Gary Smailes" w:date="2024-02-12T13:03:07" w:id="1072274256">
    <w:p w:rsidR="54C23F46" w:rsidRDefault="54C23F46" w14:paraId="2CD64304" w14:textId="7C26F05F">
      <w:pPr>
        <w:pStyle w:val="CommentText"/>
      </w:pPr>
      <w:r w:rsidR="54C23F46">
        <w:rPr/>
        <w:t xml:space="preserve">I assume these are short session for six weeks, not full time coaching. </w:t>
      </w:r>
      <w:r>
        <w:rPr>
          <w:rStyle w:val="CommentReference"/>
        </w:rPr>
        <w:annotationRef/>
      </w:r>
    </w:p>
  </w:comment>
  <w:comment w:initials="GS" w:author="Gary Smailes" w:date="2024-02-12T16:01:35" w:id="819637905">
    <w:p w:rsidR="54C23F46" w:rsidRDefault="54C23F46" w14:paraId="35558D92" w14:textId="703810A4">
      <w:pPr>
        <w:pStyle w:val="CommentText"/>
      </w:pPr>
      <w:r w:rsidR="54C23F46">
        <w:rPr/>
        <w:t>See my note about the Malcolm Gladwell book on this topic in ice hockey.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44285D"/>
  <w15:commentEx w15:done="0" w15:paraId="7D1D5F16"/>
  <w15:commentEx w15:done="0" w15:paraId="56AE66F2"/>
  <w15:commentEx w15:done="0" w15:paraId="6226A93F"/>
  <w15:commentEx w15:done="0" w15:paraId="6A710A2C"/>
  <w15:commentEx w15:done="0" w15:paraId="54E5F63C"/>
  <w15:commentEx w15:done="0" w15:paraId="685EE9C6"/>
  <w15:commentEx w15:done="0" w15:paraId="6F208AFF"/>
  <w15:commentEx w15:done="0" w15:paraId="290A2F05"/>
  <w15:commentEx w15:done="0" w15:paraId="2DD97312"/>
  <w15:commentEx w15:done="0" w15:paraId="4E2A59F5"/>
  <w15:commentEx w15:done="0" w15:paraId="7DE473D0"/>
  <w15:commentEx w15:done="0" w15:paraId="374A41B6"/>
  <w15:commentEx w15:done="0" w15:paraId="2CD64304"/>
  <w15:commentEx w15:done="0" w15:paraId="35558D9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9127B92" w16cex:dateUtc="2024-02-07T10:52:26.491Z"/>
  <w16cex:commentExtensible w16cex:durableId="75E50BAB" w16cex:dateUtc="2024-02-07T10:57:06.915Z"/>
  <w16cex:commentExtensible w16cex:durableId="0A646DCC" w16cex:dateUtc="2024-02-07T13:28:59.096Z"/>
  <w16cex:commentExtensible w16cex:durableId="21EEE36C" w16cex:dateUtc="2024-02-07T14:29:49.897Z"/>
  <w16cex:commentExtensible w16cex:durableId="3392C004" w16cex:dateUtc="2024-02-07T14:35:12.16Z"/>
  <w16cex:commentExtensible w16cex:durableId="490F4998" w16cex:dateUtc="2024-02-07T16:38:16.105Z"/>
  <w16cex:commentExtensible w16cex:durableId="1F3E2D02" w16cex:dateUtc="2024-02-09T13:20:42.067Z"/>
  <w16cex:commentExtensible w16cex:durableId="31328BDD" w16cex:dateUtc="2024-02-09T13:43:46.777Z"/>
  <w16cex:commentExtensible w16cex:durableId="483FBA6D" w16cex:dateUtc="2024-02-09T13:49:39.505Z"/>
  <w16cex:commentExtensible w16cex:durableId="68B2BE43" w16cex:dateUtc="2024-02-09T14:38:10.646Z"/>
  <w16cex:commentExtensible w16cex:durableId="14A5697E" w16cex:dateUtc="2024-02-09T15:26:55.934Z"/>
  <w16cex:commentExtensible w16cex:durableId="57B2AC85" w16cex:dateUtc="2024-02-09T15:46:45.649Z"/>
  <w16cex:commentExtensible w16cex:durableId="483FC2CD" w16cex:dateUtc="2024-02-12T12:52:20.15Z"/>
  <w16cex:commentExtensible w16cex:durableId="3416F007" w16cex:dateUtc="2024-02-12T13:03:07.374Z"/>
  <w16cex:commentExtensible w16cex:durableId="1DF7B1CC" w16cex:dateUtc="2024-02-12T16:01:35.82Z"/>
</w16cex:commentsExtensible>
</file>

<file path=word/commentsIds.xml><?xml version="1.0" encoding="utf-8"?>
<w16cid:commentsIds xmlns:mc="http://schemas.openxmlformats.org/markup-compatibility/2006" xmlns:w16cid="http://schemas.microsoft.com/office/word/2016/wordml/cid" mc:Ignorable="w16cid">
  <w16cid:commentId w16cid:paraId="1144285D" w16cid:durableId="69127B92"/>
  <w16cid:commentId w16cid:paraId="7D1D5F16" w16cid:durableId="75E50BAB"/>
  <w16cid:commentId w16cid:paraId="56AE66F2" w16cid:durableId="0A646DCC"/>
  <w16cid:commentId w16cid:paraId="6226A93F" w16cid:durableId="21EEE36C"/>
  <w16cid:commentId w16cid:paraId="6A710A2C" w16cid:durableId="3392C004"/>
  <w16cid:commentId w16cid:paraId="54E5F63C" w16cid:durableId="490F4998"/>
  <w16cid:commentId w16cid:paraId="685EE9C6" w16cid:durableId="1F3E2D02"/>
  <w16cid:commentId w16cid:paraId="6F208AFF" w16cid:durableId="31328BDD"/>
  <w16cid:commentId w16cid:paraId="290A2F05" w16cid:durableId="483FBA6D"/>
  <w16cid:commentId w16cid:paraId="2DD97312" w16cid:durableId="68B2BE43"/>
  <w16cid:commentId w16cid:paraId="4E2A59F5" w16cid:durableId="14A5697E"/>
  <w16cid:commentId w16cid:paraId="7DE473D0" w16cid:durableId="57B2AC85"/>
  <w16cid:commentId w16cid:paraId="374A41B6" w16cid:durableId="483FC2CD"/>
  <w16cid:commentId w16cid:paraId="2CD64304" w16cid:durableId="3416F007"/>
  <w16cid:commentId w16cid:paraId="35558D92" w16cid:durableId="1DF7B1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84F30" w:rsidP="004B5256" w:rsidRDefault="00684F30" w14:paraId="769D0D3C" wp14:textId="77777777">
      <w:pPr>
        <w:spacing w:after="0" w:line="240" w:lineRule="auto"/>
      </w:pPr>
      <w:r>
        <w:separator/>
      </w:r>
    </w:p>
  </w:endnote>
  <w:endnote w:type="continuationSeparator" w:id="0">
    <w:p xmlns:wp14="http://schemas.microsoft.com/office/word/2010/wordml" w:rsidR="00684F30" w:rsidP="004B5256" w:rsidRDefault="00684F30" w14:paraId="54CD245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258940"/>
      <w:docPartObj>
        <w:docPartGallery w:val="Page Numbers (Bottom of Page)"/>
        <w:docPartUnique/>
      </w:docPartObj>
    </w:sdtPr>
    <w:sdtEndPr>
      <w:rPr>
        <w:color w:val="7F7F7F" w:themeColor="background1" w:themeShade="7F"/>
        <w:spacing w:val="60"/>
      </w:rPr>
    </w:sdtEndPr>
    <w:sdtContent>
      <w:p xmlns:wp14="http://schemas.microsoft.com/office/word/2010/wordml" w:rsidR="00A36E88" w:rsidRDefault="00A36E88" w14:paraId="71DE29BA" wp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sidRPr="008B2C77" w:rsidR="008B2C77">
          <w:rPr>
            <w:b/>
            <w:bCs/>
            <w:noProof/>
          </w:rPr>
          <w:t>135</w:t>
        </w:r>
        <w:r>
          <w:rPr>
            <w:b/>
            <w:bCs/>
            <w:noProof/>
          </w:rPr>
          <w:fldChar w:fldCharType="end"/>
        </w:r>
        <w:r>
          <w:rPr>
            <w:b/>
            <w:bCs/>
          </w:rPr>
          <w:t xml:space="preserve"> | </w:t>
        </w:r>
        <w:r>
          <w:rPr>
            <w:color w:val="7F7F7F" w:themeColor="background1" w:themeShade="7F"/>
            <w:spacing w:val="60"/>
          </w:rPr>
          <w:t>Page</w:t>
        </w:r>
      </w:p>
    </w:sdtContent>
  </w:sdt>
  <w:p xmlns:wp14="http://schemas.microsoft.com/office/word/2010/wordml" w:rsidR="00A36E88" w:rsidRDefault="00A36E88" w14:paraId="30D7AA6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84F30" w:rsidP="004B5256" w:rsidRDefault="00684F30" w14:paraId="1231BE67" wp14:textId="77777777">
      <w:pPr>
        <w:spacing w:after="0" w:line="240" w:lineRule="auto"/>
      </w:pPr>
      <w:r>
        <w:separator/>
      </w:r>
    </w:p>
  </w:footnote>
  <w:footnote w:type="continuationSeparator" w:id="0">
    <w:p xmlns:wp14="http://schemas.microsoft.com/office/word/2010/wordml" w:rsidR="00684F30" w:rsidP="004B5256" w:rsidRDefault="00684F30" w14:paraId="36FEB5B0"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3B5"/>
    <w:multiLevelType w:val="hybridMultilevel"/>
    <w:tmpl w:val="6BDE97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23F64"/>
    <w:multiLevelType w:val="hybridMultilevel"/>
    <w:tmpl w:val="31781E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4F0757"/>
    <w:multiLevelType w:val="hybridMultilevel"/>
    <w:tmpl w:val="35F69484"/>
    <w:lvl w:ilvl="0" w:tplc="824630D2">
      <w:start w:val="1"/>
      <w:numFmt w:val="low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AE3954"/>
    <w:multiLevelType w:val="hybridMultilevel"/>
    <w:tmpl w:val="478881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684A2A"/>
    <w:multiLevelType w:val="hybridMultilevel"/>
    <w:tmpl w:val="700AC9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9084A"/>
    <w:multiLevelType w:val="hybridMultilevel"/>
    <w:tmpl w:val="015A1D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DD7556"/>
    <w:multiLevelType w:val="multilevel"/>
    <w:tmpl w:val="D83E80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5C4E99"/>
    <w:multiLevelType w:val="hybridMultilevel"/>
    <w:tmpl w:val="AD2875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D15646"/>
    <w:multiLevelType w:val="hybridMultilevel"/>
    <w:tmpl w:val="078E11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761A6"/>
    <w:multiLevelType w:val="hybridMultilevel"/>
    <w:tmpl w:val="5164CAD4"/>
    <w:lvl w:ilvl="0" w:tplc="F754E9AE">
      <w:start w:val="1"/>
      <w:numFmt w:val="lowerLetter"/>
      <w:lvlText w:val="%1)"/>
      <w:lvlJc w:val="left"/>
      <w:pPr>
        <w:ind w:left="720" w:hanging="360"/>
      </w:pPr>
      <w:rPr>
        <w:rFonts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233EF0"/>
    <w:multiLevelType w:val="hybridMultilevel"/>
    <w:tmpl w:val="705AA8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686E77"/>
    <w:multiLevelType w:val="hybridMultilevel"/>
    <w:tmpl w:val="790C23B4"/>
    <w:lvl w:ilvl="0" w:tplc="32AC62D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072A9A"/>
    <w:multiLevelType w:val="hybridMultilevel"/>
    <w:tmpl w:val="12FA7188"/>
    <w:lvl w:ilvl="0" w:tplc="554003B8">
      <w:start w:val="1"/>
      <w:numFmt w:val="lowerLetter"/>
      <w:lvlText w:val="%1)"/>
      <w:lvlJc w:val="left"/>
      <w:pPr>
        <w:ind w:left="720" w:hanging="360"/>
      </w:pPr>
      <w:rPr>
        <w:rFonts w:hint="default"/>
        <w:color w:val="2A2A2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6A7492"/>
    <w:multiLevelType w:val="hybridMultilevel"/>
    <w:tmpl w:val="733C41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AD0A81"/>
    <w:multiLevelType w:val="hybridMultilevel"/>
    <w:tmpl w:val="AEDCC174"/>
    <w:lvl w:ilvl="0" w:tplc="185CE8B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5B39D9"/>
    <w:multiLevelType w:val="hybridMultilevel"/>
    <w:tmpl w:val="89C85E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726A0D"/>
    <w:multiLevelType w:val="hybridMultilevel"/>
    <w:tmpl w:val="C8EA6754"/>
    <w:lvl w:ilvl="0" w:tplc="B03EB8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67E599E"/>
    <w:multiLevelType w:val="hybridMultilevel"/>
    <w:tmpl w:val="16BC90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FA4756"/>
    <w:multiLevelType w:val="hybridMultilevel"/>
    <w:tmpl w:val="6BB43F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CC45D6"/>
    <w:multiLevelType w:val="hybridMultilevel"/>
    <w:tmpl w:val="C9A8EB2E"/>
    <w:lvl w:ilvl="0" w:tplc="DE4A4CA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E5B019B"/>
    <w:multiLevelType w:val="hybridMultilevel"/>
    <w:tmpl w:val="7F72B65C"/>
    <w:lvl w:ilvl="0" w:tplc="80D854C6">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655F03"/>
    <w:multiLevelType w:val="hybridMultilevel"/>
    <w:tmpl w:val="8CF2BD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FC1D36"/>
    <w:multiLevelType w:val="hybridMultilevel"/>
    <w:tmpl w:val="43F6876A"/>
    <w:lvl w:ilvl="0" w:tplc="8E5A9F22">
      <w:start w:val="1"/>
      <w:numFmt w:val="low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DE7B20"/>
    <w:multiLevelType w:val="hybridMultilevel"/>
    <w:tmpl w:val="EF02B7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85AE9"/>
    <w:multiLevelType w:val="hybridMultilevel"/>
    <w:tmpl w:val="432444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662871"/>
    <w:multiLevelType w:val="hybridMultilevel"/>
    <w:tmpl w:val="84C643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B46681"/>
    <w:multiLevelType w:val="hybridMultilevel"/>
    <w:tmpl w:val="6A944C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D17FCD"/>
    <w:multiLevelType w:val="hybridMultilevel"/>
    <w:tmpl w:val="1156944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0C27F88"/>
    <w:multiLevelType w:val="hybridMultilevel"/>
    <w:tmpl w:val="AC5278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D86FC9"/>
    <w:multiLevelType w:val="hybridMultilevel"/>
    <w:tmpl w:val="2FC291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AD0A88"/>
    <w:multiLevelType w:val="hybridMultilevel"/>
    <w:tmpl w:val="6A3E329E"/>
    <w:lvl w:ilvl="0" w:tplc="2ACACE1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4018090">
    <w:abstractNumId w:val="6"/>
  </w:num>
  <w:num w:numId="2" w16cid:durableId="1854689022">
    <w:abstractNumId w:val="23"/>
  </w:num>
  <w:num w:numId="3" w16cid:durableId="1999379537">
    <w:abstractNumId w:val="26"/>
  </w:num>
  <w:num w:numId="4" w16cid:durableId="2086954171">
    <w:abstractNumId w:val="30"/>
  </w:num>
  <w:num w:numId="5" w16cid:durableId="1537964769">
    <w:abstractNumId w:val="11"/>
  </w:num>
  <w:num w:numId="6" w16cid:durableId="849366686">
    <w:abstractNumId w:val="7"/>
  </w:num>
  <w:num w:numId="7" w16cid:durableId="943882237">
    <w:abstractNumId w:val="13"/>
  </w:num>
  <w:num w:numId="8" w16cid:durableId="687604243">
    <w:abstractNumId w:val="4"/>
  </w:num>
  <w:num w:numId="9" w16cid:durableId="1700928194">
    <w:abstractNumId w:val="28"/>
  </w:num>
  <w:num w:numId="10" w16cid:durableId="888609566">
    <w:abstractNumId w:val="15"/>
  </w:num>
  <w:num w:numId="11" w16cid:durableId="791944681">
    <w:abstractNumId w:val="24"/>
  </w:num>
  <w:num w:numId="12" w16cid:durableId="1194229133">
    <w:abstractNumId w:val="3"/>
  </w:num>
  <w:num w:numId="13" w16cid:durableId="788932096">
    <w:abstractNumId w:val="27"/>
  </w:num>
  <w:num w:numId="14" w16cid:durableId="1725986079">
    <w:abstractNumId w:val="21"/>
  </w:num>
  <w:num w:numId="15" w16cid:durableId="2093818285">
    <w:abstractNumId w:val="12"/>
  </w:num>
  <w:num w:numId="16" w16cid:durableId="1743677641">
    <w:abstractNumId w:val="20"/>
  </w:num>
  <w:num w:numId="17" w16cid:durableId="1970896424">
    <w:abstractNumId w:val="14"/>
  </w:num>
  <w:num w:numId="18" w16cid:durableId="1482504781">
    <w:abstractNumId w:val="22"/>
  </w:num>
  <w:num w:numId="19" w16cid:durableId="1323434841">
    <w:abstractNumId w:val="10"/>
  </w:num>
  <w:num w:numId="20" w16cid:durableId="1997804934">
    <w:abstractNumId w:val="1"/>
  </w:num>
  <w:num w:numId="21" w16cid:durableId="734663267">
    <w:abstractNumId w:val="2"/>
  </w:num>
  <w:num w:numId="22" w16cid:durableId="413205836">
    <w:abstractNumId w:val="16"/>
  </w:num>
  <w:num w:numId="23" w16cid:durableId="240144236">
    <w:abstractNumId w:val="19"/>
  </w:num>
  <w:num w:numId="24" w16cid:durableId="1553610996">
    <w:abstractNumId w:val="29"/>
  </w:num>
  <w:num w:numId="25" w16cid:durableId="1426070837">
    <w:abstractNumId w:val="17"/>
  </w:num>
  <w:num w:numId="26" w16cid:durableId="458377289">
    <w:abstractNumId w:val="0"/>
  </w:num>
  <w:num w:numId="27" w16cid:durableId="534080205">
    <w:abstractNumId w:val="9"/>
  </w:num>
  <w:num w:numId="28" w16cid:durableId="1921909486">
    <w:abstractNumId w:val="18"/>
  </w:num>
  <w:num w:numId="29" w16cid:durableId="1680884005">
    <w:abstractNumId w:val="25"/>
  </w:num>
  <w:num w:numId="30" w16cid:durableId="448939204">
    <w:abstractNumId w:val="8"/>
  </w:num>
  <w:num w:numId="31" w16cid:durableId="1334333881">
    <w:abstractNumId w:val="5"/>
  </w:num>
</w:numbering>
</file>

<file path=word/people.xml><?xml version="1.0" encoding="utf-8"?>
<w15:people xmlns:mc="http://schemas.openxmlformats.org/markup-compatibility/2006" xmlns:w15="http://schemas.microsoft.com/office/word/2012/wordml" mc:Ignorable="w15">
  <w15:person w15:author="Gary Smailes">
    <w15:presenceInfo w15:providerId="Windows Live" w15:userId="9af6953e9a366c4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trackRevisions w:val="tru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59"/>
    <w:rsid w:val="00002EAC"/>
    <w:rsid w:val="00005A3B"/>
    <w:rsid w:val="00007C1D"/>
    <w:rsid w:val="0001290D"/>
    <w:rsid w:val="0001329E"/>
    <w:rsid w:val="00013D02"/>
    <w:rsid w:val="00013E14"/>
    <w:rsid w:val="00017F41"/>
    <w:rsid w:val="00020034"/>
    <w:rsid w:val="00021988"/>
    <w:rsid w:val="0002218F"/>
    <w:rsid w:val="00022674"/>
    <w:rsid w:val="00022B59"/>
    <w:rsid w:val="00026723"/>
    <w:rsid w:val="00027093"/>
    <w:rsid w:val="00027A82"/>
    <w:rsid w:val="00027AFF"/>
    <w:rsid w:val="00027D90"/>
    <w:rsid w:val="0003239F"/>
    <w:rsid w:val="000331C6"/>
    <w:rsid w:val="000349F6"/>
    <w:rsid w:val="00035A23"/>
    <w:rsid w:val="00037944"/>
    <w:rsid w:val="00040BCC"/>
    <w:rsid w:val="00044044"/>
    <w:rsid w:val="00053285"/>
    <w:rsid w:val="00060112"/>
    <w:rsid w:val="00061139"/>
    <w:rsid w:val="000657CB"/>
    <w:rsid w:val="00067886"/>
    <w:rsid w:val="00070436"/>
    <w:rsid w:val="00072D6D"/>
    <w:rsid w:val="000744ED"/>
    <w:rsid w:val="000749BF"/>
    <w:rsid w:val="00076F8E"/>
    <w:rsid w:val="000776E6"/>
    <w:rsid w:val="00080361"/>
    <w:rsid w:val="000816C3"/>
    <w:rsid w:val="000842B5"/>
    <w:rsid w:val="00087E17"/>
    <w:rsid w:val="00090447"/>
    <w:rsid w:val="00091094"/>
    <w:rsid w:val="000945CB"/>
    <w:rsid w:val="00096754"/>
    <w:rsid w:val="000A5329"/>
    <w:rsid w:val="000B2691"/>
    <w:rsid w:val="000B4D05"/>
    <w:rsid w:val="000B4F8C"/>
    <w:rsid w:val="000B6153"/>
    <w:rsid w:val="000C1D4E"/>
    <w:rsid w:val="000C2730"/>
    <w:rsid w:val="000C3865"/>
    <w:rsid w:val="000C455A"/>
    <w:rsid w:val="000D197A"/>
    <w:rsid w:val="000D258B"/>
    <w:rsid w:val="000D3A57"/>
    <w:rsid w:val="000D3B73"/>
    <w:rsid w:val="000D4A50"/>
    <w:rsid w:val="000D5593"/>
    <w:rsid w:val="000E25F0"/>
    <w:rsid w:val="000E4418"/>
    <w:rsid w:val="000E6C04"/>
    <w:rsid w:val="000E7581"/>
    <w:rsid w:val="000F2009"/>
    <w:rsid w:val="000F2EFF"/>
    <w:rsid w:val="000F5D89"/>
    <w:rsid w:val="00101D9C"/>
    <w:rsid w:val="00101FA6"/>
    <w:rsid w:val="0010326D"/>
    <w:rsid w:val="0010639B"/>
    <w:rsid w:val="00106C2C"/>
    <w:rsid w:val="00115E0B"/>
    <w:rsid w:val="00115E69"/>
    <w:rsid w:val="001167C2"/>
    <w:rsid w:val="0012207B"/>
    <w:rsid w:val="00123091"/>
    <w:rsid w:val="001237F5"/>
    <w:rsid w:val="00132139"/>
    <w:rsid w:val="00132ED5"/>
    <w:rsid w:val="00137CA8"/>
    <w:rsid w:val="00140152"/>
    <w:rsid w:val="00141006"/>
    <w:rsid w:val="00143714"/>
    <w:rsid w:val="0014375E"/>
    <w:rsid w:val="0014414E"/>
    <w:rsid w:val="00144458"/>
    <w:rsid w:val="00151DB9"/>
    <w:rsid w:val="00154B8C"/>
    <w:rsid w:val="00161131"/>
    <w:rsid w:val="00161F07"/>
    <w:rsid w:val="0016232F"/>
    <w:rsid w:val="001624A4"/>
    <w:rsid w:val="00162701"/>
    <w:rsid w:val="00163902"/>
    <w:rsid w:val="00163B57"/>
    <w:rsid w:val="0016453B"/>
    <w:rsid w:val="00167850"/>
    <w:rsid w:val="00170787"/>
    <w:rsid w:val="001712A1"/>
    <w:rsid w:val="00173A8C"/>
    <w:rsid w:val="00181466"/>
    <w:rsid w:val="0018264C"/>
    <w:rsid w:val="00182AF9"/>
    <w:rsid w:val="00187BD8"/>
    <w:rsid w:val="00193CC7"/>
    <w:rsid w:val="00194174"/>
    <w:rsid w:val="00196046"/>
    <w:rsid w:val="001977DB"/>
    <w:rsid w:val="001A1167"/>
    <w:rsid w:val="001A5703"/>
    <w:rsid w:val="001A583A"/>
    <w:rsid w:val="001A624A"/>
    <w:rsid w:val="001B0BE3"/>
    <w:rsid w:val="001B2F31"/>
    <w:rsid w:val="001B3133"/>
    <w:rsid w:val="001B442E"/>
    <w:rsid w:val="001B6CA7"/>
    <w:rsid w:val="001B7805"/>
    <w:rsid w:val="001C21C6"/>
    <w:rsid w:val="001C3023"/>
    <w:rsid w:val="001C3B23"/>
    <w:rsid w:val="001C5E55"/>
    <w:rsid w:val="001D0AC9"/>
    <w:rsid w:val="001D1CD4"/>
    <w:rsid w:val="001D4B35"/>
    <w:rsid w:val="001D4CCC"/>
    <w:rsid w:val="001D5CC1"/>
    <w:rsid w:val="001D6075"/>
    <w:rsid w:val="001E0816"/>
    <w:rsid w:val="001E3AED"/>
    <w:rsid w:val="001E6448"/>
    <w:rsid w:val="001E7DFB"/>
    <w:rsid w:val="001E7FF3"/>
    <w:rsid w:val="001F151E"/>
    <w:rsid w:val="001F4C49"/>
    <w:rsid w:val="001F6928"/>
    <w:rsid w:val="001F795A"/>
    <w:rsid w:val="002028AC"/>
    <w:rsid w:val="00203842"/>
    <w:rsid w:val="0020461A"/>
    <w:rsid w:val="00204A24"/>
    <w:rsid w:val="0020558C"/>
    <w:rsid w:val="00207969"/>
    <w:rsid w:val="002113CC"/>
    <w:rsid w:val="002116DB"/>
    <w:rsid w:val="00211C1D"/>
    <w:rsid w:val="00216F89"/>
    <w:rsid w:val="00217F7A"/>
    <w:rsid w:val="00220318"/>
    <w:rsid w:val="00220415"/>
    <w:rsid w:val="002224D5"/>
    <w:rsid w:val="00227346"/>
    <w:rsid w:val="00230898"/>
    <w:rsid w:val="00231E38"/>
    <w:rsid w:val="0023280F"/>
    <w:rsid w:val="00233F6D"/>
    <w:rsid w:val="00235D0A"/>
    <w:rsid w:val="00245522"/>
    <w:rsid w:val="0024553F"/>
    <w:rsid w:val="00247151"/>
    <w:rsid w:val="00247CC6"/>
    <w:rsid w:val="00250D56"/>
    <w:rsid w:val="00250E6F"/>
    <w:rsid w:val="00251A1C"/>
    <w:rsid w:val="00251B1E"/>
    <w:rsid w:val="0025371A"/>
    <w:rsid w:val="00255934"/>
    <w:rsid w:val="00264C83"/>
    <w:rsid w:val="002675A1"/>
    <w:rsid w:val="00267E8B"/>
    <w:rsid w:val="00267EA7"/>
    <w:rsid w:val="00271F00"/>
    <w:rsid w:val="00281BA2"/>
    <w:rsid w:val="00281FA3"/>
    <w:rsid w:val="00282839"/>
    <w:rsid w:val="0028377D"/>
    <w:rsid w:val="00284EBD"/>
    <w:rsid w:val="00286A19"/>
    <w:rsid w:val="00295EE4"/>
    <w:rsid w:val="002A4E07"/>
    <w:rsid w:val="002B1319"/>
    <w:rsid w:val="002B4BEF"/>
    <w:rsid w:val="002B5244"/>
    <w:rsid w:val="002B56E8"/>
    <w:rsid w:val="002C0200"/>
    <w:rsid w:val="002C528B"/>
    <w:rsid w:val="002C6553"/>
    <w:rsid w:val="002C69C2"/>
    <w:rsid w:val="002C7C4D"/>
    <w:rsid w:val="002D07FB"/>
    <w:rsid w:val="002D588C"/>
    <w:rsid w:val="002D6CA1"/>
    <w:rsid w:val="002D79A6"/>
    <w:rsid w:val="002D7EED"/>
    <w:rsid w:val="002E05B9"/>
    <w:rsid w:val="002E07F4"/>
    <w:rsid w:val="002E2F38"/>
    <w:rsid w:val="002E5A84"/>
    <w:rsid w:val="002F005E"/>
    <w:rsid w:val="002F2D6A"/>
    <w:rsid w:val="002F3168"/>
    <w:rsid w:val="002F5EA6"/>
    <w:rsid w:val="002F79EB"/>
    <w:rsid w:val="003015B7"/>
    <w:rsid w:val="00302E4B"/>
    <w:rsid w:val="0030424F"/>
    <w:rsid w:val="003046CC"/>
    <w:rsid w:val="00304EE3"/>
    <w:rsid w:val="00306FAE"/>
    <w:rsid w:val="00310D50"/>
    <w:rsid w:val="00311C20"/>
    <w:rsid w:val="0031390F"/>
    <w:rsid w:val="0031612D"/>
    <w:rsid w:val="003174C4"/>
    <w:rsid w:val="003215EF"/>
    <w:rsid w:val="0032568D"/>
    <w:rsid w:val="00332CE5"/>
    <w:rsid w:val="00333017"/>
    <w:rsid w:val="00335C10"/>
    <w:rsid w:val="00337CF8"/>
    <w:rsid w:val="00341F0F"/>
    <w:rsid w:val="00342D58"/>
    <w:rsid w:val="003445BA"/>
    <w:rsid w:val="00345A4D"/>
    <w:rsid w:val="00347D5D"/>
    <w:rsid w:val="00353063"/>
    <w:rsid w:val="00354014"/>
    <w:rsid w:val="00357120"/>
    <w:rsid w:val="003577AB"/>
    <w:rsid w:val="0036211A"/>
    <w:rsid w:val="00362EE3"/>
    <w:rsid w:val="00364BD5"/>
    <w:rsid w:val="0037265B"/>
    <w:rsid w:val="00372846"/>
    <w:rsid w:val="00373DBB"/>
    <w:rsid w:val="0037723B"/>
    <w:rsid w:val="00380209"/>
    <w:rsid w:val="003816A6"/>
    <w:rsid w:val="003842BC"/>
    <w:rsid w:val="0039257B"/>
    <w:rsid w:val="0039366F"/>
    <w:rsid w:val="00393FE7"/>
    <w:rsid w:val="00394008"/>
    <w:rsid w:val="003A0CF4"/>
    <w:rsid w:val="003A1BF8"/>
    <w:rsid w:val="003A3494"/>
    <w:rsid w:val="003A55E9"/>
    <w:rsid w:val="003A79E4"/>
    <w:rsid w:val="003B270B"/>
    <w:rsid w:val="003B6EDE"/>
    <w:rsid w:val="003B7EEE"/>
    <w:rsid w:val="003C1368"/>
    <w:rsid w:val="003C23A5"/>
    <w:rsid w:val="003C2B57"/>
    <w:rsid w:val="003C32B5"/>
    <w:rsid w:val="003C32B7"/>
    <w:rsid w:val="003D2BB0"/>
    <w:rsid w:val="003D4718"/>
    <w:rsid w:val="003D507F"/>
    <w:rsid w:val="003D6123"/>
    <w:rsid w:val="003D6A37"/>
    <w:rsid w:val="003D7ADB"/>
    <w:rsid w:val="003E4B16"/>
    <w:rsid w:val="003E4C88"/>
    <w:rsid w:val="00402F8A"/>
    <w:rsid w:val="00405E64"/>
    <w:rsid w:val="0040706A"/>
    <w:rsid w:val="00407AD1"/>
    <w:rsid w:val="0041255B"/>
    <w:rsid w:val="0041377B"/>
    <w:rsid w:val="00413E79"/>
    <w:rsid w:val="00414C31"/>
    <w:rsid w:val="00417460"/>
    <w:rsid w:val="00420793"/>
    <w:rsid w:val="00425A0A"/>
    <w:rsid w:val="00425A80"/>
    <w:rsid w:val="00426D6E"/>
    <w:rsid w:val="00430939"/>
    <w:rsid w:val="00433FE1"/>
    <w:rsid w:val="00436870"/>
    <w:rsid w:val="00440666"/>
    <w:rsid w:val="004408FF"/>
    <w:rsid w:val="00440EDF"/>
    <w:rsid w:val="00445018"/>
    <w:rsid w:val="00447801"/>
    <w:rsid w:val="00451DE7"/>
    <w:rsid w:val="00453224"/>
    <w:rsid w:val="00456C65"/>
    <w:rsid w:val="0046213E"/>
    <w:rsid w:val="004637FA"/>
    <w:rsid w:val="00465766"/>
    <w:rsid w:val="00470AF0"/>
    <w:rsid w:val="00471905"/>
    <w:rsid w:val="00472EB8"/>
    <w:rsid w:val="00474121"/>
    <w:rsid w:val="0047438A"/>
    <w:rsid w:val="004752EC"/>
    <w:rsid w:val="004759D2"/>
    <w:rsid w:val="00476606"/>
    <w:rsid w:val="004774D7"/>
    <w:rsid w:val="0048097C"/>
    <w:rsid w:val="0048443E"/>
    <w:rsid w:val="004848AF"/>
    <w:rsid w:val="00490F07"/>
    <w:rsid w:val="0049512D"/>
    <w:rsid w:val="00497190"/>
    <w:rsid w:val="004A55A4"/>
    <w:rsid w:val="004A781C"/>
    <w:rsid w:val="004B04F2"/>
    <w:rsid w:val="004B4D19"/>
    <w:rsid w:val="004B5256"/>
    <w:rsid w:val="004C587F"/>
    <w:rsid w:val="004C7DB3"/>
    <w:rsid w:val="004D0436"/>
    <w:rsid w:val="004D23BA"/>
    <w:rsid w:val="004D2604"/>
    <w:rsid w:val="004D3827"/>
    <w:rsid w:val="004D5E8C"/>
    <w:rsid w:val="004D76DD"/>
    <w:rsid w:val="004D7A01"/>
    <w:rsid w:val="004E18D3"/>
    <w:rsid w:val="004E3837"/>
    <w:rsid w:val="004E52C8"/>
    <w:rsid w:val="004E7BF7"/>
    <w:rsid w:val="004F2FFD"/>
    <w:rsid w:val="004F5AF3"/>
    <w:rsid w:val="004F6D07"/>
    <w:rsid w:val="005018EE"/>
    <w:rsid w:val="00501A09"/>
    <w:rsid w:val="005055DF"/>
    <w:rsid w:val="00505E7B"/>
    <w:rsid w:val="0050604B"/>
    <w:rsid w:val="00511CAF"/>
    <w:rsid w:val="00521809"/>
    <w:rsid w:val="0052184D"/>
    <w:rsid w:val="00521D02"/>
    <w:rsid w:val="00521D92"/>
    <w:rsid w:val="005233C1"/>
    <w:rsid w:val="00523D7D"/>
    <w:rsid w:val="00526043"/>
    <w:rsid w:val="00531EFF"/>
    <w:rsid w:val="00535958"/>
    <w:rsid w:val="00536137"/>
    <w:rsid w:val="00536FA7"/>
    <w:rsid w:val="005400A7"/>
    <w:rsid w:val="0054681A"/>
    <w:rsid w:val="005474A6"/>
    <w:rsid w:val="0054773B"/>
    <w:rsid w:val="00554C0F"/>
    <w:rsid w:val="005575A5"/>
    <w:rsid w:val="00561F98"/>
    <w:rsid w:val="0056239C"/>
    <w:rsid w:val="0056290E"/>
    <w:rsid w:val="00562C2D"/>
    <w:rsid w:val="00563C8B"/>
    <w:rsid w:val="00573145"/>
    <w:rsid w:val="00575C80"/>
    <w:rsid w:val="00577DE2"/>
    <w:rsid w:val="00580A9A"/>
    <w:rsid w:val="005823B8"/>
    <w:rsid w:val="00582405"/>
    <w:rsid w:val="00582F9D"/>
    <w:rsid w:val="00583B26"/>
    <w:rsid w:val="0058672B"/>
    <w:rsid w:val="005879AA"/>
    <w:rsid w:val="00593534"/>
    <w:rsid w:val="0059549D"/>
    <w:rsid w:val="00596AEC"/>
    <w:rsid w:val="00597837"/>
    <w:rsid w:val="005A14B4"/>
    <w:rsid w:val="005A1514"/>
    <w:rsid w:val="005A1F45"/>
    <w:rsid w:val="005A7414"/>
    <w:rsid w:val="005A7B7E"/>
    <w:rsid w:val="005B2957"/>
    <w:rsid w:val="005B2D40"/>
    <w:rsid w:val="005B70BE"/>
    <w:rsid w:val="005C179D"/>
    <w:rsid w:val="005D0A55"/>
    <w:rsid w:val="005E794F"/>
    <w:rsid w:val="005F0BFE"/>
    <w:rsid w:val="005F2866"/>
    <w:rsid w:val="005F3E01"/>
    <w:rsid w:val="005F4A6F"/>
    <w:rsid w:val="005F4D13"/>
    <w:rsid w:val="005F5472"/>
    <w:rsid w:val="005F699B"/>
    <w:rsid w:val="005F730F"/>
    <w:rsid w:val="006033AE"/>
    <w:rsid w:val="00604170"/>
    <w:rsid w:val="00604626"/>
    <w:rsid w:val="00610392"/>
    <w:rsid w:val="0061440D"/>
    <w:rsid w:val="006160E5"/>
    <w:rsid w:val="006166CA"/>
    <w:rsid w:val="00616AE2"/>
    <w:rsid w:val="00620B63"/>
    <w:rsid w:val="00622A7E"/>
    <w:rsid w:val="0062444C"/>
    <w:rsid w:val="00624976"/>
    <w:rsid w:val="00625D58"/>
    <w:rsid w:val="00626262"/>
    <w:rsid w:val="0063038D"/>
    <w:rsid w:val="00630E70"/>
    <w:rsid w:val="00631F0F"/>
    <w:rsid w:val="006448B9"/>
    <w:rsid w:val="0065419C"/>
    <w:rsid w:val="00657019"/>
    <w:rsid w:val="0065796A"/>
    <w:rsid w:val="0066082C"/>
    <w:rsid w:val="00661324"/>
    <w:rsid w:val="00662739"/>
    <w:rsid w:val="00665FBD"/>
    <w:rsid w:val="006678EE"/>
    <w:rsid w:val="00672B5E"/>
    <w:rsid w:val="00673595"/>
    <w:rsid w:val="00674859"/>
    <w:rsid w:val="00674E63"/>
    <w:rsid w:val="00675295"/>
    <w:rsid w:val="00676D55"/>
    <w:rsid w:val="0067747A"/>
    <w:rsid w:val="006776BB"/>
    <w:rsid w:val="00684F30"/>
    <w:rsid w:val="006866A4"/>
    <w:rsid w:val="0069089E"/>
    <w:rsid w:val="00693D21"/>
    <w:rsid w:val="0069492D"/>
    <w:rsid w:val="006949C7"/>
    <w:rsid w:val="00694C8C"/>
    <w:rsid w:val="00695CA7"/>
    <w:rsid w:val="006A1571"/>
    <w:rsid w:val="006A1847"/>
    <w:rsid w:val="006A2641"/>
    <w:rsid w:val="006A423B"/>
    <w:rsid w:val="006A4DB8"/>
    <w:rsid w:val="006A695A"/>
    <w:rsid w:val="006A79B1"/>
    <w:rsid w:val="006A7EA8"/>
    <w:rsid w:val="006B0EC8"/>
    <w:rsid w:val="006B3332"/>
    <w:rsid w:val="006B3E71"/>
    <w:rsid w:val="006B432C"/>
    <w:rsid w:val="006B45C6"/>
    <w:rsid w:val="006B56FA"/>
    <w:rsid w:val="006B6213"/>
    <w:rsid w:val="006C13A4"/>
    <w:rsid w:val="006C4899"/>
    <w:rsid w:val="006C4EF9"/>
    <w:rsid w:val="006D050C"/>
    <w:rsid w:val="006D0F60"/>
    <w:rsid w:val="006D2771"/>
    <w:rsid w:val="006D4D4C"/>
    <w:rsid w:val="006D79D5"/>
    <w:rsid w:val="006E00B0"/>
    <w:rsid w:val="006E1A35"/>
    <w:rsid w:val="006E2055"/>
    <w:rsid w:val="006E260A"/>
    <w:rsid w:val="006E7CA9"/>
    <w:rsid w:val="006F106C"/>
    <w:rsid w:val="006F1E19"/>
    <w:rsid w:val="006F41C5"/>
    <w:rsid w:val="006F5E45"/>
    <w:rsid w:val="007034EB"/>
    <w:rsid w:val="007100DC"/>
    <w:rsid w:val="00711064"/>
    <w:rsid w:val="007132F5"/>
    <w:rsid w:val="00714465"/>
    <w:rsid w:val="007149AC"/>
    <w:rsid w:val="00716D92"/>
    <w:rsid w:val="007202F8"/>
    <w:rsid w:val="00727093"/>
    <w:rsid w:val="0073137C"/>
    <w:rsid w:val="00731B62"/>
    <w:rsid w:val="00741322"/>
    <w:rsid w:val="0074364E"/>
    <w:rsid w:val="00747433"/>
    <w:rsid w:val="00751550"/>
    <w:rsid w:val="007530F7"/>
    <w:rsid w:val="00753747"/>
    <w:rsid w:val="00760114"/>
    <w:rsid w:val="007602DA"/>
    <w:rsid w:val="00760544"/>
    <w:rsid w:val="0076457A"/>
    <w:rsid w:val="00766384"/>
    <w:rsid w:val="007670CC"/>
    <w:rsid w:val="00773853"/>
    <w:rsid w:val="00774DAA"/>
    <w:rsid w:val="00775146"/>
    <w:rsid w:val="00776741"/>
    <w:rsid w:val="00776A0E"/>
    <w:rsid w:val="00783984"/>
    <w:rsid w:val="00784DFA"/>
    <w:rsid w:val="00785B86"/>
    <w:rsid w:val="00787640"/>
    <w:rsid w:val="007879C6"/>
    <w:rsid w:val="0079038B"/>
    <w:rsid w:val="0079107A"/>
    <w:rsid w:val="00793103"/>
    <w:rsid w:val="00793F2B"/>
    <w:rsid w:val="00794EDE"/>
    <w:rsid w:val="00795163"/>
    <w:rsid w:val="00796B25"/>
    <w:rsid w:val="0079773A"/>
    <w:rsid w:val="007A4D93"/>
    <w:rsid w:val="007B1ECA"/>
    <w:rsid w:val="007B5DEC"/>
    <w:rsid w:val="007C1A51"/>
    <w:rsid w:val="007C3744"/>
    <w:rsid w:val="007C5001"/>
    <w:rsid w:val="007D1A97"/>
    <w:rsid w:val="007E0D0C"/>
    <w:rsid w:val="007E0FA6"/>
    <w:rsid w:val="007E2268"/>
    <w:rsid w:val="007E7310"/>
    <w:rsid w:val="007F36CD"/>
    <w:rsid w:val="007F6D09"/>
    <w:rsid w:val="007F7A16"/>
    <w:rsid w:val="0080313A"/>
    <w:rsid w:val="00803794"/>
    <w:rsid w:val="00805642"/>
    <w:rsid w:val="008076CF"/>
    <w:rsid w:val="00810D46"/>
    <w:rsid w:val="008112AA"/>
    <w:rsid w:val="00812B10"/>
    <w:rsid w:val="00814DB2"/>
    <w:rsid w:val="00815FE3"/>
    <w:rsid w:val="00816055"/>
    <w:rsid w:val="00816872"/>
    <w:rsid w:val="00821FCF"/>
    <w:rsid w:val="0082359C"/>
    <w:rsid w:val="00824159"/>
    <w:rsid w:val="00826A14"/>
    <w:rsid w:val="00826BFA"/>
    <w:rsid w:val="00834A6E"/>
    <w:rsid w:val="00835522"/>
    <w:rsid w:val="008356E1"/>
    <w:rsid w:val="00836661"/>
    <w:rsid w:val="0083710C"/>
    <w:rsid w:val="008376AA"/>
    <w:rsid w:val="00841BA5"/>
    <w:rsid w:val="00844186"/>
    <w:rsid w:val="0084519A"/>
    <w:rsid w:val="0084616F"/>
    <w:rsid w:val="00847664"/>
    <w:rsid w:val="00863033"/>
    <w:rsid w:val="00863C87"/>
    <w:rsid w:val="00864587"/>
    <w:rsid w:val="00865659"/>
    <w:rsid w:val="008738C8"/>
    <w:rsid w:val="00873D7F"/>
    <w:rsid w:val="008801DE"/>
    <w:rsid w:val="008819E4"/>
    <w:rsid w:val="00881AF1"/>
    <w:rsid w:val="00881B61"/>
    <w:rsid w:val="00881F4D"/>
    <w:rsid w:val="008839AD"/>
    <w:rsid w:val="008859B9"/>
    <w:rsid w:val="00891AD7"/>
    <w:rsid w:val="00892867"/>
    <w:rsid w:val="008A16F9"/>
    <w:rsid w:val="008A29EC"/>
    <w:rsid w:val="008A4748"/>
    <w:rsid w:val="008A5D9C"/>
    <w:rsid w:val="008A6D3F"/>
    <w:rsid w:val="008B1271"/>
    <w:rsid w:val="008B2C77"/>
    <w:rsid w:val="008B3377"/>
    <w:rsid w:val="008B58B1"/>
    <w:rsid w:val="008B5B10"/>
    <w:rsid w:val="008C07D4"/>
    <w:rsid w:val="008C0E47"/>
    <w:rsid w:val="008C1C86"/>
    <w:rsid w:val="008C264D"/>
    <w:rsid w:val="008C50CD"/>
    <w:rsid w:val="008D1E3E"/>
    <w:rsid w:val="008D27A1"/>
    <w:rsid w:val="008D3B73"/>
    <w:rsid w:val="008D57EE"/>
    <w:rsid w:val="008D62F2"/>
    <w:rsid w:val="008D64EC"/>
    <w:rsid w:val="008E053A"/>
    <w:rsid w:val="008E4A00"/>
    <w:rsid w:val="008E6AF5"/>
    <w:rsid w:val="008F4E94"/>
    <w:rsid w:val="008F74FE"/>
    <w:rsid w:val="0090399E"/>
    <w:rsid w:val="00905558"/>
    <w:rsid w:val="0090678B"/>
    <w:rsid w:val="00910C5B"/>
    <w:rsid w:val="00912062"/>
    <w:rsid w:val="0091340E"/>
    <w:rsid w:val="00914AB9"/>
    <w:rsid w:val="009150EC"/>
    <w:rsid w:val="00915A98"/>
    <w:rsid w:val="009164B6"/>
    <w:rsid w:val="00923ABF"/>
    <w:rsid w:val="00925A87"/>
    <w:rsid w:val="00927EDF"/>
    <w:rsid w:val="00933EE9"/>
    <w:rsid w:val="00934D32"/>
    <w:rsid w:val="009355C0"/>
    <w:rsid w:val="009377E4"/>
    <w:rsid w:val="0094061B"/>
    <w:rsid w:val="00943473"/>
    <w:rsid w:val="00946ADE"/>
    <w:rsid w:val="00953996"/>
    <w:rsid w:val="009549BE"/>
    <w:rsid w:val="0095639F"/>
    <w:rsid w:val="00957671"/>
    <w:rsid w:val="00960188"/>
    <w:rsid w:val="009643FC"/>
    <w:rsid w:val="0097194E"/>
    <w:rsid w:val="00974619"/>
    <w:rsid w:val="0098052C"/>
    <w:rsid w:val="00980640"/>
    <w:rsid w:val="0098552F"/>
    <w:rsid w:val="0098701F"/>
    <w:rsid w:val="00990A86"/>
    <w:rsid w:val="009924B6"/>
    <w:rsid w:val="009A05CB"/>
    <w:rsid w:val="009A3ABA"/>
    <w:rsid w:val="009A5CB8"/>
    <w:rsid w:val="009A5F33"/>
    <w:rsid w:val="009B09A4"/>
    <w:rsid w:val="009B2772"/>
    <w:rsid w:val="009B3E91"/>
    <w:rsid w:val="009B4B5C"/>
    <w:rsid w:val="009C1380"/>
    <w:rsid w:val="009C6B85"/>
    <w:rsid w:val="009D13A2"/>
    <w:rsid w:val="009D1AC3"/>
    <w:rsid w:val="009D36F8"/>
    <w:rsid w:val="009D5871"/>
    <w:rsid w:val="009D65BE"/>
    <w:rsid w:val="009D768F"/>
    <w:rsid w:val="009D76DF"/>
    <w:rsid w:val="009E0330"/>
    <w:rsid w:val="009E151E"/>
    <w:rsid w:val="009E192B"/>
    <w:rsid w:val="009E32A6"/>
    <w:rsid w:val="009E32C6"/>
    <w:rsid w:val="009E4CC6"/>
    <w:rsid w:val="009E5946"/>
    <w:rsid w:val="009E7875"/>
    <w:rsid w:val="009F2233"/>
    <w:rsid w:val="009F66A8"/>
    <w:rsid w:val="009F7051"/>
    <w:rsid w:val="009F73E3"/>
    <w:rsid w:val="00A00CB5"/>
    <w:rsid w:val="00A00D8F"/>
    <w:rsid w:val="00A0284D"/>
    <w:rsid w:val="00A07EB3"/>
    <w:rsid w:val="00A1393D"/>
    <w:rsid w:val="00A15BB9"/>
    <w:rsid w:val="00A169FA"/>
    <w:rsid w:val="00A23051"/>
    <w:rsid w:val="00A24313"/>
    <w:rsid w:val="00A31193"/>
    <w:rsid w:val="00A36AED"/>
    <w:rsid w:val="00A36E41"/>
    <w:rsid w:val="00A36E88"/>
    <w:rsid w:val="00A37210"/>
    <w:rsid w:val="00A4136B"/>
    <w:rsid w:val="00A45552"/>
    <w:rsid w:val="00A475F6"/>
    <w:rsid w:val="00A50ADD"/>
    <w:rsid w:val="00A52272"/>
    <w:rsid w:val="00A621E2"/>
    <w:rsid w:val="00A66711"/>
    <w:rsid w:val="00A66ECC"/>
    <w:rsid w:val="00A671B6"/>
    <w:rsid w:val="00A711CF"/>
    <w:rsid w:val="00A72B89"/>
    <w:rsid w:val="00A72CBC"/>
    <w:rsid w:val="00A834AD"/>
    <w:rsid w:val="00A846C2"/>
    <w:rsid w:val="00A84ADE"/>
    <w:rsid w:val="00A924BE"/>
    <w:rsid w:val="00A944FD"/>
    <w:rsid w:val="00A9468C"/>
    <w:rsid w:val="00AA21DE"/>
    <w:rsid w:val="00AA5EDA"/>
    <w:rsid w:val="00AA65C1"/>
    <w:rsid w:val="00AB0EE8"/>
    <w:rsid w:val="00AB1528"/>
    <w:rsid w:val="00AB273F"/>
    <w:rsid w:val="00AB2E5F"/>
    <w:rsid w:val="00AB4448"/>
    <w:rsid w:val="00AC01E6"/>
    <w:rsid w:val="00AC0732"/>
    <w:rsid w:val="00AC15E7"/>
    <w:rsid w:val="00AC2FB7"/>
    <w:rsid w:val="00AC44A2"/>
    <w:rsid w:val="00AD0299"/>
    <w:rsid w:val="00AD0B41"/>
    <w:rsid w:val="00AD2B6C"/>
    <w:rsid w:val="00AD5B90"/>
    <w:rsid w:val="00AE2983"/>
    <w:rsid w:val="00AF18EE"/>
    <w:rsid w:val="00AF3FD2"/>
    <w:rsid w:val="00AF4047"/>
    <w:rsid w:val="00AF6CE8"/>
    <w:rsid w:val="00AF707B"/>
    <w:rsid w:val="00AF793C"/>
    <w:rsid w:val="00B011AE"/>
    <w:rsid w:val="00B0163F"/>
    <w:rsid w:val="00B02120"/>
    <w:rsid w:val="00B02A00"/>
    <w:rsid w:val="00B040EB"/>
    <w:rsid w:val="00B04C5D"/>
    <w:rsid w:val="00B06B87"/>
    <w:rsid w:val="00B13AA6"/>
    <w:rsid w:val="00B15BAF"/>
    <w:rsid w:val="00B2102F"/>
    <w:rsid w:val="00B2347B"/>
    <w:rsid w:val="00B25F88"/>
    <w:rsid w:val="00B2693E"/>
    <w:rsid w:val="00B27D1F"/>
    <w:rsid w:val="00B313C3"/>
    <w:rsid w:val="00B337C6"/>
    <w:rsid w:val="00B360CE"/>
    <w:rsid w:val="00B36208"/>
    <w:rsid w:val="00B40678"/>
    <w:rsid w:val="00B41209"/>
    <w:rsid w:val="00B41576"/>
    <w:rsid w:val="00B43BDC"/>
    <w:rsid w:val="00B43C41"/>
    <w:rsid w:val="00B4556A"/>
    <w:rsid w:val="00B4687D"/>
    <w:rsid w:val="00B517C3"/>
    <w:rsid w:val="00B56C71"/>
    <w:rsid w:val="00B60BA0"/>
    <w:rsid w:val="00B60D20"/>
    <w:rsid w:val="00B61295"/>
    <w:rsid w:val="00B64BB4"/>
    <w:rsid w:val="00B66012"/>
    <w:rsid w:val="00B82049"/>
    <w:rsid w:val="00B8589B"/>
    <w:rsid w:val="00B86263"/>
    <w:rsid w:val="00B86349"/>
    <w:rsid w:val="00B8688B"/>
    <w:rsid w:val="00B9194C"/>
    <w:rsid w:val="00B96880"/>
    <w:rsid w:val="00B96A64"/>
    <w:rsid w:val="00B9724C"/>
    <w:rsid w:val="00BA1964"/>
    <w:rsid w:val="00BA262C"/>
    <w:rsid w:val="00BA357F"/>
    <w:rsid w:val="00BA6680"/>
    <w:rsid w:val="00BB476E"/>
    <w:rsid w:val="00BB4C38"/>
    <w:rsid w:val="00BB545C"/>
    <w:rsid w:val="00BB5B7F"/>
    <w:rsid w:val="00BB6D2E"/>
    <w:rsid w:val="00BB7FCF"/>
    <w:rsid w:val="00BC5269"/>
    <w:rsid w:val="00BC5975"/>
    <w:rsid w:val="00BD0DFD"/>
    <w:rsid w:val="00BD0E14"/>
    <w:rsid w:val="00BD6B70"/>
    <w:rsid w:val="00BE3028"/>
    <w:rsid w:val="00BE4F9F"/>
    <w:rsid w:val="00BE524F"/>
    <w:rsid w:val="00BE5E47"/>
    <w:rsid w:val="00BE6CDD"/>
    <w:rsid w:val="00BF0B21"/>
    <w:rsid w:val="00BF0E81"/>
    <w:rsid w:val="00BF16CA"/>
    <w:rsid w:val="00BF5D6A"/>
    <w:rsid w:val="00BF6817"/>
    <w:rsid w:val="00BF75BB"/>
    <w:rsid w:val="00BF78E6"/>
    <w:rsid w:val="00BF7F2D"/>
    <w:rsid w:val="00C009C0"/>
    <w:rsid w:val="00C00E86"/>
    <w:rsid w:val="00C054AD"/>
    <w:rsid w:val="00C06674"/>
    <w:rsid w:val="00C108D7"/>
    <w:rsid w:val="00C132B3"/>
    <w:rsid w:val="00C13865"/>
    <w:rsid w:val="00C139DB"/>
    <w:rsid w:val="00C14753"/>
    <w:rsid w:val="00C172E3"/>
    <w:rsid w:val="00C207D2"/>
    <w:rsid w:val="00C21B23"/>
    <w:rsid w:val="00C22E04"/>
    <w:rsid w:val="00C24C23"/>
    <w:rsid w:val="00C262E0"/>
    <w:rsid w:val="00C309EB"/>
    <w:rsid w:val="00C327AB"/>
    <w:rsid w:val="00C333E5"/>
    <w:rsid w:val="00C34557"/>
    <w:rsid w:val="00C36219"/>
    <w:rsid w:val="00C365AC"/>
    <w:rsid w:val="00C42919"/>
    <w:rsid w:val="00C42940"/>
    <w:rsid w:val="00C42F3A"/>
    <w:rsid w:val="00C43386"/>
    <w:rsid w:val="00C440CC"/>
    <w:rsid w:val="00C45C22"/>
    <w:rsid w:val="00C50F26"/>
    <w:rsid w:val="00C51638"/>
    <w:rsid w:val="00C5209C"/>
    <w:rsid w:val="00C56D8C"/>
    <w:rsid w:val="00C6505E"/>
    <w:rsid w:val="00C67CDC"/>
    <w:rsid w:val="00C74F74"/>
    <w:rsid w:val="00C7654D"/>
    <w:rsid w:val="00C77463"/>
    <w:rsid w:val="00C77612"/>
    <w:rsid w:val="00C8265D"/>
    <w:rsid w:val="00C861B4"/>
    <w:rsid w:val="00C905F6"/>
    <w:rsid w:val="00C909BB"/>
    <w:rsid w:val="00C945D0"/>
    <w:rsid w:val="00C977D4"/>
    <w:rsid w:val="00CA0EB2"/>
    <w:rsid w:val="00CA1337"/>
    <w:rsid w:val="00CA1CF9"/>
    <w:rsid w:val="00CA39AA"/>
    <w:rsid w:val="00CA3D3E"/>
    <w:rsid w:val="00CA4935"/>
    <w:rsid w:val="00CA5CAF"/>
    <w:rsid w:val="00CA6C89"/>
    <w:rsid w:val="00CA75AB"/>
    <w:rsid w:val="00CB084A"/>
    <w:rsid w:val="00CB0DF4"/>
    <w:rsid w:val="00CB145D"/>
    <w:rsid w:val="00CB23FB"/>
    <w:rsid w:val="00CB5394"/>
    <w:rsid w:val="00CB6618"/>
    <w:rsid w:val="00CB73D1"/>
    <w:rsid w:val="00CC372B"/>
    <w:rsid w:val="00CC5346"/>
    <w:rsid w:val="00CD0F8E"/>
    <w:rsid w:val="00CD18FB"/>
    <w:rsid w:val="00CD3A30"/>
    <w:rsid w:val="00CD54D5"/>
    <w:rsid w:val="00CD5CBF"/>
    <w:rsid w:val="00CE12FA"/>
    <w:rsid w:val="00CE27DF"/>
    <w:rsid w:val="00CE33F5"/>
    <w:rsid w:val="00CE346B"/>
    <w:rsid w:val="00CE39C5"/>
    <w:rsid w:val="00CE3D55"/>
    <w:rsid w:val="00CE4121"/>
    <w:rsid w:val="00CE4308"/>
    <w:rsid w:val="00CE4E93"/>
    <w:rsid w:val="00CE5D89"/>
    <w:rsid w:val="00CE63E3"/>
    <w:rsid w:val="00CE72A2"/>
    <w:rsid w:val="00CE72D5"/>
    <w:rsid w:val="00CF4518"/>
    <w:rsid w:val="00CF656D"/>
    <w:rsid w:val="00CF7661"/>
    <w:rsid w:val="00D02375"/>
    <w:rsid w:val="00D03EF8"/>
    <w:rsid w:val="00D04EA6"/>
    <w:rsid w:val="00D11DBA"/>
    <w:rsid w:val="00D12CA0"/>
    <w:rsid w:val="00D1374B"/>
    <w:rsid w:val="00D159A5"/>
    <w:rsid w:val="00D2131A"/>
    <w:rsid w:val="00D217CA"/>
    <w:rsid w:val="00D25694"/>
    <w:rsid w:val="00D2782F"/>
    <w:rsid w:val="00D30404"/>
    <w:rsid w:val="00D31A83"/>
    <w:rsid w:val="00D321A5"/>
    <w:rsid w:val="00D37ABC"/>
    <w:rsid w:val="00D37CAC"/>
    <w:rsid w:val="00D417B3"/>
    <w:rsid w:val="00D45D96"/>
    <w:rsid w:val="00D5016D"/>
    <w:rsid w:val="00D578F5"/>
    <w:rsid w:val="00D6164D"/>
    <w:rsid w:val="00D6274A"/>
    <w:rsid w:val="00D647E1"/>
    <w:rsid w:val="00D6493D"/>
    <w:rsid w:val="00D656CB"/>
    <w:rsid w:val="00D670F7"/>
    <w:rsid w:val="00D67FB3"/>
    <w:rsid w:val="00D701C8"/>
    <w:rsid w:val="00D7039D"/>
    <w:rsid w:val="00D72761"/>
    <w:rsid w:val="00D76D53"/>
    <w:rsid w:val="00D80A75"/>
    <w:rsid w:val="00D87C76"/>
    <w:rsid w:val="00D961DF"/>
    <w:rsid w:val="00D974D2"/>
    <w:rsid w:val="00DA0407"/>
    <w:rsid w:val="00DB01B2"/>
    <w:rsid w:val="00DB169F"/>
    <w:rsid w:val="00DB1EB7"/>
    <w:rsid w:val="00DB4F7C"/>
    <w:rsid w:val="00DB5F19"/>
    <w:rsid w:val="00DC02ED"/>
    <w:rsid w:val="00DC2FF7"/>
    <w:rsid w:val="00DC304E"/>
    <w:rsid w:val="00DC3DDA"/>
    <w:rsid w:val="00DC44D6"/>
    <w:rsid w:val="00DC4DEE"/>
    <w:rsid w:val="00DC5746"/>
    <w:rsid w:val="00DC5EC1"/>
    <w:rsid w:val="00DC6741"/>
    <w:rsid w:val="00DD09EE"/>
    <w:rsid w:val="00DD3402"/>
    <w:rsid w:val="00DD3D54"/>
    <w:rsid w:val="00DD4157"/>
    <w:rsid w:val="00DD4732"/>
    <w:rsid w:val="00DD476B"/>
    <w:rsid w:val="00DD51DF"/>
    <w:rsid w:val="00DD5AEB"/>
    <w:rsid w:val="00DD7AD4"/>
    <w:rsid w:val="00DE100B"/>
    <w:rsid w:val="00DE2873"/>
    <w:rsid w:val="00DE6CEC"/>
    <w:rsid w:val="00DF2DC6"/>
    <w:rsid w:val="00DF7E88"/>
    <w:rsid w:val="00E00E0E"/>
    <w:rsid w:val="00E010A4"/>
    <w:rsid w:val="00E025AC"/>
    <w:rsid w:val="00E044D8"/>
    <w:rsid w:val="00E102AB"/>
    <w:rsid w:val="00E103D2"/>
    <w:rsid w:val="00E103E1"/>
    <w:rsid w:val="00E10F0E"/>
    <w:rsid w:val="00E1259E"/>
    <w:rsid w:val="00E130C7"/>
    <w:rsid w:val="00E16043"/>
    <w:rsid w:val="00E20694"/>
    <w:rsid w:val="00E2226E"/>
    <w:rsid w:val="00E234F1"/>
    <w:rsid w:val="00E27863"/>
    <w:rsid w:val="00E309E7"/>
    <w:rsid w:val="00E40192"/>
    <w:rsid w:val="00E40B77"/>
    <w:rsid w:val="00E5231E"/>
    <w:rsid w:val="00E52E54"/>
    <w:rsid w:val="00E54F1E"/>
    <w:rsid w:val="00E551EA"/>
    <w:rsid w:val="00E60A2F"/>
    <w:rsid w:val="00E62615"/>
    <w:rsid w:val="00E626AA"/>
    <w:rsid w:val="00E676B4"/>
    <w:rsid w:val="00E70562"/>
    <w:rsid w:val="00E70D0C"/>
    <w:rsid w:val="00E72337"/>
    <w:rsid w:val="00E81981"/>
    <w:rsid w:val="00E84AE6"/>
    <w:rsid w:val="00E84B6E"/>
    <w:rsid w:val="00E84C03"/>
    <w:rsid w:val="00E869D1"/>
    <w:rsid w:val="00E90BB4"/>
    <w:rsid w:val="00E90E3B"/>
    <w:rsid w:val="00E917F4"/>
    <w:rsid w:val="00E92838"/>
    <w:rsid w:val="00E93B60"/>
    <w:rsid w:val="00E93F16"/>
    <w:rsid w:val="00E9413F"/>
    <w:rsid w:val="00E964BD"/>
    <w:rsid w:val="00E96507"/>
    <w:rsid w:val="00E978B0"/>
    <w:rsid w:val="00E97910"/>
    <w:rsid w:val="00EA27E7"/>
    <w:rsid w:val="00EA4B53"/>
    <w:rsid w:val="00EA5C41"/>
    <w:rsid w:val="00EA5F14"/>
    <w:rsid w:val="00EB0F39"/>
    <w:rsid w:val="00EB19DA"/>
    <w:rsid w:val="00EB314B"/>
    <w:rsid w:val="00EC1F7A"/>
    <w:rsid w:val="00EC233F"/>
    <w:rsid w:val="00EC7164"/>
    <w:rsid w:val="00EC7D3A"/>
    <w:rsid w:val="00ED2316"/>
    <w:rsid w:val="00ED26B3"/>
    <w:rsid w:val="00ED55EF"/>
    <w:rsid w:val="00ED5AFF"/>
    <w:rsid w:val="00ED6DD9"/>
    <w:rsid w:val="00EE2704"/>
    <w:rsid w:val="00EE292F"/>
    <w:rsid w:val="00EE2A82"/>
    <w:rsid w:val="00EE4A26"/>
    <w:rsid w:val="00EE6B79"/>
    <w:rsid w:val="00EF709A"/>
    <w:rsid w:val="00F0185A"/>
    <w:rsid w:val="00F01E54"/>
    <w:rsid w:val="00F03AFA"/>
    <w:rsid w:val="00F0542F"/>
    <w:rsid w:val="00F061CB"/>
    <w:rsid w:val="00F06C9C"/>
    <w:rsid w:val="00F104DB"/>
    <w:rsid w:val="00F11DC3"/>
    <w:rsid w:val="00F14C6B"/>
    <w:rsid w:val="00F16F2B"/>
    <w:rsid w:val="00F17429"/>
    <w:rsid w:val="00F21DD6"/>
    <w:rsid w:val="00F22F62"/>
    <w:rsid w:val="00F22FE2"/>
    <w:rsid w:val="00F26F15"/>
    <w:rsid w:val="00F30A69"/>
    <w:rsid w:val="00F31E83"/>
    <w:rsid w:val="00F34066"/>
    <w:rsid w:val="00F355AB"/>
    <w:rsid w:val="00F3566E"/>
    <w:rsid w:val="00F365EA"/>
    <w:rsid w:val="00F36B22"/>
    <w:rsid w:val="00F37B39"/>
    <w:rsid w:val="00F41CA2"/>
    <w:rsid w:val="00F45606"/>
    <w:rsid w:val="00F53499"/>
    <w:rsid w:val="00F53E05"/>
    <w:rsid w:val="00F579A7"/>
    <w:rsid w:val="00F62650"/>
    <w:rsid w:val="00F62FA2"/>
    <w:rsid w:val="00F65E47"/>
    <w:rsid w:val="00F706EA"/>
    <w:rsid w:val="00F72ED5"/>
    <w:rsid w:val="00F73199"/>
    <w:rsid w:val="00F73480"/>
    <w:rsid w:val="00F73E95"/>
    <w:rsid w:val="00F77665"/>
    <w:rsid w:val="00F7796C"/>
    <w:rsid w:val="00F817E0"/>
    <w:rsid w:val="00F81A6C"/>
    <w:rsid w:val="00F833E2"/>
    <w:rsid w:val="00F93337"/>
    <w:rsid w:val="00F93C87"/>
    <w:rsid w:val="00F94D1E"/>
    <w:rsid w:val="00F95135"/>
    <w:rsid w:val="00F95755"/>
    <w:rsid w:val="00F97807"/>
    <w:rsid w:val="00FA1C7B"/>
    <w:rsid w:val="00FA50C1"/>
    <w:rsid w:val="00FA5CF9"/>
    <w:rsid w:val="00FA6783"/>
    <w:rsid w:val="00FB1EF4"/>
    <w:rsid w:val="00FB2AD9"/>
    <w:rsid w:val="00FB77F8"/>
    <w:rsid w:val="00FB7F45"/>
    <w:rsid w:val="00FC198D"/>
    <w:rsid w:val="00FC207D"/>
    <w:rsid w:val="00FC480C"/>
    <w:rsid w:val="00FC7195"/>
    <w:rsid w:val="00FD0ADB"/>
    <w:rsid w:val="00FD3242"/>
    <w:rsid w:val="00FD4CCD"/>
    <w:rsid w:val="00FD6386"/>
    <w:rsid w:val="00FD7D81"/>
    <w:rsid w:val="00FE0548"/>
    <w:rsid w:val="00FE14CE"/>
    <w:rsid w:val="00FE679B"/>
    <w:rsid w:val="00FF7051"/>
    <w:rsid w:val="0BED9C9C"/>
    <w:rsid w:val="2513BBC5"/>
    <w:rsid w:val="3C9E8E1C"/>
    <w:rsid w:val="54C23F46"/>
    <w:rsid w:val="6DDEA6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844F"/>
  <w15:docId w15:val="{11F21A16-67C0-480F-B961-0F7F39C325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38C8"/>
  </w:style>
  <w:style w:type="paragraph" w:styleId="Heading1">
    <w:name w:val="heading 1"/>
    <w:basedOn w:val="Normal"/>
    <w:next w:val="Normal"/>
    <w:link w:val="Heading1Char"/>
    <w:uiPriority w:val="9"/>
    <w:qFormat/>
    <w:rsid w:val="00A169F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A781C"/>
    <w:pPr>
      <w:ind w:left="720"/>
      <w:contextualSpacing/>
    </w:pPr>
  </w:style>
  <w:style w:type="paragraph" w:styleId="NormalWeb">
    <w:name w:val="Normal (Web)"/>
    <w:basedOn w:val="Normal"/>
    <w:uiPriority w:val="99"/>
    <w:unhideWhenUsed/>
    <w:rsid w:val="00002EAC"/>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Header">
    <w:name w:val="header"/>
    <w:basedOn w:val="Normal"/>
    <w:link w:val="HeaderChar"/>
    <w:uiPriority w:val="99"/>
    <w:unhideWhenUsed/>
    <w:rsid w:val="004B5256"/>
    <w:pPr>
      <w:tabs>
        <w:tab w:val="center" w:pos="4513"/>
        <w:tab w:val="right" w:pos="9026"/>
      </w:tabs>
      <w:spacing w:after="0" w:line="240" w:lineRule="auto"/>
    </w:pPr>
  </w:style>
  <w:style w:type="character" w:styleId="HeaderChar" w:customStyle="1">
    <w:name w:val="Header Char"/>
    <w:basedOn w:val="DefaultParagraphFont"/>
    <w:link w:val="Header"/>
    <w:uiPriority w:val="99"/>
    <w:rsid w:val="004B5256"/>
  </w:style>
  <w:style w:type="paragraph" w:styleId="Footer">
    <w:name w:val="footer"/>
    <w:basedOn w:val="Normal"/>
    <w:link w:val="FooterChar"/>
    <w:uiPriority w:val="99"/>
    <w:unhideWhenUsed/>
    <w:rsid w:val="004B5256"/>
    <w:pPr>
      <w:tabs>
        <w:tab w:val="center" w:pos="4513"/>
        <w:tab w:val="right" w:pos="9026"/>
      </w:tabs>
      <w:spacing w:after="0" w:line="240" w:lineRule="auto"/>
    </w:pPr>
  </w:style>
  <w:style w:type="character" w:styleId="FooterChar" w:customStyle="1">
    <w:name w:val="Footer Char"/>
    <w:basedOn w:val="DefaultParagraphFont"/>
    <w:link w:val="Footer"/>
    <w:uiPriority w:val="99"/>
    <w:rsid w:val="004B5256"/>
  </w:style>
  <w:style w:type="character" w:styleId="Hyperlink">
    <w:name w:val="Hyperlink"/>
    <w:basedOn w:val="DefaultParagraphFont"/>
    <w:uiPriority w:val="99"/>
    <w:unhideWhenUsed/>
    <w:rsid w:val="00A66711"/>
    <w:rPr>
      <w:color w:val="0000FF"/>
      <w:u w:val="single"/>
    </w:rPr>
  </w:style>
  <w:style w:type="character" w:styleId="Strong">
    <w:name w:val="Strong"/>
    <w:basedOn w:val="DefaultParagraphFont"/>
    <w:uiPriority w:val="22"/>
    <w:qFormat/>
    <w:rsid w:val="00B337C6"/>
    <w:rPr>
      <w:b/>
      <w:bCs/>
    </w:rPr>
  </w:style>
  <w:style w:type="character" w:styleId="Heading1Char" w:customStyle="1">
    <w:name w:val="Heading 1 Char"/>
    <w:basedOn w:val="DefaultParagraphFont"/>
    <w:link w:val="Heading1"/>
    <w:uiPriority w:val="9"/>
    <w:rsid w:val="00A169FA"/>
    <w:rPr>
      <w:rFonts w:asciiTheme="majorHAnsi" w:hAnsiTheme="majorHAnsi" w:eastAsiaTheme="majorEastAsia" w:cstheme="majorBidi"/>
      <w:color w:val="2F5496" w:themeColor="accent1" w:themeShade="BF"/>
      <w:sz w:val="32"/>
      <w:szCs w:val="32"/>
    </w:rPr>
  </w:style>
  <w:style w:type="character" w:styleId="UnresolvedMention1" w:customStyle="1">
    <w:name w:val="Unresolved Mention1"/>
    <w:basedOn w:val="DefaultParagraphFont"/>
    <w:uiPriority w:val="99"/>
    <w:semiHidden/>
    <w:unhideWhenUsed/>
    <w:rsid w:val="00B60D20"/>
    <w:rPr>
      <w:color w:val="605E5C"/>
      <w:shd w:val="clear" w:color="auto" w:fill="E1DFDD"/>
    </w:rPr>
  </w:style>
  <w:style w:type="character" w:styleId="df" w:customStyle="1">
    <w:name w:val="d_f"/>
    <w:basedOn w:val="DefaultParagraphFont"/>
    <w:rsid w:val="00304EE3"/>
  </w:style>
  <w:style w:type="character" w:styleId="un" w:customStyle="1">
    <w:name w:val="u_n"/>
    <w:basedOn w:val="DefaultParagraphFont"/>
    <w:rsid w:val="00304EE3"/>
  </w:style>
  <w:style w:type="character" w:styleId="c4z29wjxl" w:customStyle="1">
    <w:name w:val="c4_z29wjxl"/>
    <w:basedOn w:val="DefaultParagraphFont"/>
    <w:rsid w:val="00304EE3"/>
  </w:style>
  <w:style w:type="paragraph" w:styleId="yiv0003173183msonormal" w:customStyle="1">
    <w:name w:val="yiv0003173183msonormal"/>
    <w:basedOn w:val="Normal"/>
    <w:rsid w:val="00304EE3"/>
    <w:pPr>
      <w:spacing w:before="100" w:beforeAutospacing="1" w:after="100" w:afterAutospacing="1" w:line="240" w:lineRule="auto"/>
    </w:pPr>
    <w:rPr>
      <w:rFonts w:ascii="Times New Roman" w:hAnsi="Times New Roman" w:eastAsia="Times New Roman" w:cs="Times New Roman"/>
      <w:sz w:val="24"/>
      <w:szCs w:val="24"/>
      <w:lang w:val="pl-PL" w:eastAsia="pl-PL"/>
    </w:rPr>
  </w:style>
  <w:style w:type="character" w:styleId="dx" w:customStyle="1">
    <w:name w:val="d_x"/>
    <w:basedOn w:val="DefaultParagraphFont"/>
    <w:rsid w:val="00304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165">
      <w:bodyDiv w:val="1"/>
      <w:marLeft w:val="0"/>
      <w:marRight w:val="0"/>
      <w:marTop w:val="0"/>
      <w:marBottom w:val="0"/>
      <w:divBdr>
        <w:top w:val="none" w:sz="0" w:space="0" w:color="auto"/>
        <w:left w:val="none" w:sz="0" w:space="0" w:color="auto"/>
        <w:bottom w:val="none" w:sz="0" w:space="0" w:color="auto"/>
        <w:right w:val="none" w:sz="0" w:space="0" w:color="auto"/>
      </w:divBdr>
    </w:div>
    <w:div w:id="571625185">
      <w:bodyDiv w:val="1"/>
      <w:marLeft w:val="0"/>
      <w:marRight w:val="0"/>
      <w:marTop w:val="0"/>
      <w:marBottom w:val="0"/>
      <w:divBdr>
        <w:top w:val="none" w:sz="0" w:space="0" w:color="auto"/>
        <w:left w:val="none" w:sz="0" w:space="0" w:color="auto"/>
        <w:bottom w:val="none" w:sz="0" w:space="0" w:color="auto"/>
        <w:right w:val="none" w:sz="0" w:space="0" w:color="auto"/>
      </w:divBdr>
    </w:div>
    <w:div w:id="574434213">
      <w:bodyDiv w:val="1"/>
      <w:marLeft w:val="0"/>
      <w:marRight w:val="0"/>
      <w:marTop w:val="0"/>
      <w:marBottom w:val="0"/>
      <w:divBdr>
        <w:top w:val="none" w:sz="0" w:space="0" w:color="auto"/>
        <w:left w:val="none" w:sz="0" w:space="0" w:color="auto"/>
        <w:bottom w:val="none" w:sz="0" w:space="0" w:color="auto"/>
        <w:right w:val="none" w:sz="0" w:space="0" w:color="auto"/>
      </w:divBdr>
      <w:divsChild>
        <w:div w:id="776292971">
          <w:marLeft w:val="0"/>
          <w:marRight w:val="92"/>
          <w:marTop w:val="0"/>
          <w:marBottom w:val="0"/>
          <w:divBdr>
            <w:top w:val="none" w:sz="0" w:space="0" w:color="auto"/>
            <w:left w:val="none" w:sz="0" w:space="0" w:color="auto"/>
            <w:bottom w:val="none" w:sz="0" w:space="0" w:color="auto"/>
            <w:right w:val="none" w:sz="0" w:space="0" w:color="auto"/>
          </w:divBdr>
          <w:divsChild>
            <w:div w:id="1321619018">
              <w:marLeft w:val="0"/>
              <w:marRight w:val="0"/>
              <w:marTop w:val="0"/>
              <w:marBottom w:val="0"/>
              <w:divBdr>
                <w:top w:val="none" w:sz="0" w:space="0" w:color="auto"/>
                <w:left w:val="none" w:sz="0" w:space="0" w:color="auto"/>
                <w:bottom w:val="none" w:sz="0" w:space="0" w:color="auto"/>
                <w:right w:val="none" w:sz="0" w:space="0" w:color="auto"/>
              </w:divBdr>
            </w:div>
            <w:div w:id="57091189">
              <w:marLeft w:val="0"/>
              <w:marRight w:val="0"/>
              <w:marTop w:val="0"/>
              <w:marBottom w:val="0"/>
              <w:divBdr>
                <w:top w:val="none" w:sz="0" w:space="0" w:color="auto"/>
                <w:left w:val="none" w:sz="0" w:space="0" w:color="auto"/>
                <w:bottom w:val="none" w:sz="0" w:space="0" w:color="auto"/>
                <w:right w:val="none" w:sz="0" w:space="0" w:color="auto"/>
              </w:divBdr>
            </w:div>
          </w:divsChild>
        </w:div>
        <w:div w:id="2012249658">
          <w:marLeft w:val="92"/>
          <w:marRight w:val="92"/>
          <w:marTop w:val="0"/>
          <w:marBottom w:val="0"/>
          <w:divBdr>
            <w:top w:val="none" w:sz="0" w:space="0" w:color="auto"/>
            <w:left w:val="none" w:sz="0" w:space="0" w:color="auto"/>
            <w:bottom w:val="none" w:sz="0" w:space="0" w:color="auto"/>
            <w:right w:val="none" w:sz="0" w:space="0" w:color="auto"/>
          </w:divBdr>
        </w:div>
        <w:div w:id="681904893">
          <w:marLeft w:val="0"/>
          <w:marRight w:val="0"/>
          <w:marTop w:val="0"/>
          <w:marBottom w:val="0"/>
          <w:divBdr>
            <w:top w:val="none" w:sz="0" w:space="0" w:color="auto"/>
            <w:left w:val="none" w:sz="0" w:space="0" w:color="auto"/>
            <w:bottom w:val="none" w:sz="0" w:space="0" w:color="auto"/>
            <w:right w:val="none" w:sz="0" w:space="0" w:color="auto"/>
          </w:divBdr>
          <w:divsChild>
            <w:div w:id="50887990">
              <w:marLeft w:val="0"/>
              <w:marRight w:val="0"/>
              <w:marTop w:val="0"/>
              <w:marBottom w:val="0"/>
              <w:divBdr>
                <w:top w:val="none" w:sz="0" w:space="0" w:color="auto"/>
                <w:left w:val="none" w:sz="0" w:space="0" w:color="auto"/>
                <w:bottom w:val="none" w:sz="0" w:space="0" w:color="auto"/>
                <w:right w:val="none" w:sz="0" w:space="0" w:color="auto"/>
              </w:divBdr>
              <w:divsChild>
                <w:div w:id="700590350">
                  <w:marLeft w:val="0"/>
                  <w:marRight w:val="0"/>
                  <w:marTop w:val="0"/>
                  <w:marBottom w:val="0"/>
                  <w:divBdr>
                    <w:top w:val="none" w:sz="0" w:space="0" w:color="auto"/>
                    <w:left w:val="none" w:sz="0" w:space="0" w:color="auto"/>
                    <w:bottom w:val="none" w:sz="0" w:space="0" w:color="auto"/>
                    <w:right w:val="none" w:sz="0" w:space="0" w:color="auto"/>
                  </w:divBdr>
                  <w:divsChild>
                    <w:div w:id="2124372909">
                      <w:marLeft w:val="0"/>
                      <w:marRight w:val="0"/>
                      <w:marTop w:val="0"/>
                      <w:marBottom w:val="0"/>
                      <w:divBdr>
                        <w:top w:val="none" w:sz="0" w:space="0" w:color="auto"/>
                        <w:left w:val="none" w:sz="0" w:space="0" w:color="auto"/>
                        <w:bottom w:val="none" w:sz="0" w:space="0" w:color="auto"/>
                        <w:right w:val="none" w:sz="0" w:space="0" w:color="auto"/>
                      </w:divBdr>
                      <w:divsChild>
                        <w:div w:id="1087649379">
                          <w:marLeft w:val="0"/>
                          <w:marRight w:val="0"/>
                          <w:marTop w:val="0"/>
                          <w:marBottom w:val="0"/>
                          <w:divBdr>
                            <w:top w:val="none" w:sz="0" w:space="0" w:color="auto"/>
                            <w:left w:val="none" w:sz="0" w:space="0" w:color="auto"/>
                            <w:bottom w:val="none" w:sz="0" w:space="0" w:color="auto"/>
                            <w:right w:val="none" w:sz="0" w:space="0" w:color="auto"/>
                          </w:divBdr>
                          <w:divsChild>
                            <w:div w:id="333919297">
                              <w:marLeft w:val="0"/>
                              <w:marRight w:val="0"/>
                              <w:marTop w:val="0"/>
                              <w:marBottom w:val="0"/>
                              <w:divBdr>
                                <w:top w:val="none" w:sz="0" w:space="0" w:color="auto"/>
                                <w:left w:val="none" w:sz="0" w:space="0" w:color="auto"/>
                                <w:bottom w:val="none" w:sz="0" w:space="0" w:color="auto"/>
                                <w:right w:val="none" w:sz="0" w:space="0" w:color="auto"/>
                              </w:divBdr>
                              <w:divsChild>
                                <w:div w:id="927620186">
                                  <w:marLeft w:val="0"/>
                                  <w:marRight w:val="0"/>
                                  <w:marTop w:val="0"/>
                                  <w:marBottom w:val="0"/>
                                  <w:divBdr>
                                    <w:top w:val="none" w:sz="0" w:space="0" w:color="auto"/>
                                    <w:left w:val="none" w:sz="0" w:space="0" w:color="auto"/>
                                    <w:bottom w:val="none" w:sz="0" w:space="0" w:color="auto"/>
                                    <w:right w:val="none" w:sz="0" w:space="0" w:color="auto"/>
                                  </w:divBdr>
                                  <w:divsChild>
                                    <w:div w:id="3664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14913">
                  <w:marLeft w:val="0"/>
                  <w:marRight w:val="0"/>
                  <w:marTop w:val="0"/>
                  <w:marBottom w:val="0"/>
                  <w:divBdr>
                    <w:top w:val="none" w:sz="0" w:space="0" w:color="auto"/>
                    <w:left w:val="none" w:sz="0" w:space="0" w:color="auto"/>
                    <w:bottom w:val="none" w:sz="0" w:space="0" w:color="auto"/>
                    <w:right w:val="none" w:sz="0" w:space="0" w:color="auto"/>
                  </w:divBdr>
                </w:div>
                <w:div w:id="732508183">
                  <w:marLeft w:val="0"/>
                  <w:marRight w:val="0"/>
                  <w:marTop w:val="0"/>
                  <w:marBottom w:val="0"/>
                  <w:divBdr>
                    <w:top w:val="none" w:sz="0" w:space="0" w:color="auto"/>
                    <w:left w:val="none" w:sz="0" w:space="0" w:color="auto"/>
                    <w:bottom w:val="none" w:sz="0" w:space="0" w:color="auto"/>
                    <w:right w:val="none" w:sz="0" w:space="0" w:color="auto"/>
                  </w:divBdr>
                  <w:divsChild>
                    <w:div w:id="1402287689">
                      <w:marLeft w:val="0"/>
                      <w:marRight w:val="0"/>
                      <w:marTop w:val="0"/>
                      <w:marBottom w:val="0"/>
                      <w:divBdr>
                        <w:top w:val="none" w:sz="0" w:space="0" w:color="auto"/>
                        <w:left w:val="none" w:sz="0" w:space="0" w:color="auto"/>
                        <w:bottom w:val="none" w:sz="0" w:space="0" w:color="auto"/>
                        <w:right w:val="none" w:sz="0" w:space="0" w:color="auto"/>
                      </w:divBdr>
                      <w:divsChild>
                        <w:div w:id="1545798331">
                          <w:marLeft w:val="0"/>
                          <w:marRight w:val="0"/>
                          <w:marTop w:val="0"/>
                          <w:marBottom w:val="0"/>
                          <w:divBdr>
                            <w:top w:val="none" w:sz="0" w:space="0" w:color="auto"/>
                            <w:left w:val="none" w:sz="0" w:space="0" w:color="auto"/>
                            <w:bottom w:val="none" w:sz="0" w:space="0" w:color="auto"/>
                            <w:right w:val="none" w:sz="0" w:space="0" w:color="auto"/>
                          </w:divBdr>
                          <w:divsChild>
                            <w:div w:id="45109696">
                              <w:marLeft w:val="0"/>
                              <w:marRight w:val="0"/>
                              <w:marTop w:val="0"/>
                              <w:marBottom w:val="0"/>
                              <w:divBdr>
                                <w:top w:val="none" w:sz="0" w:space="0" w:color="auto"/>
                                <w:left w:val="none" w:sz="0" w:space="0" w:color="auto"/>
                                <w:bottom w:val="none" w:sz="0" w:space="0" w:color="auto"/>
                                <w:right w:val="none" w:sz="0" w:space="0" w:color="auto"/>
                              </w:divBdr>
                              <w:divsChild>
                                <w:div w:id="566497751">
                                  <w:marLeft w:val="0"/>
                                  <w:marRight w:val="0"/>
                                  <w:marTop w:val="0"/>
                                  <w:marBottom w:val="0"/>
                                  <w:divBdr>
                                    <w:top w:val="none" w:sz="0" w:space="0" w:color="auto"/>
                                    <w:left w:val="none" w:sz="0" w:space="0" w:color="auto"/>
                                    <w:bottom w:val="none" w:sz="0" w:space="0" w:color="auto"/>
                                    <w:right w:val="none" w:sz="0" w:space="0" w:color="auto"/>
                                  </w:divBdr>
                                  <w:divsChild>
                                    <w:div w:id="633412774">
                                      <w:marLeft w:val="0"/>
                                      <w:marRight w:val="0"/>
                                      <w:marTop w:val="0"/>
                                      <w:marBottom w:val="0"/>
                                      <w:divBdr>
                                        <w:top w:val="none" w:sz="0" w:space="0" w:color="auto"/>
                                        <w:left w:val="none" w:sz="0" w:space="0" w:color="auto"/>
                                        <w:bottom w:val="none" w:sz="0" w:space="0" w:color="auto"/>
                                        <w:right w:val="none" w:sz="0" w:space="0" w:color="auto"/>
                                      </w:divBdr>
                                      <w:divsChild>
                                        <w:div w:id="1819496992">
                                          <w:marLeft w:val="0"/>
                                          <w:marRight w:val="0"/>
                                          <w:marTop w:val="0"/>
                                          <w:marBottom w:val="0"/>
                                          <w:divBdr>
                                            <w:top w:val="none" w:sz="0" w:space="0" w:color="auto"/>
                                            <w:left w:val="none" w:sz="0" w:space="0" w:color="auto"/>
                                            <w:bottom w:val="none" w:sz="0" w:space="0" w:color="auto"/>
                                            <w:right w:val="none" w:sz="0" w:space="0" w:color="auto"/>
                                          </w:divBdr>
                                          <w:divsChild>
                                            <w:div w:id="2145656917">
                                              <w:marLeft w:val="0"/>
                                              <w:marRight w:val="0"/>
                                              <w:marTop w:val="0"/>
                                              <w:marBottom w:val="0"/>
                                              <w:divBdr>
                                                <w:top w:val="none" w:sz="0" w:space="0" w:color="auto"/>
                                                <w:left w:val="none" w:sz="0" w:space="0" w:color="auto"/>
                                                <w:bottom w:val="none" w:sz="0" w:space="0" w:color="auto"/>
                                                <w:right w:val="none" w:sz="0" w:space="0" w:color="auto"/>
                                              </w:divBdr>
                                              <w:divsChild>
                                                <w:div w:id="533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980643">
      <w:bodyDiv w:val="1"/>
      <w:marLeft w:val="0"/>
      <w:marRight w:val="0"/>
      <w:marTop w:val="0"/>
      <w:marBottom w:val="0"/>
      <w:divBdr>
        <w:top w:val="none" w:sz="0" w:space="0" w:color="auto"/>
        <w:left w:val="none" w:sz="0" w:space="0" w:color="auto"/>
        <w:bottom w:val="none" w:sz="0" w:space="0" w:color="auto"/>
        <w:right w:val="none" w:sz="0" w:space="0" w:color="auto"/>
      </w:divBdr>
    </w:div>
    <w:div w:id="681051930">
      <w:bodyDiv w:val="1"/>
      <w:marLeft w:val="0"/>
      <w:marRight w:val="0"/>
      <w:marTop w:val="0"/>
      <w:marBottom w:val="0"/>
      <w:divBdr>
        <w:top w:val="none" w:sz="0" w:space="0" w:color="auto"/>
        <w:left w:val="none" w:sz="0" w:space="0" w:color="auto"/>
        <w:bottom w:val="none" w:sz="0" w:space="0" w:color="auto"/>
        <w:right w:val="none" w:sz="0" w:space="0" w:color="auto"/>
      </w:divBdr>
    </w:div>
    <w:div w:id="698896992">
      <w:bodyDiv w:val="1"/>
      <w:marLeft w:val="0"/>
      <w:marRight w:val="0"/>
      <w:marTop w:val="0"/>
      <w:marBottom w:val="0"/>
      <w:divBdr>
        <w:top w:val="none" w:sz="0" w:space="0" w:color="auto"/>
        <w:left w:val="none" w:sz="0" w:space="0" w:color="auto"/>
        <w:bottom w:val="none" w:sz="0" w:space="0" w:color="auto"/>
        <w:right w:val="none" w:sz="0" w:space="0" w:color="auto"/>
      </w:divBdr>
      <w:divsChild>
        <w:div w:id="118114099">
          <w:marLeft w:val="0"/>
          <w:marRight w:val="0"/>
          <w:marTop w:val="0"/>
          <w:marBottom w:val="0"/>
          <w:divBdr>
            <w:top w:val="none" w:sz="0" w:space="0" w:color="auto"/>
            <w:left w:val="none" w:sz="0" w:space="0" w:color="auto"/>
            <w:bottom w:val="none" w:sz="0" w:space="0" w:color="auto"/>
            <w:right w:val="none" w:sz="0" w:space="0" w:color="auto"/>
          </w:divBdr>
        </w:div>
        <w:div w:id="256639914">
          <w:marLeft w:val="0"/>
          <w:marRight w:val="0"/>
          <w:marTop w:val="0"/>
          <w:marBottom w:val="0"/>
          <w:divBdr>
            <w:top w:val="none" w:sz="0" w:space="0" w:color="auto"/>
            <w:left w:val="none" w:sz="0" w:space="0" w:color="auto"/>
            <w:bottom w:val="none" w:sz="0" w:space="0" w:color="auto"/>
            <w:right w:val="none" w:sz="0" w:space="0" w:color="auto"/>
          </w:divBdr>
          <w:divsChild>
            <w:div w:id="1049839504">
              <w:marLeft w:val="0"/>
              <w:marRight w:val="0"/>
              <w:marTop w:val="0"/>
              <w:marBottom w:val="0"/>
              <w:divBdr>
                <w:top w:val="none" w:sz="0" w:space="0" w:color="auto"/>
                <w:left w:val="none" w:sz="0" w:space="0" w:color="auto"/>
                <w:bottom w:val="none" w:sz="0" w:space="0" w:color="auto"/>
                <w:right w:val="none" w:sz="0" w:space="0" w:color="auto"/>
              </w:divBdr>
              <w:divsChild>
                <w:div w:id="1744910171">
                  <w:marLeft w:val="0"/>
                  <w:marRight w:val="0"/>
                  <w:marTop w:val="0"/>
                  <w:marBottom w:val="0"/>
                  <w:divBdr>
                    <w:top w:val="none" w:sz="0" w:space="0" w:color="auto"/>
                    <w:left w:val="none" w:sz="0" w:space="0" w:color="auto"/>
                    <w:bottom w:val="none" w:sz="0" w:space="0" w:color="auto"/>
                    <w:right w:val="none" w:sz="0" w:space="0" w:color="auto"/>
                  </w:divBdr>
                  <w:divsChild>
                    <w:div w:id="811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1460">
      <w:bodyDiv w:val="1"/>
      <w:marLeft w:val="0"/>
      <w:marRight w:val="0"/>
      <w:marTop w:val="0"/>
      <w:marBottom w:val="0"/>
      <w:divBdr>
        <w:top w:val="none" w:sz="0" w:space="0" w:color="auto"/>
        <w:left w:val="none" w:sz="0" w:space="0" w:color="auto"/>
        <w:bottom w:val="none" w:sz="0" w:space="0" w:color="auto"/>
        <w:right w:val="none" w:sz="0" w:space="0" w:color="auto"/>
      </w:divBdr>
    </w:div>
    <w:div w:id="1514539970">
      <w:bodyDiv w:val="1"/>
      <w:marLeft w:val="0"/>
      <w:marRight w:val="0"/>
      <w:marTop w:val="0"/>
      <w:marBottom w:val="0"/>
      <w:divBdr>
        <w:top w:val="none" w:sz="0" w:space="0" w:color="auto"/>
        <w:left w:val="none" w:sz="0" w:space="0" w:color="auto"/>
        <w:bottom w:val="none" w:sz="0" w:space="0" w:color="auto"/>
        <w:right w:val="none" w:sz="0" w:space="0" w:color="auto"/>
      </w:divBdr>
    </w:div>
    <w:div w:id="19556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omments" Target="comments.xml" Id="R1d09e9c88a124c7a" /><Relationship Type="http://schemas.microsoft.com/office/2011/relationships/people" Target="people.xml" Id="Rc938402a28c04145" /><Relationship Type="http://schemas.microsoft.com/office/2011/relationships/commentsExtended" Target="commentsExtended.xml" Id="R66b3d3e0fc4449a1" /><Relationship Type="http://schemas.microsoft.com/office/2016/09/relationships/commentsIds" Target="commentsIds.xml" Id="Ra371e3cf8a254a0a" /><Relationship Type="http://schemas.microsoft.com/office/2018/08/relationships/commentsExtensible" Target="commentsExtensible.xml" Id="Rddb9342117814cd7" /><Relationship Type="http://schemas.openxmlformats.org/officeDocument/2006/relationships/glossaryDocument" Target="glossary/document.xml" Id="R2c4f80e1b10e4ec2" /><Relationship Type="http://schemas.openxmlformats.org/officeDocument/2006/relationships/hyperlink" Target="https://trainingground.guru/articles/germany-revolutionises-foundation-age-formats" TargetMode="External" Id="Rfceec5b9d1084137" /><Relationship Type="http://schemas.openxmlformats.org/officeDocument/2006/relationships/hyperlink" Target="https://playerdevelopmentproject.com/survival-of-the-fittest/" TargetMode="External" Id="Reb25b94204644141" /><Relationship Type="http://schemas.openxmlformats.org/officeDocument/2006/relationships/hyperlink" Target="https://potentialplusuk.org/index.php/families/high-learning-potential/" TargetMode="External" Id="Rf7f89f67e7ba4a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553c1a-44db-490e-aad2-d1aa7130c2f5}"/>
      </w:docPartPr>
      <w:docPartBody>
        <w:p w14:paraId="48C376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7CD35B-E20E-4A04-B986-C746CDD09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owner</dc:creator>
  <lastModifiedBy>Gary Smailes</lastModifiedBy>
  <revision>7</revision>
  <dcterms:created xsi:type="dcterms:W3CDTF">2023-09-22T21:25:00.0000000Z</dcterms:created>
  <dcterms:modified xsi:type="dcterms:W3CDTF">2024-02-12T17:09:39.5269830Z</dcterms:modified>
</coreProperties>
</file>