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0D8" w:rsidP="4465A088" w:rsidRDefault="008550D8" w14:paraId="07C47E3A" w14:textId="0A1A1006">
      <w:pPr>
        <w:spacing w:line="480" w:lineRule="auto"/>
        <w:ind w:firstLine="0"/>
        <w:jc w:val="center"/>
        <w:rPr>
          <w:ins w:author="Gary Smailes" w:date="2024-03-18T09:18:39.624Z" w:id="748895148"/>
          <w:rFonts w:ascii="Times New Roman" w:hAnsi="Times New Roman" w:cs="Times New Roman"/>
          <w:sz w:val="24"/>
          <w:szCs w:val="24"/>
        </w:rPr>
      </w:pPr>
      <w:r w:rsidRPr="4465A088" w:rsidR="4465A088">
        <w:rPr>
          <w:rFonts w:ascii="Times New Roman" w:hAnsi="Times New Roman" w:cs="Times New Roman"/>
          <w:sz w:val="24"/>
          <w:szCs w:val="24"/>
        </w:rPr>
        <w:t>Ch</w:t>
      </w:r>
      <w:ins w:author="Gary Smailes" w:date="2024-03-18T09:18:34.461Z" w:id="1451637909">
        <w:r w:rsidRPr="4465A088" w:rsidR="4465A088">
          <w:rPr>
            <w:rFonts w:ascii="Times New Roman" w:hAnsi="Times New Roman" w:cs="Times New Roman"/>
            <w:sz w:val="24"/>
            <w:szCs w:val="24"/>
          </w:rPr>
          <w:t>apter</w:t>
        </w:r>
      </w:ins>
      <w:del w:author="Gary Smailes" w:date="2024-03-18T09:18:35.29Z" w:id="1825714631">
        <w:r w:rsidRPr="4465A088" w:rsidDel="4465A088">
          <w:rPr>
            <w:rFonts w:ascii="Times New Roman" w:hAnsi="Times New Roman" w:cs="Times New Roman"/>
            <w:sz w:val="24"/>
            <w:szCs w:val="24"/>
          </w:rPr>
          <w:delText>.</w:delText>
        </w:r>
      </w:del>
      <w:r w:rsidRPr="4465A088" w:rsidR="4465A088">
        <w:rPr>
          <w:rFonts w:ascii="Times New Roman" w:hAnsi="Times New Roman" w:cs="Times New Roman"/>
          <w:sz w:val="24"/>
          <w:szCs w:val="24"/>
        </w:rPr>
        <w:t xml:space="preserve"> 7 </w:t>
      </w:r>
    </w:p>
    <w:p w:rsidR="008550D8" w:rsidP="008550D8" w:rsidRDefault="008550D8" w14:paraId="4734DA25" w14:textId="0F9C6539">
      <w:pPr>
        <w:spacing w:line="480" w:lineRule="auto"/>
        <w:ind w:firstLine="0"/>
        <w:jc w:val="center"/>
        <w:rPr>
          <w:rFonts w:ascii="Times New Roman" w:hAnsi="Times New Roman" w:cs="Times New Roman"/>
          <w:sz w:val="24"/>
          <w:szCs w:val="24"/>
        </w:rPr>
      </w:pPr>
      <w:r w:rsidRPr="4465A088" w:rsidR="4465A088">
        <w:rPr>
          <w:rFonts w:ascii="Times New Roman" w:hAnsi="Times New Roman" w:cs="Times New Roman"/>
          <w:sz w:val="24"/>
          <w:szCs w:val="24"/>
        </w:rPr>
        <w:t>On the House</w:t>
      </w:r>
    </w:p>
    <w:p w:rsidR="008550D8" w:rsidP="6AC29738" w:rsidRDefault="008550D8" w14:paraId="26DC1997" w14:textId="4C54D5B5">
      <w:pPr>
        <w:spacing w:line="480" w:lineRule="auto"/>
        <w:ind w:firstLine="0"/>
        <w:rPr>
          <w:rFonts w:ascii="Times New Roman" w:hAnsi="Times New Roman" w:cs="Times New Roman"/>
          <w:sz w:val="24"/>
          <w:szCs w:val="24"/>
        </w:rPr>
      </w:pPr>
      <w:r w:rsidRPr="6AC29738" w:rsidR="6AC29738">
        <w:rPr>
          <w:rFonts w:ascii="Times New Roman" w:hAnsi="Times New Roman" w:cs="Times New Roman"/>
          <w:sz w:val="24"/>
          <w:szCs w:val="24"/>
        </w:rPr>
        <w:t>The hotel was pristine. And large. A night’s stay</w:t>
      </w:r>
      <w:r w:rsidRPr="6AC29738" w:rsidR="6AC29738">
        <w:rPr>
          <w:rFonts w:ascii="Times New Roman" w:hAnsi="Times New Roman" w:cs="Times New Roman"/>
          <w:sz w:val="24"/>
          <w:szCs w:val="24"/>
        </w:rPr>
        <w:t xml:space="preserve"> was </w:t>
      </w:r>
      <w:r w:rsidRPr="6AC29738" w:rsidR="6AC29738">
        <w:rPr>
          <w:rFonts w:ascii="Times New Roman" w:hAnsi="Times New Roman" w:cs="Times New Roman"/>
          <w:sz w:val="24"/>
          <w:szCs w:val="24"/>
        </w:rPr>
        <w:t xml:space="preserve">as much as </w:t>
      </w:r>
      <w:r w:rsidRPr="6AC29738" w:rsidR="6AC29738">
        <w:rPr>
          <w:rFonts w:ascii="Times New Roman" w:hAnsi="Times New Roman" w:cs="Times New Roman"/>
          <w:sz w:val="24"/>
          <w:szCs w:val="24"/>
        </w:rPr>
        <w:t>most people’s paychecks</w:t>
      </w:r>
      <w:r w:rsidRPr="6AC29738" w:rsidR="6AC29738">
        <w:rPr>
          <w:rFonts w:ascii="Times New Roman" w:hAnsi="Times New Roman" w:cs="Times New Roman"/>
          <w:sz w:val="24"/>
          <w:szCs w:val="24"/>
        </w:rPr>
        <w:t xml:space="preserve">. The floors glistened with bright lighting from the large crystal chandelier hanging in the lobby. Employees glided about like worker ants in rubescent blazers and with perfect posture. Subtle jazz played in the background. </w:t>
      </w:r>
    </w:p>
    <w:p w:rsidR="008550D8" w:rsidP="6AC29738" w:rsidRDefault="008550D8" w14:paraId="2D3FBFD6" w14:textId="75656665">
      <w:pPr>
        <w:spacing w:line="480" w:lineRule="auto"/>
        <w:ind w:firstLine="720"/>
        <w:rPr>
          <w:rFonts w:ascii="Times New Roman" w:hAnsi="Times New Roman" w:cs="Times New Roman"/>
          <w:sz w:val="24"/>
          <w:szCs w:val="24"/>
        </w:rPr>
      </w:pPr>
      <w:r w:rsidRPr="6AC29738" w:rsidR="6AC29738">
        <w:rPr>
          <w:rFonts w:ascii="Times New Roman" w:hAnsi="Times New Roman" w:cs="Times New Roman"/>
          <w:sz w:val="24"/>
          <w:szCs w:val="24"/>
        </w:rPr>
        <w:t xml:space="preserve">It all made Lapdog want to throw up; </w:t>
      </w:r>
      <w:r w:rsidRPr="6AC29738" w:rsidR="6AC29738">
        <w:rPr>
          <w:rFonts w:ascii="Times New Roman" w:hAnsi="Times New Roman" w:cs="Times New Roman"/>
          <w:sz w:val="24"/>
          <w:szCs w:val="24"/>
        </w:rPr>
        <w:t>maybe directly</w:t>
      </w:r>
      <w:r w:rsidRPr="6AC29738" w:rsidR="6AC29738">
        <w:rPr>
          <w:rFonts w:ascii="Times New Roman" w:hAnsi="Times New Roman" w:cs="Times New Roman"/>
          <w:sz w:val="24"/>
          <w:szCs w:val="24"/>
        </w:rPr>
        <w:t xml:space="preserve"> in the middle of the fancy rug he stood on, paused, immovable. </w:t>
      </w:r>
      <w:r>
        <w:rPr>
          <w:rFonts w:ascii="Times New Roman" w:hAnsi="Times New Roman" w:cs="Times New Roman"/>
          <w:sz w:val="24"/>
          <w:szCs w:val="24"/>
        </w:rPr>
        <w:tab/>
      </w:r>
      <w:r>
        <w:rPr>
          <w:rFonts w:ascii="Times New Roman" w:hAnsi="Times New Roman" w:cs="Times New Roman"/>
          <w:sz w:val="24"/>
          <w:szCs w:val="24"/>
        </w:rPr>
        <w:t xml:space="preserve">It </w:t>
      </w:r>
      <w:r>
        <w:rPr>
          <w:rFonts w:ascii="Times New Roman" w:hAnsi="Times New Roman" w:cs="Times New Roman"/>
          <w:sz w:val="24"/>
          <w:szCs w:val="24"/>
        </w:rPr>
        <w:t>wasn’t</w:t>
      </w:r>
      <w:r>
        <w:rPr>
          <w:rFonts w:ascii="Times New Roman" w:hAnsi="Times New Roman" w:cs="Times New Roman"/>
          <w:sz w:val="24"/>
          <w:szCs w:val="24"/>
        </w:rPr>
        <w:t xml:space="preserve"> the nerves digging through his muscles that made Lapdog nauseous, although he was extremely nervous. Gaudiness that made everything seem too expensive to touch, step on, or even look at bothered him to his stomach.</w:t>
      </w:r>
      <w:r w:rsidR="00E15D10">
        <w:rPr>
          <w:rFonts w:ascii="Times New Roman" w:hAnsi="Times New Roman" w:cs="Times New Roman"/>
          <w:sz w:val="24"/>
          <w:szCs w:val="24"/>
        </w:rPr>
        <w:t xml:space="preserve"> </w:t>
      </w:r>
      <w:r>
        <w:rPr>
          <w:rFonts w:ascii="Times New Roman" w:hAnsi="Times New Roman" w:cs="Times New Roman"/>
          <w:sz w:val="24"/>
          <w:szCs w:val="24"/>
        </w:rPr>
        <w:t xml:space="preserve">If he could only get his knees to bend and feet to move forward, </w:t>
      </w:r>
      <w:r>
        <w:rPr>
          <w:rFonts w:ascii="Times New Roman" w:hAnsi="Times New Roman" w:cs="Times New Roman"/>
          <w:sz w:val="24"/>
          <w:szCs w:val="24"/>
        </w:rPr>
        <w:t xml:space="preserve">he’d</w:t>
      </w:r>
      <w:r>
        <w:rPr>
          <w:rFonts w:ascii="Times New Roman" w:hAnsi="Times New Roman" w:cs="Times New Roman"/>
          <w:sz w:val="24"/>
          <w:szCs w:val="24"/>
        </w:rPr>
        <w:t xml:space="preserve"> be able to get this over with and leave the ostentatious Grand Accord Hotel </w:t>
      </w:r>
      <w:r w:rsidR="00E12AE0">
        <w:rPr>
          <w:rFonts w:ascii="Times New Roman" w:hAnsi="Times New Roman" w:cs="Times New Roman"/>
          <w:sz w:val="24"/>
          <w:szCs w:val="24"/>
        </w:rPr>
        <w:t>to</w:t>
      </w:r>
      <w:r>
        <w:rPr>
          <w:rFonts w:ascii="Times New Roman" w:hAnsi="Times New Roman" w:cs="Times New Roman"/>
          <w:sz w:val="24"/>
          <w:szCs w:val="24"/>
        </w:rPr>
        <w:t xml:space="preserve"> get back to the alleys, decently priced houses, underpasses, and parking garages where he was comfortable handling these types of things.</w:t>
      </w:r>
    </w:p>
    <w:p w:rsidR="008550D8" w:rsidP="008550D8" w:rsidRDefault="008550D8" w14:paraId="01AF4BAA" w14:textId="1BD9FD5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his meeting with Angel Belkin, Lapdog felt ho</w:t>
      </w:r>
      <w:r w:rsidR="000C534E">
        <w:rPr>
          <w:rFonts w:ascii="Times New Roman" w:hAnsi="Times New Roman" w:cs="Times New Roman"/>
          <w:sz w:val="24"/>
          <w:szCs w:val="24"/>
        </w:rPr>
        <w:t>p</w:t>
      </w:r>
      <w:r>
        <w:rPr>
          <w:rFonts w:ascii="Times New Roman" w:hAnsi="Times New Roman" w:cs="Times New Roman"/>
          <w:sz w:val="24"/>
          <w:szCs w:val="24"/>
        </w:rPr>
        <w:t xml:space="preserve">eful for the first time, in a long time. That hope was short-lived. </w:t>
      </w:r>
      <w:r w:rsidR="00203A3A">
        <w:rPr>
          <w:rFonts w:ascii="Times New Roman" w:hAnsi="Times New Roman" w:cs="Times New Roman"/>
          <w:sz w:val="24"/>
          <w:szCs w:val="24"/>
        </w:rPr>
        <w:t>Plans changed no more than a few hours after leaving Angel’s house</w:t>
      </w:r>
      <w:r>
        <w:rPr>
          <w:rFonts w:ascii="Times New Roman" w:hAnsi="Times New Roman" w:cs="Times New Roman"/>
          <w:sz w:val="24"/>
          <w:szCs w:val="24"/>
        </w:rPr>
        <w:t xml:space="preserve">. Silent K was the proverbial King of the City. So, when he told Angel </w:t>
      </w:r>
      <w:r>
        <w:rPr>
          <w:rFonts w:ascii="Times New Roman" w:hAnsi="Times New Roman" w:cs="Times New Roman"/>
          <w:sz w:val="24"/>
          <w:szCs w:val="24"/>
        </w:rPr>
        <w:t xml:space="preserve">he’d</w:t>
      </w:r>
      <w:r>
        <w:rPr>
          <w:rFonts w:ascii="Times New Roman" w:hAnsi="Times New Roman" w:cs="Times New Roman"/>
          <w:sz w:val="24"/>
          <w:szCs w:val="24"/>
        </w:rPr>
        <w:t xml:space="preserve"> arrange the meets for Jesse Hammer and Mr. David, those words could be taken as golden. Turned out, those exact words were golden, in interpretation. Lapdog later found out, when Angel called him with a saddled tone, that Silent K had set up a meeting at the Grand Accord Hotel with Mr. David, Jesse Hammer, </w:t>
      </w:r>
      <w:r w:rsidRPr="6AC29738">
        <w:rPr>
          <w:rFonts w:ascii="Times New Roman" w:hAnsi="Times New Roman" w:cs="Times New Roman"/>
          <w:i w:val="1"/>
          <w:iCs w:val="1"/>
          <w:sz w:val="24"/>
          <w:szCs w:val="24"/>
        </w:rPr>
        <w:t>and</w:t>
      </w:r>
      <w:r>
        <w:rPr>
          <w:rFonts w:ascii="Times New Roman" w:hAnsi="Times New Roman" w:cs="Times New Roman"/>
          <w:sz w:val="24"/>
          <w:szCs w:val="24"/>
        </w:rPr>
        <w:t xml:space="preserve"> the mysterious bagman proctoring the entire exchange. Yes, exactly as Silent K promised: </w:t>
      </w:r>
      <w:r>
        <w:rPr>
          <w:rFonts w:ascii="Times New Roman" w:hAnsi="Times New Roman" w:cs="Times New Roman"/>
          <w:sz w:val="24"/>
          <w:szCs w:val="24"/>
        </w:rPr>
        <w:t xml:space="preserve">he’d</w:t>
      </w:r>
      <w:r w:rsidRPr="6AC29738">
        <w:rPr>
          <w:rFonts w:ascii="Times New Roman" w:hAnsi="Times New Roman" w:cs="Times New Roman"/>
          <w:i w:val="1"/>
          <w:iCs w:val="1"/>
          <w:sz w:val="24"/>
          <w:szCs w:val="24"/>
        </w:rPr>
        <w:t xml:space="preserve"> set up a meeting</w:t>
      </w:r>
      <w:r>
        <w:rPr>
          <w:rFonts w:ascii="Times New Roman" w:hAnsi="Times New Roman" w:cs="Times New Roman"/>
          <w:sz w:val="24"/>
          <w:szCs w:val="24"/>
        </w:rPr>
        <w:t xml:space="preserve">. </w:t>
      </w:r>
    </w:p>
    <w:p w:rsidR="008550D8" w:rsidP="008550D8" w:rsidRDefault="008550D8" w14:paraId="3CF660D8" w14:textId="03F7B543">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had hoped to dodge the bullet of meeting any of the dons. He white-knuckled his cell phone as his stagnated bones pinned him in the middle of the hotel lobby, much like he did when he stood frozen in his apartment as Angel relayed the news to him. Technically, Silent K held up his end of the bargain. The meeting was happening because of him. Never mind the fact, as Lapdog was told, while being profusely apologized to, that Angel had made it clear to Silent K that he was hoping that </w:t>
      </w:r>
      <w:r w:rsidRPr="6AC29738" w:rsidR="6AC29738">
        <w:rPr>
          <w:rFonts w:ascii="Times New Roman" w:hAnsi="Times New Roman" w:cs="Times New Roman"/>
          <w:i w:val="1"/>
          <w:iCs w:val="1"/>
          <w:sz w:val="24"/>
          <w:szCs w:val="24"/>
        </w:rPr>
        <w:t>he</w:t>
      </w:r>
      <w:r w:rsidRPr="6AC29738" w:rsidR="6AC29738">
        <w:rPr>
          <w:rFonts w:ascii="Times New Roman" w:hAnsi="Times New Roman" w:cs="Times New Roman"/>
          <w:sz w:val="24"/>
          <w:szCs w:val="24"/>
        </w:rPr>
        <w:t xml:space="preserve">, Silent K himself, would arrange and proxy the agreement for the exchange. </w:t>
      </w:r>
    </w:p>
    <w:p w:rsidR="008550D8" w:rsidP="008550D8" w:rsidRDefault="008550D8" w14:paraId="52EE1F21" w14:textId="5CB8A485">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surprised things had already taken a turn. The highway of life he traveled on was a cycle of U-turns—dead ends were his major concern. Mobsters changing things up, molding context and semantics like silly puddy whenever it suited them, was something he was used to. The last thing a mobster wanted </w:t>
      </w:r>
      <w:r w:rsidRPr="6AC29738" w:rsidR="6AC29738">
        <w:rPr>
          <w:rFonts w:ascii="Times New Roman" w:hAnsi="Times New Roman" w:cs="Times New Roman"/>
          <w:sz w:val="24"/>
          <w:szCs w:val="24"/>
        </w:rPr>
        <w:t>to be was</w:t>
      </w:r>
      <w:r w:rsidRPr="6AC29738" w:rsidR="6AC29738">
        <w:rPr>
          <w:rFonts w:ascii="Times New Roman" w:hAnsi="Times New Roman" w:cs="Times New Roman"/>
          <w:sz w:val="24"/>
          <w:szCs w:val="24"/>
        </w:rPr>
        <w:t xml:space="preserve"> predictable. Hence, his surprise when Angel had first mentioned that Mr. David’s and Jesse Hammer’s sign-on had already been ‘handled’ on Silent K’s end—expecting to have to do the sit down himself per usual bagman protocols. He </w:t>
      </w:r>
      <w:r w:rsidRPr="6AC29738" w:rsidR="6AC29738">
        <w:rPr>
          <w:rFonts w:ascii="Times New Roman" w:hAnsi="Times New Roman" w:cs="Times New Roman"/>
          <w:sz w:val="24"/>
          <w:szCs w:val="24"/>
        </w:rPr>
        <w:t>hadn’t</w:t>
      </w:r>
      <w:r w:rsidRPr="6AC29738" w:rsidR="6AC29738">
        <w:rPr>
          <w:rFonts w:ascii="Times New Roman" w:hAnsi="Times New Roman" w:cs="Times New Roman"/>
          <w:sz w:val="24"/>
          <w:szCs w:val="24"/>
        </w:rPr>
        <w:t xml:space="preserve"> hinted at his reluctance to Angel, or aloud at all, because he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want to jinx it into existence.  </w:t>
      </w:r>
    </w:p>
    <w:p w:rsidR="008550D8" w:rsidP="008550D8" w:rsidRDefault="008550D8" w14:paraId="142D0B9C" w14:textId="3A22AA7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E47B0F">
        <w:rPr>
          <w:rFonts w:ascii="Times New Roman" w:hAnsi="Times New Roman" w:cs="Times New Roman"/>
          <w:sz w:val="24"/>
          <w:szCs w:val="24"/>
        </w:rPr>
        <w:t>However, it came to fruition anyway, which fit the mold of his experiences as a bagman.</w:t>
      </w:r>
    </w:p>
    <w:p w:rsidR="008550D8" w:rsidP="008550D8" w:rsidRDefault="008550D8" w14:paraId="1F231240" w14:textId="412622D0">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There he was, being stared at by the clerk with glossy bronze hair that was so curly it looked like the </w:t>
      </w:r>
      <w:r w:rsidR="00E47B0F">
        <w:rPr>
          <w:rFonts w:ascii="Times New Roman" w:hAnsi="Times New Roman" w:cs="Times New Roman"/>
          <w:sz w:val="24"/>
          <w:szCs w:val="24"/>
        </w:rPr>
        <w:t>hair rollers</w:t>
      </w:r>
      <w:r>
        <w:rPr>
          <w:rFonts w:ascii="Times New Roman" w:hAnsi="Times New Roman" w:cs="Times New Roman"/>
          <w:sz w:val="24"/>
          <w:szCs w:val="24"/>
        </w:rPr>
        <w:t xml:space="preserve"> were still lodged in there. Passerby and hotel employees alike glared at him with puzzled or distasteful expressions. </w:t>
      </w:r>
      <w:r w:rsidR="00E630E7">
        <w:rPr>
          <w:rFonts w:ascii="Times New Roman" w:hAnsi="Times New Roman" w:cs="Times New Roman"/>
          <w:sz w:val="24"/>
          <w:szCs w:val="24"/>
        </w:rPr>
        <w:t>A</w:t>
      </w:r>
      <w:r>
        <w:rPr>
          <w:rFonts w:ascii="Times New Roman" w:hAnsi="Times New Roman" w:cs="Times New Roman"/>
          <w:sz w:val="24"/>
          <w:szCs w:val="24"/>
        </w:rPr>
        <w:t xml:space="preserve"> server that looked </w:t>
      </w:r>
      <w:r>
        <w:rPr>
          <w:rFonts w:ascii="Times New Roman" w:hAnsi="Times New Roman" w:cs="Times New Roman"/>
          <w:sz w:val="24"/>
          <w:szCs w:val="24"/>
        </w:rPr>
        <w:t xml:space="preserve">way too</w:t>
      </w:r>
      <w:r>
        <w:rPr>
          <w:rFonts w:ascii="Times New Roman" w:hAnsi="Times New Roman" w:cs="Times New Roman"/>
          <w:sz w:val="24"/>
          <w:szCs w:val="24"/>
        </w:rPr>
        <w:t xml:space="preserve"> ex-punk rock star to be there shot a head nod and </w:t>
      </w:r>
      <w:r>
        <w:rPr>
          <w:rFonts w:ascii="Times New Roman" w:hAnsi="Times New Roman" w:cs="Times New Roman"/>
          <w:sz w:val="24"/>
          <w:szCs w:val="24"/>
        </w:rPr>
        <w:t xml:space="preserve">what seemed to be an</w:t>
      </w:r>
      <w:r>
        <w:rPr>
          <w:rFonts w:ascii="Times New Roman" w:hAnsi="Times New Roman" w:cs="Times New Roman"/>
          <w:sz w:val="24"/>
          <w:szCs w:val="24"/>
        </w:rPr>
        <w:t xml:space="preserve"> under-the-influence smile at Lapdog. He could practically hear the stretched-out enunciation ‘</w:t>
      </w:r>
      <w:r w:rsidRPr="6AC29738">
        <w:rPr>
          <w:rFonts w:ascii="Times New Roman" w:hAnsi="Times New Roman" w:cs="Times New Roman"/>
          <w:i w:val="1"/>
          <w:iCs w:val="1"/>
          <w:sz w:val="24"/>
          <w:szCs w:val="24"/>
        </w:rPr>
        <w:t>duuuude’</w:t>
      </w:r>
      <w:r>
        <w:rPr>
          <w:rFonts w:ascii="Times New Roman" w:hAnsi="Times New Roman" w:cs="Times New Roman"/>
          <w:sz w:val="24"/>
          <w:szCs w:val="24"/>
        </w:rPr>
        <w:t xml:space="preserve"> twined into the server’s very being. Lapdog nodded back, aiming a peace sign at the server </w:t>
      </w:r>
      <w:r>
        <w:rPr>
          <w:rFonts w:ascii="Times New Roman" w:hAnsi="Times New Roman" w:cs="Times New Roman"/>
          <w:sz w:val="24"/>
          <w:szCs w:val="24"/>
        </w:rPr>
        <w:t xml:space="preserve">dude</w:t>
      </w:r>
      <w:r>
        <w:rPr>
          <w:rFonts w:ascii="Times New Roman" w:hAnsi="Times New Roman" w:cs="Times New Roman"/>
          <w:sz w:val="24"/>
          <w:szCs w:val="24"/>
        </w:rPr>
        <w:t xml:space="preserve"> then managed to trot toward the front desk.</w:t>
      </w:r>
      <w:r w:rsidR="00E47B0F">
        <w:rPr>
          <w:rFonts w:ascii="Times New Roman" w:hAnsi="Times New Roman" w:cs="Times New Roman"/>
          <w:sz w:val="24"/>
          <w:szCs w:val="24"/>
        </w:rPr>
        <w:t xml:space="preserve"> </w:t>
      </w:r>
    </w:p>
    <w:p w:rsidR="008550D8" w:rsidP="008550D8" w:rsidRDefault="008550D8" w14:paraId="1F7FEC08" w14:textId="03FA9D2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“Hello, and welcome to the Grand Accord. May I help you?” The curly-haired clerk spoke with perfect tone and vibrance while wearing a smile that suggested she was already annoyed. She looked at him, her eyebrows raised with curiosity. She shook her head as though she caught herself grimacing, straightened her face and continued smiling.</w:t>
      </w:r>
    </w:p>
    <w:p w:rsidR="008550D8" w:rsidP="008550D8" w:rsidRDefault="008550D8" w14:paraId="098EAD07" w14:textId="72C723E3">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Lapdog swallowed his ner</w:t>
      </w:r>
      <w:commentRangeStart w:id="1949844894"/>
      <w:r>
        <w:rPr>
          <w:rFonts w:ascii="Times New Roman" w:hAnsi="Times New Roman" w:cs="Times New Roman"/>
          <w:sz w:val="24"/>
          <w:szCs w:val="24"/>
        </w:rPr>
        <w:t xml:space="preserve">ves. “Y</w:t>
      </w:r>
      <w:commentRangeEnd w:id="1949844894"/>
      <w:r>
        <w:rPr>
          <w:rStyle w:val="CommentReference"/>
        </w:rPr>
        <w:commentReference w:id="1949844894"/>
      </w:r>
      <w:r>
        <w:rPr>
          <w:rFonts w:ascii="Times New Roman" w:hAnsi="Times New Roman" w:cs="Times New Roman"/>
          <w:sz w:val="24"/>
          <w:szCs w:val="24"/>
        </w:rPr>
        <w:t xml:space="preserve">eah. I have a five o’clock lunch reservation for three at Le </w:t>
      </w:r>
      <w:r>
        <w:rPr>
          <w:rFonts w:ascii="Times New Roman" w:hAnsi="Times New Roman" w:cs="Times New Roman"/>
          <w:sz w:val="24"/>
          <w:szCs w:val="24"/>
        </w:rPr>
        <w:t>D</w:t>
      </w:r>
      <w:r w:rsidRPr="0071181B">
        <w:rPr>
          <w:rFonts w:ascii="Times New Roman" w:hAnsi="Times New Roman" w:cs="Times New Roman"/>
          <w:sz w:val="24"/>
          <w:szCs w:val="24"/>
        </w:rPr>
        <w:t>îner</w:t>
      </w:r>
      <w:r w:rsidRPr="0071181B">
        <w:rPr>
          <w:rFonts w:ascii="Times New Roman" w:hAnsi="Times New Roman" w:cs="Times New Roman"/>
          <w:sz w:val="24"/>
          <w:szCs w:val="24"/>
        </w:rPr>
        <w:t xml:space="preserve"> </w:t>
      </w:r>
      <w:r>
        <w:rPr>
          <w:rFonts w:ascii="Times New Roman" w:hAnsi="Times New Roman" w:cs="Times New Roman"/>
          <w:sz w:val="24"/>
          <w:szCs w:val="24"/>
        </w:rPr>
        <w:t>Fourchu.”</w:t>
      </w:r>
    </w:p>
    <w:p w:rsidR="008550D8" w:rsidP="008550D8" w:rsidRDefault="008550D8" w14:paraId="419088E9"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She looked down at her computer and typed away like a stenographer. “Name,” she said.</w:t>
      </w:r>
    </w:p>
    <w:p w:rsidR="008550D8" w:rsidP="008550D8" w:rsidRDefault="008550D8" w14:paraId="60E1224B"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“Under, uh, Sams.” </w:t>
      </w:r>
    </w:p>
    <w:p w:rsidR="008550D8" w:rsidP="008550D8" w:rsidRDefault="008550D8" w14:paraId="2B93C51B"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“Yes, Mr. Sams. We have your reservation and thank you for your early check-in. Her tone was more pleasant after finding his name in the system. “But, um…”</w:t>
      </w:r>
    </w:p>
    <w:p w:rsidR="008550D8" w:rsidP="008550D8" w:rsidRDefault="008550D8" w14:paraId="5EFD5E72"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“Is there a problem?”</w:t>
      </w:r>
    </w:p>
    <w:p w:rsidR="008550D8" w:rsidP="008550D8" w:rsidRDefault="008550D8" w14:paraId="2C71A887" w14:textId="47A4FA0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She looked at him with the same puzzled countenance that all the other employees and passersby kept glaring at him with. “Well,” her voice became cautious as she rubbed the back of her neck. “I just want to ensure the safety and…and comfort of every customer. Are</w:t>
      </w:r>
      <w:r>
        <w:rPr>
          <w:rFonts w:ascii="Times New Roman" w:hAnsi="Times New Roman" w:cs="Times New Roman"/>
          <w:sz w:val="24"/>
          <w:szCs w:val="24"/>
        </w:rPr>
        <w:tab/>
      </w:r>
      <w:r w:rsidR="000C534E">
        <w:rPr>
          <w:rFonts w:ascii="Times New Roman" w:hAnsi="Times New Roman" w:cs="Times New Roman"/>
          <w:sz w:val="24"/>
          <w:szCs w:val="24"/>
        </w:rPr>
        <w:t xml:space="preserve"> you s</w:t>
      </w:r>
      <w:r>
        <w:rPr>
          <w:rFonts w:ascii="Times New Roman" w:hAnsi="Times New Roman" w:cs="Times New Roman"/>
          <w:sz w:val="24"/>
          <w:szCs w:val="24"/>
        </w:rPr>
        <w:t xml:space="preserve">ick or…no, </w:t>
      </w:r>
      <w:r>
        <w:rPr>
          <w:rFonts w:ascii="Times New Roman" w:hAnsi="Times New Roman" w:cs="Times New Roman"/>
          <w:sz w:val="24"/>
          <w:szCs w:val="24"/>
        </w:rPr>
        <w:t>I’m</w:t>
      </w:r>
      <w:r>
        <w:rPr>
          <w:rFonts w:ascii="Times New Roman" w:hAnsi="Times New Roman" w:cs="Times New Roman"/>
          <w:sz w:val="24"/>
          <w:szCs w:val="24"/>
        </w:rPr>
        <w:t xml:space="preserve"> sorry. Wait.” She became flustered, blinking her eyes as if she had just looked directly at the sun. “I </w:t>
      </w:r>
      <w:r>
        <w:rPr>
          <w:rFonts w:ascii="Times New Roman" w:hAnsi="Times New Roman" w:cs="Times New Roman"/>
          <w:sz w:val="24"/>
          <w:szCs w:val="24"/>
        </w:rPr>
        <w:t>shouldn’t</w:t>
      </w:r>
      <w:r>
        <w:rPr>
          <w:rFonts w:ascii="Times New Roman" w:hAnsi="Times New Roman" w:cs="Times New Roman"/>
          <w:sz w:val="24"/>
          <w:szCs w:val="24"/>
        </w:rPr>
        <w:t xml:space="preserve"> have said that. I meant to say…”</w:t>
      </w:r>
    </w:p>
    <w:p w:rsidR="008550D8" w:rsidP="008550D8" w:rsidRDefault="008550D8" w14:paraId="02CF3A0A" w14:textId="1DF3B4B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It’s</w:t>
      </w:r>
      <w:r>
        <w:rPr>
          <w:rFonts w:ascii="Times New Roman" w:hAnsi="Times New Roman" w:cs="Times New Roman"/>
          <w:sz w:val="24"/>
          <w:szCs w:val="24"/>
        </w:rPr>
        <w:t xml:space="preserve"> okay. </w:t>
      </w:r>
      <w:r>
        <w:rPr>
          <w:rFonts w:ascii="Times New Roman" w:hAnsi="Times New Roman" w:cs="Times New Roman"/>
          <w:sz w:val="24"/>
          <w:szCs w:val="24"/>
        </w:rPr>
        <w:t>It’s</w:t>
      </w:r>
      <w:r>
        <w:rPr>
          <w:rFonts w:ascii="Times New Roman" w:hAnsi="Times New Roman" w:cs="Times New Roman"/>
          <w:sz w:val="24"/>
          <w:szCs w:val="24"/>
        </w:rPr>
        <w:t xml:space="preserve"> okay. I know what </w:t>
      </w:r>
      <w:r>
        <w:rPr>
          <w:rFonts w:ascii="Times New Roman" w:hAnsi="Times New Roman" w:cs="Times New Roman"/>
          <w:sz w:val="24"/>
          <w:szCs w:val="24"/>
        </w:rPr>
        <w:t>you’re</w:t>
      </w:r>
      <w:r>
        <w:rPr>
          <w:rFonts w:ascii="Times New Roman" w:hAnsi="Times New Roman" w:cs="Times New Roman"/>
          <w:sz w:val="24"/>
          <w:szCs w:val="24"/>
        </w:rPr>
        <w:t xml:space="preserve"> getting at.” Lapdog’s eyes beamed and with a hand placed over her chest, the clerk exhaled with a relieved bow. “You’re referring to this, right?” He pointed to the sky-blue surgical mask that covered his face from the bridge of his nose down to his chin. His hair’s natural black sheen had adopted a convincing chestnut brown after using hair dye since high school. A pair of shades rested in his coat pocket, </w:t>
      </w:r>
      <w:r>
        <w:rPr>
          <w:rFonts w:ascii="Times New Roman" w:hAnsi="Times New Roman" w:cs="Times New Roman"/>
          <w:sz w:val="24"/>
          <w:szCs w:val="24"/>
        </w:rPr>
        <w:tab/>
      </w:r>
      <w:r>
        <w:rPr>
          <w:rFonts w:ascii="Times New Roman" w:hAnsi="Times New Roman" w:cs="Times New Roman"/>
          <w:sz w:val="24"/>
          <w:szCs w:val="24"/>
        </w:rPr>
        <w:t>deciding that wearing them with the mask would feel too much like he had on a Groucho glasses disguise.</w:t>
      </w:r>
    </w:p>
    <w:p w:rsidR="008550D8" w:rsidP="008550D8" w:rsidRDefault="008550D8" w14:paraId="62F249E7" w14:textId="7646D61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don’t mean to pry, sir. Again, I just want to ensure every guest is accommodated</w:t>
      </w:r>
      <w:r w:rsidR="000C534E">
        <w:rPr>
          <w:rFonts w:ascii="Times New Roman" w:hAnsi="Times New Roman" w:cs="Times New Roman"/>
          <w:sz w:val="24"/>
          <w:szCs w:val="24"/>
        </w:rPr>
        <w:t>.</w:t>
      </w:r>
      <w:r>
        <w:rPr>
          <w:rFonts w:ascii="Times New Roman" w:hAnsi="Times New Roman" w:cs="Times New Roman"/>
          <w:sz w:val="24"/>
          <w:szCs w:val="24"/>
        </w:rPr>
        <w:t>”</w:t>
      </w:r>
    </w:p>
    <w:p w:rsidR="008550D8" w:rsidP="008550D8" w:rsidRDefault="008550D8" w14:paraId="040A0C93" w14:textId="34DBE40F">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“No worries.” Lapdog waved his hand. “I’m a stickler about germs is all. </w:t>
      </w:r>
      <w:r w:rsidR="00583B33">
        <w:rPr>
          <w:rFonts w:ascii="Times New Roman" w:hAnsi="Times New Roman" w:cs="Times New Roman"/>
          <w:sz w:val="24"/>
          <w:szCs w:val="24"/>
        </w:rPr>
        <w:t>Ya know, i</w:t>
      </w:r>
      <w:r>
        <w:rPr>
          <w:rFonts w:ascii="Times New Roman" w:hAnsi="Times New Roman" w:cs="Times New Roman"/>
          <w:sz w:val="24"/>
          <w:szCs w:val="24"/>
        </w:rPr>
        <w:t>n Japan</w:t>
      </w:r>
      <w:r w:rsidR="00583B33">
        <w:rPr>
          <w:rFonts w:ascii="Times New Roman" w:hAnsi="Times New Roman" w:cs="Times New Roman"/>
          <w:sz w:val="24"/>
          <w:szCs w:val="24"/>
        </w:rPr>
        <w:t xml:space="preserve"> </w:t>
      </w:r>
      <w:r>
        <w:rPr>
          <w:rFonts w:ascii="Times New Roman" w:hAnsi="Times New Roman" w:cs="Times New Roman"/>
          <w:sz w:val="24"/>
          <w:szCs w:val="24"/>
        </w:rPr>
        <w:t xml:space="preserve">it’s not such a rare sight. Helps with allergy </w:t>
      </w:r>
      <w:proofErr w:type="gramStart"/>
      <w:r>
        <w:rPr>
          <w:rFonts w:ascii="Times New Roman" w:hAnsi="Times New Roman" w:cs="Times New Roman"/>
          <w:sz w:val="24"/>
          <w:szCs w:val="24"/>
        </w:rPr>
        <w:t>sufferers</w:t>
      </w:r>
      <w:proofErr w:type="gramEnd"/>
      <w:r>
        <w:rPr>
          <w:rFonts w:ascii="Times New Roman" w:hAnsi="Times New Roman" w:cs="Times New Roman"/>
          <w:sz w:val="24"/>
          <w:szCs w:val="24"/>
        </w:rPr>
        <w:t xml:space="preserve"> big time.”</w:t>
      </w:r>
    </w:p>
    <w:p w:rsidR="008550D8" w:rsidP="008550D8" w:rsidRDefault="008550D8" w14:paraId="10910BDE"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She smiled. “I’d imagine so.”</w:t>
      </w:r>
    </w:p>
    <w:p w:rsidR="008550D8" w:rsidP="008550D8" w:rsidRDefault="008550D8" w14:paraId="2780FA6C"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“But yes, I’m not sick or spreading germs or anything like that. But I am somewhat susceptible to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I’m just cautious is all. I hope that’s okay.”</w:t>
      </w:r>
    </w:p>
    <w:p w:rsidR="008550D8" w:rsidP="008550D8" w:rsidRDefault="008550D8" w14:paraId="1A13D29C"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“It’s perfectly fine.”</w:t>
      </w:r>
    </w:p>
    <w:p w:rsidR="008550D8" w:rsidP="008550D8" w:rsidRDefault="008550D8" w14:paraId="05836831" w14:textId="28F1953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“Grand.” Lapdog frowned, alarmed at himself for using such a pompous-sounding word. He thought </w:t>
      </w:r>
      <w:r>
        <w:rPr>
          <w:rFonts w:ascii="Times New Roman" w:hAnsi="Times New Roman" w:cs="Times New Roman"/>
          <w:sz w:val="24"/>
          <w:szCs w:val="24"/>
        </w:rPr>
        <w:t>maybe it</w:t>
      </w:r>
      <w:r>
        <w:rPr>
          <w:rFonts w:ascii="Times New Roman" w:hAnsi="Times New Roman" w:cs="Times New Roman"/>
          <w:sz w:val="24"/>
          <w:szCs w:val="24"/>
        </w:rPr>
        <w:t xml:space="preserve"> was the atmosphere and urged himself to fight the temptations of saying ‘salutations’ or ‘exquisite’ at any point while he was there. This was a cover ID he was not comfortable portraying.</w:t>
      </w:r>
    </w:p>
    <w:p w:rsidR="008550D8" w:rsidP="008550D8" w:rsidRDefault="008550D8" w14:paraId="1D40D826" w14:textId="069389E3">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“Perfect.” She seemed pleasant now, with no hint of annoyance in her tone. “Please wait by the dining and events corridor behind you to the left of the hotel entrance. </w:t>
      </w:r>
      <w:r>
        <w:rPr>
          <w:rFonts w:ascii="Times New Roman" w:hAnsi="Times New Roman" w:cs="Times New Roman"/>
          <w:sz w:val="24"/>
          <w:szCs w:val="24"/>
        </w:rPr>
        <w:t>I’ll</w:t>
      </w:r>
      <w:r>
        <w:rPr>
          <w:rFonts w:ascii="Times New Roman" w:hAnsi="Times New Roman" w:cs="Times New Roman"/>
          <w:sz w:val="24"/>
          <w:szCs w:val="24"/>
        </w:rPr>
        <w:t xml:space="preserve"> have a server come and direct you in a moment’s time.”</w:t>
      </w:r>
    </w:p>
    <w:p w:rsidR="008550D8" w:rsidP="008550D8" w:rsidRDefault="008550D8" w14:paraId="5BB0F40F"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“Thank you.”</w:t>
      </w:r>
    </w:p>
    <w:p w:rsidR="008550D8" w:rsidP="008550D8" w:rsidRDefault="008550D8" w14:paraId="2E8FBD84"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“Not a problem at all. Enjoy your time and thank you for your business.”</w:t>
      </w:r>
    </w:p>
    <w:p w:rsidR="008550D8" w:rsidP="6AC29738" w:rsidRDefault="008550D8" w14:paraId="5B66312A" w14:textId="22A93821">
      <w:pPr>
        <w:pStyle w:val="Normal"/>
        <w:suppressLineNumbers w:val="0"/>
        <w:bidi w:val="0"/>
        <w:spacing w:before="0" w:beforeAutospacing="off" w:after="0" w:afterAutospacing="off" w:line="480" w:lineRule="auto"/>
        <w:ind w:left="0" w:right="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Lapdog nodded and stood near the entrance as instructed. He glanced down the spacious corridor and wondered </w:t>
      </w:r>
      <w:r w:rsidRPr="6AC29738" w:rsidR="6AC29738">
        <w:rPr>
          <w:rFonts w:ascii="Times New Roman" w:hAnsi="Times New Roman" w:cs="Times New Roman"/>
          <w:sz w:val="24"/>
          <w:szCs w:val="24"/>
        </w:rPr>
        <w:t xml:space="preserve">at </w:t>
      </w:r>
      <w:r>
        <w:rPr>
          <w:rFonts w:ascii="Times New Roman" w:hAnsi="Times New Roman" w:cs="Times New Roman"/>
          <w:sz w:val="24"/>
          <w:szCs w:val="24"/>
        </w:rPr>
        <w:t xml:space="preserve">the price for this level of gaudiness. He laughed a hearty laugh. It was just a hallway—a pricey one—and bigger than his apartment. He took a moment to imagine being rich. Would his mansion resemble the stylings of this corridor? He thought about strippers. Expensive, classy, strippers with names like Angel Molasses or Tigress or Salacious </w:t>
      </w:r>
      <w:r>
        <w:rPr>
          <w:rFonts w:ascii="Times New Roman" w:hAnsi="Times New Roman" w:cs="Times New Roman"/>
          <w:sz w:val="24"/>
          <w:szCs w:val="24"/>
        </w:rPr>
        <w:t xml:space="preserve">Sandy—considering that the only strippers he had ever been able to afford </w:t>
      </w:r>
      <w:r>
        <w:rPr>
          <w:rFonts w:ascii="Times New Roman" w:hAnsi="Times New Roman" w:cs="Times New Roman"/>
          <w:sz w:val="24"/>
          <w:szCs w:val="24"/>
        </w:rPr>
        <w:t>wouldn’t</w:t>
      </w:r>
      <w:r>
        <w:rPr>
          <w:rFonts w:ascii="Times New Roman" w:hAnsi="Times New Roman" w:cs="Times New Roman"/>
          <w:sz w:val="24"/>
          <w:szCs w:val="24"/>
        </w:rPr>
        <w:t xml:space="preserve"> even know the word salacious much less name themselves with it.</w:t>
      </w:r>
    </w:p>
    <w:p w:rsidR="008550D8" w:rsidP="008550D8" w:rsidRDefault="008550D8" w14:paraId="7A790BA5"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proper, southern gentleman accent came from behind him. “Hello, Mr. Sams?”</w:t>
      </w:r>
    </w:p>
    <w:p w:rsidR="008550D8" w:rsidP="008550D8" w:rsidRDefault="008550D8" w14:paraId="4AF9244B" w14:textId="70F20040">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“Yes?” Lapdog turned around and saw a skinny man in a beige vest with black slacks and a black shirt. His hair was fancy, a flattering umber shade, styled and gelled in a way that Lapdog figured to be fashioned from a magazine. </w:t>
      </w:r>
      <w:r w:rsidRPr="6AC29738" w:rsidR="6AC29738">
        <w:rPr>
          <w:rFonts w:ascii="Times New Roman" w:hAnsi="Times New Roman" w:cs="Times New Roman"/>
          <w:sz w:val="24"/>
          <w:szCs w:val="24"/>
        </w:rPr>
        <w:t>He greeted the man with friendly eyes and a head nod.</w:t>
      </w:r>
    </w:p>
    <w:p w:rsidR="008550D8" w:rsidP="008550D8" w:rsidRDefault="008550D8" w14:paraId="52F2331A"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“Good early afternoon. My name is Godfrey. I can guide you inside now. Please, sir. This way.”</w:t>
      </w:r>
    </w:p>
    <w:p w:rsidR="008550D8" w:rsidP="008550D8" w:rsidRDefault="008550D8" w14:paraId="309F4ED4" w14:textId="77E4138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257314">
        <w:rPr>
          <w:rFonts w:ascii="Times New Roman" w:hAnsi="Times New Roman" w:cs="Times New Roman"/>
          <w:sz w:val="24"/>
          <w:szCs w:val="24"/>
        </w:rPr>
        <w:t xml:space="preserve">Something seemed unnatural about him. They weren’t in the </w:t>
      </w:r>
      <w:r w:rsidR="00E630E7">
        <w:rPr>
          <w:rFonts w:ascii="Times New Roman" w:hAnsi="Times New Roman" w:cs="Times New Roman"/>
          <w:sz w:val="24"/>
          <w:szCs w:val="24"/>
        </w:rPr>
        <w:t>South</w:t>
      </w:r>
      <w:r w:rsidR="00257314">
        <w:rPr>
          <w:rFonts w:ascii="Times New Roman" w:hAnsi="Times New Roman" w:cs="Times New Roman"/>
          <w:sz w:val="24"/>
          <w:szCs w:val="24"/>
        </w:rPr>
        <w:t>, and no one in the city sounded like that</w:t>
      </w:r>
      <w:r>
        <w:rPr>
          <w:rFonts w:ascii="Times New Roman" w:hAnsi="Times New Roman" w:cs="Times New Roman"/>
          <w:sz w:val="24"/>
          <w:szCs w:val="24"/>
        </w:rPr>
        <w:t>. He imagined the scrawny host practicing and perfecting that stupid accent in the mirror just for this job. It was another reminder of being somewhere he hated to be, full of pretentious pricks.</w:t>
      </w:r>
    </w:p>
    <w:p w:rsidR="008550D8" w:rsidP="008550D8" w:rsidRDefault="008550D8" w14:paraId="6A9FE172"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sir, may I kindly ask you to remove your mask?”</w:t>
      </w:r>
    </w:p>
    <w:p w:rsidR="008550D8" w:rsidP="008550D8" w:rsidRDefault="008550D8" w14:paraId="1298C8BB"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 you may not.”</w:t>
      </w:r>
    </w:p>
    <w:p w:rsidR="008550D8" w:rsidP="008550D8" w:rsidRDefault="008550D8" w14:textId="77777777" w14:paraId="20E3F75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waiter blinked his eyes. He seemed surprised at the response. “But sir.”</w:t>
      </w:r>
      <w:r>
        <w:rPr>
          <w:rFonts w:ascii="Times New Roman" w:hAnsi="Times New Roman" w:cs="Times New Roman"/>
          <w:sz w:val="24"/>
          <w:szCs w:val="24"/>
        </w:rPr>
        <w:tab/>
      </w:r>
    </w:p>
    <w:p w:rsidR="008550D8" w:rsidP="008550D8" w:rsidRDefault="008550D8" w14:paraId="64956DEB"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am not contagious, but I have a condition that makes me a bit more susceptible to germs than the average person. So, I would like to remain with my mask on for the time being. Thank you.”</w:t>
      </w:r>
    </w:p>
    <w:p w:rsidR="008550D8" w:rsidP="008550D8" w:rsidRDefault="008550D8" w14:paraId="53A6C6FB" w14:textId="370B7F69">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are a </w:t>
      </w:r>
      <w:r w:rsidR="00DC17D1">
        <w:rPr>
          <w:rFonts w:ascii="Times New Roman" w:hAnsi="Times New Roman" w:cs="Times New Roman"/>
          <w:sz w:val="24"/>
          <w:szCs w:val="24"/>
        </w:rPr>
        <w:t>Michelin star</w:t>
      </w:r>
      <w:r>
        <w:rPr>
          <w:rFonts w:ascii="Times New Roman" w:hAnsi="Times New Roman" w:cs="Times New Roman"/>
          <w:sz w:val="24"/>
          <w:szCs w:val="24"/>
        </w:rPr>
        <w:t xml:space="preserve"> restaurant, sir. I must insist.”</w:t>
      </w:r>
    </w:p>
    <w:p w:rsidR="008550D8" w:rsidP="008550D8" w:rsidRDefault="008550D8" w14:paraId="402C79A1" w14:textId="77777777">
      <w:pPr>
        <w:spacing w:line="480" w:lineRule="auto"/>
        <w:rPr>
          <w:rFonts w:ascii="Times New Roman" w:hAnsi="Times New Roman" w:cs="Times New Roman"/>
          <w:sz w:val="24"/>
          <w:szCs w:val="24"/>
        </w:rPr>
      </w:pPr>
      <w:r>
        <w:rPr>
          <w:rFonts w:ascii="Times New Roman" w:hAnsi="Times New Roman" w:cs="Times New Roman"/>
          <w:sz w:val="24"/>
          <w:szCs w:val="24"/>
        </w:rPr>
        <w:t>“And I must decline, thank you.”</w:t>
      </w:r>
    </w:p>
    <w:p w:rsidR="008550D8" w:rsidP="008550D8" w:rsidRDefault="008550D8" w14:paraId="0542E54A" w14:textId="35E49CD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felt like an asshole. He kept telling himself that maintaining the secrecy of his identity was more important </w:t>
      </w:r>
      <w:r w:rsidRPr="6AC29738" w:rsidR="6AC29738">
        <w:rPr>
          <w:rFonts w:ascii="Times New Roman" w:hAnsi="Times New Roman" w:cs="Times New Roman"/>
          <w:sz w:val="24"/>
          <w:szCs w:val="24"/>
        </w:rPr>
        <w:t xml:space="preserve">than the feelings of some </w:t>
      </w:r>
      <w:r w:rsidRPr="6AC29738" w:rsidR="6AC29738">
        <w:rPr>
          <w:rFonts w:ascii="Times New Roman" w:hAnsi="Times New Roman" w:cs="Times New Roman"/>
          <w:sz w:val="24"/>
          <w:szCs w:val="24"/>
        </w:rPr>
        <w:t>uppity-ass</w:t>
      </w:r>
      <w:r w:rsidRPr="6AC29738" w:rsidR="6AC29738">
        <w:rPr>
          <w:rFonts w:ascii="Times New Roman" w:hAnsi="Times New Roman" w:cs="Times New Roman"/>
          <w:sz w:val="24"/>
          <w:szCs w:val="24"/>
        </w:rPr>
        <w:t xml:space="preserve"> host. He couldn’t, and wouldn’t, waver on this.</w:t>
      </w:r>
    </w:p>
    <w:p w:rsidR="008550D8" w:rsidP="6AC29738" w:rsidRDefault="008550D8" w14:paraId="5CE40C7A" w14:textId="611997D0">
      <w:pPr>
        <w:spacing w:line="480" w:lineRule="auto"/>
        <w:ind w:firstLine="720"/>
        <w:rPr>
          <w:rFonts w:ascii="Times New Roman" w:hAnsi="Times New Roman" w:cs="Times New Roman"/>
          <w:sz w:val="24"/>
          <w:szCs w:val="24"/>
        </w:rPr>
      </w:pPr>
      <w:r w:rsidRPr="6AC29738" w:rsidR="6AC29738">
        <w:rPr>
          <w:rFonts w:ascii="Times New Roman" w:hAnsi="Times New Roman" w:cs="Times New Roman"/>
          <w:sz w:val="24"/>
          <w:szCs w:val="24"/>
        </w:rPr>
        <w:t>The waiter pushed out a smile, talking through his teeth. “Our establishment is…above par.</w:t>
      </w:r>
      <w:r w:rsidRPr="6AC29738" w:rsidR="6AC29738">
        <w:rPr>
          <w:rFonts w:ascii="Times New Roman" w:hAnsi="Times New Roman" w:cs="Times New Roman"/>
          <w:sz w:val="24"/>
          <w:szCs w:val="24"/>
        </w:rPr>
        <w:t>.. sir</w:t>
      </w:r>
      <w:r w:rsidRPr="6AC29738" w:rsidR="6AC29738">
        <w:rPr>
          <w:rFonts w:ascii="Times New Roman" w:hAnsi="Times New Roman" w:cs="Times New Roman"/>
          <w:sz w:val="24"/>
          <w:szCs w:val="24"/>
        </w:rPr>
        <w:t>.”</w:t>
      </w:r>
    </w:p>
    <w:p w:rsidR="008550D8" w:rsidP="008550D8" w:rsidRDefault="008550D8" w14:paraId="33BF8D25" w14:textId="23D03F7A">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Lapdog said with a chuckle, “seeing how being below par is actually what golfers aim for, I think I’ll stick with </w:t>
      </w:r>
      <w:r w:rsidR="00612FCE">
        <w:rPr>
          <w:rFonts w:ascii="Times New Roman" w:hAnsi="Times New Roman" w:cs="Times New Roman"/>
          <w:sz w:val="24"/>
          <w:szCs w:val="24"/>
        </w:rPr>
        <w:t>the</w:t>
      </w:r>
      <w:r>
        <w:rPr>
          <w:rFonts w:ascii="Times New Roman" w:hAnsi="Times New Roman" w:cs="Times New Roman"/>
          <w:sz w:val="24"/>
          <w:szCs w:val="24"/>
        </w:rPr>
        <w:t xml:space="preserve"> mask on, thanks.”</w:t>
      </w:r>
    </w:p>
    <w:p w:rsidR="008550D8" w:rsidP="008550D8" w:rsidRDefault="008550D8" w14:paraId="5696A2B3"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“I meant…above board.” </w:t>
      </w:r>
    </w:p>
    <w:p w:rsidR="008550D8" w:rsidP="008550D8" w:rsidRDefault="008550D8" w14:paraId="6BEC9A32" w14:textId="0802178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“I’m </w:t>
      </w:r>
      <w:r w:rsidRPr="6AC29738" w:rsidR="6AC29738">
        <w:rPr>
          <w:rFonts w:ascii="Times New Roman" w:hAnsi="Times New Roman" w:cs="Times New Roman"/>
          <w:i w:val="1"/>
          <w:iCs w:val="1"/>
          <w:sz w:val="24"/>
          <w:szCs w:val="24"/>
        </w:rPr>
        <w:t>bored</w:t>
      </w:r>
      <w:r w:rsidRPr="6AC29738" w:rsidR="6AC29738">
        <w:rPr>
          <w:rFonts w:ascii="Times New Roman" w:hAnsi="Times New Roman" w:cs="Times New Roman"/>
          <w:sz w:val="24"/>
          <w:szCs w:val="24"/>
        </w:rPr>
        <w:t xml:space="preserve"> of this conversation. </w:t>
      </w:r>
      <w:r w:rsidRPr="6AC29738" w:rsidR="6AC29738">
        <w:rPr>
          <w:rFonts w:ascii="Times New Roman" w:hAnsi="Times New Roman" w:cs="Times New Roman"/>
          <w:sz w:val="24"/>
          <w:szCs w:val="24"/>
        </w:rPr>
        <w:t>I’m</w:t>
      </w:r>
      <w:r w:rsidRPr="6AC29738" w:rsidR="6AC29738">
        <w:rPr>
          <w:rFonts w:ascii="Times New Roman" w:hAnsi="Times New Roman" w:cs="Times New Roman"/>
          <w:sz w:val="24"/>
          <w:szCs w:val="24"/>
        </w:rPr>
        <w:t xml:space="preserve"> keeping it on.” </w:t>
      </w:r>
    </w:p>
    <w:p w:rsidR="008550D8" w:rsidP="008550D8" w:rsidRDefault="008550D8" w14:paraId="4AB50EF8" w14:textId="07B5BE4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waiter rubbed his hands together, a vein protruding from his neck, and stepped closer to Lapdog. In a lower, but much different sounding voice he said, “Guy, give me a break here, will </w:t>
      </w:r>
      <w:r w:rsidRPr="6AC29738" w:rsidR="6AC29738">
        <w:rPr>
          <w:rFonts w:ascii="Times New Roman" w:hAnsi="Times New Roman" w:cs="Times New Roman"/>
          <w:sz w:val="24"/>
          <w:szCs w:val="24"/>
        </w:rPr>
        <w:t>ya</w:t>
      </w:r>
      <w:r w:rsidRPr="6AC29738" w:rsidR="6AC29738">
        <w:rPr>
          <w:rFonts w:ascii="Times New Roman" w:hAnsi="Times New Roman" w:cs="Times New Roman"/>
          <w:sz w:val="24"/>
          <w:szCs w:val="24"/>
        </w:rPr>
        <w:t xml:space="preserve">?” Southern gentleman had changed to Eastern Shore boy. </w:t>
      </w:r>
    </w:p>
    <w:p w:rsidR="008550D8" w:rsidP="008550D8" w:rsidRDefault="008550D8" w14:paraId="1F0C2254" w14:textId="12DB3A54">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“Well, </w:t>
      </w:r>
      <w:r w:rsidRPr="6AC29738" w:rsidR="6AC29738">
        <w:rPr>
          <w:rFonts w:ascii="Times New Roman" w:hAnsi="Times New Roman" w:cs="Times New Roman"/>
          <w:sz w:val="24"/>
          <w:szCs w:val="24"/>
        </w:rPr>
        <w:t>ain’t</w:t>
      </w:r>
      <w:r w:rsidRPr="6AC29738" w:rsidR="6AC29738">
        <w:rPr>
          <w:rFonts w:ascii="Times New Roman" w:hAnsi="Times New Roman" w:cs="Times New Roman"/>
          <w:sz w:val="24"/>
          <w:szCs w:val="24"/>
        </w:rPr>
        <w:t xml:space="preserve"> this </w:t>
      </w:r>
      <w:r w:rsidRPr="6AC29738" w:rsidR="6AC29738">
        <w:rPr>
          <w:rFonts w:ascii="Times New Roman" w:hAnsi="Times New Roman" w:cs="Times New Roman"/>
          <w:sz w:val="24"/>
          <w:szCs w:val="24"/>
        </w:rPr>
        <w:t>a nice surprise</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i w:val="1"/>
          <w:iCs w:val="1"/>
          <w:sz w:val="24"/>
          <w:szCs w:val="24"/>
        </w:rPr>
        <w:t>Godfrey</w:t>
      </w:r>
      <w:r w:rsidRPr="6AC29738" w:rsidR="6AC29738">
        <w:rPr>
          <w:rFonts w:ascii="Times New Roman" w:hAnsi="Times New Roman" w:cs="Times New Roman"/>
          <w:sz w:val="24"/>
          <w:szCs w:val="24"/>
        </w:rPr>
        <w:t xml:space="preserve">?” </w:t>
      </w:r>
    </w:p>
    <w:p w:rsidR="008550D8" w:rsidP="008550D8" w:rsidRDefault="008550D8" w14:paraId="2F8DA903"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“Believe it or not, that is my real name.” His voice was closer to a whisper now. </w:t>
      </w:r>
    </w:p>
    <w:p w:rsidR="008550D8" w:rsidP="008550D8" w:rsidRDefault="008550D8" w14:paraId="6899B047"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“Or not,” Lapdog said.  </w:t>
      </w:r>
    </w:p>
    <w:p w:rsidR="008550D8" w:rsidP="008550D8" w:rsidRDefault="008550D8" w14:paraId="6B0C8BFA"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“You do plan to eat n’ drink, right? Because if so…then what the—I mean, you’ll </w:t>
      </w:r>
      <w:proofErr w:type="spellStart"/>
      <w:r>
        <w:rPr>
          <w:rFonts w:ascii="Times New Roman" w:hAnsi="Times New Roman" w:cs="Times New Roman"/>
          <w:sz w:val="24"/>
          <w:szCs w:val="24"/>
        </w:rPr>
        <w:t>hafta</w:t>
      </w:r>
      <w:proofErr w:type="spellEnd"/>
      <w:r>
        <w:rPr>
          <w:rFonts w:ascii="Times New Roman" w:hAnsi="Times New Roman" w:cs="Times New Roman"/>
          <w:sz w:val="24"/>
          <w:szCs w:val="24"/>
        </w:rPr>
        <w:t xml:space="preserve"> take it off at some point.”</w:t>
      </w:r>
    </w:p>
    <w:p w:rsidR="008550D8" w:rsidP="008550D8" w:rsidRDefault="008550D8" w14:paraId="5B62DD25" w14:textId="77777777">
      <w:pPr>
        <w:spacing w:line="480" w:lineRule="auto"/>
        <w:rPr>
          <w:rFonts w:ascii="Times New Roman" w:hAnsi="Times New Roman" w:cs="Times New Roman"/>
          <w:sz w:val="24"/>
          <w:szCs w:val="24"/>
        </w:rPr>
      </w:pPr>
      <w:r>
        <w:rPr>
          <w:rFonts w:ascii="Times New Roman" w:hAnsi="Times New Roman" w:cs="Times New Roman"/>
          <w:sz w:val="24"/>
          <w:szCs w:val="24"/>
        </w:rPr>
        <w:t>“Well, if so, then at that time I guess we’ll both be happy, won’t we?”</w:t>
      </w:r>
    </w:p>
    <w:p w:rsidR="008550D8" w:rsidP="008550D8" w:rsidRDefault="008550D8" w14:paraId="7ACAC0DC" w14:textId="0CF03A8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Godfrey cleared his throat; the Southern gentleman came back to the forefront. “Indeed, right this way sir,” he said.</w:t>
      </w:r>
    </w:p>
    <w:p w:rsidR="008550D8" w:rsidP="008550D8" w:rsidRDefault="008550D8" w14:paraId="4F55B1C1" w14:textId="77777777">
      <w:pPr>
        <w:spacing w:line="480" w:lineRule="auto"/>
        <w:rPr>
          <w:rFonts w:ascii="Times New Roman" w:hAnsi="Times New Roman" w:cs="Times New Roman"/>
          <w:sz w:val="24"/>
          <w:szCs w:val="24"/>
        </w:rPr>
      </w:pPr>
      <w:r>
        <w:rPr>
          <w:rFonts w:ascii="Times New Roman" w:hAnsi="Times New Roman" w:cs="Times New Roman"/>
          <w:sz w:val="24"/>
          <w:szCs w:val="24"/>
        </w:rPr>
        <w:t>“Thank you, G-dawg.”</w:t>
      </w:r>
    </w:p>
    <w:p w:rsidR="008550D8" w:rsidP="008550D8" w:rsidRDefault="008550D8" w14:paraId="25912071" w14:textId="77777777">
      <w:pPr>
        <w:spacing w:line="480" w:lineRule="auto"/>
        <w:rPr>
          <w:rFonts w:ascii="Times New Roman" w:hAnsi="Times New Roman" w:cs="Times New Roman"/>
          <w:sz w:val="24"/>
          <w:szCs w:val="24"/>
        </w:rPr>
      </w:pPr>
      <w:r>
        <w:rPr>
          <w:rFonts w:ascii="Times New Roman" w:hAnsi="Times New Roman" w:cs="Times New Roman"/>
          <w:sz w:val="24"/>
          <w:szCs w:val="24"/>
        </w:rPr>
        <w:t>Godfrey grunted.</w:t>
      </w:r>
    </w:p>
    <w:p w:rsidR="008550D8" w:rsidP="008550D8" w:rsidRDefault="008550D8" w14:paraId="614906C5" w14:textId="301865F3">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Just a few feet down the corridor was a large arching doorway with cream-colored marble columns. They walked in. It was quiet compared to the bustling of the hotel just feet away. Soft classical music played in the background with the clinking of dishes coming from afar. Godfrey ambled behind the host stand and glided his index finger down the check-in book. He tapped his finger against the page twice. </w:t>
      </w:r>
    </w:p>
    <w:p w:rsidR="008550D8" w:rsidP="008550D8" w:rsidRDefault="008550D8" w14:paraId="49959EDD" w14:textId="77777777">
      <w:pPr>
        <w:spacing w:line="480" w:lineRule="auto"/>
        <w:rPr>
          <w:rFonts w:ascii="Times New Roman" w:hAnsi="Times New Roman" w:cs="Times New Roman"/>
          <w:sz w:val="24"/>
          <w:szCs w:val="24"/>
        </w:rPr>
      </w:pPr>
      <w:r>
        <w:rPr>
          <w:rFonts w:ascii="Times New Roman" w:hAnsi="Times New Roman" w:cs="Times New Roman"/>
          <w:sz w:val="24"/>
          <w:szCs w:val="24"/>
        </w:rPr>
        <w:t>“Mr. Sams, here you are. Quite early. But that is of no consequence. We can seat you now and we can bring you a beverage while you await your party.”</w:t>
      </w:r>
    </w:p>
    <w:p w:rsidR="008550D8" w:rsidP="008550D8" w:rsidRDefault="008550D8" w14:paraId="0BFC6253"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 you again, Godfrey.” Lapdog enjoyed saying his name, mostly because he could tell that Godfrey didn’t enjoy it. </w:t>
      </w:r>
    </w:p>
    <w:p w:rsidR="008550D8" w:rsidP="008550D8" w:rsidRDefault="008550D8" w14:paraId="6C54BC0D" w14:textId="77777777">
      <w:pPr>
        <w:spacing w:line="480" w:lineRule="auto"/>
        <w:rPr>
          <w:rFonts w:ascii="Times New Roman" w:hAnsi="Times New Roman" w:cs="Times New Roman"/>
          <w:sz w:val="24"/>
          <w:szCs w:val="24"/>
        </w:rPr>
      </w:pPr>
      <w:r>
        <w:rPr>
          <w:rFonts w:ascii="Times New Roman" w:hAnsi="Times New Roman" w:cs="Times New Roman"/>
          <w:sz w:val="24"/>
          <w:szCs w:val="24"/>
        </w:rPr>
        <w:t>“However, sir, I must confirm a slight discrepancy.”</w:t>
      </w:r>
    </w:p>
    <w:p w:rsidR="008550D8" w:rsidP="008550D8" w:rsidRDefault="008550D8" w14:paraId="09BF3DE1" w14:textId="77777777">
      <w:pPr>
        <w:spacing w:line="480" w:lineRule="auto"/>
        <w:rPr>
          <w:rFonts w:ascii="Times New Roman" w:hAnsi="Times New Roman" w:cs="Times New Roman"/>
          <w:sz w:val="24"/>
          <w:szCs w:val="24"/>
        </w:rPr>
      </w:pPr>
      <w:r>
        <w:rPr>
          <w:rFonts w:ascii="Times New Roman" w:hAnsi="Times New Roman" w:cs="Times New Roman"/>
          <w:sz w:val="24"/>
          <w:szCs w:val="24"/>
        </w:rPr>
        <w:t>“And that is?”</w:t>
      </w:r>
    </w:p>
    <w:p w:rsidR="008550D8" w:rsidP="008550D8" w:rsidRDefault="008550D8" w14:paraId="08B59DA9"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frontline clerk advised us you were expecting a party of three, correct?” </w:t>
      </w:r>
    </w:p>
    <w:p w:rsidR="008550D8" w:rsidP="008550D8" w:rsidRDefault="008550D8" w14:paraId="3A6E035C" w14:textId="77777777">
      <w:pPr>
        <w:spacing w:line="480" w:lineRule="auto"/>
        <w:rPr>
          <w:rFonts w:ascii="Times New Roman" w:hAnsi="Times New Roman" w:cs="Times New Roman"/>
          <w:sz w:val="24"/>
          <w:szCs w:val="24"/>
        </w:rPr>
      </w:pPr>
      <w:r>
        <w:rPr>
          <w:rFonts w:ascii="Times New Roman" w:hAnsi="Times New Roman" w:cs="Times New Roman"/>
          <w:sz w:val="24"/>
          <w:szCs w:val="24"/>
        </w:rPr>
        <w:t>Party of three: me, myself, and I, Lapdog thought. Shit, that’s what I’d prefer, somewhat safer unless I decide to off myself, which, hell, before all this shit is done, I just may consider. Then he did the quick math in his head: me—one, Jesse Hammer—two, Mr. David—three, yeah. Three.</w:t>
      </w:r>
    </w:p>
    <w:p w:rsidR="008550D8" w:rsidP="008550D8" w:rsidRDefault="008550D8" w14:paraId="2983A548" w14:textId="77777777">
      <w:pPr>
        <w:spacing w:line="480" w:lineRule="auto"/>
        <w:rPr>
          <w:rFonts w:ascii="Times New Roman" w:hAnsi="Times New Roman" w:cs="Times New Roman"/>
          <w:sz w:val="24"/>
          <w:szCs w:val="24"/>
        </w:rPr>
      </w:pPr>
      <w:r>
        <w:rPr>
          <w:rFonts w:ascii="Times New Roman" w:hAnsi="Times New Roman" w:cs="Times New Roman"/>
          <w:sz w:val="24"/>
          <w:szCs w:val="24"/>
        </w:rPr>
        <w:t>“Are you seeing something different?” Lapdog asked.</w:t>
      </w:r>
    </w:p>
    <w:p w:rsidR="008550D8" w:rsidP="008550D8" w:rsidRDefault="008550D8" w14:paraId="3A689239" w14:textId="77777777">
      <w:pPr>
        <w:spacing w:line="480" w:lineRule="auto"/>
        <w:rPr>
          <w:rFonts w:ascii="Times New Roman" w:hAnsi="Times New Roman" w:cs="Times New Roman"/>
          <w:sz w:val="24"/>
          <w:szCs w:val="24"/>
        </w:rPr>
      </w:pPr>
      <w:r>
        <w:rPr>
          <w:rFonts w:ascii="Times New Roman" w:hAnsi="Times New Roman" w:cs="Times New Roman"/>
          <w:sz w:val="24"/>
          <w:szCs w:val="24"/>
        </w:rPr>
        <w:t>“Different, indeed. Our records reflect a reservation for seven.”</w:t>
      </w:r>
    </w:p>
    <w:p w:rsidR="008550D8" w:rsidP="008550D8" w:rsidRDefault="008550D8" w14:paraId="58BE7118" w14:textId="15363109">
      <w:pPr>
        <w:spacing w:line="480" w:lineRule="auto"/>
        <w:rPr>
          <w:rFonts w:ascii="Times New Roman" w:hAnsi="Times New Roman" w:cs="Times New Roman"/>
          <w:sz w:val="24"/>
          <w:szCs w:val="24"/>
        </w:rPr>
      </w:pPr>
      <w:r>
        <w:rPr>
          <w:rFonts w:ascii="Times New Roman" w:hAnsi="Times New Roman" w:cs="Times New Roman"/>
          <w:sz w:val="24"/>
          <w:szCs w:val="24"/>
        </w:rPr>
        <w:t xml:space="preserve">“Seven,” Lapdog said, not so questioningly and not so matter of fact. A </w:t>
      </w:r>
      <w:r w:rsidR="00DC17D1">
        <w:rPr>
          <w:rFonts w:ascii="Times New Roman" w:hAnsi="Times New Roman" w:cs="Times New Roman"/>
          <w:sz w:val="24"/>
          <w:szCs w:val="24"/>
        </w:rPr>
        <w:t>soft</w:t>
      </w:r>
      <w:r>
        <w:rPr>
          <w:rFonts w:ascii="Times New Roman" w:hAnsi="Times New Roman" w:cs="Times New Roman"/>
          <w:sz w:val="24"/>
          <w:szCs w:val="24"/>
        </w:rPr>
        <w:t xml:space="preserve"> gasp slipped out of Lapdog after hearing that number. Godfrey noticed. He </w:t>
      </w:r>
      <w:r w:rsidR="00612FCE">
        <w:rPr>
          <w:rFonts w:ascii="Times New Roman" w:hAnsi="Times New Roman" w:cs="Times New Roman"/>
          <w:sz w:val="24"/>
          <w:szCs w:val="24"/>
        </w:rPr>
        <w:t>appeared</w:t>
      </w:r>
      <w:r>
        <w:rPr>
          <w:rFonts w:ascii="Times New Roman" w:hAnsi="Times New Roman" w:cs="Times New Roman"/>
          <w:sz w:val="24"/>
          <w:szCs w:val="24"/>
        </w:rPr>
        <w:t xml:space="preserve"> to enjoy the sudden discrepancy.</w:t>
      </w:r>
    </w:p>
    <w:p w:rsidR="008550D8" w:rsidP="008550D8" w:rsidRDefault="008550D8" w14:paraId="1D057E23" w14:textId="77777777">
      <w:pPr>
        <w:spacing w:line="480" w:lineRule="auto"/>
        <w:rPr>
          <w:rFonts w:ascii="Times New Roman" w:hAnsi="Times New Roman" w:cs="Times New Roman"/>
          <w:sz w:val="24"/>
          <w:szCs w:val="24"/>
        </w:rPr>
      </w:pPr>
      <w:r>
        <w:rPr>
          <w:rFonts w:ascii="Times New Roman" w:hAnsi="Times New Roman" w:cs="Times New Roman"/>
          <w:sz w:val="24"/>
          <w:szCs w:val="24"/>
        </w:rPr>
        <w:t>Sounding much more confident and entertained, Godfrey said, “Yessir. Party o’ seven. Is…that a…problem, Mr. Sams? An unexpected turn perhaps, sir? Do we need to find a smaller table? Perhaps there was an unbeknownst cancellation of sorts?”</w:t>
      </w:r>
    </w:p>
    <w:p w:rsidR="008550D8" w:rsidP="008550D8" w:rsidRDefault="008550D8" w14:paraId="76C4C513"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Fuck. Fucking triple A fuck. Lapdog thought. Seven people? What the fuck is this, a birthday party? His head felt heavy, panicked. Who else was showing up? He coughed, cleared his throat, swallowed his nerves, and repaired his suddenly slouched stance. “Seven, yes, of course. Originally it was three. I’m glad I remembered to reserve for seven when it was called in. No changes necessary. I’d just like to be shown to my table, please.”</w:t>
      </w:r>
    </w:p>
    <w:p w:rsidR="008550D8" w:rsidP="008550D8" w:rsidRDefault="008550D8" w14:paraId="75C96B3A"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“Very well, Mr. Sams.”</w:t>
      </w:r>
    </w:p>
    <w:p w:rsidR="008550D8" w:rsidP="008550D8" w:rsidRDefault="008550D8" w14:paraId="4B237DB1" w14:textId="4FC72246">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young woman walked up in a black skirt with shoulder-length, straight black hair, and chocolate skin. “Hello, Mr. Sams. </w:t>
      </w:r>
      <w:r>
        <w:rPr>
          <w:rFonts w:ascii="Times New Roman" w:hAnsi="Times New Roman" w:cs="Times New Roman"/>
          <w:sz w:val="24"/>
          <w:szCs w:val="24"/>
        </w:rPr>
        <w:t>I’ll</w:t>
      </w:r>
      <w:r>
        <w:rPr>
          <w:rFonts w:ascii="Times New Roman" w:hAnsi="Times New Roman" w:cs="Times New Roman"/>
          <w:sz w:val="24"/>
          <w:szCs w:val="24"/>
        </w:rPr>
        <w:t xml:space="preserve"> be your server today. My name is Leela. I can escort you to your table. Please follow me to our VIP section.”</w:t>
      </w:r>
    </w:p>
    <w:p w:rsidR="008550D8" w:rsidP="008550D8" w:rsidRDefault="008550D8" w14:paraId="2B99BF40"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Godfrey gasped. Lapdog laughed. </w:t>
      </w:r>
    </w:p>
    <w:p w:rsidR="008550D8" w:rsidP="008550D8" w:rsidRDefault="008550D8" w14:paraId="444ACCD2"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“V…IP?” Godfrey said, addressing the server.</w:t>
      </w:r>
    </w:p>
    <w:p w:rsidR="008550D8" w:rsidP="008550D8" w:rsidRDefault="008550D8" w14:paraId="04A07493"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“Absolutely.”</w:t>
      </w:r>
    </w:p>
    <w:p w:rsidR="008550D8" w:rsidP="008550D8" w:rsidRDefault="008550D8" w14:paraId="1AA4EE8A"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Godfrey displayed an absent stare. </w:t>
      </w:r>
    </w:p>
    <w:p w:rsidR="008550D8" w:rsidP="008550D8" w:rsidRDefault="008550D8" w14:paraId="445FF462" w14:textId="28AE7026">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She walked closer to Godfrey and pointed at the reservation book. Her voice was kind, </w:t>
      </w:r>
      <w:r w:rsidR="00DC17D1">
        <w:rPr>
          <w:rFonts w:ascii="Times New Roman" w:hAnsi="Times New Roman" w:cs="Times New Roman"/>
          <w:sz w:val="24"/>
          <w:szCs w:val="24"/>
        </w:rPr>
        <w:t>subtle</w:t>
      </w:r>
      <w:r>
        <w:rPr>
          <w:rFonts w:ascii="Times New Roman" w:hAnsi="Times New Roman" w:cs="Times New Roman"/>
          <w:sz w:val="24"/>
          <w:szCs w:val="24"/>
        </w:rPr>
        <w:t xml:space="preserve">, but </w:t>
      </w:r>
      <w:r>
        <w:rPr>
          <w:rFonts w:ascii="Times New Roman" w:hAnsi="Times New Roman" w:cs="Times New Roman"/>
          <w:sz w:val="24"/>
          <w:szCs w:val="24"/>
        </w:rPr>
        <w:t xml:space="preserve">not quite a</w:t>
      </w:r>
      <w:r>
        <w:rPr>
          <w:rFonts w:ascii="Times New Roman" w:hAnsi="Times New Roman" w:cs="Times New Roman"/>
          <w:sz w:val="24"/>
          <w:szCs w:val="24"/>
        </w:rPr>
        <w:t xml:space="preserve"> whisper. “See, here? The asterisk means VIP, and here, the two </w:t>
      </w:r>
      <w:r>
        <w:rPr>
          <w:rFonts w:ascii="Times New Roman" w:hAnsi="Times New Roman" w:cs="Times New Roman"/>
          <w:sz w:val="24"/>
          <w:szCs w:val="24"/>
        </w:rPr>
        <w:t xml:space="preserve">Ps</w:t>
      </w:r>
      <w:r>
        <w:rPr>
          <w:rFonts w:ascii="Times New Roman" w:hAnsi="Times New Roman" w:cs="Times New Roman"/>
          <w:sz w:val="24"/>
          <w:szCs w:val="24"/>
        </w:rPr>
        <w:t xml:space="preserve"> mean prepaid, </w:t>
      </w:r>
      <w:r>
        <w:rPr>
          <w:rFonts w:ascii="Times New Roman" w:hAnsi="Times New Roman" w:cs="Times New Roman"/>
          <w:sz w:val="24"/>
          <w:szCs w:val="24"/>
        </w:rPr>
        <w:t>aaaand</w:t>
      </w:r>
      <w:r>
        <w:rPr>
          <w:rFonts w:ascii="Times New Roman" w:hAnsi="Times New Roman" w:cs="Times New Roman"/>
          <w:sz w:val="24"/>
          <w:szCs w:val="24"/>
        </w:rPr>
        <w:t>…here…shows the service package that was reserved.” She looked up and smiled at Lapdog. Her teeth shined as bright as her glossy lips. Her eyes all but twinkled. “</w:t>
      </w:r>
      <w:r>
        <w:rPr>
          <w:rFonts w:ascii="Times New Roman" w:hAnsi="Times New Roman" w:cs="Times New Roman"/>
          <w:sz w:val="24"/>
          <w:szCs w:val="24"/>
        </w:rPr>
        <w:t>I’m</w:t>
      </w:r>
      <w:r>
        <w:rPr>
          <w:rFonts w:ascii="Times New Roman" w:hAnsi="Times New Roman" w:cs="Times New Roman"/>
          <w:sz w:val="24"/>
          <w:szCs w:val="24"/>
        </w:rPr>
        <w:t xml:space="preserve"> sorry, sir. </w:t>
      </w:r>
      <w:r>
        <w:rPr>
          <w:rFonts w:ascii="Times New Roman" w:hAnsi="Times New Roman" w:cs="Times New Roman"/>
          <w:sz w:val="24"/>
          <w:szCs w:val="24"/>
        </w:rPr>
        <w:t>We’ve</w:t>
      </w:r>
      <w:r>
        <w:rPr>
          <w:rFonts w:ascii="Times New Roman" w:hAnsi="Times New Roman" w:cs="Times New Roman"/>
          <w:sz w:val="24"/>
          <w:szCs w:val="24"/>
        </w:rPr>
        <w:t xml:space="preserve"> recently adopted a friendly new booking system for us and for our customers.” She turned back and pointed her smile at Godfrey that carried a weight of discipline with it. “We had a meeting about it this morning.”</w:t>
      </w:r>
    </w:p>
    <w:p w:rsidR="008550D8" w:rsidP="008550D8" w:rsidRDefault="008550D8" w14:paraId="302F1BAF" w14:textId="54D802E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VIP and prepaid. Thank you, Silent K</w:t>
      </w:r>
      <w:r w:rsidR="00A75198">
        <w:rPr>
          <w:rFonts w:ascii="Times New Roman" w:hAnsi="Times New Roman" w:cs="Times New Roman"/>
          <w:sz w:val="24"/>
          <w:szCs w:val="24"/>
        </w:rPr>
        <w:t>,</w:t>
      </w:r>
      <w:r>
        <w:rPr>
          <w:rFonts w:ascii="Times New Roman" w:hAnsi="Times New Roman" w:cs="Times New Roman"/>
          <w:sz w:val="24"/>
          <w:szCs w:val="24"/>
        </w:rPr>
        <w:t xml:space="preserve"> Lapdog thought.</w:t>
      </w:r>
    </w:p>
    <w:p w:rsidR="008550D8" w:rsidP="008550D8" w:rsidRDefault="008550D8" w14:paraId="1A45D860"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“Yes, yes. Of course,” Godfrey said.</w:t>
      </w:r>
    </w:p>
    <w:p w:rsidR="008550D8" w:rsidP="008550D8" w:rsidRDefault="008550D8" w14:paraId="048A9F83" w14:textId="041FC3FF">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“Of course,” Lapdog mimicked. “I’m ready to be shown to my table now. Thank you, Leela. Oh, and Leela</w:t>
      </w:r>
      <w:r w:rsidR="00DC17D1">
        <w:rPr>
          <w:rFonts w:ascii="Times New Roman" w:hAnsi="Times New Roman" w:cs="Times New Roman"/>
          <w:sz w:val="24"/>
          <w:szCs w:val="24"/>
        </w:rPr>
        <w:t>?</w:t>
      </w:r>
      <w:r>
        <w:rPr>
          <w:rFonts w:ascii="Times New Roman" w:hAnsi="Times New Roman" w:cs="Times New Roman"/>
          <w:sz w:val="24"/>
          <w:szCs w:val="24"/>
        </w:rPr>
        <w:t>”</w:t>
      </w:r>
      <w:r w:rsidR="00A75198">
        <w:rPr>
          <w:rFonts w:ascii="Times New Roman" w:hAnsi="Times New Roman" w:cs="Times New Roman"/>
          <w:sz w:val="24"/>
          <w:szCs w:val="24"/>
        </w:rPr>
        <w:t xml:space="preserve"> </w:t>
      </w:r>
    </w:p>
    <w:p w:rsidR="008550D8" w:rsidP="008550D8" w:rsidRDefault="008550D8" w14:paraId="551626C0"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“Yes, Mr. Sams.”</w:t>
      </w:r>
    </w:p>
    <w:p w:rsidR="008550D8" w:rsidP="008550D8" w:rsidRDefault="008550D8" w14:paraId="4DD97C80" w14:textId="0E525E0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mean no disrespect by this mask I have on. During the winter, for medical reasons, I just </w:t>
      </w:r>
      <w:r>
        <w:rPr>
          <w:rFonts w:ascii="Times New Roman" w:hAnsi="Times New Roman" w:cs="Times New Roman"/>
          <w:sz w:val="24"/>
          <w:szCs w:val="24"/>
        </w:rPr>
        <w:t>must</w:t>
      </w:r>
      <w:r>
        <w:rPr>
          <w:rFonts w:ascii="Times New Roman" w:hAnsi="Times New Roman" w:cs="Times New Roman"/>
          <w:sz w:val="24"/>
          <w:szCs w:val="24"/>
        </w:rPr>
        <w:t xml:space="preserve"> be a little more cautious. I hope </w:t>
      </w:r>
      <w:r>
        <w:rPr>
          <w:rFonts w:ascii="Times New Roman" w:hAnsi="Times New Roman" w:cs="Times New Roman"/>
          <w:sz w:val="24"/>
          <w:szCs w:val="24"/>
        </w:rPr>
        <w:t>that’s</w:t>
      </w:r>
      <w:r>
        <w:rPr>
          <w:rFonts w:ascii="Times New Roman" w:hAnsi="Times New Roman" w:cs="Times New Roman"/>
          <w:sz w:val="24"/>
          <w:szCs w:val="24"/>
        </w:rPr>
        <w:t xml:space="preserve"> okay.”</w:t>
      </w:r>
    </w:p>
    <w:p w:rsidR="008550D8" w:rsidP="008550D8" w:rsidRDefault="008550D8" w14:paraId="2B8A11CB"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“That’s not a problem at all, sir. To be honest, I do the same during the spring—killer allergies.”</w:t>
      </w:r>
    </w:p>
    <w:p w:rsidR="008550D8" w:rsidP="008550D8" w:rsidRDefault="008550D8" w14:paraId="6AD963AC" w14:textId="7670EA2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 stared at Godfrey while responding to Leela. “</w:t>
      </w:r>
      <w:r w:rsidR="00AA4F2A">
        <w:rPr>
          <w:rFonts w:ascii="Times New Roman" w:hAnsi="Times New Roman" w:cs="Times New Roman"/>
          <w:sz w:val="24"/>
          <w:szCs w:val="24"/>
        </w:rPr>
        <w:t>You d</w:t>
      </w:r>
      <w:r w:rsidR="00AA4F2A">
        <w:rPr>
          <w:rFonts w:ascii="Times New Roman" w:hAnsi="Times New Roman" w:cs="Times New Roman"/>
          <w:sz w:val="24"/>
          <w:szCs w:val="24"/>
        </w:rPr>
        <w:t xml:space="preserve">on’t </w:t>
      </w:r>
      <w:r w:rsidR="00AA4F2A">
        <w:rPr>
          <w:rFonts w:ascii="Times New Roman" w:hAnsi="Times New Roman" w:cs="Times New Roman"/>
          <w:sz w:val="24"/>
          <w:szCs w:val="24"/>
        </w:rPr>
        <w:t>say</w:t>
      </w:r>
      <w:r>
        <w:rPr>
          <w:rFonts w:ascii="Times New Roman" w:hAnsi="Times New Roman" w:cs="Times New Roman"/>
          <w:sz w:val="24"/>
          <w:szCs w:val="24"/>
        </w:rPr>
        <w:t>?</w:t>
      </w:r>
      <w:r w:rsidR="00AA4F2A">
        <w:rPr>
          <w:rFonts w:ascii="Times New Roman" w:hAnsi="Times New Roman" w:cs="Times New Roman"/>
          <w:sz w:val="24"/>
          <w:szCs w:val="24"/>
        </w:rPr>
        <w:t xml:space="preserve"> T</w:t>
      </w:r>
      <w:r w:rsidR="00AA4F2A">
        <w:rPr>
          <w:rFonts w:ascii="Times New Roman" w:hAnsi="Times New Roman" w:cs="Times New Roman"/>
          <w:sz w:val="24"/>
          <w:szCs w:val="24"/>
        </w:rPr>
        <w:t xml:space="preserve">hat’s </w:t>
      </w:r>
      <w:r w:rsidR="00AA4F2A">
        <w:rPr>
          <w:rFonts w:ascii="Times New Roman" w:hAnsi="Times New Roman" w:cs="Times New Roman"/>
          <w:sz w:val="24"/>
          <w:szCs w:val="24"/>
        </w:rPr>
        <w:t xml:space="preserve">great.</w:t>
      </w:r>
      <w:r>
        <w:rPr>
          <w:rFonts w:ascii="Times New Roman" w:hAnsi="Times New Roman" w:cs="Times New Roman"/>
          <w:sz w:val="24"/>
          <w:szCs w:val="24"/>
        </w:rPr>
        <w:t xml:space="preserve"> Leela, Y</w:t>
      </w:r>
      <w:r>
        <w:rPr>
          <w:rFonts w:ascii="Times New Roman" w:hAnsi="Times New Roman" w:cs="Times New Roman"/>
          <w:sz w:val="24"/>
          <w:szCs w:val="24"/>
        </w:rPr>
        <w:t xml:space="preserve">ou’re </w:t>
      </w:r>
      <w:r>
        <w:rPr>
          <w:rFonts w:ascii="Times New Roman" w:hAnsi="Times New Roman" w:cs="Times New Roman"/>
          <w:sz w:val="24"/>
          <w:szCs w:val="24"/>
        </w:rPr>
        <w:t xml:space="preserve">the best.”</w:t>
      </w:r>
    </w:p>
    <w:p w:rsidR="008550D8" w:rsidP="008550D8" w:rsidRDefault="008550D8" w14:paraId="30D1AFE7"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Godfrey’s face looked as if it couldn’t decide which emotion to convey. </w:t>
      </w:r>
    </w:p>
    <w:p w:rsidR="008550D8" w:rsidP="008550D8" w:rsidRDefault="008550D8" w14:textId="51AEBC2B" w14:paraId="3744300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Lapdog resisted an impulse to pull down his mask and show Godfrey the shit-eating grin that was glued to his face. He followed Leela as she led him to the table. He sat down and asked for a glass of water. Leela left</w:t>
      </w:r>
      <w:r w:rsidR="00AA4F2A">
        <w:rPr>
          <w:rFonts w:ascii="Times New Roman" w:hAnsi="Times New Roman" w:cs="Times New Roman"/>
          <w:sz w:val="24"/>
          <w:szCs w:val="24"/>
        </w:rPr>
        <w:t>,</w:t>
      </w:r>
      <w:r>
        <w:rPr>
          <w:rFonts w:ascii="Times New Roman" w:hAnsi="Times New Roman" w:cs="Times New Roman"/>
          <w:sz w:val="24"/>
          <w:szCs w:val="24"/>
        </w:rPr>
        <w:t xml:space="preserve"> and with her went Lapdog’s sense of calm. He looked at the six empty chairs at the table and shivered. A clean-shaven male server with pale skin and gold-rimmed glasses placed a tray of </w:t>
      </w:r>
      <w:r w:rsidR="00612FCE">
        <w:rPr>
          <w:rFonts w:ascii="Times New Roman" w:hAnsi="Times New Roman" w:cs="Times New Roman"/>
          <w:sz w:val="24"/>
          <w:szCs w:val="24"/>
        </w:rPr>
        <w:t xml:space="preserve">a </w:t>
      </w:r>
      <w:r>
        <w:rPr>
          <w:rFonts w:ascii="Times New Roman" w:hAnsi="Times New Roman" w:cs="Times New Roman"/>
          <w:sz w:val="24"/>
          <w:szCs w:val="24"/>
        </w:rPr>
        <w:t xml:space="preserve">fluffy bread loaf on the table with whipped butter on the side and a glass of ice-cold water. Lapdog lowered his mask just enough. Taking a sip was a bad idea. Chilled water spread through him in a frigid attack against his nerves. He shivered even more. He tried taking deep breaths and rubbing his hands together. It worked for a spell. Then Lapdog noticed three new guests arrive, standing next to Godfrey brandishing mafioso luster. </w:t>
      </w:r>
      <w:r>
        <w:rPr>
          <w:rFonts w:ascii="Times New Roman" w:hAnsi="Times New Roman" w:cs="Times New Roman"/>
          <w:sz w:val="24"/>
          <w:szCs w:val="24"/>
        </w:rPr>
        <w:tab/>
      </w:r>
      <w:r>
        <w:rPr>
          <w:rFonts w:ascii="Times New Roman" w:hAnsi="Times New Roman" w:cs="Times New Roman"/>
          <w:sz w:val="24"/>
          <w:szCs w:val="24"/>
        </w:rPr>
        <w:t xml:space="preserve">One man was bald and had on a dingy blue suit, standing quietly next to the other two. Another wore grey slacks with a vest to match, and a white long-sleeved dress shirt, sporting a </w:t>
      </w:r>
      <w:r>
        <w:rPr>
          <w:rFonts w:ascii="Times New Roman" w:hAnsi="Times New Roman" w:cs="Times New Roman"/>
          <w:sz w:val="24"/>
          <w:szCs w:val="24"/>
        </w:rPr>
        <w:t xml:space="preserve">smile of the wicked—deviously crooked—with slicked back dirty blonde hair. He looked fit, and cool, standing with his hands in his pockets, chewing a toothpick while he talked to Godfrey. The other man looked like a stack of boulders in formal wear, a stocky nightmare donning a charcoal pinstriped suit with a yellow tie and a matching pocket square in his blazer. He was large both horizontally and vertically; Lapdog measured him from afar </w:t>
      </w:r>
      <w:r w:rsidR="007F5369">
        <w:rPr>
          <w:rFonts w:ascii="Times New Roman" w:hAnsi="Times New Roman" w:cs="Times New Roman"/>
          <w:sz w:val="24"/>
          <w:szCs w:val="24"/>
        </w:rPr>
        <w:t xml:space="preserve">as </w:t>
      </w:r>
      <w:r>
        <w:rPr>
          <w:rFonts w:ascii="Times New Roman" w:hAnsi="Times New Roman" w:cs="Times New Roman"/>
          <w:sz w:val="24"/>
          <w:szCs w:val="24"/>
        </w:rPr>
        <w:t>possibly matching his proud 6’4” stature.</w:t>
      </w:r>
    </w:p>
    <w:p w:rsidR="008550D8" w:rsidP="008550D8" w:rsidRDefault="008550D8" w14:paraId="4DF434C5" w14:textId="35C1B71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C0177F">
        <w:rPr>
          <w:rFonts w:ascii="Times New Roman" w:hAnsi="Times New Roman" w:cs="Times New Roman"/>
          <w:sz w:val="24"/>
          <w:szCs w:val="24"/>
        </w:rPr>
        <w:t>Lapdog froze. It was as though his heart</w:t>
      </w:r>
      <w:r>
        <w:rPr>
          <w:rFonts w:ascii="Times New Roman" w:hAnsi="Times New Roman" w:cs="Times New Roman"/>
          <w:sz w:val="24"/>
          <w:szCs w:val="24"/>
        </w:rPr>
        <w:t xml:space="preserve"> had grown feet and ran a one-hundred-yard dash. He watched it all unfold </w:t>
      </w:r>
      <w:r w:rsidR="00C0177F">
        <w:rPr>
          <w:rFonts w:ascii="Times New Roman" w:hAnsi="Times New Roman" w:cs="Times New Roman"/>
          <w:sz w:val="24"/>
          <w:szCs w:val="24"/>
        </w:rPr>
        <w:t>in what felt like slow</w:t>
      </w:r>
      <w:r>
        <w:rPr>
          <w:rFonts w:ascii="Times New Roman" w:hAnsi="Times New Roman" w:cs="Times New Roman"/>
          <w:sz w:val="24"/>
          <w:szCs w:val="24"/>
        </w:rPr>
        <w:t>, intense, motion: Godfrey pointed at Lapdog’s table; Leela approached the two new guests and began to escort them. They reached the table; Leela left, and both men stood there with their eyes barreling down on Lapdog.</w:t>
      </w:r>
    </w:p>
    <w:p w:rsidR="008550D8" w:rsidP="008550D8" w:rsidRDefault="008550D8" w14:paraId="2C993F70"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 didn’t move.</w:t>
      </w:r>
    </w:p>
    <w:p w:rsidR="008550D8" w:rsidP="008550D8" w:rsidRDefault="008550D8" w14:paraId="0E236550" w14:textId="58EE3C24">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030D89">
        <w:rPr>
          <w:rFonts w:ascii="Times New Roman" w:hAnsi="Times New Roman" w:cs="Times New Roman"/>
          <w:sz w:val="24"/>
          <w:szCs w:val="24"/>
        </w:rPr>
        <w:t>Although fear</w:t>
      </w:r>
      <w:r>
        <w:rPr>
          <w:rFonts w:ascii="Times New Roman" w:hAnsi="Times New Roman" w:cs="Times New Roman"/>
          <w:sz w:val="24"/>
          <w:szCs w:val="24"/>
        </w:rPr>
        <w:t xml:space="preserve"> was </w:t>
      </w:r>
      <w:r>
        <w:rPr>
          <w:rFonts w:ascii="Times New Roman" w:hAnsi="Times New Roman" w:cs="Times New Roman"/>
          <w:sz w:val="24"/>
          <w:szCs w:val="24"/>
        </w:rPr>
        <w:t>tap</w:t>
      </w:r>
      <w:r>
        <w:rPr>
          <w:rFonts w:ascii="Times New Roman" w:hAnsi="Times New Roman" w:cs="Times New Roman"/>
          <w:sz w:val="24"/>
          <w:szCs w:val="24"/>
        </w:rPr>
        <w:t xml:space="preserve"> dancing on his insides</w:t>
      </w:r>
      <w:r w:rsidR="00030D89">
        <w:rPr>
          <w:rFonts w:ascii="Times New Roman" w:hAnsi="Times New Roman" w:cs="Times New Roman"/>
          <w:sz w:val="24"/>
          <w:szCs w:val="24"/>
        </w:rPr>
        <w:t>, t</w:t>
      </w:r>
      <w:r>
        <w:rPr>
          <w:rFonts w:ascii="Times New Roman" w:hAnsi="Times New Roman" w:cs="Times New Roman"/>
          <w:sz w:val="24"/>
          <w:szCs w:val="24"/>
        </w:rPr>
        <w:t xml:space="preserve">his sudden freeze was tactical. Lapdog knew what they were waiting for, naturally. But, no, he </w:t>
      </w:r>
      <w:r>
        <w:rPr>
          <w:rFonts w:ascii="Times New Roman" w:hAnsi="Times New Roman" w:cs="Times New Roman"/>
          <w:sz w:val="24"/>
          <w:szCs w:val="24"/>
        </w:rPr>
        <w:t>couldn’t</w:t>
      </w:r>
      <w:r>
        <w:rPr>
          <w:rFonts w:ascii="Times New Roman" w:hAnsi="Times New Roman" w:cs="Times New Roman"/>
          <w:sz w:val="24"/>
          <w:szCs w:val="24"/>
        </w:rPr>
        <w:t xml:space="preserve"> do it</w:t>
      </w:r>
      <w:r w:rsidR="00612FCE">
        <w:rPr>
          <w:rFonts w:ascii="Times New Roman" w:hAnsi="Times New Roman" w:cs="Times New Roman"/>
          <w:sz w:val="24"/>
          <w:szCs w:val="24"/>
        </w:rPr>
        <w:t xml:space="preserve">: he </w:t>
      </w:r>
      <w:r w:rsidR="00612FCE">
        <w:rPr>
          <w:rFonts w:ascii="Times New Roman" w:hAnsi="Times New Roman" w:cs="Times New Roman"/>
          <w:sz w:val="24"/>
          <w:szCs w:val="24"/>
        </w:rPr>
        <w:t xml:space="preserve">couldn’t</w:t>
      </w:r>
      <w:r w:rsidR="00612FCE">
        <w:rPr>
          <w:rFonts w:ascii="Times New Roman" w:hAnsi="Times New Roman" w:cs="Times New Roman"/>
          <w:sz w:val="24"/>
          <w:szCs w:val="24"/>
        </w:rPr>
        <w:t xml:space="preserve"> stand up to greet them. </w:t>
      </w:r>
      <w:r>
        <w:rPr>
          <w:rFonts w:ascii="Times New Roman" w:hAnsi="Times New Roman" w:cs="Times New Roman"/>
          <w:sz w:val="24"/>
          <w:szCs w:val="24"/>
        </w:rPr>
        <w:t>Standing up to formally greet them would be too telling of his identity or at the least too risky, mask and hair dye or not. His goddamn height was a problem.</w:t>
      </w:r>
      <w:r w:rsidR="00030D89">
        <w:rPr>
          <w:rFonts w:ascii="Times New Roman" w:hAnsi="Times New Roman" w:cs="Times New Roman"/>
          <w:sz w:val="24"/>
          <w:szCs w:val="24"/>
        </w:rPr>
        <w:t xml:space="preserve"> It was too often a problem, and it was why he had concluded years ago </w:t>
      </w:r>
      <w:r w:rsidR="005A6011">
        <w:rPr>
          <w:rFonts w:ascii="Times New Roman" w:hAnsi="Times New Roman" w:cs="Times New Roman"/>
          <w:sz w:val="24"/>
          <w:szCs w:val="24"/>
        </w:rPr>
        <w:t xml:space="preserve">was the </w:t>
      </w:r>
      <w:r w:rsidR="005A6011">
        <w:rPr>
          <w:rFonts w:ascii="Times New Roman" w:hAnsi="Times New Roman" w:cs="Times New Roman"/>
          <w:sz w:val="24"/>
          <w:szCs w:val="24"/>
        </w:rPr>
        <w:t>reason why</w:t>
      </w:r>
      <w:r w:rsidR="00030D89">
        <w:rPr>
          <w:rFonts w:ascii="Times New Roman" w:hAnsi="Times New Roman" w:cs="Times New Roman"/>
          <w:sz w:val="24"/>
          <w:szCs w:val="24"/>
        </w:rPr>
        <w:t xml:space="preserve"> </w:t>
      </w:r>
      <w:r w:rsidR="00030D89">
        <w:rPr>
          <w:rFonts w:ascii="Times New Roman" w:hAnsi="Times New Roman" w:cs="Times New Roman"/>
          <w:sz w:val="24"/>
          <w:szCs w:val="24"/>
        </w:rPr>
        <w:t xml:space="preserve">he</w:t>
      </w:r>
      <w:r w:rsidR="005A6011">
        <w:rPr>
          <w:rFonts w:ascii="Times New Roman" w:hAnsi="Times New Roman" w:cs="Times New Roman"/>
          <w:sz w:val="24"/>
          <w:szCs w:val="24"/>
        </w:rPr>
        <w:t>’d</w:t>
      </w:r>
      <w:r w:rsidR="00030D89">
        <w:rPr>
          <w:rFonts w:ascii="Times New Roman" w:hAnsi="Times New Roman" w:cs="Times New Roman"/>
          <w:sz w:val="24"/>
          <w:szCs w:val="24"/>
        </w:rPr>
        <w:t xml:space="preserve"> always size up people he was in the same room with, guessing heights like an NBA scout. </w:t>
      </w:r>
    </w:p>
    <w:p w:rsidR="008550D8" w:rsidP="008550D8" w:rsidRDefault="008550D8" w14:textId="77777777" w14:paraId="35469820">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 stayed seated and held out his left hand, palm up, pointing to the seats in front of him. “Please, gentlemen. Have a seat.”</w:t>
      </w:r>
      <w:r>
        <w:rPr>
          <w:rFonts w:ascii="Times New Roman" w:hAnsi="Times New Roman" w:cs="Times New Roman"/>
          <w:sz w:val="24"/>
          <w:szCs w:val="24"/>
        </w:rPr>
        <w:tab/>
      </w:r>
      <w:r>
        <w:rPr>
          <w:rFonts w:ascii="Times New Roman" w:hAnsi="Times New Roman" w:cs="Times New Roman"/>
          <w:sz w:val="24"/>
          <w:szCs w:val="24"/>
        </w:rPr>
        <w:tab/>
      </w:r>
    </w:p>
    <w:p w:rsidR="008550D8" w:rsidP="008550D8" w:rsidRDefault="008550D8" w14:paraId="7046C21D" w14:textId="17797AD4">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He had learned plenty of things as a bagman through the years. Mob Etiquette 101 would be a class </w:t>
      </w:r>
      <w:r>
        <w:rPr>
          <w:rFonts w:ascii="Times New Roman" w:hAnsi="Times New Roman" w:cs="Times New Roman"/>
          <w:sz w:val="24"/>
          <w:szCs w:val="24"/>
        </w:rPr>
        <w:t xml:space="preserve">he’d</w:t>
      </w:r>
      <w:r>
        <w:rPr>
          <w:rFonts w:ascii="Times New Roman" w:hAnsi="Times New Roman" w:cs="Times New Roman"/>
          <w:sz w:val="24"/>
          <w:szCs w:val="24"/>
        </w:rPr>
        <w:t xml:space="preserve"> ace if there was such a class. He knew refusing to stand would be considered </w:t>
      </w:r>
      <w:r>
        <w:rPr>
          <w:rFonts w:ascii="Times New Roman" w:hAnsi="Times New Roman" w:cs="Times New Roman"/>
          <w:sz w:val="24"/>
          <w:szCs w:val="24"/>
        </w:rPr>
        <w:t>disrespectful. He also knew that simply saying, “</w:t>
      </w:r>
      <w:r w:rsidR="004F41CD">
        <w:rPr>
          <w:rFonts w:ascii="Times New Roman" w:hAnsi="Times New Roman" w:cs="Times New Roman"/>
          <w:sz w:val="24"/>
          <w:szCs w:val="24"/>
        </w:rPr>
        <w:t>Hey</w:t>
      </w:r>
      <w:r>
        <w:rPr>
          <w:rFonts w:ascii="Times New Roman" w:hAnsi="Times New Roman" w:cs="Times New Roman"/>
          <w:sz w:val="24"/>
          <w:szCs w:val="24"/>
        </w:rPr>
        <w:t>, I can’t stand up so I don’t give away anything about my identity,” would, in fact, be giving away things about his identity.</w:t>
      </w:r>
    </w:p>
    <w:p w:rsidR="008550D8" w:rsidP="008550D8" w:rsidRDefault="008550D8" w14:paraId="6591BF1B" w14:textId="08E02AE3">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Now that they </w:t>
      </w:r>
      <w:r w:rsidR="005A6011">
        <w:rPr>
          <w:rFonts w:ascii="Times New Roman" w:hAnsi="Times New Roman" w:cs="Times New Roman"/>
          <w:sz w:val="24"/>
          <w:szCs w:val="24"/>
        </w:rPr>
        <w:t>were standing right in front of him</w:t>
      </w:r>
      <w:r>
        <w:rPr>
          <w:rFonts w:ascii="Times New Roman" w:hAnsi="Times New Roman" w:cs="Times New Roman"/>
          <w:sz w:val="24"/>
          <w:szCs w:val="24"/>
        </w:rPr>
        <w:t xml:space="preserve">, all three men looked like they </w:t>
      </w:r>
      <w:r>
        <w:rPr>
          <w:rFonts w:ascii="Times New Roman" w:hAnsi="Times New Roman" w:cs="Times New Roman"/>
          <w:sz w:val="24"/>
          <w:szCs w:val="24"/>
        </w:rPr>
        <w:t xml:space="preserve">couldn’t</w:t>
      </w:r>
      <w:r>
        <w:rPr>
          <w:rFonts w:ascii="Times New Roman" w:hAnsi="Times New Roman" w:cs="Times New Roman"/>
          <w:sz w:val="24"/>
          <w:szCs w:val="24"/>
        </w:rPr>
        <w:t xml:space="preserve"> be anything but gangsters. The man in the grey vest had a scruffy face. He looked mean even though he was smiling, nib</w:t>
      </w:r>
      <w:commentRangeStart w:id="42780501"/>
      <w:r>
        <w:rPr>
          <w:rFonts w:ascii="Times New Roman" w:hAnsi="Times New Roman" w:cs="Times New Roman"/>
          <w:sz w:val="24"/>
          <w:szCs w:val="24"/>
        </w:rPr>
        <w:t xml:space="preserve">bling on the </w:t>
      </w:r>
      <w:r>
        <w:rPr>
          <w:rFonts w:ascii="Times New Roman" w:hAnsi="Times New Roman" w:cs="Times New Roman"/>
          <w:sz w:val="24"/>
          <w:szCs w:val="24"/>
        </w:rPr>
        <w:t xml:space="preserve">toothpick. </w:t>
      </w:r>
      <w:r>
        <w:rPr>
          <w:rFonts w:ascii="Times New Roman" w:hAnsi="Times New Roman" w:cs="Times New Roman"/>
          <w:sz w:val="24"/>
          <w:szCs w:val="24"/>
        </w:rPr>
        <w:t xml:space="preserve">The man in the blue suit had w</w:t>
      </w:r>
      <w:commentRangeEnd w:id="42780501"/>
      <w:r>
        <w:rPr>
          <w:rStyle w:val="CommentReference"/>
        </w:rPr>
        <w:commentReference w:id="42780501"/>
      </w:r>
      <w:r>
        <w:rPr>
          <w:rFonts w:ascii="Times New Roman" w:hAnsi="Times New Roman" w:cs="Times New Roman"/>
          <w:sz w:val="24"/>
          <w:szCs w:val="24"/>
        </w:rPr>
        <w:t xml:space="preserve">ide eyes that looked as if they </w:t>
      </w:r>
      <w:r>
        <w:rPr>
          <w:rFonts w:ascii="Times New Roman" w:hAnsi="Times New Roman" w:cs="Times New Roman"/>
          <w:sz w:val="24"/>
          <w:szCs w:val="24"/>
        </w:rPr>
        <w:t xml:space="preserve">hadn’t</w:t>
      </w:r>
      <w:r>
        <w:rPr>
          <w:rFonts w:ascii="Times New Roman" w:hAnsi="Times New Roman" w:cs="Times New Roman"/>
          <w:sz w:val="24"/>
          <w:szCs w:val="24"/>
        </w:rPr>
        <w:t xml:space="preserve"> blinked in years. And the large man in the charcoal suit was still </w:t>
      </w:r>
      <w:r w:rsidR="005A6011">
        <w:rPr>
          <w:rFonts w:ascii="Times New Roman" w:hAnsi="Times New Roman" w:cs="Times New Roman"/>
          <w:sz w:val="24"/>
          <w:szCs w:val="24"/>
        </w:rPr>
        <w:t xml:space="preserve">very </w:t>
      </w:r>
      <w:r>
        <w:rPr>
          <w:rFonts w:ascii="Times New Roman" w:hAnsi="Times New Roman" w:cs="Times New Roman"/>
          <w:sz w:val="24"/>
          <w:szCs w:val="24"/>
        </w:rPr>
        <w:t xml:space="preserve">large</w:t>
      </w:r>
      <w:r>
        <w:rPr>
          <w:rFonts w:ascii="Times New Roman" w:hAnsi="Times New Roman" w:cs="Times New Roman"/>
          <w:sz w:val="24"/>
          <w:szCs w:val="24"/>
        </w:rPr>
        <w:t xml:space="preserve">. </w:t>
      </w:r>
      <w:r w:rsidR="005A6011">
        <w:rPr>
          <w:rFonts w:ascii="Times New Roman" w:hAnsi="Times New Roman" w:cs="Times New Roman"/>
          <w:sz w:val="24"/>
          <w:szCs w:val="24"/>
        </w:rPr>
        <w:t>Being this close now</w:t>
      </w:r>
      <w:r>
        <w:rPr>
          <w:rFonts w:ascii="Times New Roman" w:hAnsi="Times New Roman" w:cs="Times New Roman"/>
          <w:sz w:val="24"/>
          <w:szCs w:val="24"/>
        </w:rPr>
        <w:t xml:space="preserve">, Lapdog noticed a clear difference in expense between the other two men and the ritzy charcoal-suited man. </w:t>
      </w:r>
    </w:p>
    <w:p w:rsidR="008550D8" w:rsidP="008550D8" w:rsidRDefault="008550D8" w14:paraId="235D504B" w14:textId="77777777">
      <w:pPr>
        <w:spacing w:line="480" w:lineRule="auto"/>
        <w:rPr>
          <w:rFonts w:ascii="Times New Roman" w:hAnsi="Times New Roman" w:cs="Times New Roman"/>
          <w:sz w:val="24"/>
          <w:szCs w:val="24"/>
        </w:rPr>
      </w:pPr>
      <w:r>
        <w:rPr>
          <w:rFonts w:ascii="Times New Roman" w:hAnsi="Times New Roman" w:cs="Times New Roman"/>
          <w:sz w:val="24"/>
          <w:szCs w:val="24"/>
        </w:rPr>
        <w:t>“Hmph,” grunted the large man in the charcoal suit, disdain trickling off him as he hovered over Lapdog.</w:t>
      </w:r>
    </w:p>
    <w:p w:rsidR="008550D8" w:rsidP="008550D8" w:rsidRDefault="008550D8" w14:paraId="4DDE0CC9" w14:textId="0B2FF73A">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man in the grey vest took the toothpick out of his mouth, still flashing that violent smile. “I’m Donnie.” His Irish accent was thick, and something about him suggested that he was extremely proud of it. “Is this </w:t>
      </w:r>
      <w:r w:rsidR="00825452">
        <w:rPr>
          <w:rFonts w:ascii="Times New Roman" w:hAnsi="Times New Roman" w:cs="Times New Roman"/>
          <w:sz w:val="24"/>
          <w:szCs w:val="24"/>
        </w:rPr>
        <w:t xml:space="preserve">really how </w:t>
      </w:r>
      <w:r w:rsidR="00825452">
        <w:rPr>
          <w:rFonts w:ascii="Times New Roman" w:hAnsi="Times New Roman" w:cs="Times New Roman"/>
          <w:sz w:val="24"/>
          <w:szCs w:val="24"/>
        </w:rPr>
        <w:t>yer</w:t>
      </w:r>
      <w:r>
        <w:rPr>
          <w:rFonts w:ascii="Times New Roman" w:hAnsi="Times New Roman" w:cs="Times New Roman"/>
          <w:sz w:val="24"/>
          <w:szCs w:val="24"/>
        </w:rPr>
        <w:t xml:space="preserve"> </w:t>
      </w:r>
      <w:r>
        <w:rPr>
          <w:rFonts w:ascii="Times New Roman" w:hAnsi="Times New Roman" w:cs="Times New Roman"/>
          <w:sz w:val="24"/>
          <w:szCs w:val="24"/>
        </w:rPr>
        <w:t>gonna</w:t>
      </w:r>
      <w:r>
        <w:rPr>
          <w:rFonts w:ascii="Times New Roman" w:hAnsi="Times New Roman" w:cs="Times New Roman"/>
          <w:sz w:val="24"/>
          <w:szCs w:val="24"/>
        </w:rPr>
        <w:t xml:space="preserve"> start this bit?” He pointed at himself, and the large man. “We are used to better hospitality.”</w:t>
      </w:r>
    </w:p>
    <w:p w:rsidR="007176FD" w:rsidP="008550D8" w:rsidRDefault="008550D8" w14:paraId="3A696BFD" w14:textId="204A37B4">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man in the charcoal suit had the most apathetic expression on his face. His hands were square, meaty, chunks of flesh and knuckles. His face had a scar just above his left eye. The blackness of his </w:t>
      </w:r>
      <w:r w:rsidRPr="6AC29738" w:rsidR="6AC29738">
        <w:rPr>
          <w:rFonts w:ascii="Times New Roman" w:hAnsi="Times New Roman" w:cs="Times New Roman"/>
          <w:sz w:val="24"/>
          <w:szCs w:val="24"/>
        </w:rPr>
        <w:t>beardstache</w:t>
      </w:r>
      <w:r w:rsidRPr="6AC29738" w:rsidR="6AC29738">
        <w:rPr>
          <w:rFonts w:ascii="Times New Roman" w:hAnsi="Times New Roman" w:cs="Times New Roman"/>
          <w:sz w:val="24"/>
          <w:szCs w:val="24"/>
        </w:rPr>
        <w:t xml:space="preserve"> had an intimidating edge to it. His hair was cut short and neat yet added a rugged element to his look. Lapdog wondered how a man this huge </w:t>
      </w:r>
      <w:r w:rsidRPr="6AC29738" w:rsidR="6AC29738">
        <w:rPr>
          <w:rFonts w:ascii="Times New Roman" w:hAnsi="Times New Roman" w:cs="Times New Roman"/>
          <w:sz w:val="24"/>
          <w:szCs w:val="24"/>
        </w:rPr>
        <w:t>was only the third largest don in the city</w:t>
      </w:r>
      <w:r w:rsidRPr="6AC29738" w:rsidR="6AC29738">
        <w:rPr>
          <w:rFonts w:ascii="Times New Roman" w:hAnsi="Times New Roman" w:cs="Times New Roman"/>
          <w:sz w:val="24"/>
          <w:szCs w:val="24"/>
        </w:rPr>
        <w:t xml:space="preserve">. At this very moment, he </w:t>
      </w:r>
      <w:r w:rsidRPr="6AC29738" w:rsidR="6AC29738">
        <w:rPr>
          <w:rFonts w:ascii="Times New Roman" w:hAnsi="Times New Roman" w:cs="Times New Roman"/>
          <w:sz w:val="24"/>
          <w:szCs w:val="24"/>
        </w:rPr>
        <w:t>couldn’t</w:t>
      </w:r>
      <w:r w:rsidRPr="6AC29738" w:rsidR="6AC29738">
        <w:rPr>
          <w:rFonts w:ascii="Times New Roman" w:hAnsi="Times New Roman" w:cs="Times New Roman"/>
          <w:sz w:val="24"/>
          <w:szCs w:val="24"/>
        </w:rPr>
        <w:t xml:space="preserve"> imagine a situation where the man </w:t>
      </w:r>
      <w:r w:rsidRPr="6AC29738" w:rsidR="6AC29738">
        <w:rPr>
          <w:rFonts w:ascii="Times New Roman" w:hAnsi="Times New Roman" w:cs="Times New Roman"/>
          <w:sz w:val="24"/>
          <w:szCs w:val="24"/>
        </w:rPr>
        <w:t>couldn’t</w:t>
      </w:r>
      <w:r w:rsidRPr="6AC29738" w:rsidR="6AC29738">
        <w:rPr>
          <w:rFonts w:ascii="Times New Roman" w:hAnsi="Times New Roman" w:cs="Times New Roman"/>
          <w:sz w:val="24"/>
          <w:szCs w:val="24"/>
        </w:rPr>
        <w:t xml:space="preserve"> punch or slam his way out of anything that presented hurdles for him. Ollie David, aka 'Mr. David</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 xml:space="preserve"> did not fall short of his legend. Up close, he was </w:t>
      </w:r>
      <w:r w:rsidRPr="6AC29738" w:rsidR="6AC29738">
        <w:rPr>
          <w:rFonts w:ascii="Times New Roman" w:hAnsi="Times New Roman" w:cs="Times New Roman"/>
          <w:sz w:val="24"/>
          <w:szCs w:val="24"/>
        </w:rPr>
        <w:t>probably several</w:t>
      </w:r>
      <w:r w:rsidRPr="6AC29738" w:rsidR="6AC29738">
        <w:rPr>
          <w:rFonts w:ascii="Times New Roman" w:hAnsi="Times New Roman" w:cs="Times New Roman"/>
          <w:sz w:val="24"/>
          <w:szCs w:val="24"/>
        </w:rPr>
        <w:t xml:space="preserve"> inches shorter than Lapdog had originally measured, which was around six feet tall edging on 6’1”.</w:t>
      </w:r>
    </w:p>
    <w:p w:rsidR="008550D8" w:rsidP="00766F3E" w:rsidRDefault="00766F3E" w14:paraId="60FB4B86" w14:textId="53A2F883">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Mr. David stood there, as quiet as a mountain blocking the sun from the horizon. He looked at him without saying a word, clasping his hands together just below his chest as he waited for Lapdog’s response. The silence lasted long enough for Lapdog to visualize at least five ways Mr. David could kill him without any weapons. </w:t>
      </w:r>
    </w:p>
    <w:p w:rsidR="008550D8" w:rsidP="008550D8" w:rsidRDefault="008550D8" w14:paraId="238D37DC"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All four men stared at each other.</w:t>
      </w:r>
    </w:p>
    <w:p w:rsidR="008550D8" w:rsidP="008550D8" w:rsidRDefault="008550D8" w14:paraId="7BA4C723" w14:textId="50AFD4A2">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0351F2">
        <w:rPr>
          <w:rFonts w:ascii="Times New Roman" w:hAnsi="Times New Roman" w:cs="Times New Roman"/>
          <w:sz w:val="24"/>
          <w:szCs w:val="24"/>
        </w:rPr>
        <w:t>A</w:t>
      </w:r>
      <w:r w:rsidR="00AC2D2C">
        <w:rPr>
          <w:rFonts w:ascii="Times New Roman" w:hAnsi="Times New Roman" w:cs="Times New Roman"/>
          <w:sz w:val="24"/>
          <w:szCs w:val="24"/>
        </w:rPr>
        <w:t xml:space="preserve"> woman’s voice intervened, upbeat and powerful.</w:t>
      </w:r>
      <w:r>
        <w:rPr>
          <w:rFonts w:ascii="Times New Roman" w:hAnsi="Times New Roman" w:cs="Times New Roman"/>
          <w:sz w:val="24"/>
          <w:szCs w:val="24"/>
        </w:rPr>
        <w:t xml:space="preserve"> “What the fuck? Are you all too scared to wrinkle your skirts, or did you just forget how to use a chair? Sit your asses down so we can get started.”</w:t>
      </w:r>
      <w:r w:rsidR="00AC2D2C">
        <w:rPr>
          <w:rFonts w:ascii="Times New Roman" w:hAnsi="Times New Roman" w:cs="Times New Roman"/>
          <w:sz w:val="24"/>
          <w:szCs w:val="24"/>
        </w:rPr>
        <w:t xml:space="preserve"> Her Russian accent was thin, but her rambunctiousness was thick.</w:t>
      </w:r>
    </w:p>
    <w:p w:rsidR="008550D8" w:rsidP="008550D8" w:rsidRDefault="008550D8" w14:paraId="7B789035" w14:textId="2A93F41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Saved by </w:t>
      </w:r>
      <w:r w:rsidR="00AC2D2C">
        <w:rPr>
          <w:rFonts w:ascii="Times New Roman" w:hAnsi="Times New Roman" w:cs="Times New Roman"/>
          <w:sz w:val="24"/>
          <w:szCs w:val="24"/>
        </w:rPr>
        <w:t>the bell</w:t>
      </w:r>
      <w:r>
        <w:rPr>
          <w:rFonts w:ascii="Times New Roman" w:hAnsi="Times New Roman" w:cs="Times New Roman"/>
          <w:sz w:val="24"/>
          <w:szCs w:val="24"/>
        </w:rPr>
        <w:t>. Jesse ‘the Hammer’ Volkov stood there with two other women. She threw her backside into the seat, then tore off a piece of bread and dipped it in the gourmet butter. The other two women sat on either side of Jesse Hammer.</w:t>
      </w:r>
    </w:p>
    <w:p w:rsidR="008550D8" w:rsidP="008550D8" w:rsidRDefault="008550D8" w14:paraId="5B414341" w14:textId="3BEA4A1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Smacking and chewing, she said, “How do they do it? How do they make this butter taste so good?”</w:t>
      </w:r>
    </w:p>
    <w:p w:rsidR="008550D8" w:rsidP="008550D8" w:rsidRDefault="008550D8" w14:paraId="71BDF425" w14:textId="322FEAF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Lapdog </w:t>
      </w:r>
      <w:r>
        <w:rPr>
          <w:rFonts w:ascii="Times New Roman" w:hAnsi="Times New Roman" w:cs="Times New Roman"/>
          <w:sz w:val="24"/>
          <w:szCs w:val="24"/>
        </w:rPr>
        <w:t>hadn’t</w:t>
      </w:r>
      <w:r>
        <w:rPr>
          <w:rFonts w:ascii="Times New Roman" w:hAnsi="Times New Roman" w:cs="Times New Roman"/>
          <w:sz w:val="24"/>
          <w:szCs w:val="24"/>
        </w:rPr>
        <w:t xml:space="preserve"> even noticed them approach the table. He looked behind him and Leela was walking away after escorting them. Mr. David grunted again, shook his head, unbuttoned his </w:t>
      </w:r>
      <w:r>
        <w:rPr>
          <w:rFonts w:ascii="Times New Roman" w:hAnsi="Times New Roman" w:cs="Times New Roman"/>
          <w:sz w:val="24"/>
          <w:szCs w:val="24"/>
        </w:rPr>
        <w:t>blazer</w:t>
      </w:r>
      <w:r>
        <w:rPr>
          <w:rFonts w:ascii="Times New Roman" w:hAnsi="Times New Roman" w:cs="Times New Roman"/>
          <w:sz w:val="24"/>
          <w:szCs w:val="24"/>
        </w:rPr>
        <w:t xml:space="preserve"> and sat down. Donnie sat, and the man in the blue suit did the same.</w:t>
      </w:r>
    </w:p>
    <w:p w:rsidR="008550D8" w:rsidP="008550D8" w:rsidRDefault="008550D8" w14:paraId="1F4C1FFC" w14:textId="2F9640EA">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Lapdog felt like his eyes had just come into focus after a deep sleep. He was just now able to </w:t>
      </w:r>
      <w:r w:rsidR="00F30CD6">
        <w:rPr>
          <w:rFonts w:ascii="Times New Roman" w:hAnsi="Times New Roman" w:cs="Times New Roman"/>
          <w:sz w:val="24"/>
          <w:szCs w:val="24"/>
        </w:rPr>
        <w:t>focus on the reality in front of him</w:t>
      </w:r>
      <w:r w:rsidR="000351F2">
        <w:rPr>
          <w:rFonts w:ascii="Times New Roman" w:hAnsi="Times New Roman" w:cs="Times New Roman"/>
          <w:sz w:val="24"/>
          <w:szCs w:val="24"/>
        </w:rPr>
        <w:t xml:space="preserve">: the </w:t>
      </w:r>
      <w:r w:rsidR="00F30CD6">
        <w:rPr>
          <w:rFonts w:ascii="Times New Roman" w:hAnsi="Times New Roman" w:cs="Times New Roman"/>
          <w:sz w:val="24"/>
          <w:szCs w:val="24"/>
        </w:rPr>
        <w:t>blue-suit thug</w:t>
      </w:r>
      <w:r w:rsidR="000351F2">
        <w:rPr>
          <w:rFonts w:ascii="Times New Roman" w:hAnsi="Times New Roman" w:cs="Times New Roman"/>
          <w:sz w:val="24"/>
          <w:szCs w:val="24"/>
        </w:rPr>
        <w:t>,</w:t>
      </w:r>
      <w:r w:rsidR="00F30CD6">
        <w:rPr>
          <w:rFonts w:ascii="Times New Roman" w:hAnsi="Times New Roman" w:cs="Times New Roman"/>
          <w:sz w:val="24"/>
          <w:szCs w:val="24"/>
        </w:rPr>
        <w:t xml:space="preserve"> </w:t>
      </w:r>
      <w:r>
        <w:rPr>
          <w:rFonts w:ascii="Times New Roman" w:hAnsi="Times New Roman" w:cs="Times New Roman"/>
          <w:sz w:val="24"/>
          <w:szCs w:val="24"/>
        </w:rPr>
        <w:t>Donnie, the goonish stranger</w:t>
      </w:r>
      <w:r w:rsidR="000351F2">
        <w:rPr>
          <w:rFonts w:ascii="Times New Roman" w:hAnsi="Times New Roman" w:cs="Times New Roman"/>
          <w:sz w:val="24"/>
          <w:szCs w:val="24"/>
        </w:rPr>
        <w:t>, the ever-terrifying</w:t>
      </w:r>
      <w:r>
        <w:rPr>
          <w:rFonts w:ascii="Times New Roman" w:hAnsi="Times New Roman" w:cs="Times New Roman"/>
          <w:sz w:val="24"/>
          <w:szCs w:val="24"/>
        </w:rPr>
        <w:t xml:space="preserve"> Mr. David, Jesse Hammer, the boisterous don, and her two companions—two of the most gorgeous women </w:t>
      </w:r>
      <w:r>
        <w:rPr>
          <w:rFonts w:ascii="Times New Roman" w:hAnsi="Times New Roman" w:cs="Times New Roman"/>
          <w:sz w:val="24"/>
          <w:szCs w:val="24"/>
        </w:rPr>
        <w:t xml:space="preserve">Lapdog</w:t>
      </w:r>
      <w:r>
        <w:rPr>
          <w:rFonts w:ascii="Times New Roman" w:hAnsi="Times New Roman" w:cs="Times New Roman"/>
          <w:sz w:val="24"/>
          <w:szCs w:val="24"/>
        </w:rPr>
        <w:t xml:space="preserve"> had ever seen and he was still reeling over Leela’s beauty.</w:t>
      </w:r>
    </w:p>
    <w:p w:rsidR="008550D8" w:rsidP="008550D8" w:rsidRDefault="008550D8" w14:paraId="4673D9CB" w14:textId="562A5A5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“Glad everyone could make it,” Lapdog said with a commanding tone, </w:t>
      </w:r>
      <w:r w:rsidR="000351F2">
        <w:rPr>
          <w:rFonts w:ascii="Times New Roman" w:hAnsi="Times New Roman" w:cs="Times New Roman"/>
          <w:sz w:val="24"/>
          <w:szCs w:val="24"/>
        </w:rPr>
        <w:t xml:space="preserve">trying to divert </w:t>
      </w:r>
      <w:r>
        <w:rPr>
          <w:rFonts w:ascii="Times New Roman" w:hAnsi="Times New Roman" w:cs="Times New Roman"/>
          <w:sz w:val="24"/>
          <w:szCs w:val="24"/>
        </w:rPr>
        <w:t xml:space="preserve">his attention from the two stunning ladies next to Jesse Hammer. </w:t>
      </w:r>
    </w:p>
    <w:p w:rsidR="008550D8" w:rsidP="008550D8" w:rsidRDefault="008550D8" w14:paraId="65771304"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“Nice spot,” Jesse Hammer said. “I think I’ve fucked some Wall Street dweeb in this hotel before.”</w:t>
      </w:r>
    </w:p>
    <w:p w:rsidR="008550D8" w:rsidP="008550D8" w:rsidRDefault="008550D8" w14:paraId="24216B3A" w14:textId="129A3399">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Mr. David glared at </w:t>
      </w:r>
      <w:r w:rsidR="005D250A">
        <w:rPr>
          <w:rFonts w:ascii="Times New Roman" w:hAnsi="Times New Roman" w:cs="Times New Roman"/>
          <w:sz w:val="24"/>
          <w:szCs w:val="24"/>
        </w:rPr>
        <w:t>her;</w:t>
      </w:r>
      <w:r>
        <w:rPr>
          <w:rFonts w:ascii="Times New Roman" w:hAnsi="Times New Roman" w:cs="Times New Roman"/>
          <w:sz w:val="24"/>
          <w:szCs w:val="24"/>
        </w:rPr>
        <w:t xml:space="preserve"> </w:t>
      </w:r>
      <w:r w:rsidR="000351F2">
        <w:rPr>
          <w:rFonts w:ascii="Times New Roman" w:hAnsi="Times New Roman" w:cs="Times New Roman"/>
          <w:sz w:val="24"/>
          <w:szCs w:val="24"/>
        </w:rPr>
        <w:t xml:space="preserve">the thug in </w:t>
      </w:r>
      <w:r w:rsidR="004F41CD">
        <w:rPr>
          <w:rFonts w:ascii="Times New Roman" w:hAnsi="Times New Roman" w:cs="Times New Roman"/>
          <w:sz w:val="24"/>
          <w:szCs w:val="24"/>
        </w:rPr>
        <w:t xml:space="preserve">the </w:t>
      </w:r>
      <w:r w:rsidR="000351F2">
        <w:rPr>
          <w:rFonts w:ascii="Times New Roman" w:hAnsi="Times New Roman" w:cs="Times New Roman"/>
          <w:sz w:val="24"/>
          <w:szCs w:val="24"/>
        </w:rPr>
        <w:t>blue suit</w:t>
      </w:r>
      <w:r>
        <w:rPr>
          <w:rFonts w:ascii="Times New Roman" w:hAnsi="Times New Roman" w:cs="Times New Roman"/>
          <w:sz w:val="24"/>
          <w:szCs w:val="24"/>
        </w:rPr>
        <w:t xml:space="preserve"> looked as though he was trying to hold back a laugh. Lapdog </w:t>
      </w:r>
      <w:r w:rsidR="000351F2">
        <w:rPr>
          <w:rFonts w:ascii="Times New Roman" w:hAnsi="Times New Roman" w:cs="Times New Roman"/>
          <w:sz w:val="24"/>
          <w:szCs w:val="24"/>
        </w:rPr>
        <w:t>coughed</w:t>
      </w:r>
      <w:r>
        <w:rPr>
          <w:rFonts w:ascii="Times New Roman" w:hAnsi="Times New Roman" w:cs="Times New Roman"/>
          <w:sz w:val="24"/>
          <w:szCs w:val="24"/>
        </w:rPr>
        <w:t xml:space="preserve"> out a single chuckle.</w:t>
      </w:r>
    </w:p>
    <w:p w:rsidR="008550D8" w:rsidP="008550D8" w:rsidRDefault="008550D8" w14:paraId="311B63B1" w14:textId="12A9BE5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“Well, glad you’re familiar with—” Lapdog </w:t>
      </w:r>
      <w:r w:rsidR="004F41CD">
        <w:rPr>
          <w:rFonts w:ascii="Times New Roman" w:hAnsi="Times New Roman" w:cs="Times New Roman"/>
          <w:sz w:val="24"/>
          <w:szCs w:val="24"/>
        </w:rPr>
        <w:t xml:space="preserve">started as </w:t>
      </w:r>
      <w:r>
        <w:rPr>
          <w:rFonts w:ascii="Times New Roman" w:hAnsi="Times New Roman" w:cs="Times New Roman"/>
          <w:sz w:val="24"/>
          <w:szCs w:val="24"/>
        </w:rPr>
        <w:t>Jesse Hammer jumped back in.</w:t>
      </w:r>
    </w:p>
    <w:p w:rsidR="008550D8" w:rsidP="008550D8" w:rsidRDefault="008550D8" w14:paraId="02CC4C0E" w14:textId="068C42B6">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“Or killed,” she sai</w:t>
      </w:r>
      <w:r w:rsidR="000351F2">
        <w:rPr>
          <w:rFonts w:ascii="Times New Roman" w:hAnsi="Times New Roman" w:cs="Times New Roman"/>
          <w:sz w:val="24"/>
          <w:szCs w:val="24"/>
        </w:rPr>
        <w:t xml:space="preserve">d as she </w:t>
      </w:r>
      <w:r>
        <w:rPr>
          <w:rFonts w:ascii="Times New Roman" w:hAnsi="Times New Roman" w:cs="Times New Roman"/>
          <w:sz w:val="24"/>
          <w:szCs w:val="24"/>
        </w:rPr>
        <w:t>finished off the last bite of bread. “Fucked or killed, can’t quite remember.”</w:t>
      </w:r>
    </w:p>
    <w:p w:rsidR="009F6DF7" w:rsidP="008550D8" w:rsidRDefault="008550D8" w14:paraId="04445F03"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Her two beautiful companions smiled and giggled, provoking another deep grunt and frown from Mr. David. </w:t>
      </w:r>
    </w:p>
    <w:p w:rsidR="008550D8" w:rsidP="009F6DF7" w:rsidRDefault="008550D8" w14:paraId="728E64E3" w14:textId="5799F967">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They both looked like models, yet only one had the height of a model. The taller one had straight blonde hair and sharp cheekbones, softened by a gentle amount of blush. She wore a chic indigo jumpsuit with wide pant legs and her right shoulder bare. The other woman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as tall, Lapdog guessed around five-seven. Her swarthy skin was magnified by her brunette hair and golden earrings that dangled brilliantly. Lapdog told himself she looked like sexual gumbo with the perfect combination of lips, breasts, ass, legs, and a stunning face. He looked at her again, the gleam in her hazel eyes was so titillating that Lapdog corrected himself—gumbo was too messy and too lazy of an analogy to use on her. He continued to dig through his head to find a suitable description, and he could not. </w:t>
      </w:r>
    </w:p>
    <w:p w:rsidR="008550D8" w:rsidP="008550D8" w:rsidRDefault="008550D8" w14:paraId="5BC15453" w14:textId="69657511">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noticed that he had allowed himself to become scattered. He shook it off, </w:t>
      </w:r>
      <w:r w:rsidRPr="6AC29738" w:rsidR="6AC29738">
        <w:rPr>
          <w:rFonts w:ascii="Times New Roman" w:hAnsi="Times New Roman" w:cs="Times New Roman"/>
          <w:sz w:val="24"/>
          <w:szCs w:val="24"/>
        </w:rPr>
        <w:t>shimmying</w:t>
      </w:r>
      <w:r w:rsidRPr="6AC29738" w:rsidR="6AC29738">
        <w:rPr>
          <w:rFonts w:ascii="Times New Roman" w:hAnsi="Times New Roman" w:cs="Times New Roman"/>
          <w:sz w:val="24"/>
          <w:szCs w:val="24"/>
        </w:rPr>
        <w:t xml:space="preserve"> in his chair. While trying not to stare, glancing around the table and the room, Lapdog </w:t>
      </w:r>
      <w:r w:rsidRPr="6AC29738" w:rsidR="6AC29738">
        <w:rPr>
          <w:rFonts w:ascii="Times New Roman" w:hAnsi="Times New Roman" w:cs="Times New Roman"/>
          <w:sz w:val="24"/>
          <w:szCs w:val="24"/>
        </w:rPr>
        <w:t>witnessed</w:t>
      </w:r>
      <w:r w:rsidRPr="6AC29738" w:rsidR="6AC29738">
        <w:rPr>
          <w:rFonts w:ascii="Times New Roman" w:hAnsi="Times New Roman" w:cs="Times New Roman"/>
          <w:sz w:val="24"/>
          <w:szCs w:val="24"/>
        </w:rPr>
        <w:t xml:space="preserve"> the blue-suited man staring at the two beauties as well, but more obviously so. He also noticed a displeased scowl on Mr. David’s face. He could practically see the frustration crawl up his arms. His right eye twitched.</w:t>
      </w:r>
    </w:p>
    <w:p w:rsidR="008550D8" w:rsidP="008550D8" w:rsidRDefault="008550D8" w14:paraId="22CCC84D" w14:textId="79476460">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“Let’s get this straight,</w:t>
      </w:r>
      <w:r w:rsidR="00DA1268">
        <w:rPr>
          <w:rFonts w:ascii="Times New Roman" w:hAnsi="Times New Roman" w:cs="Times New Roman"/>
          <w:sz w:val="24"/>
          <w:szCs w:val="24"/>
        </w:rPr>
        <w:t>”</w:t>
      </w:r>
      <w:r>
        <w:rPr>
          <w:rFonts w:ascii="Times New Roman" w:hAnsi="Times New Roman" w:cs="Times New Roman"/>
          <w:sz w:val="24"/>
          <w:szCs w:val="24"/>
        </w:rPr>
        <w:t xml:space="preserve"> Mr. David said. “This is not going to be the Jesse Hammer show.”</w:t>
      </w:r>
    </w:p>
    <w:p w:rsidR="008550D8" w:rsidP="008550D8" w:rsidRDefault="008550D8" w14:paraId="252CE4C7"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She looked at him, cracking an obtuse smirk. “Are you sure about that big guy?” </w:t>
      </w:r>
    </w:p>
    <w:p w:rsidR="008550D8" w:rsidP="008550D8" w:rsidRDefault="008550D8" w14:paraId="46515F9D" w14:textId="77777777">
      <w:pPr>
        <w:spacing w:line="480" w:lineRule="auto"/>
        <w:rPr>
          <w:rFonts w:ascii="Times New Roman" w:hAnsi="Times New Roman" w:cs="Times New Roman"/>
          <w:sz w:val="24"/>
          <w:szCs w:val="24"/>
        </w:rPr>
      </w:pPr>
      <w:r>
        <w:rPr>
          <w:rFonts w:ascii="Times New Roman" w:hAnsi="Times New Roman" w:cs="Times New Roman"/>
          <w:sz w:val="24"/>
          <w:szCs w:val="24"/>
        </w:rPr>
        <w:t>Jesse Hammer wasn’t what some men would call attractive,</w:t>
      </w:r>
      <w:r w:rsidRPr="007F6A34">
        <w:rPr>
          <w:rFonts w:ascii="Times New Roman" w:hAnsi="Times New Roman" w:cs="Times New Roman"/>
          <w:sz w:val="24"/>
          <w:szCs w:val="24"/>
        </w:rPr>
        <w:t xml:space="preserve"> but</w:t>
      </w:r>
      <w:r>
        <w:rPr>
          <w:rFonts w:ascii="Times New Roman" w:hAnsi="Times New Roman" w:cs="Times New Roman"/>
          <w:sz w:val="24"/>
          <w:szCs w:val="24"/>
        </w:rPr>
        <w:t xml:space="preserve"> she wasn’t unattractive either. She had broad, masculine shoulders. Her auburn hair made her skin look doughy. She had a pixie bob hairstyle that suited her well.</w:t>
      </w:r>
    </w:p>
    <w:p w:rsidR="008550D8" w:rsidP="008550D8" w:rsidRDefault="008550D8" w14:paraId="3ACDE227" w14:textId="72FADC7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“Again, I’m glad we are all here,” said Lapdog. “This won’t be that complicated of a thing.” </w:t>
      </w:r>
    </w:p>
    <w:p w:rsidR="009F6DF7" w:rsidP="008550D8" w:rsidRDefault="008550D8" w14:paraId="15B8645D"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“How reassuring,” Jesse Hammer said. </w:t>
      </w:r>
    </w:p>
    <w:p w:rsidR="008550D8" w:rsidP="008550D8" w:rsidRDefault="008550D8" w14:paraId="0769BD06" w14:textId="4DFD9E8D">
      <w:pPr>
        <w:spacing w:line="480" w:lineRule="auto"/>
        <w:rPr>
          <w:rFonts w:ascii="Times New Roman" w:hAnsi="Times New Roman" w:cs="Times New Roman"/>
          <w:sz w:val="24"/>
          <w:szCs w:val="24"/>
        </w:rPr>
      </w:pPr>
      <w:r>
        <w:rPr>
          <w:rFonts w:ascii="Times New Roman" w:hAnsi="Times New Roman" w:cs="Times New Roman"/>
          <w:sz w:val="24"/>
          <w:szCs w:val="24"/>
        </w:rPr>
        <w:t>The beautiful blonde laughed.</w:t>
      </w:r>
    </w:p>
    <w:p w:rsidR="008550D8" w:rsidP="008550D8" w:rsidRDefault="008550D8" w14:paraId="7E855443" w14:textId="77777777">
      <w:pPr>
        <w:spacing w:line="480" w:lineRule="auto"/>
        <w:rPr>
          <w:rFonts w:ascii="Times New Roman" w:hAnsi="Times New Roman" w:cs="Times New Roman"/>
          <w:sz w:val="24"/>
          <w:szCs w:val="24"/>
        </w:rPr>
      </w:pPr>
      <w:r>
        <w:rPr>
          <w:rFonts w:ascii="Times New Roman" w:hAnsi="Times New Roman" w:cs="Times New Roman"/>
          <w:sz w:val="24"/>
          <w:szCs w:val="24"/>
        </w:rPr>
        <w:t>“I’m sure you all have been given the particulars. I’m here to answer what I can, and hopefully, we all leave happy.”</w:t>
      </w:r>
    </w:p>
    <w:p w:rsidR="008550D8" w:rsidP="008550D8" w:rsidRDefault="008550D8" w14:paraId="5BFE7A4F" w14:textId="77777777">
      <w:pPr>
        <w:spacing w:line="480" w:lineRule="auto"/>
        <w:rPr>
          <w:rFonts w:ascii="Times New Roman" w:hAnsi="Times New Roman" w:cs="Times New Roman"/>
          <w:sz w:val="24"/>
          <w:szCs w:val="24"/>
        </w:rPr>
      </w:pPr>
      <w:r>
        <w:rPr>
          <w:rFonts w:ascii="Times New Roman" w:hAnsi="Times New Roman" w:cs="Times New Roman"/>
          <w:sz w:val="24"/>
          <w:szCs w:val="24"/>
        </w:rPr>
        <w:t>“That’s the only way I chose to leave,” Jesse Hammer said, winking toward Mr. David.</w:t>
      </w:r>
    </w:p>
    <w:p w:rsidR="008550D8" w:rsidP="008550D8" w:rsidRDefault="008550D8" w14:paraId="4CA71F29" w14:textId="77777777">
      <w:pPr>
        <w:spacing w:line="480" w:lineRule="auto"/>
        <w:rPr>
          <w:rFonts w:ascii="Times New Roman" w:hAnsi="Times New Roman" w:cs="Times New Roman"/>
          <w:sz w:val="24"/>
          <w:szCs w:val="24"/>
        </w:rPr>
      </w:pPr>
      <w:r>
        <w:rPr>
          <w:rFonts w:ascii="Times New Roman" w:hAnsi="Times New Roman" w:cs="Times New Roman"/>
          <w:sz w:val="24"/>
          <w:szCs w:val="24"/>
        </w:rPr>
        <w:t>“You just can’t help yourself can ye?” Mr. David said, followed by a heavy sigh.</w:t>
      </w:r>
    </w:p>
    <w:p w:rsidR="008550D8" w:rsidP="008550D8" w:rsidRDefault="008550D8" w14:paraId="42634867" w14:textId="77777777">
      <w:pPr>
        <w:spacing w:line="480" w:lineRule="auto"/>
        <w:rPr>
          <w:rFonts w:ascii="Times New Roman" w:hAnsi="Times New Roman" w:cs="Times New Roman"/>
          <w:sz w:val="24"/>
          <w:szCs w:val="24"/>
        </w:rPr>
      </w:pPr>
      <w:r>
        <w:rPr>
          <w:rFonts w:ascii="Times New Roman" w:hAnsi="Times New Roman" w:cs="Times New Roman"/>
          <w:sz w:val="24"/>
          <w:szCs w:val="24"/>
        </w:rPr>
        <w:t>“You know you love it when I flirt with you—gets your man juices flowing.”</w:t>
      </w:r>
    </w:p>
    <w:p w:rsidR="008550D8" w:rsidP="008550D8" w:rsidRDefault="008550D8" w14:paraId="75DD6F75" w14:textId="316DF9AE">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Lapdog’s mouth leaned crookedly, heedful of Jesse Hammer’s brazenness contrasting to Mr. David’s renowned sophistication. </w:t>
      </w:r>
      <w:r w:rsidRPr="007F6A34">
        <w:rPr>
          <w:rFonts w:ascii="Times New Roman" w:hAnsi="Times New Roman" w:cs="Times New Roman"/>
          <w:sz w:val="24"/>
          <w:szCs w:val="24"/>
        </w:rPr>
        <w:t>She lacked class. She was vulgar.</w:t>
      </w:r>
      <w:r>
        <w:rPr>
          <w:rFonts w:ascii="Times New Roman" w:hAnsi="Times New Roman" w:cs="Times New Roman"/>
          <w:sz w:val="24"/>
          <w:szCs w:val="24"/>
        </w:rPr>
        <w:t xml:space="preserve"> She </w:t>
      </w:r>
      <w:r w:rsidRPr="007F6A34">
        <w:rPr>
          <w:rFonts w:ascii="Times New Roman" w:hAnsi="Times New Roman" w:cs="Times New Roman"/>
          <w:sz w:val="24"/>
          <w:szCs w:val="24"/>
        </w:rPr>
        <w:t>knew it and didn’t give a damn.</w:t>
      </w:r>
    </w:p>
    <w:p w:rsidR="008550D8" w:rsidP="008550D8" w:rsidRDefault="008550D8" w14:paraId="4B09C5C0" w14:textId="77777777">
      <w:pPr>
        <w:spacing w:line="480" w:lineRule="auto"/>
        <w:rPr>
          <w:rFonts w:ascii="Times New Roman" w:hAnsi="Times New Roman" w:cs="Times New Roman"/>
          <w:sz w:val="24"/>
          <w:szCs w:val="24"/>
        </w:rPr>
      </w:pPr>
      <w:r>
        <w:rPr>
          <w:rFonts w:ascii="Times New Roman" w:hAnsi="Times New Roman" w:cs="Times New Roman"/>
          <w:sz w:val="24"/>
          <w:szCs w:val="24"/>
        </w:rPr>
        <w:t>“I told ye, this is not going to be one of your boorish displays. Show some decency.”</w:t>
      </w:r>
    </w:p>
    <w:p w:rsidR="008550D8" w:rsidP="008550D8" w:rsidRDefault="008550D8" w14:paraId="50F44678" w14:textId="77777777">
      <w:pPr>
        <w:spacing w:line="480" w:lineRule="auto"/>
        <w:rPr>
          <w:rFonts w:ascii="Times New Roman" w:hAnsi="Times New Roman" w:cs="Times New Roman"/>
          <w:sz w:val="24"/>
          <w:szCs w:val="24"/>
        </w:rPr>
      </w:pPr>
      <w:r>
        <w:rPr>
          <w:rFonts w:ascii="Times New Roman" w:hAnsi="Times New Roman" w:cs="Times New Roman"/>
          <w:sz w:val="24"/>
          <w:szCs w:val="24"/>
        </w:rPr>
        <w:t>“This is a friendly meeting here, Mr. David. It’s okay if we keep it light. Right…Ms. Volkov? Or Ms. Hammer? Or…I’m sorry. Not trying to sound too formal or anything but how should I refer to you?”</w:t>
      </w:r>
    </w:p>
    <w:p w:rsidR="008550D8" w:rsidP="008550D8" w:rsidRDefault="008550D8" w14:paraId="2967F682" w14:textId="3A9D53C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“You refer to her as Jesse Hammer or Jesse </w:t>
      </w:r>
      <w:r w:rsidRPr="6AC29738" w:rsidR="6AC29738">
        <w:rPr>
          <w:rFonts w:ascii="Times New Roman" w:hAnsi="Times New Roman" w:cs="Times New Roman"/>
          <w:i w:val="1"/>
          <w:iCs w:val="1"/>
          <w:sz w:val="24"/>
          <w:szCs w:val="24"/>
        </w:rPr>
        <w:t>the</w:t>
      </w:r>
      <w:r w:rsidRPr="6AC29738" w:rsidR="6AC29738">
        <w:rPr>
          <w:rFonts w:ascii="Times New Roman" w:hAnsi="Times New Roman" w:cs="Times New Roman"/>
          <w:sz w:val="24"/>
          <w:szCs w:val="24"/>
        </w:rPr>
        <w:t xml:space="preserve"> Hammer, and you do so respectfully.” The beautiful blonde spoke. Her tone, though, held no beauty. Lapdog’s eyes widened, feeling the gravity of her scorn. Her Russian accent was more obvious than Jesse Volkov’s although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carry the same electricity. </w:t>
      </w:r>
    </w:p>
    <w:p w:rsidR="008550D8" w:rsidP="008550D8" w:rsidRDefault="008550D8" w14:paraId="1468A1C3" w14:textId="1EF12F2F">
      <w:pPr>
        <w:spacing w:line="480" w:lineRule="auto"/>
        <w:rPr>
          <w:rFonts w:ascii="Times New Roman" w:hAnsi="Times New Roman" w:cs="Times New Roman"/>
          <w:sz w:val="24"/>
          <w:szCs w:val="24"/>
        </w:rPr>
      </w:pPr>
      <w:r>
        <w:rPr>
          <w:rFonts w:ascii="Times New Roman" w:hAnsi="Times New Roman" w:cs="Times New Roman"/>
          <w:sz w:val="24"/>
          <w:szCs w:val="24"/>
        </w:rPr>
        <w:t xml:space="preserve">“It’s okay, Treva. Our little friend here is just getting to know everyone. Isn’t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right?”</w:t>
      </w:r>
      <w:r w:rsidR="005A6995">
        <w:rPr>
          <w:rFonts w:ascii="Times New Roman" w:hAnsi="Times New Roman" w:cs="Times New Roman"/>
          <w:sz w:val="24"/>
          <w:szCs w:val="24"/>
        </w:rPr>
        <w:t xml:space="preserve"> said Jesse Hammer.</w:t>
      </w:r>
    </w:p>
    <w:p w:rsidR="008550D8" w:rsidP="008550D8" w:rsidRDefault="008550D8" w14:paraId="0D1262BA" w14:textId="77777777">
      <w:pPr>
        <w:spacing w:line="480" w:lineRule="auto"/>
        <w:rPr>
          <w:rFonts w:ascii="Times New Roman" w:hAnsi="Times New Roman" w:cs="Times New Roman"/>
          <w:sz w:val="24"/>
          <w:szCs w:val="24"/>
        </w:rPr>
      </w:pPr>
      <w:r>
        <w:rPr>
          <w:rFonts w:ascii="Times New Roman" w:hAnsi="Times New Roman" w:cs="Times New Roman"/>
          <w:sz w:val="24"/>
          <w:szCs w:val="24"/>
        </w:rPr>
        <w:t>“That’s right, Treva.” Lapdog leaned in then spoke with cushy inflection, “And that’s…Trigger Treva, right?”</w:t>
      </w:r>
    </w:p>
    <w:p w:rsidR="008550D8" w:rsidP="008550D8" w:rsidRDefault="008550D8" w14:paraId="1562257B" w14:textId="48F27CF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“Look at that, Treva, you’re a superstar, too.” Jesse Hammer beamed.</w:t>
      </w:r>
    </w:p>
    <w:p w:rsidR="008550D8" w:rsidP="008550D8" w:rsidRDefault="008550D8" w14:paraId="71580056" w14:textId="4D856655">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Wow, this is all feeling too </w:t>
      </w:r>
      <w:r w:rsidRPr="6AC29738" w:rsidR="6AC29738">
        <w:rPr>
          <w:rFonts w:ascii="Times New Roman" w:hAnsi="Times New Roman" w:cs="Times New Roman"/>
          <w:sz w:val="24"/>
          <w:szCs w:val="24"/>
        </w:rPr>
        <w:t>real now</w:t>
      </w:r>
      <w:r w:rsidRPr="6AC29738" w:rsidR="6AC29738">
        <w:rPr>
          <w:rFonts w:ascii="Times New Roman" w:hAnsi="Times New Roman" w:cs="Times New Roman"/>
          <w:sz w:val="24"/>
          <w:szCs w:val="24"/>
        </w:rPr>
        <w:t xml:space="preserve">, Lapdog thought. As if Jesse Hammer and Mr. David </w:t>
      </w:r>
      <w:r w:rsidRPr="6AC29738" w:rsidR="6AC29738">
        <w:rPr>
          <w:rFonts w:ascii="Times New Roman" w:hAnsi="Times New Roman" w:cs="Times New Roman"/>
          <w:sz w:val="24"/>
          <w:szCs w:val="24"/>
        </w:rPr>
        <w:t>weren’t</w:t>
      </w:r>
      <w:r w:rsidRPr="6AC29738" w:rsidR="6AC29738">
        <w:rPr>
          <w:rFonts w:ascii="Times New Roman" w:hAnsi="Times New Roman" w:cs="Times New Roman"/>
          <w:sz w:val="24"/>
          <w:szCs w:val="24"/>
        </w:rPr>
        <w:t xml:space="preserve"> enough, I </w:t>
      </w:r>
      <w:r w:rsidRPr="6AC29738" w:rsidR="6AC29738">
        <w:rPr>
          <w:rFonts w:ascii="Times New Roman" w:hAnsi="Times New Roman" w:cs="Times New Roman"/>
          <w:sz w:val="24"/>
          <w:szCs w:val="24"/>
        </w:rPr>
        <w:t>gotta</w:t>
      </w:r>
      <w:r w:rsidRPr="6AC29738" w:rsidR="6AC29738">
        <w:rPr>
          <w:rFonts w:ascii="Times New Roman" w:hAnsi="Times New Roman" w:cs="Times New Roman"/>
          <w:sz w:val="24"/>
          <w:szCs w:val="24"/>
        </w:rPr>
        <w:t xml:space="preserve"> deal with Jesse Hammer’s underboss. Lapdog had almost wished he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as familiar with the </w:t>
      </w:r>
      <w:r w:rsidRPr="6AC29738" w:rsidR="6AC29738">
        <w:rPr>
          <w:rFonts w:ascii="Times New Roman" w:hAnsi="Times New Roman" w:cs="Times New Roman"/>
          <w:sz w:val="24"/>
          <w:szCs w:val="24"/>
        </w:rPr>
        <w:t>who’s</w:t>
      </w:r>
      <w:r w:rsidRPr="6AC29738" w:rsidR="6AC29738">
        <w:rPr>
          <w:rFonts w:ascii="Times New Roman" w:hAnsi="Times New Roman" w:cs="Times New Roman"/>
          <w:sz w:val="24"/>
          <w:szCs w:val="24"/>
        </w:rPr>
        <w:t xml:space="preserve"> who of this town’s underworld. He would </w:t>
      </w:r>
      <w:r w:rsidRPr="6AC29738" w:rsidR="6AC29738">
        <w:rPr>
          <w:rFonts w:ascii="Times New Roman" w:hAnsi="Times New Roman" w:cs="Times New Roman"/>
          <w:sz w:val="24"/>
          <w:szCs w:val="24"/>
        </w:rPr>
        <w:t>conceivably be</w:t>
      </w:r>
      <w:r w:rsidRPr="6AC29738" w:rsidR="6AC29738">
        <w:rPr>
          <w:rFonts w:ascii="Times New Roman" w:hAnsi="Times New Roman" w:cs="Times New Roman"/>
          <w:sz w:val="24"/>
          <w:szCs w:val="24"/>
        </w:rPr>
        <w:t xml:space="preserve"> free of the terror poking against his spine if he were more oblivious to who was in front of him.</w:t>
      </w:r>
    </w:p>
    <w:p w:rsidR="008550D8" w:rsidP="008550D8" w:rsidRDefault="008550D8" w14:paraId="5811D85B" w14:textId="666849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brunette muttered a yawn, smiling while doing so. </w:t>
      </w:r>
    </w:p>
    <w:p w:rsidR="008550D8" w:rsidP="008550D8" w:rsidRDefault="008550D8" w14:paraId="3FA5F14D" w14:textId="451545A9">
      <w:pPr>
        <w:spacing w:line="480" w:lineRule="auto"/>
        <w:rPr>
          <w:rFonts w:ascii="Times New Roman" w:hAnsi="Times New Roman" w:cs="Times New Roman"/>
          <w:sz w:val="24"/>
          <w:szCs w:val="24"/>
        </w:rPr>
      </w:pPr>
      <w:r>
        <w:rPr>
          <w:rFonts w:ascii="Times New Roman" w:hAnsi="Times New Roman" w:cs="Times New Roman"/>
          <w:sz w:val="24"/>
          <w:szCs w:val="24"/>
        </w:rPr>
        <w:t xml:space="preserve">Trigger Treva, Lapdog thought, rubbing his index finger and thumb across the button of his chin. Then the other one </w:t>
      </w:r>
      <w:r w:rsidR="00D06D90">
        <w:rPr>
          <w:rFonts w:ascii="Times New Roman" w:hAnsi="Times New Roman" w:cs="Times New Roman"/>
          <w:sz w:val="24"/>
          <w:szCs w:val="24"/>
        </w:rPr>
        <w:t>must</w:t>
      </w:r>
      <w:r>
        <w:rPr>
          <w:rFonts w:ascii="Times New Roman" w:hAnsi="Times New Roman" w:cs="Times New Roman"/>
          <w:sz w:val="24"/>
          <w:szCs w:val="24"/>
        </w:rPr>
        <w:t xml:space="preserve"> be Easy D</w:t>
      </w:r>
      <w:r w:rsidR="005A6995">
        <w:rPr>
          <w:rFonts w:ascii="Times New Roman" w:hAnsi="Times New Roman" w:cs="Times New Roman"/>
          <w:sz w:val="24"/>
          <w:szCs w:val="24"/>
        </w:rPr>
        <w:t>.</w:t>
      </w:r>
      <w:r>
        <w:rPr>
          <w:rFonts w:ascii="Times New Roman" w:hAnsi="Times New Roman" w:cs="Times New Roman"/>
          <w:sz w:val="24"/>
          <w:szCs w:val="24"/>
        </w:rPr>
        <w:t xml:space="preserve"> Easy D. </w:t>
      </w:r>
      <w:r w:rsidR="00DA1268">
        <w:rPr>
          <w:rFonts w:ascii="Times New Roman" w:hAnsi="Times New Roman" w:cs="Times New Roman"/>
          <w:sz w:val="24"/>
          <w:szCs w:val="24"/>
        </w:rPr>
        <w:t>Christ</w:t>
      </w:r>
      <w:r>
        <w:rPr>
          <w:rFonts w:ascii="Times New Roman" w:hAnsi="Times New Roman" w:cs="Times New Roman"/>
          <w:sz w:val="24"/>
          <w:szCs w:val="24"/>
        </w:rPr>
        <w:t xml:space="preserve">. </w:t>
      </w:r>
      <w:r w:rsidR="00DA1268">
        <w:rPr>
          <w:rFonts w:ascii="Times New Roman" w:hAnsi="Times New Roman" w:cs="Times New Roman"/>
          <w:sz w:val="24"/>
          <w:szCs w:val="24"/>
        </w:rPr>
        <w:t>And she’s</w:t>
      </w:r>
      <w:r>
        <w:rPr>
          <w:rFonts w:ascii="Times New Roman" w:hAnsi="Times New Roman" w:cs="Times New Roman"/>
          <w:sz w:val="24"/>
          <w:szCs w:val="24"/>
        </w:rPr>
        <w:t xml:space="preserve"> somehow sexier than </w:t>
      </w:r>
      <w:r w:rsidR="00DA1268">
        <w:rPr>
          <w:rFonts w:ascii="Times New Roman" w:hAnsi="Times New Roman" w:cs="Times New Roman"/>
          <w:sz w:val="24"/>
          <w:szCs w:val="24"/>
        </w:rPr>
        <w:t>the rumors about her</w:t>
      </w:r>
      <w:r w:rsidR="005A6995">
        <w:rPr>
          <w:rFonts w:ascii="Times New Roman" w:hAnsi="Times New Roman" w:cs="Times New Roman"/>
          <w:sz w:val="24"/>
          <w:szCs w:val="24"/>
        </w:rPr>
        <w:t xml:space="preserve">. </w:t>
      </w:r>
      <w:r>
        <w:rPr>
          <w:rFonts w:ascii="Times New Roman" w:hAnsi="Times New Roman" w:cs="Times New Roman"/>
          <w:sz w:val="24"/>
          <w:szCs w:val="24"/>
        </w:rPr>
        <w:t>I’ve heard some things</w:t>
      </w:r>
      <w:r w:rsidR="00D06D90">
        <w:rPr>
          <w:rFonts w:ascii="Times New Roman" w:hAnsi="Times New Roman" w:cs="Times New Roman"/>
          <w:sz w:val="24"/>
          <w:szCs w:val="24"/>
        </w:rPr>
        <w:t xml:space="preserve">, but </w:t>
      </w:r>
      <w:r w:rsidR="00DA1268">
        <w:rPr>
          <w:rFonts w:ascii="Times New Roman" w:hAnsi="Times New Roman" w:cs="Times New Roman"/>
          <w:sz w:val="24"/>
          <w:szCs w:val="24"/>
        </w:rPr>
        <w:t xml:space="preserve">right now </w:t>
      </w:r>
      <w:r w:rsidR="00D06D90">
        <w:rPr>
          <w:rFonts w:ascii="Times New Roman" w:hAnsi="Times New Roman" w:cs="Times New Roman"/>
          <w:sz w:val="24"/>
          <w:szCs w:val="24"/>
        </w:rPr>
        <w:t>s</w:t>
      </w:r>
      <w:r>
        <w:rPr>
          <w:rFonts w:ascii="Times New Roman" w:hAnsi="Times New Roman" w:cs="Times New Roman"/>
          <w:sz w:val="24"/>
          <w:szCs w:val="24"/>
        </w:rPr>
        <w:t>he’s</w:t>
      </w:r>
      <w:r w:rsidR="00DA1268">
        <w:rPr>
          <w:rFonts w:ascii="Times New Roman" w:hAnsi="Times New Roman" w:cs="Times New Roman"/>
          <w:sz w:val="24"/>
          <w:szCs w:val="24"/>
        </w:rPr>
        <w:t xml:space="preserve"> </w:t>
      </w:r>
      <w:r>
        <w:rPr>
          <w:rFonts w:ascii="Times New Roman" w:hAnsi="Times New Roman" w:cs="Times New Roman"/>
          <w:sz w:val="24"/>
          <w:szCs w:val="24"/>
        </w:rPr>
        <w:t xml:space="preserve">quiet </w:t>
      </w:r>
      <w:r w:rsidR="00DA1268">
        <w:rPr>
          <w:rFonts w:ascii="Times New Roman" w:hAnsi="Times New Roman" w:cs="Times New Roman"/>
          <w:sz w:val="24"/>
          <w:szCs w:val="24"/>
        </w:rPr>
        <w:t xml:space="preserve">as hell </w:t>
      </w:r>
      <w:r>
        <w:rPr>
          <w:rFonts w:ascii="Times New Roman" w:hAnsi="Times New Roman" w:cs="Times New Roman"/>
          <w:sz w:val="24"/>
          <w:szCs w:val="24"/>
        </w:rPr>
        <w:t>and it’s creeping me out.</w:t>
      </w:r>
    </w:p>
    <w:p w:rsidR="008550D8" w:rsidP="008550D8" w:rsidRDefault="008550D8" w14:paraId="5C26F36F" w14:textId="4829DD0A">
      <w:pPr>
        <w:spacing w:line="480" w:lineRule="auto"/>
        <w:rPr>
          <w:rFonts w:ascii="Times New Roman" w:hAnsi="Times New Roman" w:cs="Times New Roman"/>
          <w:sz w:val="24"/>
          <w:szCs w:val="24"/>
        </w:rPr>
      </w:pPr>
      <w:r>
        <w:rPr>
          <w:rFonts w:ascii="Times New Roman" w:hAnsi="Times New Roman" w:cs="Times New Roman"/>
          <w:sz w:val="24"/>
          <w:szCs w:val="24"/>
        </w:rPr>
        <w:t xml:space="preserve">“I’m at a table full of superstars. That’s why my partner and I strictly wanted to do this deal with you. </w:t>
      </w:r>
      <w:r w:rsidR="005A6995">
        <w:rPr>
          <w:rFonts w:ascii="Times New Roman" w:hAnsi="Times New Roman" w:cs="Times New Roman"/>
          <w:sz w:val="24"/>
          <w:szCs w:val="24"/>
        </w:rPr>
        <w:t>So,</w:t>
      </w:r>
      <w:r>
        <w:rPr>
          <w:rFonts w:ascii="Times New Roman" w:hAnsi="Times New Roman" w:cs="Times New Roman"/>
          <w:sz w:val="24"/>
          <w:szCs w:val="24"/>
        </w:rPr>
        <w:t xml:space="preserve"> if that is T</w:t>
      </w:r>
      <w:r w:rsidR="00DA1268">
        <w:rPr>
          <w:rFonts w:ascii="Times New Roman" w:hAnsi="Times New Roman" w:cs="Times New Roman"/>
          <w:sz w:val="24"/>
          <w:szCs w:val="24"/>
        </w:rPr>
        <w:t>rigger T</w:t>
      </w:r>
      <w:r>
        <w:rPr>
          <w:rFonts w:ascii="Times New Roman" w:hAnsi="Times New Roman" w:cs="Times New Roman"/>
          <w:sz w:val="24"/>
          <w:szCs w:val="24"/>
        </w:rPr>
        <w:t>reva there, then you must be the one and only…D, Easy D.”</w:t>
      </w:r>
    </w:p>
    <w:p w:rsidR="008550D8" w:rsidP="008550D8" w:rsidRDefault="008550D8" w14:paraId="5D55C8B5" w14:textId="57A8FA06">
      <w:pPr>
        <w:spacing w:line="480" w:lineRule="auto"/>
        <w:rPr>
          <w:rFonts w:ascii="Times New Roman" w:hAnsi="Times New Roman" w:cs="Times New Roman"/>
          <w:sz w:val="24"/>
          <w:szCs w:val="24"/>
        </w:rPr>
      </w:pPr>
      <w:r>
        <w:rPr>
          <w:rFonts w:ascii="Times New Roman" w:hAnsi="Times New Roman" w:cs="Times New Roman"/>
          <w:sz w:val="24"/>
          <w:szCs w:val="24"/>
        </w:rPr>
        <w:t>She looked at Lapdog with a strong eye-to-eye gaze</w:t>
      </w:r>
      <w:r w:rsidR="009F6DF7">
        <w:rPr>
          <w:rFonts w:ascii="Times New Roman" w:hAnsi="Times New Roman" w:cs="Times New Roman"/>
          <w:sz w:val="24"/>
          <w:szCs w:val="24"/>
        </w:rPr>
        <w:t xml:space="preserve"> and wore a </w:t>
      </w:r>
      <w:r>
        <w:rPr>
          <w:rFonts w:ascii="Times New Roman" w:hAnsi="Times New Roman" w:cs="Times New Roman"/>
          <w:sz w:val="24"/>
          <w:szCs w:val="24"/>
        </w:rPr>
        <w:t>playful smile, that smile that hadn’t left her face since she sat down. She looked at him and still said nothing.</w:t>
      </w:r>
    </w:p>
    <w:p w:rsidR="005A6995" w:rsidP="008550D8" w:rsidRDefault="005A6995" w14:paraId="740BF465" w14:textId="0A84EF52">
      <w:pPr>
        <w:spacing w:line="480" w:lineRule="auto"/>
        <w:rPr>
          <w:rFonts w:ascii="Times New Roman" w:hAnsi="Times New Roman" w:cs="Times New Roman"/>
          <w:sz w:val="24"/>
          <w:szCs w:val="24"/>
        </w:rPr>
      </w:pPr>
      <w:r>
        <w:rPr>
          <w:rFonts w:ascii="Times New Roman" w:hAnsi="Times New Roman" w:cs="Times New Roman"/>
          <w:sz w:val="24"/>
          <w:szCs w:val="24"/>
        </w:rPr>
        <w:t>“Okay then. Let’s get this deal written in stone why don’t we?”</w:t>
      </w:r>
    </w:p>
    <w:p w:rsidR="008550D8" w:rsidP="008550D8" w:rsidRDefault="008550D8" w14:paraId="3F01AA5C" w14:textId="77777777">
      <w:pPr>
        <w:spacing w:line="480" w:lineRule="auto"/>
        <w:rPr>
          <w:rFonts w:ascii="Times New Roman" w:hAnsi="Times New Roman" w:cs="Times New Roman"/>
          <w:sz w:val="24"/>
          <w:szCs w:val="24"/>
        </w:rPr>
      </w:pPr>
      <w:r>
        <w:rPr>
          <w:rFonts w:ascii="Times New Roman" w:hAnsi="Times New Roman" w:cs="Times New Roman"/>
          <w:sz w:val="24"/>
          <w:szCs w:val="24"/>
        </w:rPr>
        <w:t>Jesse Hammer threw her hand up in a frustrated motion, gesturing for Lapdog to be quiet.</w:t>
      </w:r>
    </w:p>
    <w:p w:rsidR="008550D8" w:rsidP="008550D8" w:rsidRDefault="008550D8" w14:paraId="3DF166C3"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“Is something wrong?” he asked. </w:t>
      </w:r>
    </w:p>
    <w:p w:rsidR="008550D8" w:rsidP="008550D8" w:rsidRDefault="008550D8" w14:paraId="71000A6C"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“We’re talking about an offer that’s on the table before there are any drinks on the table. That doesn’t seem right now does it?” Jesse Hammer said. </w:t>
      </w:r>
    </w:p>
    <w:p w:rsidR="008550D8" w:rsidP="008550D8" w:rsidRDefault="008550D8" w14:paraId="299CCB4B" w14:textId="77777777">
      <w:pPr>
        <w:spacing w:line="480" w:lineRule="auto"/>
        <w:rPr>
          <w:rFonts w:ascii="Times New Roman" w:hAnsi="Times New Roman" w:cs="Times New Roman"/>
          <w:sz w:val="24"/>
          <w:szCs w:val="24"/>
        </w:rPr>
      </w:pPr>
      <w:r>
        <w:rPr>
          <w:rFonts w:ascii="Times New Roman" w:hAnsi="Times New Roman" w:cs="Times New Roman"/>
          <w:sz w:val="24"/>
          <w:szCs w:val="24"/>
        </w:rPr>
        <w:t>“Agreed,” said Trigger Treva. Easy D nodded.</w:t>
      </w:r>
    </w:p>
    <w:p w:rsidR="008550D8" w:rsidP="008550D8" w:rsidRDefault="008550D8" w14:paraId="7F2FD209" w14:textId="77777777">
      <w:pPr>
        <w:spacing w:line="480" w:lineRule="auto"/>
        <w:rPr>
          <w:rFonts w:ascii="Times New Roman" w:hAnsi="Times New Roman" w:cs="Times New Roman"/>
          <w:sz w:val="24"/>
          <w:szCs w:val="24"/>
        </w:rPr>
      </w:pPr>
      <w:r>
        <w:rPr>
          <w:rFonts w:ascii="Times New Roman" w:hAnsi="Times New Roman" w:cs="Times New Roman"/>
          <w:sz w:val="24"/>
          <w:szCs w:val="24"/>
        </w:rPr>
        <w:t>“You talk a lot,” Mr. David said. “Hammer, you know how I feel about this.”</w:t>
      </w:r>
    </w:p>
    <w:p w:rsidR="008550D8" w:rsidP="008550D8" w:rsidRDefault="008550D8" w14:paraId="6899A2A5"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“What are you yapping about now? How you feel about what?”</w:t>
      </w:r>
    </w:p>
    <w:p w:rsidR="008550D8" w:rsidP="008550D8" w:rsidRDefault="008550D8" w14:paraId="69018C0D" w14:textId="2DA72D10">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Mr. David </w:t>
      </w:r>
      <w:r w:rsidR="00C35753">
        <w:rPr>
          <w:rFonts w:ascii="Times New Roman" w:hAnsi="Times New Roman" w:cs="Times New Roman"/>
          <w:sz w:val="24"/>
          <w:szCs w:val="24"/>
        </w:rPr>
        <w:t>glared</w:t>
      </w:r>
      <w:r>
        <w:rPr>
          <w:rFonts w:ascii="Times New Roman" w:hAnsi="Times New Roman" w:cs="Times New Roman"/>
          <w:sz w:val="24"/>
          <w:szCs w:val="24"/>
        </w:rPr>
        <w:t xml:space="preserve"> at Trigger Treva and yanked his head toward her. “</w:t>
      </w:r>
      <w:r w:rsidR="00D06D90">
        <w:rPr>
          <w:rFonts w:ascii="Times New Roman" w:hAnsi="Times New Roman" w:cs="Times New Roman"/>
          <w:sz w:val="24"/>
          <w:szCs w:val="24"/>
        </w:rPr>
        <w:t xml:space="preserve">Your friend there, </w:t>
      </w:r>
      <w:r>
        <w:rPr>
          <w:rFonts w:ascii="Times New Roman" w:hAnsi="Times New Roman" w:cs="Times New Roman"/>
          <w:sz w:val="24"/>
          <w:szCs w:val="24"/>
        </w:rPr>
        <w:t>speaking out of turn</w:t>
      </w:r>
      <w:r w:rsidR="00D06D90">
        <w:rPr>
          <w:rFonts w:ascii="Times New Roman" w:hAnsi="Times New Roman" w:cs="Times New Roman"/>
          <w:sz w:val="24"/>
          <w:szCs w:val="24"/>
        </w:rPr>
        <w:t>,” said Mr. David</w:t>
      </w:r>
      <w:r w:rsidR="009B7370">
        <w:rPr>
          <w:rFonts w:ascii="Times New Roman" w:hAnsi="Times New Roman" w:cs="Times New Roman"/>
          <w:sz w:val="24"/>
          <w:szCs w:val="24"/>
        </w:rPr>
        <w:t>. “</w:t>
      </w:r>
      <w:r>
        <w:rPr>
          <w:rFonts w:ascii="Times New Roman" w:hAnsi="Times New Roman" w:cs="Times New Roman"/>
          <w:sz w:val="24"/>
          <w:szCs w:val="24"/>
        </w:rPr>
        <w:t xml:space="preserve">Do you see Donnie, or…this one.” H</w:t>
      </w:r>
      <w:r w:rsidR="00D06D90">
        <w:rPr>
          <w:rFonts w:ascii="Times New Roman" w:hAnsi="Times New Roman" w:cs="Times New Roman"/>
          <w:sz w:val="24"/>
          <w:szCs w:val="24"/>
        </w:rPr>
        <w:t xml:space="preserve">e </w:t>
      </w:r>
      <w:r w:rsidR="009F6DF7">
        <w:rPr>
          <w:rFonts w:ascii="Times New Roman" w:hAnsi="Times New Roman" w:cs="Times New Roman"/>
          <w:sz w:val="24"/>
          <w:szCs w:val="24"/>
        </w:rPr>
        <w:t>paused</w:t>
      </w:r>
      <w:r w:rsidR="00D06D90">
        <w:rPr>
          <w:rFonts w:ascii="Times New Roman" w:hAnsi="Times New Roman" w:cs="Times New Roman"/>
          <w:sz w:val="24"/>
          <w:szCs w:val="24"/>
        </w:rPr>
        <w:t xml:space="preserve"> and started</w:t>
      </w:r>
      <w:r>
        <w:rPr>
          <w:rFonts w:ascii="Times New Roman" w:hAnsi="Times New Roman" w:cs="Times New Roman"/>
          <w:sz w:val="24"/>
          <w:szCs w:val="24"/>
        </w:rPr>
        <w:t xml:space="preserve"> snapping </w:t>
      </w:r>
      <w:r w:rsidR="005A6995">
        <w:rPr>
          <w:rFonts w:ascii="Times New Roman" w:hAnsi="Times New Roman" w:cs="Times New Roman"/>
          <w:sz w:val="24"/>
          <w:szCs w:val="24"/>
        </w:rPr>
        <w:t xml:space="preserve">his fingers </w:t>
      </w:r>
      <w:r>
        <w:rPr>
          <w:rFonts w:ascii="Times New Roman" w:hAnsi="Times New Roman" w:cs="Times New Roman"/>
          <w:sz w:val="24"/>
          <w:szCs w:val="24"/>
        </w:rPr>
        <w:t>at the man in the blue suit as if he were trying to flick an old lighter.</w:t>
      </w:r>
    </w:p>
    <w:p w:rsidR="008550D8" w:rsidP="008550D8" w:rsidRDefault="008550D8" w14:paraId="7B66AF14" w14:textId="28591C1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“Franklin,” Donnie hinted.</w:t>
      </w:r>
    </w:p>
    <w:p w:rsidR="008550D8" w:rsidP="008550D8" w:rsidRDefault="008550D8" w14:paraId="2D5782BC"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“Right, Franklin here doesn’t speak unless called upon.”</w:t>
      </w:r>
    </w:p>
    <w:p w:rsidR="008550D8" w:rsidP="008550D8" w:rsidRDefault="008550D8" w14:paraId="113F3281" w14:textId="0498508F">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“Careful, David. Don’t let your mouth run further than </w:t>
      </w:r>
      <w:r w:rsidR="006F4F91">
        <w:rPr>
          <w:rFonts w:ascii="Times New Roman" w:hAnsi="Times New Roman" w:cs="Times New Roman"/>
          <w:sz w:val="24"/>
          <w:szCs w:val="24"/>
        </w:rPr>
        <w:t>you can catch it</w:t>
      </w:r>
      <w:r>
        <w:rPr>
          <w:rFonts w:ascii="Times New Roman" w:hAnsi="Times New Roman" w:cs="Times New Roman"/>
          <w:sz w:val="24"/>
          <w:szCs w:val="24"/>
        </w:rPr>
        <w:t>.”</w:t>
      </w:r>
    </w:p>
    <w:p w:rsidR="008550D8" w:rsidP="008550D8" w:rsidRDefault="008550D8" w14:paraId="408127ED" w14:textId="7777777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“It’s okay guys,” Lapdog chimed in. “We’re all friends here, or at least partners for now.”</w:t>
      </w:r>
    </w:p>
    <w:p w:rsidR="008550D8" w:rsidP="008550D8" w:rsidRDefault="008550D8" w14:paraId="35E57741" w14:textId="53A21BA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“Shut up,” Jesse Hammer snapped. She pointed her finger with a defiant wave at Franklin and Donnie. “You and your little…</w:t>
      </w:r>
      <w:r w:rsidR="009B7370">
        <w:rPr>
          <w:rFonts w:ascii="Times New Roman" w:hAnsi="Times New Roman" w:cs="Times New Roman"/>
          <w:sz w:val="24"/>
          <w:szCs w:val="24"/>
        </w:rPr>
        <w:t xml:space="preserve">boy band, lead singer </w:t>
      </w:r>
      <w:r w:rsidR="009B7370">
        <w:rPr>
          <w:rFonts w:ascii="Times New Roman" w:hAnsi="Times New Roman" w:cs="Times New Roman"/>
          <w:sz w:val="24"/>
          <w:szCs w:val="24"/>
        </w:rPr>
        <w:t>cockfuck</w:t>
      </w:r>
      <w:r w:rsidR="009B7370">
        <w:rPr>
          <w:rFonts w:ascii="Times New Roman" w:hAnsi="Times New Roman" w:cs="Times New Roman"/>
          <w:sz w:val="24"/>
          <w:szCs w:val="24"/>
        </w:rPr>
        <w:t xml:space="preserve"> of an organization</w:t>
      </w:r>
      <w:r>
        <w:rPr>
          <w:rFonts w:ascii="Times New Roman" w:hAnsi="Times New Roman" w:cs="Times New Roman"/>
          <w:sz w:val="24"/>
          <w:szCs w:val="24"/>
        </w:rPr>
        <w:t xml:space="preserve"> </w:t>
      </w:r>
      <w:r>
        <w:rPr>
          <w:rFonts w:ascii="Times New Roman" w:hAnsi="Times New Roman" w:cs="Times New Roman"/>
          <w:sz w:val="24"/>
          <w:szCs w:val="24"/>
        </w:rPr>
        <w:t>ain’t</w:t>
      </w:r>
      <w:r>
        <w:rPr>
          <w:rFonts w:ascii="Times New Roman" w:hAnsi="Times New Roman" w:cs="Times New Roman"/>
          <w:sz w:val="24"/>
          <w:szCs w:val="24"/>
        </w:rPr>
        <w:t xml:space="preserve"> how I run things. You may want to be the only star of the show, referring to people that will die for you as lackeys, not even remembering their fucking names, but see my people, especially these two wonderful ladies, they mean something. </w:t>
      </w:r>
      <w:r>
        <w:rPr>
          <w:rFonts w:ascii="Times New Roman" w:hAnsi="Times New Roman" w:cs="Times New Roman"/>
          <w:sz w:val="24"/>
          <w:szCs w:val="24"/>
        </w:rPr>
        <w:t>So,</w:t>
      </w:r>
      <w:r w:rsidR="00C35753">
        <w:rPr>
          <w:rFonts w:ascii="Times New Roman" w:hAnsi="Times New Roman" w:cs="Times New Roman"/>
          <w:sz w:val="24"/>
          <w:szCs w:val="24"/>
        </w:rPr>
        <w:t xml:space="preserve"> </w:t>
      </w:r>
      <w:r>
        <w:rPr>
          <w:rFonts w:ascii="Times New Roman" w:hAnsi="Times New Roman" w:cs="Times New Roman"/>
          <w:sz w:val="24"/>
          <w:szCs w:val="24"/>
        </w:rPr>
        <w:t xml:space="preserve">they can speak all they want.” She turned to Donnie with her eyebrows showing puzzlement. “Why does he remember your name? And why are you the only one </w:t>
      </w:r>
      <w:r w:rsidR="009F6DF7">
        <w:rPr>
          <w:rFonts w:ascii="Times New Roman" w:hAnsi="Times New Roman" w:cs="Times New Roman"/>
          <w:sz w:val="24"/>
          <w:szCs w:val="24"/>
        </w:rPr>
        <w:t>who</w:t>
      </w:r>
      <w:r>
        <w:rPr>
          <w:rFonts w:ascii="Times New Roman" w:hAnsi="Times New Roman" w:cs="Times New Roman"/>
          <w:sz w:val="24"/>
          <w:szCs w:val="24"/>
        </w:rPr>
        <w:t xml:space="preserve"> works </w:t>
      </w:r>
      <w:r w:rsidR="00E17A1C">
        <w:rPr>
          <w:rFonts w:ascii="Times New Roman" w:hAnsi="Times New Roman" w:cs="Times New Roman"/>
          <w:sz w:val="24"/>
          <w:szCs w:val="24"/>
        </w:rPr>
        <w:t>for M</w:t>
      </w:r>
      <w:r>
        <w:rPr>
          <w:rFonts w:ascii="Times New Roman" w:hAnsi="Times New Roman" w:cs="Times New Roman"/>
          <w:sz w:val="24"/>
          <w:szCs w:val="24"/>
        </w:rPr>
        <w:t xml:space="preserve">r. David here that </w:t>
      </w:r>
      <w:r>
        <w:rPr>
          <w:rFonts w:ascii="Times New Roman" w:hAnsi="Times New Roman" w:cs="Times New Roman"/>
          <w:sz w:val="24"/>
          <w:szCs w:val="24"/>
        </w:rPr>
        <w:t>I’ve</w:t>
      </w:r>
      <w:r>
        <w:rPr>
          <w:rFonts w:ascii="Times New Roman" w:hAnsi="Times New Roman" w:cs="Times New Roman"/>
          <w:sz w:val="24"/>
          <w:szCs w:val="24"/>
        </w:rPr>
        <w:t xml:space="preserve"> heard about? </w:t>
      </w:r>
      <w:r w:rsidRPr="6AC29738">
        <w:rPr>
          <w:rFonts w:ascii="Times New Roman" w:hAnsi="Times New Roman" w:cs="Times New Roman"/>
          <w:i w:val="1"/>
          <w:iCs w:val="1"/>
          <w:sz w:val="24"/>
          <w:szCs w:val="24"/>
        </w:rPr>
        <w:t>Mr. Donnie</w:t>
      </w:r>
      <w:r>
        <w:rPr>
          <w:rFonts w:ascii="Times New Roman" w:hAnsi="Times New Roman" w:cs="Times New Roman"/>
          <w:sz w:val="24"/>
          <w:szCs w:val="24"/>
        </w:rPr>
        <w:t>, eh? What makes you so special?”</w:t>
      </w:r>
    </w:p>
    <w:p w:rsidR="008550D8" w:rsidP="008550D8" w:rsidRDefault="008550D8" w14:paraId="3F1CCF61" w14:textId="156A9F8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Lapdog was playing the </w:t>
      </w:r>
      <w:r w:rsidR="006F4F91">
        <w:rPr>
          <w:rFonts w:ascii="Times New Roman" w:hAnsi="Times New Roman" w:cs="Times New Roman"/>
          <w:sz w:val="24"/>
          <w:szCs w:val="24"/>
        </w:rPr>
        <w:t>wait-it-out</w:t>
      </w:r>
      <w:r>
        <w:rPr>
          <w:rFonts w:ascii="Times New Roman" w:hAnsi="Times New Roman" w:cs="Times New Roman"/>
          <w:sz w:val="24"/>
          <w:szCs w:val="24"/>
        </w:rPr>
        <w:t xml:space="preserve"> game, heeding control without the know-how to snatch it back from dons on a tirade. </w:t>
      </w:r>
    </w:p>
    <w:p w:rsidR="008550D8" w:rsidP="008550D8" w:rsidRDefault="008550D8" w14:paraId="4F4CA31D" w14:textId="30DF06E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Donnie looked at Mr. David, his crooked grin even more pronounced. Mr. David flashed what seemed to be a smile, but was something else entirely, and nodded his head at Donnie.</w:t>
      </w:r>
    </w:p>
    <w:p w:rsidR="008550D8" w:rsidP="008550D8" w:rsidRDefault="008550D8" w14:paraId="4A1A786F" w14:textId="4C087BA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Donnie took his toothpick out of his mouth and licked his lips.</w:t>
      </w:r>
      <w:r>
        <w:rPr>
          <w:rFonts w:ascii="Times New Roman" w:hAnsi="Times New Roman" w:cs="Times New Roman"/>
          <w:sz w:val="24"/>
          <w:szCs w:val="24"/>
        </w:rPr>
        <w:t xml:space="preserve"> “Because </w:t>
      </w:r>
      <w:r>
        <w:rPr>
          <w:rFonts w:ascii="Times New Roman" w:hAnsi="Times New Roman" w:cs="Times New Roman"/>
          <w:sz w:val="24"/>
          <w:szCs w:val="24"/>
        </w:rPr>
        <w:t xml:space="preserve">I’m</w:t>
      </w:r>
      <w:r w:rsidR="006F4F91">
        <w:rPr>
          <w:rFonts w:ascii="Times New Roman" w:hAnsi="Times New Roman" w:cs="Times New Roman"/>
          <w:sz w:val="24"/>
          <w:szCs w:val="24"/>
        </w:rPr>
        <w:t xml:space="preserve"> goddamn </w:t>
      </w:r>
      <w:r>
        <w:rPr>
          <w:rFonts w:ascii="Times New Roman" w:hAnsi="Times New Roman" w:cs="Times New Roman"/>
          <w:sz w:val="24"/>
          <w:szCs w:val="24"/>
        </w:rPr>
        <w:t xml:space="preserve">Donnie. I handle things that no one else can, </w:t>
      </w:r>
      <w:r w:rsidR="009036FC">
        <w:rPr>
          <w:rFonts w:ascii="Times New Roman" w:hAnsi="Times New Roman" w:cs="Times New Roman"/>
          <w:sz w:val="24"/>
          <w:szCs w:val="24"/>
        </w:rPr>
        <w:t>ya</w:t>
      </w:r>
      <w:r w:rsidR="00C35753">
        <w:rPr>
          <w:rFonts w:ascii="Times New Roman" w:hAnsi="Times New Roman" w:cs="Times New Roman"/>
          <w:sz w:val="24"/>
          <w:szCs w:val="24"/>
        </w:rPr>
        <w:t>h</w:t>
      </w:r>
      <w:r w:rsidR="009036FC">
        <w:rPr>
          <w:rFonts w:ascii="Times New Roman" w:hAnsi="Times New Roman" w:cs="Times New Roman"/>
          <w:sz w:val="24"/>
          <w:szCs w:val="24"/>
        </w:rPr>
        <w:t>? A</w:t>
      </w:r>
      <w:r>
        <w:rPr>
          <w:rFonts w:ascii="Times New Roman" w:hAnsi="Times New Roman" w:cs="Times New Roman"/>
          <w:sz w:val="24"/>
          <w:szCs w:val="24"/>
        </w:rPr>
        <w:t xml:space="preserve">nd in a way </w:t>
      </w:r>
      <w:r w:rsidR="006F4F91">
        <w:rPr>
          <w:rFonts w:ascii="Times New Roman" w:hAnsi="Times New Roman" w:cs="Times New Roman"/>
          <w:sz w:val="24"/>
          <w:szCs w:val="24"/>
        </w:rPr>
        <w:t>so</w:t>
      </w:r>
      <w:r>
        <w:rPr>
          <w:rFonts w:ascii="Times New Roman" w:hAnsi="Times New Roman" w:cs="Times New Roman"/>
          <w:sz w:val="24"/>
          <w:szCs w:val="24"/>
        </w:rPr>
        <w:t xml:space="preserve"> no one knows it was Donnie </w:t>
      </w:r>
      <w:r>
        <w:rPr>
          <w:rFonts w:ascii="Times New Roman" w:hAnsi="Times New Roman" w:cs="Times New Roman"/>
          <w:sz w:val="24"/>
          <w:szCs w:val="24"/>
        </w:rPr>
        <w:t xml:space="preserve">who’d</w:t>
      </w:r>
      <w:r>
        <w:rPr>
          <w:rFonts w:ascii="Times New Roman" w:hAnsi="Times New Roman" w:cs="Times New Roman"/>
          <w:sz w:val="24"/>
          <w:szCs w:val="24"/>
        </w:rPr>
        <w:t xml:space="preserve"> done it.</w:t>
      </w:r>
      <w:r w:rsidR="006F4F91">
        <w:rPr>
          <w:rFonts w:ascii="Times New Roman" w:hAnsi="Times New Roman" w:cs="Times New Roman"/>
          <w:sz w:val="24"/>
          <w:szCs w:val="24"/>
        </w:rPr>
        <w:t xml:space="preserve"> See, Mr. David trusts me with </w:t>
      </w:r>
      <w:r w:rsidR="009E7858">
        <w:rPr>
          <w:rFonts w:ascii="Times New Roman" w:hAnsi="Times New Roman" w:cs="Times New Roman"/>
          <w:sz w:val="24"/>
          <w:szCs w:val="24"/>
        </w:rPr>
        <w:t>sh</w:t>
      </w:r>
      <w:r w:rsidR="006F4F91">
        <w:rPr>
          <w:rFonts w:ascii="Times New Roman" w:hAnsi="Times New Roman" w:cs="Times New Roman"/>
          <w:sz w:val="24"/>
          <w:szCs w:val="24"/>
        </w:rPr>
        <w:t>it.</w:t>
      </w:r>
      <w:r>
        <w:rPr>
          <w:rFonts w:ascii="Times New Roman" w:hAnsi="Times New Roman" w:cs="Times New Roman"/>
          <w:sz w:val="24"/>
          <w:szCs w:val="24"/>
        </w:rPr>
        <w:t>”</w:t>
      </w:r>
    </w:p>
    <w:p w:rsidR="008550D8" w:rsidP="008550D8" w:rsidRDefault="008550D8" w14:paraId="748B1F8D" w14:textId="27D28E9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 sounded sinister. Even the lackey in the blue suit looked to be holding in his piss. There was roaring laughter, which caught Lapdog off guard</w:t>
      </w:r>
      <w:r w:rsidR="009036FC">
        <w:rPr>
          <w:rFonts w:ascii="Times New Roman" w:hAnsi="Times New Roman" w:cs="Times New Roman"/>
          <w:sz w:val="24"/>
          <w:szCs w:val="24"/>
        </w:rPr>
        <w:t xml:space="preserve">. </w:t>
      </w:r>
      <w:r>
        <w:rPr>
          <w:rFonts w:ascii="Times New Roman" w:hAnsi="Times New Roman" w:cs="Times New Roman"/>
          <w:sz w:val="24"/>
          <w:szCs w:val="24"/>
        </w:rPr>
        <w:t xml:space="preserve">Jesse Hammer’s booming </w:t>
      </w:r>
      <w:r w:rsidR="001868FD">
        <w:rPr>
          <w:rFonts w:ascii="Times New Roman" w:hAnsi="Times New Roman" w:cs="Times New Roman"/>
          <w:sz w:val="24"/>
          <w:szCs w:val="24"/>
        </w:rPr>
        <w:t>laugh</w:t>
      </w:r>
      <w:r>
        <w:rPr>
          <w:rFonts w:ascii="Times New Roman" w:hAnsi="Times New Roman" w:cs="Times New Roman"/>
          <w:sz w:val="24"/>
          <w:szCs w:val="24"/>
        </w:rPr>
        <w:t xml:space="preserve"> was k</w:t>
      </w:r>
      <w:r>
        <w:rPr>
          <w:rFonts w:ascii="Times New Roman" w:hAnsi="Times New Roman" w:cs="Times New Roman"/>
          <w:sz w:val="24"/>
          <w:szCs w:val="24"/>
        </w:rPr>
        <w:t xml:space="preserve">ind of cute.</w:t>
      </w:r>
      <w:r>
        <w:rPr>
          <w:rFonts w:ascii="Times New Roman" w:hAnsi="Times New Roman" w:cs="Times New Roman"/>
          <w:sz w:val="24"/>
          <w:szCs w:val="24"/>
        </w:rPr>
        <w:t xml:space="preserve"> Lapdog caught himself trailing off again but shook it off before he started having wild thoughts of a certain mob don bent over in a bed. He told himself that at some point he desperately needed to get laid.</w:t>
      </w:r>
    </w:p>
    <w:p w:rsidR="008550D8" w:rsidP="008550D8" w:rsidRDefault="008550D8" w14:paraId="18464D46" w14:textId="2DF12F0D">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Gathering herself from her </w:t>
      </w:r>
      <w:r w:rsidR="00C35753">
        <w:rPr>
          <w:rFonts w:ascii="Times New Roman" w:hAnsi="Times New Roman" w:cs="Times New Roman"/>
          <w:sz w:val="24"/>
          <w:szCs w:val="24"/>
        </w:rPr>
        <w:t>animated</w:t>
      </w:r>
      <w:r>
        <w:rPr>
          <w:rFonts w:ascii="Times New Roman" w:hAnsi="Times New Roman" w:cs="Times New Roman"/>
          <w:sz w:val="24"/>
          <w:szCs w:val="24"/>
        </w:rPr>
        <w:t xml:space="preserve"> chuckle, Jesse Hammer said, “Handle things no one else can like what—tickl</w:t>
      </w:r>
      <w:r w:rsidR="001868FD">
        <w:rPr>
          <w:rFonts w:ascii="Times New Roman" w:hAnsi="Times New Roman" w:cs="Times New Roman"/>
          <w:sz w:val="24"/>
          <w:szCs w:val="24"/>
        </w:rPr>
        <w:t>ing</w:t>
      </w:r>
      <w:r>
        <w:rPr>
          <w:rFonts w:ascii="Times New Roman" w:hAnsi="Times New Roman" w:cs="Times New Roman"/>
          <w:sz w:val="24"/>
          <w:szCs w:val="24"/>
        </w:rPr>
        <w:t xml:space="preserve"> his pickle?” </w:t>
      </w:r>
    </w:p>
    <w:p w:rsidR="008550D8" w:rsidP="008550D8" w:rsidRDefault="008550D8" w14:textId="748ABE09" w14:paraId="5098CEF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Mr. David slammed his fist on the table. His giant </w:t>
      </w:r>
      <w:r w:rsidR="00C35753">
        <w:rPr>
          <w:rFonts w:ascii="Times New Roman" w:hAnsi="Times New Roman" w:cs="Times New Roman"/>
          <w:sz w:val="24"/>
          <w:szCs w:val="24"/>
        </w:rPr>
        <w:t>hand</w:t>
      </w:r>
      <w:r>
        <w:rPr>
          <w:rFonts w:ascii="Times New Roman" w:hAnsi="Times New Roman" w:cs="Times New Roman"/>
          <w:sz w:val="24"/>
          <w:szCs w:val="24"/>
        </w:rPr>
        <w:t xml:space="preserve"> looked like a boxing glove with brass knuckles. He said nothing. He looked at no one, his gaze aimed at the floor</w:t>
      </w:r>
      <w:r w:rsidR="00AF4AC8">
        <w:rPr>
          <w:rFonts w:ascii="Times New Roman" w:hAnsi="Times New Roman" w:cs="Times New Roman"/>
          <w:sz w:val="24"/>
          <w:szCs w:val="24"/>
        </w:rPr>
        <w:t xml:space="preserve">. Lapdog could practically see Mr. David walloping everyone at the table into a mash. </w:t>
      </w:r>
      <w:r>
        <w:rPr>
          <w:rFonts w:ascii="Times New Roman" w:hAnsi="Times New Roman" w:cs="Times New Roman"/>
          <w:sz w:val="24"/>
          <w:szCs w:val="24"/>
        </w:rPr>
        <w:tab/>
      </w:r>
      <w:r>
        <w:rPr>
          <w:rFonts w:ascii="Times New Roman" w:hAnsi="Times New Roman" w:cs="Times New Roman"/>
          <w:sz w:val="24"/>
          <w:szCs w:val="24"/>
        </w:rPr>
        <w:t>Trigger Treva stopped laughing. Jesse Hammer stopped laughing, too, but she didn’t seem scared, just curious, like a lion watching a gazelle tread into its din. Everyone was focused on Mr. David. Lapdog panned the table and caught Easy D’s steely smile grow.</w:t>
      </w:r>
    </w:p>
    <w:p w:rsidR="008550D8" w:rsidP="008550D8" w:rsidRDefault="008550D8" w14:paraId="11495EDC" w14:textId="60FF623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know what to make of it, and he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have time to think about it. He took a sip of his water. “If everyone wants to kill each other,” he started, speaking with a steady tone, “then do so </w:t>
      </w:r>
      <w:r w:rsidRPr="6AC29738" w:rsidR="6AC29738">
        <w:rPr>
          <w:rFonts w:ascii="Times New Roman" w:hAnsi="Times New Roman" w:cs="Times New Roman"/>
          <w:i w:val="1"/>
          <w:iCs w:val="1"/>
          <w:sz w:val="24"/>
          <w:szCs w:val="24"/>
        </w:rPr>
        <w:t>after</w:t>
      </w:r>
      <w:r w:rsidRPr="6AC29738" w:rsidR="6AC29738">
        <w:rPr>
          <w:rFonts w:ascii="Times New Roman" w:hAnsi="Times New Roman" w:cs="Times New Roman"/>
          <w:sz w:val="24"/>
          <w:szCs w:val="24"/>
        </w:rPr>
        <w:t xml:space="preserve"> this deal…if you don’t mind.”</w:t>
      </w:r>
    </w:p>
    <w:p w:rsidR="008550D8" w:rsidP="008550D8" w:rsidRDefault="008550D8" w14:paraId="46C8D212" w14:textId="696FCBAF">
      <w:pPr>
        <w:spacing w:line="480" w:lineRule="auto"/>
        <w:rPr>
          <w:rFonts w:ascii="Times New Roman" w:hAnsi="Times New Roman" w:cs="Times New Roman"/>
          <w:sz w:val="24"/>
          <w:szCs w:val="24"/>
        </w:rPr>
      </w:pPr>
      <w:r>
        <w:rPr>
          <w:rFonts w:ascii="Times New Roman" w:hAnsi="Times New Roman" w:cs="Times New Roman"/>
          <w:sz w:val="24"/>
          <w:szCs w:val="24"/>
        </w:rPr>
        <w:t xml:space="preserve">Franklin looked out of place, peering out the corner of his eyes at Mr. David with a </w:t>
      </w:r>
      <w:r w:rsidR="00C35753">
        <w:rPr>
          <w:rFonts w:ascii="Times New Roman" w:hAnsi="Times New Roman" w:cs="Times New Roman"/>
          <w:sz w:val="24"/>
          <w:szCs w:val="24"/>
        </w:rPr>
        <w:t>boyish</w:t>
      </w:r>
      <w:r>
        <w:rPr>
          <w:rFonts w:ascii="Times New Roman" w:hAnsi="Times New Roman" w:cs="Times New Roman"/>
          <w:sz w:val="24"/>
          <w:szCs w:val="24"/>
        </w:rPr>
        <w:t xml:space="preserve"> expression. Lapdog felt a kinship with the lackey. He tried not to admit that to himself or accept it. He didn’t want to be just another expendable function of this deal.</w:t>
      </w:r>
    </w:p>
    <w:p w:rsidR="006B370D" w:rsidP="008550D8" w:rsidRDefault="006B370D" w14:paraId="49D646DD" w14:textId="2EC67D81">
      <w:pPr>
        <w:spacing w:line="480" w:lineRule="auto"/>
        <w:rPr>
          <w:rFonts w:ascii="Times New Roman" w:hAnsi="Times New Roman" w:cs="Times New Roman"/>
          <w:sz w:val="24"/>
          <w:szCs w:val="24"/>
        </w:rPr>
      </w:pPr>
      <w:r>
        <w:rPr>
          <w:rFonts w:ascii="Times New Roman" w:hAnsi="Times New Roman" w:cs="Times New Roman"/>
          <w:sz w:val="24"/>
          <w:szCs w:val="24"/>
        </w:rPr>
        <w:t xml:space="preserve">“Interesting,” said Donnie with an undecipherable </w:t>
      </w:r>
      <w:r w:rsidR="009E7858">
        <w:rPr>
          <w:rFonts w:ascii="Times New Roman" w:hAnsi="Times New Roman" w:cs="Times New Roman"/>
          <w:sz w:val="24"/>
          <w:szCs w:val="24"/>
        </w:rPr>
        <w:t>look</w:t>
      </w:r>
      <w:r>
        <w:rPr>
          <w:rFonts w:ascii="Times New Roman" w:hAnsi="Times New Roman" w:cs="Times New Roman"/>
          <w:sz w:val="24"/>
          <w:szCs w:val="24"/>
        </w:rPr>
        <w:t xml:space="preserve">. </w:t>
      </w:r>
    </w:p>
    <w:p w:rsidR="008550D8" w:rsidP="008550D8" w:rsidRDefault="006B370D" w14:paraId="212FE691" w14:textId="0CE57140">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exhaled. </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 xml:space="preserve">Hey, look. </w:t>
      </w:r>
      <w:r w:rsidRPr="6AC29738" w:rsidR="6AC29738">
        <w:rPr>
          <w:rFonts w:ascii="Times New Roman" w:hAnsi="Times New Roman" w:cs="Times New Roman"/>
          <w:sz w:val="24"/>
          <w:szCs w:val="24"/>
        </w:rPr>
        <w:t>We</w:t>
      </w:r>
      <w:r w:rsidRPr="6AC29738" w:rsidR="6AC29738">
        <w:rPr>
          <w:rFonts w:ascii="Times New Roman" w:hAnsi="Times New Roman" w:cs="Times New Roman"/>
          <w:sz w:val="24"/>
          <w:szCs w:val="24"/>
        </w:rPr>
        <w:t>’re</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 xml:space="preserve">sitting at </w:t>
      </w:r>
      <w:r w:rsidRPr="6AC29738" w:rsidR="6AC29738">
        <w:rPr>
          <w:rFonts w:ascii="Times New Roman" w:hAnsi="Times New Roman" w:cs="Times New Roman"/>
          <w:i w:val="1"/>
          <w:iCs w:val="1"/>
          <w:sz w:val="24"/>
          <w:szCs w:val="24"/>
        </w:rPr>
        <w:t xml:space="preserve">Le </w:t>
      </w:r>
      <w:r w:rsidRPr="6AC29738" w:rsidR="6AC29738">
        <w:rPr>
          <w:rFonts w:ascii="Times New Roman" w:hAnsi="Times New Roman" w:cs="Times New Roman"/>
          <w:i w:val="1"/>
          <w:iCs w:val="1"/>
          <w:sz w:val="24"/>
          <w:szCs w:val="24"/>
        </w:rPr>
        <w:t>D</w:t>
      </w:r>
      <w:r w:rsidRPr="6AC29738" w:rsidR="6AC29738">
        <w:rPr>
          <w:rFonts w:ascii="Times New Roman" w:hAnsi="Times New Roman" w:cs="Times New Roman"/>
          <w:i w:val="1"/>
          <w:iCs w:val="1"/>
          <w:sz w:val="24"/>
          <w:szCs w:val="24"/>
        </w:rPr>
        <w:t>îner</w:t>
      </w:r>
      <w:r w:rsidRPr="6AC29738" w:rsidR="6AC29738">
        <w:rPr>
          <w:rFonts w:ascii="Times New Roman" w:hAnsi="Times New Roman" w:cs="Times New Roman"/>
          <w:i w:val="1"/>
          <w:iCs w:val="1"/>
          <w:sz w:val="24"/>
          <w:szCs w:val="24"/>
        </w:rPr>
        <w:t xml:space="preserve"> </w:t>
      </w:r>
      <w:r w:rsidRPr="6AC29738" w:rsidR="6AC29738">
        <w:rPr>
          <w:rFonts w:ascii="Times New Roman" w:hAnsi="Times New Roman" w:cs="Times New Roman"/>
          <w:i w:val="1"/>
          <w:iCs w:val="1"/>
          <w:sz w:val="24"/>
          <w:szCs w:val="24"/>
        </w:rPr>
        <w:t>Fourchu</w:t>
      </w:r>
      <w:r w:rsidRPr="6AC29738" w:rsidR="6AC29738">
        <w:rPr>
          <w:rFonts w:ascii="Times New Roman" w:hAnsi="Times New Roman" w:cs="Times New Roman"/>
          <w:sz w:val="24"/>
          <w:szCs w:val="24"/>
        </w:rPr>
        <w:t xml:space="preserve">. Drinks and appetizers are paid for—a business reservation. </w:t>
      </w:r>
      <w:r w:rsidRPr="6AC29738" w:rsidR="6AC29738">
        <w:rPr>
          <w:rFonts w:ascii="Times New Roman" w:hAnsi="Times New Roman" w:cs="Times New Roman"/>
          <w:sz w:val="24"/>
          <w:szCs w:val="24"/>
        </w:rPr>
        <w:t>Let’s</w:t>
      </w:r>
      <w:r w:rsidRPr="6AC29738" w:rsidR="6AC29738">
        <w:rPr>
          <w:rFonts w:ascii="Times New Roman" w:hAnsi="Times New Roman" w:cs="Times New Roman"/>
          <w:sz w:val="24"/>
          <w:szCs w:val="24"/>
        </w:rPr>
        <w:t xml:space="preserve"> order something to take the edge off and make use of </w:t>
      </w:r>
      <w:r w:rsidRPr="6AC29738" w:rsidR="6AC29738">
        <w:rPr>
          <w:rFonts w:ascii="Times New Roman" w:hAnsi="Times New Roman" w:cs="Times New Roman"/>
          <w:sz w:val="24"/>
          <w:szCs w:val="24"/>
        </w:rPr>
        <w:t>th</w:t>
      </w:r>
      <w:r w:rsidRPr="6AC29738" w:rsidR="6AC29738">
        <w:rPr>
          <w:rFonts w:ascii="Times New Roman" w:hAnsi="Times New Roman" w:cs="Times New Roman"/>
          <w:sz w:val="24"/>
          <w:szCs w:val="24"/>
        </w:rPr>
        <w:t>e</w:t>
      </w:r>
      <w:r w:rsidRPr="6AC29738" w:rsidR="6AC29738">
        <w:rPr>
          <w:rFonts w:ascii="Times New Roman" w:hAnsi="Times New Roman" w:cs="Times New Roman"/>
          <w:sz w:val="24"/>
          <w:szCs w:val="24"/>
        </w:rPr>
        <w:t xml:space="preserve"> reservation</w:t>
      </w:r>
      <w:r w:rsidRPr="6AC29738" w:rsidR="6AC29738">
        <w:rPr>
          <w:rFonts w:ascii="Times New Roman" w:hAnsi="Times New Roman" w:cs="Times New Roman"/>
          <w:sz w:val="24"/>
          <w:szCs w:val="24"/>
        </w:rPr>
        <w:t xml:space="preserve"> by </w:t>
      </w:r>
      <w:r w:rsidRPr="6AC29738" w:rsidR="6AC29738">
        <w:rPr>
          <w:rFonts w:ascii="Times New Roman" w:hAnsi="Times New Roman" w:cs="Times New Roman"/>
          <w:sz w:val="24"/>
          <w:szCs w:val="24"/>
        </w:rPr>
        <w:t>taking</w:t>
      </w:r>
      <w:r w:rsidRPr="6AC29738" w:rsidR="6AC29738">
        <w:rPr>
          <w:rFonts w:ascii="Times New Roman" w:hAnsi="Times New Roman" w:cs="Times New Roman"/>
          <w:sz w:val="24"/>
          <w:szCs w:val="24"/>
        </w:rPr>
        <w:t xml:space="preserve"> care of some business.</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Whadayasay</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w:t>
      </w:r>
    </w:p>
    <w:p w:rsidR="006B370D" w:rsidP="008550D8" w:rsidRDefault="006B370D" w14:paraId="0710501B" w14:textId="2CC25692">
      <w:pPr>
        <w:spacing w:line="480" w:lineRule="auto"/>
        <w:rPr>
          <w:rFonts w:ascii="Times New Roman" w:hAnsi="Times New Roman" w:cs="Times New Roman"/>
          <w:sz w:val="24"/>
          <w:szCs w:val="24"/>
        </w:rPr>
      </w:pPr>
      <w:r>
        <w:rPr>
          <w:rFonts w:ascii="Times New Roman" w:hAnsi="Times New Roman" w:cs="Times New Roman"/>
          <w:sz w:val="24"/>
          <w:szCs w:val="24"/>
        </w:rPr>
        <w:t xml:space="preserve">A brief silence of contemplation spread across the table. </w:t>
      </w:r>
    </w:p>
    <w:p w:rsidR="008550D8" w:rsidP="008550D8" w:rsidRDefault="00A75140" w14:paraId="1871D46C" w14:textId="00BC4C42">
      <w:pPr>
        <w:spacing w:line="480" w:lineRule="auto"/>
        <w:rPr>
          <w:rFonts w:ascii="Times New Roman" w:hAnsi="Times New Roman" w:cs="Times New Roman"/>
          <w:sz w:val="24"/>
          <w:szCs w:val="24"/>
        </w:rPr>
      </w:pPr>
      <w:r>
        <w:rPr>
          <w:rFonts w:ascii="Times New Roman" w:hAnsi="Times New Roman" w:cs="Times New Roman"/>
          <w:sz w:val="24"/>
          <w:szCs w:val="24"/>
        </w:rPr>
        <w:t>“Fine,” Hammer said. “Order up.”</w:t>
      </w:r>
    </w:p>
    <w:p w:rsidR="006B370D" w:rsidP="008550D8" w:rsidRDefault="006B370D" w14:paraId="4480F96B"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“Great, I’ll call over the waiter.” </w:t>
      </w:r>
    </w:p>
    <w:p w:rsidR="006B370D" w:rsidP="008550D8" w:rsidRDefault="006B370D" w14:paraId="7AD972F0"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Mr. David belted a laugh. It caught Lapdog off guard. It was an ugly rasp of a thing. </w:t>
      </w:r>
    </w:p>
    <w:p w:rsidR="001521CE" w:rsidP="001521CE" w:rsidRDefault="006B370D" w14:paraId="3A063CAE"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“Is that how ye conduct business, yeah? The bar is just there. You’re not </w:t>
      </w:r>
      <w:proofErr w:type="spellStart"/>
      <w:r>
        <w:rPr>
          <w:rFonts w:ascii="Times New Roman" w:hAnsi="Times New Roman" w:cs="Times New Roman"/>
          <w:sz w:val="24"/>
          <w:szCs w:val="24"/>
        </w:rPr>
        <w:t>meanin</w:t>
      </w:r>
      <w:proofErr w:type="spellEnd"/>
      <w:r>
        <w:rPr>
          <w:rFonts w:ascii="Times New Roman" w:hAnsi="Times New Roman" w:cs="Times New Roman"/>
          <w:sz w:val="24"/>
          <w:szCs w:val="24"/>
        </w:rPr>
        <w:t>’ to tell me ye won’t walk a few feet to round up a drink order is ye?”</w:t>
      </w:r>
    </w:p>
    <w:p w:rsidR="001521CE" w:rsidP="001521CE" w:rsidRDefault="001521CE" w14:paraId="316549EA" w14:textId="77777777">
      <w:pPr>
        <w:spacing w:line="480" w:lineRule="auto"/>
        <w:rPr>
          <w:rFonts w:ascii="Times New Roman" w:hAnsi="Times New Roman" w:cs="Times New Roman"/>
          <w:sz w:val="24"/>
          <w:szCs w:val="24"/>
        </w:rPr>
      </w:pPr>
      <w:r>
        <w:rPr>
          <w:rFonts w:ascii="Times New Roman" w:hAnsi="Times New Roman" w:cs="Times New Roman"/>
          <w:sz w:val="24"/>
          <w:szCs w:val="24"/>
        </w:rPr>
        <w:t>“Oh, no. Not at all. Well—”</w:t>
      </w:r>
    </w:p>
    <w:p w:rsidR="00B31259" w:rsidP="001521CE" w:rsidRDefault="001521CE" w14:paraId="468A6E0C" w14:textId="589631E7">
      <w:pPr>
        <w:spacing w:line="480" w:lineRule="auto"/>
        <w:rPr>
          <w:rFonts w:ascii="Times New Roman" w:hAnsi="Times New Roman" w:cs="Times New Roman"/>
          <w:sz w:val="24"/>
          <w:szCs w:val="24"/>
        </w:rPr>
      </w:pPr>
      <w:r>
        <w:rPr>
          <w:rFonts w:ascii="Times New Roman" w:hAnsi="Times New Roman" w:cs="Times New Roman"/>
          <w:sz w:val="24"/>
          <w:szCs w:val="24"/>
        </w:rPr>
        <w:t>Mr. David turned his head in disgust</w:t>
      </w:r>
      <w:r w:rsidR="00545601">
        <w:rPr>
          <w:rFonts w:ascii="Times New Roman" w:hAnsi="Times New Roman" w:cs="Times New Roman"/>
          <w:sz w:val="24"/>
          <w:szCs w:val="24"/>
        </w:rPr>
        <w:t xml:space="preserve"> with</w:t>
      </w:r>
      <w:r>
        <w:rPr>
          <w:rFonts w:ascii="Times New Roman" w:hAnsi="Times New Roman" w:cs="Times New Roman"/>
          <w:sz w:val="24"/>
          <w:szCs w:val="24"/>
        </w:rPr>
        <w:t xml:space="preserve"> a large smile that looked more like a frown on his face. “First</w:t>
      </w:r>
      <w:r w:rsidR="00545601">
        <w:rPr>
          <w:rFonts w:ascii="Times New Roman" w:hAnsi="Times New Roman" w:cs="Times New Roman"/>
          <w:sz w:val="24"/>
          <w:szCs w:val="24"/>
        </w:rPr>
        <w:t>,</w:t>
      </w:r>
      <w:r>
        <w:rPr>
          <w:rFonts w:ascii="Times New Roman" w:hAnsi="Times New Roman" w:cs="Times New Roman"/>
          <w:sz w:val="24"/>
          <w:szCs w:val="24"/>
        </w:rPr>
        <w:t xml:space="preserve"> this </w:t>
      </w:r>
      <w:r w:rsidR="00C35753">
        <w:rPr>
          <w:rFonts w:ascii="Times New Roman" w:hAnsi="Times New Roman" w:cs="Times New Roman"/>
          <w:sz w:val="24"/>
          <w:szCs w:val="24"/>
        </w:rPr>
        <w:t>fella</w:t>
      </w:r>
      <w:r>
        <w:rPr>
          <w:rFonts w:ascii="Times New Roman" w:hAnsi="Times New Roman" w:cs="Times New Roman"/>
          <w:sz w:val="24"/>
          <w:szCs w:val="24"/>
        </w:rPr>
        <w:t xml:space="preserve"> doesn’t even greet us properly. Now he’s </w:t>
      </w:r>
      <w:r w:rsidR="00B31259">
        <w:rPr>
          <w:rFonts w:ascii="Times New Roman" w:hAnsi="Times New Roman" w:cs="Times New Roman"/>
          <w:sz w:val="24"/>
          <w:szCs w:val="24"/>
        </w:rPr>
        <w:t xml:space="preserve">priming the waiter to be his fetching puppy. ‘Mr. Sams’, you’re first impression isn’t very impressive.” </w:t>
      </w:r>
    </w:p>
    <w:p w:rsidR="00380D9E" w:rsidP="001521CE" w:rsidRDefault="00B31259" w14:paraId="044D0185" w14:textId="26365501">
      <w:pPr>
        <w:spacing w:line="480" w:lineRule="auto"/>
        <w:rPr>
          <w:rFonts w:ascii="Times New Roman" w:hAnsi="Times New Roman" w:cs="Times New Roman"/>
          <w:sz w:val="24"/>
          <w:szCs w:val="24"/>
        </w:rPr>
      </w:pPr>
      <w:r>
        <w:rPr>
          <w:rFonts w:ascii="Times New Roman" w:hAnsi="Times New Roman" w:cs="Times New Roman"/>
          <w:sz w:val="24"/>
          <w:szCs w:val="24"/>
        </w:rPr>
        <w:t xml:space="preserve">Seeing Mr. David use air quotes with his bulky fingers made Lapdog feel even more struck by the sarcasm. He gulped, hoping the rest of the table didn’t notice. </w:t>
      </w:r>
    </w:p>
    <w:p w:rsidR="00B31259" w:rsidP="001521CE" w:rsidRDefault="00B31259" w14:paraId="5F8E9ABE" w14:textId="032D21A3">
      <w:pPr>
        <w:spacing w:line="480" w:lineRule="auto"/>
        <w:rPr>
          <w:rFonts w:ascii="Times New Roman" w:hAnsi="Times New Roman" w:cs="Times New Roman"/>
          <w:sz w:val="24"/>
          <w:szCs w:val="24"/>
        </w:rPr>
      </w:pPr>
      <w:r>
        <w:rPr>
          <w:rFonts w:ascii="Times New Roman" w:hAnsi="Times New Roman" w:cs="Times New Roman"/>
          <w:sz w:val="24"/>
          <w:szCs w:val="24"/>
        </w:rPr>
        <w:t>“I agree,” Jesse Hammer said.</w:t>
      </w:r>
    </w:p>
    <w:p w:rsidR="00B31259" w:rsidP="001521CE" w:rsidRDefault="00B31259" w14:paraId="6721D8A4" w14:textId="1859ACF4">
      <w:pPr>
        <w:spacing w:line="480" w:lineRule="auto"/>
        <w:rPr>
          <w:rFonts w:ascii="Times New Roman" w:hAnsi="Times New Roman" w:cs="Times New Roman"/>
          <w:sz w:val="24"/>
          <w:szCs w:val="24"/>
        </w:rPr>
      </w:pPr>
      <w:r>
        <w:rPr>
          <w:rFonts w:ascii="Times New Roman" w:hAnsi="Times New Roman" w:cs="Times New Roman"/>
          <w:sz w:val="24"/>
          <w:szCs w:val="24"/>
        </w:rPr>
        <w:t>Dammit, Lapdog thought. Now is when you two decide to be on the same side? The fuck?</w:t>
      </w:r>
    </w:p>
    <w:p w:rsidR="00B31259" w:rsidP="001521CE" w:rsidRDefault="00B31259" w14:paraId="755B8F12" w14:textId="15D820A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Jesse smirked and looked at Franklin. “Why have a waiter fetch when we have a fully capable errand boy right here.”</w:t>
      </w:r>
    </w:p>
    <w:p w:rsidR="00B31259" w:rsidP="00B31259" w:rsidRDefault="00B31259" w14:paraId="6C7AD56F" w14:textId="32C26AAD">
      <w:pPr>
        <w:spacing w:line="480" w:lineRule="auto"/>
        <w:rPr>
          <w:rFonts w:ascii="Times New Roman" w:hAnsi="Times New Roman" w:cs="Times New Roman"/>
          <w:sz w:val="24"/>
          <w:szCs w:val="24"/>
        </w:rPr>
      </w:pPr>
      <w:r>
        <w:rPr>
          <w:rFonts w:ascii="Times New Roman" w:hAnsi="Times New Roman" w:cs="Times New Roman"/>
          <w:sz w:val="24"/>
          <w:szCs w:val="24"/>
        </w:rPr>
        <w:t>Okay, now that makes more sense, Lapdog thought.</w:t>
      </w:r>
    </w:p>
    <w:p w:rsidR="00B31259" w:rsidP="00B31259" w:rsidRDefault="00B31259" w14:paraId="3071B1AA" w14:textId="12C7661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Easy D and Trigger Treva giggled. Donnie juggled his toothpick in his mouth. Mr. David </w:t>
      </w:r>
      <w:r w:rsidRPr="6AC29738" w:rsidR="6AC29738">
        <w:rPr>
          <w:rFonts w:ascii="Times New Roman" w:hAnsi="Times New Roman" w:cs="Times New Roman"/>
          <w:sz w:val="24"/>
          <w:szCs w:val="24"/>
        </w:rPr>
        <w:t>growled</w:t>
      </w:r>
      <w:r w:rsidRPr="6AC29738" w:rsidR="6AC29738">
        <w:rPr>
          <w:rFonts w:ascii="Times New Roman" w:hAnsi="Times New Roman" w:cs="Times New Roman"/>
          <w:sz w:val="24"/>
          <w:szCs w:val="24"/>
        </w:rPr>
        <w:t>.</w:t>
      </w:r>
    </w:p>
    <w:p w:rsidR="00B31259" w:rsidP="00B31259" w:rsidRDefault="00B31259" w14:paraId="25ADB5FE" w14:textId="033AE00A">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to stay to mediate.” Lapdog </w:t>
      </w:r>
      <w:r w:rsidR="004F54DC">
        <w:rPr>
          <w:rFonts w:ascii="Times New Roman" w:hAnsi="Times New Roman" w:cs="Times New Roman"/>
          <w:sz w:val="24"/>
          <w:szCs w:val="24"/>
        </w:rPr>
        <w:t xml:space="preserve">showed an amiable expression. “Wouldn’t </w:t>
      </w:r>
      <w:proofErr w:type="spellStart"/>
      <w:r w:rsidR="004F54DC">
        <w:rPr>
          <w:rFonts w:ascii="Times New Roman" w:hAnsi="Times New Roman" w:cs="Times New Roman"/>
          <w:sz w:val="24"/>
          <w:szCs w:val="24"/>
        </w:rPr>
        <w:t>wanna</w:t>
      </w:r>
      <w:proofErr w:type="spellEnd"/>
      <w:r w:rsidR="004F54DC">
        <w:rPr>
          <w:rFonts w:ascii="Times New Roman" w:hAnsi="Times New Roman" w:cs="Times New Roman"/>
          <w:sz w:val="24"/>
          <w:szCs w:val="24"/>
        </w:rPr>
        <w:t xml:space="preserve"> leave and come back to see a </w:t>
      </w:r>
      <w:r w:rsidR="000E4BCF">
        <w:rPr>
          <w:rFonts w:ascii="Times New Roman" w:hAnsi="Times New Roman" w:cs="Times New Roman"/>
          <w:sz w:val="24"/>
          <w:szCs w:val="24"/>
        </w:rPr>
        <w:t>full-blown</w:t>
      </w:r>
      <w:r w:rsidR="004F54DC">
        <w:rPr>
          <w:rFonts w:ascii="Times New Roman" w:hAnsi="Times New Roman" w:cs="Times New Roman"/>
          <w:sz w:val="24"/>
          <w:szCs w:val="24"/>
        </w:rPr>
        <w:t xml:space="preserve"> cage match </w:t>
      </w:r>
      <w:r w:rsidR="000E4BCF">
        <w:rPr>
          <w:rFonts w:ascii="Times New Roman" w:hAnsi="Times New Roman" w:cs="Times New Roman"/>
          <w:sz w:val="24"/>
          <w:szCs w:val="24"/>
        </w:rPr>
        <w:t>now,</w:t>
      </w:r>
      <w:r w:rsidR="004F54DC">
        <w:rPr>
          <w:rFonts w:ascii="Times New Roman" w:hAnsi="Times New Roman" w:cs="Times New Roman"/>
          <w:sz w:val="24"/>
          <w:szCs w:val="24"/>
        </w:rPr>
        <w:t xml:space="preserve"> would we?”</w:t>
      </w:r>
    </w:p>
    <w:p w:rsidR="004F54DC" w:rsidP="004F54DC" w:rsidRDefault="004F54DC" w14:paraId="7665FD65" w14:textId="2DA730DA">
      <w:pPr>
        <w:spacing w:line="480" w:lineRule="auto"/>
        <w:rPr>
          <w:rFonts w:ascii="Times New Roman" w:hAnsi="Times New Roman" w:cs="Times New Roman"/>
          <w:sz w:val="24"/>
          <w:szCs w:val="24"/>
        </w:rPr>
      </w:pPr>
      <w:r>
        <w:rPr>
          <w:rFonts w:ascii="Times New Roman" w:hAnsi="Times New Roman" w:cs="Times New Roman"/>
          <w:sz w:val="24"/>
          <w:szCs w:val="24"/>
        </w:rPr>
        <w:t>“Do you mind, h</w:t>
      </w:r>
      <w:r w:rsidR="000E4BCF">
        <w:rPr>
          <w:rFonts w:ascii="Times New Roman" w:hAnsi="Times New Roman" w:cs="Times New Roman"/>
          <w:sz w:val="24"/>
          <w:szCs w:val="24"/>
        </w:rPr>
        <w:t>o</w:t>
      </w:r>
      <w:r>
        <w:rPr>
          <w:rFonts w:ascii="Times New Roman" w:hAnsi="Times New Roman" w:cs="Times New Roman"/>
          <w:sz w:val="24"/>
          <w:szCs w:val="24"/>
        </w:rPr>
        <w:t xml:space="preserve">n?” Easy D said, leaning her beautiful face in Franklin’s direction. </w:t>
      </w:r>
    </w:p>
    <w:p w:rsidR="004F54DC" w:rsidP="004F54DC" w:rsidRDefault="004F54DC" w14:paraId="500FA004" w14:textId="4A563701">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She had a soft accent that Lapdog </w:t>
      </w:r>
      <w:r w:rsidRPr="6AC29738" w:rsidR="6AC29738">
        <w:rPr>
          <w:rFonts w:ascii="Times New Roman" w:hAnsi="Times New Roman" w:cs="Times New Roman"/>
          <w:sz w:val="24"/>
          <w:szCs w:val="24"/>
        </w:rPr>
        <w:t>couldn’t</w:t>
      </w:r>
      <w:r w:rsidRPr="6AC29738" w:rsidR="6AC29738">
        <w:rPr>
          <w:rFonts w:ascii="Times New Roman" w:hAnsi="Times New Roman" w:cs="Times New Roman"/>
          <w:sz w:val="24"/>
          <w:szCs w:val="24"/>
        </w:rPr>
        <w:t xml:space="preserve"> place, but it </w:t>
      </w:r>
      <w:r w:rsidRPr="6AC29738" w:rsidR="6AC29738">
        <w:rPr>
          <w:rFonts w:ascii="Times New Roman" w:hAnsi="Times New Roman" w:cs="Times New Roman"/>
          <w:sz w:val="24"/>
          <w:szCs w:val="24"/>
        </w:rPr>
        <w:t xml:space="preserve">definitely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Russian. Franklin looked at Mr. </w:t>
      </w:r>
      <w:r w:rsidRPr="6AC29738" w:rsidR="6AC29738">
        <w:rPr>
          <w:rFonts w:ascii="Times New Roman" w:hAnsi="Times New Roman" w:cs="Times New Roman"/>
          <w:sz w:val="24"/>
          <w:szCs w:val="24"/>
        </w:rPr>
        <w:t xml:space="preserve">David who </w:t>
      </w:r>
      <w:r w:rsidRPr="6AC29738" w:rsidR="6AC29738">
        <w:rPr>
          <w:rFonts w:ascii="Times New Roman" w:hAnsi="Times New Roman" w:cs="Times New Roman"/>
          <w:sz w:val="24"/>
          <w:szCs w:val="24"/>
        </w:rPr>
        <w:t>stared at Jesse Hammer and her crew; their flashy stylings and perfect bodies and faces painted with defiant smiles s</w:t>
      </w:r>
      <w:r w:rsidRPr="6AC29738" w:rsidR="6AC29738">
        <w:rPr>
          <w:rFonts w:ascii="Times New Roman" w:hAnsi="Times New Roman" w:cs="Times New Roman"/>
          <w:sz w:val="24"/>
          <w:szCs w:val="24"/>
        </w:rPr>
        <w:t xml:space="preserve">eemingly mocking </w:t>
      </w:r>
      <w:r w:rsidRPr="6AC29738" w:rsidR="6AC29738">
        <w:rPr>
          <w:rFonts w:ascii="Times New Roman" w:hAnsi="Times New Roman" w:cs="Times New Roman"/>
          <w:sz w:val="24"/>
          <w:szCs w:val="24"/>
        </w:rPr>
        <w:t xml:space="preserve">him. At least that’s how Lapdog interpreted Mr. David’s flat expression. Mr. David looked firmly at Franklin and responded with an aggressive head jerk. </w:t>
      </w:r>
    </w:p>
    <w:p w:rsidR="004F54DC" w:rsidP="004F54DC" w:rsidRDefault="004F54DC" w14:paraId="749C410B" w14:textId="66961B35">
      <w:pPr>
        <w:spacing w:line="480" w:lineRule="auto"/>
        <w:rPr>
          <w:rFonts w:ascii="Times New Roman" w:hAnsi="Times New Roman" w:cs="Times New Roman"/>
          <w:sz w:val="24"/>
          <w:szCs w:val="24"/>
        </w:rPr>
      </w:pPr>
      <w:r>
        <w:rPr>
          <w:rFonts w:ascii="Times New Roman" w:hAnsi="Times New Roman" w:cs="Times New Roman"/>
          <w:sz w:val="24"/>
          <w:szCs w:val="24"/>
        </w:rPr>
        <w:t>“What would everyone like</w:t>
      </w:r>
      <w:r w:rsidR="00545601">
        <w:rPr>
          <w:rFonts w:ascii="Times New Roman" w:hAnsi="Times New Roman" w:cs="Times New Roman"/>
          <w:sz w:val="24"/>
          <w:szCs w:val="24"/>
        </w:rPr>
        <w:t>?</w:t>
      </w:r>
      <w:r>
        <w:rPr>
          <w:rFonts w:ascii="Times New Roman" w:hAnsi="Times New Roman" w:cs="Times New Roman"/>
          <w:sz w:val="24"/>
          <w:szCs w:val="24"/>
        </w:rPr>
        <w:t xml:space="preserve">” Franklin asked. </w:t>
      </w:r>
    </w:p>
    <w:p w:rsidR="004F54DC" w:rsidP="004F54DC" w:rsidRDefault="004F54DC" w14:paraId="12E2E860" w14:textId="10738247">
      <w:pPr>
        <w:spacing w:line="480" w:lineRule="auto"/>
        <w:rPr>
          <w:rFonts w:ascii="Times New Roman" w:hAnsi="Times New Roman" w:cs="Times New Roman"/>
          <w:sz w:val="24"/>
          <w:szCs w:val="24"/>
        </w:rPr>
      </w:pPr>
      <w:r>
        <w:rPr>
          <w:rFonts w:ascii="Times New Roman" w:hAnsi="Times New Roman" w:cs="Times New Roman"/>
          <w:sz w:val="24"/>
          <w:szCs w:val="24"/>
        </w:rPr>
        <w:t xml:space="preserve">“You already know what we want,” Donnie said, followed by a grunt from Mr. David. </w:t>
      </w:r>
    </w:p>
    <w:p w:rsidR="004F54DC" w:rsidP="004F54DC" w:rsidRDefault="004F54DC" w14:paraId="45893E0B" w14:textId="5BF525EA">
      <w:pPr>
        <w:spacing w:line="480" w:lineRule="auto"/>
        <w:rPr>
          <w:rFonts w:ascii="Times New Roman" w:hAnsi="Times New Roman" w:cs="Times New Roman"/>
          <w:sz w:val="24"/>
          <w:szCs w:val="24"/>
        </w:rPr>
      </w:pPr>
      <w:r>
        <w:rPr>
          <w:rFonts w:ascii="Times New Roman" w:hAnsi="Times New Roman" w:cs="Times New Roman"/>
          <w:sz w:val="24"/>
          <w:szCs w:val="24"/>
        </w:rPr>
        <w:t>“A rum and coke for me, thanks</w:t>
      </w:r>
      <w:r w:rsidR="003929D3">
        <w:rPr>
          <w:rFonts w:ascii="Times New Roman" w:hAnsi="Times New Roman" w:cs="Times New Roman"/>
          <w:sz w:val="24"/>
          <w:szCs w:val="24"/>
        </w:rPr>
        <w:t>,</w:t>
      </w:r>
      <w:r>
        <w:rPr>
          <w:rFonts w:ascii="Times New Roman" w:hAnsi="Times New Roman" w:cs="Times New Roman"/>
          <w:sz w:val="24"/>
          <w:szCs w:val="24"/>
        </w:rPr>
        <w:t xml:space="preserve">” Lapdog said. </w:t>
      </w:r>
    </w:p>
    <w:p w:rsidR="004F54DC" w:rsidP="004F54DC" w:rsidRDefault="003929D3" w14:paraId="40AC1B0F" w14:textId="16D58AB2">
      <w:pPr>
        <w:spacing w:line="480" w:lineRule="auto"/>
        <w:rPr>
          <w:rFonts w:ascii="Times New Roman" w:hAnsi="Times New Roman" w:cs="Times New Roman"/>
          <w:sz w:val="24"/>
          <w:szCs w:val="24"/>
        </w:rPr>
      </w:pPr>
      <w:r>
        <w:rPr>
          <w:rFonts w:ascii="Times New Roman" w:hAnsi="Times New Roman" w:cs="Times New Roman"/>
          <w:sz w:val="24"/>
          <w:szCs w:val="24"/>
        </w:rPr>
        <w:t xml:space="preserve">“Brew, brew and more brew,” Jesse Hammer said. “Bring me a fuckin’ barrel and I’ll do a keg stand for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rsidR="003929D3" w:rsidP="004F54DC" w:rsidRDefault="003929D3" w14:paraId="4380A59C" w14:textId="23A802F4">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brand </w:t>
      </w:r>
      <w:proofErr w:type="spellStart"/>
      <w:r>
        <w:rPr>
          <w:rFonts w:ascii="Times New Roman" w:hAnsi="Times New Roman" w:cs="Times New Roman"/>
          <w:sz w:val="24"/>
          <w:szCs w:val="24"/>
        </w:rPr>
        <w:t>o’beer</w:t>
      </w:r>
      <w:proofErr w:type="spellEnd"/>
      <w:r>
        <w:rPr>
          <w:rFonts w:ascii="Times New Roman" w:hAnsi="Times New Roman" w:cs="Times New Roman"/>
          <w:sz w:val="24"/>
          <w:szCs w:val="24"/>
        </w:rPr>
        <w:t xml:space="preserve"> would y</w:t>
      </w:r>
      <w:r w:rsidR="002525D0">
        <w:rPr>
          <w:rFonts w:ascii="Times New Roman" w:hAnsi="Times New Roman" w:cs="Times New Roman"/>
          <w:sz w:val="24"/>
          <w:szCs w:val="24"/>
        </w:rPr>
        <w:t>e</w:t>
      </w:r>
      <w:r>
        <w:rPr>
          <w:rFonts w:ascii="Times New Roman" w:hAnsi="Times New Roman" w:cs="Times New Roman"/>
          <w:sz w:val="24"/>
          <w:szCs w:val="24"/>
        </w:rPr>
        <w:t xml:space="preserve"> want?”</w:t>
      </w:r>
    </w:p>
    <w:p w:rsidR="003929D3" w:rsidP="004F54DC" w:rsidRDefault="003929D3" w14:paraId="4B5BA289" w14:textId="4C79CF1A">
      <w:pPr>
        <w:spacing w:line="480" w:lineRule="auto"/>
        <w:rPr>
          <w:rFonts w:ascii="Times New Roman" w:hAnsi="Times New Roman" w:cs="Times New Roman"/>
          <w:sz w:val="24"/>
          <w:szCs w:val="24"/>
        </w:rPr>
      </w:pPr>
      <w:r>
        <w:rPr>
          <w:rFonts w:ascii="Times New Roman" w:hAnsi="Times New Roman" w:cs="Times New Roman"/>
          <w:sz w:val="24"/>
          <w:szCs w:val="24"/>
        </w:rPr>
        <w:t>“Surprise us,” she said.</w:t>
      </w:r>
    </w:p>
    <w:p w:rsidR="003929D3" w:rsidP="004F54DC" w:rsidRDefault="003929D3" w14:paraId="563A34FC" w14:textId="077FBA94">
      <w:pPr>
        <w:spacing w:line="480" w:lineRule="auto"/>
        <w:rPr>
          <w:rFonts w:ascii="Times New Roman" w:hAnsi="Times New Roman" w:cs="Times New Roman"/>
          <w:sz w:val="24"/>
          <w:szCs w:val="24"/>
        </w:rPr>
      </w:pPr>
      <w:r>
        <w:rPr>
          <w:rFonts w:ascii="Times New Roman" w:hAnsi="Times New Roman" w:cs="Times New Roman"/>
          <w:sz w:val="24"/>
          <w:szCs w:val="24"/>
        </w:rPr>
        <w:t xml:space="preserve">Easy D winked at </w:t>
      </w:r>
      <w:proofErr w:type="gramStart"/>
      <w:r>
        <w:rPr>
          <w:rFonts w:ascii="Times New Roman" w:hAnsi="Times New Roman" w:cs="Times New Roman"/>
          <w:sz w:val="24"/>
          <w:szCs w:val="24"/>
        </w:rPr>
        <w:t>Franklin</w:t>
      </w:r>
      <w:proofErr w:type="gramEnd"/>
      <w:r>
        <w:rPr>
          <w:rFonts w:ascii="Times New Roman" w:hAnsi="Times New Roman" w:cs="Times New Roman"/>
          <w:sz w:val="24"/>
          <w:szCs w:val="24"/>
        </w:rPr>
        <w:t xml:space="preserve"> and he ducked his head with a subtle smile like a teenage boy that just got a kiss on the cheek from his high school crush.</w:t>
      </w:r>
    </w:p>
    <w:p w:rsidR="003929D3" w:rsidP="004F54DC" w:rsidRDefault="003929D3" w14:paraId="1A277EAC" w14:textId="6FC6B58C">
      <w:pPr>
        <w:spacing w:line="480" w:lineRule="auto"/>
        <w:rPr>
          <w:rFonts w:ascii="Times New Roman" w:hAnsi="Times New Roman" w:cs="Times New Roman"/>
          <w:sz w:val="24"/>
          <w:szCs w:val="24"/>
        </w:rPr>
      </w:pPr>
      <w:r>
        <w:rPr>
          <w:rFonts w:ascii="Times New Roman" w:hAnsi="Times New Roman" w:cs="Times New Roman"/>
          <w:sz w:val="24"/>
          <w:szCs w:val="24"/>
        </w:rPr>
        <w:t>“Fetch quickly,” Treva said.</w:t>
      </w:r>
    </w:p>
    <w:p w:rsidR="003929D3" w:rsidP="004F54DC" w:rsidRDefault="003929D3" w14:paraId="0379A1B3" w14:textId="75211507">
      <w:pPr>
        <w:spacing w:line="480" w:lineRule="auto"/>
        <w:rPr>
          <w:rFonts w:ascii="Times New Roman" w:hAnsi="Times New Roman" w:cs="Times New Roman"/>
          <w:sz w:val="24"/>
          <w:szCs w:val="24"/>
        </w:rPr>
      </w:pPr>
      <w:r>
        <w:rPr>
          <w:rFonts w:ascii="Times New Roman" w:hAnsi="Times New Roman" w:cs="Times New Roman"/>
          <w:sz w:val="24"/>
          <w:szCs w:val="24"/>
        </w:rPr>
        <w:t xml:space="preserve">Mr. David shook his head as Franklin headed toward the bar. </w:t>
      </w:r>
    </w:p>
    <w:p w:rsidR="003929D3" w:rsidP="004F54DC" w:rsidRDefault="003929D3" w14:paraId="0FE0143E" w14:textId="6924DD43">
      <w:pPr>
        <w:spacing w:line="480" w:lineRule="auto"/>
        <w:rPr>
          <w:rFonts w:ascii="Times New Roman" w:hAnsi="Times New Roman" w:cs="Times New Roman"/>
          <w:sz w:val="24"/>
          <w:szCs w:val="24"/>
        </w:rPr>
      </w:pPr>
      <w:r>
        <w:rPr>
          <w:rFonts w:ascii="Times New Roman" w:hAnsi="Times New Roman" w:cs="Times New Roman"/>
          <w:sz w:val="24"/>
          <w:szCs w:val="24"/>
        </w:rPr>
        <w:t xml:space="preserve">“Now, down to business, perhaps?” Lapdog said. </w:t>
      </w:r>
    </w:p>
    <w:p w:rsidR="003929D3" w:rsidP="004F54DC" w:rsidRDefault="003929D3" w14:paraId="025C781C" w14:textId="0201AA29">
      <w:pPr>
        <w:spacing w:line="480" w:lineRule="auto"/>
        <w:rPr>
          <w:rFonts w:ascii="Times New Roman" w:hAnsi="Times New Roman" w:cs="Times New Roman"/>
          <w:sz w:val="24"/>
          <w:szCs w:val="24"/>
        </w:rPr>
      </w:pPr>
      <w:r>
        <w:rPr>
          <w:rFonts w:ascii="Times New Roman" w:hAnsi="Times New Roman" w:cs="Times New Roman"/>
          <w:sz w:val="24"/>
          <w:szCs w:val="24"/>
        </w:rPr>
        <w:t xml:space="preserve">“No.” Jesse Hammer pointed her finger, manicured with glossy purple nail polish, at their bare table. “I don’t see any drinks yet. Business starts when the </w:t>
      </w:r>
      <w:proofErr w:type="spellStart"/>
      <w:r>
        <w:rPr>
          <w:rFonts w:ascii="Times New Roman" w:hAnsi="Times New Roman" w:cs="Times New Roman"/>
          <w:sz w:val="24"/>
          <w:szCs w:val="24"/>
        </w:rPr>
        <w:t>drinkin</w:t>
      </w:r>
      <w:proofErr w:type="spellEnd"/>
      <w:r w:rsidR="00B70C6B">
        <w:rPr>
          <w:rFonts w:ascii="Times New Roman" w:hAnsi="Times New Roman" w:cs="Times New Roman"/>
          <w:sz w:val="24"/>
          <w:szCs w:val="24"/>
        </w:rPr>
        <w:t>’</w:t>
      </w:r>
      <w:r>
        <w:rPr>
          <w:rFonts w:ascii="Times New Roman" w:hAnsi="Times New Roman" w:cs="Times New Roman"/>
          <w:sz w:val="24"/>
          <w:szCs w:val="24"/>
        </w:rPr>
        <w:t xml:space="preserve"> starts.”</w:t>
      </w:r>
    </w:p>
    <w:p w:rsidR="003929D3" w:rsidP="004F54DC" w:rsidRDefault="003929D3" w14:paraId="5538A1F3" w14:textId="4BD736E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“O…kay.” Lapdog gritted his teeth and caught a glimpse of Easy D. She flashed an even kinder smile at him than she did at Franklin. Lapdog noticed, he w</w:t>
      </w:r>
      <w:r w:rsidRPr="6AC29738" w:rsidR="6AC29738">
        <w:rPr>
          <w:rFonts w:ascii="Times New Roman" w:hAnsi="Times New Roman" w:cs="Times New Roman"/>
          <w:sz w:val="24"/>
          <w:szCs w:val="24"/>
        </w:rPr>
        <w:t xml:space="preserve">asn’t </w:t>
      </w:r>
      <w:r w:rsidRPr="6AC29738" w:rsidR="6AC29738">
        <w:rPr>
          <w:rFonts w:ascii="Times New Roman" w:hAnsi="Times New Roman" w:cs="Times New Roman"/>
          <w:sz w:val="24"/>
          <w:szCs w:val="24"/>
        </w:rPr>
        <w:t>gritting his teeth anymore.</w:t>
      </w:r>
    </w:p>
    <w:p w:rsidR="003929D3" w:rsidP="004F54DC" w:rsidRDefault="003929D3" w14:paraId="4D8303C9" w14:textId="50D75397">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 Irish Hulk over here is so obviously offended by you sitting </w:t>
      </w:r>
      <w:r w:rsidR="00545601">
        <w:rPr>
          <w:rFonts w:ascii="Times New Roman" w:hAnsi="Times New Roman" w:cs="Times New Roman"/>
          <w:sz w:val="24"/>
          <w:szCs w:val="24"/>
        </w:rPr>
        <w:t>your</w:t>
      </w:r>
      <w:r>
        <w:rPr>
          <w:rFonts w:ascii="Times New Roman" w:hAnsi="Times New Roman" w:cs="Times New Roman"/>
          <w:sz w:val="24"/>
          <w:szCs w:val="24"/>
        </w:rPr>
        <w:t xml:space="preserve"> cute keister in your chair</w:t>
      </w:r>
      <w:r w:rsidR="00480757">
        <w:rPr>
          <w:rFonts w:ascii="Times New Roman" w:hAnsi="Times New Roman" w:cs="Times New Roman"/>
          <w:sz w:val="24"/>
          <w:szCs w:val="24"/>
        </w:rPr>
        <w:t>, I’m less worried about why you won’t stand and more interested in why you’re at a goddamn business meeting looking like you’re about to do surgery.”</w:t>
      </w:r>
    </w:p>
    <w:p w:rsidR="00480757" w:rsidP="004F54DC" w:rsidRDefault="00480757" w14:paraId="03202DA6" w14:textId="040C6C7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Lapdog had almost forgotten about his mask. He had been projecting his </w:t>
      </w:r>
      <w:r w:rsidRPr="6AC29738" w:rsidR="6AC29738">
        <w:rPr>
          <w:rFonts w:ascii="Times New Roman" w:hAnsi="Times New Roman" w:cs="Times New Roman"/>
          <w:sz w:val="24"/>
          <w:szCs w:val="24"/>
        </w:rPr>
        <w:t>voice</w:t>
      </w:r>
      <w:r w:rsidRPr="6AC29738" w:rsidR="6AC29738">
        <w:rPr>
          <w:rFonts w:ascii="Times New Roman" w:hAnsi="Times New Roman" w:cs="Times New Roman"/>
          <w:sz w:val="24"/>
          <w:szCs w:val="24"/>
        </w:rPr>
        <w:t xml:space="preserve"> so he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sound like a muffled idiot. Good thing he practiced that at home for a whole hour; they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seem to complain about not hearing him so far. </w:t>
      </w:r>
    </w:p>
    <w:p w:rsidR="00480757" w:rsidP="004F54DC" w:rsidRDefault="00480757" w14:paraId="4CD9EC2C" w14:textId="112E6844">
      <w:pPr>
        <w:spacing w:line="480" w:lineRule="auto"/>
        <w:rPr>
          <w:rFonts w:ascii="Times New Roman" w:hAnsi="Times New Roman" w:cs="Times New Roman"/>
          <w:sz w:val="24"/>
          <w:szCs w:val="24"/>
        </w:rPr>
      </w:pPr>
      <w:r>
        <w:rPr>
          <w:rFonts w:ascii="Times New Roman" w:hAnsi="Times New Roman" w:cs="Times New Roman"/>
          <w:sz w:val="24"/>
          <w:szCs w:val="24"/>
        </w:rPr>
        <w:t>“Oh</w:t>
      </w:r>
      <w:r w:rsidR="00EC05EE">
        <w:rPr>
          <w:rFonts w:ascii="Times New Roman" w:hAnsi="Times New Roman" w:cs="Times New Roman"/>
          <w:sz w:val="24"/>
          <w:szCs w:val="24"/>
        </w:rPr>
        <w:t>,</w:t>
      </w:r>
      <w:r>
        <w:rPr>
          <w:rFonts w:ascii="Times New Roman" w:hAnsi="Times New Roman" w:cs="Times New Roman"/>
          <w:sz w:val="24"/>
          <w:szCs w:val="24"/>
        </w:rPr>
        <w:t xml:space="preserve"> this thing? I’m susceptible to illness. </w:t>
      </w:r>
      <w:r w:rsidR="00EC05EE">
        <w:rPr>
          <w:rFonts w:ascii="Times New Roman" w:hAnsi="Times New Roman" w:cs="Times New Roman"/>
          <w:sz w:val="24"/>
          <w:szCs w:val="24"/>
        </w:rPr>
        <w:t>Wintertime</w:t>
      </w:r>
      <w:r>
        <w:rPr>
          <w:rFonts w:ascii="Times New Roman" w:hAnsi="Times New Roman" w:cs="Times New Roman"/>
          <w:sz w:val="24"/>
          <w:szCs w:val="24"/>
        </w:rPr>
        <w:t xml:space="preserve">. </w:t>
      </w:r>
      <w:r w:rsidR="00EC05EE">
        <w:rPr>
          <w:rFonts w:ascii="Times New Roman" w:hAnsi="Times New Roman" w:cs="Times New Roman"/>
          <w:sz w:val="24"/>
          <w:szCs w:val="24"/>
        </w:rPr>
        <w:t>Precautions</w:t>
      </w:r>
      <w:r>
        <w:rPr>
          <w:rFonts w:ascii="Times New Roman" w:hAnsi="Times New Roman" w:cs="Times New Roman"/>
          <w:sz w:val="24"/>
          <w:szCs w:val="24"/>
        </w:rPr>
        <w:t>. That’s all.”</w:t>
      </w:r>
    </w:p>
    <w:p w:rsidR="00480757" w:rsidP="004F54DC" w:rsidRDefault="00480757" w14:paraId="16B42523" w14:textId="5A6BA391">
      <w:pPr>
        <w:spacing w:line="480" w:lineRule="auto"/>
        <w:rPr>
          <w:rFonts w:ascii="Times New Roman" w:hAnsi="Times New Roman" w:cs="Times New Roman"/>
          <w:sz w:val="24"/>
          <w:szCs w:val="24"/>
        </w:rPr>
      </w:pPr>
      <w:r>
        <w:rPr>
          <w:rFonts w:ascii="Times New Roman" w:hAnsi="Times New Roman" w:cs="Times New Roman"/>
          <w:sz w:val="24"/>
          <w:szCs w:val="24"/>
        </w:rPr>
        <w:t xml:space="preserve">“Suspect is </w:t>
      </w:r>
      <w:r w:rsidR="002525D0">
        <w:rPr>
          <w:rFonts w:ascii="Times New Roman" w:hAnsi="Times New Roman" w:cs="Times New Roman"/>
          <w:sz w:val="24"/>
          <w:szCs w:val="24"/>
        </w:rPr>
        <w:t>a better word, yah?</w:t>
      </w:r>
      <w:r>
        <w:rPr>
          <w:rFonts w:ascii="Times New Roman" w:hAnsi="Times New Roman" w:cs="Times New Roman"/>
          <w:sz w:val="24"/>
          <w:szCs w:val="24"/>
        </w:rPr>
        <w:t xml:space="preserve">” said Donnie. </w:t>
      </w:r>
    </w:p>
    <w:p w:rsidR="00480757" w:rsidP="004F54DC" w:rsidRDefault="00480757" w14:paraId="321DB567" w14:textId="30810819">
      <w:pPr>
        <w:spacing w:line="480" w:lineRule="auto"/>
        <w:rPr>
          <w:rFonts w:ascii="Times New Roman" w:hAnsi="Times New Roman" w:cs="Times New Roman"/>
          <w:sz w:val="24"/>
          <w:szCs w:val="24"/>
        </w:rPr>
      </w:pPr>
      <w:r>
        <w:rPr>
          <w:rFonts w:ascii="Times New Roman" w:hAnsi="Times New Roman" w:cs="Times New Roman"/>
          <w:sz w:val="24"/>
          <w:szCs w:val="24"/>
        </w:rPr>
        <w:t xml:space="preserve">“And here I was thinking we were going to play doctor,” Easy D said. Each time she chimed in her voice was </w:t>
      </w:r>
      <w:r w:rsidR="002525D0">
        <w:rPr>
          <w:rFonts w:ascii="Times New Roman" w:hAnsi="Times New Roman" w:cs="Times New Roman"/>
          <w:sz w:val="24"/>
          <w:szCs w:val="24"/>
        </w:rPr>
        <w:t>gentle</w:t>
      </w:r>
      <w:r>
        <w:rPr>
          <w:rFonts w:ascii="Times New Roman" w:hAnsi="Times New Roman" w:cs="Times New Roman"/>
          <w:sz w:val="24"/>
          <w:szCs w:val="24"/>
        </w:rPr>
        <w:t xml:space="preserve">. She was the epitome of a non sequitur. </w:t>
      </w:r>
    </w:p>
    <w:p w:rsidR="00480757" w:rsidP="004F54DC" w:rsidRDefault="00480757" w14:paraId="5F06A4EC" w14:textId="2AE60EDE">
      <w:pPr>
        <w:spacing w:line="480" w:lineRule="auto"/>
        <w:rPr>
          <w:rFonts w:ascii="Times New Roman" w:hAnsi="Times New Roman" w:cs="Times New Roman"/>
          <w:sz w:val="24"/>
          <w:szCs w:val="24"/>
        </w:rPr>
      </w:pPr>
      <w:r>
        <w:rPr>
          <w:rFonts w:ascii="Times New Roman" w:hAnsi="Times New Roman" w:cs="Times New Roman"/>
          <w:sz w:val="24"/>
          <w:szCs w:val="24"/>
        </w:rPr>
        <w:t>“Don’t you dare respond to that.” Mr. David pointed at Lapdog with a chastising tone.</w:t>
      </w:r>
    </w:p>
    <w:p w:rsidR="00480757" w:rsidP="004F54DC" w:rsidRDefault="00480757" w14:paraId="4780084E" w14:textId="31A896C9">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placed his elbows on the table, his hands tucked under his chin. “I do </w:t>
      </w:r>
      <w:proofErr w:type="gramStart"/>
      <w:r>
        <w:rPr>
          <w:rFonts w:ascii="Times New Roman" w:hAnsi="Times New Roman" w:cs="Times New Roman"/>
          <w:sz w:val="24"/>
          <w:szCs w:val="24"/>
        </w:rPr>
        <w:t>actually get</w:t>
      </w:r>
      <w:proofErr w:type="gramEnd"/>
      <w:r>
        <w:rPr>
          <w:rFonts w:ascii="Times New Roman" w:hAnsi="Times New Roman" w:cs="Times New Roman"/>
          <w:sz w:val="24"/>
          <w:szCs w:val="24"/>
        </w:rPr>
        <w:t xml:space="preserve"> </w:t>
      </w:r>
      <w:r w:rsidR="00EC05EE">
        <w:rPr>
          <w:rFonts w:ascii="Times New Roman" w:hAnsi="Times New Roman" w:cs="Times New Roman"/>
          <w:sz w:val="24"/>
          <w:szCs w:val="24"/>
        </w:rPr>
        <w:t>sick easily</w:t>
      </w:r>
      <w:r>
        <w:rPr>
          <w:rFonts w:ascii="Times New Roman" w:hAnsi="Times New Roman" w:cs="Times New Roman"/>
          <w:sz w:val="24"/>
          <w:szCs w:val="24"/>
        </w:rPr>
        <w:t xml:space="preserve"> in the winter. Perennial allergies—it sucks. Since we’re not talking business until the drinks are served it seems you’ll just have to wait to hear the rest.”</w:t>
      </w:r>
    </w:p>
    <w:p w:rsidR="00480757" w:rsidP="004F54DC" w:rsidRDefault="00480757" w14:paraId="082DF8AB" w14:textId="5EFE0D13">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Jesse Hammer shot a frown at </w:t>
      </w:r>
      <w:r w:rsidRPr="6AC29738" w:rsidR="6AC29738">
        <w:rPr>
          <w:rFonts w:ascii="Times New Roman" w:hAnsi="Times New Roman" w:cs="Times New Roman"/>
          <w:sz w:val="24"/>
          <w:szCs w:val="24"/>
        </w:rPr>
        <w:t>Lapdog, but</w:t>
      </w:r>
      <w:r w:rsidRPr="6AC29738" w:rsidR="6AC29738">
        <w:rPr>
          <w:rFonts w:ascii="Times New Roman" w:hAnsi="Times New Roman" w:cs="Times New Roman"/>
          <w:sz w:val="24"/>
          <w:szCs w:val="24"/>
        </w:rPr>
        <w:t xml:space="preserve"> spoke with an agreeable tone. “Smart ass.”</w:t>
      </w:r>
    </w:p>
    <w:p w:rsidR="00E2254D" w:rsidP="004F54DC" w:rsidRDefault="00E2254D" w14:paraId="18F4FF41" w14:textId="2B5E90E1">
      <w:pPr>
        <w:spacing w:line="480" w:lineRule="auto"/>
        <w:rPr>
          <w:rFonts w:ascii="Times New Roman" w:hAnsi="Times New Roman" w:cs="Times New Roman"/>
          <w:sz w:val="24"/>
          <w:szCs w:val="24"/>
        </w:rPr>
      </w:pPr>
      <w:r>
        <w:rPr>
          <w:rFonts w:ascii="Times New Roman" w:hAnsi="Times New Roman" w:cs="Times New Roman"/>
          <w:sz w:val="24"/>
          <w:szCs w:val="24"/>
        </w:rPr>
        <w:t>“This is so much fun,” Easy D said.</w:t>
      </w:r>
    </w:p>
    <w:p w:rsidR="00E2254D" w:rsidP="004F54DC" w:rsidRDefault="00E2254D" w14:paraId="2A2FC1CF" w14:textId="74AFFF54">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The lackey returned. With a serving tray in hand and a cautious walk—lacking the poise of a real server—he placed the drinks in front of each party, with an extra three beers for Jesse’s crew. Hammer picked up a beer, examined the label, scowled, then gulped the entire bottle. She let out a deep belch.</w:t>
      </w:r>
    </w:p>
    <w:p w:rsidR="00E2254D" w:rsidP="004F54DC" w:rsidRDefault="00E2254D" w14:paraId="4F46C6BB" w14:textId="5BC3D4E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“Oh, </w:t>
      </w:r>
      <w:r w:rsidRPr="6AC29738" w:rsidR="6AC29738">
        <w:rPr>
          <w:rFonts w:ascii="Times New Roman" w:hAnsi="Times New Roman" w:cs="Times New Roman"/>
          <w:sz w:val="24"/>
          <w:szCs w:val="24"/>
        </w:rPr>
        <w:t>cop</w:t>
      </w:r>
      <w:r w:rsidRPr="6AC29738" w:rsidR="6AC29738">
        <w:rPr>
          <w:rFonts w:ascii="Times New Roman" w:hAnsi="Times New Roman" w:cs="Times New Roman"/>
          <w:sz w:val="24"/>
          <w:szCs w:val="24"/>
        </w:rPr>
        <w:t xml:space="preserve"> on, Hammer. Are ye serious?”</w:t>
      </w:r>
    </w:p>
    <w:p w:rsidR="00E2254D" w:rsidP="004F54DC" w:rsidRDefault="00E2254D" w14:paraId="55DF540A" w14:textId="2DAF0654">
      <w:pPr>
        <w:spacing w:line="480" w:lineRule="auto"/>
        <w:rPr>
          <w:rFonts w:ascii="Times New Roman" w:hAnsi="Times New Roman" w:cs="Times New Roman"/>
          <w:sz w:val="24"/>
          <w:szCs w:val="24"/>
        </w:rPr>
      </w:pPr>
      <w:r>
        <w:rPr>
          <w:rFonts w:ascii="Times New Roman" w:hAnsi="Times New Roman" w:cs="Times New Roman"/>
          <w:sz w:val="24"/>
          <w:szCs w:val="24"/>
        </w:rPr>
        <w:t>“I just downed a whole brewski in like four gulps, give me a break.”</w:t>
      </w:r>
    </w:p>
    <w:p w:rsidR="00E2254D" w:rsidP="004F54DC" w:rsidRDefault="00E2254D" w14:paraId="452EB024" w14:textId="18795657">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“A woman of your station should show more decorum. People should talk about ye with respect and dignity. Displaying this behavior is </w:t>
      </w:r>
      <w:r w:rsidRPr="6AC29738" w:rsidR="6AC29738">
        <w:rPr>
          <w:rFonts w:ascii="Times New Roman" w:hAnsi="Times New Roman" w:cs="Times New Roman"/>
          <w:sz w:val="24"/>
          <w:szCs w:val="24"/>
        </w:rPr>
        <w:t>unbeco</w:t>
      </w:r>
      <w:r w:rsidRPr="6AC29738" w:rsidR="6AC29738">
        <w:rPr>
          <w:rFonts w:ascii="Times New Roman" w:hAnsi="Times New Roman" w:cs="Times New Roman"/>
          <w:sz w:val="24"/>
          <w:szCs w:val="24"/>
        </w:rPr>
        <w:t xml:space="preserve">—” Mr. David stopped himself. Lapdog quietly chuckled, and could quickly tell Mr. David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want to say ‘unbecoming’ because Hammer would have jumped at the chance to make a vulgar comment about cum. “It’s simply not how someone of your position should be acting.”</w:t>
      </w:r>
    </w:p>
    <w:p w:rsidR="00E2254D" w:rsidP="004F54DC" w:rsidRDefault="00E2254D" w14:paraId="7B3B6A46" w14:textId="335F7431">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She paused. “Eat my dick.”</w:t>
      </w:r>
    </w:p>
    <w:p w:rsidR="00E2254D" w:rsidP="004F54DC" w:rsidRDefault="00AC35B7" w14:paraId="41AA4224" w14:textId="126D5C8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Mr. David shook his head and threw his hands up. He took a calm sip of his drink, which Lapdog assumed was </w:t>
      </w:r>
      <w:r w:rsidRPr="6AC29738" w:rsidR="6AC29738">
        <w:rPr>
          <w:rFonts w:ascii="Times New Roman" w:hAnsi="Times New Roman" w:cs="Times New Roman"/>
          <w:sz w:val="24"/>
          <w:szCs w:val="24"/>
        </w:rPr>
        <w:t>probably Redbreast</w:t>
      </w:r>
      <w:r w:rsidRPr="6AC29738" w:rsidR="6AC29738">
        <w:rPr>
          <w:rFonts w:ascii="Times New Roman" w:hAnsi="Times New Roman" w:cs="Times New Roman"/>
          <w:sz w:val="24"/>
          <w:szCs w:val="24"/>
        </w:rPr>
        <w:t>, neat. Donnie waved his glass of whiskey in his hand as he stared at Lapdog. His smile was as dominant as the bronze hue of his whiskey, whooshing about in his glass.</w:t>
      </w:r>
    </w:p>
    <w:p w:rsidR="00D552E9" w:rsidP="00D552E9" w:rsidRDefault="00D552E9" w14:paraId="7E9D56B0" w14:textId="284ACE5B">
      <w:pPr>
        <w:spacing w:line="480" w:lineRule="auto"/>
        <w:rPr>
          <w:rFonts w:ascii="Times New Roman" w:hAnsi="Times New Roman" w:cs="Times New Roman"/>
          <w:sz w:val="24"/>
          <w:szCs w:val="24"/>
        </w:rPr>
      </w:pPr>
      <w:r>
        <w:rPr>
          <w:rFonts w:ascii="Times New Roman" w:hAnsi="Times New Roman" w:cs="Times New Roman"/>
          <w:sz w:val="24"/>
          <w:szCs w:val="24"/>
        </w:rPr>
        <w:t xml:space="preserve">“So, now are you going to finish your lovely story behind this </w:t>
      </w:r>
      <w:r w:rsidR="002468B0">
        <w:rPr>
          <w:rFonts w:ascii="Times New Roman" w:hAnsi="Times New Roman" w:cs="Times New Roman"/>
          <w:sz w:val="24"/>
          <w:szCs w:val="24"/>
        </w:rPr>
        <w:t xml:space="preserve">weird </w:t>
      </w:r>
      <w:r>
        <w:rPr>
          <w:rFonts w:ascii="Times New Roman" w:hAnsi="Times New Roman" w:cs="Times New Roman"/>
          <w:sz w:val="24"/>
          <w:szCs w:val="24"/>
        </w:rPr>
        <w:t xml:space="preserve">doctor…ninja…007 look you got going on here?” Hammer asked as she </w:t>
      </w:r>
      <w:r w:rsidR="002468B0">
        <w:rPr>
          <w:rFonts w:ascii="Times New Roman" w:hAnsi="Times New Roman" w:cs="Times New Roman"/>
          <w:sz w:val="24"/>
          <w:szCs w:val="24"/>
        </w:rPr>
        <w:t>grabbed</w:t>
      </w:r>
      <w:r>
        <w:rPr>
          <w:rFonts w:ascii="Times New Roman" w:hAnsi="Times New Roman" w:cs="Times New Roman"/>
          <w:sz w:val="24"/>
          <w:szCs w:val="24"/>
        </w:rPr>
        <w:t xml:space="preserve"> a second bottle of beer.</w:t>
      </w:r>
    </w:p>
    <w:p w:rsidR="00D552E9" w:rsidP="00D552E9" w:rsidRDefault="00D552E9" w14:paraId="0D9AF1C3" w14:textId="67C31D9C">
      <w:pPr>
        <w:spacing w:line="480" w:lineRule="auto"/>
        <w:rPr>
          <w:rFonts w:ascii="Times New Roman" w:hAnsi="Times New Roman" w:cs="Times New Roman"/>
          <w:sz w:val="24"/>
          <w:szCs w:val="24"/>
        </w:rPr>
      </w:pPr>
      <w:r>
        <w:rPr>
          <w:rFonts w:ascii="Times New Roman" w:hAnsi="Times New Roman" w:cs="Times New Roman"/>
          <w:sz w:val="24"/>
          <w:szCs w:val="24"/>
        </w:rPr>
        <w:t>“Apart from not wanting winter cooties</w:t>
      </w:r>
      <w:r w:rsidR="00EC05EE">
        <w:rPr>
          <w:rFonts w:ascii="Times New Roman" w:hAnsi="Times New Roman" w:cs="Times New Roman"/>
          <w:sz w:val="24"/>
          <w:szCs w:val="24"/>
        </w:rPr>
        <w:t>,</w:t>
      </w:r>
      <w:r>
        <w:rPr>
          <w:rFonts w:ascii="Times New Roman" w:hAnsi="Times New Roman" w:cs="Times New Roman"/>
          <w:sz w:val="24"/>
          <w:szCs w:val="24"/>
        </w:rPr>
        <w:t xml:space="preserve"> you mean?”</w:t>
      </w:r>
    </w:p>
    <w:p w:rsidR="00D552E9" w:rsidP="00D552E9" w:rsidRDefault="00D552E9" w14:paraId="606C6CE2" w14:textId="0EFC745E">
      <w:pPr>
        <w:spacing w:line="480" w:lineRule="auto"/>
        <w:rPr>
          <w:rFonts w:ascii="Times New Roman" w:hAnsi="Times New Roman" w:cs="Times New Roman"/>
          <w:sz w:val="24"/>
          <w:szCs w:val="24"/>
        </w:rPr>
      </w:pPr>
      <w:r>
        <w:rPr>
          <w:rFonts w:ascii="Times New Roman" w:hAnsi="Times New Roman" w:cs="Times New Roman"/>
          <w:sz w:val="24"/>
          <w:szCs w:val="24"/>
        </w:rPr>
        <w:t xml:space="preserve">“A smart ass and a comedian I see. I wonder if you’d play the role of dead </w:t>
      </w:r>
      <w:r w:rsidR="00174A46">
        <w:rPr>
          <w:rFonts w:ascii="Times New Roman" w:hAnsi="Times New Roman" w:cs="Times New Roman"/>
          <w:sz w:val="24"/>
          <w:szCs w:val="24"/>
        </w:rPr>
        <w:t>douche</w:t>
      </w:r>
      <w:r>
        <w:rPr>
          <w:rFonts w:ascii="Times New Roman" w:hAnsi="Times New Roman" w:cs="Times New Roman"/>
          <w:sz w:val="24"/>
          <w:szCs w:val="24"/>
        </w:rPr>
        <w:t xml:space="preserve"> just as well.”</w:t>
      </w:r>
      <w:r w:rsidR="00174A46">
        <w:rPr>
          <w:rFonts w:ascii="Times New Roman" w:hAnsi="Times New Roman" w:cs="Times New Roman"/>
          <w:sz w:val="24"/>
          <w:szCs w:val="24"/>
        </w:rPr>
        <w:t xml:space="preserve"> </w:t>
      </w:r>
    </w:p>
    <w:p w:rsidR="00D552E9" w:rsidP="00D552E9" w:rsidRDefault="00D552E9" w14:paraId="1595BC01" w14:textId="7466927F">
      <w:pPr>
        <w:spacing w:line="480" w:lineRule="auto"/>
        <w:rPr>
          <w:rFonts w:ascii="Times New Roman" w:hAnsi="Times New Roman" w:cs="Times New Roman"/>
          <w:sz w:val="24"/>
          <w:szCs w:val="24"/>
        </w:rPr>
      </w:pPr>
      <w:r>
        <w:rPr>
          <w:rFonts w:ascii="Times New Roman" w:hAnsi="Times New Roman" w:cs="Times New Roman"/>
          <w:sz w:val="24"/>
          <w:szCs w:val="24"/>
        </w:rPr>
        <w:t>“</w:t>
      </w:r>
      <w:r w:rsidR="002468B0">
        <w:rPr>
          <w:rFonts w:ascii="Times New Roman" w:hAnsi="Times New Roman" w:cs="Times New Roman"/>
          <w:sz w:val="24"/>
          <w:szCs w:val="24"/>
        </w:rPr>
        <w:t>I don’t think I would</w:t>
      </w:r>
      <w:r>
        <w:rPr>
          <w:rFonts w:ascii="Times New Roman" w:hAnsi="Times New Roman" w:cs="Times New Roman"/>
          <w:sz w:val="24"/>
          <w:szCs w:val="24"/>
        </w:rPr>
        <w:t xml:space="preserve">.” Lapdog felt a pinch in his thigh and a tickle in his testicles. </w:t>
      </w:r>
      <w:r w:rsidR="00A36D9F">
        <w:rPr>
          <w:rFonts w:ascii="Times New Roman" w:hAnsi="Times New Roman" w:cs="Times New Roman"/>
          <w:sz w:val="24"/>
          <w:szCs w:val="24"/>
        </w:rPr>
        <w:t>He pushed down all the sensations from his jitter</w:t>
      </w:r>
      <w:r w:rsidR="002468B0">
        <w:rPr>
          <w:rFonts w:ascii="Times New Roman" w:hAnsi="Times New Roman" w:cs="Times New Roman"/>
          <w:sz w:val="24"/>
          <w:szCs w:val="24"/>
        </w:rPr>
        <w:t>y</w:t>
      </w:r>
      <w:r w:rsidR="00A36D9F">
        <w:rPr>
          <w:rFonts w:ascii="Times New Roman" w:hAnsi="Times New Roman" w:cs="Times New Roman"/>
          <w:sz w:val="24"/>
          <w:szCs w:val="24"/>
        </w:rPr>
        <w:t xml:space="preserve"> insides and continued to </w:t>
      </w:r>
      <w:r w:rsidR="002468B0">
        <w:rPr>
          <w:rFonts w:ascii="Times New Roman" w:hAnsi="Times New Roman" w:cs="Times New Roman"/>
          <w:sz w:val="24"/>
          <w:szCs w:val="24"/>
        </w:rPr>
        <w:t>feign</w:t>
      </w:r>
      <w:r w:rsidR="00A36D9F">
        <w:rPr>
          <w:rFonts w:ascii="Times New Roman" w:hAnsi="Times New Roman" w:cs="Times New Roman"/>
          <w:sz w:val="24"/>
          <w:szCs w:val="24"/>
        </w:rPr>
        <w:t xml:space="preserve"> confidence. “</w:t>
      </w:r>
      <w:r w:rsidR="002468B0">
        <w:rPr>
          <w:rFonts w:ascii="Times New Roman" w:hAnsi="Times New Roman" w:cs="Times New Roman"/>
          <w:sz w:val="24"/>
          <w:szCs w:val="24"/>
        </w:rPr>
        <w:t>T</w:t>
      </w:r>
      <w:r w:rsidR="00A36D9F">
        <w:rPr>
          <w:rFonts w:ascii="Times New Roman" w:hAnsi="Times New Roman" w:cs="Times New Roman"/>
          <w:sz w:val="24"/>
          <w:szCs w:val="24"/>
        </w:rPr>
        <w:t xml:space="preserve">he catching an illness bit is true. But let’s be honest. Look around the table.” They did, all taking a quick cocky glare at one another. “This is a practical who’s-who of the city’s </w:t>
      </w:r>
      <w:proofErr w:type="spellStart"/>
      <w:r w:rsidR="00A36D9F">
        <w:rPr>
          <w:rFonts w:ascii="Times New Roman" w:hAnsi="Times New Roman" w:cs="Times New Roman"/>
          <w:sz w:val="24"/>
          <w:szCs w:val="24"/>
        </w:rPr>
        <w:t>baddest</w:t>
      </w:r>
      <w:proofErr w:type="spellEnd"/>
      <w:r w:rsidR="00A36D9F">
        <w:rPr>
          <w:rFonts w:ascii="Times New Roman" w:hAnsi="Times New Roman" w:cs="Times New Roman"/>
          <w:sz w:val="24"/>
          <w:szCs w:val="24"/>
        </w:rPr>
        <w:t xml:space="preserve"> of</w:t>
      </w:r>
      <w:r w:rsidR="002468B0">
        <w:rPr>
          <w:rFonts w:ascii="Times New Roman" w:hAnsi="Times New Roman" w:cs="Times New Roman"/>
          <w:sz w:val="24"/>
          <w:szCs w:val="24"/>
        </w:rPr>
        <w:t xml:space="preserve"> </w:t>
      </w:r>
      <w:proofErr w:type="spellStart"/>
      <w:r w:rsidR="002468B0">
        <w:rPr>
          <w:rFonts w:ascii="Times New Roman" w:hAnsi="Times New Roman" w:cs="Times New Roman"/>
          <w:sz w:val="24"/>
          <w:szCs w:val="24"/>
        </w:rPr>
        <w:t>badasses</w:t>
      </w:r>
      <w:proofErr w:type="spellEnd"/>
      <w:r w:rsidR="00A36D9F">
        <w:rPr>
          <w:rFonts w:ascii="Times New Roman" w:hAnsi="Times New Roman" w:cs="Times New Roman"/>
          <w:sz w:val="24"/>
          <w:szCs w:val="24"/>
        </w:rPr>
        <w:t xml:space="preserve">. I probably should have come in </w:t>
      </w:r>
      <w:r w:rsidR="002468B0">
        <w:rPr>
          <w:rFonts w:ascii="Times New Roman" w:hAnsi="Times New Roman" w:cs="Times New Roman"/>
          <w:sz w:val="24"/>
          <w:szCs w:val="24"/>
        </w:rPr>
        <w:t>a full</w:t>
      </w:r>
      <w:r w:rsidR="00A36D9F">
        <w:rPr>
          <w:rFonts w:ascii="Times New Roman" w:hAnsi="Times New Roman" w:cs="Times New Roman"/>
          <w:sz w:val="24"/>
          <w:szCs w:val="24"/>
        </w:rPr>
        <w:t xml:space="preserve"> ninja outfit</w:t>
      </w:r>
      <w:r w:rsidR="002468B0">
        <w:rPr>
          <w:rFonts w:ascii="Times New Roman" w:hAnsi="Times New Roman" w:cs="Times New Roman"/>
          <w:sz w:val="24"/>
          <w:szCs w:val="24"/>
        </w:rPr>
        <w:t>, covered up head to toe</w:t>
      </w:r>
      <w:r w:rsidR="00A36D9F">
        <w:rPr>
          <w:rFonts w:ascii="Times New Roman" w:hAnsi="Times New Roman" w:cs="Times New Roman"/>
          <w:sz w:val="24"/>
          <w:szCs w:val="24"/>
        </w:rPr>
        <w:t>. But then you’d miss out at the chance to look into my piercing eyes</w:t>
      </w:r>
      <w:r w:rsidR="002468B0">
        <w:rPr>
          <w:rFonts w:ascii="Times New Roman" w:hAnsi="Times New Roman" w:cs="Times New Roman"/>
          <w:sz w:val="24"/>
          <w:szCs w:val="24"/>
        </w:rPr>
        <w:t xml:space="preserve">.” Lapdog flashed a </w:t>
      </w:r>
      <w:r w:rsidR="00D90DEA">
        <w:rPr>
          <w:rFonts w:ascii="Times New Roman" w:hAnsi="Times New Roman" w:cs="Times New Roman"/>
          <w:sz w:val="24"/>
          <w:szCs w:val="24"/>
        </w:rPr>
        <w:t>smooth</w:t>
      </w:r>
      <w:r w:rsidR="002468B0">
        <w:rPr>
          <w:rFonts w:ascii="Times New Roman" w:hAnsi="Times New Roman" w:cs="Times New Roman"/>
          <w:sz w:val="24"/>
          <w:szCs w:val="24"/>
        </w:rPr>
        <w:t xml:space="preserve"> smile. “</w:t>
      </w:r>
      <w:r w:rsidR="00A36D9F">
        <w:rPr>
          <w:rFonts w:ascii="Times New Roman" w:hAnsi="Times New Roman" w:cs="Times New Roman"/>
          <w:sz w:val="24"/>
          <w:szCs w:val="24"/>
        </w:rPr>
        <w:t>Seriously, guys. Would a smart bagman give any more than he absolutely needed to about his identity if they were worth half a fuck?”</w:t>
      </w:r>
    </w:p>
    <w:p w:rsidR="00A36D9F" w:rsidP="00D552E9" w:rsidRDefault="00A36D9F" w14:paraId="7964EF9C" w14:textId="37EBD4E1">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“Well done, lad.” Donnie said and downed his drink. </w:t>
      </w:r>
    </w:p>
    <w:p w:rsidR="00A36D9F" w:rsidP="00D552E9" w:rsidRDefault="00A36D9F" w14:paraId="279301B7" w14:textId="17880D88">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Mr. David smiled. “And ye are the bagman seeing this whole thing through then, yeah?”</w:t>
      </w:r>
    </w:p>
    <w:p w:rsidR="00A36D9F" w:rsidP="00D552E9" w:rsidRDefault="00A36D9F" w14:paraId="19D95F94" w14:textId="05A56290">
      <w:pPr>
        <w:spacing w:line="480" w:lineRule="auto"/>
        <w:rPr>
          <w:rFonts w:ascii="Times New Roman" w:hAnsi="Times New Roman" w:cs="Times New Roman"/>
          <w:sz w:val="24"/>
          <w:szCs w:val="24"/>
        </w:rPr>
      </w:pPr>
      <w:r>
        <w:rPr>
          <w:rFonts w:ascii="Times New Roman" w:hAnsi="Times New Roman" w:cs="Times New Roman"/>
          <w:sz w:val="24"/>
          <w:szCs w:val="24"/>
        </w:rPr>
        <w:t>“Yes.”</w:t>
      </w:r>
    </w:p>
    <w:p w:rsidR="00F50E67" w:rsidP="00A36D9F" w:rsidRDefault="00A36D9F" w14:paraId="128C6E33" w14:textId="546E3ABF">
      <w:pPr>
        <w:spacing w:line="480" w:lineRule="auto"/>
        <w:rPr>
          <w:rFonts w:ascii="Times New Roman" w:hAnsi="Times New Roman" w:cs="Times New Roman"/>
          <w:sz w:val="24"/>
          <w:szCs w:val="24"/>
        </w:rPr>
      </w:pPr>
      <w:r>
        <w:rPr>
          <w:rFonts w:ascii="Times New Roman" w:hAnsi="Times New Roman" w:cs="Times New Roman"/>
          <w:sz w:val="24"/>
          <w:szCs w:val="24"/>
        </w:rPr>
        <w:t xml:space="preserve">“You still look ridiculous in that thing.” Hammer took a long </w:t>
      </w:r>
      <w:r w:rsidR="006B1B38">
        <w:rPr>
          <w:rFonts w:ascii="Times New Roman" w:hAnsi="Times New Roman" w:cs="Times New Roman"/>
          <w:sz w:val="24"/>
          <w:szCs w:val="24"/>
        </w:rPr>
        <w:t>gulp but</w:t>
      </w:r>
      <w:r>
        <w:rPr>
          <w:rFonts w:ascii="Times New Roman" w:hAnsi="Times New Roman" w:cs="Times New Roman"/>
          <w:sz w:val="24"/>
          <w:szCs w:val="24"/>
        </w:rPr>
        <w:t xml:space="preserve"> didn’t finish the entire bottle this time. “So, Bag Boy, tell us…who is your partner? The one with the rocks.”</w:t>
      </w:r>
    </w:p>
    <w:p w:rsidR="00A36D9F" w:rsidP="00A36D9F" w:rsidRDefault="00A36D9F" w14:paraId="670093F3" w14:textId="6108CCA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“Nope.” Lapdog sniffed his rum and coke, smiled and took a sip. “Nice try though.”</w:t>
      </w:r>
    </w:p>
    <w:p w:rsidR="006B1B38" w:rsidP="006B1B38" w:rsidRDefault="00A36D9F" w14:paraId="47B4808B" w14:textId="77777777">
      <w:pPr>
        <w:spacing w:line="480" w:lineRule="auto"/>
        <w:rPr>
          <w:rFonts w:ascii="Times New Roman" w:hAnsi="Times New Roman" w:cs="Times New Roman"/>
          <w:sz w:val="24"/>
          <w:szCs w:val="24"/>
        </w:rPr>
      </w:pPr>
      <w:r>
        <w:rPr>
          <w:rFonts w:ascii="Times New Roman" w:hAnsi="Times New Roman" w:cs="Times New Roman"/>
          <w:sz w:val="24"/>
          <w:szCs w:val="24"/>
        </w:rPr>
        <w:t>“Can’t blame a girl for trying.”</w:t>
      </w:r>
    </w:p>
    <w:p w:rsidR="00A36D9F" w:rsidP="006B1B38" w:rsidRDefault="00A36D9F" w14:paraId="63D846C4" w14:textId="206B1940">
      <w:pPr>
        <w:spacing w:line="480" w:lineRule="auto"/>
        <w:rPr>
          <w:rFonts w:ascii="Times New Roman" w:hAnsi="Times New Roman" w:cs="Times New Roman"/>
          <w:sz w:val="24"/>
          <w:szCs w:val="24"/>
        </w:rPr>
      </w:pPr>
      <w:r>
        <w:rPr>
          <w:rFonts w:ascii="Times New Roman" w:hAnsi="Times New Roman" w:cs="Times New Roman"/>
          <w:sz w:val="24"/>
          <w:szCs w:val="24"/>
        </w:rPr>
        <w:t>“Indeed.”</w:t>
      </w:r>
    </w:p>
    <w:p w:rsidR="006B1B38" w:rsidP="006B1B38" w:rsidRDefault="006B1B38" w14:paraId="0541097B" w14:textId="7D10B94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Mr. David leaned back in his chair. An unaggressive gesture from the big brute. “Okay, so give us the bits by bits then.”</w:t>
      </w:r>
    </w:p>
    <w:p w:rsidR="006B1B38" w:rsidP="006B1B38" w:rsidRDefault="006B1B38" w14:paraId="224DD8E4" w14:textId="5D367CEE">
      <w:pPr>
        <w:spacing w:line="480" w:lineRule="auto"/>
        <w:rPr>
          <w:rFonts w:ascii="Times New Roman" w:hAnsi="Times New Roman" w:cs="Times New Roman"/>
          <w:sz w:val="24"/>
          <w:szCs w:val="24"/>
        </w:rPr>
      </w:pPr>
      <w:commentRangeStart w:id="1329083244"/>
      <w:r w:rsidRPr="6AC29738" w:rsidR="6AC29738">
        <w:rPr>
          <w:rFonts w:ascii="Times New Roman" w:hAnsi="Times New Roman" w:cs="Times New Roman"/>
          <w:sz w:val="24"/>
          <w:szCs w:val="24"/>
        </w:rPr>
        <w:t xml:space="preserve">Lapdog </w:t>
      </w:r>
      <w:r w:rsidRPr="6AC29738" w:rsidR="6AC29738">
        <w:rPr>
          <w:rFonts w:ascii="Times New Roman" w:hAnsi="Times New Roman" w:cs="Times New Roman"/>
          <w:sz w:val="24"/>
          <w:szCs w:val="24"/>
        </w:rPr>
        <w:t>proceeded</w:t>
      </w:r>
      <w:r w:rsidRPr="6AC29738" w:rsidR="6AC29738">
        <w:rPr>
          <w:rFonts w:ascii="Times New Roman" w:hAnsi="Times New Roman" w:cs="Times New Roman"/>
          <w:sz w:val="24"/>
          <w:szCs w:val="24"/>
        </w:rPr>
        <w:t xml:space="preserve"> to tell them about the diamonds and other jewels. He even detailed how concise the process was in </w:t>
      </w:r>
      <w:r w:rsidRPr="6AC29738" w:rsidR="6AC29738">
        <w:rPr>
          <w:rFonts w:ascii="Times New Roman" w:hAnsi="Times New Roman" w:cs="Times New Roman"/>
          <w:sz w:val="24"/>
          <w:szCs w:val="24"/>
        </w:rPr>
        <w:t>equa</w:t>
      </w:r>
      <w:r w:rsidRPr="6AC29738" w:rsidR="6AC29738">
        <w:rPr>
          <w:rFonts w:ascii="Times New Roman" w:hAnsi="Times New Roman" w:cs="Times New Roman"/>
          <w:sz w:val="24"/>
          <w:szCs w:val="24"/>
        </w:rPr>
        <w:t>lly</w:t>
      </w:r>
      <w:r w:rsidRPr="6AC29738" w:rsidR="6AC29738">
        <w:rPr>
          <w:rFonts w:ascii="Times New Roman" w:hAnsi="Times New Roman" w:cs="Times New Roman"/>
          <w:sz w:val="24"/>
          <w:szCs w:val="24"/>
        </w:rPr>
        <w:t xml:space="preserve"> dividing the goods. The mention of biometrics and other security for the jewels seemed to impress Trigger Treva. Lapdog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sure but it seemed the </w:t>
      </w:r>
      <w:r w:rsidRPr="6AC29738" w:rsidR="6AC29738">
        <w:rPr>
          <w:rFonts w:ascii="Times New Roman" w:hAnsi="Times New Roman" w:cs="Times New Roman"/>
          <w:sz w:val="24"/>
          <w:szCs w:val="24"/>
        </w:rPr>
        <w:t>mention of Silent K’s name brought a brief shudder to the table. He went on to tell them about checkpoints and need-to-know exchange locations.</w:t>
      </w:r>
      <w:commentRangeEnd w:id="1329083244"/>
      <w:r>
        <w:rPr>
          <w:rStyle w:val="CommentReference"/>
        </w:rPr>
        <w:commentReference w:id="1329083244"/>
      </w:r>
    </w:p>
    <w:p w:rsidR="001B036E" w:rsidP="006B1B38" w:rsidRDefault="001B036E" w14:paraId="44580960" w14:textId="7127C7B6">
      <w:pPr>
        <w:spacing w:line="480" w:lineRule="auto"/>
        <w:rPr>
          <w:rFonts w:ascii="Times New Roman" w:hAnsi="Times New Roman" w:cs="Times New Roman"/>
          <w:sz w:val="24"/>
          <w:szCs w:val="24"/>
        </w:rPr>
      </w:pPr>
      <w:r>
        <w:rPr>
          <w:rFonts w:ascii="Times New Roman" w:hAnsi="Times New Roman" w:cs="Times New Roman"/>
          <w:sz w:val="24"/>
          <w:szCs w:val="24"/>
        </w:rPr>
        <w:t xml:space="preserve">“No one will know where the </w:t>
      </w:r>
      <w:proofErr w:type="gramStart"/>
      <w:r>
        <w:rPr>
          <w:rFonts w:ascii="Times New Roman" w:hAnsi="Times New Roman" w:cs="Times New Roman"/>
          <w:sz w:val="24"/>
          <w:szCs w:val="24"/>
        </w:rPr>
        <w:t>meet</w:t>
      </w:r>
      <w:proofErr w:type="gramEnd"/>
      <w:r>
        <w:rPr>
          <w:rFonts w:ascii="Times New Roman" w:hAnsi="Times New Roman" w:cs="Times New Roman"/>
          <w:sz w:val="24"/>
          <w:szCs w:val="24"/>
        </w:rPr>
        <w:t xml:space="preserve"> will happen until it</w:t>
      </w:r>
      <w:r w:rsidR="00D90DEA">
        <w:rPr>
          <w:rFonts w:ascii="Times New Roman" w:hAnsi="Times New Roman" w:cs="Times New Roman"/>
          <w:sz w:val="24"/>
          <w:szCs w:val="24"/>
        </w:rPr>
        <w:t>’</w:t>
      </w:r>
      <w:r>
        <w:rPr>
          <w:rFonts w:ascii="Times New Roman" w:hAnsi="Times New Roman" w:cs="Times New Roman"/>
          <w:sz w:val="24"/>
          <w:szCs w:val="24"/>
        </w:rPr>
        <w:t>s time. No one except me of course.”</w:t>
      </w:r>
    </w:p>
    <w:p w:rsidR="001B036E" w:rsidP="006B1B38" w:rsidRDefault="001B036E" w14:paraId="34B100CF" w14:textId="20BE4C6A">
      <w:pPr>
        <w:spacing w:line="480" w:lineRule="auto"/>
        <w:rPr>
          <w:rFonts w:ascii="Times New Roman" w:hAnsi="Times New Roman" w:cs="Times New Roman"/>
          <w:sz w:val="24"/>
          <w:szCs w:val="24"/>
        </w:rPr>
      </w:pPr>
      <w:r>
        <w:rPr>
          <w:rFonts w:ascii="Times New Roman" w:hAnsi="Times New Roman" w:cs="Times New Roman"/>
          <w:sz w:val="24"/>
          <w:szCs w:val="24"/>
        </w:rPr>
        <w:t xml:space="preserve">“Aww, does the Bag Boy not trust us? </w:t>
      </w:r>
      <w:r w:rsidR="00B70C6B">
        <w:rPr>
          <w:rFonts w:ascii="Times New Roman" w:hAnsi="Times New Roman" w:cs="Times New Roman"/>
          <w:sz w:val="24"/>
          <w:szCs w:val="24"/>
        </w:rPr>
        <w:t>Do</w:t>
      </w:r>
      <w:r>
        <w:rPr>
          <w:rFonts w:ascii="Times New Roman" w:hAnsi="Times New Roman" w:cs="Times New Roman"/>
          <w:sz w:val="24"/>
          <w:szCs w:val="24"/>
        </w:rPr>
        <w:t xml:space="preserve"> I get the Bag Boy’s man bags all in a tangle?” Jesse joked. </w:t>
      </w:r>
    </w:p>
    <w:p w:rsidR="001B036E" w:rsidP="006B1B38" w:rsidRDefault="001B036E" w14:paraId="18456012" w14:textId="1EE9EC2A">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security,” Lapdog implored. “Also, let’s remember, this also ensures access to your own share. Each case of goods is </w:t>
      </w:r>
      <w:r w:rsidR="00B70C6B">
        <w:rPr>
          <w:rFonts w:ascii="Times New Roman" w:hAnsi="Times New Roman" w:cs="Times New Roman"/>
          <w:sz w:val="24"/>
          <w:szCs w:val="24"/>
        </w:rPr>
        <w:t>remote-locked</w:t>
      </w:r>
      <w:r>
        <w:rPr>
          <w:rFonts w:ascii="Times New Roman" w:hAnsi="Times New Roman" w:cs="Times New Roman"/>
          <w:sz w:val="24"/>
          <w:szCs w:val="24"/>
        </w:rPr>
        <w:t>. They will not be able to be accessed until all three parties have their share and I’m safe at home with my feet up in my La-Z Boy.”</w:t>
      </w:r>
    </w:p>
    <w:p w:rsidR="001B036E" w:rsidP="006B1B38" w:rsidRDefault="001B036E" w14:paraId="581FC07F" w14:textId="6A6920F0">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“And where mayhap is home</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 xml:space="preserve"> Mr. Sams?”</w:t>
      </w:r>
    </w:p>
    <w:p w:rsidR="001B036E" w:rsidP="006B1B38" w:rsidRDefault="001B036E" w14:paraId="631892ED" w14:textId="71E1E524">
      <w:pPr>
        <w:spacing w:line="480" w:lineRule="auto"/>
        <w:rPr>
          <w:rFonts w:ascii="Times New Roman" w:hAnsi="Times New Roman" w:cs="Times New Roman"/>
          <w:sz w:val="24"/>
          <w:szCs w:val="24"/>
        </w:rPr>
      </w:pPr>
      <w:r>
        <w:rPr>
          <w:rFonts w:ascii="Times New Roman" w:hAnsi="Times New Roman" w:cs="Times New Roman"/>
          <w:sz w:val="24"/>
          <w:szCs w:val="24"/>
        </w:rPr>
        <w:t>Lapdog pointed and wiggled a friendly finger toward Jesse Hammer. “Nope. But again, nice try.”</w:t>
      </w:r>
    </w:p>
    <w:p w:rsidR="001B036E" w:rsidP="006B1B38" w:rsidRDefault="001B036E" w14:paraId="3415DDCD" w14:textId="0288EFC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She snapped her finger. “Well darn.”</w:t>
      </w:r>
    </w:p>
    <w:p w:rsidR="001B036E" w:rsidP="006B1B38" w:rsidRDefault="001B036E" w14:paraId="5ADEAABB" w14:textId="5723BFBD">
      <w:pPr>
        <w:spacing w:line="480" w:lineRule="auto"/>
        <w:rPr>
          <w:rFonts w:ascii="Times New Roman" w:hAnsi="Times New Roman" w:cs="Times New Roman"/>
          <w:sz w:val="24"/>
          <w:szCs w:val="24"/>
        </w:rPr>
      </w:pPr>
      <w:r>
        <w:rPr>
          <w:rFonts w:ascii="Times New Roman" w:hAnsi="Times New Roman" w:cs="Times New Roman"/>
          <w:sz w:val="24"/>
          <w:szCs w:val="24"/>
        </w:rPr>
        <w:t>“Enough,” Mr. David interjected. “</w:t>
      </w:r>
      <w:r w:rsidR="002525D0">
        <w:rPr>
          <w:rFonts w:ascii="Times New Roman" w:hAnsi="Times New Roman" w:cs="Times New Roman"/>
          <w:sz w:val="24"/>
          <w:szCs w:val="24"/>
        </w:rPr>
        <w:t>We</w:t>
      </w:r>
      <w:r>
        <w:rPr>
          <w:rFonts w:ascii="Times New Roman" w:hAnsi="Times New Roman" w:cs="Times New Roman"/>
          <w:sz w:val="24"/>
          <w:szCs w:val="24"/>
        </w:rPr>
        <w:t xml:space="preserve"> meet up, get our shit then go home with a case that we can’t even access until these other untrustworthy bastards get their share?”</w:t>
      </w:r>
    </w:p>
    <w:p w:rsidR="001B036E" w:rsidP="006B1B38" w:rsidRDefault="001B036E" w14:paraId="06140D65" w14:textId="2ECA8F68">
      <w:pPr>
        <w:spacing w:line="480" w:lineRule="auto"/>
        <w:rPr>
          <w:rFonts w:ascii="Times New Roman" w:hAnsi="Times New Roman" w:cs="Times New Roman"/>
          <w:sz w:val="24"/>
          <w:szCs w:val="24"/>
        </w:rPr>
      </w:pPr>
      <w:r>
        <w:rPr>
          <w:rFonts w:ascii="Times New Roman" w:hAnsi="Times New Roman" w:cs="Times New Roman"/>
          <w:sz w:val="24"/>
          <w:szCs w:val="24"/>
        </w:rPr>
        <w:t xml:space="preserve">“It’s only fair. And you will of course get a chance to verify the goods at the meet. Well, not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perse. Your stand-in.”</w:t>
      </w:r>
    </w:p>
    <w:p w:rsidR="001B036E" w:rsidP="006B1B38" w:rsidRDefault="001B036E" w14:paraId="254B6E0D" w14:textId="31AE75D8">
      <w:pPr>
        <w:spacing w:line="480" w:lineRule="auto"/>
        <w:rPr>
          <w:rFonts w:ascii="Times New Roman" w:hAnsi="Times New Roman" w:cs="Times New Roman"/>
          <w:sz w:val="24"/>
          <w:szCs w:val="24"/>
        </w:rPr>
      </w:pPr>
      <w:r>
        <w:rPr>
          <w:rFonts w:ascii="Times New Roman" w:hAnsi="Times New Roman" w:cs="Times New Roman"/>
          <w:sz w:val="24"/>
          <w:szCs w:val="24"/>
        </w:rPr>
        <w:t>“Our stand-in?”</w:t>
      </w:r>
    </w:p>
    <w:p w:rsidR="001B036E" w:rsidP="006B1B38" w:rsidRDefault="001B036E" w14:paraId="48F78B78" w14:textId="212EE8FC">
      <w:pPr>
        <w:spacing w:line="480" w:lineRule="auto"/>
        <w:rPr>
          <w:rFonts w:ascii="Times New Roman" w:hAnsi="Times New Roman" w:cs="Times New Roman"/>
          <w:sz w:val="24"/>
          <w:szCs w:val="24"/>
        </w:rPr>
      </w:pPr>
      <w:r>
        <w:rPr>
          <w:rFonts w:ascii="Times New Roman" w:hAnsi="Times New Roman" w:cs="Times New Roman"/>
          <w:sz w:val="24"/>
          <w:szCs w:val="24"/>
        </w:rPr>
        <w:t>“Yes. No bosses at the meets.”</w:t>
      </w:r>
    </w:p>
    <w:p w:rsidR="001B036E" w:rsidP="006B1B38" w:rsidRDefault="001B036E" w14:paraId="450E8DFA" w14:textId="70C6890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Mr. David and Jesse Hammer groaned.</w:t>
      </w:r>
    </w:p>
    <w:p w:rsidR="001B036E" w:rsidP="006B1B38" w:rsidRDefault="001B036E" w14:paraId="59B5B20C" w14:textId="46A8A91D">
      <w:pPr>
        <w:spacing w:line="480" w:lineRule="auto"/>
        <w:rPr>
          <w:rFonts w:ascii="Times New Roman" w:hAnsi="Times New Roman" w:cs="Times New Roman"/>
          <w:sz w:val="24"/>
          <w:szCs w:val="24"/>
        </w:rPr>
      </w:pPr>
      <w:r>
        <w:rPr>
          <w:rFonts w:ascii="Times New Roman" w:hAnsi="Times New Roman" w:cs="Times New Roman"/>
          <w:sz w:val="24"/>
          <w:szCs w:val="24"/>
        </w:rPr>
        <w:t>“Again, it’s only fair. And safer honestly.”</w:t>
      </w:r>
    </w:p>
    <w:p w:rsidR="001B036E" w:rsidP="006B1B38" w:rsidRDefault="001B036E" w14:paraId="1528C1D7" w14:textId="172A14B4">
      <w:pPr>
        <w:spacing w:line="480" w:lineRule="auto"/>
        <w:rPr>
          <w:rFonts w:ascii="Times New Roman" w:hAnsi="Times New Roman" w:cs="Times New Roman"/>
          <w:sz w:val="24"/>
          <w:szCs w:val="24"/>
        </w:rPr>
      </w:pPr>
      <w:r>
        <w:rPr>
          <w:rFonts w:ascii="Times New Roman" w:hAnsi="Times New Roman" w:cs="Times New Roman"/>
          <w:sz w:val="24"/>
          <w:szCs w:val="24"/>
        </w:rPr>
        <w:t xml:space="preserve">“Safer, how?” Trigger Treva said with a devious tone. </w:t>
      </w:r>
    </w:p>
    <w:p w:rsidR="001B036E" w:rsidP="006B1B38" w:rsidRDefault="001B036E" w14:paraId="0BCD2537" w14:textId="5A641451">
      <w:pPr>
        <w:spacing w:line="480" w:lineRule="auto"/>
        <w:rPr>
          <w:rFonts w:ascii="Times New Roman" w:hAnsi="Times New Roman" w:cs="Times New Roman"/>
          <w:sz w:val="24"/>
          <w:szCs w:val="24"/>
        </w:rPr>
      </w:pPr>
      <w:r>
        <w:rPr>
          <w:rFonts w:ascii="Times New Roman" w:hAnsi="Times New Roman" w:cs="Times New Roman"/>
          <w:sz w:val="24"/>
          <w:szCs w:val="24"/>
        </w:rPr>
        <w:t>Lapdog shrugged his shoulders</w:t>
      </w:r>
      <w:r w:rsidR="005A6521">
        <w:rPr>
          <w:rFonts w:ascii="Times New Roman" w:hAnsi="Times New Roman" w:cs="Times New Roman"/>
          <w:sz w:val="24"/>
          <w:szCs w:val="24"/>
        </w:rPr>
        <w:t xml:space="preserve">. </w:t>
      </w:r>
      <w:r w:rsidR="002E12C5">
        <w:rPr>
          <w:rFonts w:ascii="Times New Roman" w:hAnsi="Times New Roman" w:cs="Times New Roman"/>
          <w:sz w:val="24"/>
          <w:szCs w:val="24"/>
        </w:rPr>
        <w:t>He knew Treva was setting a mouse trap on that one.</w:t>
      </w:r>
    </w:p>
    <w:p w:rsidR="005A6521" w:rsidP="006B1B38" w:rsidRDefault="005A6521" w14:paraId="128BBBD7" w14:textId="1E2062BB">
      <w:pPr>
        <w:spacing w:line="480" w:lineRule="auto"/>
        <w:rPr>
          <w:rFonts w:ascii="Times New Roman" w:hAnsi="Times New Roman" w:cs="Times New Roman"/>
          <w:sz w:val="24"/>
          <w:szCs w:val="24"/>
        </w:rPr>
      </w:pPr>
      <w:r>
        <w:rPr>
          <w:rFonts w:ascii="Times New Roman" w:hAnsi="Times New Roman" w:cs="Times New Roman"/>
          <w:sz w:val="24"/>
          <w:szCs w:val="24"/>
        </w:rPr>
        <w:t>“If I may, boss.” Donnie looked at Mr. David, his brow full of curiosity. Mr. David nodded. “</w:t>
      </w:r>
      <w:r w:rsidR="002E12C5">
        <w:rPr>
          <w:rFonts w:ascii="Times New Roman" w:hAnsi="Times New Roman" w:cs="Times New Roman"/>
          <w:sz w:val="24"/>
          <w:szCs w:val="24"/>
        </w:rPr>
        <w:t xml:space="preserve">Okay then </w:t>
      </w:r>
      <w:r>
        <w:rPr>
          <w:rFonts w:ascii="Times New Roman" w:hAnsi="Times New Roman" w:cs="Times New Roman"/>
          <w:sz w:val="24"/>
          <w:szCs w:val="24"/>
        </w:rPr>
        <w:t>Monsieur Sams. I must admit I am sensing a bit of a conundrum.”</w:t>
      </w:r>
    </w:p>
    <w:p w:rsidR="005A6521" w:rsidP="006B1B38" w:rsidRDefault="005A6521" w14:paraId="6CF62893" w14:textId="2274B078">
      <w:pPr>
        <w:spacing w:line="480" w:lineRule="auto"/>
        <w:rPr>
          <w:rFonts w:ascii="Times New Roman" w:hAnsi="Times New Roman" w:cs="Times New Roman"/>
          <w:sz w:val="24"/>
          <w:szCs w:val="24"/>
        </w:rPr>
      </w:pPr>
      <w:r>
        <w:rPr>
          <w:rFonts w:ascii="Times New Roman" w:hAnsi="Times New Roman" w:cs="Times New Roman"/>
          <w:sz w:val="24"/>
          <w:szCs w:val="24"/>
        </w:rPr>
        <w:t xml:space="preserve">“Oh?” What is it now, Lapdog thought. </w:t>
      </w:r>
    </w:p>
    <w:p w:rsidR="006B1B38" w:rsidP="006B1B38" w:rsidRDefault="005A6521" w14:paraId="2FE316F6" w14:textId="5B784FD0">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Donnie’s voice became mockingly high-pitched. </w:t>
      </w:r>
      <w:r w:rsidR="006B1B38">
        <w:rPr>
          <w:rFonts w:ascii="Times New Roman" w:hAnsi="Times New Roman" w:cs="Times New Roman"/>
          <w:sz w:val="24"/>
          <w:szCs w:val="24"/>
        </w:rPr>
        <w:t>“</w:t>
      </w:r>
      <w:r>
        <w:rPr>
          <w:rFonts w:ascii="Times New Roman" w:hAnsi="Times New Roman" w:cs="Times New Roman"/>
          <w:sz w:val="24"/>
          <w:szCs w:val="24"/>
        </w:rPr>
        <w:t>Well, me</w:t>
      </w:r>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lil</w:t>
      </w:r>
      <w:proofErr w:type="spellEnd"/>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whee-skers</w:t>
      </w:r>
      <w:proofErr w:type="spellEnd"/>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are’a</w:t>
      </w:r>
      <w:proofErr w:type="spellEnd"/>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tinglin</w:t>
      </w:r>
      <w:proofErr w:type="spellEnd"/>
      <w:r w:rsidR="006B1B38">
        <w:rPr>
          <w:rFonts w:ascii="Times New Roman" w:hAnsi="Times New Roman" w:cs="Times New Roman"/>
          <w:sz w:val="24"/>
          <w:szCs w:val="24"/>
        </w:rPr>
        <w:t>’ mate.</w:t>
      </w:r>
      <w:r>
        <w:rPr>
          <w:rFonts w:ascii="Times New Roman" w:hAnsi="Times New Roman" w:cs="Times New Roman"/>
          <w:sz w:val="24"/>
          <w:szCs w:val="24"/>
        </w:rPr>
        <w:t>”</w:t>
      </w:r>
    </w:p>
    <w:p w:rsidR="005A6521" w:rsidP="006B1B38" w:rsidRDefault="005A6521" w14:paraId="5C28B8A0" w14:textId="79AABC0A">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you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xml:space="preserve">’ Irishman?” Hammer said. </w:t>
      </w:r>
    </w:p>
    <w:p w:rsidR="005A6521" w:rsidP="006B1B38" w:rsidRDefault="005A6521" w14:paraId="6EBA1BC3" w14:textId="20F91FB3">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5E737F">
        <w:rPr>
          <w:rFonts w:ascii="Times New Roman" w:hAnsi="Times New Roman" w:cs="Times New Roman"/>
          <w:sz w:val="24"/>
          <w:szCs w:val="24"/>
        </w:rPr>
        <w:t xml:space="preserve">few </w:t>
      </w:r>
      <w:proofErr w:type="gramStart"/>
      <w:r w:rsidR="005E737F">
        <w:rPr>
          <w:rFonts w:ascii="Times New Roman" w:hAnsi="Times New Roman" w:cs="Times New Roman"/>
          <w:sz w:val="24"/>
          <w:szCs w:val="24"/>
        </w:rPr>
        <w:t>mil</w:t>
      </w:r>
      <w:proofErr w:type="gramEnd"/>
      <w:r w:rsidR="005E737F">
        <w:rPr>
          <w:rFonts w:ascii="Times New Roman" w:hAnsi="Times New Roman" w:cs="Times New Roman"/>
          <w:sz w:val="24"/>
          <w:szCs w:val="24"/>
        </w:rPr>
        <w:t xml:space="preserve"> from </w:t>
      </w:r>
      <w:proofErr w:type="spellStart"/>
      <w:r w:rsidR="005E737F">
        <w:rPr>
          <w:rFonts w:ascii="Times New Roman" w:hAnsi="Times New Roman" w:cs="Times New Roman"/>
          <w:sz w:val="24"/>
          <w:szCs w:val="24"/>
        </w:rPr>
        <w:t>chippin</w:t>
      </w:r>
      <w:proofErr w:type="spellEnd"/>
      <w:r w:rsidR="005E737F">
        <w:rPr>
          <w:rFonts w:ascii="Times New Roman" w:hAnsi="Times New Roman" w:cs="Times New Roman"/>
          <w:sz w:val="24"/>
          <w:szCs w:val="24"/>
        </w:rPr>
        <w:t xml:space="preserve"> in </w:t>
      </w:r>
      <w:r w:rsidR="00EC05EE">
        <w:rPr>
          <w:rFonts w:ascii="Times New Roman" w:hAnsi="Times New Roman" w:cs="Times New Roman"/>
          <w:sz w:val="24"/>
          <w:szCs w:val="24"/>
        </w:rPr>
        <w:t>three-quarters</w:t>
      </w:r>
      <w:r w:rsidR="005E737F">
        <w:rPr>
          <w:rFonts w:ascii="Times New Roman" w:hAnsi="Times New Roman" w:cs="Times New Roman"/>
          <w:sz w:val="24"/>
          <w:szCs w:val="24"/>
        </w:rPr>
        <w:t xml:space="preserve"> of one </w:t>
      </w:r>
      <w:r w:rsidR="00404DF8">
        <w:rPr>
          <w:rFonts w:ascii="Times New Roman" w:hAnsi="Times New Roman" w:cs="Times New Roman"/>
          <w:sz w:val="24"/>
          <w:szCs w:val="24"/>
        </w:rPr>
        <w:t xml:space="preserve">is a ripe </w:t>
      </w:r>
      <w:proofErr w:type="spellStart"/>
      <w:r w:rsidR="00404DF8">
        <w:rPr>
          <w:rFonts w:ascii="Times New Roman" w:hAnsi="Times New Roman" w:cs="Times New Roman"/>
          <w:sz w:val="24"/>
          <w:szCs w:val="24"/>
        </w:rPr>
        <w:t>lil</w:t>
      </w:r>
      <w:proofErr w:type="spellEnd"/>
      <w:r w:rsidR="00404DF8">
        <w:rPr>
          <w:rFonts w:ascii="Times New Roman" w:hAnsi="Times New Roman" w:cs="Times New Roman"/>
          <w:sz w:val="24"/>
          <w:szCs w:val="24"/>
        </w:rPr>
        <w:t>’</w:t>
      </w:r>
      <w:r w:rsidR="005E737F">
        <w:rPr>
          <w:rFonts w:ascii="Times New Roman" w:hAnsi="Times New Roman" w:cs="Times New Roman"/>
          <w:sz w:val="24"/>
          <w:szCs w:val="24"/>
        </w:rPr>
        <w:t xml:space="preserve"> return</w:t>
      </w:r>
      <w:r>
        <w:rPr>
          <w:rFonts w:ascii="Times New Roman" w:hAnsi="Times New Roman" w:cs="Times New Roman"/>
          <w:sz w:val="24"/>
          <w:szCs w:val="24"/>
        </w:rPr>
        <w:t xml:space="preserve"> and all</w:t>
      </w:r>
      <w:r w:rsidR="00404DF8">
        <w:rPr>
          <w:rFonts w:ascii="Times New Roman" w:hAnsi="Times New Roman" w:cs="Times New Roman"/>
          <w:sz w:val="24"/>
          <w:szCs w:val="24"/>
        </w:rPr>
        <w:t>, y</w:t>
      </w:r>
      <w:r w:rsidR="002525D0">
        <w:rPr>
          <w:rFonts w:ascii="Times New Roman" w:hAnsi="Times New Roman" w:cs="Times New Roman"/>
          <w:sz w:val="24"/>
          <w:szCs w:val="24"/>
        </w:rPr>
        <w:t>eah</w:t>
      </w:r>
      <w:r w:rsidR="00404DF8">
        <w:rPr>
          <w:rFonts w:ascii="Times New Roman" w:hAnsi="Times New Roman" w:cs="Times New Roman"/>
          <w:sz w:val="24"/>
          <w:szCs w:val="24"/>
        </w:rPr>
        <w:t xml:space="preserve">? </w:t>
      </w:r>
      <w:r>
        <w:rPr>
          <w:rFonts w:ascii="Times New Roman" w:hAnsi="Times New Roman" w:cs="Times New Roman"/>
          <w:sz w:val="24"/>
          <w:szCs w:val="24"/>
        </w:rPr>
        <w:t>But</w:t>
      </w:r>
      <w:r w:rsidR="00404DF8">
        <w:rPr>
          <w:rFonts w:ascii="Times New Roman" w:hAnsi="Times New Roman" w:cs="Times New Roman"/>
          <w:sz w:val="24"/>
          <w:szCs w:val="24"/>
        </w:rPr>
        <w:t xml:space="preserve"> </w:t>
      </w:r>
      <w:r>
        <w:rPr>
          <w:rFonts w:ascii="Times New Roman" w:hAnsi="Times New Roman" w:cs="Times New Roman"/>
          <w:sz w:val="24"/>
          <w:szCs w:val="24"/>
        </w:rPr>
        <w:t xml:space="preserve">then what? You’ve made clear how the </w:t>
      </w:r>
      <w:proofErr w:type="spellStart"/>
      <w:r>
        <w:rPr>
          <w:rFonts w:ascii="Times New Roman" w:hAnsi="Times New Roman" w:cs="Times New Roman"/>
          <w:sz w:val="24"/>
          <w:szCs w:val="24"/>
        </w:rPr>
        <w:t>baddest</w:t>
      </w:r>
      <w:proofErr w:type="spellEnd"/>
      <w:r>
        <w:rPr>
          <w:rFonts w:ascii="Times New Roman" w:hAnsi="Times New Roman" w:cs="Times New Roman"/>
          <w:sz w:val="24"/>
          <w:szCs w:val="24"/>
        </w:rPr>
        <w:t xml:space="preserve"> of the </w:t>
      </w:r>
      <w:proofErr w:type="spellStart"/>
      <w:r w:rsidR="002E12C5">
        <w:rPr>
          <w:rFonts w:ascii="Times New Roman" w:hAnsi="Times New Roman" w:cs="Times New Roman"/>
          <w:sz w:val="24"/>
          <w:szCs w:val="24"/>
        </w:rPr>
        <w:t>badasses</w:t>
      </w:r>
      <w:proofErr w:type="spellEnd"/>
      <w:r>
        <w:rPr>
          <w:rFonts w:ascii="Times New Roman" w:hAnsi="Times New Roman" w:cs="Times New Roman"/>
          <w:sz w:val="24"/>
          <w:szCs w:val="24"/>
        </w:rPr>
        <w:t xml:space="preserve"> are in on this</w:t>
      </w:r>
      <w:r w:rsidR="002E12C5">
        <w:rPr>
          <w:rFonts w:ascii="Times New Roman" w:hAnsi="Times New Roman" w:cs="Times New Roman"/>
          <w:sz w:val="24"/>
          <w:szCs w:val="24"/>
        </w:rPr>
        <w:t xml:space="preserve">.” </w:t>
      </w:r>
      <w:r w:rsidR="00404DF8">
        <w:rPr>
          <w:rFonts w:ascii="Times New Roman" w:hAnsi="Times New Roman" w:cs="Times New Roman"/>
          <w:sz w:val="24"/>
          <w:szCs w:val="24"/>
        </w:rPr>
        <w:t xml:space="preserve">He pointed with a cool-looking gesture around the table. “We got the Boss here, </w:t>
      </w:r>
      <w:r>
        <w:rPr>
          <w:rFonts w:ascii="Times New Roman" w:hAnsi="Times New Roman" w:cs="Times New Roman"/>
          <w:sz w:val="24"/>
          <w:szCs w:val="24"/>
        </w:rPr>
        <w:t>Hammer, Silent K</w:t>
      </w:r>
      <w:r w:rsidR="00404DF8">
        <w:rPr>
          <w:rFonts w:ascii="Times New Roman" w:hAnsi="Times New Roman" w:cs="Times New Roman"/>
          <w:sz w:val="24"/>
          <w:szCs w:val="24"/>
        </w:rPr>
        <w:t xml:space="preserve">. Hell, they </w:t>
      </w:r>
      <w:r>
        <w:rPr>
          <w:rFonts w:ascii="Times New Roman" w:hAnsi="Times New Roman" w:cs="Times New Roman"/>
          <w:sz w:val="24"/>
          <w:szCs w:val="24"/>
        </w:rPr>
        <w:t xml:space="preserve">didn’t get to where they </w:t>
      </w:r>
      <w:r w:rsidR="00404DF8">
        <w:rPr>
          <w:rFonts w:ascii="Times New Roman" w:hAnsi="Times New Roman" w:cs="Times New Roman"/>
          <w:sz w:val="24"/>
          <w:szCs w:val="24"/>
        </w:rPr>
        <w:t xml:space="preserve">are by </w:t>
      </w:r>
      <w:proofErr w:type="spellStart"/>
      <w:r w:rsidR="00404DF8">
        <w:rPr>
          <w:rFonts w:ascii="Times New Roman" w:hAnsi="Times New Roman" w:cs="Times New Roman"/>
          <w:sz w:val="24"/>
          <w:szCs w:val="24"/>
        </w:rPr>
        <w:t>lackin</w:t>
      </w:r>
      <w:proofErr w:type="spellEnd"/>
      <w:r w:rsidR="00404DF8">
        <w:rPr>
          <w:rFonts w:ascii="Times New Roman" w:hAnsi="Times New Roman" w:cs="Times New Roman"/>
          <w:sz w:val="24"/>
          <w:szCs w:val="24"/>
        </w:rPr>
        <w:t xml:space="preserve">’ in the way of </w:t>
      </w:r>
      <w:proofErr w:type="spellStart"/>
      <w:r w:rsidR="00404DF8">
        <w:rPr>
          <w:rFonts w:ascii="Times New Roman" w:hAnsi="Times New Roman" w:cs="Times New Roman"/>
          <w:sz w:val="24"/>
          <w:szCs w:val="24"/>
        </w:rPr>
        <w:t>makin</w:t>
      </w:r>
      <w:proofErr w:type="spellEnd"/>
      <w:r w:rsidR="00404DF8">
        <w:rPr>
          <w:rFonts w:ascii="Times New Roman" w:hAnsi="Times New Roman" w:cs="Times New Roman"/>
          <w:sz w:val="24"/>
          <w:szCs w:val="24"/>
        </w:rPr>
        <w:t>’ money, yea</w:t>
      </w:r>
      <w:r w:rsidR="00114DBE">
        <w:rPr>
          <w:rFonts w:ascii="Times New Roman" w:hAnsi="Times New Roman" w:cs="Times New Roman"/>
          <w:sz w:val="24"/>
          <w:szCs w:val="24"/>
        </w:rPr>
        <w:t>h</w:t>
      </w:r>
      <w:r>
        <w:rPr>
          <w:rFonts w:ascii="Times New Roman" w:hAnsi="Times New Roman" w:cs="Times New Roman"/>
          <w:sz w:val="24"/>
          <w:szCs w:val="24"/>
        </w:rPr>
        <w:t xml:space="preserve">? A </w:t>
      </w:r>
      <w:r w:rsidR="00EC05EE">
        <w:rPr>
          <w:rFonts w:ascii="Times New Roman" w:hAnsi="Times New Roman" w:cs="Times New Roman"/>
          <w:sz w:val="24"/>
          <w:szCs w:val="24"/>
        </w:rPr>
        <w:t>one-and-done</w:t>
      </w:r>
      <w:r>
        <w:rPr>
          <w:rFonts w:ascii="Times New Roman" w:hAnsi="Times New Roman" w:cs="Times New Roman"/>
          <w:sz w:val="24"/>
          <w:szCs w:val="24"/>
        </w:rPr>
        <w:t xml:space="preserve"> deal doesn’t sound very prosperous.”</w:t>
      </w:r>
    </w:p>
    <w:p w:rsidR="00404DF8" w:rsidP="00404DF8" w:rsidRDefault="00725E14" w14:paraId="2E601022" w14:textId="16D1DB8B">
      <w:pPr>
        <w:spacing w:line="480" w:lineRule="auto"/>
        <w:rPr>
          <w:rFonts w:ascii="Times New Roman" w:hAnsi="Times New Roman" w:cs="Times New Roman"/>
          <w:sz w:val="24"/>
          <w:szCs w:val="24"/>
        </w:rPr>
      </w:pPr>
      <w:r>
        <w:rPr>
          <w:rFonts w:ascii="Times New Roman" w:hAnsi="Times New Roman" w:cs="Times New Roman"/>
          <w:sz w:val="24"/>
          <w:szCs w:val="24"/>
        </w:rPr>
        <w:t>“Good point, lad.” Mr. David said. Franklin nodded.</w:t>
      </w:r>
    </w:p>
    <w:p w:rsidR="00725E14" w:rsidP="006B1B38" w:rsidRDefault="00725E14" w14:paraId="2302BB9E" w14:textId="3100478F">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the best part </w:t>
      </w:r>
      <w:r w:rsidR="00404DF8">
        <w:rPr>
          <w:rFonts w:ascii="Times New Roman" w:hAnsi="Times New Roman" w:cs="Times New Roman"/>
          <w:sz w:val="24"/>
          <w:szCs w:val="24"/>
        </w:rPr>
        <w:t>and</w:t>
      </w:r>
      <w:r>
        <w:rPr>
          <w:rFonts w:ascii="Times New Roman" w:hAnsi="Times New Roman" w:cs="Times New Roman"/>
          <w:sz w:val="24"/>
          <w:szCs w:val="24"/>
        </w:rPr>
        <w:t xml:space="preserve"> another reason why it’s in everyone’s best interest to see this through—aka not moving in on someone else’s share and messing up the whole deal. At the end of it all you’ll each be provided with Joey Smokes’s diamond connect.”</w:t>
      </w:r>
    </w:p>
    <w:p w:rsidR="00725E14" w:rsidP="006B1B38" w:rsidRDefault="00725E14" w14:paraId="34CB8578" w14:textId="315EBCFE">
      <w:pPr>
        <w:spacing w:line="480" w:lineRule="auto"/>
        <w:rPr>
          <w:rFonts w:ascii="Times New Roman" w:hAnsi="Times New Roman" w:cs="Times New Roman"/>
          <w:sz w:val="24"/>
          <w:szCs w:val="24"/>
        </w:rPr>
      </w:pPr>
      <w:r>
        <w:rPr>
          <w:rFonts w:ascii="Times New Roman" w:hAnsi="Times New Roman" w:cs="Times New Roman"/>
          <w:sz w:val="24"/>
          <w:szCs w:val="24"/>
        </w:rPr>
        <w:t xml:space="preserve">Hammer crossed her </w:t>
      </w:r>
      <w:r w:rsidR="00404DF8">
        <w:rPr>
          <w:rFonts w:ascii="Times New Roman" w:hAnsi="Times New Roman" w:cs="Times New Roman"/>
          <w:sz w:val="24"/>
          <w:szCs w:val="24"/>
        </w:rPr>
        <w:t>arms and</w:t>
      </w:r>
      <w:r>
        <w:rPr>
          <w:rFonts w:ascii="Times New Roman" w:hAnsi="Times New Roman" w:cs="Times New Roman"/>
          <w:sz w:val="24"/>
          <w:szCs w:val="24"/>
        </w:rPr>
        <w:t xml:space="preserve"> lifted her chin in the air as she glared at Lapdog. “Really? I hear he only works with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w:t>
      </w:r>
    </w:p>
    <w:p w:rsidR="00725E14" w:rsidP="00725E14" w:rsidRDefault="00725E14" w14:paraId="4B674F26" w14:textId="52C4A31D">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what a lot of people think. Understandably so since Joey worked for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may he rest in peace. But no, his connect was loyal to Joey but more loyal to greenbacks. Now that Joey is gone, he’s eager to get his business back in order.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will always be the out-of-state celebs that could never make it to our city. The flow of diamonds </w:t>
      </w:r>
      <w:r w:rsidR="00404DF8">
        <w:rPr>
          <w:rFonts w:ascii="Times New Roman" w:hAnsi="Times New Roman" w:cs="Times New Roman"/>
          <w:sz w:val="24"/>
          <w:szCs w:val="24"/>
        </w:rPr>
        <w:t>and gems moves</w:t>
      </w:r>
      <w:r>
        <w:rPr>
          <w:rFonts w:ascii="Times New Roman" w:hAnsi="Times New Roman" w:cs="Times New Roman"/>
          <w:sz w:val="24"/>
          <w:szCs w:val="24"/>
        </w:rPr>
        <w:t xml:space="preserve"> here</w:t>
      </w:r>
      <w:r w:rsidR="00404DF8">
        <w:rPr>
          <w:rFonts w:ascii="Times New Roman" w:hAnsi="Times New Roman" w:cs="Times New Roman"/>
          <w:sz w:val="24"/>
          <w:szCs w:val="24"/>
        </w:rPr>
        <w:t>. Everyone knows that</w:t>
      </w:r>
      <w:r>
        <w:rPr>
          <w:rFonts w:ascii="Times New Roman" w:hAnsi="Times New Roman" w:cs="Times New Roman"/>
          <w:sz w:val="24"/>
          <w:szCs w:val="24"/>
        </w:rPr>
        <w:t xml:space="preserve">. That’s why Joey did his thing here. Joey was the closest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got to a foot in this city. His connect doesn’t feel confident they can do it </w:t>
      </w:r>
      <w:r>
        <w:rPr>
          <w:rFonts w:ascii="Times New Roman" w:hAnsi="Times New Roman" w:cs="Times New Roman"/>
          <w:sz w:val="24"/>
          <w:szCs w:val="24"/>
        </w:rPr>
        <w:t xml:space="preserve">now that he’s gone. But when I mentioned the likes of Jesse Hammer, Mr. David, and Silent K…he was all in.” </w:t>
      </w:r>
    </w:p>
    <w:p w:rsidR="00725E14" w:rsidP="00725E14" w:rsidRDefault="00725E14" w14:paraId="64624E6F" w14:textId="461E8D2B">
      <w:pPr>
        <w:spacing w:line="480" w:lineRule="auto"/>
        <w:rPr>
          <w:rFonts w:ascii="Times New Roman" w:hAnsi="Times New Roman" w:cs="Times New Roman"/>
          <w:sz w:val="24"/>
          <w:szCs w:val="24"/>
        </w:rPr>
      </w:pPr>
      <w:r>
        <w:rPr>
          <w:rFonts w:ascii="Times New Roman" w:hAnsi="Times New Roman" w:cs="Times New Roman"/>
          <w:sz w:val="24"/>
          <w:szCs w:val="24"/>
        </w:rPr>
        <w:t>“Impressive Bag Boy, impressive.”</w:t>
      </w:r>
    </w:p>
    <w:p w:rsidR="00725E14" w:rsidP="00725E14" w:rsidRDefault="00725E14" w14:paraId="31E402B6" w14:textId="7E7C7702">
      <w:pPr>
        <w:spacing w:line="480" w:lineRule="auto"/>
        <w:rPr>
          <w:rFonts w:ascii="Times New Roman" w:hAnsi="Times New Roman" w:cs="Times New Roman"/>
          <w:sz w:val="24"/>
          <w:szCs w:val="24"/>
        </w:rPr>
      </w:pPr>
      <w:r>
        <w:rPr>
          <w:rFonts w:ascii="Times New Roman" w:hAnsi="Times New Roman" w:cs="Times New Roman"/>
          <w:sz w:val="24"/>
          <w:szCs w:val="24"/>
        </w:rPr>
        <w:t xml:space="preserve">“Not bad,” Mr. David agreed. </w:t>
      </w:r>
    </w:p>
    <w:p w:rsidR="00404DF8" w:rsidP="00725E14" w:rsidRDefault="00404DF8" w14:paraId="451AF715" w14:textId="71E1850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Trigger Treva leaned forward, her perfume adding a soft touch to the air. “Just one question: why not just kill you?” </w:t>
      </w:r>
    </w:p>
    <w:p w:rsidR="00404DF8" w:rsidP="00725E14" w:rsidRDefault="00404DF8" w14:paraId="06A01C95" w14:textId="24D5258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That soft touch was followed by a hard punch to Lapdog’s gut. He gulped. “</w:t>
      </w:r>
      <w:r w:rsidRPr="6AC29738" w:rsidR="6AC29738">
        <w:rPr>
          <w:rFonts w:ascii="Times New Roman" w:hAnsi="Times New Roman" w:cs="Times New Roman"/>
          <w:sz w:val="24"/>
          <w:szCs w:val="24"/>
        </w:rPr>
        <w:t>Wh</w:t>
      </w:r>
      <w:r w:rsidRPr="6AC29738" w:rsidR="6AC29738">
        <w:rPr>
          <w:rFonts w:ascii="Times New Roman" w:hAnsi="Times New Roman" w:cs="Times New Roman"/>
          <w:sz w:val="24"/>
          <w:szCs w:val="24"/>
        </w:rPr>
        <w:t>—what?”</w:t>
      </w:r>
      <w:proofErr w:type="spellStart"/>
      <w:proofErr w:type="spellEnd"/>
    </w:p>
    <w:p w:rsidR="00404DF8" w:rsidP="00725E14" w:rsidRDefault="00404DF8" w14:paraId="45B5DDFB" w14:textId="2300B00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“Well.” Treva pulled a piece of bread off the serving tray, tore a tinier </w:t>
      </w:r>
      <w:r w:rsidRPr="6AC29738" w:rsidR="6AC29738">
        <w:rPr>
          <w:rFonts w:ascii="Times New Roman" w:hAnsi="Times New Roman" w:cs="Times New Roman"/>
          <w:sz w:val="24"/>
          <w:szCs w:val="24"/>
        </w:rPr>
        <w:t>piece</w:t>
      </w:r>
      <w:r w:rsidRPr="6AC29738" w:rsidR="6AC29738">
        <w:rPr>
          <w:rFonts w:ascii="Times New Roman" w:hAnsi="Times New Roman" w:cs="Times New Roman"/>
          <w:sz w:val="24"/>
          <w:szCs w:val="24"/>
        </w:rPr>
        <w:t xml:space="preserve"> and ate it. “</w:t>
      </w:r>
      <w:r w:rsidRPr="6AC29738" w:rsidR="6AC29738">
        <w:rPr>
          <w:rFonts w:ascii="Times New Roman" w:hAnsi="Times New Roman" w:cs="Times New Roman"/>
          <w:sz w:val="24"/>
          <w:szCs w:val="24"/>
        </w:rPr>
        <w:t>What’s</w:t>
      </w:r>
      <w:r w:rsidRPr="6AC29738" w:rsidR="6AC29738">
        <w:rPr>
          <w:rFonts w:ascii="Times New Roman" w:hAnsi="Times New Roman" w:cs="Times New Roman"/>
          <w:sz w:val="24"/>
          <w:szCs w:val="24"/>
        </w:rPr>
        <w:t xml:space="preserve"> stopping us from nixing this thing and just taking you on a little trip to my playhouse? I have all sorts of fun toys to play with; ones </w:t>
      </w:r>
      <w:r w:rsidRPr="6AC29738" w:rsidR="6AC29738">
        <w:rPr>
          <w:rFonts w:ascii="Times New Roman" w:hAnsi="Times New Roman" w:cs="Times New Roman"/>
          <w:sz w:val="24"/>
          <w:szCs w:val="24"/>
        </w:rPr>
        <w:t>that’ll</w:t>
      </w:r>
      <w:r w:rsidRPr="6AC29738" w:rsidR="6AC29738">
        <w:rPr>
          <w:rFonts w:ascii="Times New Roman" w:hAnsi="Times New Roman" w:cs="Times New Roman"/>
          <w:sz w:val="24"/>
          <w:szCs w:val="24"/>
        </w:rPr>
        <w:t xml:space="preserve"> get </w:t>
      </w:r>
      <w:r w:rsidRPr="6AC29738" w:rsidR="6AC29738">
        <w:rPr>
          <w:rFonts w:ascii="Times New Roman" w:hAnsi="Times New Roman" w:cs="Times New Roman"/>
          <w:sz w:val="24"/>
          <w:szCs w:val="24"/>
        </w:rPr>
        <w:t>ya</w:t>
      </w:r>
      <w:r w:rsidRPr="6AC29738" w:rsidR="6AC29738">
        <w:rPr>
          <w:rFonts w:ascii="Times New Roman" w:hAnsi="Times New Roman" w:cs="Times New Roman"/>
          <w:sz w:val="24"/>
          <w:szCs w:val="24"/>
        </w:rPr>
        <w:t xml:space="preserve"> very vocal on that connect.”</w:t>
      </w:r>
    </w:p>
    <w:p w:rsidR="00404DF8" w:rsidP="00725E14" w:rsidRDefault="00404DF8" w14:paraId="5CFB74C8" w14:textId="06079DD0">
      <w:pPr>
        <w:spacing w:line="480" w:lineRule="auto"/>
        <w:rPr>
          <w:rFonts w:ascii="Times New Roman" w:hAnsi="Times New Roman" w:cs="Times New Roman"/>
          <w:sz w:val="24"/>
          <w:szCs w:val="24"/>
        </w:rPr>
      </w:pPr>
      <w:r>
        <w:rPr>
          <w:rFonts w:ascii="Times New Roman" w:hAnsi="Times New Roman" w:cs="Times New Roman"/>
          <w:sz w:val="24"/>
          <w:szCs w:val="24"/>
        </w:rPr>
        <w:t xml:space="preserve">“I’m sure you do, Treva. Since my partner’s connect isn’t the playful type, that would only make him hightail his lucrative business elsewhere. See…he only wants to do business with those he can trust. So, if he doesn’t hear from me </w:t>
      </w:r>
      <w:r w:rsidRPr="00404DF8">
        <w:rPr>
          <w:rFonts w:ascii="Times New Roman" w:hAnsi="Times New Roman" w:cs="Times New Roman"/>
          <w:i/>
          <w:iCs/>
          <w:sz w:val="24"/>
          <w:szCs w:val="24"/>
        </w:rPr>
        <w:t>and</w:t>
      </w:r>
      <w:r>
        <w:rPr>
          <w:rFonts w:ascii="Times New Roman" w:hAnsi="Times New Roman" w:cs="Times New Roman"/>
          <w:sz w:val="24"/>
          <w:szCs w:val="24"/>
        </w:rPr>
        <w:t xml:space="preserve"> my partner the way we have planned, he’ll know someone is playing against the rules and that’ll be that. </w:t>
      </w:r>
    </w:p>
    <w:p w:rsidR="00740083" w:rsidP="00725E14" w:rsidRDefault="00740083" w14:paraId="56B3F0F9" w14:textId="7331F2CD">
      <w:pPr>
        <w:spacing w:line="480" w:lineRule="auto"/>
        <w:rPr>
          <w:rFonts w:ascii="Times New Roman" w:hAnsi="Times New Roman" w:cs="Times New Roman"/>
          <w:sz w:val="24"/>
          <w:szCs w:val="24"/>
        </w:rPr>
      </w:pPr>
      <w:r>
        <w:rPr>
          <w:rFonts w:ascii="Times New Roman" w:hAnsi="Times New Roman" w:cs="Times New Roman"/>
          <w:sz w:val="24"/>
          <w:szCs w:val="24"/>
        </w:rPr>
        <w:t>Treva slumped her back against her chair. Jesse Hammer smiled.</w:t>
      </w:r>
    </w:p>
    <w:p w:rsidR="00725E14" w:rsidP="6AC29738" w:rsidRDefault="00740083" w14:paraId="667C94C9" w14:textId="341004D8">
      <w:pPr>
        <w:pStyle w:val="Normal"/>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“What’s next then?” Hammer asked. “</w:t>
      </w:r>
      <w:r w:rsidRPr="6AC29738" w:rsidR="6AC29738">
        <w:rPr>
          <w:rFonts w:ascii="Times New Roman" w:hAnsi="Times New Roman" w:cs="Times New Roman"/>
          <w:sz w:val="24"/>
          <w:szCs w:val="24"/>
        </w:rPr>
        <w:t>When</w:t>
      </w:r>
      <w:r w:rsidRPr="6AC29738" w:rsidR="6AC29738">
        <w:rPr>
          <w:rFonts w:ascii="Times New Roman" w:hAnsi="Times New Roman" w:cs="Times New Roman"/>
          <w:sz w:val="24"/>
          <w:szCs w:val="24"/>
        </w:rPr>
        <w:t xml:space="preserve"> is the first meet? </w:t>
      </w:r>
      <w:r w:rsidRPr="6AC29738" w:rsidR="6AC29738">
        <w:rPr>
          <w:rFonts w:ascii="Times New Roman" w:hAnsi="Times New Roman" w:cs="Times New Roman"/>
          <w:sz w:val="24"/>
          <w:szCs w:val="24"/>
        </w:rPr>
        <w:t>What’s</w:t>
      </w:r>
      <w:r w:rsidRPr="6AC29738" w:rsidR="6AC29738">
        <w:rPr>
          <w:rFonts w:ascii="Times New Roman" w:hAnsi="Times New Roman" w:cs="Times New Roman"/>
          <w:sz w:val="24"/>
          <w:szCs w:val="24"/>
        </w:rPr>
        <w:t xml:space="preserve"> the prep?” </w:t>
      </w:r>
    </w:p>
    <w:p w:rsidR="006F65A6" w:rsidP="00725E14" w:rsidRDefault="006F65A6" w14:paraId="1DF0D427" w14:textId="6FB3CFE2">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all for now. The rest will only be shared with the </w:t>
      </w:r>
      <w:proofErr w:type="spellStart"/>
      <w:r>
        <w:rPr>
          <w:rFonts w:ascii="Times New Roman" w:hAnsi="Times New Roman" w:cs="Times New Roman"/>
          <w:sz w:val="24"/>
          <w:szCs w:val="24"/>
        </w:rPr>
        <w:t>exchangee</w:t>
      </w:r>
      <w:proofErr w:type="spellEnd"/>
      <w:r>
        <w:rPr>
          <w:rFonts w:ascii="Times New Roman" w:hAnsi="Times New Roman" w:cs="Times New Roman"/>
          <w:sz w:val="24"/>
          <w:szCs w:val="24"/>
        </w:rPr>
        <w:t xml:space="preserve"> the day of.”</w:t>
      </w:r>
    </w:p>
    <w:p w:rsidR="006F65A6" w:rsidP="00725E14" w:rsidRDefault="006F65A6" w14:paraId="51819835" w14:textId="227AC232">
      <w:pPr>
        <w:spacing w:line="480" w:lineRule="auto"/>
        <w:rPr>
          <w:rFonts w:ascii="Times New Roman" w:hAnsi="Times New Roman" w:cs="Times New Roman"/>
          <w:sz w:val="24"/>
          <w:szCs w:val="24"/>
        </w:rPr>
      </w:pPr>
      <w:r>
        <w:rPr>
          <w:rFonts w:ascii="Times New Roman" w:hAnsi="Times New Roman" w:cs="Times New Roman"/>
          <w:sz w:val="24"/>
          <w:szCs w:val="24"/>
        </w:rPr>
        <w:t>“</w:t>
      </w:r>
      <w:r w:rsidR="00740083">
        <w:rPr>
          <w:rFonts w:ascii="Times New Roman" w:hAnsi="Times New Roman" w:cs="Times New Roman"/>
          <w:sz w:val="24"/>
          <w:szCs w:val="24"/>
        </w:rPr>
        <w:t>Hmmm</w:t>
      </w:r>
      <w:r>
        <w:rPr>
          <w:rFonts w:ascii="Times New Roman" w:hAnsi="Times New Roman" w:cs="Times New Roman"/>
          <w:sz w:val="24"/>
          <w:szCs w:val="24"/>
        </w:rPr>
        <w:t xml:space="preserve">?” Hammer’s </w:t>
      </w:r>
      <w:r w:rsidR="00740083">
        <w:rPr>
          <w:rFonts w:ascii="Times New Roman" w:hAnsi="Times New Roman" w:cs="Times New Roman"/>
          <w:sz w:val="24"/>
          <w:szCs w:val="24"/>
        </w:rPr>
        <w:t>hum</w:t>
      </w:r>
      <w:r>
        <w:rPr>
          <w:rFonts w:ascii="Times New Roman" w:hAnsi="Times New Roman" w:cs="Times New Roman"/>
          <w:sz w:val="24"/>
          <w:szCs w:val="24"/>
        </w:rPr>
        <w:t xml:space="preserve"> was very disapproving. </w:t>
      </w:r>
    </w:p>
    <w:p w:rsidR="002A5651" w:rsidP="00725E14" w:rsidRDefault="006F65A6" w14:paraId="1D4EF5B9" w14:textId="77777777">
      <w:pPr>
        <w:spacing w:line="480" w:lineRule="auto"/>
        <w:rPr>
          <w:rFonts w:ascii="Times New Roman" w:hAnsi="Times New Roman" w:cs="Times New Roman"/>
          <w:sz w:val="24"/>
          <w:szCs w:val="24"/>
        </w:rPr>
      </w:pPr>
      <w:r>
        <w:rPr>
          <w:rFonts w:ascii="Times New Roman" w:hAnsi="Times New Roman" w:cs="Times New Roman"/>
          <w:sz w:val="24"/>
          <w:szCs w:val="24"/>
        </w:rPr>
        <w:t>“I’m playing this one close to the chest guys. Trust me, it’ll all go smoothly. We have this planned down to the finest detail.</w:t>
      </w:r>
      <w:r w:rsidR="002A5651">
        <w:rPr>
          <w:rFonts w:ascii="Times New Roman" w:hAnsi="Times New Roman" w:cs="Times New Roman"/>
          <w:sz w:val="24"/>
          <w:szCs w:val="24"/>
        </w:rPr>
        <w:t>”</w:t>
      </w:r>
    </w:p>
    <w:p w:rsidR="002A5651" w:rsidP="00725E14" w:rsidRDefault="002A5651" w14:paraId="1535DC4A" w14:textId="139FC414">
      <w:pPr>
        <w:spacing w:line="480" w:lineRule="auto"/>
        <w:rPr>
          <w:rFonts w:ascii="Times New Roman" w:hAnsi="Times New Roman" w:cs="Times New Roman"/>
          <w:sz w:val="24"/>
          <w:szCs w:val="24"/>
        </w:rPr>
      </w:pPr>
      <w:r>
        <w:rPr>
          <w:rFonts w:ascii="Times New Roman" w:hAnsi="Times New Roman" w:cs="Times New Roman"/>
          <w:sz w:val="24"/>
          <w:szCs w:val="24"/>
        </w:rPr>
        <w:t>“A bit on the skeptical side are we, Hammer?”</w:t>
      </w:r>
      <w:r w:rsidR="00740083">
        <w:rPr>
          <w:rFonts w:ascii="Times New Roman" w:hAnsi="Times New Roman" w:cs="Times New Roman"/>
          <w:sz w:val="24"/>
          <w:szCs w:val="24"/>
        </w:rPr>
        <w:t xml:space="preserve"> Mr. David said.</w:t>
      </w:r>
    </w:p>
    <w:p w:rsidR="002A5651" w:rsidP="00725E14" w:rsidRDefault="002A5651" w14:paraId="0892EE4B" w14:textId="0D0CA508">
      <w:pPr>
        <w:spacing w:line="480" w:lineRule="auto"/>
        <w:rPr>
          <w:rFonts w:ascii="Times New Roman" w:hAnsi="Times New Roman" w:cs="Times New Roman"/>
          <w:sz w:val="24"/>
          <w:szCs w:val="24"/>
        </w:rPr>
      </w:pPr>
      <w:r>
        <w:rPr>
          <w:rFonts w:ascii="Times New Roman" w:hAnsi="Times New Roman" w:cs="Times New Roman"/>
          <w:sz w:val="24"/>
          <w:szCs w:val="24"/>
        </w:rPr>
        <w:t>“Oh please. I’m supposed to just outright trust Silent K and you—the one sober paddy in town.”</w:t>
      </w:r>
    </w:p>
    <w:p w:rsidR="006F65A6" w:rsidP="00725E14" w:rsidRDefault="002A5651" w14:paraId="28EB789B" w14:textId="046C6C8D">
      <w:pPr>
        <w:spacing w:line="480" w:lineRule="auto"/>
        <w:rPr>
          <w:rFonts w:ascii="Times New Roman" w:hAnsi="Times New Roman" w:cs="Times New Roman"/>
          <w:sz w:val="24"/>
          <w:szCs w:val="24"/>
        </w:rPr>
      </w:pPr>
      <w:r>
        <w:rPr>
          <w:rFonts w:ascii="Times New Roman" w:hAnsi="Times New Roman" w:cs="Times New Roman"/>
          <w:sz w:val="24"/>
          <w:szCs w:val="24"/>
        </w:rPr>
        <w:t>“Hammer, Mr. David, all will go smoothly. Scout’s honor.</w:t>
      </w:r>
      <w:r w:rsidR="006F65A6">
        <w:rPr>
          <w:rFonts w:ascii="Times New Roman" w:hAnsi="Times New Roman" w:cs="Times New Roman"/>
          <w:sz w:val="24"/>
          <w:szCs w:val="24"/>
        </w:rPr>
        <w:t xml:space="preserve"> No one is getting fucked here.”</w:t>
      </w:r>
    </w:p>
    <w:p w:rsidR="006F65A6" w:rsidP="00725E14" w:rsidRDefault="006F65A6" w14:paraId="6608D403" w14:textId="2658200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“Well, I didn’t say I didn’t </w:t>
      </w:r>
      <w:r w:rsidRPr="6AC29738" w:rsidR="6AC29738">
        <w:rPr>
          <w:rFonts w:ascii="Times New Roman" w:hAnsi="Times New Roman" w:cs="Times New Roman"/>
          <w:sz w:val="24"/>
          <w:szCs w:val="24"/>
        </w:rPr>
        <w:t>wanna</w:t>
      </w:r>
      <w:r w:rsidRPr="6AC29738" w:rsidR="6AC29738">
        <w:rPr>
          <w:rFonts w:ascii="Times New Roman" w:hAnsi="Times New Roman" w:cs="Times New Roman"/>
          <w:sz w:val="24"/>
          <w:szCs w:val="24"/>
        </w:rPr>
        <w:t xml:space="preserve"> get fucked,” Hammer said, winking at Mr. David.</w:t>
      </w:r>
    </w:p>
    <w:p w:rsidR="006F65A6" w:rsidP="00725E14" w:rsidRDefault="006F65A6" w14:paraId="5B24437F" w14:textId="2A59A189">
      <w:pPr>
        <w:spacing w:line="480" w:lineRule="auto"/>
        <w:rPr>
          <w:rFonts w:ascii="Times New Roman" w:hAnsi="Times New Roman" w:cs="Times New Roman"/>
          <w:sz w:val="24"/>
          <w:szCs w:val="24"/>
        </w:rPr>
      </w:pPr>
      <w:r>
        <w:rPr>
          <w:rFonts w:ascii="Times New Roman" w:hAnsi="Times New Roman" w:cs="Times New Roman"/>
          <w:sz w:val="24"/>
          <w:szCs w:val="24"/>
        </w:rPr>
        <w:t>“I really don’t like you,” he said.</w:t>
      </w:r>
    </w:p>
    <w:p w:rsidR="002A5651" w:rsidP="00725E14" w:rsidRDefault="002A5651" w14:paraId="72B0BD54" w14:textId="58A8DAB7">
      <w:pPr>
        <w:spacing w:line="480" w:lineRule="auto"/>
        <w:rPr>
          <w:rFonts w:ascii="Times New Roman" w:hAnsi="Times New Roman" w:cs="Times New Roman"/>
          <w:sz w:val="24"/>
          <w:szCs w:val="24"/>
        </w:rPr>
      </w:pPr>
      <w:r>
        <w:rPr>
          <w:rFonts w:ascii="Times New Roman" w:hAnsi="Times New Roman" w:cs="Times New Roman"/>
          <w:sz w:val="24"/>
          <w:szCs w:val="24"/>
        </w:rPr>
        <w:t xml:space="preserve">Easy D grabbed her beer and handed it to Jesse Hammer. “Boss, these guys are great. I </w:t>
      </w:r>
      <w:proofErr w:type="spellStart"/>
      <w:r w:rsidR="00740083">
        <w:rPr>
          <w:rFonts w:ascii="Times New Roman" w:hAnsi="Times New Roman" w:cs="Times New Roman"/>
          <w:sz w:val="24"/>
          <w:szCs w:val="24"/>
        </w:rPr>
        <w:t>wanna</w:t>
      </w:r>
      <w:proofErr w:type="spellEnd"/>
      <w:r w:rsidR="00740083">
        <w:rPr>
          <w:rFonts w:ascii="Times New Roman" w:hAnsi="Times New Roman" w:cs="Times New Roman"/>
          <w:sz w:val="24"/>
          <w:szCs w:val="24"/>
        </w:rPr>
        <w:t xml:space="preserve"> do it</w:t>
      </w:r>
      <w:r>
        <w:rPr>
          <w:rFonts w:ascii="Times New Roman" w:hAnsi="Times New Roman" w:cs="Times New Roman"/>
          <w:sz w:val="24"/>
          <w:szCs w:val="24"/>
        </w:rPr>
        <w:t>.”</w:t>
      </w:r>
    </w:p>
    <w:p w:rsidR="002A5651" w:rsidP="00725E14" w:rsidRDefault="002A5651" w14:paraId="59BBC96A" w14:textId="4B12731E">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Hammer finished her half bottle, took the other one Easy D handed her and glugged loudly followed by a satisfying exhale. “Thanks, my deer. Okay, then, D. I think </w:t>
      </w:r>
      <w:r w:rsidRPr="6AC29738" w:rsidR="6AC29738">
        <w:rPr>
          <w:rFonts w:ascii="Times New Roman" w:hAnsi="Times New Roman" w:cs="Times New Roman"/>
          <w:sz w:val="24"/>
          <w:szCs w:val="24"/>
        </w:rPr>
        <w:t>you’re</w:t>
      </w:r>
      <w:r w:rsidRPr="6AC29738" w:rsidR="6AC29738">
        <w:rPr>
          <w:rFonts w:ascii="Times New Roman" w:hAnsi="Times New Roman" w:cs="Times New Roman"/>
          <w:sz w:val="24"/>
          <w:szCs w:val="24"/>
        </w:rPr>
        <w:t xml:space="preserve"> right. Mr. David, Mr. Bag Boy, Easy D here just brokered a deal for you. Be thankful.”</w:t>
      </w:r>
    </w:p>
    <w:p w:rsidR="002A5651" w:rsidP="00725E14" w:rsidRDefault="002A5651" w14:paraId="36A5E5B3" w14:textId="6921D3DE">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Donnie snatched the whiskey from Franklin’s hand just as he was about to take a sip and killed the drink. He chewed on his toothpick as he stared at Easy D. Lapdog noticed Hammer’s pupils shooting arrows toward Donnie.</w:t>
      </w:r>
    </w:p>
    <w:p w:rsidR="00383A68" w:rsidP="00725E14" w:rsidRDefault="00383A68" w14:paraId="3FE9F3DD" w14:textId="41B1B8DC">
      <w:pPr>
        <w:spacing w:line="480" w:lineRule="auto"/>
        <w:rPr>
          <w:rFonts w:ascii="Times New Roman" w:hAnsi="Times New Roman" w:cs="Times New Roman"/>
          <w:sz w:val="24"/>
          <w:szCs w:val="24"/>
        </w:rPr>
      </w:pPr>
      <w:r>
        <w:rPr>
          <w:rFonts w:ascii="Times New Roman" w:hAnsi="Times New Roman" w:cs="Times New Roman"/>
          <w:sz w:val="24"/>
          <w:szCs w:val="24"/>
        </w:rPr>
        <w:t>“Watch your gaze Irishman.”</w:t>
      </w:r>
    </w:p>
    <w:p w:rsidR="00383A68" w:rsidP="00725E14" w:rsidRDefault="00383A68" w14:paraId="571A07D3" w14:textId="0AFAE012">
      <w:pPr>
        <w:spacing w:line="480" w:lineRule="auto"/>
        <w:rPr>
          <w:rFonts w:ascii="Times New Roman" w:hAnsi="Times New Roman" w:cs="Times New Roman"/>
          <w:sz w:val="24"/>
          <w:szCs w:val="24"/>
        </w:rPr>
      </w:pPr>
      <w:r>
        <w:rPr>
          <w:rFonts w:ascii="Times New Roman" w:hAnsi="Times New Roman" w:cs="Times New Roman"/>
          <w:sz w:val="24"/>
          <w:szCs w:val="24"/>
        </w:rPr>
        <w:t>“My gaze? I’m just admiring the view.”</w:t>
      </w:r>
    </w:p>
    <w:p w:rsidR="00383A68" w:rsidP="00383A68" w:rsidRDefault="00383A68" w14:paraId="404DF972" w14:textId="329BF6F8">
      <w:pPr>
        <w:spacing w:line="480" w:lineRule="auto"/>
        <w:rPr>
          <w:rFonts w:ascii="Times New Roman" w:hAnsi="Times New Roman" w:cs="Times New Roman"/>
          <w:sz w:val="24"/>
          <w:szCs w:val="24"/>
        </w:rPr>
      </w:pPr>
      <w:r>
        <w:rPr>
          <w:rFonts w:ascii="Times New Roman" w:hAnsi="Times New Roman" w:cs="Times New Roman"/>
          <w:sz w:val="24"/>
          <w:szCs w:val="24"/>
        </w:rPr>
        <w:t xml:space="preserve">“You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xml:space="preserve">’ prick. Watch yourself.” Hammer shook her head. “You’re just…creepy,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know that? You really put the leper in leprechaun.” Donnie smiled like he had </w:t>
      </w:r>
      <w:r w:rsidR="005862F6">
        <w:rPr>
          <w:rFonts w:ascii="Times New Roman" w:hAnsi="Times New Roman" w:cs="Times New Roman"/>
          <w:sz w:val="24"/>
          <w:szCs w:val="24"/>
        </w:rPr>
        <w:t>just</w:t>
      </w:r>
      <w:r>
        <w:rPr>
          <w:rFonts w:ascii="Times New Roman" w:hAnsi="Times New Roman" w:cs="Times New Roman"/>
          <w:sz w:val="24"/>
          <w:szCs w:val="24"/>
        </w:rPr>
        <w:t xml:space="preserve"> received the grandest of compliments. </w:t>
      </w:r>
    </w:p>
    <w:p w:rsidR="003C1F6A" w:rsidP="008550D8" w:rsidRDefault="008550D8" w14:paraId="565FC225" w14:textId="548F379B">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sidR="003C1F6A">
        <w:rPr>
          <w:rFonts w:ascii="Times New Roman" w:hAnsi="Times New Roman" w:cs="Times New Roman"/>
          <w:sz w:val="24"/>
          <w:szCs w:val="24"/>
        </w:rPr>
        <w:t xml:space="preserve">Fucking </w:t>
      </w:r>
      <w:proofErr w:type="spellStart"/>
      <w:r w:rsidR="003C1F6A">
        <w:rPr>
          <w:rFonts w:ascii="Times New Roman" w:hAnsi="Times New Roman" w:cs="Times New Roman"/>
          <w:sz w:val="24"/>
          <w:szCs w:val="24"/>
        </w:rPr>
        <w:t>muppet</w:t>
      </w:r>
      <w:r w:rsidR="005862F6">
        <w:rPr>
          <w:rFonts w:ascii="Times New Roman" w:hAnsi="Times New Roman" w:cs="Times New Roman"/>
          <w:sz w:val="24"/>
          <w:szCs w:val="24"/>
        </w:rPr>
        <w:t>s</w:t>
      </w:r>
      <w:proofErr w:type="spellEnd"/>
      <w:r w:rsidR="003C1F6A">
        <w:rPr>
          <w:rFonts w:ascii="Times New Roman" w:hAnsi="Times New Roman" w:cs="Times New Roman"/>
          <w:sz w:val="24"/>
          <w:szCs w:val="24"/>
        </w:rPr>
        <w:t>,” Mr. David said.</w:t>
      </w:r>
    </w:p>
    <w:p w:rsidR="008550D8" w:rsidP="008550D8" w:rsidRDefault="003C1F6A" w14:paraId="2F11AD89" w14:textId="4EA68EF4">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Easy D stood up, showing off her tanned, tawny skin and smooth legs. Much to Franklin’s and Lapdog’s pleasure, he noticed her skirt was just as short standing up as it was when she was sitting down. Her four-inch stilettos philandered across the tile floor as she walked toward him. Her walk was like a stripper’s dance. Mr. David shook his head while Jesse Hammer pinched her lips together, smiling, watching Easy D walk; maybe </w:t>
      </w:r>
      <w:r w:rsidRPr="6AC29738" w:rsidR="6AC29738">
        <w:rPr>
          <w:rFonts w:ascii="Times New Roman" w:hAnsi="Times New Roman" w:cs="Times New Roman"/>
          <w:sz w:val="24"/>
          <w:szCs w:val="24"/>
        </w:rPr>
        <w:t>not quite as</w:t>
      </w:r>
      <w:r w:rsidRPr="6AC29738" w:rsidR="6AC29738">
        <w:rPr>
          <w:rFonts w:ascii="Times New Roman" w:hAnsi="Times New Roman" w:cs="Times New Roman"/>
          <w:sz w:val="24"/>
          <w:szCs w:val="24"/>
        </w:rPr>
        <w:t xml:space="preserve"> subtle as poetry in motion, but there was a lot of motion.</w:t>
      </w:r>
    </w:p>
    <w:p w:rsidR="008550D8" w:rsidP="008550D8" w:rsidRDefault="008550D8" w14:paraId="543B28B3" w14:textId="19DEA082">
      <w:pPr>
        <w:spacing w:line="480" w:lineRule="auto"/>
        <w:rPr>
          <w:rFonts w:ascii="Times New Roman" w:hAnsi="Times New Roman" w:cs="Times New Roman"/>
          <w:sz w:val="24"/>
          <w:szCs w:val="24"/>
        </w:rPr>
      </w:pPr>
      <w:r>
        <w:rPr>
          <w:rFonts w:ascii="Times New Roman" w:hAnsi="Times New Roman" w:cs="Times New Roman"/>
          <w:sz w:val="24"/>
          <w:szCs w:val="24"/>
        </w:rPr>
        <w:t>Easy D</w:t>
      </w:r>
      <w:r w:rsidRPr="007F6A34">
        <w:rPr>
          <w:rFonts w:ascii="Times New Roman" w:hAnsi="Times New Roman" w:cs="Times New Roman"/>
          <w:sz w:val="24"/>
          <w:szCs w:val="24"/>
        </w:rPr>
        <w:t xml:space="preserve"> leaned forward in front of the lackey and got close to his face. Her clea</w:t>
      </w:r>
      <w:r>
        <w:rPr>
          <w:rFonts w:ascii="Times New Roman" w:hAnsi="Times New Roman" w:cs="Times New Roman"/>
          <w:sz w:val="24"/>
          <w:szCs w:val="24"/>
        </w:rPr>
        <w:t>vage rested right under his neck</w:t>
      </w:r>
      <w:r w:rsidRPr="007F6A34">
        <w:rPr>
          <w:rFonts w:ascii="Times New Roman" w:hAnsi="Times New Roman" w:cs="Times New Roman"/>
          <w:sz w:val="24"/>
          <w:szCs w:val="24"/>
        </w:rPr>
        <w:t>. Almost nose to nose she poised her gorgeous face in front of his. Her long hair resembled a sinuating wheat field at dusk, vibrant with a shine of golden brown.</w:t>
      </w:r>
      <w:r>
        <w:rPr>
          <w:rFonts w:ascii="Times New Roman" w:hAnsi="Times New Roman" w:cs="Times New Roman"/>
          <w:sz w:val="24"/>
          <w:szCs w:val="24"/>
        </w:rPr>
        <w:t xml:space="preserve"> </w:t>
      </w:r>
      <w:r w:rsidRPr="007F6A34">
        <w:rPr>
          <w:rFonts w:ascii="Times New Roman" w:hAnsi="Times New Roman" w:cs="Times New Roman"/>
          <w:sz w:val="24"/>
          <w:szCs w:val="24"/>
        </w:rPr>
        <w:t>She slid her finger underne</w:t>
      </w:r>
      <w:r>
        <w:rPr>
          <w:rFonts w:ascii="Times New Roman" w:hAnsi="Times New Roman" w:cs="Times New Roman"/>
          <w:sz w:val="24"/>
          <w:szCs w:val="24"/>
        </w:rPr>
        <w:t xml:space="preserve">ath </w:t>
      </w:r>
      <w:r w:rsidR="00D85CD2">
        <w:rPr>
          <w:rFonts w:ascii="Times New Roman" w:hAnsi="Times New Roman" w:cs="Times New Roman"/>
          <w:sz w:val="24"/>
          <w:szCs w:val="24"/>
        </w:rPr>
        <w:t>Franklin’</w:t>
      </w:r>
      <w:r>
        <w:rPr>
          <w:rFonts w:ascii="Times New Roman" w:hAnsi="Times New Roman" w:cs="Times New Roman"/>
          <w:sz w:val="24"/>
          <w:szCs w:val="24"/>
        </w:rPr>
        <w:t>s chin, her shimmering ruby necklace clinking as she wiggled her head.</w:t>
      </w:r>
    </w:p>
    <w:p w:rsidR="008550D8" w:rsidP="008550D8" w:rsidRDefault="00170067" w14:paraId="0541E17E" w14:textId="53F6DB0B">
      <w:pPr>
        <w:spacing w:line="480" w:lineRule="auto"/>
        <w:rPr>
          <w:rFonts w:ascii="Times New Roman" w:hAnsi="Times New Roman" w:cs="Times New Roman"/>
          <w:sz w:val="24"/>
          <w:szCs w:val="24"/>
        </w:rPr>
      </w:pPr>
      <w:r>
        <w:rPr>
          <w:rFonts w:ascii="Times New Roman" w:hAnsi="Times New Roman" w:cs="Times New Roman"/>
          <w:sz w:val="24"/>
          <w:szCs w:val="24"/>
        </w:rPr>
        <w:t xml:space="preserve">As soft as a whisper she said, </w:t>
      </w:r>
      <w:r w:rsidRPr="007F6A34" w:rsidR="008550D8">
        <w:rPr>
          <w:rFonts w:ascii="Times New Roman" w:hAnsi="Times New Roman" w:cs="Times New Roman"/>
          <w:sz w:val="24"/>
          <w:szCs w:val="24"/>
        </w:rPr>
        <w:t>“Thanks for the beer</w:t>
      </w:r>
      <w:r>
        <w:rPr>
          <w:rFonts w:ascii="Times New Roman" w:hAnsi="Times New Roman" w:cs="Times New Roman"/>
          <w:sz w:val="24"/>
          <w:szCs w:val="24"/>
        </w:rPr>
        <w:t>.”</w:t>
      </w:r>
    </w:p>
    <w:p w:rsidR="008550D8" w:rsidP="008550D8" w:rsidRDefault="008550D8" w14:paraId="4B746056" w14:textId="69FA9362">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“Any time,” </w:t>
      </w:r>
      <w:r w:rsidR="00D85CD2">
        <w:rPr>
          <w:rFonts w:ascii="Times New Roman" w:hAnsi="Times New Roman" w:cs="Times New Roman"/>
          <w:sz w:val="24"/>
          <w:szCs w:val="24"/>
        </w:rPr>
        <w:t>he replied</w:t>
      </w:r>
      <w:r w:rsidRPr="007F6A34">
        <w:rPr>
          <w:rFonts w:ascii="Times New Roman" w:hAnsi="Times New Roman" w:cs="Times New Roman"/>
          <w:sz w:val="24"/>
          <w:szCs w:val="24"/>
        </w:rPr>
        <w:t>.</w:t>
      </w:r>
    </w:p>
    <w:p w:rsidR="008550D8" w:rsidP="008550D8" w:rsidRDefault="008550D8" w14:paraId="4AA09A9C" w14:textId="41094120">
      <w:pPr>
        <w:spacing w:line="480" w:lineRule="auto"/>
        <w:rPr>
          <w:rFonts w:ascii="Times New Roman" w:hAnsi="Times New Roman" w:cs="Times New Roman"/>
          <w:sz w:val="24"/>
          <w:szCs w:val="24"/>
        </w:rPr>
      </w:pPr>
      <w:r w:rsidRPr="007F6A34">
        <w:rPr>
          <w:rFonts w:ascii="Times New Roman" w:hAnsi="Times New Roman" w:cs="Times New Roman"/>
          <w:sz w:val="24"/>
          <w:szCs w:val="24"/>
        </w:rPr>
        <w:t>“Well</w:t>
      </w:r>
      <w:r w:rsidR="00170067">
        <w:rPr>
          <w:rFonts w:ascii="Times New Roman" w:hAnsi="Times New Roman" w:cs="Times New Roman"/>
          <w:sz w:val="24"/>
          <w:szCs w:val="24"/>
        </w:rPr>
        <w:t>,</w:t>
      </w:r>
      <w:r w:rsidRPr="007F6A34">
        <w:rPr>
          <w:rFonts w:ascii="Times New Roman" w:hAnsi="Times New Roman" w:cs="Times New Roman"/>
          <w:sz w:val="24"/>
          <w:szCs w:val="24"/>
        </w:rPr>
        <w:t xml:space="preserve"> my ladies have made their </w:t>
      </w:r>
      <w:r w:rsidR="00170067">
        <w:rPr>
          <w:rFonts w:ascii="Times New Roman" w:hAnsi="Times New Roman" w:cs="Times New Roman"/>
          <w:sz w:val="24"/>
          <w:szCs w:val="24"/>
        </w:rPr>
        <w:t>minds</w:t>
      </w:r>
      <w:r w:rsidRPr="007F6A34">
        <w:rPr>
          <w:rFonts w:ascii="Times New Roman" w:hAnsi="Times New Roman" w:cs="Times New Roman"/>
          <w:sz w:val="24"/>
          <w:szCs w:val="24"/>
        </w:rPr>
        <w:t xml:space="preserve"> up. </w:t>
      </w:r>
      <w:r w:rsidR="00D85CD2">
        <w:rPr>
          <w:rFonts w:ascii="Times New Roman" w:hAnsi="Times New Roman" w:cs="Times New Roman"/>
          <w:sz w:val="24"/>
          <w:szCs w:val="24"/>
        </w:rPr>
        <w:t>Dollars upon dollars it is then.</w:t>
      </w:r>
      <w:r w:rsidRPr="007F6A34">
        <w:rPr>
          <w:rFonts w:ascii="Times New Roman" w:hAnsi="Times New Roman" w:cs="Times New Roman"/>
          <w:sz w:val="24"/>
          <w:szCs w:val="24"/>
        </w:rPr>
        <w:t>”</w:t>
      </w:r>
    </w:p>
    <w:p w:rsidR="008550D8" w:rsidP="008550D8" w:rsidRDefault="008550D8" w14:paraId="4D815E52" w14:textId="390B1D8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“Great.” Lapdog tugged at his collar and held his hand out, which both Mr. David and Jesse Hammer rejected with a scoff. Mr. David stood and straightened the cuffs of his sleeves.</w:t>
      </w:r>
    </w:p>
    <w:p w:rsidR="008550D8" w:rsidP="008550D8" w:rsidRDefault="00D85CD2" w14:paraId="770C3CAA" w14:textId="248835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beers weren’t half bad. Decent choice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lackey.</w:t>
      </w:r>
      <w:r w:rsidRPr="007F6A34" w:rsidR="008550D8">
        <w:rPr>
          <w:rFonts w:ascii="Times New Roman" w:hAnsi="Times New Roman" w:cs="Times New Roman"/>
          <w:sz w:val="24"/>
          <w:szCs w:val="24"/>
        </w:rPr>
        <w:t>”</w:t>
      </w:r>
      <w:r>
        <w:rPr>
          <w:rFonts w:ascii="Times New Roman" w:hAnsi="Times New Roman" w:cs="Times New Roman"/>
          <w:sz w:val="24"/>
          <w:szCs w:val="24"/>
        </w:rPr>
        <w:t xml:space="preserve"> Jesse and her crew stood up and turned to walk off.</w:t>
      </w:r>
    </w:p>
    <w:p w:rsidR="008550D8" w:rsidP="008550D8" w:rsidRDefault="00D85CD2" w14:paraId="44142089" w14:textId="33DF4DC7">
      <w:pPr>
        <w:spacing w:line="480" w:lineRule="auto"/>
        <w:rPr>
          <w:rFonts w:ascii="Times New Roman" w:hAnsi="Times New Roman" w:cs="Times New Roman"/>
          <w:sz w:val="24"/>
          <w:szCs w:val="24"/>
        </w:rPr>
      </w:pPr>
      <w:r>
        <w:rPr>
          <w:rFonts w:ascii="Times New Roman" w:hAnsi="Times New Roman" w:cs="Times New Roman"/>
          <w:sz w:val="24"/>
          <w:szCs w:val="24"/>
        </w:rPr>
        <w:t xml:space="preserve">Franklin looked proud. </w:t>
      </w:r>
      <w:r w:rsidRPr="007F6A34" w:rsidR="008550D8">
        <w:rPr>
          <w:rFonts w:ascii="Times New Roman" w:hAnsi="Times New Roman" w:cs="Times New Roman"/>
          <w:sz w:val="24"/>
          <w:szCs w:val="24"/>
        </w:rPr>
        <w:t>“It was an easy choice</w:t>
      </w:r>
      <w:r w:rsidR="00170067">
        <w:rPr>
          <w:rFonts w:ascii="Times New Roman" w:hAnsi="Times New Roman" w:cs="Times New Roman"/>
          <w:sz w:val="24"/>
          <w:szCs w:val="24"/>
        </w:rPr>
        <w:t>,</w:t>
      </w:r>
      <w:r w:rsidRPr="007F6A34" w:rsidR="008550D8">
        <w:rPr>
          <w:rFonts w:ascii="Times New Roman" w:hAnsi="Times New Roman" w:cs="Times New Roman"/>
          <w:sz w:val="24"/>
          <w:szCs w:val="24"/>
        </w:rPr>
        <w:t xml:space="preserve"> I’d expect.</w:t>
      </w:r>
      <w:r>
        <w:rPr>
          <w:rFonts w:ascii="Times New Roman" w:hAnsi="Times New Roman" w:cs="Times New Roman"/>
          <w:sz w:val="24"/>
          <w:szCs w:val="24"/>
        </w:rPr>
        <w:t xml:space="preserve"> I hea</w:t>
      </w:r>
      <w:r w:rsidRPr="007F6A34" w:rsidR="008550D8">
        <w:rPr>
          <w:rFonts w:ascii="Times New Roman" w:hAnsi="Times New Roman" w:cs="Times New Roman"/>
          <w:sz w:val="24"/>
          <w:szCs w:val="24"/>
        </w:rPr>
        <w:t xml:space="preserve">rd Viktor </w:t>
      </w:r>
      <w:r>
        <w:rPr>
          <w:rFonts w:ascii="Times New Roman" w:hAnsi="Times New Roman" w:cs="Times New Roman"/>
          <w:sz w:val="24"/>
          <w:szCs w:val="24"/>
        </w:rPr>
        <w:t xml:space="preserve">Belkov </w:t>
      </w:r>
      <w:r w:rsidRPr="007F6A34" w:rsidR="008550D8">
        <w:rPr>
          <w:rFonts w:ascii="Times New Roman" w:hAnsi="Times New Roman" w:cs="Times New Roman"/>
          <w:sz w:val="24"/>
          <w:szCs w:val="24"/>
        </w:rPr>
        <w:t>used to order beers</w:t>
      </w:r>
      <w:r w:rsidR="008550D8">
        <w:rPr>
          <w:rFonts w:ascii="Times New Roman" w:hAnsi="Times New Roman" w:cs="Times New Roman"/>
          <w:sz w:val="24"/>
          <w:szCs w:val="24"/>
        </w:rPr>
        <w:t xml:space="preserve"> a lot</w:t>
      </w:r>
      <w:r w:rsidRPr="007F6A34" w:rsidR="008550D8">
        <w:rPr>
          <w:rFonts w:ascii="Times New Roman" w:hAnsi="Times New Roman" w:cs="Times New Roman"/>
          <w:sz w:val="24"/>
          <w:szCs w:val="24"/>
        </w:rPr>
        <w:t>—that brand specifically.”</w:t>
      </w:r>
    </w:p>
    <w:p w:rsidR="00D85CD2" w:rsidP="008550D8" w:rsidRDefault="00D85CD2" w14:paraId="3F7FEEC6" w14:textId="036211E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Hammer turned around. “What the fuck did you say?”</w:t>
      </w:r>
    </w:p>
    <w:p w:rsidR="008550D8" w:rsidP="008550D8" w:rsidRDefault="00D85CD2" w14:paraId="53311131" w14:textId="252E7F44">
      <w:pPr>
        <w:spacing w:line="480" w:lineRule="auto"/>
        <w:rPr>
          <w:rFonts w:ascii="Times New Roman" w:hAnsi="Times New Roman" w:cs="Times New Roman"/>
          <w:sz w:val="24"/>
          <w:szCs w:val="24"/>
        </w:rPr>
      </w:pPr>
      <w:r>
        <w:rPr>
          <w:rFonts w:ascii="Times New Roman" w:hAnsi="Times New Roman" w:cs="Times New Roman"/>
          <w:sz w:val="24"/>
          <w:szCs w:val="24"/>
        </w:rPr>
        <w:t xml:space="preserve">Trigger Treva for the first time wore a face that lacked stillness. Even Easy D looked uneasy. </w:t>
      </w:r>
      <w:r w:rsidRPr="007F6A34" w:rsidR="008550D8">
        <w:rPr>
          <w:rFonts w:ascii="Times New Roman" w:hAnsi="Times New Roman" w:cs="Times New Roman"/>
          <w:sz w:val="24"/>
          <w:szCs w:val="24"/>
        </w:rPr>
        <w:t xml:space="preserve">Then came the </w:t>
      </w:r>
      <w:r w:rsidR="008550D8">
        <w:rPr>
          <w:rFonts w:ascii="Times New Roman" w:hAnsi="Times New Roman" w:cs="Times New Roman"/>
          <w:sz w:val="24"/>
          <w:szCs w:val="24"/>
        </w:rPr>
        <w:t>shit storm</w:t>
      </w:r>
      <w:r w:rsidRPr="007F6A34" w:rsidR="008550D8">
        <w:rPr>
          <w:rFonts w:ascii="Times New Roman" w:hAnsi="Times New Roman" w:cs="Times New Roman"/>
          <w:sz w:val="24"/>
          <w:szCs w:val="24"/>
        </w:rPr>
        <w:t>; no</w:t>
      </w:r>
      <w:r w:rsidR="00170067">
        <w:rPr>
          <w:rFonts w:ascii="Times New Roman" w:hAnsi="Times New Roman" w:cs="Times New Roman"/>
          <w:sz w:val="24"/>
          <w:szCs w:val="24"/>
        </w:rPr>
        <w:t xml:space="preserve"> preceding</w:t>
      </w:r>
      <w:r w:rsidRPr="007F6A34" w:rsidR="008550D8">
        <w:rPr>
          <w:rFonts w:ascii="Times New Roman" w:hAnsi="Times New Roman" w:cs="Times New Roman"/>
          <w:sz w:val="24"/>
          <w:szCs w:val="24"/>
        </w:rPr>
        <w:t xml:space="preserve"> calm, just storm.</w:t>
      </w:r>
    </w:p>
    <w:p w:rsidR="00D85CD2" w:rsidP="008550D8" w:rsidRDefault="00D85CD2" w14:paraId="6E38578C" w14:textId="1562C2E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“I…I,” Franklin whooped a confused stutter. Mr. David and Donnie watched on plastered with unconcerned expressions.</w:t>
      </w:r>
    </w:p>
    <w:p w:rsidR="00D85CD2" w:rsidP="008550D8" w:rsidRDefault="00D85CD2" w14:paraId="54A144E9" w14:textId="07E246E8">
      <w:pPr>
        <w:spacing w:line="480" w:lineRule="auto"/>
        <w:rPr>
          <w:rFonts w:ascii="Times New Roman" w:hAnsi="Times New Roman" w:cs="Times New Roman"/>
          <w:sz w:val="24"/>
          <w:szCs w:val="24"/>
        </w:rPr>
      </w:pPr>
      <w:r>
        <w:rPr>
          <w:rFonts w:ascii="Times New Roman" w:hAnsi="Times New Roman" w:cs="Times New Roman"/>
          <w:sz w:val="24"/>
          <w:szCs w:val="24"/>
        </w:rPr>
        <w:t xml:space="preserve">“Repeat what the fuck you just said about my father. You fuck.” </w:t>
      </w:r>
      <w:r w:rsidR="00170067">
        <w:rPr>
          <w:rFonts w:ascii="Times New Roman" w:hAnsi="Times New Roman" w:cs="Times New Roman"/>
          <w:sz w:val="24"/>
          <w:szCs w:val="24"/>
        </w:rPr>
        <w:t>Hammer</w:t>
      </w:r>
      <w:r>
        <w:rPr>
          <w:rFonts w:ascii="Times New Roman" w:hAnsi="Times New Roman" w:cs="Times New Roman"/>
          <w:sz w:val="24"/>
          <w:szCs w:val="24"/>
        </w:rPr>
        <w:t xml:space="preserve"> walked </w:t>
      </w:r>
      <w:r w:rsidR="00634A67">
        <w:rPr>
          <w:rFonts w:ascii="Times New Roman" w:hAnsi="Times New Roman" w:cs="Times New Roman"/>
          <w:sz w:val="24"/>
          <w:szCs w:val="24"/>
        </w:rPr>
        <w:t>o</w:t>
      </w:r>
      <w:r>
        <w:rPr>
          <w:rFonts w:ascii="Times New Roman" w:hAnsi="Times New Roman" w:cs="Times New Roman"/>
          <w:sz w:val="24"/>
          <w:szCs w:val="24"/>
        </w:rPr>
        <w:t>ver to him, buffing the efforts of Trigger Trev</w:t>
      </w:r>
      <w:r w:rsidR="00634A67">
        <w:rPr>
          <w:rFonts w:ascii="Times New Roman" w:hAnsi="Times New Roman" w:cs="Times New Roman"/>
          <w:sz w:val="24"/>
          <w:szCs w:val="24"/>
        </w:rPr>
        <w:t>a tugging at Hammer’s arm to stop her.</w:t>
      </w:r>
    </w:p>
    <w:p w:rsidR="00634A67" w:rsidP="008550D8" w:rsidRDefault="00634A67" w14:paraId="7C614390" w14:textId="6A13928C">
      <w:pPr>
        <w:spacing w:line="480" w:lineRule="auto"/>
        <w:rPr>
          <w:rFonts w:ascii="Times New Roman" w:hAnsi="Times New Roman" w:cs="Times New Roman"/>
          <w:sz w:val="24"/>
          <w:szCs w:val="24"/>
        </w:rPr>
      </w:pPr>
      <w:r>
        <w:rPr>
          <w:rFonts w:ascii="Times New Roman" w:hAnsi="Times New Roman" w:cs="Times New Roman"/>
          <w:sz w:val="24"/>
          <w:szCs w:val="24"/>
        </w:rPr>
        <w:t>“I…</w:t>
      </w:r>
      <w:r w:rsidR="00170067">
        <w:rPr>
          <w:rFonts w:ascii="Times New Roman" w:hAnsi="Times New Roman" w:cs="Times New Roman"/>
          <w:sz w:val="24"/>
          <w:szCs w:val="24"/>
        </w:rPr>
        <w:t>I…</w:t>
      </w:r>
      <w:r>
        <w:rPr>
          <w:rFonts w:ascii="Times New Roman" w:hAnsi="Times New Roman" w:cs="Times New Roman"/>
          <w:sz w:val="24"/>
          <w:szCs w:val="24"/>
        </w:rPr>
        <w:t>I heard Vi-Viktor used to like this beer. That’s all.”</w:t>
      </w:r>
    </w:p>
    <w:p w:rsidR="00634A67" w:rsidP="00634A67" w:rsidRDefault="00634A67" w14:paraId="323A65A8" w14:textId="30C22791">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“Used to? What the fuck do you mean used to? My father didn’t </w:t>
      </w:r>
      <w:r w:rsidRPr="00505991">
        <w:rPr>
          <w:rFonts w:ascii="Times New Roman" w:hAnsi="Times New Roman" w:cs="Times New Roman"/>
          <w:i/>
          <w:sz w:val="24"/>
          <w:szCs w:val="24"/>
        </w:rPr>
        <w:t>used to</w:t>
      </w:r>
      <w:r w:rsidRPr="007F6A34">
        <w:rPr>
          <w:rFonts w:ascii="Times New Roman" w:hAnsi="Times New Roman" w:cs="Times New Roman"/>
          <w:sz w:val="24"/>
          <w:szCs w:val="24"/>
        </w:rPr>
        <w:t xml:space="preserve"> do shit. If he likes that </w:t>
      </w:r>
      <w:r w:rsidRPr="007F6A34" w:rsidR="00114DBE">
        <w:rPr>
          <w:rFonts w:ascii="Times New Roman" w:hAnsi="Times New Roman" w:cs="Times New Roman"/>
          <w:sz w:val="24"/>
          <w:szCs w:val="24"/>
        </w:rPr>
        <w:t>brand,</w:t>
      </w:r>
      <w:r w:rsidRPr="007F6A34">
        <w:rPr>
          <w:rFonts w:ascii="Times New Roman" w:hAnsi="Times New Roman" w:cs="Times New Roman"/>
          <w:sz w:val="24"/>
          <w:szCs w:val="24"/>
        </w:rPr>
        <w:t xml:space="preserve"> he still likes that brand. I’m here on his behalf because I’ve earned the right to be where I am. That’s why I’m here.</w:t>
      </w:r>
      <w:r>
        <w:rPr>
          <w:rFonts w:ascii="Times New Roman" w:hAnsi="Times New Roman" w:cs="Times New Roman"/>
          <w:sz w:val="24"/>
          <w:szCs w:val="24"/>
        </w:rPr>
        <w:t xml:space="preserve"> </w:t>
      </w:r>
      <w:r w:rsidRPr="007F6A34">
        <w:rPr>
          <w:rFonts w:ascii="Times New Roman" w:hAnsi="Times New Roman" w:cs="Times New Roman"/>
          <w:sz w:val="24"/>
          <w:szCs w:val="24"/>
        </w:rPr>
        <w:t xml:space="preserve">You know what Viktor King Lion Volkov </w:t>
      </w:r>
      <w:r w:rsidRPr="003338A9">
        <w:rPr>
          <w:rFonts w:ascii="Times New Roman" w:hAnsi="Times New Roman" w:cs="Times New Roman"/>
          <w:i/>
          <w:sz w:val="24"/>
          <w:szCs w:val="24"/>
        </w:rPr>
        <w:t>used</w:t>
      </w:r>
      <w:r w:rsidRPr="007F6A34">
        <w:rPr>
          <w:rFonts w:ascii="Times New Roman" w:hAnsi="Times New Roman" w:cs="Times New Roman"/>
          <w:sz w:val="24"/>
          <w:szCs w:val="24"/>
        </w:rPr>
        <w:t xml:space="preserve"> to do? He used to shoot people right in the fucking head.” She pushed the lackey in </w:t>
      </w:r>
      <w:r>
        <w:rPr>
          <w:rFonts w:ascii="Times New Roman" w:hAnsi="Times New Roman" w:cs="Times New Roman"/>
          <w:sz w:val="24"/>
          <w:szCs w:val="24"/>
        </w:rPr>
        <w:t xml:space="preserve">his </w:t>
      </w:r>
      <w:r w:rsidRPr="007F6A34">
        <w:rPr>
          <w:rFonts w:ascii="Times New Roman" w:hAnsi="Times New Roman" w:cs="Times New Roman"/>
          <w:sz w:val="24"/>
          <w:szCs w:val="24"/>
        </w:rPr>
        <w:t>forehead</w:t>
      </w:r>
      <w:r>
        <w:rPr>
          <w:rFonts w:ascii="Times New Roman" w:hAnsi="Times New Roman" w:cs="Times New Roman"/>
          <w:sz w:val="24"/>
          <w:szCs w:val="24"/>
        </w:rPr>
        <w:t xml:space="preserve"> with her index finger</w:t>
      </w:r>
      <w:r w:rsidRPr="007F6A34">
        <w:rPr>
          <w:rFonts w:ascii="Times New Roman" w:hAnsi="Times New Roman" w:cs="Times New Roman"/>
          <w:sz w:val="24"/>
          <w:szCs w:val="24"/>
        </w:rPr>
        <w:t>, smearing the sweat cascading down. “But now that I’m here, I do that.”</w:t>
      </w:r>
    </w:p>
    <w:p w:rsidR="00634A67" w:rsidP="00634A67" w:rsidRDefault="00634A67" w14:paraId="01C8E93E" w14:textId="307D0A65">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lackey </w:t>
      </w:r>
      <w:r w:rsidRPr="6AC29738" w:rsidR="6AC29738">
        <w:rPr>
          <w:rFonts w:ascii="Times New Roman" w:hAnsi="Times New Roman" w:cs="Times New Roman"/>
          <w:sz w:val="24"/>
          <w:szCs w:val="24"/>
        </w:rPr>
        <w:t>seemed to be</w:t>
      </w:r>
      <w:r w:rsidRPr="6AC29738" w:rsidR="6AC29738">
        <w:rPr>
          <w:rFonts w:ascii="Times New Roman" w:hAnsi="Times New Roman" w:cs="Times New Roman"/>
          <w:sz w:val="24"/>
          <w:szCs w:val="24"/>
        </w:rPr>
        <w:t xml:space="preserve"> shocked and confused. Lapdog, however, was not. He was </w:t>
      </w:r>
      <w:r w:rsidRPr="6AC29738" w:rsidR="6AC29738">
        <w:rPr>
          <w:rFonts w:ascii="Times New Roman" w:hAnsi="Times New Roman" w:cs="Times New Roman"/>
          <w:sz w:val="24"/>
          <w:szCs w:val="24"/>
        </w:rPr>
        <w:t>in the know</w:t>
      </w:r>
      <w:r w:rsidRPr="6AC29738" w:rsidR="6AC29738">
        <w:rPr>
          <w:rFonts w:ascii="Times New Roman" w:hAnsi="Times New Roman" w:cs="Times New Roman"/>
          <w:sz w:val="24"/>
          <w:szCs w:val="24"/>
        </w:rPr>
        <w:t xml:space="preserve"> of all things that needed to be known; like how Jesse Hammer was </w:t>
      </w:r>
      <w:r w:rsidRPr="6AC29738" w:rsidR="6AC29738">
        <w:rPr>
          <w:rFonts w:ascii="Times New Roman" w:hAnsi="Times New Roman" w:cs="Times New Roman"/>
          <w:sz w:val="24"/>
          <w:szCs w:val="24"/>
        </w:rPr>
        <w:t>very sensitive</w:t>
      </w:r>
      <w:r w:rsidRPr="6AC29738" w:rsidR="6AC29738">
        <w:rPr>
          <w:rFonts w:ascii="Times New Roman" w:hAnsi="Times New Roman" w:cs="Times New Roman"/>
          <w:sz w:val="24"/>
          <w:szCs w:val="24"/>
        </w:rPr>
        <w:t xml:space="preserve"> about the depleting health of Viktor the Lion Volkov, Jesse Hammer’s father and the predecessor of their syndicate. Everyone knew she was running things now, with Viktor being on the worst side of eighty years old. But most people also knew to choose their words carefully when talking about him around Hammer. Speaking in the past tense would not fit that mold. Lapdog’s thighs tightened even more, he felt beads of sweat run down his spine passed his ass crack. </w:t>
      </w:r>
    </w:p>
    <w:p w:rsidR="00634A67" w:rsidP="00634A67" w:rsidRDefault="00634A67" w14:paraId="6878D916" w14:textId="46DCEBA5">
      <w:pPr>
        <w:spacing w:line="480" w:lineRule="auto"/>
        <w:rPr>
          <w:rFonts w:ascii="Times New Roman" w:hAnsi="Times New Roman" w:cs="Times New Roman"/>
          <w:sz w:val="24"/>
          <w:szCs w:val="24"/>
        </w:rPr>
      </w:pPr>
      <w:r>
        <w:rPr>
          <w:rFonts w:ascii="Times New Roman" w:hAnsi="Times New Roman" w:cs="Times New Roman"/>
          <w:sz w:val="24"/>
          <w:szCs w:val="24"/>
        </w:rPr>
        <w:t xml:space="preserve">“Hammer, we’re okay. He was only saying—” </w:t>
      </w:r>
    </w:p>
    <w:p w:rsidR="00634A67" w:rsidP="00634A67" w:rsidRDefault="00634A67" w14:paraId="1AE4D35E" w14:textId="6B0F631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“Shut up Bag Bitch. Did you have your hand up his ass like his fucking puppet master? Because if not then you have no idea what the fuck he was </w:t>
      </w:r>
      <w:r w:rsidRPr="6AC29738" w:rsidR="6AC29738">
        <w:rPr>
          <w:rFonts w:ascii="Times New Roman" w:hAnsi="Times New Roman" w:cs="Times New Roman"/>
          <w:i w:val="1"/>
          <w:iCs w:val="1"/>
          <w:sz w:val="24"/>
          <w:szCs w:val="24"/>
        </w:rPr>
        <w:t>trying</w:t>
      </w:r>
      <w:r w:rsidRPr="6AC29738" w:rsidR="6AC29738">
        <w:rPr>
          <w:rFonts w:ascii="Times New Roman" w:hAnsi="Times New Roman" w:cs="Times New Roman"/>
          <w:sz w:val="24"/>
          <w:szCs w:val="24"/>
        </w:rPr>
        <w:t xml:space="preserve"> to say. </w:t>
      </w:r>
      <w:r w:rsidRPr="6AC29738" w:rsidR="6AC29738">
        <w:rPr>
          <w:rFonts w:ascii="Times New Roman" w:hAnsi="Times New Roman" w:cs="Times New Roman"/>
          <w:sz w:val="24"/>
          <w:szCs w:val="24"/>
        </w:rPr>
        <w:t>So</w:t>
      </w:r>
      <w:r w:rsidRPr="6AC29738" w:rsidR="6AC29738">
        <w:rPr>
          <w:rFonts w:ascii="Times New Roman" w:hAnsi="Times New Roman" w:cs="Times New Roman"/>
          <w:sz w:val="24"/>
          <w:szCs w:val="24"/>
        </w:rPr>
        <w:t xml:space="preserve"> sit there like the good little Bag Bitch you are and shut the fuck up.”</w:t>
      </w:r>
    </w:p>
    <w:p w:rsidR="005647B1" w:rsidP="00634A67" w:rsidRDefault="005647B1" w14:paraId="63D115B6" w14:textId="2C682296">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my nuts jumping into my stomach and my cock shriveling into a slinky, Lapdog thought. She’s on one now. There’s going to be no reeling her in. And what the fuck is up with Mr. David</w:t>
      </w:r>
      <w:r w:rsidR="005862F6">
        <w:rPr>
          <w:rFonts w:ascii="Times New Roman" w:hAnsi="Times New Roman" w:cs="Times New Roman"/>
          <w:sz w:val="24"/>
          <w:szCs w:val="24"/>
        </w:rPr>
        <w:t>?</w:t>
      </w:r>
    </w:p>
    <w:p w:rsidR="005647B1" w:rsidP="008550D8" w:rsidRDefault="005647B1" w14:paraId="7C163BAA" w14:textId="7B55F07B">
      <w:pPr>
        <w:spacing w:line="480" w:lineRule="auto"/>
        <w:rPr>
          <w:rFonts w:ascii="Times New Roman" w:hAnsi="Times New Roman" w:cs="Times New Roman"/>
          <w:sz w:val="24"/>
          <w:szCs w:val="24"/>
        </w:rPr>
      </w:pPr>
      <w:r>
        <w:rPr>
          <w:rFonts w:ascii="Times New Roman" w:hAnsi="Times New Roman" w:cs="Times New Roman"/>
          <w:sz w:val="24"/>
          <w:szCs w:val="24"/>
        </w:rPr>
        <w:t>Lapdog glanced at Donnie, rubbing his chin, chewing that godd</w:t>
      </w:r>
      <w:r w:rsidR="005862F6">
        <w:rPr>
          <w:rFonts w:ascii="Times New Roman" w:hAnsi="Times New Roman" w:cs="Times New Roman"/>
          <w:sz w:val="24"/>
          <w:szCs w:val="24"/>
        </w:rPr>
        <w:t>amn</w:t>
      </w:r>
      <w:r>
        <w:rPr>
          <w:rFonts w:ascii="Times New Roman" w:hAnsi="Times New Roman" w:cs="Times New Roman"/>
          <w:sz w:val="24"/>
          <w:szCs w:val="24"/>
        </w:rPr>
        <w:t xml:space="preserve"> </w:t>
      </w:r>
      <w:r w:rsidR="005862F6">
        <w:rPr>
          <w:rFonts w:ascii="Times New Roman" w:hAnsi="Times New Roman" w:cs="Times New Roman"/>
          <w:sz w:val="24"/>
          <w:szCs w:val="24"/>
        </w:rPr>
        <w:t>toothpick</w:t>
      </w:r>
      <w:r>
        <w:rPr>
          <w:rFonts w:ascii="Times New Roman" w:hAnsi="Times New Roman" w:cs="Times New Roman"/>
          <w:sz w:val="24"/>
          <w:szCs w:val="24"/>
        </w:rPr>
        <w:t xml:space="preserve">, silent. Mr. David </w:t>
      </w:r>
      <w:r w:rsidR="005862F6">
        <w:rPr>
          <w:rFonts w:ascii="Times New Roman" w:hAnsi="Times New Roman" w:cs="Times New Roman"/>
          <w:sz w:val="24"/>
          <w:szCs w:val="24"/>
        </w:rPr>
        <w:t xml:space="preserve">was </w:t>
      </w:r>
      <w:r>
        <w:rPr>
          <w:rFonts w:ascii="Times New Roman" w:hAnsi="Times New Roman" w:cs="Times New Roman"/>
          <w:sz w:val="24"/>
          <w:szCs w:val="24"/>
        </w:rPr>
        <w:t>also silent but with a loud aura of sinister intent</w:t>
      </w:r>
      <w:r w:rsidR="005862F6">
        <w:rPr>
          <w:rFonts w:ascii="Times New Roman" w:hAnsi="Times New Roman" w:cs="Times New Roman"/>
          <w:sz w:val="24"/>
          <w:szCs w:val="24"/>
        </w:rPr>
        <w:t>,</w:t>
      </w:r>
      <w:r>
        <w:rPr>
          <w:rFonts w:ascii="Times New Roman" w:hAnsi="Times New Roman" w:cs="Times New Roman"/>
          <w:sz w:val="24"/>
          <w:szCs w:val="24"/>
        </w:rPr>
        <w:t xml:space="preserve"> yet </w:t>
      </w:r>
      <w:r w:rsidR="005862F6">
        <w:rPr>
          <w:rFonts w:ascii="Times New Roman" w:hAnsi="Times New Roman" w:cs="Times New Roman"/>
          <w:sz w:val="24"/>
          <w:szCs w:val="24"/>
        </w:rPr>
        <w:t>somehow,</w:t>
      </w:r>
      <w:r>
        <w:rPr>
          <w:rFonts w:ascii="Times New Roman" w:hAnsi="Times New Roman" w:cs="Times New Roman"/>
          <w:sz w:val="24"/>
          <w:szCs w:val="24"/>
        </w:rPr>
        <w:t xml:space="preserve"> he looked </w:t>
      </w:r>
      <w:r w:rsidR="005862F6">
        <w:rPr>
          <w:rFonts w:ascii="Times New Roman" w:hAnsi="Times New Roman" w:cs="Times New Roman"/>
          <w:sz w:val="24"/>
          <w:szCs w:val="24"/>
        </w:rPr>
        <w:t xml:space="preserve">pleased, </w:t>
      </w:r>
      <w:r>
        <w:rPr>
          <w:rFonts w:ascii="Times New Roman" w:hAnsi="Times New Roman" w:cs="Times New Roman"/>
          <w:sz w:val="24"/>
          <w:szCs w:val="24"/>
        </w:rPr>
        <w:t xml:space="preserve">wearing </w:t>
      </w:r>
      <w:r w:rsidR="005862F6">
        <w:rPr>
          <w:rFonts w:ascii="Times New Roman" w:hAnsi="Times New Roman" w:cs="Times New Roman"/>
          <w:sz w:val="24"/>
          <w:szCs w:val="24"/>
        </w:rPr>
        <w:t>an off-putting</w:t>
      </w:r>
      <w:r>
        <w:rPr>
          <w:rFonts w:ascii="Times New Roman" w:hAnsi="Times New Roman" w:cs="Times New Roman"/>
          <w:sz w:val="24"/>
          <w:szCs w:val="24"/>
        </w:rPr>
        <w:t xml:space="preserve"> </w:t>
      </w:r>
      <w:r w:rsidR="005862F6">
        <w:rPr>
          <w:rFonts w:ascii="Times New Roman" w:hAnsi="Times New Roman" w:cs="Times New Roman"/>
          <w:sz w:val="24"/>
          <w:szCs w:val="24"/>
        </w:rPr>
        <w:t>ear-to-ear</w:t>
      </w:r>
      <w:r>
        <w:rPr>
          <w:rFonts w:ascii="Times New Roman" w:hAnsi="Times New Roman" w:cs="Times New Roman"/>
          <w:sz w:val="24"/>
          <w:szCs w:val="24"/>
        </w:rPr>
        <w:t xml:space="preserve"> grin. </w:t>
      </w:r>
      <w:r w:rsidR="008550D8">
        <w:rPr>
          <w:rFonts w:ascii="Times New Roman" w:hAnsi="Times New Roman" w:cs="Times New Roman"/>
          <w:sz w:val="24"/>
          <w:szCs w:val="24"/>
        </w:rPr>
        <w:t>But Jesse Hammer was in a sinister mood of her own.</w:t>
      </w:r>
    </w:p>
    <w:p w:rsidR="008550D8" w:rsidP="008550D8" w:rsidRDefault="008550D8" w14:paraId="0B4AE0BD" w14:textId="763017E2">
      <w:pPr>
        <w:spacing w:line="480" w:lineRule="auto"/>
        <w:rPr>
          <w:rFonts w:ascii="Times New Roman" w:hAnsi="Times New Roman" w:cs="Times New Roman"/>
          <w:sz w:val="24"/>
          <w:szCs w:val="24"/>
        </w:rPr>
      </w:pPr>
      <w:r w:rsidRPr="007F6A34">
        <w:rPr>
          <w:rFonts w:ascii="Times New Roman" w:hAnsi="Times New Roman" w:cs="Times New Roman"/>
          <w:sz w:val="24"/>
          <w:szCs w:val="24"/>
        </w:rPr>
        <w:t>“Boss,</w:t>
      </w:r>
      <w:r>
        <w:rPr>
          <w:rFonts w:ascii="Times New Roman" w:hAnsi="Times New Roman" w:cs="Times New Roman"/>
          <w:sz w:val="24"/>
          <w:szCs w:val="24"/>
        </w:rPr>
        <w:t xml:space="preserve"> let’s go,” Trigger Treva said</w:t>
      </w:r>
      <w:r w:rsidR="005647B1">
        <w:rPr>
          <w:rFonts w:ascii="Times New Roman" w:hAnsi="Times New Roman" w:cs="Times New Roman"/>
          <w:sz w:val="24"/>
          <w:szCs w:val="24"/>
        </w:rPr>
        <w:t xml:space="preserve"> as she walked up to Hammer and gently </w:t>
      </w:r>
      <w:r w:rsidR="005862F6">
        <w:rPr>
          <w:rFonts w:ascii="Times New Roman" w:hAnsi="Times New Roman" w:cs="Times New Roman"/>
          <w:sz w:val="24"/>
          <w:szCs w:val="24"/>
        </w:rPr>
        <w:t>grabbed her</w:t>
      </w:r>
      <w:r w:rsidR="005647B1">
        <w:rPr>
          <w:rFonts w:ascii="Times New Roman" w:hAnsi="Times New Roman" w:cs="Times New Roman"/>
          <w:sz w:val="24"/>
          <w:szCs w:val="24"/>
        </w:rPr>
        <w:t xml:space="preserve"> by the</w:t>
      </w:r>
      <w:r>
        <w:rPr>
          <w:rFonts w:ascii="Times New Roman" w:hAnsi="Times New Roman" w:cs="Times New Roman"/>
          <w:sz w:val="24"/>
          <w:szCs w:val="24"/>
        </w:rPr>
        <w:t xml:space="preserve"> bicep.</w:t>
      </w:r>
      <w:r w:rsidRPr="007F6A34">
        <w:rPr>
          <w:rFonts w:ascii="Times New Roman" w:hAnsi="Times New Roman" w:cs="Times New Roman"/>
          <w:sz w:val="24"/>
          <w:szCs w:val="24"/>
        </w:rPr>
        <w:t xml:space="preserve"> She was careful not to tug.</w:t>
      </w:r>
    </w:p>
    <w:p w:rsidR="008550D8" w:rsidP="008550D8" w:rsidRDefault="008550D8" w14:paraId="529C5919" w14:textId="6422A242">
      <w:pPr>
        <w:spacing w:line="480" w:lineRule="auto"/>
        <w:rPr>
          <w:rFonts w:ascii="Times New Roman" w:hAnsi="Times New Roman" w:cs="Times New Roman"/>
          <w:sz w:val="24"/>
          <w:szCs w:val="24"/>
        </w:rPr>
      </w:pPr>
      <w:r>
        <w:rPr>
          <w:rFonts w:ascii="Times New Roman" w:hAnsi="Times New Roman" w:cs="Times New Roman"/>
          <w:sz w:val="24"/>
          <w:szCs w:val="24"/>
        </w:rPr>
        <w:t>Jesse</w:t>
      </w:r>
      <w:r w:rsidRPr="007F6A34">
        <w:rPr>
          <w:rFonts w:ascii="Times New Roman" w:hAnsi="Times New Roman" w:cs="Times New Roman"/>
          <w:sz w:val="24"/>
          <w:szCs w:val="24"/>
        </w:rPr>
        <w:t xml:space="preserve"> turned to walk away, still muttering, appalled. “Viktor used to. Viktor. What the fuck</w:t>
      </w:r>
      <w:r>
        <w:rPr>
          <w:rFonts w:ascii="Times New Roman" w:hAnsi="Times New Roman" w:cs="Times New Roman"/>
          <w:sz w:val="24"/>
          <w:szCs w:val="24"/>
        </w:rPr>
        <w:t>? L</w:t>
      </w:r>
      <w:r w:rsidRPr="007F6A34">
        <w:rPr>
          <w:rFonts w:ascii="Times New Roman" w:hAnsi="Times New Roman" w:cs="Times New Roman"/>
          <w:sz w:val="24"/>
          <w:szCs w:val="24"/>
        </w:rPr>
        <w:t xml:space="preserve">ike he’s on a </w:t>
      </w:r>
      <w:r w:rsidR="005862F6">
        <w:rPr>
          <w:rFonts w:ascii="Times New Roman" w:hAnsi="Times New Roman" w:cs="Times New Roman"/>
          <w:sz w:val="24"/>
          <w:szCs w:val="24"/>
        </w:rPr>
        <w:t>first-name</w:t>
      </w:r>
      <w:r w:rsidRPr="007F6A34">
        <w:rPr>
          <w:rFonts w:ascii="Times New Roman" w:hAnsi="Times New Roman" w:cs="Times New Roman"/>
          <w:sz w:val="24"/>
          <w:szCs w:val="24"/>
        </w:rPr>
        <w:t xml:space="preserve"> basis with one of the most powerful men in the city. This fucker.”</w:t>
      </w:r>
    </w:p>
    <w:p w:rsidR="005647B1" w:rsidP="005647B1" w:rsidRDefault="008550D8" w14:paraId="27A11201"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Knives. </w:t>
      </w:r>
      <w:r w:rsidR="005647B1">
        <w:rPr>
          <w:rFonts w:ascii="Times New Roman" w:hAnsi="Times New Roman" w:cs="Times New Roman"/>
          <w:sz w:val="24"/>
          <w:szCs w:val="24"/>
        </w:rPr>
        <w:t xml:space="preserve">Lapdog had heard about Jesse Hammer’s affinity for them. She </w:t>
      </w:r>
      <w:r w:rsidRPr="007F6A34">
        <w:rPr>
          <w:rFonts w:ascii="Times New Roman" w:hAnsi="Times New Roman" w:cs="Times New Roman"/>
          <w:sz w:val="24"/>
          <w:szCs w:val="24"/>
        </w:rPr>
        <w:t>found knives to be personal and intimate. She also found them quiet</w:t>
      </w:r>
      <w:r>
        <w:rPr>
          <w:rFonts w:ascii="Times New Roman" w:hAnsi="Times New Roman" w:cs="Times New Roman"/>
          <w:sz w:val="24"/>
          <w:szCs w:val="24"/>
        </w:rPr>
        <w:t>,</w:t>
      </w:r>
      <w:r w:rsidRPr="007F6A34">
        <w:rPr>
          <w:rFonts w:ascii="Times New Roman" w:hAnsi="Times New Roman" w:cs="Times New Roman"/>
          <w:sz w:val="24"/>
          <w:szCs w:val="24"/>
        </w:rPr>
        <w:t xml:space="preserve"> effective</w:t>
      </w:r>
      <w:r>
        <w:rPr>
          <w:rFonts w:ascii="Times New Roman" w:hAnsi="Times New Roman" w:cs="Times New Roman"/>
          <w:sz w:val="24"/>
          <w:szCs w:val="24"/>
        </w:rPr>
        <w:t>,</w:t>
      </w:r>
      <w:r w:rsidRPr="007F6A34">
        <w:rPr>
          <w:rFonts w:ascii="Times New Roman" w:hAnsi="Times New Roman" w:cs="Times New Roman"/>
          <w:sz w:val="24"/>
          <w:szCs w:val="24"/>
        </w:rPr>
        <w:t xml:space="preserve"> and easy to hide; like in a shoulder harness underneath a blouse. With no regard for her surroundings, blind with rage, Jesse Hammer pulled her sentry clip blade from her harness, turned around at a bullet’s speed, placed her right hand on the lackey’s shoulder and with her other hand stuck the blade in his side.</w:t>
      </w:r>
    </w:p>
    <w:p w:rsidR="005647B1" w:rsidP="005647B1" w:rsidRDefault="005647B1" w14:paraId="4567BBDE" w14:textId="72F5509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Lapdog shot up from his seat like he had just been bitten on the ass. “</w:t>
      </w:r>
      <w:r w:rsidRPr="6AC29738" w:rsidR="6AC29738">
        <w:rPr>
          <w:rFonts w:ascii="Times New Roman" w:hAnsi="Times New Roman" w:cs="Times New Roman"/>
          <w:sz w:val="24"/>
          <w:szCs w:val="24"/>
        </w:rPr>
        <w:t>Jesus</w:t>
      </w:r>
      <w:r w:rsidRPr="6AC29738" w:rsidR="6AC29738">
        <w:rPr>
          <w:rFonts w:ascii="Times New Roman" w:hAnsi="Times New Roman" w:cs="Times New Roman"/>
          <w:sz w:val="24"/>
          <w:szCs w:val="24"/>
        </w:rPr>
        <w:t xml:space="preserve"> fuck.”</w:t>
      </w:r>
    </w:p>
    <w:p w:rsidR="005647B1" w:rsidP="005647B1" w:rsidRDefault="005647B1" w14:paraId="5DF21804" w14:textId="54DC18E0">
      <w:pPr>
        <w:spacing w:line="480" w:lineRule="auto"/>
        <w:rPr>
          <w:rFonts w:ascii="Times New Roman" w:hAnsi="Times New Roman" w:cs="Times New Roman"/>
          <w:sz w:val="24"/>
          <w:szCs w:val="24"/>
        </w:rPr>
      </w:pPr>
      <w:r>
        <w:rPr>
          <w:rFonts w:ascii="Times New Roman" w:hAnsi="Times New Roman" w:cs="Times New Roman"/>
          <w:sz w:val="24"/>
          <w:szCs w:val="24"/>
        </w:rPr>
        <w:t>“Now he stands,” Donnie said.</w:t>
      </w:r>
    </w:p>
    <w:p w:rsidR="008550D8" w:rsidP="005647B1" w:rsidRDefault="008550D8" w14:paraId="1BA96412" w14:textId="23DB0790">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“Don’t you fucking </w:t>
      </w:r>
      <w:r w:rsidRPr="6AC29738" w:rsidR="6AC29738">
        <w:rPr>
          <w:rFonts w:ascii="Times New Roman" w:hAnsi="Times New Roman" w:cs="Times New Roman"/>
          <w:sz w:val="24"/>
          <w:szCs w:val="24"/>
        </w:rPr>
        <w:t>scream</w:t>
      </w:r>
      <w:r w:rsidRPr="6AC29738" w:rsidR="6AC29738">
        <w:rPr>
          <w:rFonts w:ascii="Times New Roman" w:hAnsi="Times New Roman" w:cs="Times New Roman"/>
          <w:sz w:val="24"/>
          <w:szCs w:val="24"/>
        </w:rPr>
        <w:t xml:space="preserve"> or I’ll twist,” she said, whispering to the lackey as he squirmed in pain, grunting and panting. She looked at Mr. David and squinted. His lack of surprise or response made her pause. Two short-tempered bosses were staring each other down, a sudden and fleeting propensity for violence teetering on either side. She grabbed Franklin’s hand and placed it on the blade. Hold that there, </w:t>
      </w:r>
      <w:r w:rsidRPr="6AC29738" w:rsidR="6AC29738">
        <w:rPr>
          <w:rFonts w:ascii="Times New Roman" w:hAnsi="Times New Roman" w:cs="Times New Roman"/>
          <w:sz w:val="24"/>
          <w:szCs w:val="24"/>
        </w:rPr>
        <w:t>don’t</w:t>
      </w:r>
      <w:r w:rsidRPr="6AC29738" w:rsidR="6AC29738">
        <w:rPr>
          <w:rFonts w:ascii="Times New Roman" w:hAnsi="Times New Roman" w:cs="Times New Roman"/>
          <w:sz w:val="24"/>
          <w:szCs w:val="24"/>
        </w:rPr>
        <w:t xml:space="preserve"> pull out just yet, baby.” She seemed calm. “</w:t>
      </w:r>
      <w:r w:rsidRPr="6AC29738" w:rsidR="6AC29738">
        <w:rPr>
          <w:rFonts w:ascii="Times New Roman" w:hAnsi="Times New Roman" w:cs="Times New Roman"/>
          <w:sz w:val="24"/>
          <w:szCs w:val="24"/>
        </w:rPr>
        <w:t>It’ll</w:t>
      </w:r>
      <w:r w:rsidRPr="6AC29738" w:rsidR="6AC29738">
        <w:rPr>
          <w:rFonts w:ascii="Times New Roman" w:hAnsi="Times New Roman" w:cs="Times New Roman"/>
          <w:sz w:val="24"/>
          <w:szCs w:val="24"/>
        </w:rPr>
        <w:t xml:space="preserve"> gush like your big boss does after a romp with one of his thousand-dollar hookers. </w:t>
      </w:r>
      <w:r w:rsidRPr="6AC29738" w:rsidR="6AC29738">
        <w:rPr>
          <w:rFonts w:ascii="Times New Roman" w:hAnsi="Times New Roman" w:cs="Times New Roman"/>
          <w:sz w:val="24"/>
          <w:szCs w:val="24"/>
        </w:rPr>
        <w:t>Don’t</w:t>
      </w:r>
      <w:r w:rsidRPr="6AC29738" w:rsidR="6AC29738">
        <w:rPr>
          <w:rFonts w:ascii="Times New Roman" w:hAnsi="Times New Roman" w:cs="Times New Roman"/>
          <w:sz w:val="24"/>
          <w:szCs w:val="24"/>
        </w:rPr>
        <w:t xml:space="preserve"> bleed all over the fucking floor. This place is too nice for douchebag blood. Get that taken care of.” Jesse Hammer pointed at the lackey while looking at Mr. David.</w:t>
      </w:r>
    </w:p>
    <w:p w:rsidR="003D38BB" w:rsidP="003D38BB" w:rsidRDefault="008550D8" w14:paraId="1620972E" w14:textId="1B949F9A">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Like clockwork for the sporadic, Easy D handed a cloth to Trigger Treva and she relay tossed it to </w:t>
      </w:r>
      <w:r>
        <w:rPr>
          <w:rFonts w:ascii="Times New Roman" w:hAnsi="Times New Roman" w:cs="Times New Roman"/>
          <w:sz w:val="24"/>
          <w:szCs w:val="24"/>
        </w:rPr>
        <w:t>Jesse</w:t>
      </w:r>
      <w:r w:rsidRPr="007F6A34">
        <w:rPr>
          <w:rFonts w:ascii="Times New Roman" w:hAnsi="Times New Roman" w:cs="Times New Roman"/>
          <w:sz w:val="24"/>
          <w:szCs w:val="24"/>
        </w:rPr>
        <w:t xml:space="preserve"> as she walked by.</w:t>
      </w:r>
    </w:p>
    <w:p w:rsidR="008550D8" w:rsidP="003D38BB" w:rsidRDefault="003D38BB" w14:paraId="1C29D6CA" w14:textId="56B886B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“Oh, </w:t>
      </w:r>
      <w:r w:rsidRPr="6AC29738" w:rsidR="6AC29738">
        <w:rPr>
          <w:rFonts w:ascii="Times New Roman" w:hAnsi="Times New Roman" w:cs="Times New Roman"/>
          <w:sz w:val="24"/>
          <w:szCs w:val="24"/>
        </w:rPr>
        <w:t>don’t</w:t>
      </w:r>
      <w:r w:rsidRPr="6AC29738" w:rsidR="6AC29738">
        <w:rPr>
          <w:rFonts w:ascii="Times New Roman" w:hAnsi="Times New Roman" w:cs="Times New Roman"/>
          <w:sz w:val="24"/>
          <w:szCs w:val="24"/>
        </w:rPr>
        <w:t xml:space="preserve"> worry, Hammer… I do intend to take care of </w:t>
      </w:r>
      <w:r w:rsidRPr="6AC29738" w:rsidR="6AC29738">
        <w:rPr>
          <w:rFonts w:ascii="Times New Roman" w:hAnsi="Times New Roman" w:cs="Times New Roman"/>
          <w:i w:val="1"/>
          <w:iCs w:val="1"/>
          <w:sz w:val="24"/>
          <w:szCs w:val="24"/>
        </w:rPr>
        <w:t>that</w:t>
      </w:r>
      <w:r w:rsidRPr="6AC29738" w:rsidR="6AC29738">
        <w:rPr>
          <w:rFonts w:ascii="Times New Roman" w:hAnsi="Times New Roman" w:cs="Times New Roman"/>
          <w:sz w:val="24"/>
          <w:szCs w:val="24"/>
        </w:rPr>
        <w:t>.” Mr. David said .</w:t>
      </w:r>
    </w:p>
    <w:p w:rsidR="003D38BB" w:rsidP="003D38BB" w:rsidRDefault="003D38BB" w14:paraId="6F0921CE" w14:textId="36254146">
      <w:pPr>
        <w:spacing w:line="480" w:lineRule="auto"/>
        <w:rPr>
          <w:rFonts w:ascii="Times New Roman" w:hAnsi="Times New Roman" w:cs="Times New Roman"/>
          <w:sz w:val="24"/>
          <w:szCs w:val="24"/>
        </w:rPr>
      </w:pPr>
      <w:r>
        <w:rPr>
          <w:rFonts w:ascii="Times New Roman" w:hAnsi="Times New Roman" w:cs="Times New Roman"/>
          <w:sz w:val="24"/>
          <w:szCs w:val="24"/>
        </w:rPr>
        <w:t>Lapdog was breathing heavily. Fortunately</w:t>
      </w:r>
      <w:r w:rsidR="00FD02BC">
        <w:rPr>
          <w:rFonts w:ascii="Times New Roman" w:hAnsi="Times New Roman" w:cs="Times New Roman"/>
          <w:sz w:val="24"/>
          <w:szCs w:val="24"/>
        </w:rPr>
        <w:t>,</w:t>
      </w:r>
      <w:r>
        <w:rPr>
          <w:rFonts w:ascii="Times New Roman" w:hAnsi="Times New Roman" w:cs="Times New Roman"/>
          <w:sz w:val="24"/>
          <w:szCs w:val="24"/>
        </w:rPr>
        <w:t xml:space="preserve"> no one at the restaurant had taken notice yet. Mr. David </w:t>
      </w:r>
      <w:r w:rsidR="00FD02BC">
        <w:rPr>
          <w:rFonts w:ascii="Times New Roman" w:hAnsi="Times New Roman" w:cs="Times New Roman"/>
          <w:sz w:val="24"/>
          <w:szCs w:val="24"/>
        </w:rPr>
        <w:t>instructed</w:t>
      </w:r>
      <w:r>
        <w:rPr>
          <w:rFonts w:ascii="Times New Roman" w:hAnsi="Times New Roman" w:cs="Times New Roman"/>
          <w:sz w:val="24"/>
          <w:szCs w:val="24"/>
        </w:rPr>
        <w:t xml:space="preserve"> Donnie to take </w:t>
      </w:r>
      <w:r w:rsidR="00FD02BC">
        <w:rPr>
          <w:rFonts w:ascii="Times New Roman" w:hAnsi="Times New Roman" w:cs="Times New Roman"/>
          <w:sz w:val="24"/>
          <w:szCs w:val="24"/>
        </w:rPr>
        <w:t>the lackey</w:t>
      </w:r>
      <w:r>
        <w:rPr>
          <w:rFonts w:ascii="Times New Roman" w:hAnsi="Times New Roman" w:cs="Times New Roman"/>
          <w:sz w:val="24"/>
          <w:szCs w:val="24"/>
        </w:rPr>
        <w:t xml:space="preserve"> to the car. Donnie put his arm around Franklin, who was whimpering like an injured dog, and left the restaurant, walking with a very nonchalant strut.</w:t>
      </w:r>
    </w:p>
    <w:p w:rsidR="003D38BB" w:rsidP="003D38BB" w:rsidRDefault="003D38BB" w14:paraId="737C86CB" w14:textId="0FD2710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Uhh</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Uhh</w:t>
      </w:r>
      <w:r w:rsidRPr="6AC29738" w:rsidR="6AC29738">
        <w:rPr>
          <w:rFonts w:ascii="Times New Roman" w:hAnsi="Times New Roman" w:cs="Times New Roman"/>
          <w:sz w:val="24"/>
          <w:szCs w:val="24"/>
        </w:rPr>
        <w:t>…” Lapdog searched for words. “I’ll be in touch.”</w:t>
      </w:r>
    </w:p>
    <w:p w:rsidR="003D38BB" w:rsidP="003D38BB" w:rsidRDefault="003D38BB" w14:paraId="6D440EE1" w14:textId="58CF4381">
      <w:pPr>
        <w:spacing w:line="480" w:lineRule="auto"/>
        <w:rPr>
          <w:rFonts w:ascii="Times New Roman" w:hAnsi="Times New Roman" w:cs="Times New Roman"/>
          <w:sz w:val="24"/>
          <w:szCs w:val="24"/>
        </w:rPr>
      </w:pPr>
      <w:r>
        <w:rPr>
          <w:rFonts w:ascii="Times New Roman" w:hAnsi="Times New Roman" w:cs="Times New Roman"/>
          <w:sz w:val="24"/>
          <w:szCs w:val="24"/>
        </w:rPr>
        <w:t xml:space="preserve">“Noted,” Mr. David said, still flashing that horror movie smile. He yelled politely </w:t>
      </w:r>
      <w:r w:rsidR="00FD02BC">
        <w:rPr>
          <w:rFonts w:ascii="Times New Roman" w:hAnsi="Times New Roman" w:cs="Times New Roman"/>
          <w:sz w:val="24"/>
          <w:szCs w:val="24"/>
        </w:rPr>
        <w:t>toward</w:t>
      </w:r>
      <w:r>
        <w:rPr>
          <w:rFonts w:ascii="Times New Roman" w:hAnsi="Times New Roman" w:cs="Times New Roman"/>
          <w:sz w:val="24"/>
          <w:szCs w:val="24"/>
        </w:rPr>
        <w:t xml:space="preserve"> Jesse Hammer as they exited the restaurant. “Thanks for </w:t>
      </w:r>
      <w:r w:rsidR="00FD02BC">
        <w:rPr>
          <w:rFonts w:ascii="Times New Roman" w:hAnsi="Times New Roman" w:cs="Times New Roman"/>
          <w:sz w:val="24"/>
          <w:szCs w:val="24"/>
        </w:rPr>
        <w:t>coming</w:t>
      </w:r>
      <w:r>
        <w:rPr>
          <w:rFonts w:ascii="Times New Roman" w:hAnsi="Times New Roman" w:cs="Times New Roman"/>
          <w:sz w:val="24"/>
          <w:szCs w:val="24"/>
        </w:rPr>
        <w:t xml:space="preserve"> ladies.”</w:t>
      </w:r>
    </w:p>
    <w:p w:rsidR="008550D8" w:rsidP="003D38BB" w:rsidRDefault="003D38BB" w14:paraId="389DE920" w14:textId="074C8219">
      <w:pPr>
        <w:spacing w:line="480" w:lineRule="auto"/>
        <w:rPr>
          <w:rFonts w:ascii="Times New Roman" w:hAnsi="Times New Roman" w:cs="Times New Roman"/>
          <w:sz w:val="24"/>
          <w:szCs w:val="24"/>
        </w:rPr>
      </w:pPr>
      <w:r>
        <w:rPr>
          <w:rFonts w:ascii="Times New Roman" w:hAnsi="Times New Roman" w:cs="Times New Roman"/>
          <w:sz w:val="24"/>
          <w:szCs w:val="24"/>
        </w:rPr>
        <w:t xml:space="preserve">She yelled back: “Whatever. Goddamn </w:t>
      </w:r>
      <w:proofErr w:type="spellStart"/>
      <w:r>
        <w:rPr>
          <w:rFonts w:ascii="Times New Roman" w:hAnsi="Times New Roman" w:cs="Times New Roman"/>
          <w:sz w:val="24"/>
          <w:szCs w:val="24"/>
        </w:rPr>
        <w:t>mudaks</w:t>
      </w:r>
      <w:proofErr w:type="spellEnd"/>
      <w:r>
        <w:rPr>
          <w:rFonts w:ascii="Times New Roman" w:hAnsi="Times New Roman" w:cs="Times New Roman"/>
          <w:sz w:val="24"/>
          <w:szCs w:val="24"/>
        </w:rPr>
        <w:t>.”</w:t>
      </w:r>
    </w:p>
    <w:p w:rsidR="003D38BB" w:rsidP="003D38BB" w:rsidRDefault="00FD02BC" w14:paraId="14BDAB04" w14:textId="704B90AE">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didn’t blink for the next hour. He barely remembered the taxi ride home. He was on autopilot as </w:t>
      </w:r>
      <w:r w:rsidR="00E138AF">
        <w:rPr>
          <w:rFonts w:ascii="Times New Roman" w:hAnsi="Times New Roman" w:cs="Times New Roman"/>
          <w:sz w:val="24"/>
          <w:szCs w:val="24"/>
        </w:rPr>
        <w:t>he</w:t>
      </w:r>
      <w:r>
        <w:rPr>
          <w:rFonts w:ascii="Times New Roman" w:hAnsi="Times New Roman" w:cs="Times New Roman"/>
          <w:sz w:val="24"/>
          <w:szCs w:val="24"/>
        </w:rPr>
        <w:t xml:space="preserve"> replayed the scene </w:t>
      </w:r>
      <w:r w:rsidR="00E138AF">
        <w:rPr>
          <w:rFonts w:ascii="Times New Roman" w:hAnsi="Times New Roman" w:cs="Times New Roman"/>
          <w:sz w:val="24"/>
          <w:szCs w:val="24"/>
        </w:rPr>
        <w:t>repeatedly</w:t>
      </w:r>
      <w:r>
        <w:rPr>
          <w:rFonts w:ascii="Times New Roman" w:hAnsi="Times New Roman" w:cs="Times New Roman"/>
          <w:sz w:val="24"/>
          <w:szCs w:val="24"/>
        </w:rPr>
        <w:t xml:space="preserve"> in his head. He got home and sat perfectly erect on his living room couch, his eyes as wide as half </w:t>
      </w:r>
      <w:proofErr w:type="gramStart"/>
      <w:r>
        <w:rPr>
          <w:rFonts w:ascii="Times New Roman" w:hAnsi="Times New Roman" w:cs="Times New Roman"/>
          <w:sz w:val="24"/>
          <w:szCs w:val="24"/>
        </w:rPr>
        <w:t>dollars</w:t>
      </w:r>
      <w:proofErr w:type="gramEnd"/>
      <w:r>
        <w:rPr>
          <w:rFonts w:ascii="Times New Roman" w:hAnsi="Times New Roman" w:cs="Times New Roman"/>
          <w:sz w:val="24"/>
          <w:szCs w:val="24"/>
        </w:rPr>
        <w:t>. He sat there quietly for several minutes. He</w:t>
      </w:r>
      <w:r w:rsidR="00E138AF">
        <w:rPr>
          <w:rFonts w:ascii="Times New Roman" w:hAnsi="Times New Roman" w:cs="Times New Roman"/>
          <w:sz w:val="24"/>
          <w:szCs w:val="24"/>
        </w:rPr>
        <w:t xml:space="preserve"> leaped out of his seat and</w:t>
      </w:r>
      <w:r>
        <w:rPr>
          <w:rFonts w:ascii="Times New Roman" w:hAnsi="Times New Roman" w:cs="Times New Roman"/>
          <w:sz w:val="24"/>
          <w:szCs w:val="24"/>
        </w:rPr>
        <w:t xml:space="preserve"> rushed to the bathroom with his hand </w:t>
      </w:r>
      <w:r w:rsidR="00E138AF">
        <w:rPr>
          <w:rFonts w:ascii="Times New Roman" w:hAnsi="Times New Roman" w:cs="Times New Roman"/>
          <w:sz w:val="24"/>
          <w:szCs w:val="24"/>
        </w:rPr>
        <w:t xml:space="preserve">desperately </w:t>
      </w:r>
      <w:r>
        <w:rPr>
          <w:rFonts w:ascii="Times New Roman" w:hAnsi="Times New Roman" w:cs="Times New Roman"/>
          <w:sz w:val="24"/>
          <w:szCs w:val="24"/>
        </w:rPr>
        <w:t xml:space="preserve">covering his mouth </w:t>
      </w:r>
      <w:r w:rsidR="00E138AF">
        <w:rPr>
          <w:rFonts w:ascii="Times New Roman" w:hAnsi="Times New Roman" w:cs="Times New Roman"/>
          <w:sz w:val="24"/>
          <w:szCs w:val="24"/>
        </w:rPr>
        <w:t xml:space="preserve">then prayed to the porcelain goddess. He threw up for several </w:t>
      </w:r>
      <w:r w:rsidR="0025064C">
        <w:rPr>
          <w:rFonts w:ascii="Times New Roman" w:hAnsi="Times New Roman" w:cs="Times New Roman"/>
          <w:sz w:val="24"/>
          <w:szCs w:val="24"/>
        </w:rPr>
        <w:t>minutes</w:t>
      </w:r>
      <w:r w:rsidR="00E138AF">
        <w:rPr>
          <w:rFonts w:ascii="Times New Roman" w:hAnsi="Times New Roman" w:cs="Times New Roman"/>
          <w:sz w:val="24"/>
          <w:szCs w:val="24"/>
        </w:rPr>
        <w:t xml:space="preserve">. </w:t>
      </w:r>
    </w:p>
    <w:p w:rsidR="003D38BB" w:rsidP="003D38BB" w:rsidRDefault="003D38BB" w14:paraId="4C270A43" w14:textId="77777777">
      <w:pPr>
        <w:spacing w:line="480" w:lineRule="auto"/>
        <w:rPr>
          <w:rFonts w:ascii="Times New Roman" w:hAnsi="Times New Roman" w:cs="Times New Roman"/>
          <w:sz w:val="24"/>
          <w:szCs w:val="24"/>
        </w:rPr>
      </w:pPr>
    </w:p>
    <w:p w:rsidR="003D38BB" w:rsidP="003D38BB" w:rsidRDefault="003D38BB" w14:paraId="6E789F86" w14:textId="77777777">
      <w:pPr>
        <w:spacing w:line="480" w:lineRule="auto"/>
        <w:rPr>
          <w:rFonts w:ascii="Times New Roman" w:hAnsi="Times New Roman" w:cs="Times New Roman"/>
          <w:sz w:val="24"/>
          <w:szCs w:val="24"/>
        </w:rPr>
      </w:pPr>
    </w:p>
    <w:p w:rsidR="003D38BB" w:rsidP="003D38BB" w:rsidRDefault="003D38BB" w14:paraId="46A81470" w14:textId="77777777">
      <w:pPr>
        <w:spacing w:line="480" w:lineRule="auto"/>
        <w:rPr>
          <w:rFonts w:ascii="Times New Roman" w:hAnsi="Times New Roman" w:cs="Times New Roman"/>
          <w:sz w:val="24"/>
          <w:szCs w:val="24"/>
        </w:rPr>
      </w:pPr>
    </w:p>
    <w:p w:rsidR="6AC29738" w:rsidRDefault="6AC29738" w14:paraId="035BBA99" w14:textId="3185888B">
      <w:pPr>
        <w:rPr/>
      </w:pPr>
      <w:r>
        <w:br w:type="page"/>
      </w:r>
    </w:p>
    <w:p w:rsidRPr="007F6A34" w:rsidR="008550D8" w:rsidP="6AC29738" w:rsidRDefault="008550D8" w14:paraId="77AC22C1" w14:textId="65B23D7A">
      <w:pPr>
        <w:spacing w:line="480" w:lineRule="auto"/>
        <w:ind w:firstLine="0"/>
        <w:jc w:val="center"/>
        <w:rPr>
          <w:rFonts w:ascii="Times New Roman" w:hAnsi="Times New Roman" w:cs="Times New Roman"/>
          <w:sz w:val="24"/>
          <w:szCs w:val="24"/>
        </w:rPr>
      </w:pPr>
      <w:r w:rsidRPr="6AC29738" w:rsidR="6AC29738">
        <w:rPr>
          <w:rFonts w:ascii="Times New Roman" w:hAnsi="Times New Roman" w:cs="Times New Roman"/>
          <w:sz w:val="24"/>
          <w:szCs w:val="24"/>
        </w:rPr>
        <w:t>Chapter 8</w:t>
      </w:r>
    </w:p>
    <w:p w:rsidRPr="007F6A34" w:rsidR="008550D8" w:rsidP="008550D8" w:rsidRDefault="008550D8" w14:paraId="31D9ABED" w14:textId="7D32B01E">
      <w:pPr>
        <w:spacing w:line="480" w:lineRule="auto"/>
        <w:ind w:firstLine="0"/>
        <w:jc w:val="center"/>
        <w:rPr>
          <w:rFonts w:ascii="Times New Roman" w:hAnsi="Times New Roman" w:cs="Times New Roman"/>
          <w:sz w:val="24"/>
          <w:szCs w:val="24"/>
        </w:rPr>
      </w:pPr>
      <w:r w:rsidRPr="6AC29738" w:rsidR="6AC29738">
        <w:rPr>
          <w:rFonts w:ascii="Times New Roman" w:hAnsi="Times New Roman" w:cs="Times New Roman"/>
          <w:sz w:val="24"/>
          <w:szCs w:val="24"/>
        </w:rPr>
        <w:t>Channel Surfing</w:t>
      </w:r>
    </w:p>
    <w:p w:rsidR="008550D8" w:rsidP="6AC29738" w:rsidRDefault="008550D8" w14:paraId="4C60B3F1" w14:textId="379C2B4A">
      <w:pPr>
        <w:spacing w:line="480" w:lineRule="auto"/>
        <w:ind w:firstLine="0"/>
        <w:rPr>
          <w:rFonts w:ascii="Times New Roman" w:hAnsi="Times New Roman" w:cs="Times New Roman"/>
          <w:sz w:val="24"/>
          <w:szCs w:val="24"/>
        </w:rPr>
      </w:pPr>
      <w:r w:rsidRPr="6AC29738" w:rsidR="6AC29738">
        <w:rPr>
          <w:rFonts w:ascii="Times New Roman" w:hAnsi="Times New Roman" w:cs="Times New Roman"/>
          <w:sz w:val="24"/>
          <w:szCs w:val="24"/>
        </w:rPr>
        <w:t>It had been over a week since the Joey Smokes hit. Billy-Billy had gotten used to the time between jobs. The lull was a great barometer for seeing just how well they covered their tracks. Some jobs required them to be loud, some required ninja-like tactics. Loud to quiet, the Joey Smokes hit could be described best in the words of Goldilocks: ‘just right</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 xml:space="preserve"> </w:t>
      </w:r>
    </w:p>
    <w:p w:rsidR="008550D8" w:rsidP="6AC29738" w:rsidRDefault="008550D8" w14:paraId="06A56BDB" w14:textId="5B950A6C">
      <w:pPr>
        <w:spacing w:line="480" w:lineRule="auto"/>
        <w:ind w:firstLine="720"/>
        <w:rPr>
          <w:rFonts w:ascii="Times New Roman" w:hAnsi="Times New Roman" w:cs="Times New Roman"/>
          <w:sz w:val="24"/>
          <w:szCs w:val="24"/>
        </w:rPr>
      </w:pPr>
      <w:r w:rsidRPr="6AC29738" w:rsidR="6AC29738">
        <w:rPr>
          <w:rFonts w:ascii="Times New Roman" w:hAnsi="Times New Roman" w:cs="Times New Roman"/>
          <w:sz w:val="24"/>
          <w:szCs w:val="24"/>
        </w:rPr>
        <w:t xml:space="preserve">Billy-Billy tickled himself when he thought of that one about a week ago. He often wondered if they were just </w:t>
      </w:r>
      <w:r w:rsidRPr="6AC29738" w:rsidR="6AC29738">
        <w:rPr>
          <w:rFonts w:ascii="Times New Roman" w:hAnsi="Times New Roman" w:cs="Times New Roman"/>
          <w:sz w:val="24"/>
          <w:szCs w:val="24"/>
        </w:rPr>
        <w:t>really good</w:t>
      </w:r>
      <w:r w:rsidRPr="6AC29738" w:rsidR="6AC29738">
        <w:rPr>
          <w:rFonts w:ascii="Times New Roman" w:hAnsi="Times New Roman" w:cs="Times New Roman"/>
          <w:sz w:val="24"/>
          <w:szCs w:val="24"/>
        </w:rPr>
        <w:t xml:space="preserve"> hitmen or if the police were just really shitty detectives; either answer kept them employed. As employed as they were in such a corrupt city, it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like they had pensions or biweekly paychecks. A hit can only be done so often even in this town. </w:t>
      </w:r>
      <w:r w:rsidRPr="6AC29738" w:rsidR="6AC29738">
        <w:rPr>
          <w:rFonts w:ascii="Times New Roman" w:hAnsi="Times New Roman" w:cs="Times New Roman"/>
          <w:sz w:val="24"/>
          <w:szCs w:val="24"/>
        </w:rPr>
        <w:t>So,</w:t>
      </w:r>
      <w:r w:rsidRPr="6AC29738" w:rsidR="6AC29738">
        <w:rPr>
          <w:rFonts w:ascii="Times New Roman" w:hAnsi="Times New Roman" w:cs="Times New Roman"/>
          <w:sz w:val="24"/>
          <w:szCs w:val="24"/>
        </w:rPr>
        <w:t xml:space="preserve"> they made the money last and made the paydays big. Between the two of them, they made well over six figures their last two hits. They </w:t>
      </w:r>
      <w:r w:rsidRPr="6AC29738" w:rsidR="6AC29738">
        <w:rPr>
          <w:rFonts w:ascii="Times New Roman" w:hAnsi="Times New Roman" w:cs="Times New Roman"/>
          <w:sz w:val="24"/>
          <w:szCs w:val="24"/>
        </w:rPr>
        <w:t>weren’t</w:t>
      </w:r>
      <w:r w:rsidRPr="6AC29738" w:rsidR="6AC29738">
        <w:rPr>
          <w:rFonts w:ascii="Times New Roman" w:hAnsi="Times New Roman" w:cs="Times New Roman"/>
          <w:sz w:val="24"/>
          <w:szCs w:val="24"/>
        </w:rPr>
        <w:t xml:space="preserve"> hurting for the money. They </w:t>
      </w:r>
      <w:r w:rsidRPr="6AC29738" w:rsidR="6AC29738">
        <w:rPr>
          <w:rFonts w:ascii="Times New Roman" w:hAnsi="Times New Roman" w:cs="Times New Roman"/>
          <w:sz w:val="24"/>
          <w:szCs w:val="24"/>
        </w:rPr>
        <w:t>hadn’t</w:t>
      </w:r>
      <w:r w:rsidRPr="6AC29738" w:rsidR="6AC29738">
        <w:rPr>
          <w:rFonts w:ascii="Times New Roman" w:hAnsi="Times New Roman" w:cs="Times New Roman"/>
          <w:sz w:val="24"/>
          <w:szCs w:val="24"/>
        </w:rPr>
        <w:t xml:space="preserve"> been hurting for the money for a long time.</w:t>
      </w:r>
    </w:p>
    <w:p w:rsidR="00631F90" w:rsidP="008550D8" w:rsidRDefault="00C9251A" w14:paraId="42FCB302" w14:textId="2D6AD59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Joey Smokes job </w:t>
      </w:r>
      <w:r w:rsidR="00E852E0">
        <w:rPr>
          <w:rFonts w:ascii="Times New Roman" w:hAnsi="Times New Roman" w:cs="Times New Roman"/>
          <w:sz w:val="24"/>
          <w:szCs w:val="24"/>
        </w:rPr>
        <w:t xml:space="preserve">had </w:t>
      </w:r>
      <w:r>
        <w:rPr>
          <w:rFonts w:ascii="Times New Roman" w:hAnsi="Times New Roman" w:cs="Times New Roman"/>
          <w:sz w:val="24"/>
          <w:szCs w:val="24"/>
        </w:rPr>
        <w:t>left a sour taste for both Billy-Billy and his partner</w:t>
      </w:r>
      <w:r w:rsidR="00631F90">
        <w:rPr>
          <w:rFonts w:ascii="Times New Roman" w:hAnsi="Times New Roman" w:cs="Times New Roman"/>
          <w:sz w:val="24"/>
          <w:szCs w:val="24"/>
        </w:rPr>
        <w:t>,</w:t>
      </w:r>
      <w:r>
        <w:rPr>
          <w:rFonts w:ascii="Times New Roman" w:hAnsi="Times New Roman" w:cs="Times New Roman"/>
          <w:sz w:val="24"/>
          <w:szCs w:val="24"/>
        </w:rPr>
        <w:t xml:space="preserve"> Tony Two Fists, but for different reasons.</w:t>
      </w:r>
      <w:r w:rsidR="00631F90">
        <w:rPr>
          <w:rFonts w:ascii="Times New Roman" w:hAnsi="Times New Roman" w:cs="Times New Roman"/>
          <w:sz w:val="24"/>
          <w:szCs w:val="24"/>
        </w:rPr>
        <w:t xml:space="preserve"> Tony was upset that he didn’t get to duke it out with the </w:t>
      </w:r>
      <w:r w:rsidR="00E852E0">
        <w:rPr>
          <w:rFonts w:ascii="Times New Roman" w:hAnsi="Times New Roman" w:cs="Times New Roman"/>
          <w:sz w:val="24"/>
          <w:szCs w:val="24"/>
        </w:rPr>
        <w:t>guy</w:t>
      </w:r>
      <w:r w:rsidR="00631F90">
        <w:rPr>
          <w:rFonts w:ascii="Times New Roman" w:hAnsi="Times New Roman" w:cs="Times New Roman"/>
          <w:sz w:val="24"/>
          <w:szCs w:val="24"/>
        </w:rPr>
        <w:t xml:space="preserve">. A </w:t>
      </w:r>
      <w:r w:rsidR="000C5C6C">
        <w:rPr>
          <w:rFonts w:ascii="Times New Roman" w:hAnsi="Times New Roman" w:cs="Times New Roman"/>
          <w:sz w:val="24"/>
          <w:szCs w:val="24"/>
        </w:rPr>
        <w:t>high-ranking</w:t>
      </w:r>
      <w:r w:rsidR="00631F90">
        <w:rPr>
          <w:rFonts w:ascii="Times New Roman" w:hAnsi="Times New Roman" w:cs="Times New Roman"/>
          <w:sz w:val="24"/>
          <w:szCs w:val="24"/>
        </w:rPr>
        <w:t xml:space="preserve"> mobster with the rep of kicking ass like Joey </w:t>
      </w:r>
      <w:proofErr w:type="spellStart"/>
      <w:r w:rsidR="00E852E0">
        <w:rPr>
          <w:rFonts w:ascii="Times New Roman" w:hAnsi="Times New Roman" w:cs="Times New Roman"/>
          <w:sz w:val="24"/>
          <w:szCs w:val="24"/>
        </w:rPr>
        <w:t>Trambini</w:t>
      </w:r>
      <w:proofErr w:type="spellEnd"/>
      <w:r w:rsidR="00E852E0">
        <w:rPr>
          <w:rFonts w:ascii="Times New Roman" w:hAnsi="Times New Roman" w:cs="Times New Roman"/>
          <w:sz w:val="24"/>
          <w:szCs w:val="24"/>
        </w:rPr>
        <w:t xml:space="preserve"> </w:t>
      </w:r>
      <w:r w:rsidR="00631F90">
        <w:rPr>
          <w:rFonts w:ascii="Times New Roman" w:hAnsi="Times New Roman" w:cs="Times New Roman"/>
          <w:sz w:val="24"/>
          <w:szCs w:val="24"/>
        </w:rPr>
        <w:t>was like a final boss fight</w:t>
      </w:r>
      <w:r w:rsidR="00E852E0">
        <w:rPr>
          <w:rFonts w:ascii="Times New Roman" w:hAnsi="Times New Roman" w:cs="Times New Roman"/>
          <w:sz w:val="24"/>
          <w:szCs w:val="24"/>
        </w:rPr>
        <w:t xml:space="preserve">; </w:t>
      </w:r>
      <w:r w:rsidR="00631F90">
        <w:rPr>
          <w:rFonts w:ascii="Times New Roman" w:hAnsi="Times New Roman" w:cs="Times New Roman"/>
          <w:sz w:val="24"/>
          <w:szCs w:val="24"/>
        </w:rPr>
        <w:t xml:space="preserve">an accolade Tony Two Fists wanted under his belt. Billy-Billy’s sour taste gnawed at him because he still couldn’t figure </w:t>
      </w:r>
      <w:r w:rsidR="000C5C6C">
        <w:rPr>
          <w:rFonts w:ascii="Times New Roman" w:hAnsi="Times New Roman" w:cs="Times New Roman"/>
          <w:sz w:val="24"/>
          <w:szCs w:val="24"/>
        </w:rPr>
        <w:t xml:space="preserve">out </w:t>
      </w:r>
      <w:r w:rsidR="00631F90">
        <w:rPr>
          <w:rFonts w:ascii="Times New Roman" w:hAnsi="Times New Roman" w:cs="Times New Roman"/>
          <w:sz w:val="24"/>
          <w:szCs w:val="24"/>
        </w:rPr>
        <w:t>what was causing that feeling</w:t>
      </w:r>
      <w:r w:rsidR="00A331D5">
        <w:rPr>
          <w:rFonts w:ascii="Times New Roman" w:hAnsi="Times New Roman" w:cs="Times New Roman"/>
          <w:sz w:val="24"/>
          <w:szCs w:val="24"/>
        </w:rPr>
        <w:t>, and</w:t>
      </w:r>
      <w:r w:rsidR="00631F90">
        <w:rPr>
          <w:rFonts w:ascii="Times New Roman" w:hAnsi="Times New Roman" w:cs="Times New Roman"/>
          <w:sz w:val="24"/>
          <w:szCs w:val="24"/>
        </w:rPr>
        <w:t xml:space="preserve"> intuition seemed too easy of </w:t>
      </w:r>
      <w:r w:rsidR="000C5C6C">
        <w:rPr>
          <w:rFonts w:ascii="Times New Roman" w:hAnsi="Times New Roman" w:cs="Times New Roman"/>
          <w:sz w:val="24"/>
          <w:szCs w:val="24"/>
        </w:rPr>
        <w:t xml:space="preserve">a </w:t>
      </w:r>
      <w:r w:rsidR="00631F90">
        <w:rPr>
          <w:rFonts w:ascii="Times New Roman" w:hAnsi="Times New Roman" w:cs="Times New Roman"/>
          <w:sz w:val="24"/>
          <w:szCs w:val="24"/>
        </w:rPr>
        <w:t>reason.</w:t>
      </w:r>
    </w:p>
    <w:p w:rsidR="00C9251A" w:rsidP="00631F90" w:rsidRDefault="00C9251A" w14:paraId="7A2386A7" w14:textId="6298880C">
      <w:pPr>
        <w:spacing w:line="480" w:lineRule="auto"/>
        <w:rPr>
          <w:rFonts w:ascii="Times New Roman" w:hAnsi="Times New Roman" w:cs="Times New Roman"/>
          <w:sz w:val="24"/>
          <w:szCs w:val="24"/>
        </w:rPr>
      </w:pPr>
      <w:r>
        <w:rPr>
          <w:rFonts w:ascii="Times New Roman" w:hAnsi="Times New Roman" w:cs="Times New Roman"/>
          <w:sz w:val="24"/>
          <w:szCs w:val="24"/>
        </w:rPr>
        <w:t xml:space="preserve">Billy sat on the sofa thinking about it quietly. It had been his </w:t>
      </w:r>
      <w:r w:rsidR="00A331D5">
        <w:rPr>
          <w:rFonts w:ascii="Times New Roman" w:hAnsi="Times New Roman" w:cs="Times New Roman"/>
          <w:sz w:val="24"/>
          <w:szCs w:val="24"/>
        </w:rPr>
        <w:t>M.O.</w:t>
      </w:r>
      <w:r>
        <w:rPr>
          <w:rFonts w:ascii="Times New Roman" w:hAnsi="Times New Roman" w:cs="Times New Roman"/>
          <w:sz w:val="24"/>
          <w:szCs w:val="24"/>
        </w:rPr>
        <w:t xml:space="preserve"> for the </w:t>
      </w:r>
      <w:r w:rsidR="00A331D5">
        <w:rPr>
          <w:rFonts w:ascii="Times New Roman" w:hAnsi="Times New Roman" w:cs="Times New Roman"/>
          <w:sz w:val="24"/>
          <w:szCs w:val="24"/>
        </w:rPr>
        <w:t>p</w:t>
      </w:r>
      <w:r>
        <w:rPr>
          <w:rFonts w:ascii="Times New Roman" w:hAnsi="Times New Roman" w:cs="Times New Roman"/>
          <w:sz w:val="24"/>
          <w:szCs w:val="24"/>
        </w:rPr>
        <w:t>ast few weeks</w:t>
      </w:r>
      <w:r w:rsidR="00D87FCB">
        <w:rPr>
          <w:rFonts w:ascii="Times New Roman" w:hAnsi="Times New Roman" w:cs="Times New Roman"/>
          <w:sz w:val="24"/>
          <w:szCs w:val="24"/>
        </w:rPr>
        <w:t>—mentally scratching at that unnerving itch that just wouldn’t go away</w:t>
      </w:r>
      <w:r>
        <w:rPr>
          <w:rFonts w:ascii="Times New Roman" w:hAnsi="Times New Roman" w:cs="Times New Roman"/>
          <w:sz w:val="24"/>
          <w:szCs w:val="24"/>
        </w:rPr>
        <w:t>. He wouldn’t tell Tony Two Fists that though. He could carry on with his suspicions in silence without causing a stir.</w:t>
      </w:r>
      <w:r w:rsidR="00D87FCB">
        <w:rPr>
          <w:rFonts w:ascii="Times New Roman" w:hAnsi="Times New Roman" w:cs="Times New Roman"/>
          <w:sz w:val="24"/>
          <w:szCs w:val="24"/>
        </w:rPr>
        <w:t xml:space="preserve"> </w:t>
      </w:r>
      <w:r>
        <w:rPr>
          <w:rFonts w:ascii="Times New Roman" w:hAnsi="Times New Roman" w:cs="Times New Roman"/>
          <w:sz w:val="24"/>
          <w:szCs w:val="24"/>
        </w:rPr>
        <w:t xml:space="preserve">Billy flipped channel to channel, holding the TV remote with a lazy hand. His mind was </w:t>
      </w:r>
      <w:r w:rsidR="00A331D5">
        <w:rPr>
          <w:rFonts w:ascii="Times New Roman" w:hAnsi="Times New Roman" w:cs="Times New Roman"/>
          <w:sz w:val="24"/>
          <w:szCs w:val="24"/>
        </w:rPr>
        <w:t>preoccupied,</w:t>
      </w:r>
      <w:r>
        <w:rPr>
          <w:rFonts w:ascii="Times New Roman" w:hAnsi="Times New Roman" w:cs="Times New Roman"/>
          <w:sz w:val="24"/>
          <w:szCs w:val="24"/>
        </w:rPr>
        <w:t xml:space="preserve"> and afternoon TV sucked; there </w:t>
      </w:r>
      <w:r w:rsidR="00964171">
        <w:rPr>
          <w:rFonts w:ascii="Times New Roman" w:hAnsi="Times New Roman" w:cs="Times New Roman"/>
          <w:sz w:val="24"/>
          <w:szCs w:val="24"/>
        </w:rPr>
        <w:t>were</w:t>
      </w:r>
      <w:r>
        <w:rPr>
          <w:rFonts w:ascii="Times New Roman" w:hAnsi="Times New Roman" w:cs="Times New Roman"/>
          <w:sz w:val="24"/>
          <w:szCs w:val="24"/>
        </w:rPr>
        <w:t xml:space="preserve"> only so m</w:t>
      </w:r>
      <w:r w:rsidR="00631F90">
        <w:rPr>
          <w:rFonts w:ascii="Times New Roman" w:hAnsi="Times New Roman" w:cs="Times New Roman"/>
          <w:sz w:val="24"/>
          <w:szCs w:val="24"/>
        </w:rPr>
        <w:t>any</w:t>
      </w:r>
      <w:r>
        <w:rPr>
          <w:rFonts w:ascii="Times New Roman" w:hAnsi="Times New Roman" w:cs="Times New Roman"/>
          <w:sz w:val="24"/>
          <w:szCs w:val="24"/>
        </w:rPr>
        <w:t xml:space="preserve"> Judge Judy tirades he could </w:t>
      </w:r>
      <w:r>
        <w:rPr>
          <w:rFonts w:ascii="Times New Roman" w:hAnsi="Times New Roman" w:cs="Times New Roman"/>
          <w:sz w:val="24"/>
          <w:szCs w:val="24"/>
        </w:rPr>
        <w:t xml:space="preserve">watch. Instead, he’d </w:t>
      </w:r>
      <w:r w:rsidR="00FC471F">
        <w:rPr>
          <w:rFonts w:ascii="Times New Roman" w:hAnsi="Times New Roman" w:cs="Times New Roman"/>
          <w:sz w:val="24"/>
          <w:szCs w:val="24"/>
        </w:rPr>
        <w:t xml:space="preserve">stop </w:t>
      </w:r>
      <w:r>
        <w:rPr>
          <w:rFonts w:ascii="Times New Roman" w:hAnsi="Times New Roman" w:cs="Times New Roman"/>
          <w:sz w:val="24"/>
          <w:szCs w:val="24"/>
        </w:rPr>
        <w:t xml:space="preserve">on a sports channel then venture off thinking about the hit again, </w:t>
      </w:r>
      <w:r w:rsidR="00FC471F">
        <w:rPr>
          <w:rFonts w:ascii="Times New Roman" w:hAnsi="Times New Roman" w:cs="Times New Roman"/>
          <w:sz w:val="24"/>
          <w:szCs w:val="24"/>
        </w:rPr>
        <w:t>then change to</w:t>
      </w:r>
      <w:r>
        <w:rPr>
          <w:rFonts w:ascii="Times New Roman" w:hAnsi="Times New Roman" w:cs="Times New Roman"/>
          <w:sz w:val="24"/>
          <w:szCs w:val="24"/>
        </w:rPr>
        <w:t xml:space="preserve"> the news channel </w:t>
      </w:r>
      <w:r w:rsidR="00FC471F">
        <w:rPr>
          <w:rFonts w:ascii="Times New Roman" w:hAnsi="Times New Roman" w:cs="Times New Roman"/>
          <w:sz w:val="24"/>
          <w:szCs w:val="24"/>
        </w:rPr>
        <w:t>and</w:t>
      </w:r>
      <w:r>
        <w:rPr>
          <w:rFonts w:ascii="Times New Roman" w:hAnsi="Times New Roman" w:cs="Times New Roman"/>
          <w:sz w:val="24"/>
          <w:szCs w:val="24"/>
        </w:rPr>
        <w:t xml:space="preserve"> venture </w:t>
      </w:r>
      <w:r w:rsidR="00964171">
        <w:rPr>
          <w:rFonts w:ascii="Times New Roman" w:hAnsi="Times New Roman" w:cs="Times New Roman"/>
          <w:sz w:val="24"/>
          <w:szCs w:val="24"/>
        </w:rPr>
        <w:t>off</w:t>
      </w:r>
      <w:r>
        <w:rPr>
          <w:rFonts w:ascii="Times New Roman" w:hAnsi="Times New Roman" w:cs="Times New Roman"/>
          <w:sz w:val="24"/>
          <w:szCs w:val="24"/>
        </w:rPr>
        <w:t xml:space="preserve"> thinking about the hit again, </w:t>
      </w:r>
      <w:r w:rsidR="00FC471F">
        <w:rPr>
          <w:rFonts w:ascii="Times New Roman" w:hAnsi="Times New Roman" w:cs="Times New Roman"/>
          <w:sz w:val="24"/>
          <w:szCs w:val="24"/>
        </w:rPr>
        <w:t xml:space="preserve">then change to </w:t>
      </w:r>
      <w:r>
        <w:rPr>
          <w:rFonts w:ascii="Times New Roman" w:hAnsi="Times New Roman" w:cs="Times New Roman"/>
          <w:sz w:val="24"/>
          <w:szCs w:val="24"/>
        </w:rPr>
        <w:t xml:space="preserve">the home shopping network and Tony would </w:t>
      </w:r>
      <w:r w:rsidR="00FC471F">
        <w:rPr>
          <w:rFonts w:ascii="Times New Roman" w:hAnsi="Times New Roman" w:cs="Times New Roman"/>
          <w:sz w:val="24"/>
          <w:szCs w:val="24"/>
        </w:rPr>
        <w:t xml:space="preserve">snap Billy out of his channel flipping daze by calling him </w:t>
      </w:r>
      <w:r w:rsidR="005863E2">
        <w:rPr>
          <w:rFonts w:ascii="Times New Roman" w:hAnsi="Times New Roman" w:cs="Times New Roman"/>
          <w:sz w:val="24"/>
          <w:szCs w:val="24"/>
        </w:rPr>
        <w:t>a queer</w:t>
      </w:r>
      <w:r w:rsidR="00FC471F">
        <w:rPr>
          <w:rFonts w:ascii="Times New Roman" w:hAnsi="Times New Roman" w:cs="Times New Roman"/>
          <w:sz w:val="24"/>
          <w:szCs w:val="24"/>
        </w:rPr>
        <w:t xml:space="preserve"> to which Billy would fl</w:t>
      </w:r>
      <w:r w:rsidR="005863E2">
        <w:rPr>
          <w:rFonts w:ascii="Times New Roman" w:hAnsi="Times New Roman" w:cs="Times New Roman"/>
          <w:sz w:val="24"/>
          <w:szCs w:val="24"/>
        </w:rPr>
        <w:t>ip to</w:t>
      </w:r>
      <w:r w:rsidR="00D87FCB">
        <w:rPr>
          <w:rFonts w:ascii="Times New Roman" w:hAnsi="Times New Roman" w:cs="Times New Roman"/>
          <w:sz w:val="24"/>
          <w:szCs w:val="24"/>
        </w:rPr>
        <w:t xml:space="preserve"> yet</w:t>
      </w:r>
      <w:r w:rsidR="005863E2">
        <w:rPr>
          <w:rFonts w:ascii="Times New Roman" w:hAnsi="Times New Roman" w:cs="Times New Roman"/>
          <w:sz w:val="24"/>
          <w:szCs w:val="24"/>
        </w:rPr>
        <w:t xml:space="preserve"> another random channel only to venture off and think about the hit again</w:t>
      </w:r>
      <w:r w:rsidR="00A331D5">
        <w:rPr>
          <w:rFonts w:ascii="Times New Roman" w:hAnsi="Times New Roman" w:cs="Times New Roman"/>
          <w:sz w:val="24"/>
          <w:szCs w:val="24"/>
        </w:rPr>
        <w:t>. I</w:t>
      </w:r>
      <w:r w:rsidR="005863E2">
        <w:rPr>
          <w:rFonts w:ascii="Times New Roman" w:hAnsi="Times New Roman" w:cs="Times New Roman"/>
          <w:sz w:val="24"/>
          <w:szCs w:val="24"/>
        </w:rPr>
        <w:t xml:space="preserve">t was a maddening cycle. </w:t>
      </w:r>
    </w:p>
    <w:p w:rsidR="00FC471F" w:rsidP="008550D8" w:rsidRDefault="005863E2" w14:paraId="5E7C6747" w14:textId="0ED78DF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FC471F">
        <w:rPr>
          <w:rFonts w:ascii="Times New Roman" w:hAnsi="Times New Roman" w:cs="Times New Roman"/>
          <w:sz w:val="24"/>
          <w:szCs w:val="24"/>
        </w:rPr>
        <w:t xml:space="preserve">He </w:t>
      </w:r>
      <w:r w:rsidR="00A331D5">
        <w:rPr>
          <w:rFonts w:ascii="Times New Roman" w:hAnsi="Times New Roman" w:cs="Times New Roman"/>
          <w:sz w:val="24"/>
          <w:szCs w:val="24"/>
        </w:rPr>
        <w:t>loved</w:t>
      </w:r>
      <w:r w:rsidR="00FC471F">
        <w:rPr>
          <w:rFonts w:ascii="Times New Roman" w:hAnsi="Times New Roman" w:cs="Times New Roman"/>
          <w:sz w:val="24"/>
          <w:szCs w:val="24"/>
        </w:rPr>
        <w:t xml:space="preserve"> their plush twill couch</w:t>
      </w:r>
      <w:r w:rsidR="00A331D5">
        <w:rPr>
          <w:rFonts w:ascii="Times New Roman" w:hAnsi="Times New Roman" w:cs="Times New Roman"/>
          <w:sz w:val="24"/>
          <w:szCs w:val="24"/>
        </w:rPr>
        <w:t>, so s</w:t>
      </w:r>
      <w:r w:rsidR="00FC471F">
        <w:rPr>
          <w:rFonts w:ascii="Times New Roman" w:hAnsi="Times New Roman" w:cs="Times New Roman"/>
          <w:sz w:val="24"/>
          <w:szCs w:val="24"/>
        </w:rPr>
        <w:t xml:space="preserve">tewing in thought in their luxury condo sitting on his favorite Diane Sofa wasn’t exactly stressful living. He’d tell himself that whenever he caught himself in one of </w:t>
      </w:r>
      <w:r w:rsidR="00A331D5">
        <w:rPr>
          <w:rFonts w:ascii="Times New Roman" w:hAnsi="Times New Roman" w:cs="Times New Roman"/>
          <w:sz w:val="24"/>
          <w:szCs w:val="24"/>
        </w:rPr>
        <w:t>those</w:t>
      </w:r>
      <w:r w:rsidR="00FC471F">
        <w:rPr>
          <w:rFonts w:ascii="Times New Roman" w:hAnsi="Times New Roman" w:cs="Times New Roman"/>
          <w:sz w:val="24"/>
          <w:szCs w:val="24"/>
        </w:rPr>
        <w:t xml:space="preserve"> fugue states of second sight about that job—even if it took flipping through fifty channels until he realized it. </w:t>
      </w:r>
    </w:p>
    <w:p w:rsidR="005863E2" w:rsidP="00FC471F" w:rsidRDefault="00F06F1B" w14:paraId="1AA00BDC" w14:textId="31DA992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Gunshots echoed from the TV. Billy-Billy landed blindly on an old Western. </w:t>
      </w:r>
    </w:p>
    <w:p w:rsidR="0033303C" w:rsidP="008550D8" w:rsidRDefault="0033303C" w14:paraId="4300B436" w14:textId="78ECD4F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“No. Turn that shit. If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color</w:t>
      </w:r>
      <w:proofErr w:type="gramEnd"/>
      <w:r>
        <w:rPr>
          <w:rFonts w:ascii="Times New Roman" w:hAnsi="Times New Roman" w:cs="Times New Roman"/>
          <w:sz w:val="24"/>
          <w:szCs w:val="24"/>
        </w:rPr>
        <w:t xml:space="preserve"> I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watchin</w:t>
      </w:r>
      <w:proofErr w:type="spellEnd"/>
      <w:r w:rsidR="00A331D5">
        <w:rPr>
          <w:rFonts w:ascii="Times New Roman" w:hAnsi="Times New Roman" w:cs="Times New Roman"/>
          <w:sz w:val="24"/>
          <w:szCs w:val="24"/>
        </w:rPr>
        <w:t>’</w:t>
      </w:r>
      <w:r>
        <w:rPr>
          <w:rFonts w:ascii="Times New Roman" w:hAnsi="Times New Roman" w:cs="Times New Roman"/>
          <w:sz w:val="24"/>
          <w:szCs w:val="24"/>
        </w:rPr>
        <w:t xml:space="preserve"> it.”</w:t>
      </w:r>
    </w:p>
    <w:p w:rsidR="0033303C" w:rsidP="008550D8" w:rsidRDefault="0033303C" w14:paraId="0E4B538C" w14:textId="7B4194A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Tony Two Fists </w:t>
      </w:r>
      <w:r w:rsidR="00123BBE">
        <w:rPr>
          <w:rFonts w:ascii="Times New Roman" w:hAnsi="Times New Roman" w:cs="Times New Roman"/>
          <w:sz w:val="24"/>
          <w:szCs w:val="24"/>
        </w:rPr>
        <w:t>yelled</w:t>
      </w:r>
      <w:r>
        <w:rPr>
          <w:rFonts w:ascii="Times New Roman" w:hAnsi="Times New Roman" w:cs="Times New Roman"/>
          <w:sz w:val="24"/>
          <w:szCs w:val="24"/>
        </w:rPr>
        <w:t xml:space="preserve"> from the kitchen as horses neighed loudly from the TV set. Billy-Billy </w:t>
      </w:r>
      <w:r>
        <w:rPr>
          <w:rFonts w:ascii="Times New Roman" w:hAnsi="Times New Roman" w:cs="Times New Roman"/>
          <w:sz w:val="24"/>
          <w:szCs w:val="24"/>
        </w:rPr>
        <w:t xml:space="preserve">didn’t</w:t>
      </w:r>
      <w:r>
        <w:rPr>
          <w:rFonts w:ascii="Times New Roman" w:hAnsi="Times New Roman" w:cs="Times New Roman"/>
          <w:sz w:val="24"/>
          <w:szCs w:val="24"/>
        </w:rPr>
        <w:t xml:space="preserve"> like Westerns either. But he also </w:t>
      </w:r>
      <w:r>
        <w:rPr>
          <w:rFonts w:ascii="Times New Roman" w:hAnsi="Times New Roman" w:cs="Times New Roman"/>
          <w:sz w:val="24"/>
          <w:szCs w:val="24"/>
        </w:rPr>
        <w:t xml:space="preserve">didn’t</w:t>
      </w:r>
      <w:r>
        <w:rPr>
          <w:rFonts w:ascii="Times New Roman" w:hAnsi="Times New Roman" w:cs="Times New Roman"/>
          <w:sz w:val="24"/>
          <w:szCs w:val="24"/>
        </w:rPr>
        <w:t xml:space="preserve"> like Tony’s barking at every channel he landed on.</w:t>
      </w:r>
      <w:r w:rsidR="003D53B9">
        <w:rPr>
          <w:rFonts w:ascii="Times New Roman" w:hAnsi="Times New Roman" w:cs="Times New Roman"/>
          <w:sz w:val="24"/>
          <w:szCs w:val="24"/>
        </w:rPr>
        <w:t xml:space="preserve"> Tony stood in the kitchen dressing his pizza with enough pepper flakes and parmesan that Billy could smell it from the living room. </w:t>
      </w:r>
    </w:p>
    <w:p w:rsidR="0033303C" w:rsidP="008550D8" w:rsidRDefault="0033303C" w14:paraId="1FAEFEDF" w14:textId="17B4C1D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“Give </w:t>
      </w:r>
      <w:r w:rsidR="00A331D5">
        <w:rPr>
          <w:rFonts w:ascii="Times New Roman" w:hAnsi="Times New Roman" w:cs="Times New Roman"/>
          <w:sz w:val="24"/>
          <w:szCs w:val="24"/>
        </w:rPr>
        <w:t xml:space="preserve">it </w:t>
      </w:r>
      <w:r>
        <w:rPr>
          <w:rFonts w:ascii="Times New Roman" w:hAnsi="Times New Roman" w:cs="Times New Roman"/>
          <w:sz w:val="24"/>
          <w:szCs w:val="24"/>
        </w:rPr>
        <w:t>a chance,” Billy-Billy said. “At least it’s during an action scene. Maybe it’s a good flick.”</w:t>
      </w:r>
    </w:p>
    <w:p w:rsidR="0033303C" w:rsidP="008550D8" w:rsidRDefault="0033303C" w14:paraId="5908E11E" w14:textId="290938E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 Change it.”</w:t>
      </w:r>
    </w:p>
    <w:p w:rsidR="008550D8" w:rsidP="00F06F1B" w:rsidRDefault="00F06F1B" w14:paraId="13277259" w14:textId="0B751614">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 heard a cowboy holler ‘</w:t>
      </w:r>
      <w:r w:rsidR="00964171">
        <w:rPr>
          <w:rFonts w:ascii="Times New Roman" w:hAnsi="Times New Roman" w:cs="Times New Roman"/>
          <w:sz w:val="24"/>
          <w:szCs w:val="24"/>
        </w:rPr>
        <w:t>yeehaw’</w:t>
      </w:r>
      <w:r>
        <w:rPr>
          <w:rFonts w:ascii="Times New Roman" w:hAnsi="Times New Roman" w:cs="Times New Roman"/>
          <w:sz w:val="24"/>
          <w:szCs w:val="24"/>
        </w:rPr>
        <w:t xml:space="preserve"> and that was enough for him to acquiesce and </w:t>
      </w:r>
      <w:r>
        <w:rPr>
          <w:rFonts w:ascii="Times New Roman" w:hAnsi="Times New Roman" w:cs="Times New Roman"/>
          <w:sz w:val="24"/>
          <w:szCs w:val="24"/>
        </w:rPr>
        <w:t xml:space="preserve">change the channel. He landed on a music</w:t>
      </w:r>
      <w:r w:rsidR="00A331D5">
        <w:rPr>
          <w:rFonts w:ascii="Times New Roman" w:hAnsi="Times New Roman" w:cs="Times New Roman"/>
          <w:sz w:val="24"/>
          <w:szCs w:val="24"/>
        </w:rPr>
        <w:t xml:space="preserve"> video</w:t>
      </w:r>
      <w:r>
        <w:rPr>
          <w:rFonts w:ascii="Times New Roman" w:hAnsi="Times New Roman" w:cs="Times New Roman"/>
          <w:sz w:val="24"/>
          <w:szCs w:val="24"/>
        </w:rPr>
        <w:t xml:space="preserve"> channel that he </w:t>
      </w:r>
      <w:r>
        <w:rPr>
          <w:rFonts w:ascii="Times New Roman" w:hAnsi="Times New Roman" w:cs="Times New Roman"/>
          <w:sz w:val="24"/>
          <w:szCs w:val="24"/>
        </w:rPr>
        <w:t xml:space="preserve">didn’t</w:t>
      </w:r>
      <w:r>
        <w:rPr>
          <w:rFonts w:ascii="Times New Roman" w:hAnsi="Times New Roman" w:cs="Times New Roman"/>
          <w:sz w:val="24"/>
          <w:szCs w:val="24"/>
        </w:rPr>
        <w:t xml:space="preserve"> even know they had. P</w:t>
      </w:r>
      <w:r w:rsidR="008550D8">
        <w:rPr>
          <w:rFonts w:ascii="Times New Roman" w:hAnsi="Times New Roman" w:cs="Times New Roman"/>
          <w:sz w:val="24"/>
          <w:szCs w:val="24"/>
        </w:rPr>
        <w:t>op</w:t>
      </w:r>
      <w:r w:rsidRPr="007F6A34" w:rsidR="008550D8">
        <w:rPr>
          <w:rFonts w:ascii="Times New Roman" w:hAnsi="Times New Roman" w:cs="Times New Roman"/>
          <w:sz w:val="24"/>
          <w:szCs w:val="24"/>
        </w:rPr>
        <w:t xml:space="preserve"> videos appealed both to his inner teenager</w:t>
      </w:r>
      <w:r w:rsidR="008550D8">
        <w:rPr>
          <w:rFonts w:ascii="Times New Roman" w:hAnsi="Times New Roman" w:cs="Times New Roman"/>
          <w:sz w:val="24"/>
          <w:szCs w:val="24"/>
        </w:rPr>
        <w:t>,</w:t>
      </w:r>
      <w:r w:rsidRPr="007F6A34" w:rsidR="008550D8">
        <w:rPr>
          <w:rFonts w:ascii="Times New Roman" w:hAnsi="Times New Roman" w:cs="Times New Roman"/>
          <w:sz w:val="24"/>
          <w:szCs w:val="24"/>
        </w:rPr>
        <w:t xml:space="preserve"> and his manhood. Slow motion did wonders on a woman’s glutes and breasts</w:t>
      </w:r>
      <w:r w:rsidR="008550D8">
        <w:rPr>
          <w:rFonts w:ascii="Times New Roman" w:hAnsi="Times New Roman" w:cs="Times New Roman"/>
          <w:sz w:val="24"/>
          <w:szCs w:val="24"/>
        </w:rPr>
        <w:t xml:space="preserve">, </w:t>
      </w:r>
      <w:r w:rsidRPr="007F6A34" w:rsidR="008550D8">
        <w:rPr>
          <w:rFonts w:ascii="Times New Roman" w:hAnsi="Times New Roman" w:cs="Times New Roman"/>
          <w:sz w:val="24"/>
          <w:szCs w:val="24"/>
        </w:rPr>
        <w:t xml:space="preserve">especially on a 4K screen. He </w:t>
      </w:r>
      <w:r w:rsidRPr="007F6A34" w:rsidR="008550D8">
        <w:rPr>
          <w:rFonts w:ascii="Times New Roman" w:hAnsi="Times New Roman" w:cs="Times New Roman"/>
          <w:sz w:val="24"/>
          <w:szCs w:val="24"/>
        </w:rPr>
        <w:t>didn’t</w:t>
      </w:r>
      <w:r w:rsidRPr="007F6A34" w:rsidR="008550D8">
        <w:rPr>
          <w:rFonts w:ascii="Times New Roman" w:hAnsi="Times New Roman" w:cs="Times New Roman"/>
          <w:sz w:val="24"/>
          <w:szCs w:val="24"/>
        </w:rPr>
        <w:t xml:space="preserve"> know the song. But it </w:t>
      </w:r>
      <w:r w:rsidRPr="007F6A34" w:rsidR="008550D8">
        <w:rPr>
          <w:rFonts w:ascii="Times New Roman" w:hAnsi="Times New Roman" w:cs="Times New Roman"/>
          <w:sz w:val="24"/>
          <w:szCs w:val="24"/>
        </w:rPr>
        <w:t>didn’t</w:t>
      </w:r>
      <w:r w:rsidRPr="007F6A34" w:rsidR="008550D8">
        <w:rPr>
          <w:rFonts w:ascii="Times New Roman" w:hAnsi="Times New Roman" w:cs="Times New Roman"/>
          <w:sz w:val="24"/>
          <w:szCs w:val="24"/>
        </w:rPr>
        <w:t xml:space="preserve"> matter.</w:t>
      </w:r>
    </w:p>
    <w:p w:rsidR="008550D8" w:rsidP="008550D8" w:rsidRDefault="008550D8" w14:paraId="6B5A863D" w14:textId="12D407A2">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“A woman that moves like that on the dance floor,” Billy-Billy </w:t>
      </w:r>
      <w:r>
        <w:rPr>
          <w:rFonts w:ascii="Times New Roman" w:hAnsi="Times New Roman" w:cs="Times New Roman"/>
          <w:sz w:val="24"/>
          <w:szCs w:val="24"/>
        </w:rPr>
        <w:t xml:space="preserve">said, </w:t>
      </w:r>
      <w:r w:rsidR="00F06F1B">
        <w:rPr>
          <w:rFonts w:ascii="Times New Roman" w:hAnsi="Times New Roman" w:cs="Times New Roman"/>
          <w:sz w:val="24"/>
          <w:szCs w:val="24"/>
        </w:rPr>
        <w:t>aiming his voice</w:t>
      </w:r>
      <w:r w:rsidR="00A331D5">
        <w:rPr>
          <w:rFonts w:ascii="Times New Roman" w:hAnsi="Times New Roman" w:cs="Times New Roman"/>
          <w:sz w:val="24"/>
          <w:szCs w:val="24"/>
        </w:rPr>
        <w:t xml:space="preserve"> to the </w:t>
      </w:r>
      <w:r w:rsidR="00F06F1B">
        <w:rPr>
          <w:rFonts w:ascii="Times New Roman" w:hAnsi="Times New Roman" w:cs="Times New Roman"/>
          <w:sz w:val="24"/>
          <w:szCs w:val="24"/>
        </w:rPr>
        <w:t>kitchen so Tony</w:t>
      </w:r>
      <w:r w:rsidRPr="007F6A34">
        <w:rPr>
          <w:rFonts w:ascii="Times New Roman" w:hAnsi="Times New Roman" w:cs="Times New Roman"/>
          <w:sz w:val="24"/>
          <w:szCs w:val="24"/>
        </w:rPr>
        <w:t xml:space="preserve"> Two Fists</w:t>
      </w:r>
      <w:r w:rsidR="00F06F1B">
        <w:rPr>
          <w:rFonts w:ascii="Times New Roman" w:hAnsi="Times New Roman" w:cs="Times New Roman"/>
          <w:sz w:val="24"/>
          <w:szCs w:val="24"/>
        </w:rPr>
        <w:t xml:space="preserve"> could hear</w:t>
      </w:r>
      <w:r w:rsidRPr="007F6A34">
        <w:rPr>
          <w:rFonts w:ascii="Times New Roman" w:hAnsi="Times New Roman" w:cs="Times New Roman"/>
          <w:sz w:val="24"/>
          <w:szCs w:val="24"/>
        </w:rPr>
        <w:t>, “bro, you can only imagine what she’s like in the bedroom</w:t>
      </w:r>
      <w:r>
        <w:rPr>
          <w:rFonts w:ascii="Times New Roman" w:hAnsi="Times New Roman" w:cs="Times New Roman"/>
          <w:sz w:val="24"/>
          <w:szCs w:val="24"/>
        </w:rPr>
        <w:t>.</w:t>
      </w:r>
      <w:r w:rsidRPr="007F6A34">
        <w:rPr>
          <w:rFonts w:ascii="Times New Roman" w:hAnsi="Times New Roman" w:cs="Times New Roman"/>
          <w:sz w:val="24"/>
          <w:szCs w:val="24"/>
        </w:rPr>
        <w:t>”</w:t>
      </w:r>
    </w:p>
    <w:p w:rsidR="008550D8" w:rsidP="008550D8" w:rsidRDefault="008550D8" w14:paraId="0ADCBE0F"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“You’re a perverted old man,” Tony Two Fists said</w:t>
      </w:r>
      <w:r>
        <w:rPr>
          <w:rFonts w:ascii="Times New Roman" w:hAnsi="Times New Roman" w:cs="Times New Roman"/>
          <w:sz w:val="24"/>
          <w:szCs w:val="24"/>
        </w:rPr>
        <w:t>, yelling back</w:t>
      </w:r>
      <w:r w:rsidRPr="007F6A34">
        <w:rPr>
          <w:rFonts w:ascii="Times New Roman" w:hAnsi="Times New Roman" w:cs="Times New Roman"/>
          <w:sz w:val="24"/>
          <w:szCs w:val="24"/>
        </w:rPr>
        <w:t>.</w:t>
      </w:r>
    </w:p>
    <w:p w:rsidR="008550D8" w:rsidP="008550D8" w:rsidRDefault="008550D8" w14:paraId="6C5D4885" w14:textId="0580DEC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Billy grunted and muted the TV and turned to face Tony. “</w:t>
      </w:r>
      <w:r w:rsidRPr="6AC29738" w:rsidR="6AC29738">
        <w:rPr>
          <w:rFonts w:ascii="Times New Roman" w:hAnsi="Times New Roman" w:cs="Times New Roman"/>
          <w:sz w:val="24"/>
          <w:szCs w:val="24"/>
        </w:rPr>
        <w:t>I’m</w:t>
      </w:r>
      <w:r w:rsidRPr="6AC29738" w:rsidR="6AC29738">
        <w:rPr>
          <w:rFonts w:ascii="Times New Roman" w:hAnsi="Times New Roman" w:cs="Times New Roman"/>
          <w:sz w:val="24"/>
          <w:szCs w:val="24"/>
        </w:rPr>
        <w:t xml:space="preserve"> far from old. Watch yourself.” He un-muted the TV and went back to nodding his head. “Besides, you should be all into this stuff. These songs </w:t>
      </w:r>
      <w:r w:rsidRPr="6AC29738" w:rsidR="6AC29738">
        <w:rPr>
          <w:rFonts w:ascii="Times New Roman" w:hAnsi="Times New Roman" w:cs="Times New Roman"/>
          <w:sz w:val="24"/>
          <w:szCs w:val="24"/>
        </w:rPr>
        <w:t>aren’t</w:t>
      </w:r>
      <w:r w:rsidRPr="6AC29738" w:rsidR="6AC29738">
        <w:rPr>
          <w:rFonts w:ascii="Times New Roman" w:hAnsi="Times New Roman" w:cs="Times New Roman"/>
          <w:sz w:val="24"/>
          <w:szCs w:val="24"/>
        </w:rPr>
        <w:t xml:space="preserve"> that bad.”</w:t>
      </w:r>
    </w:p>
    <w:p w:rsidR="008550D8" w:rsidP="008550D8" w:rsidRDefault="008550D8" w14:paraId="51B41877" w14:textId="62CE7274">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Pr>
          <w:rFonts w:ascii="Times New Roman" w:hAnsi="Times New Roman" w:cs="Times New Roman"/>
          <w:sz w:val="24"/>
          <w:szCs w:val="24"/>
        </w:rPr>
        <w:t>No, you’re right. They</w:t>
      </w:r>
      <w:r w:rsidR="00A331D5">
        <w:rPr>
          <w:rFonts w:ascii="Times New Roman" w:hAnsi="Times New Roman" w:cs="Times New Roman"/>
          <w:sz w:val="24"/>
          <w:szCs w:val="24"/>
        </w:rPr>
        <w:t xml:space="preserve"> </w:t>
      </w:r>
      <w:proofErr w:type="spellStart"/>
      <w:r w:rsidR="00A331D5">
        <w:rPr>
          <w:rFonts w:ascii="Times New Roman" w:hAnsi="Times New Roman" w:cs="Times New Roman"/>
          <w:sz w:val="24"/>
          <w:szCs w:val="24"/>
        </w:rPr>
        <w:t>ain’t</w:t>
      </w:r>
      <w:proofErr w:type="spellEnd"/>
      <w:r w:rsidR="00A331D5">
        <w:rPr>
          <w:rFonts w:ascii="Times New Roman" w:hAnsi="Times New Roman" w:cs="Times New Roman"/>
          <w:sz w:val="24"/>
          <w:szCs w:val="24"/>
        </w:rPr>
        <w:t xml:space="preserve"> </w:t>
      </w:r>
      <w:r w:rsidR="00487544">
        <w:rPr>
          <w:rFonts w:ascii="Times New Roman" w:hAnsi="Times New Roman" w:cs="Times New Roman"/>
          <w:sz w:val="24"/>
          <w:szCs w:val="24"/>
        </w:rPr>
        <w:t>that</w:t>
      </w:r>
      <w:r>
        <w:rPr>
          <w:rFonts w:ascii="Times New Roman" w:hAnsi="Times New Roman" w:cs="Times New Roman"/>
          <w:sz w:val="24"/>
          <w:szCs w:val="24"/>
        </w:rPr>
        <w:t xml:space="preserve"> bad. They’re </w:t>
      </w:r>
      <w:r w:rsidR="00487544">
        <w:rPr>
          <w:rFonts w:ascii="Times New Roman" w:hAnsi="Times New Roman" w:cs="Times New Roman"/>
          <w:sz w:val="24"/>
          <w:szCs w:val="24"/>
        </w:rPr>
        <w:t>that bad and then some</w:t>
      </w:r>
      <w:r>
        <w:rPr>
          <w:rFonts w:ascii="Times New Roman" w:hAnsi="Times New Roman" w:cs="Times New Roman"/>
          <w:sz w:val="24"/>
          <w:szCs w:val="24"/>
        </w:rPr>
        <w:t xml:space="preserve">. You nut. Plus, </w:t>
      </w:r>
      <w:r w:rsidRPr="007F6A34">
        <w:rPr>
          <w:rFonts w:ascii="Times New Roman" w:hAnsi="Times New Roman" w:cs="Times New Roman"/>
          <w:sz w:val="24"/>
          <w:szCs w:val="24"/>
        </w:rPr>
        <w:t>you’re past just likin</w:t>
      </w:r>
      <w:r w:rsidR="00A331D5">
        <w:rPr>
          <w:rFonts w:ascii="Times New Roman" w:hAnsi="Times New Roman" w:cs="Times New Roman"/>
          <w:sz w:val="24"/>
          <w:szCs w:val="24"/>
        </w:rPr>
        <w:t>’</w:t>
      </w:r>
      <w:r w:rsidRPr="007F6A34">
        <w:rPr>
          <w:rFonts w:ascii="Times New Roman" w:hAnsi="Times New Roman" w:cs="Times New Roman"/>
          <w:sz w:val="24"/>
          <w:szCs w:val="24"/>
        </w:rPr>
        <w:t xml:space="preserve"> it. Do you even hear the words? Ya fuckin’ perv. </w:t>
      </w:r>
      <w:r w:rsidR="00F06F1B">
        <w:rPr>
          <w:rFonts w:ascii="Times New Roman" w:hAnsi="Times New Roman" w:cs="Times New Roman"/>
          <w:sz w:val="24"/>
          <w:szCs w:val="24"/>
        </w:rPr>
        <w:t>We’re in our forties bro</w:t>
      </w:r>
      <w:r w:rsidRPr="007F6A34">
        <w:rPr>
          <w:rFonts w:ascii="Times New Roman" w:hAnsi="Times New Roman" w:cs="Times New Roman"/>
          <w:sz w:val="24"/>
          <w:szCs w:val="24"/>
        </w:rPr>
        <w:t xml:space="preserve">. You’re nodding your head to what…teenager shit? And it’s all crap. It’s not even music. If you’re </w:t>
      </w:r>
      <w:proofErr w:type="spellStart"/>
      <w:r w:rsidRPr="007F6A34">
        <w:rPr>
          <w:rFonts w:ascii="Times New Roman" w:hAnsi="Times New Roman" w:cs="Times New Roman"/>
          <w:sz w:val="24"/>
          <w:szCs w:val="24"/>
        </w:rPr>
        <w:t>go</w:t>
      </w:r>
      <w:r w:rsidR="00A331D5">
        <w:rPr>
          <w:rFonts w:ascii="Times New Roman" w:hAnsi="Times New Roman" w:cs="Times New Roman"/>
          <w:sz w:val="24"/>
          <w:szCs w:val="24"/>
        </w:rPr>
        <w:t>nna</w:t>
      </w:r>
      <w:proofErr w:type="spellEnd"/>
      <w:r w:rsidR="00A331D5">
        <w:rPr>
          <w:rFonts w:ascii="Times New Roman" w:hAnsi="Times New Roman" w:cs="Times New Roman"/>
          <w:sz w:val="24"/>
          <w:szCs w:val="24"/>
        </w:rPr>
        <w:t xml:space="preserve"> </w:t>
      </w:r>
      <w:r w:rsidRPr="007F6A34">
        <w:rPr>
          <w:rFonts w:ascii="Times New Roman" w:hAnsi="Times New Roman" w:cs="Times New Roman"/>
          <w:sz w:val="24"/>
          <w:szCs w:val="24"/>
        </w:rPr>
        <w:t xml:space="preserve">listen </w:t>
      </w:r>
      <w:r>
        <w:rPr>
          <w:rFonts w:ascii="Times New Roman" w:hAnsi="Times New Roman" w:cs="Times New Roman"/>
          <w:sz w:val="24"/>
          <w:szCs w:val="24"/>
        </w:rPr>
        <w:t>to pop</w:t>
      </w:r>
      <w:r w:rsidRPr="007F6A34">
        <w:rPr>
          <w:rFonts w:ascii="Times New Roman" w:hAnsi="Times New Roman" w:cs="Times New Roman"/>
          <w:sz w:val="24"/>
          <w:szCs w:val="24"/>
        </w:rPr>
        <w:t xml:space="preserve"> music at least listen to the good bit.”</w:t>
      </w:r>
    </w:p>
    <w:p w:rsidR="008550D8" w:rsidP="008550D8" w:rsidRDefault="008550D8" w14:paraId="051B7AB4" w14:textId="10A3728A">
      <w:pPr>
        <w:spacing w:line="480" w:lineRule="auto"/>
        <w:rPr>
          <w:rFonts w:ascii="Times New Roman" w:hAnsi="Times New Roman" w:cs="Times New Roman"/>
          <w:sz w:val="24"/>
          <w:szCs w:val="24"/>
        </w:rPr>
      </w:pPr>
      <w:r>
        <w:rPr>
          <w:rFonts w:ascii="Times New Roman" w:hAnsi="Times New Roman" w:cs="Times New Roman"/>
          <w:sz w:val="24"/>
          <w:szCs w:val="24"/>
        </w:rPr>
        <w:t>Billy</w:t>
      </w:r>
      <w:r w:rsidRPr="007F6A34">
        <w:rPr>
          <w:rFonts w:ascii="Times New Roman" w:hAnsi="Times New Roman" w:cs="Times New Roman"/>
          <w:sz w:val="24"/>
          <w:szCs w:val="24"/>
        </w:rPr>
        <w:t xml:space="preserve"> </w:t>
      </w:r>
      <w:r>
        <w:rPr>
          <w:rFonts w:ascii="Times New Roman" w:hAnsi="Times New Roman" w:cs="Times New Roman"/>
          <w:sz w:val="24"/>
          <w:szCs w:val="24"/>
        </w:rPr>
        <w:t xml:space="preserve">turned his head and </w:t>
      </w:r>
      <w:r w:rsidRPr="007F6A34">
        <w:rPr>
          <w:rFonts w:ascii="Times New Roman" w:hAnsi="Times New Roman" w:cs="Times New Roman"/>
          <w:sz w:val="24"/>
          <w:szCs w:val="24"/>
        </w:rPr>
        <w:t>looked at his partner with a pause</w:t>
      </w:r>
      <w:r>
        <w:rPr>
          <w:rFonts w:ascii="Times New Roman" w:hAnsi="Times New Roman" w:cs="Times New Roman"/>
          <w:sz w:val="24"/>
          <w:szCs w:val="24"/>
        </w:rPr>
        <w:t xml:space="preserve">, his face curled in a </w:t>
      </w:r>
      <w:r w:rsidR="00F06F1B">
        <w:rPr>
          <w:rFonts w:ascii="Times New Roman" w:hAnsi="Times New Roman" w:cs="Times New Roman"/>
          <w:sz w:val="24"/>
          <w:szCs w:val="24"/>
        </w:rPr>
        <w:t xml:space="preserve">bitter </w:t>
      </w:r>
      <w:r>
        <w:rPr>
          <w:rFonts w:ascii="Times New Roman" w:hAnsi="Times New Roman" w:cs="Times New Roman"/>
          <w:sz w:val="24"/>
          <w:szCs w:val="24"/>
        </w:rPr>
        <w:t xml:space="preserve">frown. </w:t>
      </w:r>
    </w:p>
    <w:p w:rsidR="008550D8" w:rsidP="008550D8" w:rsidRDefault="008550D8" w14:paraId="0A3F0D55"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“Uh huh,” Billy-Billy murmured.</w:t>
      </w:r>
    </w:p>
    <w:p w:rsidR="008550D8" w:rsidP="008550D8" w:rsidRDefault="008550D8" w14:paraId="2FEF235D" w14:textId="5F3C43B4">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“What? Don’t look at me that way. </w:t>
      </w:r>
      <w:r>
        <w:rPr>
          <w:rFonts w:ascii="Times New Roman" w:hAnsi="Times New Roman" w:cs="Times New Roman"/>
          <w:sz w:val="24"/>
          <w:szCs w:val="24"/>
        </w:rPr>
        <w:t>You know I’m right</w:t>
      </w:r>
      <w:r w:rsidRPr="007F6A34">
        <w:rPr>
          <w:rFonts w:ascii="Times New Roman" w:hAnsi="Times New Roman" w:cs="Times New Roman"/>
          <w:sz w:val="24"/>
          <w:szCs w:val="24"/>
        </w:rPr>
        <w:t xml:space="preserve">. Stop </w:t>
      </w:r>
      <w:proofErr w:type="spellStart"/>
      <w:r w:rsidRPr="007F6A34">
        <w:rPr>
          <w:rFonts w:ascii="Times New Roman" w:hAnsi="Times New Roman" w:cs="Times New Roman"/>
          <w:sz w:val="24"/>
          <w:szCs w:val="24"/>
        </w:rPr>
        <w:t>lookin</w:t>
      </w:r>
      <w:proofErr w:type="spellEnd"/>
      <w:r w:rsidR="00A331D5">
        <w:rPr>
          <w:rFonts w:ascii="Times New Roman" w:hAnsi="Times New Roman" w:cs="Times New Roman"/>
          <w:sz w:val="24"/>
          <w:szCs w:val="24"/>
        </w:rPr>
        <w:t>’</w:t>
      </w:r>
      <w:r w:rsidRPr="007F6A34">
        <w:rPr>
          <w:rFonts w:ascii="Times New Roman" w:hAnsi="Times New Roman" w:cs="Times New Roman"/>
          <w:sz w:val="24"/>
          <w:szCs w:val="24"/>
        </w:rPr>
        <w:t xml:space="preserve"> at me like that. Turn that shit down at least.”</w:t>
      </w:r>
    </w:p>
    <w:p w:rsidR="008550D8" w:rsidP="008550D8" w:rsidRDefault="008550D8" w14:paraId="042C6415" w14:textId="31794F0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Tony took his plate with three large slices of pizza on it and walked into the sunken living room. Billy stared him down the whole way. Tony laughed and took a gigantic bite of his pizza. Billy faced the TV and smiled as the chorus kicked in on the music video.</w:t>
      </w:r>
    </w:p>
    <w:p w:rsidR="008550D8" w:rsidP="008550D8" w:rsidRDefault="008550D8" w14:paraId="36081D12" w14:textId="151AF263">
      <w:pPr>
        <w:spacing w:line="480" w:lineRule="auto"/>
        <w:rPr>
          <w:rFonts w:ascii="Times New Roman" w:hAnsi="Times New Roman" w:cs="Times New Roman"/>
          <w:sz w:val="24"/>
          <w:szCs w:val="24"/>
        </w:rPr>
      </w:pPr>
      <w:r w:rsidRPr="007F6A34">
        <w:rPr>
          <w:rFonts w:ascii="Times New Roman" w:hAnsi="Times New Roman" w:cs="Times New Roman"/>
          <w:sz w:val="24"/>
          <w:szCs w:val="24"/>
        </w:rPr>
        <w:t>“Do we really have to watch this shit?” Tony Two Fist</w:t>
      </w:r>
      <w:r>
        <w:rPr>
          <w:rFonts w:ascii="Times New Roman" w:hAnsi="Times New Roman" w:cs="Times New Roman"/>
          <w:sz w:val="24"/>
          <w:szCs w:val="24"/>
        </w:rPr>
        <w:t>s</w:t>
      </w:r>
      <w:r w:rsidRPr="007F6A34">
        <w:rPr>
          <w:rFonts w:ascii="Times New Roman" w:hAnsi="Times New Roman" w:cs="Times New Roman"/>
          <w:sz w:val="24"/>
          <w:szCs w:val="24"/>
        </w:rPr>
        <w:t xml:space="preserve"> </w:t>
      </w:r>
      <w:r>
        <w:rPr>
          <w:rFonts w:ascii="Times New Roman" w:hAnsi="Times New Roman" w:cs="Times New Roman"/>
          <w:sz w:val="24"/>
          <w:szCs w:val="24"/>
        </w:rPr>
        <w:t xml:space="preserve">asked, </w:t>
      </w:r>
      <w:r w:rsidRPr="007F6A34">
        <w:rPr>
          <w:rFonts w:ascii="Times New Roman" w:hAnsi="Times New Roman" w:cs="Times New Roman"/>
          <w:sz w:val="24"/>
          <w:szCs w:val="24"/>
        </w:rPr>
        <w:t xml:space="preserve">catching bits and pieces </w:t>
      </w:r>
      <w:r>
        <w:rPr>
          <w:rFonts w:ascii="Times New Roman" w:hAnsi="Times New Roman" w:cs="Times New Roman"/>
          <w:sz w:val="24"/>
          <w:szCs w:val="24"/>
        </w:rPr>
        <w:t xml:space="preserve">of pizza </w:t>
      </w:r>
      <w:r w:rsidRPr="007F6A34">
        <w:rPr>
          <w:rFonts w:ascii="Times New Roman" w:hAnsi="Times New Roman" w:cs="Times New Roman"/>
          <w:sz w:val="24"/>
          <w:szCs w:val="24"/>
        </w:rPr>
        <w:t xml:space="preserve">before </w:t>
      </w:r>
      <w:r w:rsidR="003D53B9">
        <w:rPr>
          <w:rFonts w:ascii="Times New Roman" w:hAnsi="Times New Roman" w:cs="Times New Roman"/>
          <w:sz w:val="24"/>
          <w:szCs w:val="24"/>
        </w:rPr>
        <w:t>they tumbled from his mouth</w:t>
      </w:r>
      <w:r w:rsidRPr="007F6A34">
        <w:rPr>
          <w:rFonts w:ascii="Times New Roman" w:hAnsi="Times New Roman" w:cs="Times New Roman"/>
          <w:sz w:val="24"/>
          <w:szCs w:val="24"/>
        </w:rPr>
        <w:t>.</w:t>
      </w:r>
    </w:p>
    <w:p w:rsidR="008550D8" w:rsidP="008550D8" w:rsidRDefault="008550D8" w14:paraId="70501227" w14:textId="696DC4F0">
      <w:pPr>
        <w:spacing w:line="480" w:lineRule="auto"/>
        <w:rPr>
          <w:rFonts w:ascii="Times New Roman" w:hAnsi="Times New Roman" w:cs="Times New Roman"/>
          <w:sz w:val="24"/>
          <w:szCs w:val="24"/>
        </w:rPr>
      </w:pPr>
      <w:r w:rsidRPr="007F6A34">
        <w:rPr>
          <w:rFonts w:ascii="Times New Roman" w:hAnsi="Times New Roman" w:cs="Times New Roman"/>
          <w:sz w:val="24"/>
          <w:szCs w:val="24"/>
        </w:rPr>
        <w:t>“Yes</w:t>
      </w:r>
      <w:r w:rsidR="00F06F1B">
        <w:rPr>
          <w:rFonts w:ascii="Times New Roman" w:hAnsi="Times New Roman" w:cs="Times New Roman"/>
          <w:sz w:val="24"/>
          <w:szCs w:val="24"/>
        </w:rPr>
        <w:t>,</w:t>
      </w:r>
      <w:r w:rsidRPr="007F6A34">
        <w:rPr>
          <w:rFonts w:ascii="Times New Roman" w:hAnsi="Times New Roman" w:cs="Times New Roman"/>
          <w:sz w:val="24"/>
          <w:szCs w:val="24"/>
        </w:rPr>
        <w:t xml:space="preserve"> we really do.”</w:t>
      </w:r>
    </w:p>
    <w:p w:rsidR="008550D8" w:rsidP="008550D8" w:rsidRDefault="008550D8" w14:paraId="4AD56179" w14:textId="77777777">
      <w:pPr>
        <w:spacing w:line="480" w:lineRule="auto"/>
        <w:rPr>
          <w:rFonts w:ascii="Times New Roman" w:hAnsi="Times New Roman" w:cs="Times New Roman"/>
          <w:sz w:val="24"/>
          <w:szCs w:val="24"/>
        </w:rPr>
      </w:pPr>
      <w:r>
        <w:rPr>
          <w:rFonts w:ascii="Times New Roman" w:hAnsi="Times New Roman" w:cs="Times New Roman"/>
          <w:sz w:val="24"/>
          <w:szCs w:val="24"/>
        </w:rPr>
        <w:t>Tony started smacking his food, loud and intentional.</w:t>
      </w:r>
    </w:p>
    <w:p w:rsidR="008550D8" w:rsidP="008550D8" w:rsidRDefault="008550D8" w14:paraId="770929CF"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“Keep smacking your food and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smack you.”</w:t>
      </w:r>
    </w:p>
    <w:p w:rsidR="008550D8" w:rsidP="008550D8" w:rsidRDefault="008550D8" w14:paraId="3595D5A6" w14:textId="7C926E20">
      <w:pPr>
        <w:spacing w:line="480" w:lineRule="auto"/>
        <w:rPr>
          <w:rFonts w:ascii="Times New Roman" w:hAnsi="Times New Roman" w:cs="Times New Roman"/>
          <w:sz w:val="24"/>
          <w:szCs w:val="24"/>
        </w:rPr>
      </w:pPr>
      <w:r>
        <w:rPr>
          <w:rFonts w:ascii="Times New Roman" w:hAnsi="Times New Roman" w:cs="Times New Roman"/>
          <w:sz w:val="24"/>
          <w:szCs w:val="24"/>
        </w:rPr>
        <w:t>“</w:t>
      </w:r>
      <w:r w:rsidR="003D53B9">
        <w:rPr>
          <w:rFonts w:ascii="Times New Roman" w:hAnsi="Times New Roman" w:cs="Times New Roman"/>
          <w:sz w:val="24"/>
          <w:szCs w:val="24"/>
        </w:rPr>
        <w:t xml:space="preserve">Now </w:t>
      </w:r>
      <w:proofErr w:type="spellStart"/>
      <w:r w:rsidR="003D53B9">
        <w:rPr>
          <w:rFonts w:ascii="Times New Roman" w:hAnsi="Times New Roman" w:cs="Times New Roman"/>
          <w:sz w:val="24"/>
          <w:szCs w:val="24"/>
        </w:rPr>
        <w:t>that’s’a</w:t>
      </w:r>
      <w:proofErr w:type="spellEnd"/>
      <w:r w:rsidR="003D53B9">
        <w:rPr>
          <w:rFonts w:ascii="Times New Roman" w:hAnsi="Times New Roman" w:cs="Times New Roman"/>
          <w:sz w:val="24"/>
          <w:szCs w:val="24"/>
        </w:rPr>
        <w:t xml:space="preserve"> trick I’d like to see</w:t>
      </w:r>
      <w:r>
        <w:rPr>
          <w:rFonts w:ascii="Times New Roman" w:hAnsi="Times New Roman" w:cs="Times New Roman"/>
          <w:sz w:val="24"/>
          <w:szCs w:val="24"/>
        </w:rPr>
        <w:t>.”</w:t>
      </w:r>
    </w:p>
    <w:p w:rsidR="008550D8" w:rsidP="008550D8" w:rsidRDefault="008550D8" w14:paraId="50320710" w14:textId="4C431CAB">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Billy stood up, his lean frame towering over his partner as he devoured his food. He looked at his right hand and rubbed his palm with the fingertips of his left hand. He took one step closer to Tony, whose eyes frowned with curiosity. It was like monkey see monkey do. Tony stared up at Billy and Billy looked down at Tony’s pizza. Tony’s gaze followed and looked down at his plate of pizza also. As soon as Tony’s head tilted down toward his pizza, Billy reached both hands out and clapped them together right next to Tony’s left ear.</w:t>
      </w:r>
    </w:p>
    <w:p w:rsidR="008550D8" w:rsidP="008550D8" w:rsidRDefault="008550D8" w14:paraId="2A45CEC6" w14:textId="77777777">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Tony belted. His scream was pitched high with surprise as he fumbled his plate. “You nearly made me drop a good slice you goddamn psycho.”</w:t>
      </w:r>
    </w:p>
    <w:p w:rsidR="008550D8" w:rsidP="008550D8" w:rsidRDefault="008550D8" w14:paraId="531A533A" w14:textId="495FF968">
      <w:pPr>
        <w:spacing w:line="480" w:lineRule="auto"/>
        <w:rPr>
          <w:rFonts w:ascii="Times New Roman" w:hAnsi="Times New Roman" w:cs="Times New Roman"/>
          <w:sz w:val="24"/>
          <w:szCs w:val="24"/>
        </w:rPr>
      </w:pPr>
      <w:r>
        <w:rPr>
          <w:rFonts w:ascii="Times New Roman" w:hAnsi="Times New Roman" w:cs="Times New Roman"/>
          <w:sz w:val="24"/>
          <w:szCs w:val="24"/>
        </w:rPr>
        <w:t>“There was a gnat.” Billy’s palms were beet red. “I</w:t>
      </w:r>
      <w:r w:rsidR="003D53B9">
        <w:rPr>
          <w:rFonts w:ascii="Times New Roman" w:hAnsi="Times New Roman" w:cs="Times New Roman"/>
          <w:sz w:val="24"/>
          <w:szCs w:val="24"/>
        </w:rPr>
        <w:t xml:space="preserve"> got it</w:t>
      </w:r>
      <w:r>
        <w:rPr>
          <w:rFonts w:ascii="Times New Roman" w:hAnsi="Times New Roman" w:cs="Times New Roman"/>
          <w:sz w:val="24"/>
          <w:szCs w:val="24"/>
        </w:rPr>
        <w:t xml:space="preserve">.” He giggled a little. </w:t>
      </w:r>
    </w:p>
    <w:p w:rsidR="008550D8" w:rsidP="008550D8" w:rsidRDefault="008550D8" w14:paraId="33F7B4FC"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wasn’t no damn gnat you </w:t>
      </w:r>
      <w:proofErr w:type="spellStart"/>
      <w:proofErr w:type="gramStart"/>
      <w:r>
        <w:rPr>
          <w:rFonts w:ascii="Times New Roman" w:hAnsi="Times New Roman" w:cs="Times New Roman"/>
          <w:sz w:val="24"/>
          <w:szCs w:val="24"/>
        </w:rPr>
        <w:t>lyin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scumbag. Show me your hands. Where is it?”</w:t>
      </w:r>
    </w:p>
    <w:p w:rsidR="008550D8" w:rsidP="008550D8" w:rsidRDefault="008550D8" w14:paraId="40E6E404" w14:textId="77777777">
      <w:pPr>
        <w:spacing w:line="480" w:lineRule="auto"/>
        <w:rPr>
          <w:rFonts w:ascii="Times New Roman" w:hAnsi="Times New Roman" w:cs="Times New Roman"/>
          <w:sz w:val="24"/>
          <w:szCs w:val="24"/>
        </w:rPr>
      </w:pPr>
      <w:r>
        <w:rPr>
          <w:rFonts w:ascii="Times New Roman" w:hAnsi="Times New Roman" w:cs="Times New Roman"/>
          <w:sz w:val="24"/>
          <w:szCs w:val="24"/>
        </w:rPr>
        <w:t>“It’s sitting on the couch slobbering over a pizza.”</w:t>
      </w:r>
    </w:p>
    <w:p w:rsidR="008550D8" w:rsidP="008550D8" w:rsidRDefault="008550D8" w14:paraId="74C63754"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Pr>
          <w:rFonts w:ascii="Times New Roman" w:hAnsi="Times New Roman" w:cs="Times New Roman"/>
          <w:sz w:val="24"/>
          <w:szCs w:val="24"/>
        </w:rPr>
        <w:t>Dick</w:t>
      </w:r>
      <w:r w:rsidRPr="007F6A34">
        <w:rPr>
          <w:rFonts w:ascii="Times New Roman" w:hAnsi="Times New Roman" w:cs="Times New Roman"/>
          <w:sz w:val="24"/>
          <w:szCs w:val="24"/>
        </w:rPr>
        <w:t>.</w:t>
      </w:r>
      <w:r>
        <w:rPr>
          <w:rFonts w:ascii="Times New Roman" w:hAnsi="Times New Roman" w:cs="Times New Roman"/>
          <w:sz w:val="24"/>
          <w:szCs w:val="24"/>
        </w:rPr>
        <w:t>”</w:t>
      </w:r>
    </w:p>
    <w:p w:rsidR="008550D8" w:rsidP="008550D8" w:rsidRDefault="008550D8" w14:paraId="73459576" w14:textId="77777777">
      <w:pPr>
        <w:spacing w:line="480" w:lineRule="auto"/>
        <w:rPr>
          <w:rFonts w:ascii="Times New Roman" w:hAnsi="Times New Roman" w:cs="Times New Roman"/>
          <w:sz w:val="24"/>
          <w:szCs w:val="24"/>
        </w:rPr>
      </w:pPr>
      <w:r>
        <w:rPr>
          <w:rFonts w:ascii="Times New Roman" w:hAnsi="Times New Roman" w:cs="Times New Roman"/>
          <w:sz w:val="24"/>
          <w:szCs w:val="24"/>
        </w:rPr>
        <w:t>Billy went back to his seat as Tony shook his head at him. It didn’t take long for the sexy vixens on TV to bring out Billy’s smile again.</w:t>
      </w:r>
    </w:p>
    <w:p w:rsidR="008550D8" w:rsidP="008550D8" w:rsidRDefault="008550D8" w14:paraId="4F83CB20" w14:textId="6DC83297">
      <w:pPr>
        <w:spacing w:line="480" w:lineRule="auto"/>
        <w:rPr>
          <w:rFonts w:ascii="Times New Roman" w:hAnsi="Times New Roman" w:cs="Times New Roman"/>
          <w:sz w:val="24"/>
          <w:szCs w:val="24"/>
        </w:rPr>
      </w:pPr>
      <w:r>
        <w:rPr>
          <w:rFonts w:ascii="Times New Roman" w:hAnsi="Times New Roman" w:cs="Times New Roman"/>
          <w:sz w:val="24"/>
          <w:szCs w:val="24"/>
        </w:rPr>
        <w:t>“</w:t>
      </w:r>
      <w:r w:rsidRPr="007F6A34">
        <w:rPr>
          <w:rFonts w:ascii="Times New Roman" w:hAnsi="Times New Roman" w:cs="Times New Roman"/>
          <w:sz w:val="24"/>
          <w:szCs w:val="24"/>
        </w:rPr>
        <w:t>You get on me about cussing</w:t>
      </w:r>
      <w:r>
        <w:rPr>
          <w:rFonts w:ascii="Times New Roman" w:hAnsi="Times New Roman" w:cs="Times New Roman"/>
          <w:sz w:val="24"/>
          <w:szCs w:val="24"/>
        </w:rPr>
        <w:t xml:space="preserve">…some sort of </w:t>
      </w:r>
      <w:r w:rsidR="009200E2">
        <w:rPr>
          <w:rFonts w:ascii="Times New Roman" w:hAnsi="Times New Roman" w:cs="Times New Roman"/>
          <w:sz w:val="24"/>
          <w:szCs w:val="24"/>
        </w:rPr>
        <w:t>gentlemanly</w:t>
      </w:r>
      <w:r>
        <w:rPr>
          <w:rFonts w:ascii="Times New Roman" w:hAnsi="Times New Roman" w:cs="Times New Roman"/>
          <w:sz w:val="24"/>
          <w:szCs w:val="24"/>
        </w:rPr>
        <w:t xml:space="preserve"> man bullshit. </w:t>
      </w:r>
      <w:proofErr w:type="spellStart"/>
      <w:r>
        <w:rPr>
          <w:rFonts w:ascii="Times New Roman" w:hAnsi="Times New Roman" w:cs="Times New Roman"/>
          <w:sz w:val="24"/>
          <w:szCs w:val="24"/>
        </w:rPr>
        <w:t>Whateva</w:t>
      </w:r>
      <w:proofErr w:type="spellEnd"/>
      <w:r>
        <w:rPr>
          <w:rFonts w:ascii="Times New Roman" w:hAnsi="Times New Roman" w:cs="Times New Roman"/>
          <w:sz w:val="24"/>
          <w:szCs w:val="24"/>
        </w:rPr>
        <w:t>.</w:t>
      </w:r>
      <w:r w:rsidRPr="007F6A34">
        <w:rPr>
          <w:rFonts w:ascii="Times New Roman" w:hAnsi="Times New Roman" w:cs="Times New Roman"/>
          <w:sz w:val="24"/>
          <w:szCs w:val="24"/>
        </w:rPr>
        <w:t xml:space="preserve"> </w:t>
      </w:r>
      <w:r>
        <w:rPr>
          <w:rFonts w:ascii="Times New Roman" w:hAnsi="Times New Roman" w:cs="Times New Roman"/>
          <w:sz w:val="24"/>
          <w:szCs w:val="24"/>
        </w:rPr>
        <w:t>A</w:t>
      </w:r>
      <w:r w:rsidRPr="007F6A34">
        <w:rPr>
          <w:rFonts w:ascii="Times New Roman" w:hAnsi="Times New Roman" w:cs="Times New Roman"/>
          <w:sz w:val="24"/>
          <w:szCs w:val="24"/>
        </w:rPr>
        <w:t xml:space="preserve">nd look at ‘cha. Where’s the sense in </w:t>
      </w:r>
      <w:r w:rsidR="00D87FCB">
        <w:rPr>
          <w:rFonts w:ascii="Times New Roman" w:hAnsi="Times New Roman" w:cs="Times New Roman"/>
          <w:sz w:val="24"/>
          <w:szCs w:val="24"/>
        </w:rPr>
        <w:t>this</w:t>
      </w:r>
      <w:r w:rsidRPr="007F6A34">
        <w:rPr>
          <w:rFonts w:ascii="Times New Roman" w:hAnsi="Times New Roman" w:cs="Times New Roman"/>
          <w:sz w:val="24"/>
          <w:szCs w:val="24"/>
        </w:rPr>
        <w:t>?</w:t>
      </w:r>
      <w:r>
        <w:rPr>
          <w:rFonts w:ascii="Times New Roman" w:hAnsi="Times New Roman" w:cs="Times New Roman"/>
          <w:sz w:val="24"/>
          <w:szCs w:val="24"/>
        </w:rPr>
        <w:t xml:space="preserve"> I can’t cuss but you can get your old man rocks off by drooling over chicks half your age?</w:t>
      </w:r>
      <w:r w:rsidRPr="007F6A34">
        <w:rPr>
          <w:rFonts w:ascii="Times New Roman" w:hAnsi="Times New Roman" w:cs="Times New Roman"/>
          <w:sz w:val="24"/>
          <w:szCs w:val="24"/>
        </w:rPr>
        <w:t>”</w:t>
      </w:r>
    </w:p>
    <w:p w:rsidR="008550D8" w:rsidP="008550D8" w:rsidRDefault="008550D8" w14:paraId="0E145CD3" w14:textId="77777777">
      <w:pPr>
        <w:spacing w:line="480" w:lineRule="auto"/>
        <w:rPr>
          <w:rFonts w:ascii="Times New Roman" w:hAnsi="Times New Roman" w:cs="Times New Roman"/>
          <w:sz w:val="24"/>
          <w:szCs w:val="24"/>
        </w:rPr>
      </w:pPr>
      <w:r>
        <w:rPr>
          <w:rFonts w:ascii="Times New Roman" w:hAnsi="Times New Roman" w:cs="Times New Roman"/>
          <w:sz w:val="24"/>
          <w:szCs w:val="24"/>
        </w:rPr>
        <w:t>“They don’t call it the boob tube for nothing.”</w:t>
      </w:r>
      <w:r w:rsidRPr="008D5624">
        <w:rPr>
          <w:rFonts w:ascii="Times New Roman" w:hAnsi="Times New Roman" w:cs="Times New Roman"/>
          <w:sz w:val="24"/>
          <w:szCs w:val="24"/>
        </w:rPr>
        <w:t xml:space="preserve"> </w:t>
      </w:r>
      <w:r>
        <w:rPr>
          <w:rFonts w:ascii="Times New Roman" w:hAnsi="Times New Roman" w:cs="Times New Roman"/>
          <w:sz w:val="24"/>
          <w:szCs w:val="24"/>
        </w:rPr>
        <w:t>Billy</w:t>
      </w:r>
      <w:r w:rsidRPr="007F6A34">
        <w:rPr>
          <w:rFonts w:ascii="Times New Roman" w:hAnsi="Times New Roman" w:cs="Times New Roman"/>
          <w:sz w:val="24"/>
          <w:szCs w:val="24"/>
        </w:rPr>
        <w:t xml:space="preserve"> leaned back with a prideful look on his face and stared right at Tony, remote in hand, </w:t>
      </w:r>
      <w:r>
        <w:rPr>
          <w:rFonts w:ascii="Times New Roman" w:hAnsi="Times New Roman" w:cs="Times New Roman"/>
          <w:sz w:val="24"/>
          <w:szCs w:val="24"/>
        </w:rPr>
        <w:t>then</w:t>
      </w:r>
      <w:r w:rsidRPr="007F6A34">
        <w:rPr>
          <w:rFonts w:ascii="Times New Roman" w:hAnsi="Times New Roman" w:cs="Times New Roman"/>
          <w:sz w:val="24"/>
          <w:szCs w:val="24"/>
        </w:rPr>
        <w:t xml:space="preserve"> turned the TV up even louder.</w:t>
      </w:r>
    </w:p>
    <w:p w:rsidR="008550D8" w:rsidP="008550D8" w:rsidRDefault="008550D8" w14:paraId="3E39C818"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“Nice guy, real fuckin’ nice</w:t>
      </w:r>
      <w:r>
        <w:rPr>
          <w:rFonts w:ascii="Times New Roman" w:hAnsi="Times New Roman" w:cs="Times New Roman"/>
          <w:sz w:val="24"/>
          <w:szCs w:val="24"/>
        </w:rPr>
        <w:t>.</w:t>
      </w:r>
      <w:r w:rsidRPr="007F6A34">
        <w:rPr>
          <w:rFonts w:ascii="Times New Roman" w:hAnsi="Times New Roman" w:cs="Times New Roman"/>
          <w:sz w:val="24"/>
          <w:szCs w:val="24"/>
        </w:rPr>
        <w:t>”</w:t>
      </w:r>
    </w:p>
    <w:p w:rsidR="008550D8" w:rsidP="008550D8" w:rsidRDefault="008550D8" w14:paraId="49BE1876" w14:textId="20DF6A48">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home had a lot of natural light. They liked it that way. Working in the dark so often—sometimes even in the most literal sense—they wanted their home to be vibrant, lively, and open. The interior design was limited to mirrors and what Tony liked to call ‘funny looking wall </w:t>
      </w:r>
      <w:r w:rsidRPr="6AC29738" w:rsidR="6AC29738">
        <w:rPr>
          <w:rFonts w:ascii="Times New Roman" w:hAnsi="Times New Roman" w:cs="Times New Roman"/>
          <w:sz w:val="24"/>
          <w:szCs w:val="24"/>
        </w:rPr>
        <w:t>hangin</w:t>
      </w:r>
      <w:r w:rsidRPr="6AC29738" w:rsidR="6AC29738">
        <w:rPr>
          <w:rFonts w:ascii="Times New Roman" w:hAnsi="Times New Roman" w:cs="Times New Roman"/>
          <w:sz w:val="24"/>
          <w:szCs w:val="24"/>
        </w:rPr>
        <w:t xml:space="preserve">’ shit’, which was just geometric-shaped wall decals. Tony loved the mirrors because he loved looking at himself at every turn. It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because he thought himself a self-proclaimed model. Far from it. He and Billy both found that being able to see behind you in every corner of the house was just </w:t>
      </w:r>
      <w:r w:rsidRPr="6AC29738" w:rsidR="6AC29738">
        <w:rPr>
          <w:rFonts w:ascii="Times New Roman" w:hAnsi="Times New Roman" w:cs="Times New Roman"/>
          <w:sz w:val="24"/>
          <w:szCs w:val="24"/>
        </w:rPr>
        <w:t>as good as expensive</w:t>
      </w:r>
      <w:r w:rsidRPr="6AC29738" w:rsidR="6AC29738">
        <w:rPr>
          <w:rFonts w:ascii="Times New Roman" w:hAnsi="Times New Roman" w:cs="Times New Roman"/>
          <w:sz w:val="24"/>
          <w:szCs w:val="24"/>
        </w:rPr>
        <w:t xml:space="preserve"> video surveillance. Mostly he loved looking at his clean and unscathed face, lacking any semblance of the fact that he had spent years in underground fighting rings. His reflection was his badge of honor. </w:t>
      </w:r>
    </w:p>
    <w:p w:rsidR="00BB6179" w:rsidP="00BB6179" w:rsidRDefault="008550D8" w14:paraId="29B0C966" w14:textId="528E98C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He was also proud of his hair. There wasn’t as much of it compared to his fighting days. He went from a full, sleek shiny product-filled head of hair to a thinning widow’s peak. Tony would say his new look made him appear more distinguished. Billy, however, often reminded his partner that the new look he’d refer to wasn’t new at all; it was signs of getting old. But with a tilted frown and a nodding head, Billy had also conceded to something: even with the receding hair, his partner was aging well. He </w:t>
      </w:r>
      <w:r w:rsidRPr="6AC29738" w:rsidR="6AC29738">
        <w:rPr>
          <w:rFonts w:ascii="Times New Roman" w:hAnsi="Times New Roman" w:cs="Times New Roman"/>
          <w:sz w:val="24"/>
          <w:szCs w:val="24"/>
        </w:rPr>
        <w:t>wouldn’t, and</w:t>
      </w:r>
      <w:r w:rsidRPr="6AC29738" w:rsidR="6AC29738">
        <w:rPr>
          <w:rFonts w:ascii="Times New Roman" w:hAnsi="Times New Roman" w:cs="Times New Roman"/>
          <w:sz w:val="24"/>
          <w:szCs w:val="24"/>
        </w:rPr>
        <w:t xml:space="preserve"> didn’t, struggle with the ladies.</w:t>
      </w:r>
    </w:p>
    <w:p w:rsidR="008550D8" w:rsidP="008550D8" w:rsidRDefault="000D5DCD" w14:paraId="21B06537" w14:textId="33AF20D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Billy often found himself in awe of his partner’s unblemished face. All those violent underground fights—it was impressive. As he watched Tony attack his second slice of pizza like a raptor on a helpless mammal, he remembered the night Tony’s face should have gotten a scar. Billy could still picture the vibrant splash of blood slanting down Tony’s face that night at the underground fighting ring. The dull loser with a sharp blade could be thanked for that. Tony reciprocated his thanks by paralyzing the guy with a body slam on the concrete floor. </w:t>
      </w:r>
      <w:r w:rsidRPr="6AC29738" w:rsidR="6AC29738">
        <w:rPr>
          <w:rFonts w:ascii="Times New Roman" w:hAnsi="Times New Roman" w:cs="Times New Roman"/>
          <w:i w:val="1"/>
          <w:iCs w:val="1"/>
          <w:sz w:val="24"/>
          <w:szCs w:val="24"/>
        </w:rPr>
        <w:t>You’re welcome</w:t>
      </w:r>
      <w:r w:rsidRPr="6AC29738" w:rsidR="6AC29738">
        <w:rPr>
          <w:rFonts w:ascii="Times New Roman" w:hAnsi="Times New Roman" w:cs="Times New Roman"/>
          <w:sz w:val="24"/>
          <w:szCs w:val="24"/>
        </w:rPr>
        <w:t>. But, even after getting sliced by that blade, Tony didn’t get scarred. Billy couldn’t help but stare, somewhere in between being grossed out and entertained, imagining where the scar would be as Tony jawed away.</w:t>
      </w:r>
    </w:p>
    <w:p w:rsidR="008550D8" w:rsidP="008550D8" w:rsidRDefault="008550D8" w14:paraId="18FFF81D" w14:textId="77777777">
      <w:pPr>
        <w:spacing w:line="480" w:lineRule="auto"/>
        <w:rPr>
          <w:rFonts w:ascii="Times New Roman" w:hAnsi="Times New Roman" w:cs="Times New Roman"/>
          <w:sz w:val="24"/>
          <w:szCs w:val="24"/>
        </w:rPr>
      </w:pPr>
      <w:r>
        <w:rPr>
          <w:rFonts w:ascii="Times New Roman" w:hAnsi="Times New Roman" w:cs="Times New Roman"/>
          <w:sz w:val="24"/>
          <w:szCs w:val="24"/>
        </w:rPr>
        <w:t>“What?” Tony Two Fists paused, catching Billy staring at him.</w:t>
      </w:r>
    </w:p>
    <w:p w:rsidR="008550D8" w:rsidP="008550D8" w:rsidRDefault="008550D8" w14:paraId="2EDE3E03" w14:textId="5955E91C">
      <w:pPr>
        <w:spacing w:line="480" w:lineRule="auto"/>
        <w:rPr>
          <w:rFonts w:ascii="Times New Roman" w:hAnsi="Times New Roman" w:cs="Times New Roman"/>
          <w:sz w:val="24"/>
          <w:szCs w:val="24"/>
        </w:rPr>
      </w:pPr>
      <w:r>
        <w:rPr>
          <w:rFonts w:ascii="Times New Roman" w:hAnsi="Times New Roman" w:cs="Times New Roman"/>
          <w:sz w:val="24"/>
          <w:szCs w:val="24"/>
        </w:rPr>
        <w:t>Billy shook his head. “Nothing. Trying to decide if I want another slice or not. You’re loud smacking is making me hungry again.”</w:t>
      </w:r>
    </w:p>
    <w:p w:rsidR="000D5DCD" w:rsidP="008550D8" w:rsidRDefault="000D5DCD" w14:paraId="228EE027" w14:textId="1C1A283F">
      <w:pPr>
        <w:spacing w:line="480" w:lineRule="auto"/>
        <w:rPr>
          <w:rFonts w:ascii="Times New Roman" w:hAnsi="Times New Roman" w:cs="Times New Roman"/>
          <w:sz w:val="24"/>
          <w:szCs w:val="24"/>
        </w:rPr>
      </w:pPr>
      <w:r>
        <w:rPr>
          <w:rFonts w:ascii="Times New Roman" w:hAnsi="Times New Roman" w:cs="Times New Roman"/>
          <w:sz w:val="24"/>
          <w:szCs w:val="24"/>
        </w:rPr>
        <w:t xml:space="preserve">“You should. It’s fuckin’ </w:t>
      </w:r>
      <w:proofErr w:type="spellStart"/>
      <w:r>
        <w:rPr>
          <w:rFonts w:ascii="Times New Roman" w:hAnsi="Times New Roman" w:cs="Times New Roman"/>
          <w:sz w:val="24"/>
          <w:szCs w:val="24"/>
        </w:rPr>
        <w:t>amazin</w:t>
      </w:r>
      <w:proofErr w:type="spellEnd"/>
      <w:r>
        <w:rPr>
          <w:rFonts w:ascii="Times New Roman" w:hAnsi="Times New Roman" w:cs="Times New Roman"/>
          <w:sz w:val="24"/>
          <w:szCs w:val="24"/>
        </w:rPr>
        <w:t>’.”</w:t>
      </w:r>
    </w:p>
    <w:p w:rsidR="000D5DCD" w:rsidP="008550D8" w:rsidRDefault="000D5DCD" w14:paraId="72F0C898" w14:textId="49FF3490">
      <w:pPr>
        <w:spacing w:line="480" w:lineRule="auto"/>
        <w:rPr>
          <w:rFonts w:ascii="Times New Roman" w:hAnsi="Times New Roman" w:cs="Times New Roman"/>
          <w:sz w:val="24"/>
          <w:szCs w:val="24"/>
        </w:rPr>
      </w:pPr>
      <w:r>
        <w:rPr>
          <w:rFonts w:ascii="Times New Roman" w:hAnsi="Times New Roman" w:cs="Times New Roman"/>
          <w:sz w:val="24"/>
          <w:szCs w:val="24"/>
        </w:rPr>
        <w:t>“I will in a bit.”</w:t>
      </w:r>
    </w:p>
    <w:p w:rsidR="000D5DCD" w:rsidP="008550D8" w:rsidRDefault="000D5DCD" w14:paraId="61B7F352" w14:textId="11B35D52">
      <w:pPr>
        <w:spacing w:line="480" w:lineRule="auto"/>
        <w:rPr>
          <w:rFonts w:ascii="Times New Roman" w:hAnsi="Times New Roman" w:cs="Times New Roman"/>
          <w:sz w:val="24"/>
          <w:szCs w:val="24"/>
        </w:rPr>
      </w:pPr>
      <w:r>
        <w:rPr>
          <w:rFonts w:ascii="Times New Roman" w:hAnsi="Times New Roman" w:cs="Times New Roman"/>
          <w:sz w:val="24"/>
          <w:szCs w:val="24"/>
        </w:rPr>
        <w:t>Billy continued to flip through the channels.</w:t>
      </w:r>
    </w:p>
    <w:p w:rsidR="00F057A1" w:rsidP="00F057A1" w:rsidRDefault="008550D8" w14:paraId="65849054" w14:textId="408F1685">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Pr>
          <w:rFonts w:ascii="Times New Roman" w:hAnsi="Times New Roman" w:cs="Times New Roman"/>
          <w:sz w:val="24"/>
          <w:szCs w:val="24"/>
        </w:rPr>
        <w:t>So,” Tony Two Fists started, looking away from Billy as he spoke, “w</w:t>
      </w:r>
      <w:r w:rsidRPr="007F6A34">
        <w:rPr>
          <w:rFonts w:ascii="Times New Roman" w:hAnsi="Times New Roman" w:cs="Times New Roman"/>
          <w:sz w:val="24"/>
          <w:szCs w:val="24"/>
        </w:rPr>
        <w:t xml:space="preserve">hat do you think about that </w:t>
      </w:r>
      <w:r w:rsidR="007E12EA">
        <w:rPr>
          <w:rFonts w:ascii="Times New Roman" w:hAnsi="Times New Roman" w:cs="Times New Roman"/>
          <w:sz w:val="24"/>
          <w:szCs w:val="24"/>
        </w:rPr>
        <w:t xml:space="preserve">crime boss </w:t>
      </w:r>
      <w:proofErr w:type="spellStart"/>
      <w:r w:rsidR="00F057A1">
        <w:rPr>
          <w:rFonts w:ascii="Times New Roman" w:hAnsi="Times New Roman" w:cs="Times New Roman"/>
          <w:sz w:val="24"/>
          <w:szCs w:val="24"/>
        </w:rPr>
        <w:t>minaj</w:t>
      </w:r>
      <w:proofErr w:type="spellEnd"/>
      <w:r w:rsidR="00F057A1">
        <w:rPr>
          <w:rFonts w:ascii="Times New Roman" w:hAnsi="Times New Roman" w:cs="Times New Roman"/>
          <w:sz w:val="24"/>
          <w:szCs w:val="24"/>
        </w:rPr>
        <w:t xml:space="preserve"> a </w:t>
      </w:r>
      <w:proofErr w:type="spellStart"/>
      <w:r w:rsidR="00F057A1">
        <w:rPr>
          <w:rFonts w:ascii="Times New Roman" w:hAnsi="Times New Roman" w:cs="Times New Roman"/>
          <w:sz w:val="24"/>
          <w:szCs w:val="24"/>
        </w:rPr>
        <w:t>tua</w:t>
      </w:r>
      <w:proofErr w:type="spellEnd"/>
      <w:r w:rsidR="00F057A1">
        <w:rPr>
          <w:rFonts w:ascii="Times New Roman" w:hAnsi="Times New Roman" w:cs="Times New Roman"/>
          <w:sz w:val="24"/>
          <w:szCs w:val="24"/>
        </w:rPr>
        <w:t xml:space="preserve"> diamond </w:t>
      </w:r>
      <w:r w:rsidRPr="007F6A34">
        <w:rPr>
          <w:rFonts w:ascii="Times New Roman" w:hAnsi="Times New Roman" w:cs="Times New Roman"/>
          <w:sz w:val="24"/>
          <w:szCs w:val="24"/>
        </w:rPr>
        <w:t>deal going down?”</w:t>
      </w:r>
    </w:p>
    <w:p w:rsidR="008550D8" w:rsidP="008550D8" w:rsidRDefault="000D5DCD" w14:paraId="0983924B" w14:textId="3155E82B">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Billy exhaled and in a very militant tone said, “Keep your nose clean.”</w:t>
      </w:r>
    </w:p>
    <w:p w:rsidR="008550D8" w:rsidP="008550D8" w:rsidRDefault="008550D8" w14:paraId="178FFE05" w14:textId="290FD6D3">
      <w:pPr>
        <w:spacing w:line="480" w:lineRule="auto"/>
        <w:rPr>
          <w:rFonts w:ascii="Times New Roman" w:hAnsi="Times New Roman" w:cs="Times New Roman"/>
          <w:sz w:val="24"/>
          <w:szCs w:val="24"/>
        </w:rPr>
      </w:pPr>
      <w:r>
        <w:rPr>
          <w:rFonts w:ascii="Times New Roman" w:hAnsi="Times New Roman" w:cs="Times New Roman"/>
          <w:sz w:val="24"/>
          <w:szCs w:val="24"/>
        </w:rPr>
        <w:t>Keep your n</w:t>
      </w:r>
      <w:r w:rsidRPr="007F6A34">
        <w:rPr>
          <w:rFonts w:ascii="Times New Roman" w:hAnsi="Times New Roman" w:cs="Times New Roman"/>
          <w:sz w:val="24"/>
          <w:szCs w:val="24"/>
        </w:rPr>
        <w:t xml:space="preserve">ose clean; </w:t>
      </w:r>
      <w:r>
        <w:rPr>
          <w:rFonts w:ascii="Times New Roman" w:hAnsi="Times New Roman" w:cs="Times New Roman"/>
          <w:sz w:val="24"/>
          <w:szCs w:val="24"/>
        </w:rPr>
        <w:t xml:space="preserve">one of </w:t>
      </w:r>
      <w:r w:rsidRPr="007F6A34">
        <w:rPr>
          <w:rFonts w:ascii="Times New Roman" w:hAnsi="Times New Roman" w:cs="Times New Roman"/>
          <w:sz w:val="24"/>
          <w:szCs w:val="24"/>
        </w:rPr>
        <w:t xml:space="preserve">Billy’s </w:t>
      </w:r>
      <w:r>
        <w:rPr>
          <w:rFonts w:ascii="Times New Roman" w:hAnsi="Times New Roman" w:cs="Times New Roman"/>
          <w:sz w:val="24"/>
          <w:szCs w:val="24"/>
        </w:rPr>
        <w:t>go-to mottos</w:t>
      </w:r>
      <w:r w:rsidRPr="007F6A34">
        <w:rPr>
          <w:rFonts w:ascii="Times New Roman" w:hAnsi="Times New Roman" w:cs="Times New Roman"/>
          <w:sz w:val="24"/>
          <w:szCs w:val="24"/>
        </w:rPr>
        <w:t xml:space="preserve">. </w:t>
      </w:r>
      <w:r>
        <w:rPr>
          <w:rFonts w:ascii="Times New Roman" w:hAnsi="Times New Roman" w:cs="Times New Roman"/>
          <w:sz w:val="24"/>
          <w:szCs w:val="24"/>
        </w:rPr>
        <w:t>As q</w:t>
      </w:r>
      <w:r w:rsidRPr="007F6A34">
        <w:rPr>
          <w:rFonts w:ascii="Times New Roman" w:hAnsi="Times New Roman" w:cs="Times New Roman"/>
          <w:sz w:val="24"/>
          <w:szCs w:val="24"/>
        </w:rPr>
        <w:t xml:space="preserve">uiet </w:t>
      </w:r>
      <w:r>
        <w:rPr>
          <w:rFonts w:ascii="Times New Roman" w:hAnsi="Times New Roman" w:cs="Times New Roman"/>
          <w:sz w:val="24"/>
          <w:szCs w:val="24"/>
        </w:rPr>
        <w:t>as it may have been handled</w:t>
      </w:r>
      <w:r w:rsidRPr="007F6A34">
        <w:rPr>
          <w:rFonts w:ascii="Times New Roman" w:hAnsi="Times New Roman" w:cs="Times New Roman"/>
          <w:sz w:val="24"/>
          <w:szCs w:val="24"/>
        </w:rPr>
        <w:t xml:space="preserve">, </w:t>
      </w:r>
      <w:r>
        <w:rPr>
          <w:rFonts w:ascii="Times New Roman" w:hAnsi="Times New Roman" w:cs="Times New Roman"/>
          <w:sz w:val="24"/>
          <w:szCs w:val="24"/>
        </w:rPr>
        <w:t>a deal of this magnitude</w:t>
      </w:r>
      <w:r w:rsidRPr="007F6A34">
        <w:rPr>
          <w:rFonts w:ascii="Times New Roman" w:hAnsi="Times New Roman" w:cs="Times New Roman"/>
          <w:sz w:val="24"/>
          <w:szCs w:val="24"/>
        </w:rPr>
        <w:t xml:space="preserve"> </w:t>
      </w:r>
      <w:r>
        <w:rPr>
          <w:rFonts w:ascii="Times New Roman" w:hAnsi="Times New Roman" w:cs="Times New Roman"/>
          <w:sz w:val="24"/>
          <w:szCs w:val="24"/>
        </w:rPr>
        <w:t xml:space="preserve">still seemed to find </w:t>
      </w:r>
      <w:r w:rsidRPr="007F6A34">
        <w:rPr>
          <w:rFonts w:ascii="Times New Roman" w:hAnsi="Times New Roman" w:cs="Times New Roman"/>
          <w:sz w:val="24"/>
          <w:szCs w:val="24"/>
        </w:rPr>
        <w:t xml:space="preserve">its way into The Two’s information pool. </w:t>
      </w:r>
      <w:r>
        <w:rPr>
          <w:rFonts w:ascii="Times New Roman" w:hAnsi="Times New Roman" w:cs="Times New Roman"/>
          <w:sz w:val="24"/>
          <w:szCs w:val="24"/>
        </w:rPr>
        <w:t xml:space="preserve">One way or another they stayed abreast with things; especially big things. </w:t>
      </w:r>
      <w:r w:rsidRPr="007F6A34">
        <w:rPr>
          <w:rFonts w:ascii="Times New Roman" w:hAnsi="Times New Roman" w:cs="Times New Roman"/>
          <w:sz w:val="24"/>
          <w:szCs w:val="24"/>
        </w:rPr>
        <w:t xml:space="preserve">The ears they had on the streets were </w:t>
      </w:r>
      <w:r w:rsidRPr="007F6A34" w:rsidR="007E12EA">
        <w:rPr>
          <w:rFonts w:ascii="Times New Roman" w:hAnsi="Times New Roman" w:cs="Times New Roman"/>
          <w:sz w:val="24"/>
          <w:szCs w:val="24"/>
        </w:rPr>
        <w:t>keener</w:t>
      </w:r>
      <w:r w:rsidRPr="007F6A34">
        <w:rPr>
          <w:rFonts w:ascii="Times New Roman" w:hAnsi="Times New Roman" w:cs="Times New Roman"/>
          <w:sz w:val="24"/>
          <w:szCs w:val="24"/>
        </w:rPr>
        <w:t xml:space="preserve"> than most.</w:t>
      </w:r>
      <w:r>
        <w:rPr>
          <w:rFonts w:ascii="Times New Roman" w:hAnsi="Times New Roman" w:cs="Times New Roman"/>
          <w:sz w:val="24"/>
          <w:szCs w:val="24"/>
        </w:rPr>
        <w:t xml:space="preserve"> </w:t>
      </w:r>
      <w:r w:rsidRPr="007F6A34">
        <w:rPr>
          <w:rFonts w:ascii="Times New Roman" w:hAnsi="Times New Roman" w:cs="Times New Roman"/>
          <w:sz w:val="24"/>
          <w:szCs w:val="24"/>
        </w:rPr>
        <w:t>Their eyes were always open</w:t>
      </w:r>
      <w:r>
        <w:rPr>
          <w:rFonts w:ascii="Times New Roman" w:hAnsi="Times New Roman" w:cs="Times New Roman"/>
          <w:sz w:val="24"/>
          <w:szCs w:val="24"/>
        </w:rPr>
        <w:t xml:space="preserve">. Their noses were indeed </w:t>
      </w:r>
      <w:r w:rsidRPr="004E7981">
        <w:rPr>
          <w:rFonts w:ascii="Times New Roman" w:hAnsi="Times New Roman" w:cs="Times New Roman"/>
          <w:i/>
          <w:sz w:val="24"/>
          <w:szCs w:val="24"/>
        </w:rPr>
        <w:t>clean</w:t>
      </w:r>
      <w:r>
        <w:rPr>
          <w:rFonts w:ascii="Times New Roman" w:hAnsi="Times New Roman" w:cs="Times New Roman"/>
          <w:sz w:val="24"/>
          <w:szCs w:val="24"/>
        </w:rPr>
        <w:t>. And</w:t>
      </w:r>
      <w:r w:rsidRPr="007F6A34">
        <w:rPr>
          <w:rFonts w:ascii="Times New Roman" w:hAnsi="Times New Roman" w:cs="Times New Roman"/>
          <w:sz w:val="24"/>
          <w:szCs w:val="24"/>
        </w:rPr>
        <w:t xml:space="preserve"> they preferred to keep their mouths </w:t>
      </w:r>
      <w:r w:rsidR="007E12EA">
        <w:rPr>
          <w:rFonts w:ascii="Times New Roman" w:hAnsi="Times New Roman" w:cs="Times New Roman"/>
          <w:sz w:val="24"/>
          <w:szCs w:val="24"/>
        </w:rPr>
        <w:t>shut</w:t>
      </w:r>
      <w:r w:rsidRPr="007F6A34">
        <w:rPr>
          <w:rFonts w:ascii="Times New Roman" w:hAnsi="Times New Roman" w:cs="Times New Roman"/>
          <w:sz w:val="24"/>
          <w:szCs w:val="24"/>
        </w:rPr>
        <w:t>.</w:t>
      </w:r>
    </w:p>
    <w:p w:rsidR="008550D8" w:rsidP="008550D8" w:rsidRDefault="008550D8" w14:paraId="0A10D731" w14:textId="3CDB1D86">
      <w:pPr>
        <w:spacing w:line="480" w:lineRule="auto"/>
        <w:rPr>
          <w:rFonts w:ascii="Times New Roman" w:hAnsi="Times New Roman" w:cs="Times New Roman"/>
          <w:sz w:val="24"/>
          <w:szCs w:val="24"/>
        </w:rPr>
      </w:pPr>
      <w:r>
        <w:rPr>
          <w:rFonts w:ascii="Times New Roman" w:hAnsi="Times New Roman" w:cs="Times New Roman"/>
          <w:sz w:val="24"/>
          <w:szCs w:val="24"/>
        </w:rPr>
        <w:t xml:space="preserve">Billy shook his head as he </w:t>
      </w:r>
      <w:r w:rsidRPr="007F6A34">
        <w:rPr>
          <w:rFonts w:ascii="Times New Roman" w:hAnsi="Times New Roman" w:cs="Times New Roman"/>
          <w:sz w:val="24"/>
          <w:szCs w:val="24"/>
        </w:rPr>
        <w:t>flipped th</w:t>
      </w:r>
      <w:r>
        <w:rPr>
          <w:rFonts w:ascii="Times New Roman" w:hAnsi="Times New Roman" w:cs="Times New Roman"/>
          <w:sz w:val="24"/>
          <w:szCs w:val="24"/>
        </w:rPr>
        <w:t>rough th</w:t>
      </w:r>
      <w:r w:rsidRPr="007F6A34">
        <w:rPr>
          <w:rFonts w:ascii="Times New Roman" w:hAnsi="Times New Roman" w:cs="Times New Roman"/>
          <w:sz w:val="24"/>
          <w:szCs w:val="24"/>
        </w:rPr>
        <w:t xml:space="preserve">e channels. “Look at this. Can you believe these </w:t>
      </w:r>
      <w:r>
        <w:rPr>
          <w:rFonts w:ascii="Times New Roman" w:hAnsi="Times New Roman" w:cs="Times New Roman"/>
          <w:sz w:val="24"/>
          <w:szCs w:val="24"/>
        </w:rPr>
        <w:t>chumps</w:t>
      </w:r>
      <w:r w:rsidRPr="007F6A34">
        <w:rPr>
          <w:rFonts w:ascii="Times New Roman" w:hAnsi="Times New Roman" w:cs="Times New Roman"/>
          <w:sz w:val="24"/>
          <w:szCs w:val="24"/>
        </w:rPr>
        <w:t xml:space="preserve"> got famous for this?” Billy stopped flipping through </w:t>
      </w:r>
      <w:r>
        <w:rPr>
          <w:rFonts w:ascii="Times New Roman" w:hAnsi="Times New Roman" w:cs="Times New Roman"/>
          <w:sz w:val="24"/>
          <w:szCs w:val="24"/>
        </w:rPr>
        <w:t>c</w:t>
      </w:r>
      <w:r w:rsidRPr="007F6A34">
        <w:rPr>
          <w:rFonts w:ascii="Times New Roman" w:hAnsi="Times New Roman" w:cs="Times New Roman"/>
          <w:sz w:val="24"/>
          <w:szCs w:val="24"/>
        </w:rPr>
        <w:t xml:space="preserve">hannels </w:t>
      </w:r>
      <w:r w:rsidR="000D5DCD">
        <w:rPr>
          <w:rFonts w:ascii="Times New Roman" w:hAnsi="Times New Roman" w:cs="Times New Roman"/>
          <w:sz w:val="24"/>
          <w:szCs w:val="24"/>
        </w:rPr>
        <w:t xml:space="preserve">after seeing reruns of </w:t>
      </w:r>
      <w:r w:rsidRPr="0025562A">
        <w:rPr>
          <w:rFonts w:ascii="Times New Roman" w:hAnsi="Times New Roman" w:cs="Times New Roman"/>
          <w:i/>
          <w:sz w:val="24"/>
          <w:szCs w:val="24"/>
        </w:rPr>
        <w:t>Jersey Shore</w:t>
      </w:r>
      <w:r w:rsidRPr="007F6A34">
        <w:rPr>
          <w:rFonts w:ascii="Times New Roman" w:hAnsi="Times New Roman" w:cs="Times New Roman"/>
          <w:sz w:val="24"/>
          <w:szCs w:val="24"/>
        </w:rPr>
        <w:t xml:space="preserve"> </w:t>
      </w:r>
      <w:r w:rsidR="000D5DCD">
        <w:rPr>
          <w:rFonts w:ascii="Times New Roman" w:hAnsi="Times New Roman" w:cs="Times New Roman"/>
          <w:sz w:val="24"/>
          <w:szCs w:val="24"/>
        </w:rPr>
        <w:t>on the screen</w:t>
      </w:r>
      <w:r w:rsidRPr="007F6A34">
        <w:rPr>
          <w:rFonts w:ascii="Times New Roman" w:hAnsi="Times New Roman" w:cs="Times New Roman"/>
          <w:sz w:val="24"/>
          <w:szCs w:val="24"/>
        </w:rPr>
        <w:t>. They both shook their heads.</w:t>
      </w:r>
    </w:p>
    <w:p w:rsidRPr="007F6A34" w:rsidR="008550D8" w:rsidP="008550D8" w:rsidRDefault="008550D8" w14:paraId="431C3051"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“Now, I wish someone would pay us for that job,” Tony Two Fists joked.</w:t>
      </w:r>
    </w:p>
    <w:p w:rsidR="008550D8" w:rsidP="008550D8" w:rsidRDefault="008550D8" w14:paraId="7A0572F7" w14:textId="3ADFB8D0">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“Truer words have never been spoken, my friend. Pro-bono?” Tony laughed.</w:t>
      </w:r>
    </w:p>
    <w:p w:rsidRPr="007F6A34" w:rsidR="008550D8" w:rsidP="008550D8" w:rsidRDefault="008550D8" w14:paraId="3E186E28"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“Yeah, maybe even pro-bono.”</w:t>
      </w:r>
    </w:p>
    <w:p w:rsidR="008550D8" w:rsidP="008550D8" w:rsidRDefault="008550D8" w14:paraId="1B564DF1" w14:textId="7AE4A3B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Billy took a deep breath. “It is intriguing though, partner. </w:t>
      </w:r>
      <w:r w:rsidRPr="6AC29738" w:rsidR="6AC29738">
        <w:rPr>
          <w:rFonts w:ascii="Times New Roman" w:hAnsi="Times New Roman" w:cs="Times New Roman"/>
          <w:sz w:val="24"/>
          <w:szCs w:val="24"/>
        </w:rPr>
        <w:t>There’s</w:t>
      </w:r>
      <w:r w:rsidRPr="6AC29738" w:rsidR="6AC29738">
        <w:rPr>
          <w:rFonts w:ascii="Times New Roman" w:hAnsi="Times New Roman" w:cs="Times New Roman"/>
          <w:sz w:val="24"/>
          <w:szCs w:val="24"/>
        </w:rPr>
        <w:t xml:space="preserve"> a lot of money and a lot of jewels floating around this whole thing.”</w:t>
      </w:r>
    </w:p>
    <w:p w:rsidR="00F057A1" w:rsidP="008550D8" w:rsidRDefault="00F057A1" w14:paraId="11F6D60F" w14:textId="0B9F0C8A">
      <w:pPr>
        <w:spacing w:line="480" w:lineRule="auto"/>
        <w:rPr>
          <w:rFonts w:ascii="Times New Roman" w:hAnsi="Times New Roman" w:cs="Times New Roman"/>
          <w:sz w:val="24"/>
          <w:szCs w:val="24"/>
        </w:rPr>
      </w:pPr>
      <w:r>
        <w:rPr>
          <w:rFonts w:ascii="Times New Roman" w:hAnsi="Times New Roman" w:cs="Times New Roman"/>
          <w:sz w:val="24"/>
          <w:szCs w:val="24"/>
        </w:rPr>
        <w:t>“Even with our network</w:t>
      </w:r>
      <w:r w:rsidR="000D5DCD">
        <w:rPr>
          <w:rFonts w:ascii="Times New Roman" w:hAnsi="Times New Roman" w:cs="Times New Roman"/>
          <w:sz w:val="24"/>
          <w:szCs w:val="24"/>
        </w:rPr>
        <w:t>…</w:t>
      </w:r>
      <w:r>
        <w:rPr>
          <w:rFonts w:ascii="Times New Roman" w:hAnsi="Times New Roman" w:cs="Times New Roman"/>
          <w:sz w:val="24"/>
          <w:szCs w:val="24"/>
        </w:rPr>
        <w:t xml:space="preserve">even </w:t>
      </w:r>
      <w:r w:rsidRPr="000D5DCD">
        <w:rPr>
          <w:rFonts w:ascii="Times New Roman" w:hAnsi="Times New Roman" w:cs="Times New Roman"/>
          <w:i/>
          <w:iCs/>
          <w:sz w:val="24"/>
          <w:szCs w:val="24"/>
        </w:rPr>
        <w:t>we</w:t>
      </w:r>
      <w:r>
        <w:rPr>
          <w:rFonts w:ascii="Times New Roman" w:hAnsi="Times New Roman" w:cs="Times New Roman"/>
          <w:sz w:val="24"/>
          <w:szCs w:val="24"/>
        </w:rPr>
        <w:t xml:space="preserve"> don’t know much about it. Which says a lot.”</w:t>
      </w:r>
    </w:p>
    <w:p w:rsidR="00F057A1" w:rsidP="008550D8" w:rsidRDefault="00F057A1" w14:paraId="33486373" w14:textId="6AE3C254">
      <w:pPr>
        <w:spacing w:line="480" w:lineRule="auto"/>
        <w:rPr>
          <w:rFonts w:ascii="Times New Roman" w:hAnsi="Times New Roman" w:cs="Times New Roman"/>
          <w:sz w:val="24"/>
          <w:szCs w:val="24"/>
        </w:rPr>
      </w:pPr>
      <w:r>
        <w:rPr>
          <w:rFonts w:ascii="Times New Roman" w:hAnsi="Times New Roman" w:cs="Times New Roman"/>
          <w:sz w:val="24"/>
          <w:szCs w:val="24"/>
        </w:rPr>
        <w:t>“Yeah. It does.</w:t>
      </w:r>
      <w:r w:rsidR="000D5DCD">
        <w:rPr>
          <w:rFonts w:ascii="Times New Roman" w:hAnsi="Times New Roman" w:cs="Times New Roman"/>
          <w:sz w:val="24"/>
          <w:szCs w:val="24"/>
        </w:rPr>
        <w:t>”</w:t>
      </w:r>
      <w:r>
        <w:rPr>
          <w:rFonts w:ascii="Times New Roman" w:hAnsi="Times New Roman" w:cs="Times New Roman"/>
          <w:sz w:val="24"/>
          <w:szCs w:val="24"/>
        </w:rPr>
        <w:t xml:space="preserve"> </w:t>
      </w:r>
    </w:p>
    <w:p w:rsidR="00F057A1" w:rsidP="008550D8" w:rsidRDefault="00F057A1" w14:paraId="4ACEB163" w14:textId="50D4BD9E">
      <w:pPr>
        <w:spacing w:line="480" w:lineRule="auto"/>
        <w:rPr>
          <w:rFonts w:ascii="Times New Roman" w:hAnsi="Times New Roman" w:cs="Times New Roman"/>
          <w:sz w:val="24"/>
          <w:szCs w:val="24"/>
        </w:rPr>
      </w:pPr>
      <w:r>
        <w:rPr>
          <w:rFonts w:ascii="Times New Roman" w:hAnsi="Times New Roman" w:cs="Times New Roman"/>
          <w:sz w:val="24"/>
          <w:szCs w:val="24"/>
        </w:rPr>
        <w:t>“Do you think anyone else knows?”</w:t>
      </w:r>
    </w:p>
    <w:p w:rsidR="00F057A1" w:rsidP="008550D8" w:rsidRDefault="00F057A1" w14:paraId="6E0A596A" w14:textId="27C188D5">
      <w:pPr>
        <w:spacing w:line="480" w:lineRule="auto"/>
        <w:rPr>
          <w:rFonts w:ascii="Times New Roman" w:hAnsi="Times New Roman" w:cs="Times New Roman"/>
          <w:sz w:val="24"/>
          <w:szCs w:val="24"/>
        </w:rPr>
      </w:pPr>
      <w:r>
        <w:rPr>
          <w:rFonts w:ascii="Times New Roman" w:hAnsi="Times New Roman" w:cs="Times New Roman"/>
          <w:sz w:val="24"/>
          <w:szCs w:val="24"/>
        </w:rPr>
        <w:t>“Nah. We only know because it’s us. And we don’t know a hell of a lot besides the fact that a big diamond deal is going down. Information isn’t cheap.”</w:t>
      </w:r>
    </w:p>
    <w:p w:rsidR="00F057A1" w:rsidP="008550D8" w:rsidRDefault="00F057A1" w14:paraId="2B7A827D" w14:textId="1E16F8F3">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Tony took a large bite from his pizza. Chewing and laughing. “We aren’t cheap either.”</w:t>
      </w:r>
    </w:p>
    <w:p w:rsidR="00F057A1" w:rsidP="008550D8" w:rsidRDefault="00F057A1" w14:paraId="4BD2114B" w14:textId="0121941A">
      <w:pPr>
        <w:spacing w:line="480" w:lineRule="auto"/>
        <w:rPr>
          <w:rFonts w:ascii="Times New Roman" w:hAnsi="Times New Roman" w:cs="Times New Roman"/>
          <w:sz w:val="24"/>
          <w:szCs w:val="24"/>
        </w:rPr>
      </w:pPr>
      <w:r>
        <w:rPr>
          <w:rFonts w:ascii="Times New Roman" w:hAnsi="Times New Roman" w:cs="Times New Roman"/>
          <w:sz w:val="24"/>
          <w:szCs w:val="24"/>
        </w:rPr>
        <w:t>“Darn right. But I think we agree this isn’t one of our things. Those names involved are crucial. We can agree…keep our noses clean</w:t>
      </w:r>
      <w:r w:rsidR="009224C1">
        <w:rPr>
          <w:rFonts w:ascii="Times New Roman" w:hAnsi="Times New Roman" w:cs="Times New Roman"/>
          <w:sz w:val="24"/>
          <w:szCs w:val="24"/>
        </w:rPr>
        <w:t xml:space="preserve"> on that one, yeah</w:t>
      </w:r>
      <w:r>
        <w:rPr>
          <w:rFonts w:ascii="Times New Roman" w:hAnsi="Times New Roman" w:cs="Times New Roman"/>
          <w:sz w:val="24"/>
          <w:szCs w:val="24"/>
        </w:rPr>
        <w:t>?”</w:t>
      </w:r>
    </w:p>
    <w:p w:rsidR="00F057A1" w:rsidP="008550D8" w:rsidRDefault="00F057A1" w14:paraId="6E1043CF" w14:textId="7D2BAB46">
      <w:pPr>
        <w:spacing w:line="480" w:lineRule="auto"/>
        <w:rPr>
          <w:rFonts w:ascii="Times New Roman" w:hAnsi="Times New Roman" w:cs="Times New Roman"/>
          <w:sz w:val="24"/>
          <w:szCs w:val="24"/>
        </w:rPr>
      </w:pPr>
      <w:r>
        <w:rPr>
          <w:rFonts w:ascii="Times New Roman" w:hAnsi="Times New Roman" w:cs="Times New Roman"/>
          <w:sz w:val="24"/>
          <w:szCs w:val="24"/>
        </w:rPr>
        <w:t>Tony took several swigs of his iced tea and held a thumbs up at Billy.</w:t>
      </w:r>
    </w:p>
    <w:p w:rsidR="008550D8" w:rsidP="008550D8" w:rsidRDefault="008550D8" w14:paraId="58F8DDA8" w14:textId="0EE60501">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He’d tell </w:t>
      </w:r>
      <w:r>
        <w:rPr>
          <w:rFonts w:ascii="Times New Roman" w:hAnsi="Times New Roman" w:cs="Times New Roman"/>
          <w:sz w:val="24"/>
          <w:szCs w:val="24"/>
        </w:rPr>
        <w:t>Tony</w:t>
      </w:r>
      <w:r w:rsidRPr="007F6A34">
        <w:rPr>
          <w:rFonts w:ascii="Times New Roman" w:hAnsi="Times New Roman" w:cs="Times New Roman"/>
          <w:sz w:val="24"/>
          <w:szCs w:val="24"/>
        </w:rPr>
        <w:t xml:space="preserve"> to keep his nose clean because the only thing in the city they should be concerned with was killing. If they</w:t>
      </w:r>
      <w:r>
        <w:rPr>
          <w:rFonts w:ascii="Times New Roman" w:hAnsi="Times New Roman" w:cs="Times New Roman"/>
          <w:sz w:val="24"/>
          <w:szCs w:val="24"/>
        </w:rPr>
        <w:t xml:space="preserve"> were to be</w:t>
      </w:r>
      <w:r w:rsidRPr="007F6A34">
        <w:rPr>
          <w:rFonts w:ascii="Times New Roman" w:hAnsi="Times New Roman" w:cs="Times New Roman"/>
          <w:sz w:val="24"/>
          <w:szCs w:val="24"/>
        </w:rPr>
        <w:t xml:space="preserve"> involved</w:t>
      </w:r>
      <w:r>
        <w:rPr>
          <w:rFonts w:ascii="Times New Roman" w:hAnsi="Times New Roman" w:cs="Times New Roman"/>
          <w:sz w:val="24"/>
          <w:szCs w:val="24"/>
        </w:rPr>
        <w:t>,</w:t>
      </w:r>
      <w:r w:rsidRPr="007F6A34">
        <w:rPr>
          <w:rFonts w:ascii="Times New Roman" w:hAnsi="Times New Roman" w:cs="Times New Roman"/>
          <w:sz w:val="24"/>
          <w:szCs w:val="24"/>
        </w:rPr>
        <w:t xml:space="preserve"> </w:t>
      </w:r>
      <w:r w:rsidR="00F057A1">
        <w:rPr>
          <w:rFonts w:ascii="Times New Roman" w:hAnsi="Times New Roman" w:cs="Times New Roman"/>
          <w:sz w:val="24"/>
          <w:szCs w:val="24"/>
        </w:rPr>
        <w:t xml:space="preserve">there </w:t>
      </w:r>
      <w:r w:rsidR="009224C1">
        <w:rPr>
          <w:rFonts w:ascii="Times New Roman" w:hAnsi="Times New Roman" w:cs="Times New Roman"/>
          <w:sz w:val="24"/>
          <w:szCs w:val="24"/>
        </w:rPr>
        <w:t>would be</w:t>
      </w:r>
      <w:r w:rsidR="00F057A1">
        <w:rPr>
          <w:rFonts w:ascii="Times New Roman" w:hAnsi="Times New Roman" w:cs="Times New Roman"/>
          <w:sz w:val="24"/>
          <w:szCs w:val="24"/>
        </w:rPr>
        <w:t xml:space="preserve"> dead bodies afoot</w:t>
      </w:r>
      <w:r w:rsidRPr="007F6A34">
        <w:rPr>
          <w:rFonts w:ascii="Times New Roman" w:hAnsi="Times New Roman" w:cs="Times New Roman"/>
          <w:sz w:val="24"/>
          <w:szCs w:val="24"/>
        </w:rPr>
        <w:t>. If they were to kill someone with so many important names involved in a big deal like this—that would be a big deal indeed.</w:t>
      </w:r>
    </w:p>
    <w:p w:rsidR="00F057A1" w:rsidP="008550D8" w:rsidRDefault="002D758F" w14:paraId="1F0F51F0" w14:textId="0BCD28D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Tony slurped his drink, sucked the ice cubes in his glass, and placed the cup down. He let out a satisfying exhale. “Can you imagine though? A call to do Hammer, David, or Silent K? The payday would be astronomical.”</w:t>
      </w:r>
    </w:p>
    <w:p w:rsidR="002D758F" w:rsidP="008550D8" w:rsidRDefault="002D758F" w14:paraId="131329E9" w14:textId="649AAD4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“Yeah, and so would the aftermath. I know you </w:t>
      </w:r>
      <w:r w:rsidRPr="6AC29738" w:rsidR="6AC29738">
        <w:rPr>
          <w:rFonts w:ascii="Times New Roman" w:hAnsi="Times New Roman" w:cs="Times New Roman"/>
          <w:sz w:val="24"/>
          <w:szCs w:val="24"/>
        </w:rPr>
        <w:t>aren’t</w:t>
      </w:r>
      <w:r w:rsidRPr="6AC29738" w:rsidR="6AC29738">
        <w:rPr>
          <w:rFonts w:ascii="Times New Roman" w:hAnsi="Times New Roman" w:cs="Times New Roman"/>
          <w:sz w:val="24"/>
          <w:szCs w:val="24"/>
        </w:rPr>
        <w:t xml:space="preserve"> too old to remember the last boss we dealt with.”</w:t>
      </w:r>
    </w:p>
    <w:p w:rsidR="002D758F" w:rsidP="008550D8" w:rsidRDefault="002D758F" w14:paraId="34083FF8" w14:textId="214B1CA8">
      <w:pPr>
        <w:spacing w:line="480" w:lineRule="auto"/>
        <w:rPr>
          <w:rFonts w:ascii="Times New Roman" w:hAnsi="Times New Roman" w:cs="Times New Roman"/>
          <w:sz w:val="24"/>
          <w:szCs w:val="24"/>
        </w:rPr>
      </w:pPr>
      <w:r>
        <w:rPr>
          <w:rFonts w:ascii="Times New Roman" w:hAnsi="Times New Roman" w:cs="Times New Roman"/>
          <w:sz w:val="24"/>
          <w:szCs w:val="24"/>
        </w:rPr>
        <w:t>Tony rubbed his forehead. “Jesus, never. That was…some wild shit. Not a fun day at the office.”</w:t>
      </w:r>
    </w:p>
    <w:p w:rsidR="002D758F" w:rsidP="008550D8" w:rsidRDefault="002D758F" w14:paraId="13C49D85" w14:textId="72CE2D91">
      <w:pPr>
        <w:spacing w:line="480" w:lineRule="auto"/>
        <w:rPr>
          <w:rFonts w:ascii="Times New Roman" w:hAnsi="Times New Roman" w:cs="Times New Roman"/>
          <w:sz w:val="24"/>
          <w:szCs w:val="24"/>
        </w:rPr>
      </w:pPr>
      <w:r>
        <w:rPr>
          <w:rFonts w:ascii="Times New Roman" w:hAnsi="Times New Roman" w:cs="Times New Roman"/>
          <w:sz w:val="24"/>
          <w:szCs w:val="24"/>
        </w:rPr>
        <w:t>“Exactly. And these three are several notches above that. So…”</w:t>
      </w:r>
    </w:p>
    <w:p w:rsidR="002D758F" w:rsidP="002D758F" w:rsidRDefault="002D758F" w14:paraId="38AB7FF3" w14:textId="1393C534">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“Level up time.” Billy frowned at Tony who waved him off in return. “Kidding, chill out. I just want a front-row seat to see how this all plays out. But </w:t>
      </w:r>
      <w:r w:rsidRPr="6AC29738" w:rsidR="6AC29738">
        <w:rPr>
          <w:rFonts w:ascii="Times New Roman" w:hAnsi="Times New Roman" w:cs="Times New Roman"/>
          <w:sz w:val="24"/>
          <w:szCs w:val="24"/>
        </w:rPr>
        <w:t>don’t</w:t>
      </w:r>
      <w:r w:rsidRPr="6AC29738" w:rsidR="6AC29738">
        <w:rPr>
          <w:rFonts w:ascii="Times New Roman" w:hAnsi="Times New Roman" w:cs="Times New Roman"/>
          <w:sz w:val="24"/>
          <w:szCs w:val="24"/>
        </w:rPr>
        <w:t xml:space="preserve"> worry, my nose will remain spotless.”</w:t>
      </w:r>
    </w:p>
    <w:p w:rsidR="002D758F" w:rsidP="002D758F" w:rsidRDefault="002D758F" w14:paraId="688ACC5C" w14:textId="7AE3A5A0">
      <w:pPr>
        <w:spacing w:line="480" w:lineRule="auto"/>
        <w:rPr>
          <w:rFonts w:ascii="Times New Roman" w:hAnsi="Times New Roman" w:cs="Times New Roman"/>
          <w:sz w:val="24"/>
          <w:szCs w:val="24"/>
        </w:rPr>
      </w:pPr>
      <w:r>
        <w:rPr>
          <w:rFonts w:ascii="Times New Roman" w:hAnsi="Times New Roman" w:cs="Times New Roman"/>
          <w:sz w:val="24"/>
          <w:szCs w:val="24"/>
        </w:rPr>
        <w:t>“Don’t make my motto sound so gross.”</w:t>
      </w:r>
    </w:p>
    <w:p w:rsidR="002D758F" w:rsidP="002D758F" w:rsidRDefault="002D758F" w14:paraId="1F00925E" w14:textId="7B0D12C0">
      <w:pPr>
        <w:spacing w:line="480" w:lineRule="auto"/>
        <w:rPr>
          <w:rFonts w:ascii="Times New Roman" w:hAnsi="Times New Roman" w:cs="Times New Roman"/>
          <w:sz w:val="24"/>
          <w:szCs w:val="24"/>
        </w:rPr>
      </w:pPr>
      <w:r>
        <w:rPr>
          <w:rFonts w:ascii="Times New Roman" w:hAnsi="Times New Roman" w:cs="Times New Roman"/>
          <w:sz w:val="24"/>
          <w:szCs w:val="24"/>
        </w:rPr>
        <w:t xml:space="preserve">“You’re gross. You perverted </w:t>
      </w:r>
      <w:r w:rsidR="00590DF8">
        <w:rPr>
          <w:rFonts w:ascii="Times New Roman" w:hAnsi="Times New Roman" w:cs="Times New Roman"/>
          <w:sz w:val="24"/>
          <w:szCs w:val="24"/>
        </w:rPr>
        <w:t>fuck you</w:t>
      </w:r>
      <w:r>
        <w:rPr>
          <w:rFonts w:ascii="Times New Roman" w:hAnsi="Times New Roman" w:cs="Times New Roman"/>
          <w:sz w:val="24"/>
          <w:szCs w:val="24"/>
        </w:rPr>
        <w:t>.”</w:t>
      </w:r>
    </w:p>
    <w:p w:rsidR="002D758F" w:rsidP="002D758F" w:rsidRDefault="002D758F" w14:paraId="6517F37C" w14:textId="27B01120">
      <w:pPr>
        <w:spacing w:line="480" w:lineRule="auto"/>
        <w:rPr>
          <w:rFonts w:ascii="Times New Roman" w:hAnsi="Times New Roman" w:cs="Times New Roman"/>
          <w:sz w:val="24"/>
          <w:szCs w:val="24"/>
        </w:rPr>
      </w:pPr>
      <w:commentRangeStart w:id="1418974069"/>
      <w:r w:rsidRPr="6AC29738" w:rsidR="6AC29738">
        <w:rPr>
          <w:rFonts w:ascii="Times New Roman" w:hAnsi="Times New Roman" w:cs="Times New Roman"/>
          <w:sz w:val="24"/>
          <w:szCs w:val="24"/>
        </w:rPr>
        <w:t xml:space="preserve">Billy flipped the bird at Tony, who laughed and told Billy </w:t>
      </w:r>
      <w:r w:rsidRPr="6AC29738" w:rsidR="6AC29738">
        <w:rPr>
          <w:rFonts w:ascii="Times New Roman" w:hAnsi="Times New Roman" w:cs="Times New Roman"/>
          <w:sz w:val="24"/>
          <w:szCs w:val="24"/>
        </w:rPr>
        <w:t>that’s</w:t>
      </w:r>
      <w:r w:rsidRPr="6AC29738" w:rsidR="6AC29738">
        <w:rPr>
          <w:rFonts w:ascii="Times New Roman" w:hAnsi="Times New Roman" w:cs="Times New Roman"/>
          <w:sz w:val="24"/>
          <w:szCs w:val="24"/>
        </w:rPr>
        <w:t xml:space="preserve"> just as good as cussing someone out. They debated for the next thirty minutes or so on whether Billy-Billy gesturing ‘fuck you’ was the same as saying it, chomped away at their deluxe pizza, and flipped through channels.</w:t>
      </w:r>
      <w:commentRangeEnd w:id="1418974069"/>
      <w:r>
        <w:rPr>
          <w:rStyle w:val="CommentReference"/>
        </w:rPr>
        <w:commentReference w:id="1418974069"/>
      </w:r>
    </w:p>
    <w:p w:rsidR="008550D8" w:rsidP="6AC29738" w:rsidRDefault="008550D8" w14:paraId="47775B7E" w14:textId="541703B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Before the night ended, Billy </w:t>
      </w:r>
      <w:r w:rsidRPr="6AC29738" w:rsidR="6AC29738">
        <w:rPr>
          <w:rFonts w:ascii="Times New Roman" w:hAnsi="Times New Roman" w:cs="Times New Roman"/>
          <w:sz w:val="24"/>
          <w:szCs w:val="24"/>
        </w:rPr>
        <w:t>hadn’t</w:t>
      </w:r>
      <w:r w:rsidRPr="6AC29738" w:rsidR="6AC29738">
        <w:rPr>
          <w:rFonts w:ascii="Times New Roman" w:hAnsi="Times New Roman" w:cs="Times New Roman"/>
          <w:sz w:val="24"/>
          <w:szCs w:val="24"/>
        </w:rPr>
        <w:t xml:space="preserve"> noticed he was no longer thinking about his odd feeling from the Joey Smokes job but had adopted intrigue over this deal with the diamonds and unknown bagman instead.</w:t>
      </w:r>
    </w:p>
    <w:p w:rsidR="6AC29738" w:rsidRDefault="6AC29738" w14:paraId="3D10D327" w14:textId="1AF8155E">
      <w:pPr>
        <w:rPr/>
      </w:pPr>
      <w:r>
        <w:br w:type="page"/>
      </w:r>
    </w:p>
    <w:p w:rsidR="003B2949" w:rsidP="6AC29738" w:rsidRDefault="003B2949" w14:paraId="4E32E04C" w14:textId="3B845719">
      <w:pPr>
        <w:spacing w:line="480" w:lineRule="auto"/>
        <w:ind w:firstLine="0"/>
        <w:jc w:val="center"/>
        <w:rPr>
          <w:rFonts w:ascii="Times New Roman" w:hAnsi="Times New Roman" w:cs="Times New Roman"/>
          <w:sz w:val="24"/>
          <w:szCs w:val="24"/>
        </w:rPr>
      </w:pPr>
      <w:r w:rsidRPr="6AC29738" w:rsidR="6AC29738">
        <w:rPr>
          <w:rFonts w:ascii="Times New Roman" w:hAnsi="Times New Roman" w:cs="Times New Roman"/>
          <w:sz w:val="24"/>
          <w:szCs w:val="24"/>
        </w:rPr>
        <w:t xml:space="preserve">Chapter 9 </w:t>
      </w:r>
    </w:p>
    <w:p w:rsidR="003B2949" w:rsidP="003B2949" w:rsidRDefault="003B2949" w14:paraId="5D4BF779" w14:textId="3F3312AD">
      <w:pPr>
        <w:spacing w:line="480" w:lineRule="auto"/>
        <w:ind w:firstLine="0"/>
        <w:jc w:val="center"/>
        <w:rPr>
          <w:rFonts w:ascii="Times New Roman" w:hAnsi="Times New Roman" w:cs="Times New Roman"/>
          <w:sz w:val="24"/>
          <w:szCs w:val="24"/>
        </w:rPr>
      </w:pPr>
      <w:r w:rsidRPr="6AC29738" w:rsidR="6AC29738">
        <w:rPr>
          <w:rFonts w:ascii="Times New Roman" w:hAnsi="Times New Roman" w:cs="Times New Roman"/>
          <w:sz w:val="24"/>
          <w:szCs w:val="24"/>
        </w:rPr>
        <w:t xml:space="preserve">Checks and Unbalances </w:t>
      </w:r>
    </w:p>
    <w:p w:rsidR="002524DF" w:rsidP="003B2949" w:rsidRDefault="00590DF8" w14:paraId="0324C222" w14:textId="204A74C0">
      <w:pPr>
        <w:spacing w:line="480" w:lineRule="auto"/>
        <w:ind w:firstLine="0"/>
        <w:rPr>
          <w:rFonts w:ascii="Times New Roman" w:hAnsi="Times New Roman" w:cs="Times New Roman"/>
          <w:sz w:val="24"/>
          <w:szCs w:val="24"/>
        </w:rPr>
      </w:pPr>
      <w:r w:rsidRPr="6AC29738" w:rsidR="6AC29738">
        <w:rPr>
          <w:rFonts w:ascii="Times New Roman" w:hAnsi="Times New Roman" w:cs="Times New Roman"/>
          <w:sz w:val="24"/>
          <w:szCs w:val="24"/>
        </w:rPr>
        <w:t xml:space="preserve">Freddy </w:t>
      </w:r>
      <w:r w:rsidRPr="6AC29738" w:rsidR="6AC29738">
        <w:rPr>
          <w:rFonts w:ascii="Times New Roman" w:hAnsi="Times New Roman" w:cs="Times New Roman"/>
          <w:sz w:val="24"/>
          <w:szCs w:val="24"/>
        </w:rPr>
        <w:t>hadn’t</w:t>
      </w:r>
      <w:r w:rsidRPr="6AC29738" w:rsidR="6AC29738">
        <w:rPr>
          <w:rFonts w:ascii="Times New Roman" w:hAnsi="Times New Roman" w:cs="Times New Roman"/>
          <w:sz w:val="24"/>
          <w:szCs w:val="24"/>
        </w:rPr>
        <w:t xml:space="preserve"> spoken to his fuddy-duddy of a cousin in a few days. Keeping his distance, as far as he was concerned, was a brilliant stealth move, but it was time to get another serving of info from Angel. He had called Napoleon and Lincolns to give him a ride to Angel’s jewelry store. He craved the image of stepping out from the backseat of a sleek vehicle flourishing a pricey blazer and mercurial smile. Napoleon’s BMW would have to be sleek enough for today.</w:t>
      </w:r>
    </w:p>
    <w:p w:rsidR="003B2949" w:rsidP="003B2949" w:rsidRDefault="002524DF" w14:paraId="3290E987" w14:textId="06B8E746">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way there he noticed that Napoleon and Lincolns had finally adopted his nick, Sources. They hadn’t started calling him boss yet, but he figured that would come. Why harp on the little things when ordering them around </w:t>
      </w:r>
      <w:r w:rsidR="00B572F9">
        <w:rPr>
          <w:rFonts w:ascii="Times New Roman" w:hAnsi="Times New Roman" w:cs="Times New Roman"/>
          <w:sz w:val="24"/>
          <w:szCs w:val="24"/>
        </w:rPr>
        <w:t>made him</w:t>
      </w:r>
      <w:r>
        <w:rPr>
          <w:rFonts w:ascii="Times New Roman" w:hAnsi="Times New Roman" w:cs="Times New Roman"/>
          <w:sz w:val="24"/>
          <w:szCs w:val="24"/>
        </w:rPr>
        <w:t xml:space="preserve"> feel like a don anyway?</w:t>
      </w:r>
    </w:p>
    <w:p w:rsidR="00A17598" w:rsidP="003B2949" w:rsidRDefault="00A17598" w14:paraId="72576E0B" w14:textId="25CC3C0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He sat in the backseat with a large smile and so much pride oozing from him that he could use it to mold his already </w:t>
      </w:r>
      <w:r w:rsidRPr="6AC29738" w:rsidR="6AC29738">
        <w:rPr>
          <w:rFonts w:ascii="Times New Roman" w:hAnsi="Times New Roman" w:cs="Times New Roman"/>
          <w:sz w:val="24"/>
          <w:szCs w:val="24"/>
        </w:rPr>
        <w:t>overly styled</w:t>
      </w:r>
      <w:r w:rsidRPr="6AC29738" w:rsidR="6AC29738">
        <w:rPr>
          <w:rFonts w:ascii="Times New Roman" w:hAnsi="Times New Roman" w:cs="Times New Roman"/>
          <w:sz w:val="24"/>
          <w:szCs w:val="24"/>
        </w:rPr>
        <w:t xml:space="preserve"> hairdo. Napoleon and </w:t>
      </w:r>
      <w:r w:rsidRPr="6AC29738" w:rsidR="6AC29738">
        <w:rPr>
          <w:rFonts w:ascii="Times New Roman" w:hAnsi="Times New Roman" w:cs="Times New Roman"/>
          <w:sz w:val="24"/>
          <w:szCs w:val="24"/>
        </w:rPr>
        <w:t>Linclons</w:t>
      </w:r>
      <w:r w:rsidRPr="6AC29738" w:rsidR="6AC29738">
        <w:rPr>
          <w:rFonts w:ascii="Times New Roman" w:hAnsi="Times New Roman" w:cs="Times New Roman"/>
          <w:sz w:val="24"/>
          <w:szCs w:val="24"/>
        </w:rPr>
        <w:t xml:space="preserve"> rambled in the front seat about God </w:t>
      </w:r>
      <w:r w:rsidRPr="6AC29738" w:rsidR="6AC29738">
        <w:rPr>
          <w:rFonts w:ascii="Times New Roman" w:hAnsi="Times New Roman" w:cs="Times New Roman"/>
          <w:sz w:val="24"/>
          <w:szCs w:val="24"/>
        </w:rPr>
        <w:t>knows</w:t>
      </w:r>
      <w:r w:rsidRPr="6AC29738" w:rsidR="6AC29738">
        <w:rPr>
          <w:rFonts w:ascii="Times New Roman" w:hAnsi="Times New Roman" w:cs="Times New Roman"/>
          <w:sz w:val="24"/>
          <w:szCs w:val="24"/>
        </w:rPr>
        <w:t xml:space="preserve"> what. Some obscure hip-hop song was playing with lyrics fraught with talk of snitches and ‘big money moves</w:t>
      </w: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 xml:space="preserve"> which Freddy embraced as the soundtrack for this moment. Nodding his head and rubbing his chin with his index finger and thumb, he envisioned official mobster meetings with high-end scotch and shellfish. Suddenly, he leapt forward shooting both hands out, pinning against the passenger seat in front of him, bracing himself as the car jolted. </w:t>
      </w:r>
      <w:commentRangeStart w:id="493453074"/>
      <w:r w:rsidRPr="6AC29738" w:rsidR="6AC29738">
        <w:rPr>
          <w:rFonts w:ascii="Times New Roman" w:hAnsi="Times New Roman" w:cs="Times New Roman"/>
          <w:sz w:val="24"/>
          <w:szCs w:val="24"/>
        </w:rPr>
        <w:t xml:space="preserve">Napoleon apologized but told him he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gonna</w:t>
      </w:r>
      <w:r w:rsidRPr="6AC29738" w:rsidR="6AC29738">
        <w:rPr>
          <w:rFonts w:ascii="Times New Roman" w:hAnsi="Times New Roman" w:cs="Times New Roman"/>
          <w:sz w:val="24"/>
          <w:szCs w:val="24"/>
        </w:rPr>
        <w:t xml:space="preserve"> get seven years of bad luck for running over a cat.</w:t>
      </w:r>
      <w:commentRangeEnd w:id="493453074"/>
      <w:r>
        <w:rPr>
          <w:rStyle w:val="CommentReference"/>
        </w:rPr>
        <w:commentReference w:id="493453074"/>
      </w:r>
    </w:p>
    <w:p w:rsidR="00E442F9" w:rsidP="00E442F9" w:rsidRDefault="00B572F9" w14:paraId="5BDB8F13" w14:textId="4EF183A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“God fucking </w:t>
      </w:r>
      <w:r w:rsidRPr="6AC29738" w:rsidR="6AC29738">
        <w:rPr>
          <w:rFonts w:ascii="Times New Roman" w:hAnsi="Times New Roman" w:cs="Times New Roman"/>
          <w:sz w:val="24"/>
          <w:szCs w:val="24"/>
        </w:rPr>
        <w:t>damnit</w:t>
      </w:r>
      <w:r w:rsidRPr="6AC29738" w:rsidR="6AC29738">
        <w:rPr>
          <w:rFonts w:ascii="Times New Roman" w:hAnsi="Times New Roman" w:cs="Times New Roman"/>
          <w:sz w:val="24"/>
          <w:szCs w:val="24"/>
        </w:rPr>
        <w:t xml:space="preserve">,” Freddy said, watching the mangy calico plod across the street. It looked right at him, with an unbothered temperament, and meowed in a way that made Freddy picture it </w:t>
      </w:r>
      <w:r w:rsidRPr="6AC29738" w:rsidR="6AC29738">
        <w:rPr>
          <w:rFonts w:ascii="Times New Roman" w:hAnsi="Times New Roman" w:cs="Times New Roman"/>
          <w:sz w:val="24"/>
          <w:szCs w:val="24"/>
        </w:rPr>
        <w:t>saying,</w:t>
      </w:r>
      <w:r w:rsidRPr="6AC29738" w:rsidR="6AC29738">
        <w:rPr>
          <w:rFonts w:ascii="Times New Roman" w:hAnsi="Times New Roman" w:cs="Times New Roman"/>
          <w:sz w:val="24"/>
          <w:szCs w:val="24"/>
        </w:rPr>
        <w:t xml:space="preserve"> “Watch it bucko.”</w:t>
      </w:r>
    </w:p>
    <w:p w:rsidR="0047098D" w:rsidP="003B2949" w:rsidRDefault="00815EBF" w14:paraId="30DE85CB" w14:textId="59A65303">
      <w:pPr>
        <w:spacing w:line="480" w:lineRule="auto"/>
        <w:rPr>
          <w:rFonts w:ascii="Times New Roman" w:hAnsi="Times New Roman" w:cs="Times New Roman"/>
          <w:sz w:val="24"/>
          <w:szCs w:val="24"/>
        </w:rPr>
      </w:pPr>
      <w:r>
        <w:rPr>
          <w:rFonts w:ascii="Times New Roman" w:hAnsi="Times New Roman" w:cs="Times New Roman"/>
          <w:sz w:val="24"/>
          <w:szCs w:val="24"/>
        </w:rPr>
        <w:t>“Do you mind fixing the baby seat?” Napoleon said</w:t>
      </w:r>
      <w:r w:rsidR="00E442F9">
        <w:rPr>
          <w:rFonts w:ascii="Times New Roman" w:hAnsi="Times New Roman" w:cs="Times New Roman"/>
          <w:sz w:val="24"/>
          <w:szCs w:val="24"/>
        </w:rPr>
        <w:t>, turning his head toward Freddy.</w:t>
      </w:r>
      <w:r>
        <w:rPr>
          <w:rFonts w:ascii="Times New Roman" w:hAnsi="Times New Roman" w:cs="Times New Roman"/>
          <w:sz w:val="24"/>
          <w:szCs w:val="24"/>
        </w:rPr>
        <w:t xml:space="preserve"> </w:t>
      </w:r>
      <w:r w:rsidR="00012EE9">
        <w:rPr>
          <w:rFonts w:ascii="Times New Roman" w:hAnsi="Times New Roman" w:cs="Times New Roman"/>
          <w:sz w:val="24"/>
          <w:szCs w:val="24"/>
        </w:rPr>
        <w:t xml:space="preserve">“It fell when I slammed the </w:t>
      </w:r>
      <w:r w:rsidR="00536FCA">
        <w:rPr>
          <w:rFonts w:ascii="Times New Roman" w:hAnsi="Times New Roman" w:cs="Times New Roman"/>
          <w:sz w:val="24"/>
          <w:szCs w:val="24"/>
        </w:rPr>
        <w:t>brakes</w:t>
      </w:r>
      <w:r w:rsidR="00012EE9">
        <w:rPr>
          <w:rFonts w:ascii="Times New Roman" w:hAnsi="Times New Roman" w:cs="Times New Roman"/>
          <w:sz w:val="24"/>
          <w:szCs w:val="24"/>
        </w:rPr>
        <w:t>.”</w:t>
      </w:r>
    </w:p>
    <w:p w:rsidR="00815EBF" w:rsidP="003B2949" w:rsidRDefault="00815EBF" w14:paraId="3D0AA302" w14:textId="483E9037">
      <w:pPr>
        <w:spacing w:line="480" w:lineRule="auto"/>
        <w:rPr>
          <w:rFonts w:ascii="Times New Roman" w:hAnsi="Times New Roman" w:cs="Times New Roman"/>
          <w:sz w:val="24"/>
          <w:szCs w:val="24"/>
        </w:rPr>
      </w:pPr>
      <w:r>
        <w:rPr>
          <w:rFonts w:ascii="Times New Roman" w:hAnsi="Times New Roman" w:cs="Times New Roman"/>
          <w:sz w:val="24"/>
          <w:szCs w:val="24"/>
        </w:rPr>
        <w:t>Freddy felt his cool mob don movie scene come to a literal halt.</w:t>
      </w:r>
      <w:r w:rsidR="00E442F9">
        <w:rPr>
          <w:rFonts w:ascii="Times New Roman" w:hAnsi="Times New Roman" w:cs="Times New Roman"/>
          <w:sz w:val="24"/>
          <w:szCs w:val="24"/>
        </w:rPr>
        <w:t xml:space="preserve"> He shook his head; just then he noticed how often he does that when he’s around Napoleons and Lincolns.</w:t>
      </w:r>
    </w:p>
    <w:p w:rsidR="00815EBF" w:rsidP="00815EBF" w:rsidRDefault="00815EBF" w14:paraId="0CFE8899" w14:textId="7D3D1151">
      <w:pPr>
        <w:spacing w:line="480" w:lineRule="auto"/>
        <w:rPr>
          <w:rFonts w:ascii="Times New Roman" w:hAnsi="Times New Roman" w:cs="Times New Roman"/>
          <w:sz w:val="24"/>
          <w:szCs w:val="24"/>
        </w:rPr>
      </w:pPr>
      <w:r>
        <w:rPr>
          <w:rFonts w:ascii="Times New Roman" w:hAnsi="Times New Roman" w:cs="Times New Roman"/>
          <w:sz w:val="24"/>
          <w:szCs w:val="24"/>
        </w:rPr>
        <w:t xml:space="preserve">“Why do you have a fucking baby seat in the car?” Freddy said. “You </w:t>
      </w:r>
      <w:proofErr w:type="gramStart"/>
      <w:r>
        <w:rPr>
          <w:rFonts w:ascii="Times New Roman" w:hAnsi="Times New Roman" w:cs="Times New Roman"/>
          <w:sz w:val="24"/>
          <w:szCs w:val="24"/>
        </w:rPr>
        <w:t>dating</w:t>
      </w:r>
      <w:proofErr w:type="gramEnd"/>
      <w:r>
        <w:rPr>
          <w:rFonts w:ascii="Times New Roman" w:hAnsi="Times New Roman" w:cs="Times New Roman"/>
          <w:sz w:val="24"/>
          <w:szCs w:val="24"/>
        </w:rPr>
        <w:t xml:space="preserve"> some chick with kids now?”</w:t>
      </w:r>
    </w:p>
    <w:p w:rsidR="00815EBF" w:rsidP="00815EBF" w:rsidRDefault="00815EBF" w14:paraId="4742EA4F" w14:textId="019B5B87">
      <w:pPr>
        <w:spacing w:line="480" w:lineRule="auto"/>
        <w:rPr>
          <w:rFonts w:ascii="Times New Roman" w:hAnsi="Times New Roman" w:cs="Times New Roman"/>
          <w:sz w:val="24"/>
          <w:szCs w:val="24"/>
        </w:rPr>
      </w:pPr>
      <w:r>
        <w:rPr>
          <w:rFonts w:ascii="Times New Roman" w:hAnsi="Times New Roman" w:cs="Times New Roman"/>
          <w:sz w:val="24"/>
          <w:szCs w:val="24"/>
        </w:rPr>
        <w:t xml:space="preserve">“Never that,” Napoleon </w:t>
      </w:r>
      <w:r w:rsidR="00E442F9">
        <w:rPr>
          <w:rFonts w:ascii="Times New Roman" w:hAnsi="Times New Roman" w:cs="Times New Roman"/>
          <w:sz w:val="24"/>
          <w:szCs w:val="24"/>
        </w:rPr>
        <w:t>replied</w:t>
      </w:r>
      <w:r>
        <w:rPr>
          <w:rFonts w:ascii="Times New Roman" w:hAnsi="Times New Roman" w:cs="Times New Roman"/>
          <w:sz w:val="24"/>
          <w:szCs w:val="24"/>
        </w:rPr>
        <w:t xml:space="preserve">. The car started moving again. “You know Lincolns </w:t>
      </w:r>
      <w:r w:rsidR="00E442F9">
        <w:rPr>
          <w:rFonts w:ascii="Times New Roman" w:hAnsi="Times New Roman" w:cs="Times New Roman"/>
          <w:sz w:val="24"/>
          <w:szCs w:val="24"/>
        </w:rPr>
        <w:t xml:space="preserve">is the only creep </w:t>
      </w:r>
      <w:r>
        <w:rPr>
          <w:rFonts w:ascii="Times New Roman" w:hAnsi="Times New Roman" w:cs="Times New Roman"/>
          <w:sz w:val="24"/>
          <w:szCs w:val="24"/>
        </w:rPr>
        <w:t xml:space="preserve">that does the baby mama </w:t>
      </w:r>
      <w:r w:rsidR="0097662A">
        <w:rPr>
          <w:rFonts w:ascii="Times New Roman" w:hAnsi="Times New Roman" w:cs="Times New Roman"/>
          <w:sz w:val="24"/>
          <w:szCs w:val="24"/>
        </w:rPr>
        <w:t>and preggo bitches thing</w:t>
      </w:r>
      <w:r>
        <w:rPr>
          <w:rFonts w:ascii="Times New Roman" w:hAnsi="Times New Roman" w:cs="Times New Roman"/>
          <w:sz w:val="24"/>
          <w:szCs w:val="24"/>
        </w:rPr>
        <w:t>.”</w:t>
      </w:r>
    </w:p>
    <w:p w:rsidR="00815EBF" w:rsidP="00815EBF" w:rsidRDefault="00815EBF" w14:paraId="7C9C0F40" w14:textId="783EF092">
      <w:pPr>
        <w:spacing w:line="480" w:lineRule="auto"/>
        <w:rPr>
          <w:rFonts w:ascii="Times New Roman" w:hAnsi="Times New Roman" w:cs="Times New Roman"/>
          <w:sz w:val="24"/>
          <w:szCs w:val="24"/>
        </w:rPr>
      </w:pPr>
      <w:r>
        <w:rPr>
          <w:rFonts w:ascii="Times New Roman" w:hAnsi="Times New Roman" w:cs="Times New Roman"/>
          <w:sz w:val="24"/>
          <w:szCs w:val="24"/>
        </w:rPr>
        <w:t xml:space="preserve">Lincolns </w:t>
      </w:r>
      <w:r w:rsidR="00D93CEB">
        <w:rPr>
          <w:rFonts w:ascii="Times New Roman" w:hAnsi="Times New Roman" w:cs="Times New Roman"/>
          <w:sz w:val="24"/>
          <w:szCs w:val="24"/>
        </w:rPr>
        <w:t>readjusted his seatbelt. “</w:t>
      </w:r>
      <w:r w:rsidR="005E2481">
        <w:rPr>
          <w:rFonts w:ascii="Times New Roman" w:hAnsi="Times New Roman" w:cs="Times New Roman"/>
          <w:sz w:val="24"/>
          <w:szCs w:val="24"/>
        </w:rPr>
        <w:t>Well,</w:t>
      </w:r>
      <w:r w:rsidR="00D93CEB">
        <w:rPr>
          <w:rFonts w:ascii="Times New Roman" w:hAnsi="Times New Roman" w:cs="Times New Roman"/>
          <w:sz w:val="24"/>
          <w:szCs w:val="24"/>
        </w:rPr>
        <w:t xml:space="preserve"> yeah. </w:t>
      </w:r>
      <w:r w:rsidR="00536FCA">
        <w:rPr>
          <w:rFonts w:ascii="Times New Roman" w:hAnsi="Times New Roman" w:cs="Times New Roman"/>
          <w:sz w:val="24"/>
          <w:szCs w:val="24"/>
        </w:rPr>
        <w:t xml:space="preserve">It’s </w:t>
      </w:r>
      <w:proofErr w:type="spellStart"/>
      <w:r w:rsidR="00536FCA">
        <w:rPr>
          <w:rFonts w:ascii="Times New Roman" w:hAnsi="Times New Roman" w:cs="Times New Roman"/>
          <w:sz w:val="24"/>
          <w:szCs w:val="24"/>
        </w:rPr>
        <w:t>‘cause</w:t>
      </w:r>
      <w:proofErr w:type="spellEnd"/>
      <w:r w:rsidR="00536FCA">
        <w:rPr>
          <w:rFonts w:ascii="Times New Roman" w:hAnsi="Times New Roman" w:cs="Times New Roman"/>
          <w:sz w:val="24"/>
          <w:szCs w:val="24"/>
        </w:rPr>
        <w:t xml:space="preserve"> those b</w:t>
      </w:r>
      <w:r w:rsidR="00D93CEB">
        <w:rPr>
          <w:rFonts w:ascii="Times New Roman" w:hAnsi="Times New Roman" w:cs="Times New Roman"/>
          <w:sz w:val="24"/>
          <w:szCs w:val="24"/>
        </w:rPr>
        <w:t>itches are ripe. They stay ready for some new D.”</w:t>
      </w:r>
    </w:p>
    <w:p w:rsidR="00D93CEB" w:rsidP="00815EBF" w:rsidRDefault="00D93CEB" w14:paraId="58BC1E36" w14:textId="5F16D45C">
      <w:pPr>
        <w:spacing w:line="480" w:lineRule="auto"/>
        <w:rPr>
          <w:rFonts w:ascii="Times New Roman" w:hAnsi="Times New Roman" w:cs="Times New Roman"/>
          <w:sz w:val="24"/>
          <w:szCs w:val="24"/>
        </w:rPr>
      </w:pPr>
      <w:r>
        <w:rPr>
          <w:rFonts w:ascii="Times New Roman" w:hAnsi="Times New Roman" w:cs="Times New Roman"/>
          <w:sz w:val="24"/>
          <w:szCs w:val="24"/>
        </w:rPr>
        <w:t>“Gross,” Freddy said. “But that doesn’t answer my question.”</w:t>
      </w:r>
    </w:p>
    <w:p w:rsidR="00D93CEB" w:rsidP="00815EBF" w:rsidRDefault="00D93CEB" w14:paraId="18385D93" w14:textId="5AF67489">
      <w:pPr>
        <w:spacing w:line="480" w:lineRule="auto"/>
        <w:rPr>
          <w:rFonts w:ascii="Times New Roman" w:hAnsi="Times New Roman" w:cs="Times New Roman"/>
          <w:sz w:val="24"/>
          <w:szCs w:val="24"/>
        </w:rPr>
      </w:pPr>
      <w:r>
        <w:rPr>
          <w:rFonts w:ascii="Times New Roman" w:hAnsi="Times New Roman" w:cs="Times New Roman"/>
          <w:sz w:val="24"/>
          <w:szCs w:val="24"/>
        </w:rPr>
        <w:t>“</w:t>
      </w:r>
      <w:r w:rsidR="005E2481">
        <w:rPr>
          <w:rFonts w:ascii="Times New Roman" w:hAnsi="Times New Roman" w:cs="Times New Roman"/>
          <w:sz w:val="24"/>
          <w:szCs w:val="24"/>
        </w:rPr>
        <w:t>The baby seat, I know—i</w:t>
      </w:r>
      <w:r>
        <w:rPr>
          <w:rFonts w:ascii="Times New Roman" w:hAnsi="Times New Roman" w:cs="Times New Roman"/>
          <w:sz w:val="24"/>
          <w:szCs w:val="24"/>
        </w:rPr>
        <w:t xml:space="preserve">t was a </w:t>
      </w:r>
      <w:proofErr w:type="spellStart"/>
      <w:r w:rsidR="005E2481">
        <w:rPr>
          <w:rFonts w:ascii="Times New Roman" w:hAnsi="Times New Roman" w:cs="Times New Roman"/>
          <w:sz w:val="24"/>
          <w:szCs w:val="24"/>
        </w:rPr>
        <w:t>lil</w:t>
      </w:r>
      <w:proofErr w:type="spellEnd"/>
      <w:r w:rsidR="005E2481">
        <w:rPr>
          <w:rFonts w:ascii="Times New Roman" w:hAnsi="Times New Roman" w:cs="Times New Roman"/>
          <w:sz w:val="24"/>
          <w:szCs w:val="24"/>
        </w:rPr>
        <w:t>’</w:t>
      </w:r>
      <w:r>
        <w:rPr>
          <w:rFonts w:ascii="Times New Roman" w:hAnsi="Times New Roman" w:cs="Times New Roman"/>
          <w:sz w:val="24"/>
          <w:szCs w:val="24"/>
        </w:rPr>
        <w:t xml:space="preserve"> side job. Shorty wanted me to snatch her kid from her punk ass ex. Needed the baby seat.”</w:t>
      </w:r>
    </w:p>
    <w:p w:rsidR="00D93CEB" w:rsidP="00815EBF" w:rsidRDefault="00D93CEB" w14:paraId="10305637" w14:textId="6925EBF6">
      <w:pPr>
        <w:spacing w:line="480" w:lineRule="auto"/>
        <w:rPr>
          <w:rFonts w:ascii="Times New Roman" w:hAnsi="Times New Roman" w:cs="Times New Roman"/>
          <w:sz w:val="24"/>
          <w:szCs w:val="24"/>
        </w:rPr>
      </w:pPr>
      <w:r>
        <w:rPr>
          <w:rFonts w:ascii="Times New Roman" w:hAnsi="Times New Roman" w:cs="Times New Roman"/>
          <w:sz w:val="24"/>
          <w:szCs w:val="24"/>
        </w:rPr>
        <w:t>“So why do you still have it?”</w:t>
      </w:r>
    </w:p>
    <w:p w:rsidR="00D93CEB" w:rsidP="00815EBF" w:rsidRDefault="00D93CEB" w14:paraId="41D766CD" w14:textId="561A450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“Those things are worth some real bread. </w:t>
      </w:r>
      <w:r w:rsidRPr="6AC29738" w:rsidR="6AC29738">
        <w:rPr>
          <w:rFonts w:ascii="Times New Roman" w:hAnsi="Times New Roman" w:cs="Times New Roman"/>
          <w:sz w:val="24"/>
          <w:szCs w:val="24"/>
        </w:rPr>
        <w:t>Gonna</w:t>
      </w:r>
      <w:r w:rsidRPr="6AC29738" w:rsidR="6AC29738">
        <w:rPr>
          <w:rFonts w:ascii="Times New Roman" w:hAnsi="Times New Roman" w:cs="Times New Roman"/>
          <w:sz w:val="24"/>
          <w:szCs w:val="24"/>
        </w:rPr>
        <w:t xml:space="preserve"> sell it. You know anyone </w:t>
      </w:r>
      <w:r w:rsidRPr="6AC29738" w:rsidR="6AC29738">
        <w:rPr>
          <w:rFonts w:ascii="Times New Roman" w:hAnsi="Times New Roman" w:cs="Times New Roman"/>
          <w:sz w:val="24"/>
          <w:szCs w:val="24"/>
        </w:rPr>
        <w:t>lookin</w:t>
      </w:r>
      <w:r w:rsidRPr="6AC29738" w:rsidR="6AC29738">
        <w:rPr>
          <w:rFonts w:ascii="Times New Roman" w:hAnsi="Times New Roman" w:cs="Times New Roman"/>
          <w:sz w:val="24"/>
          <w:szCs w:val="24"/>
        </w:rPr>
        <w:t>’ for one?”</w:t>
      </w:r>
    </w:p>
    <w:p w:rsidR="00D93CEB" w:rsidP="00815EBF" w:rsidRDefault="00D93CEB" w14:paraId="749CE0CF" w14:textId="186F2FE2">
      <w:pPr>
        <w:spacing w:line="480" w:lineRule="auto"/>
        <w:rPr>
          <w:rFonts w:ascii="Times New Roman" w:hAnsi="Times New Roman" w:cs="Times New Roman"/>
          <w:sz w:val="24"/>
          <w:szCs w:val="24"/>
        </w:rPr>
      </w:pPr>
      <w:r>
        <w:rPr>
          <w:rFonts w:ascii="Times New Roman" w:hAnsi="Times New Roman" w:cs="Times New Roman"/>
          <w:sz w:val="24"/>
          <w:szCs w:val="24"/>
        </w:rPr>
        <w:t xml:space="preserve">“No man.” </w:t>
      </w:r>
    </w:p>
    <w:p w:rsidR="0097662A" w:rsidP="0097662A" w:rsidRDefault="0097662A" w14:paraId="0F129D6E" w14:textId="5FF35CA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Lincolns pulled out a black </w:t>
      </w:r>
      <w:r w:rsidRPr="6AC29738" w:rsidR="6AC29738">
        <w:rPr>
          <w:rFonts w:ascii="Times New Roman" w:hAnsi="Times New Roman" w:cs="Times New Roman"/>
          <w:sz w:val="24"/>
          <w:szCs w:val="24"/>
        </w:rPr>
        <w:t>glock</w:t>
      </w:r>
      <w:r w:rsidRPr="6AC29738" w:rsidR="6AC29738">
        <w:rPr>
          <w:rFonts w:ascii="Times New Roman" w:hAnsi="Times New Roman" w:cs="Times New Roman"/>
          <w:sz w:val="24"/>
          <w:szCs w:val="24"/>
        </w:rPr>
        <w:t xml:space="preserve"> .45, checked the clip and rubbed the grip. Freddy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too familiar with guns even though he had a similar one, but he did like how cool Lincolns looked with his. That mobster don feeling started to rush back to him. </w:t>
      </w:r>
      <w:proofErr w:type="gramStart"/>
      <w:proofErr w:type="gramEnd"/>
      <w:proofErr w:type="gramStart"/>
      <w:proofErr w:type="gramEnd"/>
    </w:p>
    <w:p w:rsidR="008E39EC" w:rsidP="003B2949" w:rsidRDefault="00D20633" w14:paraId="31049AD9" w14:textId="2B34439D">
      <w:pPr>
        <w:spacing w:line="480" w:lineRule="auto"/>
        <w:rPr>
          <w:rFonts w:ascii="Times New Roman" w:hAnsi="Times New Roman" w:cs="Times New Roman"/>
          <w:sz w:val="24"/>
          <w:szCs w:val="24"/>
        </w:rPr>
      </w:pPr>
      <w:r>
        <w:rPr>
          <w:rFonts w:ascii="Times New Roman" w:hAnsi="Times New Roman" w:cs="Times New Roman"/>
          <w:sz w:val="24"/>
          <w:szCs w:val="24"/>
        </w:rPr>
        <w:t>“</w:t>
      </w:r>
      <w:r w:rsidR="0097662A">
        <w:rPr>
          <w:rFonts w:ascii="Times New Roman" w:hAnsi="Times New Roman" w:cs="Times New Roman"/>
          <w:sz w:val="24"/>
          <w:szCs w:val="24"/>
        </w:rPr>
        <w:t>W</w:t>
      </w:r>
      <w:r>
        <w:rPr>
          <w:rFonts w:ascii="Times New Roman" w:hAnsi="Times New Roman" w:cs="Times New Roman"/>
          <w:sz w:val="24"/>
          <w:szCs w:val="24"/>
        </w:rPr>
        <w:t>hat’s going on at your cousin’s shop that’s so importan</w:t>
      </w:r>
      <w:r w:rsidR="00536FCA">
        <w:rPr>
          <w:rFonts w:ascii="Times New Roman" w:hAnsi="Times New Roman" w:cs="Times New Roman"/>
          <w:sz w:val="24"/>
          <w:szCs w:val="24"/>
        </w:rPr>
        <w:t>t anyway</w:t>
      </w:r>
      <w:r>
        <w:rPr>
          <w:rFonts w:ascii="Times New Roman" w:hAnsi="Times New Roman" w:cs="Times New Roman"/>
          <w:sz w:val="24"/>
          <w:szCs w:val="24"/>
        </w:rPr>
        <w:t xml:space="preserve">?” </w:t>
      </w:r>
    </w:p>
    <w:p w:rsidR="00D20633" w:rsidP="003B2949" w:rsidRDefault="00D20633" w14:paraId="33974697" w14:textId="5BA7799B">
      <w:pPr>
        <w:spacing w:line="480" w:lineRule="auto"/>
        <w:rPr>
          <w:rFonts w:ascii="Times New Roman" w:hAnsi="Times New Roman" w:cs="Times New Roman"/>
          <w:sz w:val="24"/>
          <w:szCs w:val="24"/>
        </w:rPr>
      </w:pPr>
      <w:r>
        <w:rPr>
          <w:rFonts w:ascii="Times New Roman" w:hAnsi="Times New Roman" w:cs="Times New Roman"/>
          <w:sz w:val="24"/>
          <w:szCs w:val="24"/>
        </w:rPr>
        <w:t xml:space="preserve">“Just </w:t>
      </w:r>
      <w:r w:rsidR="0012023E">
        <w:rPr>
          <w:rFonts w:ascii="Times New Roman" w:hAnsi="Times New Roman" w:cs="Times New Roman"/>
          <w:sz w:val="24"/>
          <w:szCs w:val="24"/>
        </w:rPr>
        <w:t>some family stuff</w:t>
      </w:r>
      <w:r w:rsidR="005E2481">
        <w:rPr>
          <w:rFonts w:ascii="Times New Roman" w:hAnsi="Times New Roman" w:cs="Times New Roman"/>
          <w:sz w:val="24"/>
          <w:szCs w:val="24"/>
        </w:rPr>
        <w:t>,” he said. “</w:t>
      </w:r>
      <w:proofErr w:type="spellStart"/>
      <w:proofErr w:type="gramStart"/>
      <w:r w:rsidR="005E2481">
        <w:rPr>
          <w:rFonts w:ascii="Times New Roman" w:hAnsi="Times New Roman" w:cs="Times New Roman"/>
          <w:sz w:val="24"/>
          <w:szCs w:val="24"/>
        </w:rPr>
        <w:t>g</w:t>
      </w:r>
      <w:r w:rsidR="0012023E">
        <w:rPr>
          <w:rFonts w:ascii="Times New Roman" w:hAnsi="Times New Roman" w:cs="Times New Roman"/>
          <w:sz w:val="24"/>
          <w:szCs w:val="24"/>
        </w:rPr>
        <w:t>otta</w:t>
      </w:r>
      <w:proofErr w:type="spellEnd"/>
      <w:proofErr w:type="gramEnd"/>
      <w:r w:rsidR="0012023E">
        <w:rPr>
          <w:rFonts w:ascii="Times New Roman" w:hAnsi="Times New Roman" w:cs="Times New Roman"/>
          <w:sz w:val="24"/>
          <w:szCs w:val="24"/>
        </w:rPr>
        <w:t xml:space="preserve"> pick up something while I’m there.”</w:t>
      </w:r>
    </w:p>
    <w:p w:rsidR="000D707F" w:rsidP="003B2949" w:rsidRDefault="0012023E" w14:paraId="710B46B3" w14:textId="04816F07">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Freddy hoped to pick up was </w:t>
      </w:r>
      <w:r w:rsidR="003E703F">
        <w:rPr>
          <w:rFonts w:ascii="Times New Roman" w:hAnsi="Times New Roman" w:cs="Times New Roman"/>
          <w:sz w:val="24"/>
          <w:szCs w:val="24"/>
        </w:rPr>
        <w:t>fresh information on Angel’s clandestine diamond deal with Louie Constantine.</w:t>
      </w:r>
      <w:r w:rsidR="005E2481">
        <w:rPr>
          <w:rFonts w:ascii="Times New Roman" w:hAnsi="Times New Roman" w:cs="Times New Roman"/>
          <w:sz w:val="24"/>
          <w:szCs w:val="24"/>
        </w:rPr>
        <w:t xml:space="preserve"> </w:t>
      </w:r>
      <w:r w:rsidR="007062E1">
        <w:rPr>
          <w:rFonts w:ascii="Times New Roman" w:hAnsi="Times New Roman" w:cs="Times New Roman"/>
          <w:sz w:val="24"/>
          <w:szCs w:val="24"/>
        </w:rPr>
        <w:t xml:space="preserve">The minute details were starting to feel </w:t>
      </w:r>
      <w:proofErr w:type="gramStart"/>
      <w:r w:rsidR="007062E1">
        <w:rPr>
          <w:rFonts w:ascii="Times New Roman" w:hAnsi="Times New Roman" w:cs="Times New Roman"/>
          <w:sz w:val="24"/>
          <w:szCs w:val="24"/>
        </w:rPr>
        <w:t>too</w:t>
      </w:r>
      <w:proofErr w:type="gramEnd"/>
      <w:r w:rsidR="007062E1">
        <w:rPr>
          <w:rFonts w:ascii="Times New Roman" w:hAnsi="Times New Roman" w:cs="Times New Roman"/>
          <w:sz w:val="24"/>
          <w:szCs w:val="24"/>
        </w:rPr>
        <w:t xml:space="preserve"> minute each day. For all </w:t>
      </w:r>
      <w:r w:rsidR="007062E1">
        <w:rPr>
          <w:rFonts w:ascii="Times New Roman" w:hAnsi="Times New Roman" w:cs="Times New Roman"/>
          <w:sz w:val="24"/>
          <w:szCs w:val="24"/>
        </w:rPr>
        <w:t xml:space="preserve">he knew the venue had changed, or the deal had already </w:t>
      </w:r>
      <w:r w:rsidR="00491C1C">
        <w:rPr>
          <w:rFonts w:ascii="Times New Roman" w:hAnsi="Times New Roman" w:cs="Times New Roman"/>
          <w:sz w:val="24"/>
          <w:szCs w:val="24"/>
        </w:rPr>
        <w:t>gone</w:t>
      </w:r>
      <w:r w:rsidR="007062E1">
        <w:rPr>
          <w:rFonts w:ascii="Times New Roman" w:hAnsi="Times New Roman" w:cs="Times New Roman"/>
          <w:sz w:val="24"/>
          <w:szCs w:val="24"/>
        </w:rPr>
        <w:t xml:space="preserve"> down. </w:t>
      </w:r>
      <w:r w:rsidR="00D52E5E">
        <w:rPr>
          <w:rFonts w:ascii="Times New Roman" w:hAnsi="Times New Roman" w:cs="Times New Roman"/>
          <w:sz w:val="24"/>
          <w:szCs w:val="24"/>
        </w:rPr>
        <w:t xml:space="preserve">No way. That </w:t>
      </w:r>
      <w:r w:rsidR="007062E1">
        <w:rPr>
          <w:rFonts w:ascii="Times New Roman" w:hAnsi="Times New Roman" w:cs="Times New Roman"/>
          <w:sz w:val="24"/>
          <w:szCs w:val="24"/>
        </w:rPr>
        <w:t>couldn’t hav</w:t>
      </w:r>
      <w:r w:rsidR="00D52E5E">
        <w:rPr>
          <w:rFonts w:ascii="Times New Roman" w:hAnsi="Times New Roman" w:cs="Times New Roman"/>
          <w:sz w:val="24"/>
          <w:szCs w:val="24"/>
        </w:rPr>
        <w:t xml:space="preserve">e </w:t>
      </w:r>
      <w:r w:rsidR="007062E1">
        <w:rPr>
          <w:rFonts w:ascii="Times New Roman" w:hAnsi="Times New Roman" w:cs="Times New Roman"/>
          <w:sz w:val="24"/>
          <w:szCs w:val="24"/>
        </w:rPr>
        <w:t xml:space="preserve">happened, Freddy thought. He would have heard something by now </w:t>
      </w:r>
      <w:r w:rsidR="00D52E5E">
        <w:rPr>
          <w:rFonts w:ascii="Times New Roman" w:hAnsi="Times New Roman" w:cs="Times New Roman"/>
          <w:sz w:val="24"/>
          <w:szCs w:val="24"/>
        </w:rPr>
        <w:t>if it had</w:t>
      </w:r>
      <w:r w:rsidR="007062E1">
        <w:rPr>
          <w:rFonts w:ascii="Times New Roman" w:hAnsi="Times New Roman" w:cs="Times New Roman"/>
          <w:sz w:val="24"/>
          <w:szCs w:val="24"/>
        </w:rPr>
        <w:t xml:space="preserve">. </w:t>
      </w:r>
    </w:p>
    <w:p w:rsidR="007062E1" w:rsidP="003B2949" w:rsidRDefault="007062E1" w14:paraId="171A84C2" w14:textId="573D879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worrisome thoughts gained pace as did his heartbeat. The car stopped; reverse parked in front of Angel’s Galleria. Freddy stepped out, adjusting his blazer, with his chin pointed to the sky. He grimaced, his nose wiggling. </w:t>
      </w:r>
    </w:p>
    <w:p w:rsidR="007062E1" w:rsidP="003B2949" w:rsidRDefault="007062E1" w14:paraId="2769624B" w14:textId="571198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fuck is that smell?” Lincolns exclaimed as he stepped out </w:t>
      </w:r>
      <w:r w:rsidR="00D52E5E">
        <w:rPr>
          <w:rFonts w:ascii="Times New Roman" w:hAnsi="Times New Roman" w:cs="Times New Roman"/>
          <w:sz w:val="24"/>
          <w:szCs w:val="24"/>
        </w:rPr>
        <w:t xml:space="preserve">of </w:t>
      </w:r>
      <w:r>
        <w:rPr>
          <w:rFonts w:ascii="Times New Roman" w:hAnsi="Times New Roman" w:cs="Times New Roman"/>
          <w:sz w:val="24"/>
          <w:szCs w:val="24"/>
        </w:rPr>
        <w:t xml:space="preserve">the car. </w:t>
      </w:r>
    </w:p>
    <w:p w:rsidR="007062E1" w:rsidP="003B2949" w:rsidRDefault="007062E1" w14:paraId="367D697C" w14:textId="401EE898">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got out, closed the door </w:t>
      </w:r>
      <w:r w:rsidR="00D52E5E">
        <w:rPr>
          <w:rFonts w:ascii="Times New Roman" w:hAnsi="Times New Roman" w:cs="Times New Roman"/>
          <w:sz w:val="24"/>
          <w:szCs w:val="24"/>
        </w:rPr>
        <w:t>then</w:t>
      </w:r>
      <w:r>
        <w:rPr>
          <w:rFonts w:ascii="Times New Roman" w:hAnsi="Times New Roman" w:cs="Times New Roman"/>
          <w:sz w:val="24"/>
          <w:szCs w:val="24"/>
        </w:rPr>
        <w:t xml:space="preserve"> leaned against it as he lit a cigarette.</w:t>
      </w:r>
    </w:p>
    <w:p w:rsidR="007062E1" w:rsidP="003B2949" w:rsidRDefault="007062E1" w14:paraId="78CB670C" w14:textId="5D8BC608">
      <w:pPr>
        <w:spacing w:line="480" w:lineRule="auto"/>
        <w:rPr>
          <w:rFonts w:ascii="Times New Roman" w:hAnsi="Times New Roman" w:cs="Times New Roman"/>
          <w:sz w:val="24"/>
          <w:szCs w:val="24"/>
        </w:rPr>
      </w:pPr>
      <w:r>
        <w:rPr>
          <w:rFonts w:ascii="Times New Roman" w:hAnsi="Times New Roman" w:cs="Times New Roman"/>
          <w:sz w:val="24"/>
          <w:szCs w:val="24"/>
        </w:rPr>
        <w:t xml:space="preserve">“It’s obviously shit.” </w:t>
      </w:r>
    </w:p>
    <w:p w:rsidR="00455BAC" w:rsidP="003B2949" w:rsidRDefault="007062E1" w14:paraId="79C63605" w14:textId="68FF260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Freddy scowled and coughed. “What in the holy fuck? Why is it so strong?”</w:t>
      </w:r>
    </w:p>
    <w:p w:rsidR="00455BAC" w:rsidP="003B2949" w:rsidRDefault="00455BAC" w14:paraId="356AA5D3" w14:textId="7CCDDC3E">
      <w:pPr>
        <w:spacing w:line="480" w:lineRule="auto"/>
        <w:rPr>
          <w:rFonts w:ascii="Times New Roman" w:hAnsi="Times New Roman" w:cs="Times New Roman"/>
          <w:sz w:val="24"/>
          <w:szCs w:val="24"/>
        </w:rPr>
      </w:pPr>
      <w:r>
        <w:rPr>
          <w:rFonts w:ascii="Times New Roman" w:hAnsi="Times New Roman" w:cs="Times New Roman"/>
          <w:sz w:val="24"/>
          <w:szCs w:val="24"/>
        </w:rPr>
        <w:t xml:space="preserve">“Gotta be close,” Napoleon said waving his cigarette around like an incense stick. </w:t>
      </w:r>
    </w:p>
    <w:p w:rsidR="00455BAC" w:rsidP="003B2949" w:rsidRDefault="00455BAC" w14:paraId="3D64E1DB" w14:textId="77777777">
      <w:pPr>
        <w:spacing w:line="480" w:lineRule="auto"/>
        <w:rPr>
          <w:rFonts w:ascii="Times New Roman" w:hAnsi="Times New Roman" w:cs="Times New Roman"/>
          <w:sz w:val="24"/>
          <w:szCs w:val="24"/>
        </w:rPr>
      </w:pPr>
      <w:r>
        <w:rPr>
          <w:rFonts w:ascii="Times New Roman" w:hAnsi="Times New Roman" w:cs="Times New Roman"/>
          <w:sz w:val="24"/>
          <w:szCs w:val="24"/>
        </w:rPr>
        <w:t>“Why are you so damn calm about smelling shit?”</w:t>
      </w:r>
    </w:p>
    <w:p w:rsidR="00455BAC" w:rsidP="003B2949" w:rsidRDefault="00455BAC" w14:paraId="2BDC04C2"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“Fuck else am I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w:t>
      </w:r>
    </w:p>
    <w:p w:rsidR="00455BAC" w:rsidP="003B2949" w:rsidRDefault="00D52E5E" w14:paraId="646D11C9" w14:textId="51C3C245">
      <w:pPr>
        <w:spacing w:line="480" w:lineRule="auto"/>
        <w:rPr>
          <w:rFonts w:ascii="Times New Roman" w:hAnsi="Times New Roman" w:cs="Times New Roman"/>
          <w:sz w:val="24"/>
          <w:szCs w:val="24"/>
        </w:rPr>
      </w:pPr>
      <w:r>
        <w:rPr>
          <w:rFonts w:ascii="Times New Roman" w:hAnsi="Times New Roman" w:cs="Times New Roman"/>
          <w:sz w:val="24"/>
          <w:szCs w:val="24"/>
        </w:rPr>
        <w:t>“</w:t>
      </w:r>
      <w:r w:rsidR="00455BAC">
        <w:rPr>
          <w:rFonts w:ascii="Times New Roman" w:hAnsi="Times New Roman" w:cs="Times New Roman"/>
          <w:sz w:val="24"/>
          <w:szCs w:val="24"/>
        </w:rPr>
        <w:t>You two stay here</w:t>
      </w:r>
      <w:r w:rsidR="0097662A">
        <w:rPr>
          <w:rFonts w:ascii="Times New Roman" w:hAnsi="Times New Roman" w:cs="Times New Roman"/>
          <w:sz w:val="24"/>
          <w:szCs w:val="24"/>
        </w:rPr>
        <w:t xml:space="preserve">.” </w:t>
      </w:r>
      <w:r w:rsidR="00455BAC">
        <w:rPr>
          <w:rFonts w:ascii="Times New Roman" w:hAnsi="Times New Roman" w:cs="Times New Roman"/>
          <w:sz w:val="24"/>
          <w:szCs w:val="24"/>
        </w:rPr>
        <w:t>Freddy coughed again, covering his nose. “Give me five or ten.”</w:t>
      </w:r>
    </w:p>
    <w:p w:rsidR="00455BAC" w:rsidP="003B2949" w:rsidRDefault="00455BAC" w14:paraId="33EEE5CA" w14:textId="0A26FDD3">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“Yup.” Napoleon nodded at him, and Lincolns walked around the car and leaned against the passenger door next to him. </w:t>
      </w:r>
    </w:p>
    <w:p w:rsidR="007062E1" w:rsidP="003B2949" w:rsidRDefault="00143CE9" w14:paraId="64A48FC9" w14:textId="09750AC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Aside fro</w:t>
      </w:r>
      <w:commentRangeStart w:id="1234936647"/>
      <w:r w:rsidRPr="6AC29738" w:rsidR="6AC29738">
        <w:rPr>
          <w:rFonts w:ascii="Times New Roman" w:hAnsi="Times New Roman" w:cs="Times New Roman"/>
          <w:sz w:val="24"/>
          <w:szCs w:val="24"/>
        </w:rPr>
        <w:t xml:space="preserve">m Bern, Angel’s front desk employee that Freddy despised, the store was all but empty, which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mean Angel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getting business. Freddy had found that out a long time ago. The big business happened in the VIP room. On cue, the VIP door toward the back of the store swung open. Ange</w:t>
      </w:r>
      <w:commentRangeEnd w:id="1234936647"/>
      <w:r>
        <w:rPr>
          <w:rStyle w:val="CommentReference"/>
        </w:rPr>
        <w:commentReference w:id="1234936647"/>
      </w:r>
      <w:r w:rsidRPr="6AC29738" w:rsidR="6AC29738">
        <w:rPr>
          <w:rFonts w:ascii="Times New Roman" w:hAnsi="Times New Roman" w:cs="Times New Roman"/>
          <w:sz w:val="24"/>
          <w:szCs w:val="24"/>
        </w:rPr>
        <w:t xml:space="preserve">l and two other men walked out. One was a shortish white guy who was mostly unnoticeable aside from his salt-and-pepper beard and globe-like figure. The other was a tall, well-dressed black man who was very noticeable. His presence had an immediate pull. The trio were talking, but Freddy </w:t>
      </w:r>
      <w:r w:rsidRPr="6AC29738" w:rsidR="6AC29738">
        <w:rPr>
          <w:rFonts w:ascii="Times New Roman" w:hAnsi="Times New Roman" w:cs="Times New Roman"/>
          <w:sz w:val="24"/>
          <w:szCs w:val="24"/>
        </w:rPr>
        <w:t>couldn’t</w:t>
      </w:r>
      <w:r w:rsidRPr="6AC29738" w:rsidR="6AC29738">
        <w:rPr>
          <w:rFonts w:ascii="Times New Roman" w:hAnsi="Times New Roman" w:cs="Times New Roman"/>
          <w:sz w:val="24"/>
          <w:szCs w:val="24"/>
        </w:rPr>
        <w:t xml:space="preserve"> make out the words, partly still shaking off the stun from the tall back man’s presence. He was fit but not bulky. He wore a cream sweater, upscale and expensive, the sleeves casually pulled up just enough for the sunlight to bounce off the silver TAG Heur glinting on his wrist. Freddy recognized the watch from afar by the strap alone—alligator leather with stylish stitching that ran up a $10,750 price tag that he had to walk away from just months prior. The tall black man looked like money incarnate but also carried an air of edginess. He reminded Freddy of Idris Elba—a </w:t>
      </w:r>
      <w:r w:rsidRPr="6AC29738" w:rsidR="6AC29738">
        <w:rPr>
          <w:rFonts w:ascii="Times New Roman" w:hAnsi="Times New Roman" w:cs="Times New Roman"/>
          <w:sz w:val="24"/>
          <w:szCs w:val="24"/>
        </w:rPr>
        <w:t>perception</w:t>
      </w:r>
      <w:r w:rsidRPr="6AC29738" w:rsidR="6AC29738">
        <w:rPr>
          <w:rFonts w:ascii="Times New Roman" w:hAnsi="Times New Roman" w:cs="Times New Roman"/>
          <w:sz w:val="24"/>
          <w:szCs w:val="24"/>
        </w:rPr>
        <w:t xml:space="preserve"> that Freddy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know he happened to paint on most black men who were at least six feet tall and dressed well.</w:t>
      </w:r>
    </w:p>
    <w:p w:rsidR="00D27009" w:rsidP="003B2949" w:rsidRDefault="00D27009" w14:paraId="56E50999" w14:textId="01E2E3E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After recognizing the brand of his watch, he recognized the man. He gulped and was about to whisper aloud ‘Silent K’ with a soft exclamation if not for the heavy hand that thwapped against his chest. </w:t>
      </w:r>
    </w:p>
    <w:p w:rsidR="00D27009" w:rsidP="003B2949" w:rsidRDefault="00D27009" w14:paraId="1BB0C534" w14:textId="3701B156">
      <w:pPr>
        <w:spacing w:line="480" w:lineRule="auto"/>
        <w:rPr>
          <w:rFonts w:ascii="Times New Roman" w:hAnsi="Times New Roman" w:cs="Times New Roman"/>
          <w:sz w:val="24"/>
          <w:szCs w:val="24"/>
        </w:rPr>
      </w:pPr>
      <w:r>
        <w:rPr>
          <w:rFonts w:ascii="Times New Roman" w:hAnsi="Times New Roman" w:cs="Times New Roman"/>
          <w:sz w:val="24"/>
          <w:szCs w:val="24"/>
        </w:rPr>
        <w:t>“What the hell?” Freddy said. He blinked his eyes as though just waking up from rem sleep.</w:t>
      </w:r>
      <w:r w:rsidR="009B4EBE">
        <w:rPr>
          <w:rFonts w:ascii="Times New Roman" w:hAnsi="Times New Roman" w:cs="Times New Roman"/>
          <w:sz w:val="24"/>
          <w:szCs w:val="24"/>
        </w:rPr>
        <w:t xml:space="preserve"> </w:t>
      </w:r>
    </w:p>
    <w:p w:rsidR="00D27009" w:rsidP="003B2949" w:rsidRDefault="00D27009" w14:paraId="1C766A71" w14:textId="0A75A1A4">
      <w:pPr>
        <w:spacing w:line="480" w:lineRule="auto"/>
        <w:rPr>
          <w:rFonts w:ascii="Times New Roman" w:hAnsi="Times New Roman" w:cs="Times New Roman"/>
          <w:sz w:val="24"/>
          <w:szCs w:val="24"/>
        </w:rPr>
      </w:pPr>
      <w:r>
        <w:rPr>
          <w:rFonts w:ascii="Times New Roman" w:hAnsi="Times New Roman" w:cs="Times New Roman"/>
          <w:sz w:val="24"/>
          <w:szCs w:val="24"/>
        </w:rPr>
        <w:t>“</w:t>
      </w:r>
      <w:r w:rsidR="009B4EBE">
        <w:rPr>
          <w:rFonts w:ascii="Times New Roman" w:hAnsi="Times New Roman" w:cs="Times New Roman"/>
          <w:sz w:val="24"/>
          <w:szCs w:val="24"/>
        </w:rPr>
        <w:t>Excuse you</w:t>
      </w:r>
      <w:r>
        <w:rPr>
          <w:rFonts w:ascii="Times New Roman" w:hAnsi="Times New Roman" w:cs="Times New Roman"/>
          <w:sz w:val="24"/>
          <w:szCs w:val="24"/>
        </w:rPr>
        <w:t xml:space="preserve">.” A deep and commanding voice followed the heavy hand. </w:t>
      </w:r>
    </w:p>
    <w:p w:rsidR="00D27009" w:rsidP="00D27009" w:rsidRDefault="00D27009" w14:paraId="69DB6F0E" w14:textId="5B0331B2">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Without aggression or effort, the hand pressed against Freddy’s chest, moving him back several feet until his back was against the wall. Freddy saw Angel shake Silent K’s hand and look down at the hand on his chest. He looked up at who was behind it.</w:t>
      </w:r>
    </w:p>
    <w:p w:rsidR="00D27009" w:rsidP="00D27009" w:rsidRDefault="00D27009" w14:paraId="03266598" w14:textId="658763EE">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A darker-skinned black man, not as tall but dressed exquisitely, conducting more of a ‘don’t fuck with me’ than a ‘how do you like my watch’ poise stood next to Freddy against the wall. He removed his hand. “Need some space.” He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even looking Freddy’s way, his gaze locked on Silent K, Angel, and the fatty with the beard.  </w:t>
      </w:r>
    </w:p>
    <w:p w:rsidR="009B4EBE" w:rsidP="009B4EBE" w:rsidRDefault="00285E90" w14:paraId="535D5D60" w14:textId="1D3EC498">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Freddy felt his normal bark itching at him but </w:t>
      </w:r>
      <w:r w:rsidRPr="6AC29738" w:rsidR="6AC29738">
        <w:rPr>
          <w:rFonts w:ascii="Times New Roman" w:hAnsi="Times New Roman" w:cs="Times New Roman"/>
          <w:sz w:val="24"/>
          <w:szCs w:val="24"/>
        </w:rPr>
        <w:t>couldn’t</w:t>
      </w:r>
      <w:r w:rsidRPr="6AC29738" w:rsidR="6AC29738">
        <w:rPr>
          <w:rFonts w:ascii="Times New Roman" w:hAnsi="Times New Roman" w:cs="Times New Roman"/>
          <w:sz w:val="24"/>
          <w:szCs w:val="24"/>
        </w:rPr>
        <w:t xml:space="preserve"> muster a whimper. He was content with that. He </w:t>
      </w:r>
      <w:r w:rsidRPr="6AC29738" w:rsidR="6AC29738">
        <w:rPr>
          <w:rFonts w:ascii="Times New Roman" w:hAnsi="Times New Roman" w:cs="Times New Roman"/>
          <w:sz w:val="24"/>
          <w:szCs w:val="24"/>
        </w:rPr>
        <w:t>w</w:t>
      </w:r>
      <w:r w:rsidRPr="6AC29738" w:rsidR="6AC29738">
        <w:rPr>
          <w:rFonts w:ascii="Times New Roman" w:hAnsi="Times New Roman" w:cs="Times New Roman"/>
          <w:sz w:val="24"/>
          <w:szCs w:val="24"/>
        </w:rPr>
        <w:t>asn’t</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 xml:space="preserve">okay with the ninja-like slyness this man had. </w:t>
      </w:r>
      <w:r w:rsidRPr="6AC29738" w:rsidR="6AC29738">
        <w:rPr>
          <w:rFonts w:ascii="Times New Roman" w:hAnsi="Times New Roman" w:cs="Times New Roman"/>
          <w:sz w:val="24"/>
          <w:szCs w:val="24"/>
        </w:rPr>
        <w:t>W</w:t>
      </w:r>
      <w:r w:rsidRPr="6AC29738" w:rsidR="6AC29738">
        <w:rPr>
          <w:rFonts w:ascii="Times New Roman" w:hAnsi="Times New Roman" w:cs="Times New Roman"/>
          <w:sz w:val="24"/>
          <w:szCs w:val="24"/>
        </w:rPr>
        <w:t>here the hell</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d</w:t>
      </w:r>
      <w:r w:rsidRPr="6AC29738" w:rsidR="6AC29738">
        <w:rPr>
          <w:rFonts w:ascii="Times New Roman" w:hAnsi="Times New Roman" w:cs="Times New Roman"/>
          <w:sz w:val="24"/>
          <w:szCs w:val="24"/>
        </w:rPr>
        <w:t>id</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he even come from?</w:t>
      </w:r>
    </w:p>
    <w:p w:rsidR="009B4EBE" w:rsidP="009B4EBE" w:rsidRDefault="009B4EBE" w14:paraId="77A66F0D" w14:textId="1127DD5F">
      <w:pPr>
        <w:spacing w:line="480" w:lineRule="auto"/>
        <w:rPr>
          <w:rFonts w:ascii="Times New Roman" w:hAnsi="Times New Roman" w:cs="Times New Roman"/>
          <w:sz w:val="24"/>
          <w:szCs w:val="24"/>
        </w:rPr>
      </w:pPr>
      <w:r>
        <w:rPr>
          <w:rFonts w:ascii="Times New Roman" w:hAnsi="Times New Roman" w:cs="Times New Roman"/>
          <w:sz w:val="24"/>
          <w:szCs w:val="24"/>
        </w:rPr>
        <w:t>He must be one of Silent K’s guys, Freddy thought. The VIP of VIPs. No wonder the store was empty. He looked at the three</w:t>
      </w:r>
      <w:r w:rsidR="00E92A9B">
        <w:rPr>
          <w:rFonts w:ascii="Times New Roman" w:hAnsi="Times New Roman" w:cs="Times New Roman"/>
          <w:sz w:val="24"/>
          <w:szCs w:val="24"/>
        </w:rPr>
        <w:t xml:space="preserve"> of them and they looked to be finishing their salutations. </w:t>
      </w:r>
    </w:p>
    <w:p w:rsidR="00E92A9B" w:rsidP="00E92A9B" w:rsidRDefault="00E92A9B" w14:paraId="6824F628" w14:textId="557EB4D2">
      <w:pPr>
        <w:spacing w:line="480" w:lineRule="auto"/>
        <w:rPr>
          <w:rFonts w:ascii="Times New Roman" w:hAnsi="Times New Roman" w:cs="Times New Roman"/>
          <w:sz w:val="24"/>
          <w:szCs w:val="24"/>
        </w:rPr>
      </w:pPr>
      <w:r>
        <w:rPr>
          <w:rFonts w:ascii="Times New Roman" w:hAnsi="Times New Roman" w:cs="Times New Roman"/>
          <w:sz w:val="24"/>
          <w:szCs w:val="24"/>
        </w:rPr>
        <w:t>“Pleasure as always,” the chubby man said.</w:t>
      </w:r>
    </w:p>
    <w:p w:rsidR="00E92A9B" w:rsidP="00E92A9B" w:rsidRDefault="00E92A9B" w14:paraId="06F5F34F" w14:textId="69F48AAC">
      <w:pPr>
        <w:spacing w:line="480" w:lineRule="auto"/>
        <w:rPr>
          <w:rFonts w:ascii="Times New Roman" w:hAnsi="Times New Roman" w:cs="Times New Roman"/>
          <w:sz w:val="24"/>
          <w:szCs w:val="24"/>
        </w:rPr>
      </w:pPr>
      <w:r>
        <w:rPr>
          <w:rFonts w:ascii="Times New Roman" w:hAnsi="Times New Roman" w:cs="Times New Roman"/>
          <w:sz w:val="24"/>
          <w:szCs w:val="24"/>
        </w:rPr>
        <w:t>“Everything is up to par?” Angel said, looking at Silent K. He smiled.</w:t>
      </w:r>
    </w:p>
    <w:p w:rsidR="00E92A9B" w:rsidP="00E92A9B" w:rsidRDefault="00E92A9B" w14:paraId="68C8CD86" w14:textId="4742A5F6">
      <w:pPr>
        <w:spacing w:line="480" w:lineRule="auto"/>
        <w:rPr>
          <w:rFonts w:ascii="Times New Roman" w:hAnsi="Times New Roman" w:cs="Times New Roman"/>
          <w:sz w:val="24"/>
          <w:szCs w:val="24"/>
        </w:rPr>
      </w:pPr>
      <w:r>
        <w:rPr>
          <w:rFonts w:ascii="Times New Roman" w:hAnsi="Times New Roman" w:cs="Times New Roman"/>
          <w:sz w:val="24"/>
          <w:szCs w:val="24"/>
        </w:rPr>
        <w:t xml:space="preserve">“Up to par and then some,” the chubby man said. </w:t>
      </w:r>
    </w:p>
    <w:p w:rsidR="00E92A9B" w:rsidP="00E92A9B" w:rsidRDefault="00E92A9B" w14:paraId="69C8FED1" w14:textId="51164ABB">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They shook hands once again and began to walk out. Freddy’s knees felt weaker than a nervous groom at the altar. They buckled. He stumbled forward as Silent K crossed paths with him, slightly bumping into his thigh. Freddy thought he could hear the Darth Vader theme music in his head as his heart started doing jumping jacks. The dark-skinned man moved forward. Silent K threw up his left hand. The chubby guy just stood there. Silent K bent forward, looking Freddy in the eye then grabbed him by the shoulders and stood him upright. He dusted off Freddy’s shoulders and stared at him but said nothing. The prolonged silence caused a thick drop of sweat to cascade from Freddy’s forward onto his upper lip. </w:t>
      </w:r>
    </w:p>
    <w:p w:rsidR="00E92A9B" w:rsidP="00E92A9B" w:rsidRDefault="00E92A9B" w14:paraId="61DD38DD" w14:textId="22D62D8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5025">
        <w:rPr>
          <w:rFonts w:ascii="Times New Roman" w:hAnsi="Times New Roman" w:cs="Times New Roman"/>
          <w:sz w:val="24"/>
          <w:szCs w:val="24"/>
        </w:rPr>
        <w:t>dark-skinned</w:t>
      </w:r>
      <w:r>
        <w:rPr>
          <w:rFonts w:ascii="Times New Roman" w:hAnsi="Times New Roman" w:cs="Times New Roman"/>
          <w:sz w:val="24"/>
          <w:szCs w:val="24"/>
        </w:rPr>
        <w:t xml:space="preserve"> man grunted. </w:t>
      </w:r>
    </w:p>
    <w:p w:rsidR="00E92A9B" w:rsidP="00E92A9B" w:rsidRDefault="00E92A9B" w14:paraId="3EFACE71" w14:textId="4B3EFA2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Silent K tapped on Freddy’s left shoulder. “Careful.” </w:t>
      </w:r>
    </w:p>
    <w:p w:rsidR="00E92A9B" w:rsidP="00E92A9B" w:rsidRDefault="00E92A9B" w14:paraId="6C2B9E31" w14:textId="1260D634">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could barely make out what Silent K said. His voice was scratchy, an eerie </w:t>
      </w:r>
      <w:r w:rsidR="00845025">
        <w:rPr>
          <w:rFonts w:ascii="Times New Roman" w:hAnsi="Times New Roman" w:cs="Times New Roman"/>
          <w:sz w:val="24"/>
          <w:szCs w:val="24"/>
        </w:rPr>
        <w:t>hiss</w:t>
      </w:r>
      <w:r>
        <w:rPr>
          <w:rFonts w:ascii="Times New Roman" w:hAnsi="Times New Roman" w:cs="Times New Roman"/>
          <w:sz w:val="24"/>
          <w:szCs w:val="24"/>
        </w:rPr>
        <w:t xml:space="preserve"> that struggled to project.</w:t>
      </w:r>
    </w:p>
    <w:p w:rsidR="00E92A9B" w:rsidP="00E92A9B" w:rsidRDefault="00E92A9B" w14:paraId="7F9FA0D9" w14:textId="58F264C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chubby man grinned. “Yeah, careful, friend. </w:t>
      </w:r>
      <w:r w:rsidRPr="6AC29738" w:rsidR="6AC29738">
        <w:rPr>
          <w:rFonts w:ascii="Times New Roman" w:hAnsi="Times New Roman" w:cs="Times New Roman"/>
          <w:sz w:val="24"/>
          <w:szCs w:val="24"/>
        </w:rPr>
        <w:t>Wouldn’t</w:t>
      </w:r>
      <w:r w:rsidRPr="6AC29738" w:rsidR="6AC29738">
        <w:rPr>
          <w:rFonts w:ascii="Times New Roman" w:hAnsi="Times New Roman" w:cs="Times New Roman"/>
          <w:sz w:val="24"/>
          <w:szCs w:val="24"/>
        </w:rPr>
        <w:t xml:space="preserve"> want to hurt yourself.” He turned to Angel and gestured goodbye. “Take it easy, Angel.”</w:t>
      </w:r>
    </w:p>
    <w:p w:rsidR="004170D7" w:rsidP="00E92A9B" w:rsidRDefault="004170D7" w14:paraId="34F08276" w14:textId="256EAE7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5025">
        <w:rPr>
          <w:rFonts w:ascii="Times New Roman" w:hAnsi="Times New Roman" w:cs="Times New Roman"/>
          <w:sz w:val="24"/>
          <w:szCs w:val="24"/>
        </w:rPr>
        <w:t>dark-skinned</w:t>
      </w:r>
      <w:r>
        <w:rPr>
          <w:rFonts w:ascii="Times New Roman" w:hAnsi="Times New Roman" w:cs="Times New Roman"/>
          <w:sz w:val="24"/>
          <w:szCs w:val="24"/>
        </w:rPr>
        <w:t xml:space="preserve"> guy nodded as they walked out </w:t>
      </w:r>
      <w:r w:rsidR="00845025">
        <w:rPr>
          <w:rFonts w:ascii="Times New Roman" w:hAnsi="Times New Roman" w:cs="Times New Roman"/>
          <w:sz w:val="24"/>
          <w:szCs w:val="24"/>
        </w:rPr>
        <w:t xml:space="preserve">of </w:t>
      </w:r>
      <w:r>
        <w:rPr>
          <w:rFonts w:ascii="Times New Roman" w:hAnsi="Times New Roman" w:cs="Times New Roman"/>
          <w:sz w:val="24"/>
          <w:szCs w:val="24"/>
        </w:rPr>
        <w:t xml:space="preserve">the store. </w:t>
      </w:r>
    </w:p>
    <w:p w:rsidR="004170D7" w:rsidP="00E92A9B" w:rsidRDefault="004170D7" w14:paraId="7375816D" w14:textId="55B58692">
      <w:pPr>
        <w:spacing w:line="480" w:lineRule="auto"/>
        <w:rPr>
          <w:rFonts w:ascii="Times New Roman" w:hAnsi="Times New Roman" w:cs="Times New Roman"/>
          <w:sz w:val="24"/>
          <w:szCs w:val="24"/>
        </w:rPr>
      </w:pPr>
      <w:r>
        <w:rPr>
          <w:rFonts w:ascii="Times New Roman" w:hAnsi="Times New Roman" w:cs="Times New Roman"/>
          <w:sz w:val="24"/>
          <w:szCs w:val="24"/>
        </w:rPr>
        <w:t>Another prolonged silence deafened the store until interrupted by a loud exhale and a laugh. “</w:t>
      </w:r>
      <w:proofErr w:type="spellStart"/>
      <w:r>
        <w:rPr>
          <w:rFonts w:ascii="Times New Roman" w:hAnsi="Times New Roman" w:cs="Times New Roman"/>
          <w:sz w:val="24"/>
          <w:szCs w:val="24"/>
        </w:rPr>
        <w:t>Freggin</w:t>
      </w:r>
      <w:proofErr w:type="spellEnd"/>
      <w:r>
        <w:rPr>
          <w:rFonts w:ascii="Times New Roman" w:hAnsi="Times New Roman" w:cs="Times New Roman"/>
          <w:sz w:val="24"/>
          <w:szCs w:val="24"/>
        </w:rPr>
        <w:t xml:space="preserve">’ A, dude,” Bren said. “That was close. I mean, what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got, noddle legs?” </w:t>
      </w:r>
    </w:p>
    <w:p w:rsidR="004170D7" w:rsidP="00E92A9B" w:rsidRDefault="004170D7" w14:paraId="658695E6" w14:textId="748D01A2">
      <w:pPr>
        <w:spacing w:line="480" w:lineRule="auto"/>
        <w:rPr>
          <w:rFonts w:ascii="Times New Roman" w:hAnsi="Times New Roman" w:cs="Times New Roman"/>
          <w:sz w:val="24"/>
          <w:szCs w:val="24"/>
        </w:rPr>
      </w:pPr>
      <w:r>
        <w:rPr>
          <w:rFonts w:ascii="Times New Roman" w:hAnsi="Times New Roman" w:cs="Times New Roman"/>
          <w:sz w:val="24"/>
          <w:szCs w:val="24"/>
        </w:rPr>
        <w:t xml:space="preserve">“Shut the fuck up you </w:t>
      </w:r>
      <w:r w:rsidR="00845025">
        <w:rPr>
          <w:rFonts w:ascii="Times New Roman" w:hAnsi="Times New Roman" w:cs="Times New Roman"/>
          <w:sz w:val="24"/>
          <w:szCs w:val="24"/>
        </w:rPr>
        <w:t>seed</w:t>
      </w:r>
      <w:r>
        <w:rPr>
          <w:rFonts w:ascii="Times New Roman" w:hAnsi="Times New Roman" w:cs="Times New Roman"/>
          <w:sz w:val="24"/>
          <w:szCs w:val="24"/>
        </w:rPr>
        <w:t xml:space="preserve"> of a diseased whore. Fuckin’ cornbread eating piece of cum.” Freddy’s bark suddenly came back. It felt good to let out. </w:t>
      </w:r>
    </w:p>
    <w:p w:rsidR="004170D7" w:rsidP="00E92A9B" w:rsidRDefault="004170D7" w14:paraId="3CECC2F6" w14:textId="27805950">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“Hey, </w:t>
      </w:r>
      <w:r w:rsidRPr="6AC29738" w:rsidR="6AC29738">
        <w:rPr>
          <w:rFonts w:ascii="Times New Roman" w:hAnsi="Times New Roman" w:cs="Times New Roman"/>
          <w:sz w:val="24"/>
          <w:szCs w:val="24"/>
        </w:rPr>
        <w:t>Hey.</w:t>
      </w:r>
      <w:r w:rsidRPr="6AC29738" w:rsidR="6AC29738">
        <w:rPr>
          <w:rFonts w:ascii="Times New Roman" w:hAnsi="Times New Roman" w:cs="Times New Roman"/>
          <w:sz w:val="24"/>
          <w:szCs w:val="24"/>
        </w:rPr>
        <w:t xml:space="preserve"> Not in here. Stop that,” Angel yelled. “My God. What are those words you just said? Who talks like that?”</w:t>
      </w:r>
    </w:p>
    <w:p w:rsidR="00752228" w:rsidP="00752228" w:rsidRDefault="004170D7" w14:paraId="6B3CD988" w14:textId="5A36E6AF">
      <w:pPr>
        <w:spacing w:line="480" w:lineRule="auto"/>
        <w:rPr>
          <w:rFonts w:ascii="Times New Roman" w:hAnsi="Times New Roman" w:cs="Times New Roman"/>
          <w:sz w:val="24"/>
          <w:szCs w:val="24"/>
        </w:rPr>
      </w:pPr>
      <w:r>
        <w:rPr>
          <w:rFonts w:ascii="Times New Roman" w:hAnsi="Times New Roman" w:cs="Times New Roman"/>
          <w:sz w:val="24"/>
          <w:szCs w:val="24"/>
        </w:rPr>
        <w:t>“Your jerk cousin, that’s who,” Bren said.</w:t>
      </w:r>
      <w:r w:rsidR="00752228">
        <w:rPr>
          <w:rFonts w:ascii="Times New Roman" w:hAnsi="Times New Roman" w:cs="Times New Roman"/>
          <w:sz w:val="24"/>
          <w:szCs w:val="24"/>
        </w:rPr>
        <w:t xml:space="preserve"> Her big eyelashes fluttered as she flipped her bangs. Freddy hated her blonde bob hairstyle—if you had blonde hair</w:t>
      </w:r>
      <w:r w:rsidR="00845025">
        <w:rPr>
          <w:rFonts w:ascii="Times New Roman" w:hAnsi="Times New Roman" w:cs="Times New Roman"/>
          <w:sz w:val="24"/>
          <w:szCs w:val="24"/>
        </w:rPr>
        <w:t>, he’d often say,</w:t>
      </w:r>
      <w:r w:rsidR="00752228">
        <w:rPr>
          <w:rFonts w:ascii="Times New Roman" w:hAnsi="Times New Roman" w:cs="Times New Roman"/>
          <w:sz w:val="24"/>
          <w:szCs w:val="24"/>
        </w:rPr>
        <w:t xml:space="preserve"> it should be a rule that it has to be at least passed the shoulders.</w:t>
      </w:r>
      <w:r w:rsidR="00E82DA1">
        <w:rPr>
          <w:rFonts w:ascii="Times New Roman" w:hAnsi="Times New Roman" w:cs="Times New Roman"/>
          <w:sz w:val="24"/>
          <w:szCs w:val="24"/>
        </w:rPr>
        <w:t xml:space="preserve"> </w:t>
      </w:r>
    </w:p>
    <w:p w:rsidR="004170D7" w:rsidP="00E92A9B" w:rsidRDefault="004170D7" w14:paraId="2AE38238" w14:textId="57A21F61">
      <w:pPr>
        <w:spacing w:line="480" w:lineRule="auto"/>
        <w:rPr>
          <w:rFonts w:ascii="Times New Roman" w:hAnsi="Times New Roman" w:cs="Times New Roman"/>
          <w:sz w:val="24"/>
          <w:szCs w:val="24"/>
        </w:rPr>
      </w:pPr>
      <w:r>
        <w:rPr>
          <w:rFonts w:ascii="Times New Roman" w:hAnsi="Times New Roman" w:cs="Times New Roman"/>
          <w:sz w:val="24"/>
          <w:szCs w:val="24"/>
        </w:rPr>
        <w:t>“That’s enough</w:t>
      </w:r>
      <w:r w:rsidR="001A0177">
        <w:rPr>
          <w:rFonts w:ascii="Times New Roman" w:hAnsi="Times New Roman" w:cs="Times New Roman"/>
          <w:sz w:val="24"/>
          <w:szCs w:val="24"/>
        </w:rPr>
        <w:t>. I’m sorry he spoke to you that way,</w:t>
      </w:r>
      <w:r>
        <w:rPr>
          <w:rFonts w:ascii="Times New Roman" w:hAnsi="Times New Roman" w:cs="Times New Roman"/>
          <w:sz w:val="24"/>
          <w:szCs w:val="24"/>
        </w:rPr>
        <w:t xml:space="preserve"> Bren.</w:t>
      </w:r>
      <w:r w:rsidR="001A0177">
        <w:rPr>
          <w:rFonts w:ascii="Times New Roman" w:hAnsi="Times New Roman" w:cs="Times New Roman"/>
          <w:sz w:val="24"/>
          <w:szCs w:val="24"/>
        </w:rPr>
        <w:t>” Angel pointed a disapproving gaze at Freddy. “Bren, can you head to the ba</w:t>
      </w:r>
      <w:r>
        <w:rPr>
          <w:rFonts w:ascii="Times New Roman" w:hAnsi="Times New Roman" w:cs="Times New Roman"/>
          <w:sz w:val="24"/>
          <w:szCs w:val="24"/>
        </w:rPr>
        <w:t>ck and book those invoices on my desk</w:t>
      </w:r>
      <w:r w:rsidR="00845025">
        <w:rPr>
          <w:rFonts w:ascii="Times New Roman" w:hAnsi="Times New Roman" w:cs="Times New Roman"/>
          <w:sz w:val="24"/>
          <w:szCs w:val="24"/>
        </w:rPr>
        <w:t>,</w:t>
      </w:r>
      <w:r>
        <w:rPr>
          <w:rFonts w:ascii="Times New Roman" w:hAnsi="Times New Roman" w:cs="Times New Roman"/>
          <w:sz w:val="24"/>
          <w:szCs w:val="24"/>
        </w:rPr>
        <w:t xml:space="preserve"> please</w:t>
      </w:r>
      <w:r w:rsidR="001A0177">
        <w:rPr>
          <w:rFonts w:ascii="Times New Roman" w:hAnsi="Times New Roman" w:cs="Times New Roman"/>
          <w:sz w:val="24"/>
          <w:szCs w:val="24"/>
        </w:rPr>
        <w:t>?</w:t>
      </w:r>
      <w:r>
        <w:rPr>
          <w:rFonts w:ascii="Times New Roman" w:hAnsi="Times New Roman" w:cs="Times New Roman"/>
          <w:sz w:val="24"/>
          <w:szCs w:val="24"/>
        </w:rPr>
        <w:t xml:space="preserve"> And call Mr. </w:t>
      </w:r>
      <w:proofErr w:type="spellStart"/>
      <w:r>
        <w:rPr>
          <w:rFonts w:ascii="Times New Roman" w:hAnsi="Times New Roman" w:cs="Times New Roman"/>
          <w:sz w:val="24"/>
          <w:szCs w:val="24"/>
        </w:rPr>
        <w:t>Rodder</w:t>
      </w:r>
      <w:proofErr w:type="spellEnd"/>
      <w:r>
        <w:rPr>
          <w:rFonts w:ascii="Times New Roman" w:hAnsi="Times New Roman" w:cs="Times New Roman"/>
          <w:sz w:val="24"/>
          <w:szCs w:val="24"/>
        </w:rPr>
        <w:t xml:space="preserve"> and let him know his order will be finished tomorrow.”</w:t>
      </w:r>
    </w:p>
    <w:p w:rsidR="004170D7" w:rsidP="00E92A9B" w:rsidRDefault="001A0177" w14:paraId="736EC620" w14:textId="698AE546">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She thanked him for his apology and walked toward the office, her heels clapping against the tile floor.</w:t>
      </w:r>
    </w:p>
    <w:p w:rsidR="00D27009" w:rsidP="003B2949" w:rsidRDefault="00752228" w14:paraId="3EB4543E" w14:textId="70DDA810">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want?” Angel walked toward the register, writing this, moving that—looking like </w:t>
      </w:r>
      <w:r w:rsidR="00845025">
        <w:rPr>
          <w:rFonts w:ascii="Times New Roman" w:hAnsi="Times New Roman" w:cs="Times New Roman"/>
          <w:sz w:val="24"/>
          <w:szCs w:val="24"/>
        </w:rPr>
        <w:t>the</w:t>
      </w:r>
      <w:r>
        <w:rPr>
          <w:rFonts w:ascii="Times New Roman" w:hAnsi="Times New Roman" w:cs="Times New Roman"/>
          <w:sz w:val="24"/>
          <w:szCs w:val="24"/>
        </w:rPr>
        <w:t xml:space="preserve"> owner of a store. </w:t>
      </w:r>
    </w:p>
    <w:p w:rsidR="00752228" w:rsidP="003B2949" w:rsidRDefault="00752228" w14:paraId="66239872" w14:textId="6CEC7AB2">
      <w:pPr>
        <w:spacing w:line="480" w:lineRule="auto"/>
        <w:rPr>
          <w:rFonts w:ascii="Times New Roman" w:hAnsi="Times New Roman" w:cs="Times New Roman"/>
          <w:sz w:val="24"/>
          <w:szCs w:val="24"/>
        </w:rPr>
      </w:pPr>
      <w:r>
        <w:rPr>
          <w:rFonts w:ascii="Times New Roman" w:hAnsi="Times New Roman" w:cs="Times New Roman"/>
          <w:sz w:val="24"/>
          <w:szCs w:val="24"/>
        </w:rPr>
        <w:t xml:space="preserve">“Can’t a guy come visit his cousin? Can’t I? Cousin.” </w:t>
      </w:r>
    </w:p>
    <w:p w:rsidR="00752228" w:rsidP="003B2949" w:rsidRDefault="00752228" w14:paraId="7B2B7B6E" w14:textId="7F4A711D">
      <w:pPr>
        <w:spacing w:line="480" w:lineRule="auto"/>
        <w:rPr>
          <w:rFonts w:ascii="Times New Roman" w:hAnsi="Times New Roman" w:cs="Times New Roman"/>
          <w:sz w:val="24"/>
          <w:szCs w:val="24"/>
        </w:rPr>
      </w:pPr>
      <w:r>
        <w:rPr>
          <w:rFonts w:ascii="Times New Roman" w:hAnsi="Times New Roman" w:cs="Times New Roman"/>
          <w:sz w:val="24"/>
          <w:szCs w:val="24"/>
        </w:rPr>
        <w:t xml:space="preserve">“A guy can. </w:t>
      </w:r>
      <w:r w:rsidRPr="00845025">
        <w:rPr>
          <w:rFonts w:ascii="Times New Roman" w:hAnsi="Times New Roman" w:cs="Times New Roman"/>
          <w:i/>
          <w:iCs/>
          <w:sz w:val="24"/>
          <w:szCs w:val="24"/>
        </w:rPr>
        <w:t>You</w:t>
      </w:r>
      <w:r>
        <w:rPr>
          <w:rFonts w:ascii="Times New Roman" w:hAnsi="Times New Roman" w:cs="Times New Roman"/>
          <w:sz w:val="24"/>
          <w:szCs w:val="24"/>
        </w:rPr>
        <w:t xml:space="preserve"> cannot.”</w:t>
      </w:r>
    </w:p>
    <w:p w:rsidR="00752228" w:rsidP="003B2949" w:rsidRDefault="00752228" w14:paraId="1C09533C" w14:textId="4588B9E7">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“Ouch. First, I get manhandled by your fancy clientele there and now I get slapped down by my own flesh and blood. And all I was doing was coming to make sure you were doing okay. You know, because of the...” Freddy leaned forward and started to whisper, “stolen goods, quid pro quo </w:t>
      </w:r>
      <w:r w:rsidRPr="6AC29738" w:rsidR="6AC29738">
        <w:rPr>
          <w:rFonts w:ascii="Times New Roman" w:hAnsi="Times New Roman" w:cs="Times New Roman"/>
          <w:sz w:val="24"/>
          <w:szCs w:val="24"/>
        </w:rPr>
        <w:t>ya</w:t>
      </w:r>
      <w:r w:rsidRPr="6AC29738" w:rsidR="6AC29738">
        <w:rPr>
          <w:rFonts w:ascii="Times New Roman" w:hAnsi="Times New Roman" w:cs="Times New Roman"/>
          <w:sz w:val="24"/>
          <w:szCs w:val="24"/>
        </w:rPr>
        <w:t xml:space="preserve"> got going on.”</w:t>
      </w:r>
    </w:p>
    <w:p w:rsidR="00752228" w:rsidP="003B2949" w:rsidRDefault="00752228" w14:paraId="3601BC77" w14:textId="65AFB0FA">
      <w:pPr>
        <w:spacing w:line="480" w:lineRule="auto"/>
        <w:rPr>
          <w:rFonts w:ascii="Times New Roman" w:hAnsi="Times New Roman" w:cs="Times New Roman"/>
          <w:sz w:val="24"/>
          <w:szCs w:val="24"/>
        </w:rPr>
      </w:pPr>
      <w:r>
        <w:rPr>
          <w:rFonts w:ascii="Times New Roman" w:hAnsi="Times New Roman" w:cs="Times New Roman"/>
          <w:sz w:val="24"/>
          <w:szCs w:val="24"/>
        </w:rPr>
        <w:t xml:space="preserve">“Shut up would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Angel looked around the shop with a nervous pan. “Look, I’m sorry. Okay?” Angel took out some cleaning solution and started to wipe down the counter. “Plus, </w:t>
      </w:r>
      <w:r w:rsidR="00953632">
        <w:rPr>
          <w:rFonts w:ascii="Times New Roman" w:hAnsi="Times New Roman" w:cs="Times New Roman"/>
          <w:sz w:val="24"/>
          <w:szCs w:val="24"/>
        </w:rPr>
        <w:t xml:space="preserve">you </w:t>
      </w:r>
      <w:r w:rsidR="00953632">
        <w:rPr>
          <w:rFonts w:ascii="Times New Roman" w:hAnsi="Times New Roman" w:cs="Times New Roman"/>
          <w:sz w:val="24"/>
          <w:szCs w:val="24"/>
        </w:rPr>
        <w:t xml:space="preserve">already turned me down which, </w:t>
      </w:r>
      <w:proofErr w:type="gramStart"/>
      <w:r w:rsidR="00953632">
        <w:rPr>
          <w:rFonts w:ascii="Times New Roman" w:hAnsi="Times New Roman" w:cs="Times New Roman"/>
          <w:sz w:val="24"/>
          <w:szCs w:val="24"/>
        </w:rPr>
        <w:t>by the way, I</w:t>
      </w:r>
      <w:proofErr w:type="gramEnd"/>
      <w:r w:rsidR="00953632">
        <w:rPr>
          <w:rFonts w:ascii="Times New Roman" w:hAnsi="Times New Roman" w:cs="Times New Roman"/>
          <w:sz w:val="24"/>
          <w:szCs w:val="24"/>
        </w:rPr>
        <w:t xml:space="preserve"> haven’t thanked you enough for. So, thank you. But I’m…we’re…doing just fine. Moving on. Smooth sailing.”</w:t>
      </w:r>
    </w:p>
    <w:p w:rsidR="00953632" w:rsidP="003B2949" w:rsidRDefault="00953632" w14:paraId="51E91126" w14:textId="5F5E870B">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tried to hide his disappointment, turning his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and walking around the store as he spoke. “That’s good. Really, cousin. Excellent. But…” he meandered back toward the front register toward Angel, “everything is smooth sailing…until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w:t>
      </w:r>
    </w:p>
    <w:p w:rsidR="00FB0188" w:rsidP="6AC29738" w:rsidRDefault="003342BF" w14:paraId="40E6660F" w14:textId="1D7E22F6">
      <w:pPr>
        <w:pStyle w:val="Normal"/>
        <w:spacing w:line="480" w:lineRule="auto"/>
        <w:ind w:firstLine="720"/>
        <w:rPr>
          <w:rFonts w:ascii="Times New Roman" w:hAnsi="Times New Roman" w:cs="Times New Roman"/>
          <w:sz w:val="24"/>
          <w:szCs w:val="24"/>
        </w:rPr>
      </w:pPr>
      <w:commentRangeStart w:id="121986"/>
      <w:r w:rsidRPr="6AC29738" w:rsidR="6AC29738">
        <w:rPr>
          <w:rFonts w:ascii="Times New Roman" w:hAnsi="Times New Roman" w:cs="Times New Roman"/>
          <w:sz w:val="24"/>
          <w:szCs w:val="24"/>
        </w:rPr>
        <w:t xml:space="preserve">Napoleon finished his cigarette and ignored Lincolns as he kept pestering to have one. They both practically bowed as they noticed a </w:t>
      </w:r>
      <w:r w:rsidRPr="6AC29738" w:rsidR="6AC29738">
        <w:rPr>
          <w:rFonts w:ascii="Times New Roman" w:hAnsi="Times New Roman" w:cs="Times New Roman"/>
          <w:sz w:val="24"/>
          <w:szCs w:val="24"/>
        </w:rPr>
        <w:t>well dressed</w:t>
      </w:r>
      <w:r w:rsidRPr="6AC29738" w:rsidR="6AC29738">
        <w:rPr>
          <w:rFonts w:ascii="Times New Roman" w:hAnsi="Times New Roman" w:cs="Times New Roman"/>
          <w:sz w:val="24"/>
          <w:szCs w:val="24"/>
        </w:rPr>
        <w:t xml:space="preserve"> man and his crew leave the store, taking quick notice it was Silent K. They exchanged Silent K stories for a bit then exchanged stories about women for another bit until the odor of feces started to take a heavier toll. </w:t>
      </w:r>
      <w:commentRangeEnd w:id="121986"/>
      <w:r>
        <w:rPr>
          <w:rStyle w:val="CommentReference"/>
        </w:rPr>
        <w:commentReference w:id="121986"/>
      </w:r>
    </w:p>
    <w:p w:rsidR="00FB0188" w:rsidP="6AC29738" w:rsidRDefault="003342BF" w14:paraId="6379D49A" w14:textId="759E6662">
      <w:pPr>
        <w:pStyle w:val="Normal"/>
        <w:spacing w:line="480" w:lineRule="auto"/>
        <w:ind w:firstLine="720"/>
        <w:rPr>
          <w:rFonts w:ascii="Times New Roman" w:hAnsi="Times New Roman" w:cs="Times New Roman"/>
          <w:sz w:val="24"/>
          <w:szCs w:val="24"/>
        </w:rPr>
      </w:pPr>
      <w:r w:rsidRPr="6AC29738" w:rsidR="6AC29738">
        <w:rPr>
          <w:rFonts w:ascii="Times New Roman" w:hAnsi="Times New Roman" w:cs="Times New Roman"/>
          <w:sz w:val="24"/>
          <w:szCs w:val="24"/>
        </w:rPr>
        <w:t xml:space="preserve">Napoleon had already sprayed lavender-scented air freshener he took from his glove compartment to try and kill the fecal stench in the air. It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wo</w:t>
      </w:r>
      <w:commentRangeStart w:id="1970382183"/>
      <w:r w:rsidRPr="6AC29738" w:rsidR="6AC29738">
        <w:rPr>
          <w:rFonts w:ascii="Times New Roman" w:hAnsi="Times New Roman" w:cs="Times New Roman"/>
          <w:sz w:val="24"/>
          <w:szCs w:val="24"/>
        </w:rPr>
        <w:t xml:space="preserve">rk. Lincolns told him all the lavender scent did was make the doodoo more tranquil and at peace with smelling so horrible. Napoleon </w:t>
      </w:r>
      <w:r w:rsidRPr="6AC29738" w:rsidR="6AC29738">
        <w:rPr>
          <w:rFonts w:ascii="Times New Roman" w:hAnsi="Times New Roman" w:cs="Times New Roman"/>
          <w:sz w:val="24"/>
          <w:szCs w:val="24"/>
        </w:rPr>
        <w:t>couldn’t</w:t>
      </w:r>
      <w:r w:rsidRPr="6AC29738" w:rsidR="6AC29738">
        <w:rPr>
          <w:rFonts w:ascii="Times New Roman" w:hAnsi="Times New Roman" w:cs="Times New Roman"/>
          <w:sz w:val="24"/>
          <w:szCs w:val="24"/>
        </w:rPr>
        <w:t xml:space="preserve"> bring himself to laugh because he was floored by the fact that Lincolns used a word like “tranquil.”</w:t>
      </w:r>
      <w:commentRangeEnd w:id="1970382183"/>
      <w:r>
        <w:rPr>
          <w:rStyle w:val="CommentReference"/>
        </w:rPr>
        <w:commentReference w:id="1970382183"/>
      </w:r>
    </w:p>
    <w:p w:rsidR="00FB0188" w:rsidP="003342BF" w:rsidRDefault="00FB0188" w14:paraId="08D8AC6C" w14:textId="2BEEA30C">
      <w:pPr>
        <w:spacing w:line="480" w:lineRule="auto"/>
        <w:rPr>
          <w:rFonts w:ascii="Times New Roman" w:hAnsi="Times New Roman" w:cs="Times New Roman"/>
          <w:sz w:val="24"/>
          <w:szCs w:val="24"/>
        </w:rPr>
      </w:pPr>
      <w:r>
        <w:rPr>
          <w:rFonts w:ascii="Times New Roman" w:hAnsi="Times New Roman" w:cs="Times New Roman"/>
          <w:sz w:val="24"/>
          <w:szCs w:val="24"/>
        </w:rPr>
        <w:t>“It’s too nice over here for this bullshit,” Napoleon said, waving his hand over his nose.</w:t>
      </w:r>
    </w:p>
    <w:p w:rsidR="00FB0188" w:rsidP="003342BF" w:rsidRDefault="00FB0188" w14:paraId="61367372" w14:textId="1EA4A9BF">
      <w:pPr>
        <w:spacing w:line="480" w:lineRule="auto"/>
        <w:rPr>
          <w:rFonts w:ascii="Times New Roman" w:hAnsi="Times New Roman" w:cs="Times New Roman"/>
          <w:sz w:val="24"/>
          <w:szCs w:val="24"/>
        </w:rPr>
      </w:pPr>
      <w:r>
        <w:rPr>
          <w:rFonts w:ascii="Times New Roman" w:hAnsi="Times New Roman" w:cs="Times New Roman"/>
          <w:sz w:val="24"/>
          <w:szCs w:val="24"/>
        </w:rPr>
        <w:t>“I told you we just need to locate the—”</w:t>
      </w:r>
    </w:p>
    <w:p w:rsidR="00FB0188" w:rsidP="003342BF" w:rsidRDefault="00FB0188" w14:paraId="4C2295E1" w14:textId="6F06AB1F">
      <w:pPr>
        <w:spacing w:line="480" w:lineRule="auto"/>
        <w:rPr>
          <w:rFonts w:ascii="Times New Roman" w:hAnsi="Times New Roman" w:cs="Times New Roman"/>
          <w:sz w:val="24"/>
          <w:szCs w:val="24"/>
        </w:rPr>
      </w:pPr>
      <w:r>
        <w:rPr>
          <w:rFonts w:ascii="Times New Roman" w:hAnsi="Times New Roman" w:cs="Times New Roman"/>
          <w:sz w:val="24"/>
          <w:szCs w:val="24"/>
        </w:rPr>
        <w:t xml:space="preserve">“No,” Napoleon interrupted Lincolns with a brutish grunt. “I’m not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look around for shit. The fuck is wrong with you?”</w:t>
      </w:r>
    </w:p>
    <w:p w:rsidR="00FB0188" w:rsidP="003342BF" w:rsidRDefault="00FB0188" w14:paraId="3C94FA26" w14:textId="0DAE3D64">
      <w:pPr>
        <w:spacing w:line="480" w:lineRule="auto"/>
        <w:rPr>
          <w:rFonts w:ascii="Times New Roman" w:hAnsi="Times New Roman" w:cs="Times New Roman"/>
          <w:sz w:val="24"/>
          <w:szCs w:val="24"/>
        </w:rPr>
      </w:pPr>
      <w:r>
        <w:rPr>
          <w:rFonts w:ascii="Times New Roman" w:hAnsi="Times New Roman" w:cs="Times New Roman"/>
          <w:sz w:val="24"/>
          <w:szCs w:val="24"/>
        </w:rPr>
        <w:t>“Whatever.”</w:t>
      </w:r>
    </w:p>
    <w:p w:rsidR="008C40B5" w:rsidP="003342BF" w:rsidRDefault="008C40B5" w14:paraId="3B3602C8" w14:textId="26D8EB1C">
      <w:pPr>
        <w:spacing w:line="480" w:lineRule="auto"/>
        <w:rPr>
          <w:rFonts w:ascii="Times New Roman" w:hAnsi="Times New Roman" w:cs="Times New Roman"/>
          <w:sz w:val="24"/>
          <w:szCs w:val="24"/>
        </w:rPr>
      </w:pPr>
      <w:r>
        <w:rPr>
          <w:rFonts w:ascii="Times New Roman" w:hAnsi="Times New Roman" w:cs="Times New Roman"/>
          <w:sz w:val="24"/>
          <w:szCs w:val="24"/>
        </w:rPr>
        <w:t xml:space="preserve">“Seriously, </w:t>
      </w:r>
      <w:proofErr w:type="spellStart"/>
      <w:r>
        <w:rPr>
          <w:rFonts w:ascii="Times New Roman" w:hAnsi="Times New Roman" w:cs="Times New Roman"/>
          <w:sz w:val="24"/>
          <w:szCs w:val="24"/>
        </w:rPr>
        <w:t>bruh</w:t>
      </w:r>
      <w:proofErr w:type="spellEnd"/>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start acting and being the part. We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just some stickup kids, or baby mama vigilantes or worse…shit hunters.” </w:t>
      </w:r>
    </w:p>
    <w:p w:rsidR="008C40B5" w:rsidP="003342BF" w:rsidRDefault="008C40B5" w14:paraId="6E191A56" w14:textId="0FB1ED03">
      <w:pPr>
        <w:spacing w:line="480" w:lineRule="auto"/>
        <w:rPr>
          <w:rFonts w:ascii="Times New Roman" w:hAnsi="Times New Roman" w:cs="Times New Roman"/>
          <w:sz w:val="24"/>
          <w:szCs w:val="24"/>
        </w:rPr>
      </w:pPr>
      <w:r>
        <w:rPr>
          <w:rFonts w:ascii="Times New Roman" w:hAnsi="Times New Roman" w:cs="Times New Roman"/>
          <w:sz w:val="24"/>
          <w:szCs w:val="24"/>
        </w:rPr>
        <w:t xml:space="preserve">“I hear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I hear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Lincolns propped himself off the car door and stretched. “Sources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have us on to bigger and better things.”</w:t>
      </w:r>
    </w:p>
    <w:p w:rsidR="008C40B5" w:rsidP="003342BF" w:rsidRDefault="008C40B5" w14:paraId="65925FD4" w14:textId="3C0D1A6D">
      <w:pPr>
        <w:spacing w:line="480" w:lineRule="auto"/>
        <w:rPr>
          <w:rFonts w:ascii="Times New Roman" w:hAnsi="Times New Roman" w:cs="Times New Roman"/>
          <w:sz w:val="24"/>
          <w:szCs w:val="24"/>
        </w:rPr>
      </w:pPr>
      <w:r>
        <w:rPr>
          <w:rFonts w:ascii="Times New Roman" w:hAnsi="Times New Roman" w:cs="Times New Roman"/>
          <w:sz w:val="24"/>
          <w:szCs w:val="24"/>
        </w:rPr>
        <w:t>Napoleon nodded and smiled a fortuitous smile. “Exactly. Let’s do this one right.”</w:t>
      </w:r>
    </w:p>
    <w:p w:rsidR="008C40B5" w:rsidP="003342BF" w:rsidRDefault="008C40B5" w14:paraId="00612C0E" w14:textId="4CAAF124">
      <w:pPr>
        <w:spacing w:line="480" w:lineRule="auto"/>
        <w:rPr>
          <w:rFonts w:ascii="Times New Roman" w:hAnsi="Times New Roman" w:cs="Times New Roman"/>
          <w:sz w:val="24"/>
          <w:szCs w:val="24"/>
        </w:rPr>
      </w:pPr>
      <w:r>
        <w:rPr>
          <w:rFonts w:ascii="Times New Roman" w:hAnsi="Times New Roman" w:cs="Times New Roman"/>
          <w:sz w:val="24"/>
          <w:szCs w:val="24"/>
        </w:rPr>
        <w:t xml:space="preserve">“Right,” Lincolns said as he swatted his palm </w:t>
      </w:r>
      <w:r w:rsidR="00845025">
        <w:rPr>
          <w:rFonts w:ascii="Times New Roman" w:hAnsi="Times New Roman" w:cs="Times New Roman"/>
          <w:sz w:val="24"/>
          <w:szCs w:val="24"/>
        </w:rPr>
        <w:t>at the flies t</w:t>
      </w:r>
      <w:r>
        <w:rPr>
          <w:rFonts w:ascii="Times New Roman" w:hAnsi="Times New Roman" w:cs="Times New Roman"/>
          <w:sz w:val="24"/>
          <w:szCs w:val="24"/>
        </w:rPr>
        <w:t>hat lingered in the area.</w:t>
      </w:r>
    </w:p>
    <w:p w:rsidR="00FB0188" w:rsidP="003342BF" w:rsidRDefault="008C40B5" w14:paraId="7BA659C7" w14:textId="0635173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We’ll</w:t>
      </w:r>
      <w:r w:rsidRPr="6AC29738" w:rsidR="6AC29738">
        <w:rPr>
          <w:rFonts w:ascii="Times New Roman" w:hAnsi="Times New Roman" w:cs="Times New Roman"/>
          <w:sz w:val="24"/>
          <w:szCs w:val="24"/>
        </w:rPr>
        <w:t xml:space="preserve"> make this look easy, Links. Gotta remember that’s why Freddy came to us. </w:t>
      </w:r>
      <w:r w:rsidRPr="6AC29738" w:rsidR="6AC29738">
        <w:rPr>
          <w:rFonts w:ascii="Times New Roman" w:hAnsi="Times New Roman" w:cs="Times New Roman"/>
          <w:sz w:val="24"/>
          <w:szCs w:val="24"/>
        </w:rPr>
        <w:t>We’re</w:t>
      </w:r>
      <w:r w:rsidRPr="6AC29738" w:rsidR="6AC29738">
        <w:rPr>
          <w:rFonts w:ascii="Times New Roman" w:hAnsi="Times New Roman" w:cs="Times New Roman"/>
          <w:sz w:val="24"/>
          <w:szCs w:val="24"/>
        </w:rPr>
        <w:t xml:space="preserve"> like the enforcers.”</w:t>
      </w:r>
    </w:p>
    <w:p w:rsidR="00F21F8E" w:rsidP="003342BF" w:rsidRDefault="00F21F8E" w14:paraId="58043B24" w14:textId="410BF2A8">
      <w:pPr>
        <w:spacing w:line="480" w:lineRule="auto"/>
        <w:rPr>
          <w:rFonts w:ascii="Times New Roman" w:hAnsi="Times New Roman" w:cs="Times New Roman"/>
          <w:sz w:val="24"/>
          <w:szCs w:val="24"/>
        </w:rPr>
      </w:pPr>
      <w:r>
        <w:rPr>
          <w:rFonts w:ascii="Times New Roman" w:hAnsi="Times New Roman" w:cs="Times New Roman"/>
          <w:sz w:val="24"/>
          <w:szCs w:val="24"/>
        </w:rPr>
        <w:t>“No doubt.” Lincolns tilted his head, his brow full of curiosity.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somethin</w:t>
      </w:r>
      <w:proofErr w:type="spellEnd"/>
      <w:r>
        <w:rPr>
          <w:rFonts w:ascii="Times New Roman" w:hAnsi="Times New Roman" w:cs="Times New Roman"/>
          <w:sz w:val="24"/>
          <w:szCs w:val="24"/>
        </w:rPr>
        <w:t>’ been bothering me about Freddy…I mean Sources: His last name is Belkin, yeah?”</w:t>
      </w:r>
    </w:p>
    <w:p w:rsidR="00F21F8E" w:rsidP="003342BF" w:rsidRDefault="00F21F8E" w14:paraId="0DDC58F9" w14:textId="13940A59">
      <w:pPr>
        <w:spacing w:line="480" w:lineRule="auto"/>
        <w:rPr>
          <w:rFonts w:ascii="Times New Roman" w:hAnsi="Times New Roman" w:cs="Times New Roman"/>
          <w:sz w:val="24"/>
          <w:szCs w:val="24"/>
        </w:rPr>
      </w:pPr>
      <w:r>
        <w:rPr>
          <w:rFonts w:ascii="Times New Roman" w:hAnsi="Times New Roman" w:cs="Times New Roman"/>
          <w:sz w:val="24"/>
          <w:szCs w:val="24"/>
        </w:rPr>
        <w:t>“Yeah, so?”</w:t>
      </w:r>
    </w:p>
    <w:p w:rsidR="003342BF" w:rsidP="003342BF" w:rsidRDefault="00F21F8E" w14:paraId="420E94FE" w14:textId="6381E6DD">
      <w:pPr>
        <w:spacing w:line="480" w:lineRule="auto"/>
        <w:rPr>
          <w:rFonts w:ascii="Times New Roman" w:hAnsi="Times New Roman" w:cs="Times New Roman"/>
          <w:sz w:val="24"/>
          <w:szCs w:val="24"/>
        </w:rPr>
      </w:pPr>
      <w:r>
        <w:rPr>
          <w:rFonts w:ascii="Times New Roman" w:hAnsi="Times New Roman" w:cs="Times New Roman"/>
          <w:sz w:val="24"/>
          <w:szCs w:val="24"/>
        </w:rPr>
        <w:t xml:space="preserve">“He’s Jewish, right? </w:t>
      </w:r>
      <w:r w:rsidRPr="007F6A34" w:rsidR="003342BF">
        <w:rPr>
          <w:rFonts w:ascii="Times New Roman" w:hAnsi="Times New Roman" w:cs="Times New Roman"/>
          <w:sz w:val="24"/>
          <w:szCs w:val="24"/>
        </w:rPr>
        <w:t xml:space="preserve">Belkin </w:t>
      </w:r>
      <w:proofErr w:type="spellStart"/>
      <w:r w:rsidRPr="007F6A34" w:rsidR="003342BF">
        <w:rPr>
          <w:rFonts w:ascii="Times New Roman" w:hAnsi="Times New Roman" w:cs="Times New Roman"/>
          <w:sz w:val="24"/>
          <w:szCs w:val="24"/>
        </w:rPr>
        <w:t>ain’t</w:t>
      </w:r>
      <w:proofErr w:type="spellEnd"/>
      <w:r w:rsidRPr="007F6A34" w:rsidR="003342BF">
        <w:rPr>
          <w:rFonts w:ascii="Times New Roman" w:hAnsi="Times New Roman" w:cs="Times New Roman"/>
          <w:sz w:val="24"/>
          <w:szCs w:val="24"/>
        </w:rPr>
        <w:t xml:space="preserve"> a Jew</w:t>
      </w:r>
      <w:r w:rsidR="003342BF">
        <w:rPr>
          <w:rFonts w:ascii="Times New Roman" w:hAnsi="Times New Roman" w:cs="Times New Roman"/>
          <w:sz w:val="24"/>
          <w:szCs w:val="24"/>
        </w:rPr>
        <w:t>ish</w:t>
      </w:r>
      <w:r w:rsidRPr="007F6A34" w:rsidR="003342BF">
        <w:rPr>
          <w:rFonts w:ascii="Times New Roman" w:hAnsi="Times New Roman" w:cs="Times New Roman"/>
          <w:sz w:val="24"/>
          <w:szCs w:val="24"/>
        </w:rPr>
        <w:t xml:space="preserve"> name.”</w:t>
      </w:r>
    </w:p>
    <w:p w:rsidR="003342BF" w:rsidP="003342BF" w:rsidRDefault="003342BF" w14:paraId="4476A220" w14:textId="5CB67776">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“What? How </w:t>
      </w:r>
      <w:proofErr w:type="gramStart"/>
      <w:r w:rsidRPr="007F6A34">
        <w:rPr>
          <w:rFonts w:ascii="Times New Roman" w:hAnsi="Times New Roman" w:cs="Times New Roman"/>
          <w:sz w:val="24"/>
          <w:szCs w:val="24"/>
        </w:rPr>
        <w:t>you</w:t>
      </w:r>
      <w:proofErr w:type="gramEnd"/>
      <w:r w:rsidRPr="007F6A34">
        <w:rPr>
          <w:rFonts w:ascii="Times New Roman" w:hAnsi="Times New Roman" w:cs="Times New Roman"/>
          <w:sz w:val="24"/>
          <w:szCs w:val="24"/>
        </w:rPr>
        <w:t xml:space="preserve"> figure that?</w:t>
      </w:r>
      <w:r>
        <w:rPr>
          <w:rFonts w:ascii="Times New Roman" w:hAnsi="Times New Roman" w:cs="Times New Roman"/>
          <w:sz w:val="24"/>
          <w:szCs w:val="24"/>
        </w:rPr>
        <w:t xml:space="preserve"> </w:t>
      </w:r>
      <w:r w:rsidRPr="007F6A34">
        <w:rPr>
          <w:rFonts w:ascii="Times New Roman" w:hAnsi="Times New Roman" w:cs="Times New Roman"/>
          <w:sz w:val="24"/>
          <w:szCs w:val="24"/>
        </w:rPr>
        <w:t xml:space="preserve">What do you know about Jewish </w:t>
      </w:r>
      <w:r w:rsidR="00F21F8E">
        <w:rPr>
          <w:rFonts w:ascii="Times New Roman" w:hAnsi="Times New Roman" w:cs="Times New Roman"/>
          <w:sz w:val="24"/>
          <w:szCs w:val="24"/>
        </w:rPr>
        <w:t>sur</w:t>
      </w:r>
      <w:r w:rsidRPr="007F6A34">
        <w:rPr>
          <w:rFonts w:ascii="Times New Roman" w:hAnsi="Times New Roman" w:cs="Times New Roman"/>
          <w:sz w:val="24"/>
          <w:szCs w:val="24"/>
        </w:rPr>
        <w:t>names?”</w:t>
      </w:r>
    </w:p>
    <w:p w:rsidR="003342BF" w:rsidP="003342BF" w:rsidRDefault="003342BF" w14:paraId="163674E7" w14:textId="581FE62A">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“C’mon, son. You know they normally have names ending with –</w:t>
      </w:r>
      <w:r w:rsidRPr="6AC29738" w:rsidR="6AC29738">
        <w:rPr>
          <w:rFonts w:ascii="Times New Roman" w:hAnsi="Times New Roman" w:cs="Times New Roman"/>
          <w:i w:val="1"/>
          <w:iCs w:val="1"/>
          <w:sz w:val="24"/>
          <w:szCs w:val="24"/>
        </w:rPr>
        <w:t>witz</w:t>
      </w:r>
      <w:r w:rsidRPr="6AC29738" w:rsidR="6AC29738">
        <w:rPr>
          <w:rFonts w:ascii="Times New Roman" w:hAnsi="Times New Roman" w:cs="Times New Roman"/>
          <w:sz w:val="24"/>
          <w:szCs w:val="24"/>
        </w:rPr>
        <w:t xml:space="preserve"> or –</w:t>
      </w:r>
      <w:r w:rsidRPr="6AC29738" w:rsidR="6AC29738">
        <w:rPr>
          <w:rFonts w:ascii="Times New Roman" w:hAnsi="Times New Roman" w:cs="Times New Roman"/>
          <w:i w:val="1"/>
          <w:iCs w:val="1"/>
          <w:sz w:val="24"/>
          <w:szCs w:val="24"/>
        </w:rPr>
        <w:t>stein</w:t>
      </w:r>
      <w:r w:rsidRPr="6AC29738" w:rsidR="6AC29738">
        <w:rPr>
          <w:rFonts w:ascii="Times New Roman" w:hAnsi="Times New Roman" w:cs="Times New Roman"/>
          <w:sz w:val="24"/>
          <w:szCs w:val="24"/>
        </w:rPr>
        <w:t>. You know, like Horowitz or Frankenstein or some shit.”</w:t>
      </w:r>
    </w:p>
    <w:p w:rsidR="003342BF" w:rsidP="003342BF" w:rsidRDefault="00F21F8E" w14:paraId="422F7C23" w14:textId="6C04CE9F">
      <w:pPr>
        <w:spacing w:line="480" w:lineRule="auto"/>
        <w:rPr>
          <w:rFonts w:ascii="Times New Roman" w:hAnsi="Times New Roman" w:cs="Times New Roman"/>
          <w:sz w:val="24"/>
          <w:szCs w:val="24"/>
        </w:rPr>
      </w:pPr>
      <w:r>
        <w:rPr>
          <w:rFonts w:ascii="Times New Roman" w:hAnsi="Times New Roman" w:cs="Times New Roman"/>
          <w:sz w:val="24"/>
          <w:szCs w:val="24"/>
        </w:rPr>
        <w:t>Napoleon’s face turned into a wrinkled mess, a combination of a wince from the foul smell and confusion.</w:t>
      </w:r>
    </w:p>
    <w:p w:rsidR="004A6239" w:rsidP="003342BF" w:rsidRDefault="004A6239" w14:paraId="6B89C62F" w14:textId="77F51A1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w:t>
      </w:r>
      <w:r w:rsidRPr="6AC29738" w:rsidR="6AC29738">
        <w:rPr>
          <w:rFonts w:ascii="Times New Roman" w:hAnsi="Times New Roman" w:cs="Times New Roman"/>
          <w:sz w:val="24"/>
          <w:szCs w:val="24"/>
        </w:rPr>
        <w:t>Nigga</w:t>
      </w:r>
      <w:r w:rsidRPr="6AC29738" w:rsidR="6AC29738">
        <w:rPr>
          <w:rFonts w:ascii="Times New Roman" w:hAnsi="Times New Roman" w:cs="Times New Roman"/>
          <w:sz w:val="24"/>
          <w:szCs w:val="24"/>
        </w:rPr>
        <w:t xml:space="preserve">, what? </w:t>
      </w:r>
      <w:r w:rsidRPr="6AC29738" w:rsidR="6AC29738">
        <w:rPr>
          <w:rFonts w:ascii="Times New Roman" w:hAnsi="Times New Roman" w:cs="Times New Roman"/>
          <w:i w:val="1"/>
          <w:iCs w:val="1"/>
          <w:sz w:val="24"/>
          <w:szCs w:val="24"/>
        </w:rPr>
        <w:t>This</w:t>
      </w:r>
      <w:r w:rsidRPr="6AC29738" w:rsidR="6AC29738">
        <w:rPr>
          <w:rFonts w:ascii="Times New Roman" w:hAnsi="Times New Roman" w:cs="Times New Roman"/>
          <w:sz w:val="24"/>
          <w:szCs w:val="24"/>
        </w:rPr>
        <w:t xml:space="preserve"> is </w:t>
      </w:r>
      <w:r w:rsidRPr="6AC29738" w:rsidR="6AC29738">
        <w:rPr>
          <w:rFonts w:ascii="Times New Roman" w:hAnsi="Times New Roman" w:cs="Times New Roman"/>
          <w:sz w:val="24"/>
          <w:szCs w:val="24"/>
        </w:rPr>
        <w:t>what’s</w:t>
      </w:r>
      <w:r w:rsidRPr="6AC29738" w:rsidR="6AC29738">
        <w:rPr>
          <w:rFonts w:ascii="Times New Roman" w:hAnsi="Times New Roman" w:cs="Times New Roman"/>
          <w:sz w:val="24"/>
          <w:szCs w:val="24"/>
        </w:rPr>
        <w:t xml:space="preserve"> been bothering you?”</w:t>
      </w:r>
    </w:p>
    <w:p w:rsidR="004A6239" w:rsidP="004A6239" w:rsidRDefault="004A6239" w14:paraId="376AE7C0" w14:textId="1BBB7FB0">
      <w:pPr>
        <w:spacing w:line="480" w:lineRule="auto"/>
        <w:rPr>
          <w:rFonts w:ascii="Times New Roman" w:hAnsi="Times New Roman" w:cs="Times New Roman"/>
          <w:sz w:val="24"/>
          <w:szCs w:val="24"/>
        </w:rPr>
      </w:pPr>
      <w:r>
        <w:rPr>
          <w:rFonts w:ascii="Times New Roman" w:hAnsi="Times New Roman" w:cs="Times New Roman"/>
          <w:sz w:val="24"/>
          <w:szCs w:val="24"/>
        </w:rPr>
        <w:t>“I’m serious. What Jewish person you ever heard with the name Belkin?”</w:t>
      </w:r>
    </w:p>
    <w:p w:rsidR="003342BF" w:rsidP="003342BF" w:rsidRDefault="003342BF" w14:paraId="32BA29BA" w14:textId="3B80CF4C">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sidR="004A6239">
        <w:rPr>
          <w:rFonts w:ascii="Times New Roman" w:hAnsi="Times New Roman" w:cs="Times New Roman"/>
          <w:sz w:val="24"/>
          <w:szCs w:val="24"/>
        </w:rPr>
        <w:t>But stein is good then, right?</w:t>
      </w:r>
      <w:r w:rsidRPr="007F6A34">
        <w:rPr>
          <w:rFonts w:ascii="Times New Roman" w:hAnsi="Times New Roman" w:cs="Times New Roman"/>
          <w:sz w:val="24"/>
          <w:szCs w:val="24"/>
        </w:rPr>
        <w:t xml:space="preserve"> </w:t>
      </w:r>
      <w:proofErr w:type="gramStart"/>
      <w:r w:rsidRPr="007F6A34">
        <w:rPr>
          <w:rFonts w:ascii="Times New Roman" w:hAnsi="Times New Roman" w:cs="Times New Roman"/>
          <w:sz w:val="24"/>
          <w:szCs w:val="24"/>
        </w:rPr>
        <w:t>So</w:t>
      </w:r>
      <w:proofErr w:type="gramEnd"/>
      <w:r w:rsidRPr="007F6A34">
        <w:rPr>
          <w:rFonts w:ascii="Times New Roman" w:hAnsi="Times New Roman" w:cs="Times New Roman"/>
          <w:sz w:val="24"/>
          <w:szCs w:val="24"/>
        </w:rPr>
        <w:t xml:space="preserve"> what, now Frankenstein was Jewish?”</w:t>
      </w:r>
    </w:p>
    <w:p w:rsidR="003342BF" w:rsidP="003342BF" w:rsidRDefault="003342BF" w14:paraId="2ADF8456" w14:textId="77777777">
      <w:pPr>
        <w:spacing w:line="480" w:lineRule="auto"/>
        <w:rPr>
          <w:rFonts w:ascii="Times New Roman" w:hAnsi="Times New Roman" w:cs="Times New Roman"/>
          <w:sz w:val="24"/>
          <w:szCs w:val="24"/>
        </w:rPr>
      </w:pPr>
      <w:r w:rsidRPr="007F6A34">
        <w:rPr>
          <w:rFonts w:ascii="Times New Roman" w:hAnsi="Times New Roman" w:cs="Times New Roman"/>
          <w:sz w:val="24"/>
          <w:szCs w:val="24"/>
        </w:rPr>
        <w:t>“I don’t know. Shit, the proof is in the name. I guess that nigga was</w:t>
      </w:r>
      <w:r>
        <w:rPr>
          <w:rFonts w:ascii="Times New Roman" w:hAnsi="Times New Roman" w:cs="Times New Roman"/>
          <w:sz w:val="24"/>
          <w:szCs w:val="24"/>
        </w:rPr>
        <w:t xml:space="preserve"> a</w:t>
      </w:r>
      <w:r w:rsidRPr="007F6A34">
        <w:rPr>
          <w:rFonts w:ascii="Times New Roman" w:hAnsi="Times New Roman" w:cs="Times New Roman"/>
          <w:sz w:val="24"/>
          <w:szCs w:val="24"/>
        </w:rPr>
        <w:t xml:space="preserve"> Jew.”</w:t>
      </w:r>
    </w:p>
    <w:p w:rsidR="003342BF" w:rsidP="003342BF" w:rsidRDefault="003342BF" w14:paraId="5BE4A0D2" w14:textId="04A55FA5">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Napoleon stared at Lincolns, straight-faced.“You’re a dumbass.”</w:t>
      </w:r>
    </w:p>
    <w:p w:rsidR="00A213EB" w:rsidP="003B2949" w:rsidRDefault="00A213EB" w14:paraId="750BCB04" w14:textId="4F3BB00E">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Lincolns noticed someone in a black jacket with a hood over his head and a brown paper bag in his hand. He tapped Lincolns on the shoulder and they both watched him walk up to Angel’s door near the steps. The afternoon sun beamed its conspicuous light upon him. Lincolns walked behind him and tapped the hooded stranger with his index finger. He shot up, his hood falling off his head as he jerked. A teenager—the scrawny build of no more than sixteen years old stared back at him. His eyes were </w:t>
      </w:r>
      <w:r w:rsidRPr="6AC29738" w:rsidR="6AC29738">
        <w:rPr>
          <w:rFonts w:ascii="Times New Roman" w:hAnsi="Times New Roman" w:cs="Times New Roman"/>
          <w:sz w:val="24"/>
          <w:szCs w:val="24"/>
        </w:rPr>
        <w:t>ovals</w:t>
      </w:r>
      <w:r w:rsidRPr="6AC29738" w:rsidR="6AC29738">
        <w:rPr>
          <w:rFonts w:ascii="Times New Roman" w:hAnsi="Times New Roman" w:cs="Times New Roman"/>
          <w:sz w:val="24"/>
          <w:szCs w:val="24"/>
        </w:rPr>
        <w:t xml:space="preserve"> and his teeth were jittering.</w:t>
      </w:r>
      <w:proofErr w:type="gramStart"/>
      <w:proofErr w:type="gramEnd"/>
    </w:p>
    <w:p w:rsidR="00A213EB" w:rsidP="003B2949" w:rsidRDefault="00A213EB" w14:paraId="2D598A73" w14:textId="50FF729E">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doin</w:t>
      </w:r>
      <w:proofErr w:type="spellEnd"/>
      <w:r>
        <w:rPr>
          <w:rFonts w:ascii="Times New Roman" w:hAnsi="Times New Roman" w:cs="Times New Roman"/>
          <w:sz w:val="24"/>
          <w:szCs w:val="24"/>
        </w:rPr>
        <w:t>’ kid</w:t>
      </w:r>
      <w:r w:rsidR="00D0155B">
        <w:rPr>
          <w:rFonts w:ascii="Times New Roman" w:hAnsi="Times New Roman" w:cs="Times New Roman"/>
          <w:sz w:val="24"/>
          <w:szCs w:val="24"/>
        </w:rPr>
        <w:t>?</w:t>
      </w:r>
      <w:r>
        <w:rPr>
          <w:rFonts w:ascii="Times New Roman" w:hAnsi="Times New Roman" w:cs="Times New Roman"/>
          <w:sz w:val="24"/>
          <w:szCs w:val="24"/>
        </w:rPr>
        <w:t xml:space="preserve">” Lincolns said. </w:t>
      </w:r>
    </w:p>
    <w:p w:rsidR="00A213EB" w:rsidP="00A213EB" w:rsidRDefault="00A213EB" w14:paraId="3D905476" w14:textId="18E524A2">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81052A">
        <w:rPr>
          <w:rFonts w:ascii="Times New Roman" w:hAnsi="Times New Roman" w:cs="Times New Roman"/>
          <w:sz w:val="24"/>
          <w:szCs w:val="24"/>
        </w:rPr>
        <w:t>umm</w:t>
      </w:r>
      <w:r w:rsidR="00D0155B">
        <w:rPr>
          <w:rFonts w:ascii="Times New Roman" w:hAnsi="Times New Roman" w:cs="Times New Roman"/>
          <w:sz w:val="24"/>
          <w:szCs w:val="24"/>
        </w:rPr>
        <w:t>.</w:t>
      </w:r>
      <w:r>
        <w:rPr>
          <w:rFonts w:ascii="Times New Roman" w:hAnsi="Times New Roman" w:cs="Times New Roman"/>
          <w:sz w:val="24"/>
          <w:szCs w:val="24"/>
        </w:rPr>
        <w:t>” the kid stuttered and shuttered.</w:t>
      </w:r>
    </w:p>
    <w:p w:rsidR="00A213EB" w:rsidP="00A213EB" w:rsidRDefault="00A213EB" w14:paraId="053E174A" w14:textId="70AE92F3">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w:t>
      </w:r>
      <w:r w:rsidR="0002206C">
        <w:rPr>
          <w:rFonts w:ascii="Times New Roman" w:hAnsi="Times New Roman" w:cs="Times New Roman"/>
          <w:sz w:val="24"/>
          <w:szCs w:val="24"/>
        </w:rPr>
        <w:t xml:space="preserve">approached the kid and </w:t>
      </w:r>
      <w:r w:rsidR="00FD60D4">
        <w:rPr>
          <w:rFonts w:ascii="Times New Roman" w:hAnsi="Times New Roman" w:cs="Times New Roman"/>
          <w:sz w:val="24"/>
          <w:szCs w:val="24"/>
        </w:rPr>
        <w:t>kneeled.</w:t>
      </w:r>
      <w:r>
        <w:rPr>
          <w:rFonts w:ascii="Times New Roman" w:hAnsi="Times New Roman" w:cs="Times New Roman"/>
          <w:sz w:val="24"/>
          <w:szCs w:val="24"/>
        </w:rPr>
        <w:t xml:space="preserve"> “Don’t be afraid, friend. Just tell us why you’re walking around with fresh shit in a bag and placing it under this man’s welcome mat.”</w:t>
      </w:r>
    </w:p>
    <w:p w:rsidR="000D707F" w:rsidP="003B2949" w:rsidRDefault="0081052A" w14:paraId="7B665E55" w14:textId="50E7C7B9">
      <w:pPr>
        <w:spacing w:line="480" w:lineRule="auto"/>
        <w:rPr>
          <w:rFonts w:ascii="Times New Roman" w:hAnsi="Times New Roman" w:cs="Times New Roman"/>
          <w:sz w:val="24"/>
          <w:szCs w:val="24"/>
        </w:rPr>
      </w:pPr>
      <w:r>
        <w:rPr>
          <w:rFonts w:ascii="Times New Roman" w:hAnsi="Times New Roman" w:cs="Times New Roman"/>
          <w:sz w:val="24"/>
          <w:szCs w:val="24"/>
        </w:rPr>
        <w:t xml:space="preserve">More stutters </w:t>
      </w:r>
      <w:r w:rsidR="00D03951">
        <w:rPr>
          <w:rFonts w:ascii="Times New Roman" w:hAnsi="Times New Roman" w:cs="Times New Roman"/>
          <w:sz w:val="24"/>
          <w:szCs w:val="24"/>
        </w:rPr>
        <w:t>fumbled from the kid’s mouth</w:t>
      </w:r>
      <w:r>
        <w:rPr>
          <w:rFonts w:ascii="Times New Roman" w:hAnsi="Times New Roman" w:cs="Times New Roman"/>
          <w:sz w:val="24"/>
          <w:szCs w:val="24"/>
        </w:rPr>
        <w:t xml:space="preserve"> as his body shivered. </w:t>
      </w:r>
    </w:p>
    <w:p w:rsidR="0002206C" w:rsidP="003B2949" w:rsidRDefault="0002206C" w14:paraId="4B117BC0" w14:textId="46C09324">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A voice closed in on them from behind. “That’s ‘bout as good as ye </w:t>
      </w:r>
      <w:r w:rsidRPr="6AC29738" w:rsidR="6AC29738">
        <w:rPr>
          <w:rFonts w:ascii="Times New Roman" w:hAnsi="Times New Roman" w:cs="Times New Roman"/>
          <w:sz w:val="24"/>
          <w:szCs w:val="24"/>
        </w:rPr>
        <w:t>gonna</w:t>
      </w:r>
      <w:r w:rsidRPr="6AC29738" w:rsidR="6AC29738">
        <w:rPr>
          <w:rFonts w:ascii="Times New Roman" w:hAnsi="Times New Roman" w:cs="Times New Roman"/>
          <w:sz w:val="24"/>
          <w:szCs w:val="24"/>
        </w:rPr>
        <w:t xml:space="preserve"> do on this one it seems, kid. Take the bag and get on. N’ </w:t>
      </w:r>
      <w:r w:rsidRPr="6AC29738" w:rsidR="6AC29738">
        <w:rPr>
          <w:rFonts w:ascii="Times New Roman" w:hAnsi="Times New Roman" w:cs="Times New Roman"/>
          <w:sz w:val="24"/>
          <w:szCs w:val="24"/>
        </w:rPr>
        <w:t>don’t</w:t>
      </w:r>
      <w:r w:rsidRPr="6AC29738" w:rsidR="6AC29738">
        <w:rPr>
          <w:rFonts w:ascii="Times New Roman" w:hAnsi="Times New Roman" w:cs="Times New Roman"/>
          <w:sz w:val="24"/>
          <w:szCs w:val="24"/>
        </w:rPr>
        <w:t xml:space="preserve"> fret, </w:t>
      </w:r>
      <w:r w:rsidRPr="6AC29738" w:rsidR="6AC29738">
        <w:rPr>
          <w:rFonts w:ascii="Times New Roman" w:hAnsi="Times New Roman" w:cs="Times New Roman"/>
          <w:sz w:val="24"/>
          <w:szCs w:val="24"/>
        </w:rPr>
        <w:t>you’ll</w:t>
      </w:r>
      <w:r w:rsidRPr="6AC29738" w:rsidR="6AC29738">
        <w:rPr>
          <w:rFonts w:ascii="Times New Roman" w:hAnsi="Times New Roman" w:cs="Times New Roman"/>
          <w:sz w:val="24"/>
          <w:szCs w:val="24"/>
        </w:rPr>
        <w:t xml:space="preserve"> still get </w:t>
      </w:r>
      <w:r w:rsidRPr="6AC29738" w:rsidR="6AC29738">
        <w:rPr>
          <w:rFonts w:ascii="Times New Roman" w:hAnsi="Times New Roman" w:cs="Times New Roman"/>
          <w:sz w:val="24"/>
          <w:szCs w:val="24"/>
        </w:rPr>
        <w:t>yer</w:t>
      </w:r>
      <w:r w:rsidRPr="6AC29738" w:rsidR="6AC29738">
        <w:rPr>
          <w:rFonts w:ascii="Times New Roman" w:hAnsi="Times New Roman" w:cs="Times New Roman"/>
          <w:sz w:val="24"/>
          <w:szCs w:val="24"/>
        </w:rPr>
        <w:t xml:space="preserve"> coin fer it.”</w:t>
      </w:r>
    </w:p>
    <w:p w:rsidR="0002206C" w:rsidP="003B2949" w:rsidRDefault="0002206C" w14:paraId="63E8583B" w14:textId="1B5B049C">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An Irish accent always put Napoleon on guard. You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exactly bump into Irish folk at the local supermarket in this city. Underground fight clubs, poker tournaments, strip clubs or at hotels with cheap prostitutes —sure, Irish abound. But Napoleon knew most of the scroungy-looking ones with a toothpick dangling from the corner of their mouths were </w:t>
      </w:r>
      <w:r w:rsidRPr="6AC29738" w:rsidR="6AC29738">
        <w:rPr>
          <w:rFonts w:ascii="Times New Roman" w:hAnsi="Times New Roman" w:cs="Times New Roman"/>
          <w:sz w:val="24"/>
          <w:szCs w:val="24"/>
        </w:rPr>
        <w:t>definitely made</w:t>
      </w:r>
      <w:r w:rsidRPr="6AC29738" w:rsidR="6AC29738">
        <w:rPr>
          <w:rFonts w:ascii="Times New Roman" w:hAnsi="Times New Roman" w:cs="Times New Roman"/>
          <w:sz w:val="24"/>
          <w:szCs w:val="24"/>
        </w:rPr>
        <w:t xml:space="preserve"> guys.</w:t>
      </w:r>
    </w:p>
    <w:p w:rsidR="0002206C" w:rsidP="003B2949" w:rsidRDefault="0002206C" w14:paraId="65BDC253" w14:textId="6399251C">
      <w:pPr>
        <w:spacing w:line="480" w:lineRule="auto"/>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yessuh</w:t>
      </w:r>
      <w:proofErr w:type="spellEnd"/>
      <w:r>
        <w:rPr>
          <w:rFonts w:ascii="Times New Roman" w:hAnsi="Times New Roman" w:cs="Times New Roman"/>
          <w:sz w:val="24"/>
          <w:szCs w:val="24"/>
        </w:rPr>
        <w:t>,” the kid said, his Irish accent audibly clear now that he got past his stutters.</w:t>
      </w:r>
      <w:r w:rsidR="00FD60D4">
        <w:rPr>
          <w:rFonts w:ascii="Times New Roman" w:hAnsi="Times New Roman" w:cs="Times New Roman"/>
          <w:sz w:val="24"/>
          <w:szCs w:val="24"/>
        </w:rPr>
        <w:t xml:space="preserve"> He ran off.</w:t>
      </w:r>
    </w:p>
    <w:p w:rsidR="0002206C" w:rsidP="003B2949" w:rsidRDefault="0002206C" w14:paraId="2B363CFD" w14:textId="5D96B74B">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Napoleon stood up, wiping the gravel off his palms from bending down. “This is your doing?”</w:t>
      </w:r>
    </w:p>
    <w:p w:rsidR="004E67B5" w:rsidP="003B2949" w:rsidRDefault="004E67B5" w14:paraId="199AA8B5" w14:textId="347AD67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shite? You’d need a much bigger bag. I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too kind to toilets ye see.” </w:t>
      </w:r>
    </w:p>
    <w:p w:rsidR="004E67B5" w:rsidP="003B2949" w:rsidRDefault="004E67B5" w14:paraId="2490630A" w14:textId="3509B03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fuck does that even mean,” Lincolns said, unimpressed. </w:t>
      </w:r>
    </w:p>
    <w:p w:rsidR="004E67B5" w:rsidP="003B2949" w:rsidRDefault="004E67B5" w14:paraId="5B78725F" w14:textId="60AF5873">
      <w:pPr>
        <w:spacing w:line="480" w:lineRule="auto"/>
        <w:rPr>
          <w:rFonts w:ascii="Times New Roman" w:hAnsi="Times New Roman" w:cs="Times New Roman"/>
          <w:sz w:val="24"/>
          <w:szCs w:val="24"/>
        </w:rPr>
      </w:pPr>
      <w:r>
        <w:rPr>
          <w:rFonts w:ascii="Times New Roman" w:hAnsi="Times New Roman" w:cs="Times New Roman"/>
          <w:sz w:val="24"/>
          <w:szCs w:val="24"/>
        </w:rPr>
        <w:t>Two other men</w:t>
      </w:r>
      <w:r w:rsidR="00D0155B">
        <w:rPr>
          <w:rFonts w:ascii="Times New Roman" w:hAnsi="Times New Roman" w:cs="Times New Roman"/>
          <w:sz w:val="24"/>
          <w:szCs w:val="24"/>
        </w:rPr>
        <w:t xml:space="preserve"> in suits</w:t>
      </w:r>
      <w:r>
        <w:rPr>
          <w:rFonts w:ascii="Times New Roman" w:hAnsi="Times New Roman" w:cs="Times New Roman"/>
          <w:sz w:val="24"/>
          <w:szCs w:val="24"/>
        </w:rPr>
        <w:t xml:space="preserve"> came around the corner and joined the Irishman with the toothpick.</w:t>
      </w:r>
    </w:p>
    <w:p w:rsidR="004E67B5" w:rsidP="003B2949" w:rsidRDefault="004E67B5" w14:paraId="26EB79AF" w14:textId="723729B9">
      <w:pPr>
        <w:spacing w:line="480" w:lineRule="auto"/>
        <w:rPr>
          <w:rFonts w:ascii="Times New Roman" w:hAnsi="Times New Roman" w:cs="Times New Roman"/>
          <w:sz w:val="24"/>
          <w:szCs w:val="24"/>
        </w:rPr>
      </w:pPr>
      <w:r>
        <w:rPr>
          <w:rFonts w:ascii="Times New Roman" w:hAnsi="Times New Roman" w:cs="Times New Roman"/>
          <w:sz w:val="24"/>
          <w:szCs w:val="24"/>
        </w:rPr>
        <w:t>“Name’s Donnie,” he said holding his hand out.</w:t>
      </w:r>
    </w:p>
    <w:p w:rsidR="004E67B5" w:rsidP="003B2949" w:rsidRDefault="004E67B5" w14:paraId="7E2EFF23" w14:textId="44E32B0B">
      <w:pPr>
        <w:spacing w:line="480" w:lineRule="auto"/>
        <w:rPr>
          <w:rFonts w:ascii="Times New Roman" w:hAnsi="Times New Roman" w:cs="Times New Roman"/>
          <w:sz w:val="24"/>
          <w:szCs w:val="24"/>
        </w:rPr>
      </w:pPr>
      <w:r>
        <w:rPr>
          <w:rFonts w:ascii="Times New Roman" w:hAnsi="Times New Roman" w:cs="Times New Roman"/>
          <w:sz w:val="24"/>
          <w:szCs w:val="24"/>
        </w:rPr>
        <w:t xml:space="preserve">“I know who you are,” Napoleon said, crossing his arms. </w:t>
      </w:r>
    </w:p>
    <w:p w:rsidR="004E67B5" w:rsidP="003B2949" w:rsidRDefault="004E67B5" w14:paraId="7A27353C" w14:textId="654F38DA">
      <w:pPr>
        <w:spacing w:line="480" w:lineRule="auto"/>
        <w:rPr>
          <w:rFonts w:ascii="Times New Roman" w:hAnsi="Times New Roman" w:cs="Times New Roman"/>
          <w:sz w:val="24"/>
          <w:szCs w:val="24"/>
        </w:rPr>
      </w:pPr>
      <w:r>
        <w:rPr>
          <w:rFonts w:ascii="Times New Roman" w:hAnsi="Times New Roman" w:cs="Times New Roman"/>
          <w:sz w:val="24"/>
          <w:szCs w:val="24"/>
        </w:rPr>
        <w:t>Donnie looked at his empty hand, smiled and placed both hands in his pocket then leaned against Napoleon’s BMW.</w:t>
      </w:r>
    </w:p>
    <w:p w:rsidR="004E67B5" w:rsidP="003B2949" w:rsidRDefault="004E67B5" w14:paraId="0BFA52C8" w14:textId="0BC0A100">
      <w:pPr>
        <w:spacing w:line="480" w:lineRule="auto"/>
        <w:rPr>
          <w:rFonts w:ascii="Times New Roman" w:hAnsi="Times New Roman" w:cs="Times New Roman"/>
          <w:sz w:val="24"/>
          <w:szCs w:val="24"/>
        </w:rPr>
      </w:pPr>
      <w:r>
        <w:rPr>
          <w:rFonts w:ascii="Times New Roman" w:hAnsi="Times New Roman" w:cs="Times New Roman"/>
          <w:sz w:val="24"/>
          <w:szCs w:val="24"/>
        </w:rPr>
        <w:t>“Well, see then I’m at a disadvantage—</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knowin</w:t>
      </w:r>
      <w:proofErr w:type="spellEnd"/>
      <w:r>
        <w:rPr>
          <w:rFonts w:ascii="Times New Roman" w:hAnsi="Times New Roman" w:cs="Times New Roman"/>
          <w:sz w:val="24"/>
          <w:szCs w:val="24"/>
        </w:rPr>
        <w:t xml:space="preserve"> me n’ all.”</w:t>
      </w:r>
    </w:p>
    <w:p w:rsidR="004E67B5" w:rsidP="003B2949" w:rsidRDefault="004E67B5" w14:paraId="6315E239" w14:textId="49C9659E">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you don’t know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right? Smart ass,” Lincolns said.</w:t>
      </w:r>
    </w:p>
    <w:p w:rsidR="00381921" w:rsidP="6AC29738" w:rsidRDefault="00381921" w14:paraId="519F80A1" w14:textId="40B1EC5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The three Irishmen laughed. </w:t>
      </w:r>
    </w:p>
    <w:p w:rsidR="00381921" w:rsidP="003B2949" w:rsidRDefault="00381921" w14:paraId="5B64415C" w14:textId="73DC18DF">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“I </w:t>
      </w:r>
      <w:r w:rsidRPr="6AC29738" w:rsidR="6AC29738">
        <w:rPr>
          <w:rFonts w:ascii="Times New Roman" w:hAnsi="Times New Roman" w:cs="Times New Roman"/>
          <w:sz w:val="24"/>
          <w:szCs w:val="24"/>
        </w:rPr>
        <w:t>don’t</w:t>
      </w:r>
      <w:r w:rsidRPr="6AC29738" w:rsidR="6AC29738">
        <w:rPr>
          <w:rFonts w:ascii="Times New Roman" w:hAnsi="Times New Roman" w:cs="Times New Roman"/>
          <w:sz w:val="24"/>
          <w:szCs w:val="24"/>
        </w:rPr>
        <w:t xml:space="preserve"> give a fuck </w:t>
      </w:r>
      <w:r w:rsidRPr="6AC29738" w:rsidR="6AC29738">
        <w:rPr>
          <w:rFonts w:ascii="Times New Roman" w:hAnsi="Times New Roman" w:cs="Times New Roman"/>
          <w:sz w:val="24"/>
          <w:szCs w:val="24"/>
        </w:rPr>
        <w:t>who’ya</w:t>
      </w:r>
      <w:r w:rsidRPr="6AC29738" w:rsidR="6AC29738">
        <w:rPr>
          <w:rFonts w:ascii="Times New Roman" w:hAnsi="Times New Roman" w:cs="Times New Roman"/>
          <w:sz w:val="24"/>
          <w:szCs w:val="24"/>
        </w:rPr>
        <w:t xml:space="preserve"> are,” Donnie said. “Obviously, this city </w:t>
      </w:r>
      <w:r w:rsidRPr="6AC29738" w:rsidR="6AC29738">
        <w:rPr>
          <w:rFonts w:ascii="Times New Roman" w:hAnsi="Times New Roman" w:cs="Times New Roman"/>
          <w:sz w:val="24"/>
          <w:szCs w:val="24"/>
        </w:rPr>
        <w:t>doesn’t</w:t>
      </w:r>
      <w:r w:rsidRPr="6AC29738" w:rsidR="6AC29738">
        <w:rPr>
          <w:rFonts w:ascii="Times New Roman" w:hAnsi="Times New Roman" w:cs="Times New Roman"/>
          <w:sz w:val="24"/>
          <w:szCs w:val="24"/>
        </w:rPr>
        <w:t xml:space="preserve"> give a fuck otherwise I would know </w:t>
      </w:r>
      <w:r w:rsidRPr="6AC29738" w:rsidR="6AC29738">
        <w:rPr>
          <w:rFonts w:ascii="Times New Roman" w:hAnsi="Times New Roman" w:cs="Times New Roman"/>
          <w:sz w:val="24"/>
          <w:szCs w:val="24"/>
        </w:rPr>
        <w:t>who’ya</w:t>
      </w:r>
      <w:r w:rsidRPr="6AC29738" w:rsidR="6AC29738">
        <w:rPr>
          <w:rFonts w:ascii="Times New Roman" w:hAnsi="Times New Roman" w:cs="Times New Roman"/>
          <w:sz w:val="24"/>
          <w:szCs w:val="24"/>
        </w:rPr>
        <w:t xml:space="preserve"> are.”</w:t>
      </w:r>
    </w:p>
    <w:p w:rsidR="00381921" w:rsidP="003B2949" w:rsidRDefault="00381921" w14:paraId="50D48844" w14:textId="73E20679">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Lincolns shot evil daggers at the Irishmen. The two lackeys postured up. Donnie </w:t>
      </w:r>
      <w:r w:rsidRPr="6AC29738" w:rsidR="6AC29738">
        <w:rPr>
          <w:rFonts w:ascii="Times New Roman" w:hAnsi="Times New Roman" w:cs="Times New Roman"/>
          <w:sz w:val="24"/>
          <w:szCs w:val="24"/>
        </w:rPr>
        <w:t>didn’t</w:t>
      </w:r>
      <w:r w:rsidRPr="6AC29738" w:rsidR="6AC29738">
        <w:rPr>
          <w:rFonts w:ascii="Times New Roman" w:hAnsi="Times New Roman" w:cs="Times New Roman"/>
          <w:sz w:val="24"/>
          <w:szCs w:val="24"/>
        </w:rPr>
        <w:t xml:space="preserve"> move an inch. Napoleon laughed. It </w:t>
      </w:r>
      <w:r w:rsidRPr="6AC29738" w:rsidR="6AC29738">
        <w:rPr>
          <w:rFonts w:ascii="Times New Roman" w:hAnsi="Times New Roman" w:cs="Times New Roman"/>
          <w:sz w:val="24"/>
          <w:szCs w:val="24"/>
        </w:rPr>
        <w:t>wasn’t</w:t>
      </w:r>
      <w:r w:rsidRPr="6AC29738" w:rsidR="6AC29738">
        <w:rPr>
          <w:rFonts w:ascii="Times New Roman" w:hAnsi="Times New Roman" w:cs="Times New Roman"/>
          <w:sz w:val="24"/>
          <w:szCs w:val="24"/>
        </w:rPr>
        <w:t xml:space="preserve"> a sarcastic laugh; it was a hearty bawl—a real laughing </w:t>
      </w:r>
      <w:r w:rsidRPr="6AC29738" w:rsidR="6AC29738">
        <w:rPr>
          <w:rFonts w:ascii="Times New Roman" w:hAnsi="Times New Roman" w:cs="Times New Roman"/>
          <w:i w:val="1"/>
          <w:iCs w:val="1"/>
          <w:sz w:val="24"/>
          <w:szCs w:val="24"/>
        </w:rPr>
        <w:t>at</w:t>
      </w:r>
      <w:r w:rsidRPr="6AC29738" w:rsidR="6AC29738">
        <w:rPr>
          <w:rFonts w:ascii="Times New Roman" w:hAnsi="Times New Roman" w:cs="Times New Roman"/>
          <w:sz w:val="24"/>
          <w:szCs w:val="24"/>
        </w:rPr>
        <w:t xml:space="preserve"> you not </w:t>
      </w:r>
      <w:r w:rsidRPr="6AC29738" w:rsidR="6AC29738">
        <w:rPr>
          <w:rFonts w:ascii="Times New Roman" w:hAnsi="Times New Roman" w:cs="Times New Roman"/>
          <w:i w:val="1"/>
          <w:iCs w:val="1"/>
          <w:sz w:val="24"/>
          <w:szCs w:val="24"/>
        </w:rPr>
        <w:t>with</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you</w:t>
      </w:r>
      <w:r w:rsidRPr="6AC29738" w:rsidR="6AC29738">
        <w:rPr>
          <w:rFonts w:ascii="Times New Roman" w:hAnsi="Times New Roman" w:cs="Times New Roman"/>
          <w:sz w:val="24"/>
          <w:szCs w:val="24"/>
        </w:rPr>
        <w:t xml:space="preserve"> exhibition. Donnie’s face showed offense.</w:t>
      </w:r>
      <w:proofErr w:type="gramStart"/>
      <w:proofErr w:type="gramEnd"/>
    </w:p>
    <w:p w:rsidR="004B2432" w:rsidP="6AC29738" w:rsidRDefault="004B2432" w14:paraId="2E629E8B" w14:textId="6FB2E5C7">
      <w:pPr>
        <w:pStyle w:val="Normal"/>
        <w:suppressLineNumbers w:val="0"/>
        <w:bidi w:val="0"/>
        <w:spacing w:before="0" w:beforeAutospacing="off" w:after="0" w:afterAutospacing="off" w:line="480" w:lineRule="auto"/>
        <w:ind w:left="0" w:right="0" w:firstLine="720"/>
        <w:jc w:val="left"/>
        <w:rPr>
          <w:rFonts w:ascii="Times New Roman" w:hAnsi="Times New Roman" w:cs="Times New Roman"/>
          <w:sz w:val="24"/>
          <w:szCs w:val="24"/>
        </w:rPr>
      </w:pPr>
      <w:r w:rsidRPr="6AC29738" w:rsidR="6AC29738">
        <w:rPr>
          <w:rFonts w:ascii="Times New Roman" w:hAnsi="Times New Roman" w:cs="Times New Roman"/>
          <w:sz w:val="24"/>
          <w:szCs w:val="24"/>
        </w:rPr>
        <w:t xml:space="preserve">“Yeah, we’re the nobodies,” Napoleon scoffed. “Meanwhile three overdressed lames…” Napoleon stopped then took an appraising gaze at them. “One overdressed lame and two pawnshop goons are paying kids to drop shit bombs at local businesses.” He laughed. “You guys are </w:t>
      </w:r>
      <w:r w:rsidRPr="6AC29738" w:rsidR="6AC29738">
        <w:rPr>
          <w:rFonts w:ascii="Times New Roman" w:hAnsi="Times New Roman" w:cs="Times New Roman"/>
          <w:sz w:val="24"/>
          <w:szCs w:val="24"/>
        </w:rPr>
        <w:t>reeeeally</w:t>
      </w:r>
      <w:r w:rsidRPr="6AC29738" w:rsidR="6AC29738">
        <w:rPr>
          <w:rFonts w:ascii="Times New Roman" w:hAnsi="Times New Roman" w:cs="Times New Roman"/>
          <w:sz w:val="24"/>
          <w:szCs w:val="24"/>
        </w:rPr>
        <w:t xml:space="preserve"> high on the totem pole of the city’s elite. </w:t>
      </w:r>
      <w:r w:rsidRPr="6AC29738" w:rsidR="6AC29738">
        <w:rPr>
          <w:rFonts w:ascii="Times New Roman" w:hAnsi="Times New Roman" w:cs="Times New Roman"/>
          <w:sz w:val="24"/>
          <w:szCs w:val="24"/>
        </w:rPr>
        <w:t>Yeah</w:t>
      </w:r>
      <w:r w:rsidRPr="6AC29738" w:rsidR="6AC29738">
        <w:rPr>
          <w:rFonts w:ascii="Times New Roman" w:hAnsi="Times New Roman" w:cs="Times New Roman"/>
          <w:sz w:val="24"/>
          <w:szCs w:val="24"/>
        </w:rPr>
        <w:t xml:space="preserve">, okay </w:t>
      </w:r>
      <w:r w:rsidRPr="6AC29738" w:rsidR="6AC29738">
        <w:rPr>
          <w:rFonts w:ascii="Times New Roman" w:hAnsi="Times New Roman" w:cs="Times New Roman"/>
          <w:sz w:val="24"/>
          <w:szCs w:val="24"/>
        </w:rPr>
        <w:t>nigga</w:t>
      </w:r>
      <w:r w:rsidRPr="6AC29738" w:rsidR="6AC29738">
        <w:rPr>
          <w:rFonts w:ascii="Times New Roman" w:hAnsi="Times New Roman" w:cs="Times New Roman"/>
          <w:sz w:val="24"/>
          <w:szCs w:val="24"/>
        </w:rPr>
        <w:t>.”</w:t>
      </w:r>
    </w:p>
    <w:p w:rsidR="004B2432" w:rsidP="004B2432" w:rsidRDefault="004B2432" w14:paraId="725AE034" w14:textId="42E18CF5">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 wanted to tell Mr. David this task was beneath him. But Donnie didn’t tell Mr. David anything. Now he had to deal with these </w:t>
      </w:r>
      <w:r w:rsidR="00C01B92">
        <w:rPr>
          <w:rFonts w:ascii="Times New Roman" w:hAnsi="Times New Roman" w:cs="Times New Roman"/>
          <w:sz w:val="24"/>
          <w:szCs w:val="24"/>
        </w:rPr>
        <w:t>bastards attacking his rep</w:t>
      </w:r>
      <w:r>
        <w:rPr>
          <w:rFonts w:ascii="Times New Roman" w:hAnsi="Times New Roman" w:cs="Times New Roman"/>
          <w:sz w:val="24"/>
          <w:szCs w:val="24"/>
        </w:rPr>
        <w:t>. And doing a convincing job at it.</w:t>
      </w:r>
    </w:p>
    <w:p w:rsidR="00E208B6" w:rsidP="004B2432" w:rsidRDefault="00E208B6" w14:paraId="56CC1DF8" w14:textId="5567E7B8">
      <w:pPr>
        <w:spacing w:line="480" w:lineRule="auto"/>
        <w:rPr>
          <w:rFonts w:ascii="Times New Roman" w:hAnsi="Times New Roman" w:cs="Times New Roman"/>
          <w:sz w:val="24"/>
          <w:szCs w:val="24"/>
        </w:rPr>
      </w:pPr>
      <w:r>
        <w:rPr>
          <w:rFonts w:ascii="Times New Roman" w:hAnsi="Times New Roman" w:cs="Times New Roman"/>
          <w:sz w:val="24"/>
          <w:szCs w:val="24"/>
        </w:rPr>
        <w:t>“Nothing to say back there?” Lincolns said, addressing the two lackeys. “Oh yeah, that’s right.” He snapped his fingers. “Y’all are Mr. David’s guys. He doesn’t let you all out the house much, right? And when he does you don’t exactly get to show of</w:t>
      </w:r>
      <w:r w:rsidR="00FD60D4">
        <w:rPr>
          <w:rFonts w:ascii="Times New Roman" w:hAnsi="Times New Roman" w:cs="Times New Roman"/>
          <w:sz w:val="24"/>
          <w:szCs w:val="24"/>
        </w:rPr>
        <w:t xml:space="preserve">f </w:t>
      </w:r>
      <w:r>
        <w:rPr>
          <w:rFonts w:ascii="Times New Roman" w:hAnsi="Times New Roman" w:cs="Times New Roman"/>
          <w:sz w:val="24"/>
          <w:szCs w:val="24"/>
        </w:rPr>
        <w:t>your social skills.”</w:t>
      </w:r>
    </w:p>
    <w:p w:rsidR="00E208B6" w:rsidP="00E208B6" w:rsidRDefault="00E208B6" w14:paraId="12EC3E97" w14:textId="2783D2BA">
      <w:pPr>
        <w:spacing w:line="480" w:lineRule="auto"/>
        <w:rPr>
          <w:rFonts w:ascii="Times New Roman" w:hAnsi="Times New Roman" w:cs="Times New Roman"/>
          <w:sz w:val="24"/>
          <w:szCs w:val="24"/>
        </w:rPr>
      </w:pPr>
      <w:r>
        <w:rPr>
          <w:rFonts w:ascii="Times New Roman" w:hAnsi="Times New Roman" w:cs="Times New Roman"/>
          <w:sz w:val="24"/>
          <w:szCs w:val="24"/>
        </w:rPr>
        <w:t xml:space="preserve">“You black </w:t>
      </w:r>
      <w:proofErr w:type="spellStart"/>
      <w:r>
        <w:rPr>
          <w:rFonts w:ascii="Times New Roman" w:hAnsi="Times New Roman" w:cs="Times New Roman"/>
          <w:sz w:val="24"/>
          <w:szCs w:val="24"/>
        </w:rPr>
        <w:t>motha</w:t>
      </w:r>
      <w:proofErr w:type="spellEnd"/>
      <w:r>
        <w:rPr>
          <w:rFonts w:ascii="Times New Roman" w:hAnsi="Times New Roman" w:cs="Times New Roman"/>
          <w:sz w:val="24"/>
          <w:szCs w:val="24"/>
        </w:rPr>
        <w:t>—” one of the lackeys started before Donnie turned and shot a look at him.</w:t>
      </w:r>
    </w:p>
    <w:p w:rsidR="00E208B6" w:rsidP="00E208B6" w:rsidRDefault="00E208B6" w14:paraId="077AEC44" w14:textId="3CC28B36">
      <w:pPr>
        <w:spacing w:line="480" w:lineRule="auto"/>
        <w:rPr>
          <w:rFonts w:ascii="Times New Roman" w:hAnsi="Times New Roman" w:cs="Times New Roman"/>
          <w:sz w:val="24"/>
          <w:szCs w:val="24"/>
        </w:rPr>
      </w:pPr>
      <w:r>
        <w:rPr>
          <w:rFonts w:ascii="Times New Roman" w:hAnsi="Times New Roman" w:cs="Times New Roman"/>
          <w:sz w:val="24"/>
          <w:szCs w:val="24"/>
        </w:rPr>
        <w:t>“Just tell us why you guys are wasting your time with something like this,” Napoleon said.</w:t>
      </w:r>
    </w:p>
    <w:p w:rsidR="00E208B6" w:rsidP="00E208B6" w:rsidRDefault="00E208B6" w14:paraId="7CE8748B" w14:textId="7AAA3C8B">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Donnie’s tone became serious. “One of Mr. David’s lady friends bought a diamond necklace here. Got a shite deal. We’re just returning the…shit. Why do ye two </w:t>
      </w:r>
      <w:proofErr w:type="gramStart"/>
      <w:r w:rsidR="0089023C">
        <w:rPr>
          <w:rFonts w:ascii="Times New Roman" w:hAnsi="Times New Roman" w:cs="Times New Roman"/>
          <w:sz w:val="24"/>
          <w:szCs w:val="24"/>
        </w:rPr>
        <w:t>maggots</w:t>
      </w:r>
      <w:proofErr w:type="gramEnd"/>
      <w:r w:rsidR="0089023C">
        <w:rPr>
          <w:rFonts w:ascii="Times New Roman" w:hAnsi="Times New Roman" w:cs="Times New Roman"/>
          <w:sz w:val="24"/>
          <w:szCs w:val="24"/>
        </w:rPr>
        <w:t xml:space="preserve"> care?”</w:t>
      </w:r>
    </w:p>
    <w:p w:rsidR="000D707F" w:rsidP="0089023C" w:rsidRDefault="0089023C" w14:paraId="1050C002" w14:textId="469374F8">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just say it’s a friend of a friend situation here. Nonetheless, there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no point in keeping up with this thing.” Like a well-oiled machine, as Napoleon spoke Lincolns pulled out his </w:t>
      </w:r>
      <w:proofErr w:type="spellStart"/>
      <w:r>
        <w:rPr>
          <w:rFonts w:ascii="Times New Roman" w:hAnsi="Times New Roman" w:cs="Times New Roman"/>
          <w:sz w:val="24"/>
          <w:szCs w:val="24"/>
        </w:rPr>
        <w:t>glock</w:t>
      </w:r>
      <w:proofErr w:type="spellEnd"/>
      <w:r>
        <w:rPr>
          <w:rFonts w:ascii="Times New Roman" w:hAnsi="Times New Roman" w:cs="Times New Roman"/>
          <w:sz w:val="24"/>
          <w:szCs w:val="24"/>
        </w:rPr>
        <w:t xml:space="preserve"> and cocked it.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need </w:t>
      </w:r>
      <w:r w:rsidR="00C556BB">
        <w:rPr>
          <w:rFonts w:ascii="Times New Roman" w:hAnsi="Times New Roman" w:cs="Times New Roman"/>
          <w:sz w:val="24"/>
          <w:szCs w:val="24"/>
        </w:rPr>
        <w:t>y'all</w:t>
      </w:r>
      <w:r>
        <w:rPr>
          <w:rFonts w:ascii="Times New Roman" w:hAnsi="Times New Roman" w:cs="Times New Roman"/>
          <w:sz w:val="24"/>
          <w:szCs w:val="24"/>
        </w:rPr>
        <w:t xml:space="preserve"> to bounce.”</w:t>
      </w:r>
    </w:p>
    <w:p w:rsidR="0089023C" w:rsidP="0089023C" w:rsidRDefault="0089023C" w14:paraId="5934CF3E" w14:textId="0121922E">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“Ye want us to get ghost </w:t>
      </w:r>
      <w:r w:rsidRPr="6AC29738" w:rsidR="6AC29738">
        <w:rPr>
          <w:rFonts w:ascii="Times New Roman" w:hAnsi="Times New Roman" w:cs="Times New Roman"/>
          <w:sz w:val="24"/>
          <w:szCs w:val="24"/>
        </w:rPr>
        <w:t>yeah</w:t>
      </w:r>
      <w:r w:rsidRPr="6AC29738" w:rsidR="6AC29738">
        <w:rPr>
          <w:rFonts w:ascii="Times New Roman" w:hAnsi="Times New Roman" w:cs="Times New Roman"/>
          <w:sz w:val="24"/>
          <w:szCs w:val="24"/>
        </w:rPr>
        <w:t xml:space="preserve">? </w:t>
      </w:r>
      <w:r w:rsidRPr="6AC29738" w:rsidR="6AC29738">
        <w:rPr>
          <w:rFonts w:ascii="Times New Roman" w:hAnsi="Times New Roman" w:cs="Times New Roman"/>
          <w:sz w:val="24"/>
          <w:szCs w:val="24"/>
        </w:rPr>
        <w:t>I think I</w:t>
      </w:r>
      <w:r w:rsidRPr="6AC29738" w:rsidR="6AC29738">
        <w:rPr>
          <w:rFonts w:ascii="Times New Roman" w:hAnsi="Times New Roman" w:cs="Times New Roman"/>
          <w:sz w:val="24"/>
          <w:szCs w:val="24"/>
        </w:rPr>
        <w:t xml:space="preserve"> heard one of you little hoods </w:t>
      </w:r>
      <w:r w:rsidRPr="6AC29738" w:rsidR="6AC29738">
        <w:rPr>
          <w:rFonts w:ascii="Times New Roman" w:hAnsi="Times New Roman" w:cs="Times New Roman"/>
          <w:sz w:val="24"/>
          <w:szCs w:val="24"/>
        </w:rPr>
        <w:t>sayin</w:t>
      </w:r>
      <w:r w:rsidRPr="6AC29738" w:rsidR="6AC29738">
        <w:rPr>
          <w:rFonts w:ascii="Times New Roman" w:hAnsi="Times New Roman" w:cs="Times New Roman"/>
          <w:sz w:val="24"/>
          <w:szCs w:val="24"/>
        </w:rPr>
        <w:t xml:space="preserve">’ that before somewhere.” </w:t>
      </w:r>
    </w:p>
    <w:p w:rsidR="0089023C" w:rsidP="0089023C" w:rsidRDefault="0089023C" w14:paraId="6D0570AE" w14:textId="344BEF41">
      <w:pPr>
        <w:spacing w:line="480" w:lineRule="auto"/>
        <w:rPr>
          <w:rFonts w:ascii="Times New Roman" w:hAnsi="Times New Roman" w:cs="Times New Roman"/>
          <w:sz w:val="24"/>
          <w:szCs w:val="24"/>
        </w:rPr>
      </w:pPr>
      <w:r>
        <w:rPr>
          <w:rFonts w:ascii="Times New Roman" w:hAnsi="Times New Roman" w:cs="Times New Roman"/>
          <w:sz w:val="24"/>
          <w:szCs w:val="24"/>
        </w:rPr>
        <w:t xml:space="preserve">“Yeah, something like that,” Lincolns said. Holding his </w:t>
      </w:r>
      <w:proofErr w:type="spellStart"/>
      <w:r>
        <w:rPr>
          <w:rFonts w:ascii="Times New Roman" w:hAnsi="Times New Roman" w:cs="Times New Roman"/>
          <w:sz w:val="24"/>
          <w:szCs w:val="24"/>
        </w:rPr>
        <w:t>glock</w:t>
      </w:r>
      <w:proofErr w:type="spellEnd"/>
      <w:r>
        <w:rPr>
          <w:rFonts w:ascii="Times New Roman" w:hAnsi="Times New Roman" w:cs="Times New Roman"/>
          <w:sz w:val="24"/>
          <w:szCs w:val="24"/>
        </w:rPr>
        <w:t xml:space="preserve"> to his side.</w:t>
      </w:r>
    </w:p>
    <w:p w:rsidR="0089023C" w:rsidP="0089023C" w:rsidRDefault="0089023C" w14:paraId="3DC8CA90" w14:textId="3AD28E45">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 leaned his head down, staring at the piece. “Shiny,” he said. “Careful with that. </w:t>
      </w:r>
      <w:r w:rsidR="00E8624C">
        <w:rPr>
          <w:rFonts w:ascii="Times New Roman" w:hAnsi="Times New Roman" w:cs="Times New Roman"/>
          <w:sz w:val="24"/>
          <w:szCs w:val="24"/>
        </w:rPr>
        <w:t xml:space="preserve">I’d suggest </w:t>
      </w:r>
      <w:proofErr w:type="spellStart"/>
      <w:r w:rsidR="00E8624C">
        <w:rPr>
          <w:rFonts w:ascii="Times New Roman" w:hAnsi="Times New Roman" w:cs="Times New Roman"/>
          <w:sz w:val="24"/>
          <w:szCs w:val="24"/>
        </w:rPr>
        <w:t>keepin</w:t>
      </w:r>
      <w:proofErr w:type="spellEnd"/>
      <w:r w:rsidR="00E8624C">
        <w:rPr>
          <w:rFonts w:ascii="Times New Roman" w:hAnsi="Times New Roman" w:cs="Times New Roman"/>
          <w:sz w:val="24"/>
          <w:szCs w:val="24"/>
        </w:rPr>
        <w:t xml:space="preserve">’ it </w:t>
      </w:r>
      <w:proofErr w:type="gramStart"/>
      <w:r w:rsidR="00E8624C">
        <w:rPr>
          <w:rFonts w:ascii="Times New Roman" w:hAnsi="Times New Roman" w:cs="Times New Roman"/>
          <w:sz w:val="24"/>
          <w:szCs w:val="24"/>
        </w:rPr>
        <w:t>rights</w:t>
      </w:r>
      <w:proofErr w:type="gramEnd"/>
      <w:r w:rsidR="00E8624C">
        <w:rPr>
          <w:rFonts w:ascii="Times New Roman" w:hAnsi="Times New Roman" w:cs="Times New Roman"/>
          <w:sz w:val="24"/>
          <w:szCs w:val="24"/>
        </w:rPr>
        <w:t xml:space="preserve"> there next to </w:t>
      </w:r>
      <w:proofErr w:type="spellStart"/>
      <w:r w:rsidR="00E8624C">
        <w:rPr>
          <w:rFonts w:ascii="Times New Roman" w:hAnsi="Times New Roman" w:cs="Times New Roman"/>
          <w:sz w:val="24"/>
          <w:szCs w:val="24"/>
        </w:rPr>
        <w:t>ye</w:t>
      </w:r>
      <w:r w:rsidR="00C556BB">
        <w:rPr>
          <w:rFonts w:ascii="Times New Roman" w:hAnsi="Times New Roman" w:cs="Times New Roman"/>
          <w:sz w:val="24"/>
          <w:szCs w:val="24"/>
        </w:rPr>
        <w:t>r</w:t>
      </w:r>
      <w:proofErr w:type="spellEnd"/>
      <w:r w:rsidR="00E8624C">
        <w:rPr>
          <w:rFonts w:ascii="Times New Roman" w:hAnsi="Times New Roman" w:cs="Times New Roman"/>
          <w:sz w:val="24"/>
          <w:szCs w:val="24"/>
        </w:rPr>
        <w:t xml:space="preserve"> leg. Once ye starts </w:t>
      </w:r>
      <w:proofErr w:type="spellStart"/>
      <w:r w:rsidR="00E8624C">
        <w:rPr>
          <w:rFonts w:ascii="Times New Roman" w:hAnsi="Times New Roman" w:cs="Times New Roman"/>
          <w:sz w:val="24"/>
          <w:szCs w:val="24"/>
        </w:rPr>
        <w:t>aimin</w:t>
      </w:r>
      <w:proofErr w:type="spellEnd"/>
      <w:r w:rsidR="00E8624C">
        <w:rPr>
          <w:rFonts w:ascii="Times New Roman" w:hAnsi="Times New Roman" w:cs="Times New Roman"/>
          <w:sz w:val="24"/>
          <w:szCs w:val="24"/>
        </w:rPr>
        <w:t xml:space="preserve">’ at people, things get </w:t>
      </w:r>
      <w:proofErr w:type="spellStart"/>
      <w:r w:rsidR="00E8624C">
        <w:rPr>
          <w:rFonts w:ascii="Times New Roman" w:hAnsi="Times New Roman" w:cs="Times New Roman"/>
          <w:sz w:val="24"/>
          <w:szCs w:val="24"/>
        </w:rPr>
        <w:t>kinda</w:t>
      </w:r>
      <w:proofErr w:type="spellEnd"/>
      <w:r w:rsidR="00E8624C">
        <w:rPr>
          <w:rFonts w:ascii="Times New Roman" w:hAnsi="Times New Roman" w:cs="Times New Roman"/>
          <w:sz w:val="24"/>
          <w:szCs w:val="24"/>
        </w:rPr>
        <w:t xml:space="preserve"> hairy, yeah?”</w:t>
      </w:r>
    </w:p>
    <w:p w:rsidR="00E8624C" w:rsidP="0089023C" w:rsidRDefault="00E8624C" w14:paraId="08DCA372" w14:textId="48F03F9E">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it wasn’t exactly a </w:t>
      </w:r>
      <w:r w:rsidR="00FD60D4">
        <w:rPr>
          <w:rFonts w:ascii="Times New Roman" w:hAnsi="Times New Roman" w:cs="Times New Roman"/>
          <w:sz w:val="24"/>
          <w:szCs w:val="24"/>
        </w:rPr>
        <w:t>Mexican</w:t>
      </w:r>
      <w:r>
        <w:rPr>
          <w:rFonts w:ascii="Times New Roman" w:hAnsi="Times New Roman" w:cs="Times New Roman"/>
          <w:sz w:val="24"/>
          <w:szCs w:val="24"/>
        </w:rPr>
        <w:t xml:space="preserve"> standoff, </w:t>
      </w:r>
      <w:r w:rsidR="00FD60D4">
        <w:rPr>
          <w:rFonts w:ascii="Times New Roman" w:hAnsi="Times New Roman" w:cs="Times New Roman"/>
          <w:sz w:val="24"/>
          <w:szCs w:val="24"/>
        </w:rPr>
        <w:t xml:space="preserve">but </w:t>
      </w:r>
      <w:r>
        <w:rPr>
          <w:rFonts w:ascii="Times New Roman" w:hAnsi="Times New Roman" w:cs="Times New Roman"/>
          <w:sz w:val="24"/>
          <w:szCs w:val="24"/>
        </w:rPr>
        <w:t xml:space="preserve">the pressure of one filled the air. No one budged, </w:t>
      </w:r>
      <w:r w:rsidR="00FD60D4">
        <w:rPr>
          <w:rFonts w:ascii="Times New Roman" w:hAnsi="Times New Roman" w:cs="Times New Roman"/>
          <w:sz w:val="24"/>
          <w:szCs w:val="24"/>
        </w:rPr>
        <w:t>flinched,</w:t>
      </w:r>
      <w:r>
        <w:rPr>
          <w:rFonts w:ascii="Times New Roman" w:hAnsi="Times New Roman" w:cs="Times New Roman"/>
          <w:sz w:val="24"/>
          <w:szCs w:val="24"/>
        </w:rPr>
        <w:t xml:space="preserve"> or spoke for what felt like minutes, but had only been seconds. </w:t>
      </w:r>
    </w:p>
    <w:p w:rsidR="00E8624C" w:rsidP="0089023C" w:rsidRDefault="00E8624C" w14:paraId="7852F3D7" w14:textId="3AA8B22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was the last bag our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buddy was to drop off anyway. But ya</w:t>
      </w:r>
      <w:r w:rsidR="00C556BB">
        <w:rPr>
          <w:rFonts w:ascii="Times New Roman" w:hAnsi="Times New Roman" w:cs="Times New Roman"/>
          <w:sz w:val="24"/>
          <w:szCs w:val="24"/>
        </w:rPr>
        <w:t>h</w:t>
      </w:r>
      <w:r>
        <w:rPr>
          <w:rFonts w:ascii="Times New Roman" w:hAnsi="Times New Roman" w:cs="Times New Roman"/>
          <w:sz w:val="24"/>
          <w:szCs w:val="24"/>
        </w:rPr>
        <w:t xml:space="preserve"> see, he didn’t exactly drop it off now </w:t>
      </w:r>
      <w:proofErr w:type="spellStart"/>
      <w:r>
        <w:rPr>
          <w:rFonts w:ascii="Times New Roman" w:hAnsi="Times New Roman" w:cs="Times New Roman"/>
          <w:sz w:val="24"/>
          <w:szCs w:val="24"/>
        </w:rPr>
        <w:t>did</w:t>
      </w:r>
      <w:r w:rsidR="00FD60D4">
        <w:rPr>
          <w:rFonts w:ascii="Times New Roman" w:hAnsi="Times New Roman" w:cs="Times New Roman"/>
          <w:sz w:val="24"/>
          <w:szCs w:val="24"/>
        </w:rPr>
        <w:t>’</w:t>
      </w:r>
      <w:r>
        <w:rPr>
          <w:rFonts w:ascii="Times New Roman" w:hAnsi="Times New Roman" w:cs="Times New Roman"/>
          <w:sz w:val="24"/>
          <w:szCs w:val="24"/>
        </w:rPr>
        <w:t>e</w:t>
      </w:r>
      <w:proofErr w:type="spellEnd"/>
      <w:r>
        <w:rPr>
          <w:rFonts w:ascii="Times New Roman" w:hAnsi="Times New Roman" w:cs="Times New Roman"/>
          <w:sz w:val="24"/>
          <w:szCs w:val="24"/>
        </w:rPr>
        <w:t>?”</w:t>
      </w:r>
    </w:p>
    <w:p w:rsidR="00E8624C" w:rsidP="0089023C" w:rsidRDefault="00E8624C" w14:paraId="03016783" w14:textId="3BE84746">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Napoleon’s stance became firm, posture at the ready. “And he’s not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w:t>
      </w:r>
    </w:p>
    <w:p w:rsidR="00E8624C" w:rsidP="00E8624C" w:rsidRDefault="00AC2ECB" w14:paraId="214511C7" w14:textId="03F2879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One of the lackeys darted toward Napoleo</w:t>
      </w:r>
      <w:commentRangeStart w:id="16589036"/>
      <w:r w:rsidRPr="6AC29738" w:rsidR="6AC29738">
        <w:rPr>
          <w:rFonts w:ascii="Times New Roman" w:hAnsi="Times New Roman" w:cs="Times New Roman"/>
          <w:sz w:val="24"/>
          <w:szCs w:val="24"/>
        </w:rPr>
        <w:t xml:space="preserve">n and fell against the store’s front door when Lincolns </w:t>
      </w:r>
      <w:r w:rsidRPr="6AC29738" w:rsidR="6AC29738">
        <w:rPr>
          <w:rFonts w:ascii="Times New Roman" w:hAnsi="Times New Roman" w:cs="Times New Roman"/>
          <w:sz w:val="24"/>
          <w:szCs w:val="24"/>
        </w:rPr>
        <w:t>glock</w:t>
      </w:r>
      <w:r w:rsidRPr="6AC29738" w:rsidR="6AC29738">
        <w:rPr>
          <w:rFonts w:ascii="Times New Roman" w:hAnsi="Times New Roman" w:cs="Times New Roman"/>
          <w:sz w:val="24"/>
          <w:szCs w:val="24"/>
        </w:rPr>
        <w:t xml:space="preserve"> smacked against the side of his head. He was out cold</w:t>
      </w:r>
      <w:commentRangeEnd w:id="16589036"/>
      <w:r>
        <w:rPr>
          <w:rStyle w:val="CommentReference"/>
        </w:rPr>
        <w:commentReference w:id="16589036"/>
      </w:r>
      <w:r w:rsidRPr="6AC29738" w:rsidR="6AC29738">
        <w:rPr>
          <w:rFonts w:ascii="Times New Roman" w:hAnsi="Times New Roman" w:cs="Times New Roman"/>
          <w:sz w:val="24"/>
          <w:szCs w:val="24"/>
        </w:rPr>
        <w:t xml:space="preserve">. As Lincolns tried to regain his balance Napoleon threw a wild left hook at the other lackey. He fell against the car and rushed Lincolns, wrapping his arms around him. Lincolns feet started lifting from the ground. Donnie stepped away and watched, his hands still in his pockets. Lincolns caught a glimpse of him amidst the scuffle and saw an eerie smile plastered on Donnie’s face. Napoleon punched the lackey that was grabbing at Lincolns in the ribs, he winced and let go of his grip. Lincolns turned and saw Donnie. He relived each insult and cocky look Donnie had thrown their way and wanted to pounce. Just as he leaned forward to swing, Donnie’s arm flew from his pocket, swift as a cobra, and Lincolns found himself in a rear naked choke. Donnie’s right arm was pressed snug under his chin, tightly pressed against his windpipe, and somehow holding a switchblade in his left hand as his left arm locked in the other. </w:t>
      </w:r>
    </w:p>
    <w:p w:rsidR="00AC2ECB" w:rsidP="00A72D28" w:rsidRDefault="00AC2ECB" w14:paraId="3E136AE2" w14:textId="3A09609D">
      <w:pPr>
        <w:spacing w:line="480" w:lineRule="auto"/>
        <w:rPr>
          <w:rFonts w:ascii="Times New Roman" w:hAnsi="Times New Roman" w:cs="Times New Roman"/>
          <w:sz w:val="24"/>
          <w:szCs w:val="24"/>
        </w:rPr>
      </w:pPr>
      <w:r w:rsidRPr="6AC29738" w:rsidR="6AC29738">
        <w:rPr>
          <w:rFonts w:ascii="Times New Roman" w:hAnsi="Times New Roman" w:cs="Times New Roman"/>
          <w:sz w:val="24"/>
          <w:szCs w:val="24"/>
        </w:rPr>
        <w:t xml:space="preserve">Donnie let out a single laugh as he looked across. “Stalemate,” he said, locking eyes with Napoleon wearing a faint smile and aiming a jet-black HK45 at his head. Napoleon was breathing heavily but seemed perfectly calm. </w:t>
      </w:r>
      <w:r w:rsidRPr="6AC29738" w:rsidR="6AC29738">
        <w:rPr>
          <w:rFonts w:ascii="Times New Roman" w:hAnsi="Times New Roman" w:cs="Times New Roman"/>
          <w:sz w:val="24"/>
          <w:szCs w:val="24"/>
        </w:rPr>
        <w:t>He’d</w:t>
      </w:r>
      <w:r w:rsidRPr="6AC29738" w:rsidR="6AC29738">
        <w:rPr>
          <w:rFonts w:ascii="Times New Roman" w:hAnsi="Times New Roman" w:cs="Times New Roman"/>
          <w:sz w:val="24"/>
          <w:szCs w:val="24"/>
        </w:rPr>
        <w:t xml:space="preserve"> never tell Lincolns, or anyone, but Donnie’s smile was a thing of horrors.</w:t>
      </w:r>
      <w:proofErr w:type="gramStart"/>
      <w:proofErr w:type="gramEnd"/>
    </w:p>
    <w:p w:rsidR="6AC29738" w:rsidP="6AC29738" w:rsidRDefault="6AC29738" w14:paraId="6455D5BD" w14:textId="25400658">
      <w:pPr>
        <w:pStyle w:val="Normal"/>
        <w:spacing w:line="480" w:lineRule="auto"/>
        <w:rPr>
          <w:rFonts w:ascii="Times New Roman" w:hAnsi="Times New Roman" w:cs="Times New Roman"/>
          <w:sz w:val="24"/>
          <w:szCs w:val="24"/>
        </w:rPr>
      </w:pPr>
    </w:p>
    <w:p w:rsidR="6AC29738" w:rsidP="6AC29738" w:rsidRDefault="6AC29738" w14:paraId="304D2B62" w14:textId="634BD124">
      <w:pPr>
        <w:pStyle w:val="Normal"/>
        <w:spacing w:line="480" w:lineRule="auto"/>
        <w:jc w:val="center"/>
        <w:rPr>
          <w:rFonts w:ascii="Times New Roman" w:hAnsi="Times New Roman" w:cs="Times New Roman"/>
          <w:sz w:val="24"/>
          <w:szCs w:val="24"/>
        </w:rPr>
      </w:pPr>
      <w:r w:rsidRPr="6AC29738" w:rsidR="6AC29738">
        <w:rPr>
          <w:rFonts w:ascii="Times New Roman" w:hAnsi="Times New Roman" w:cs="Times New Roman"/>
          <w:sz w:val="24"/>
          <w:szCs w:val="24"/>
        </w:rPr>
        <w:t>***</w:t>
      </w:r>
    </w:p>
    <w:p w:rsidR="6AC29738" w:rsidP="6AC29738" w:rsidRDefault="6AC29738" w14:paraId="7839FD61" w14:textId="0F640565">
      <w:pPr>
        <w:pStyle w:val="Normal"/>
        <w:spacing w:line="480" w:lineRule="auto"/>
        <w:rPr>
          <w:rFonts w:ascii="Times New Roman" w:hAnsi="Times New Roman" w:cs="Times New Roman"/>
          <w:sz w:val="24"/>
          <w:szCs w:val="24"/>
        </w:rPr>
      </w:pPr>
    </w:p>
    <w:p w:rsidR="00AC2ECB" w:rsidP="6AC29738" w:rsidRDefault="00BA4744" w14:paraId="4DFD6966" w14:textId="6F9BE949">
      <w:pPr>
        <w:pStyle w:val="Normal"/>
        <w:spacing w:line="480" w:lineRule="auto"/>
        <w:ind w:firstLine="720"/>
        <w:rPr>
          <w:rFonts w:ascii="Times New Roman" w:hAnsi="Times New Roman" w:cs="Times New Roman"/>
          <w:sz w:val="24"/>
          <w:szCs w:val="24"/>
        </w:rPr>
      </w:pPr>
      <w:commentRangeStart w:id="2099708160"/>
      <w:r w:rsidRPr="6AC29738" w:rsidR="6AC29738">
        <w:rPr>
          <w:rFonts w:ascii="Times New Roman" w:hAnsi="Times New Roman" w:cs="Times New Roman"/>
          <w:sz w:val="24"/>
          <w:szCs w:val="24"/>
        </w:rPr>
        <w:t xml:space="preserve">Freddy paced around the store, fishing for info but not getting Angel to bite. Bren would come out of the office, yapping away with her high-pitched, speedy voice, and Angel would send her back to do another task. Something had to give, Freddy thought. </w:t>
      </w:r>
      <w:commentRangeEnd w:id="2099708160"/>
      <w:r>
        <w:rPr>
          <w:rStyle w:val="CommentReference"/>
        </w:rPr>
        <w:commentReference w:id="2099708160"/>
      </w:r>
    </w:p>
    <w:p w:rsidR="00BA4744" w:rsidP="00AC2ECB" w:rsidRDefault="00BA4744" w14:paraId="743664A3" w14:textId="2D0F893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mean I know you’re all in on Louie Constan-fuck, but you never know what could happen. Yeah, I’m being nosey.”</w:t>
      </w:r>
    </w:p>
    <w:p w:rsidR="00BA4744" w:rsidP="00AC2ECB" w:rsidRDefault="00BA4744" w14:paraId="255F9770" w14:textId="3E3B7300">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00C556BB">
        <w:rPr>
          <w:rFonts w:ascii="Times New Roman" w:hAnsi="Times New Roman" w:cs="Times New Roman"/>
          <w:sz w:val="24"/>
          <w:szCs w:val="24"/>
        </w:rPr>
        <w:t>Yes,</w:t>
      </w:r>
      <w:r>
        <w:rPr>
          <w:rFonts w:ascii="Times New Roman" w:hAnsi="Times New Roman" w:cs="Times New Roman"/>
          <w:sz w:val="24"/>
          <w:szCs w:val="24"/>
        </w:rPr>
        <w:t xml:space="preserve"> you are,” Angel agreed. “You missed your chance at this. And stop cussing so much.”</w:t>
      </w:r>
    </w:p>
    <w:p w:rsidR="00BA4744" w:rsidP="00AC2ECB" w:rsidRDefault="00BA4744" w14:paraId="6D8A1558" w14:textId="70C566A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“I’m not being nosey because I still want in, cousin.” Freddy’s tone became empathetic, his face wore a convincing level of concern that would have made his high school drama teacher proud. “I’m being nosey because I care. Yeah, I’ve been worried about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a bit </w:t>
      </w:r>
      <w:r w:rsidR="00A72D28">
        <w:rPr>
          <w:rFonts w:ascii="Times New Roman" w:hAnsi="Times New Roman" w:cs="Times New Roman"/>
          <w:sz w:val="24"/>
          <w:szCs w:val="24"/>
        </w:rPr>
        <w:t>ever</w:t>
      </w:r>
      <w:r>
        <w:rPr>
          <w:rFonts w:ascii="Times New Roman" w:hAnsi="Times New Roman" w:cs="Times New Roman"/>
          <w:sz w:val="24"/>
          <w:szCs w:val="24"/>
        </w:rPr>
        <w:t xml:space="preserve"> since you told me about this. It’s a dangerous place out there. You know that.”</w:t>
      </w:r>
    </w:p>
    <w:p w:rsidR="00BA4744" w:rsidP="00AC2ECB" w:rsidRDefault="00BA4744" w14:paraId="1C88E356" w14:textId="074FAE46">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Angel hesitated and let out an agreeable sigh. “I know,” he said. “I know, but it’s fine. I promise.”</w:t>
      </w:r>
    </w:p>
    <w:p w:rsidR="0058269F" w:rsidP="00AC2ECB" w:rsidRDefault="0058269F" w14:paraId="72B6BDCF" w14:textId="09B792F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“I’m losing sleep out here. You know how much I love my beauty sleep,” Freddy jested. “I guess I won’t be sleeping well until you’re done with this little rah-rah venture of yours.” Freddy was dropping hints hoping to pick up a semblance of information.</w:t>
      </w:r>
    </w:p>
    <w:p w:rsidR="0058269F" w:rsidP="00AC2ECB" w:rsidRDefault="0058269F" w14:paraId="1654D57F" w14:textId="3371E60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Angel smiled and reached his arm out to tap his cousin on the shoulder. “Don’t worry, you won’t be restless long. All the exchanges will be over next week. Thank God. I’ll be glad when they’re over too.”</w:t>
      </w:r>
    </w:p>
    <w:p w:rsidR="0058269F" w:rsidP="00AC2ECB" w:rsidRDefault="0058269F" w14:paraId="39FA15F9" w14:textId="05A45F72">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Freddy turned his back, trying to hide the smile he couldn’t hold back. He was better at extracting details than he thought he’d be.</w:t>
      </w:r>
    </w:p>
    <w:p w:rsidR="009B167D" w:rsidP="00AC2ECB" w:rsidRDefault="009B167D" w14:paraId="491DE921" w14:textId="31AB1BF6">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0058269F">
        <w:rPr>
          <w:rFonts w:ascii="Times New Roman" w:hAnsi="Times New Roman" w:cs="Times New Roman"/>
          <w:sz w:val="24"/>
          <w:szCs w:val="24"/>
        </w:rPr>
        <w:t>By the way,” Freddy started, “t</w:t>
      </w:r>
      <w:r>
        <w:rPr>
          <w:rFonts w:ascii="Times New Roman" w:hAnsi="Times New Roman" w:cs="Times New Roman"/>
          <w:sz w:val="24"/>
          <w:szCs w:val="24"/>
        </w:rPr>
        <w:t xml:space="preserve">he strip joint you told me about, Flavors, just letting you know </w:t>
      </w:r>
      <w:r>
        <w:rPr>
          <w:rFonts w:ascii="Times New Roman" w:hAnsi="Times New Roman" w:cs="Times New Roman"/>
          <w:sz w:val="24"/>
          <w:szCs w:val="24"/>
        </w:rPr>
        <w:t>don’t</w:t>
      </w:r>
      <w:r>
        <w:rPr>
          <w:rFonts w:ascii="Times New Roman" w:hAnsi="Times New Roman" w:cs="Times New Roman"/>
          <w:sz w:val="24"/>
          <w:szCs w:val="24"/>
        </w:rPr>
        <w:t xml:space="preserve"> have your guy do the exchange on a Thursday or a weekend</w:t>
      </w:r>
      <w:r w:rsidR="0058269F">
        <w:rPr>
          <w:rFonts w:ascii="Times New Roman" w:hAnsi="Times New Roman" w:cs="Times New Roman"/>
          <w:sz w:val="24"/>
          <w:szCs w:val="24"/>
        </w:rPr>
        <w:t>, including Fridays</w:t>
      </w:r>
      <w:r>
        <w:rPr>
          <w:rFonts w:ascii="Times New Roman" w:hAnsi="Times New Roman" w:cs="Times New Roman"/>
          <w:sz w:val="24"/>
          <w:szCs w:val="24"/>
        </w:rPr>
        <w:t xml:space="preserve">. Weekends are just too crazy, and Thursdays one of the gangs from </w:t>
      </w:r>
      <w:r>
        <w:rPr>
          <w:rFonts w:ascii="Times New Roman" w:hAnsi="Times New Roman" w:cs="Times New Roman"/>
          <w:sz w:val="24"/>
          <w:szCs w:val="24"/>
        </w:rPr>
        <w:t>Eighteenth</w:t>
      </w:r>
      <w:r>
        <w:rPr>
          <w:rFonts w:ascii="Times New Roman" w:hAnsi="Times New Roman" w:cs="Times New Roman"/>
          <w:sz w:val="24"/>
          <w:szCs w:val="24"/>
        </w:rPr>
        <w:t xml:space="preserve"> </w:t>
      </w:r>
      <w:r w:rsidR="00246CCD">
        <w:rPr>
          <w:rFonts w:ascii="Times New Roman" w:hAnsi="Times New Roman" w:cs="Times New Roman"/>
          <w:sz w:val="24"/>
          <w:szCs w:val="24"/>
        </w:rPr>
        <w:t>Street</w:t>
      </w:r>
      <w:r>
        <w:rPr>
          <w:rFonts w:ascii="Times New Roman" w:hAnsi="Times New Roman" w:cs="Times New Roman"/>
          <w:sz w:val="24"/>
          <w:szCs w:val="24"/>
        </w:rPr>
        <w:t xml:space="preserve"> typically go there.”</w:t>
      </w:r>
    </w:p>
    <w:p w:rsidR="009B167D" w:rsidP="00AC2ECB" w:rsidRDefault="009B167D" w14:paraId="2813C9ED" w14:textId="6B3DB61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“Re—Really?”</w:t>
      </w:r>
    </w:p>
    <w:p w:rsidR="009B167D" w:rsidP="00AC2ECB" w:rsidRDefault="009B167D" w14:paraId="740F281A" w14:textId="361C89A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“Yeah,” Freddy said proudly. “That’s a freebie by the way.”</w:t>
      </w:r>
    </w:p>
    <w:p w:rsidR="009B167D" w:rsidP="00AC2ECB" w:rsidRDefault="009B167D" w14:paraId="7280371B" w14:textId="735A5BB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“Thanks, Fred. I mean that. I’ll run it by my guy. But 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keep talking about this here.”</w:t>
      </w:r>
    </w:p>
    <w:p w:rsidR="009B167D" w:rsidP="00AC2ECB" w:rsidRDefault="009B167D" w14:paraId="3E61F5D7" w14:textId="4CA22563">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“Okay, okay. I won’t keep bothering you about it.</w:t>
      </w:r>
      <w:r w:rsidR="0058269F">
        <w:rPr>
          <w:rFonts w:ascii="Times New Roman" w:hAnsi="Times New Roman" w:cs="Times New Roman"/>
          <w:sz w:val="24"/>
          <w:szCs w:val="24"/>
        </w:rPr>
        <w:t>” Freddy relented, knowing the deal was still going down at Flavors</w:t>
      </w:r>
      <w:r w:rsidR="00D178EC">
        <w:rPr>
          <w:rFonts w:ascii="Times New Roman" w:hAnsi="Times New Roman" w:cs="Times New Roman"/>
          <w:sz w:val="24"/>
          <w:szCs w:val="24"/>
        </w:rPr>
        <w:t xml:space="preserve"> and now n</w:t>
      </w:r>
      <w:r w:rsidR="0058269F">
        <w:rPr>
          <w:rFonts w:ascii="Times New Roman" w:hAnsi="Times New Roman" w:cs="Times New Roman"/>
          <w:sz w:val="24"/>
          <w:szCs w:val="24"/>
        </w:rPr>
        <w:t>arrowing it down to a few days</w:t>
      </w:r>
      <w:r w:rsidR="00D178EC">
        <w:rPr>
          <w:rFonts w:ascii="Times New Roman" w:hAnsi="Times New Roman" w:cs="Times New Roman"/>
          <w:sz w:val="24"/>
          <w:szCs w:val="24"/>
        </w:rPr>
        <w:t xml:space="preserve"> was plenty</w:t>
      </w:r>
      <w:r w:rsidR="002E242E">
        <w:rPr>
          <w:rFonts w:ascii="Times New Roman" w:hAnsi="Times New Roman" w:cs="Times New Roman"/>
          <w:sz w:val="24"/>
          <w:szCs w:val="24"/>
        </w:rPr>
        <w:t>. “Don’t be too soft out here. You’ll get eaten. Tighten up the security and all that bit.”</w:t>
      </w:r>
    </w:p>
    <w:p w:rsidR="002E242E" w:rsidP="00AC2ECB" w:rsidRDefault="002E242E" w14:paraId="3338D962" w14:textId="2B135383">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don’t think I—” </w:t>
      </w:r>
    </w:p>
    <w:p w:rsidR="002E242E" w:rsidP="00AC2ECB" w:rsidRDefault="002E242E" w14:paraId="467D82BC" w14:textId="619E82DE">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Both Angel and Freddy hopped in panic </w:t>
      </w:r>
      <w:r w:rsidR="00A72D28">
        <w:rPr>
          <w:rFonts w:ascii="Times New Roman" w:hAnsi="Times New Roman" w:cs="Times New Roman"/>
          <w:sz w:val="24"/>
          <w:szCs w:val="24"/>
        </w:rPr>
        <w:t>when a</w:t>
      </w:r>
      <w:r>
        <w:rPr>
          <w:rFonts w:ascii="Times New Roman" w:hAnsi="Times New Roman" w:cs="Times New Roman"/>
          <w:sz w:val="24"/>
          <w:szCs w:val="24"/>
        </w:rPr>
        <w:t xml:space="preserve"> heavy thud came fr</w:t>
      </w:r>
      <w:commentRangeStart w:id="936690691"/>
      <w:r>
        <w:rPr>
          <w:rFonts w:ascii="Times New Roman" w:hAnsi="Times New Roman" w:cs="Times New Roman"/>
          <w:sz w:val="24"/>
          <w:szCs w:val="24"/>
        </w:rPr>
        <w:t xml:space="preserve">om the front door. A man lay strewn against it, his back leaning against the glass door. He </w:t>
      </w:r>
      <w:r>
        <w:rPr>
          <w:rFonts w:ascii="Times New Roman" w:hAnsi="Times New Roman" w:cs="Times New Roman"/>
          <w:sz w:val="24"/>
          <w:szCs w:val="24"/>
        </w:rPr>
        <w:t xml:space="preserve">appeared to be</w:t>
      </w:r>
      <w:r>
        <w:rPr>
          <w:rFonts w:ascii="Times New Roman" w:hAnsi="Times New Roman" w:cs="Times New Roman"/>
          <w:sz w:val="24"/>
          <w:szCs w:val="24"/>
        </w:rPr>
        <w:t xml:space="preserve"> unconscious.</w:t>
      </w:r>
      <w:commentRangeEnd w:id="936690691"/>
      <w:r>
        <w:rPr>
          <w:rStyle w:val="CommentReference"/>
        </w:rPr>
        <w:commentReference w:id="936690691"/>
      </w:r>
      <w:r>
        <w:rPr>
          <w:rFonts w:ascii="Times New Roman" w:hAnsi="Times New Roman" w:cs="Times New Roman"/>
          <w:sz w:val="24"/>
          <w:szCs w:val="24"/>
        </w:rPr>
        <w:t xml:space="preserve"> Freddy’s </w:t>
      </w:r>
      <w:r w:rsidR="008A6FEB">
        <w:rPr>
          <w:rFonts w:ascii="Times New Roman" w:hAnsi="Times New Roman" w:cs="Times New Roman"/>
          <w:sz w:val="24"/>
          <w:szCs w:val="24"/>
        </w:rPr>
        <w:t>eyes</w:t>
      </w:r>
      <w:r>
        <w:rPr>
          <w:rFonts w:ascii="Times New Roman" w:hAnsi="Times New Roman" w:cs="Times New Roman"/>
          <w:sz w:val="24"/>
          <w:szCs w:val="24"/>
        </w:rPr>
        <w:t xml:space="preserve"> widened as he saw Napoleon, Lincolns and two other men fighting. Angel leaned over the counter then stopped and rushed around the front and stood next to Freddy. By the time he got there he saw a short, muscly black man aiming a gun at a menacing white man in a suit that </w:t>
      </w:r>
      <w:r>
        <w:rPr>
          <w:rFonts w:ascii="Times New Roman" w:hAnsi="Times New Roman" w:cs="Times New Roman"/>
          <w:sz w:val="24"/>
          <w:szCs w:val="24"/>
        </w:rPr>
        <w:t xml:space="preserve">seemed to have</w:t>
      </w:r>
      <w:r>
        <w:rPr>
          <w:rFonts w:ascii="Times New Roman" w:hAnsi="Times New Roman" w:cs="Times New Roman"/>
          <w:sz w:val="24"/>
          <w:szCs w:val="24"/>
        </w:rPr>
        <w:t xml:space="preserve"> another black man in a headlock of sorts. </w:t>
      </w:r>
      <w:r w:rsidR="00307EC7">
        <w:rPr>
          <w:rFonts w:ascii="Times New Roman" w:hAnsi="Times New Roman" w:cs="Times New Roman"/>
          <w:sz w:val="24"/>
          <w:szCs w:val="24"/>
        </w:rPr>
        <w:t xml:space="preserve">Angel had no idea who any of these people were. Before </w:t>
      </w:r>
      <w:r w:rsidR="00307EC7">
        <w:rPr>
          <w:rFonts w:ascii="Times New Roman" w:hAnsi="Times New Roman" w:cs="Times New Roman"/>
          <w:sz w:val="24"/>
          <w:szCs w:val="24"/>
        </w:rPr>
        <w:t>long</w:t>
      </w:r>
      <w:r w:rsidR="00307EC7">
        <w:rPr>
          <w:rFonts w:ascii="Times New Roman" w:hAnsi="Times New Roman" w:cs="Times New Roman"/>
          <w:sz w:val="24"/>
          <w:szCs w:val="24"/>
        </w:rPr>
        <w:t xml:space="preserve"> the white fellow let the black guy out of the stranglehold and the other black guy lowered his gun. He grabbed the two other men in suits</w:t>
      </w:r>
      <w:r w:rsidR="00A020FC">
        <w:rPr>
          <w:rFonts w:ascii="Times New Roman" w:hAnsi="Times New Roman" w:cs="Times New Roman"/>
          <w:sz w:val="24"/>
          <w:szCs w:val="24"/>
        </w:rPr>
        <w:t xml:space="preserve">, they stood wobblily beside him and followed him to a gray Oldsmobile and drove off. </w:t>
      </w:r>
    </w:p>
    <w:p w:rsidR="00A020FC" w:rsidP="00AC2ECB" w:rsidRDefault="00A020FC" w14:paraId="71C5EC5E" w14:textId="7C9D26C3">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short black man dusted off his clothes and walked into the store. Freddy looked at Angel, he looked entirely </w:t>
      </w:r>
      <w:r w:rsidR="008A6FEB">
        <w:rPr>
          <w:rFonts w:ascii="Times New Roman" w:hAnsi="Times New Roman" w:cs="Times New Roman"/>
          <w:sz w:val="24"/>
          <w:szCs w:val="24"/>
        </w:rPr>
        <w:t>frightened</w:t>
      </w:r>
      <w:r>
        <w:rPr>
          <w:rFonts w:ascii="Times New Roman" w:hAnsi="Times New Roman" w:cs="Times New Roman"/>
          <w:sz w:val="24"/>
          <w:szCs w:val="24"/>
        </w:rPr>
        <w:t xml:space="preserve">. </w:t>
      </w:r>
    </w:p>
    <w:p w:rsidR="00A020FC" w:rsidP="00AC2ECB" w:rsidRDefault="00A020FC" w14:paraId="34C4611D" w14:textId="3ECF665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“Your place of business won’t be smelling like shit outside no more,” the short black man said.</w:t>
      </w:r>
    </w:p>
    <w:p w:rsidR="00A020FC" w:rsidP="00AC2ECB" w:rsidRDefault="00A020FC" w14:paraId="4AD9C1A0" w14:textId="70C28B67">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Napoleon caught a quick glimpse at Freddy </w:t>
      </w:r>
      <w:r w:rsidR="008A6FEB">
        <w:rPr>
          <w:rFonts w:ascii="Times New Roman" w:hAnsi="Times New Roman" w:cs="Times New Roman"/>
          <w:sz w:val="24"/>
          <w:szCs w:val="24"/>
        </w:rPr>
        <w:t>who</w:t>
      </w:r>
      <w:r>
        <w:rPr>
          <w:rFonts w:ascii="Times New Roman" w:hAnsi="Times New Roman" w:cs="Times New Roman"/>
          <w:sz w:val="24"/>
          <w:szCs w:val="24"/>
        </w:rPr>
        <w:t xml:space="preserve"> was gesturing “</w:t>
      </w:r>
      <w:proofErr w:type="spellStart"/>
      <w:r>
        <w:rPr>
          <w:rFonts w:ascii="Times New Roman" w:hAnsi="Times New Roman" w:cs="Times New Roman"/>
          <w:sz w:val="24"/>
          <w:szCs w:val="24"/>
        </w:rPr>
        <w:t>shhh</w:t>
      </w:r>
      <w:proofErr w:type="spellEnd"/>
      <w:r>
        <w:rPr>
          <w:rFonts w:ascii="Times New Roman" w:hAnsi="Times New Roman" w:cs="Times New Roman"/>
          <w:sz w:val="24"/>
          <w:szCs w:val="24"/>
        </w:rPr>
        <w:t xml:space="preserve">” to him with his index finger above his lips. </w:t>
      </w:r>
    </w:p>
    <w:p w:rsidR="00A020FC" w:rsidP="00AC2ECB" w:rsidRDefault="00A020FC" w14:paraId="3ABC4BA8" w14:textId="7E474D12">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“Uh,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—thank you,” Angel Belkin said. </w:t>
      </w:r>
    </w:p>
    <w:p w:rsidR="00A020FC" w:rsidP="00AC2ECB" w:rsidRDefault="00A020FC" w14:paraId="0308F3BC" w14:textId="3491D4F2">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“No problem,” Napoleon said. And walked out. </w:t>
      </w:r>
    </w:p>
    <w:p w:rsidR="00A020FC" w:rsidP="00AC2ECB" w:rsidRDefault="00A020FC" w14:paraId="60E2CB56" w14:textId="74C4EE4F">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Freddy had no idea what the hell </w:t>
      </w:r>
      <w:r w:rsidR="008A6FEB">
        <w:rPr>
          <w:rFonts w:ascii="Times New Roman" w:hAnsi="Times New Roman" w:cs="Times New Roman"/>
          <w:sz w:val="24"/>
          <w:szCs w:val="24"/>
        </w:rPr>
        <w:t>had just</w:t>
      </w:r>
      <w:r>
        <w:rPr>
          <w:rFonts w:ascii="Times New Roman" w:hAnsi="Times New Roman" w:cs="Times New Roman"/>
          <w:sz w:val="24"/>
          <w:szCs w:val="24"/>
        </w:rPr>
        <w:t xml:space="preserve"> happened but couldn’t have been more pleased. The timing was too perfect. Angel was clearly shaken which would mean he’d likely be open to </w:t>
      </w:r>
      <w:r>
        <w:rPr>
          <w:rFonts w:ascii="Times New Roman" w:hAnsi="Times New Roman" w:cs="Times New Roman"/>
          <w:sz w:val="24"/>
          <w:szCs w:val="24"/>
        </w:rPr>
        <w:t>sharing more information about this deal, or at the very least</w:t>
      </w:r>
      <w:r w:rsidR="008A6FEB">
        <w:rPr>
          <w:rFonts w:ascii="Times New Roman" w:hAnsi="Times New Roman" w:cs="Times New Roman"/>
          <w:sz w:val="24"/>
          <w:szCs w:val="24"/>
        </w:rPr>
        <w:t>,</w:t>
      </w:r>
      <w:r>
        <w:rPr>
          <w:rFonts w:ascii="Times New Roman" w:hAnsi="Times New Roman" w:cs="Times New Roman"/>
          <w:sz w:val="24"/>
          <w:szCs w:val="24"/>
        </w:rPr>
        <w:t xml:space="preserve"> easier to pry it from without him knowing it was being pried from him. But Freddy wouldn’t press his luck anymore today. It would be too obvious and might upset the </w:t>
      </w:r>
      <w:r w:rsidR="009F254B">
        <w:rPr>
          <w:rFonts w:ascii="Times New Roman" w:hAnsi="Times New Roman" w:cs="Times New Roman"/>
          <w:sz w:val="24"/>
          <w:szCs w:val="24"/>
        </w:rPr>
        <w:t>apple cart</w:t>
      </w:r>
      <w:r>
        <w:rPr>
          <w:rFonts w:ascii="Times New Roman" w:hAnsi="Times New Roman" w:cs="Times New Roman"/>
          <w:sz w:val="24"/>
          <w:szCs w:val="24"/>
        </w:rPr>
        <w:t xml:space="preserve"> so much that Angel might call off the whole thing.</w:t>
      </w:r>
    </w:p>
    <w:p w:rsidR="00A020FC" w:rsidP="00AC2ECB" w:rsidRDefault="00A020FC" w14:paraId="02F62DC2" w14:textId="61B9E035">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“Like I said, cousin,” Freddy </w:t>
      </w:r>
      <w:r w:rsidR="009F254B">
        <w:rPr>
          <w:rFonts w:ascii="Times New Roman" w:hAnsi="Times New Roman" w:cs="Times New Roman"/>
          <w:sz w:val="24"/>
          <w:szCs w:val="24"/>
        </w:rPr>
        <w:t>held a stern countenance as he headed toward the door to leave, feeling like a don all over again,</w:t>
      </w:r>
      <w:r>
        <w:rPr>
          <w:rFonts w:ascii="Times New Roman" w:hAnsi="Times New Roman" w:cs="Times New Roman"/>
          <w:sz w:val="24"/>
          <w:szCs w:val="24"/>
        </w:rPr>
        <w:t xml:space="preserve"> again straightening his blazer collar as he spoke, “</w:t>
      </w:r>
      <w:r w:rsidR="009F254B">
        <w:rPr>
          <w:rFonts w:ascii="Times New Roman" w:hAnsi="Times New Roman" w:cs="Times New Roman"/>
          <w:sz w:val="24"/>
          <w:szCs w:val="24"/>
        </w:rPr>
        <w:t>…</w:t>
      </w:r>
      <w:r>
        <w:rPr>
          <w:rFonts w:ascii="Times New Roman" w:hAnsi="Times New Roman" w:cs="Times New Roman"/>
          <w:sz w:val="24"/>
          <w:szCs w:val="24"/>
        </w:rPr>
        <w:t>it’s dangerous out there. Be careful.”</w:t>
      </w:r>
    </w:p>
    <w:p w:rsidR="003B2949" w:rsidP="6AC29738" w:rsidRDefault="003B2949" w14:paraId="13B1C543" w14:textId="30AACE06">
      <w:pPr>
        <w:pStyle w:val="Normal"/>
        <w:spacing w:line="480" w:lineRule="auto"/>
        <w:ind/>
        <w:jc w:val="center"/>
        <w:rPr>
          <w:rFonts w:ascii="Times New Roman" w:hAnsi="Times New Roman" w:cs="Times New Roman"/>
          <w:sz w:val="24"/>
          <w:szCs w:val="24"/>
        </w:rPr>
      </w:pPr>
    </w:p>
    <w:sectPr w:rsidR="003B2949">
      <w:headerReference w:type="default" r:id="rId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S" w:author="Gary Smailes" w:date="2024-03-18T10:00:13" w:id="1949844894">
    <w:p w:rsidR="6AC29738" w:rsidRDefault="6AC29738" w14:paraId="7065B33B" w14:textId="798F8558">
      <w:pPr>
        <w:pStyle w:val="CommentText"/>
        <w:rPr/>
      </w:pPr>
      <w:r w:rsidR="6AC29738">
        <w:rPr/>
        <w:t xml:space="preserve">No need for the 'said', it is clear this is dialogue. </w:t>
      </w:r>
      <w:r>
        <w:rPr>
          <w:rStyle w:val="CommentReference"/>
        </w:rPr>
        <w:annotationRef/>
      </w:r>
    </w:p>
  </w:comment>
  <w:comment w:initials="GS" w:author="Gary Smailes" w:date="2024-03-18T10:39:38" w:id="42780501">
    <w:p w:rsidR="6AC29738" w:rsidRDefault="6AC29738" w14:paraId="526FAD37" w14:textId="24F775B2">
      <w:pPr>
        <w:pStyle w:val="CommentText"/>
        <w:rPr/>
      </w:pPr>
      <w:r w:rsidR="6AC29738">
        <w:rPr/>
        <w:t xml:space="preserve">Try to avoid the use of adverbs. </w:t>
      </w:r>
      <w:r>
        <w:rPr>
          <w:rStyle w:val="CommentReference"/>
        </w:rPr>
        <w:annotationRef/>
      </w:r>
    </w:p>
  </w:comment>
  <w:comment w:initials="GS" w:author="Gary Smailes" w:date="2024-03-18T11:22:21" w:id="1329083244">
    <w:p w:rsidR="6AC29738" w:rsidRDefault="6AC29738" w14:paraId="19D1BB32" w14:textId="02B2C1AD">
      <w:pPr>
        <w:pStyle w:val="CommentText"/>
        <w:rPr/>
      </w:pPr>
      <w:r w:rsidR="6AC29738">
        <w:rPr/>
        <w:t xml:space="preserve">It would be better if this was written out in full. I am aware the reader knows this information but the way he passes it tells the reader something about the character. What he decides to leave out, or the information he emphasises tells us something about the character and this relationships. </w:t>
      </w:r>
      <w:r>
        <w:rPr>
          <w:rStyle w:val="CommentReference"/>
        </w:rPr>
        <w:annotationRef/>
      </w:r>
    </w:p>
  </w:comment>
  <w:comment w:initials="GS" w:author="Gary Smailes" w:date="2024-03-18T13:09:35" w:id="1418974069">
    <w:p w:rsidR="6AC29738" w:rsidRDefault="6AC29738" w14:paraId="02CE1745" w14:textId="4F4C5809">
      <w:pPr>
        <w:pStyle w:val="CommentText"/>
        <w:rPr/>
      </w:pPr>
      <w:r w:rsidR="6AC29738">
        <w:rPr/>
        <w:t xml:space="preserve">Write this conversation out in full. </w:t>
      </w:r>
      <w:r>
        <w:rPr>
          <w:rStyle w:val="CommentReference"/>
        </w:rPr>
        <w:annotationRef/>
      </w:r>
    </w:p>
  </w:comment>
  <w:comment w:initials="GS" w:author="Gary Smailes" w:date="2024-03-18T13:17:55" w:id="493453074">
    <w:p w:rsidR="6AC29738" w:rsidRDefault="6AC29738" w14:paraId="004A26B4" w14:textId="796B33B5">
      <w:pPr>
        <w:pStyle w:val="CommentText"/>
        <w:rPr/>
      </w:pPr>
      <w:r w:rsidR="6AC29738">
        <w:rPr/>
        <w:t xml:space="preserve">Write this conversation out in full. </w:t>
      </w:r>
      <w:r>
        <w:rPr>
          <w:rStyle w:val="CommentReference"/>
        </w:rPr>
        <w:annotationRef/>
      </w:r>
    </w:p>
  </w:comment>
  <w:comment w:initials="GS" w:author="Gary Smailes" w:date="2024-03-18T14:09:53" w:id="1234936647">
    <w:p w:rsidR="6AC29738" w:rsidRDefault="6AC29738" w14:paraId="21A549E0" w14:textId="1F08DF3D">
      <w:pPr>
        <w:pStyle w:val="CommentText"/>
        <w:rPr/>
      </w:pPr>
      <w:r w:rsidR="6AC29738">
        <w:rPr/>
        <w:t xml:space="preserve">The store needs a better location description. The descriptions of other locations is good, this needs more detail. </w:t>
      </w:r>
      <w:r>
        <w:rPr>
          <w:rStyle w:val="CommentReference"/>
        </w:rPr>
        <w:annotationRef/>
      </w:r>
    </w:p>
  </w:comment>
  <w:comment w:initials="GS" w:author="Gary Smailes" w:date="2024-03-18T14:32:17" w:id="121986">
    <w:p w:rsidR="6AC29738" w:rsidRDefault="6AC29738" w14:paraId="60FAEFC2" w14:textId="527CD49F">
      <w:pPr>
        <w:pStyle w:val="CommentText"/>
        <w:rPr/>
      </w:pPr>
      <w:r w:rsidR="6AC29738">
        <w:rPr/>
        <w:t xml:space="preserve">You need to write this conversation out in full or shorten the discuss to move the next section as quickly as possible. </w:t>
      </w:r>
      <w:r>
        <w:rPr>
          <w:rStyle w:val="CommentReference"/>
        </w:rPr>
        <w:annotationRef/>
      </w:r>
    </w:p>
  </w:comment>
  <w:comment w:initials="GS" w:author="Gary Smailes" w:date="2024-03-18T14:32:27" w:id="1970382183">
    <w:p w:rsidR="6AC29738" w:rsidRDefault="6AC29738" w14:paraId="3697DD4B" w14:textId="7D500E55">
      <w:pPr>
        <w:pStyle w:val="CommentText"/>
        <w:rPr/>
      </w:pPr>
      <w:r w:rsidR="6AC29738">
        <w:rPr/>
        <w:t xml:space="preserve">Write the conversation out in full. </w:t>
      </w:r>
      <w:r>
        <w:rPr>
          <w:rStyle w:val="CommentReference"/>
        </w:rPr>
        <w:annotationRef/>
      </w:r>
    </w:p>
  </w:comment>
  <w:comment w:initials="GS" w:author="Gary Smailes" w:date="2024-03-18T14:49:48" w:id="16589036">
    <w:p w:rsidR="6AC29738" w:rsidRDefault="6AC29738" w14:paraId="64517E86" w14:textId="1396083B">
      <w:pPr>
        <w:pStyle w:val="CommentText"/>
        <w:rPr/>
      </w:pPr>
      <w:r w:rsidR="6AC29738">
        <w:rPr/>
        <w:t xml:space="preserve">The pace is a bit fast here, add better description of the action. Don't tell the reader he is out cold, show them by describing him getting knocked out. </w:t>
      </w:r>
      <w:r>
        <w:rPr>
          <w:rStyle w:val="CommentReference"/>
        </w:rPr>
        <w:annotationRef/>
      </w:r>
    </w:p>
  </w:comment>
  <w:comment w:initials="GS" w:author="Gary Smailes" w:date="2024-03-18T14:49:58" w:id="2099708160">
    <w:p w:rsidR="6AC29738" w:rsidRDefault="6AC29738" w14:paraId="5494E8FD" w14:textId="3EC55090">
      <w:pPr>
        <w:pStyle w:val="CommentText"/>
        <w:rPr/>
      </w:pPr>
      <w:r w:rsidR="6AC29738">
        <w:rPr/>
        <w:t xml:space="preserve">Write this conversation out in full. </w:t>
      </w:r>
      <w:r>
        <w:rPr>
          <w:rStyle w:val="CommentReference"/>
        </w:rPr>
        <w:annotationRef/>
      </w:r>
    </w:p>
  </w:comment>
  <w:comment w:initials="GS" w:author="Gary Smailes" w:date="2024-03-18T14:55:04" w:id="936690691">
    <w:p w:rsidR="6AC29738" w:rsidRDefault="6AC29738" w14:paraId="529B5539" w14:textId="79258A62">
      <w:pPr>
        <w:pStyle w:val="CommentText"/>
        <w:rPr/>
      </w:pPr>
      <w:r w:rsidR="6AC29738">
        <w:rPr/>
        <w:t xml:space="preserve">Pace is a little too fast. Can you expand the description?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065B33B"/>
  <w15:commentEx w15:done="0" w15:paraId="526FAD37"/>
  <w15:commentEx w15:done="0" w15:paraId="19D1BB32"/>
  <w15:commentEx w15:done="0" w15:paraId="02CE1745"/>
  <w15:commentEx w15:done="0" w15:paraId="004A26B4"/>
  <w15:commentEx w15:done="0" w15:paraId="21A549E0"/>
  <w15:commentEx w15:done="0" w15:paraId="60FAEFC2"/>
  <w15:commentEx w15:done="0" w15:paraId="3697DD4B"/>
  <w15:commentEx w15:done="0" w15:paraId="64517E86"/>
  <w15:commentEx w15:done="0" w15:paraId="5494E8FD"/>
  <w15:commentEx w15:done="0" w15:paraId="529B553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018DB9" w16cex:dateUtc="2024-03-18T10:00:13.804Z"/>
  <w16cex:commentExtensible w16cex:durableId="7FE55FD2" w16cex:dateUtc="2024-03-18T10:39:38.422Z"/>
  <w16cex:commentExtensible w16cex:durableId="22CDA193" w16cex:dateUtc="2024-03-18T11:22:21.794Z"/>
  <w16cex:commentExtensible w16cex:durableId="1476542C" w16cex:dateUtc="2024-03-18T13:09:35.044Z"/>
  <w16cex:commentExtensible w16cex:durableId="15C3B9E1" w16cex:dateUtc="2024-03-18T13:17:55.431Z"/>
  <w16cex:commentExtensible w16cex:durableId="0F493DE9" w16cex:dateUtc="2024-03-18T14:09:53.885Z"/>
  <w16cex:commentExtensible w16cex:durableId="20AD885C" w16cex:dateUtc="2024-03-18T14:32:17.666Z"/>
  <w16cex:commentExtensible w16cex:durableId="1FF48055" w16cex:dateUtc="2024-03-18T14:32:27.402Z"/>
  <w16cex:commentExtensible w16cex:durableId="66A9A1D2" w16cex:dateUtc="2024-03-18T14:49:48.625Z"/>
  <w16cex:commentExtensible w16cex:durableId="1EF52690" w16cex:dateUtc="2024-03-18T14:49:58.956Z"/>
  <w16cex:commentExtensible w16cex:durableId="0A5E2661" w16cex:dateUtc="2024-03-18T14:55:04.837Z"/>
</w16cex:commentsExtensible>
</file>

<file path=word/commentsIds.xml><?xml version="1.0" encoding="utf-8"?>
<w16cid:commentsIds xmlns:mc="http://schemas.openxmlformats.org/markup-compatibility/2006" xmlns:w16cid="http://schemas.microsoft.com/office/word/2016/wordml/cid" mc:Ignorable="w16cid">
  <w16cid:commentId w16cid:paraId="7065B33B" w16cid:durableId="17018DB9"/>
  <w16cid:commentId w16cid:paraId="526FAD37" w16cid:durableId="7FE55FD2"/>
  <w16cid:commentId w16cid:paraId="19D1BB32" w16cid:durableId="22CDA193"/>
  <w16cid:commentId w16cid:paraId="02CE1745" w16cid:durableId="1476542C"/>
  <w16cid:commentId w16cid:paraId="004A26B4" w16cid:durableId="15C3B9E1"/>
  <w16cid:commentId w16cid:paraId="21A549E0" w16cid:durableId="0F493DE9"/>
  <w16cid:commentId w16cid:paraId="60FAEFC2" w16cid:durableId="20AD885C"/>
  <w16cid:commentId w16cid:paraId="3697DD4B" w16cid:durableId="1FF48055"/>
  <w16cid:commentId w16cid:paraId="64517E86" w16cid:durableId="66A9A1D2"/>
  <w16cid:commentId w16cid:paraId="5494E8FD" w16cid:durableId="1EF52690"/>
  <w16cid:commentId w16cid:paraId="529B5539" w16cid:durableId="0A5E2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62C" w:rsidRDefault="0030662C" w14:paraId="75E829BF" w14:textId="77777777">
      <w:r>
        <w:separator/>
      </w:r>
    </w:p>
  </w:endnote>
  <w:endnote w:type="continuationSeparator" w:id="0">
    <w:p w:rsidR="0030662C" w:rsidRDefault="0030662C" w14:paraId="34AEE5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62C" w:rsidRDefault="0030662C" w14:paraId="6C51C86C" w14:textId="77777777">
      <w:r>
        <w:separator/>
      </w:r>
    </w:p>
  </w:footnote>
  <w:footnote w:type="continuationSeparator" w:id="0">
    <w:p w:rsidR="0030662C" w:rsidRDefault="0030662C" w14:paraId="6A6B053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E7A" w:rsidRDefault="00000000" w14:paraId="29E6DED6" w14:textId="77777777">
    <w:pPr>
      <w:pStyle w:val="Header"/>
      <w:jc w:val="right"/>
    </w:pPr>
    <w:r>
      <w:t xml:space="preserve">Clay / Bagman Blues / </w:t>
    </w:r>
    <w:sdt>
      <w:sdtPr>
        <w:id w:val="-1565484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490E7A" w:rsidRDefault="00490E7A" w14:paraId="18FF785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523A1"/>
    <w:multiLevelType w:val="hybridMultilevel"/>
    <w:tmpl w:val="8A34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56320">
    <w:abstractNumId w:val="0"/>
  </w:num>
</w:numbering>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D8"/>
    <w:rsid w:val="00012EE9"/>
    <w:rsid w:val="0002206C"/>
    <w:rsid w:val="00030D89"/>
    <w:rsid w:val="000351F2"/>
    <w:rsid w:val="00057641"/>
    <w:rsid w:val="000721B6"/>
    <w:rsid w:val="000B0BD2"/>
    <w:rsid w:val="000C534E"/>
    <w:rsid w:val="000C5C6C"/>
    <w:rsid w:val="000D5DCD"/>
    <w:rsid w:val="000D707F"/>
    <w:rsid w:val="000E4BCF"/>
    <w:rsid w:val="00104308"/>
    <w:rsid w:val="00114DBE"/>
    <w:rsid w:val="0012023E"/>
    <w:rsid w:val="00123BBE"/>
    <w:rsid w:val="00131FF6"/>
    <w:rsid w:val="00132E81"/>
    <w:rsid w:val="00143CE9"/>
    <w:rsid w:val="001521CE"/>
    <w:rsid w:val="00164360"/>
    <w:rsid w:val="00170067"/>
    <w:rsid w:val="00174A46"/>
    <w:rsid w:val="001868FD"/>
    <w:rsid w:val="001A0177"/>
    <w:rsid w:val="001A0895"/>
    <w:rsid w:val="001B036E"/>
    <w:rsid w:val="001D1473"/>
    <w:rsid w:val="00203A3A"/>
    <w:rsid w:val="00237CE0"/>
    <w:rsid w:val="002468B0"/>
    <w:rsid w:val="00246CCD"/>
    <w:rsid w:val="0025064C"/>
    <w:rsid w:val="002524DF"/>
    <w:rsid w:val="002525D0"/>
    <w:rsid w:val="00257314"/>
    <w:rsid w:val="00267706"/>
    <w:rsid w:val="00285E90"/>
    <w:rsid w:val="00296A8D"/>
    <w:rsid w:val="002A5651"/>
    <w:rsid w:val="002A5711"/>
    <w:rsid w:val="002C7905"/>
    <w:rsid w:val="002D758F"/>
    <w:rsid w:val="002E12C5"/>
    <w:rsid w:val="002E242E"/>
    <w:rsid w:val="0030662C"/>
    <w:rsid w:val="00307EC7"/>
    <w:rsid w:val="003248BA"/>
    <w:rsid w:val="0033303C"/>
    <w:rsid w:val="003342BF"/>
    <w:rsid w:val="00337015"/>
    <w:rsid w:val="003449F9"/>
    <w:rsid w:val="00345F45"/>
    <w:rsid w:val="003617E2"/>
    <w:rsid w:val="00380D9E"/>
    <w:rsid w:val="00381921"/>
    <w:rsid w:val="00383A68"/>
    <w:rsid w:val="003929D3"/>
    <w:rsid w:val="003B2949"/>
    <w:rsid w:val="003C1F6A"/>
    <w:rsid w:val="003D38BB"/>
    <w:rsid w:val="003D53B9"/>
    <w:rsid w:val="003E492D"/>
    <w:rsid w:val="003E703F"/>
    <w:rsid w:val="00404DF8"/>
    <w:rsid w:val="004170D7"/>
    <w:rsid w:val="004277B3"/>
    <w:rsid w:val="00455BAC"/>
    <w:rsid w:val="004661F8"/>
    <w:rsid w:val="0047098D"/>
    <w:rsid w:val="00480757"/>
    <w:rsid w:val="00487544"/>
    <w:rsid w:val="00490E7A"/>
    <w:rsid w:val="00491C1C"/>
    <w:rsid w:val="00495B8D"/>
    <w:rsid w:val="004A6227"/>
    <w:rsid w:val="004A6239"/>
    <w:rsid w:val="004B01A4"/>
    <w:rsid w:val="004B2432"/>
    <w:rsid w:val="004E67B5"/>
    <w:rsid w:val="004F41CD"/>
    <w:rsid w:val="004F54DC"/>
    <w:rsid w:val="00536FCA"/>
    <w:rsid w:val="005444F8"/>
    <w:rsid w:val="00545601"/>
    <w:rsid w:val="005647B1"/>
    <w:rsid w:val="0058269F"/>
    <w:rsid w:val="00583B33"/>
    <w:rsid w:val="005862F6"/>
    <w:rsid w:val="005863E2"/>
    <w:rsid w:val="00590DF8"/>
    <w:rsid w:val="0059476A"/>
    <w:rsid w:val="005A6011"/>
    <w:rsid w:val="005A6521"/>
    <w:rsid w:val="005A6995"/>
    <w:rsid w:val="005B311E"/>
    <w:rsid w:val="005C2FBB"/>
    <w:rsid w:val="005D250A"/>
    <w:rsid w:val="005D5207"/>
    <w:rsid w:val="005E2481"/>
    <w:rsid w:val="005E737F"/>
    <w:rsid w:val="00612FCE"/>
    <w:rsid w:val="006156C7"/>
    <w:rsid w:val="006215B2"/>
    <w:rsid w:val="00631F90"/>
    <w:rsid w:val="00634A67"/>
    <w:rsid w:val="00676275"/>
    <w:rsid w:val="00685E6B"/>
    <w:rsid w:val="00693234"/>
    <w:rsid w:val="006A075C"/>
    <w:rsid w:val="006B1B38"/>
    <w:rsid w:val="006B370D"/>
    <w:rsid w:val="006E38ED"/>
    <w:rsid w:val="006E51F7"/>
    <w:rsid w:val="006F4F91"/>
    <w:rsid w:val="006F65A6"/>
    <w:rsid w:val="007062E1"/>
    <w:rsid w:val="007176FD"/>
    <w:rsid w:val="00725E14"/>
    <w:rsid w:val="00740083"/>
    <w:rsid w:val="00752228"/>
    <w:rsid w:val="007631AF"/>
    <w:rsid w:val="00766F3E"/>
    <w:rsid w:val="007B603D"/>
    <w:rsid w:val="007E12EA"/>
    <w:rsid w:val="007F5369"/>
    <w:rsid w:val="0081052A"/>
    <w:rsid w:val="00815EBF"/>
    <w:rsid w:val="00825452"/>
    <w:rsid w:val="00845025"/>
    <w:rsid w:val="008550D8"/>
    <w:rsid w:val="00864990"/>
    <w:rsid w:val="0089023C"/>
    <w:rsid w:val="008A6FEB"/>
    <w:rsid w:val="008C40B5"/>
    <w:rsid w:val="008E39EC"/>
    <w:rsid w:val="009036FC"/>
    <w:rsid w:val="0091181A"/>
    <w:rsid w:val="009200E2"/>
    <w:rsid w:val="009224C1"/>
    <w:rsid w:val="00945108"/>
    <w:rsid w:val="00953632"/>
    <w:rsid w:val="00964171"/>
    <w:rsid w:val="0097662A"/>
    <w:rsid w:val="009A68DB"/>
    <w:rsid w:val="009B167D"/>
    <w:rsid w:val="009B4EBE"/>
    <w:rsid w:val="009B7370"/>
    <w:rsid w:val="009D19E7"/>
    <w:rsid w:val="009E7858"/>
    <w:rsid w:val="009F254B"/>
    <w:rsid w:val="009F6DF7"/>
    <w:rsid w:val="00A020FC"/>
    <w:rsid w:val="00A17598"/>
    <w:rsid w:val="00A177F4"/>
    <w:rsid w:val="00A213EB"/>
    <w:rsid w:val="00A228CE"/>
    <w:rsid w:val="00A331D5"/>
    <w:rsid w:val="00A36D9F"/>
    <w:rsid w:val="00A7023E"/>
    <w:rsid w:val="00A72D28"/>
    <w:rsid w:val="00A75140"/>
    <w:rsid w:val="00A75198"/>
    <w:rsid w:val="00AA4F2A"/>
    <w:rsid w:val="00AB022B"/>
    <w:rsid w:val="00AC2D2C"/>
    <w:rsid w:val="00AC2ECB"/>
    <w:rsid w:val="00AC35B7"/>
    <w:rsid w:val="00AD0DFA"/>
    <w:rsid w:val="00AF4AC8"/>
    <w:rsid w:val="00B10658"/>
    <w:rsid w:val="00B16733"/>
    <w:rsid w:val="00B31259"/>
    <w:rsid w:val="00B572F9"/>
    <w:rsid w:val="00B70C6B"/>
    <w:rsid w:val="00BA3232"/>
    <w:rsid w:val="00BA4744"/>
    <w:rsid w:val="00BB6179"/>
    <w:rsid w:val="00BC6BCE"/>
    <w:rsid w:val="00BE0F1C"/>
    <w:rsid w:val="00BE641C"/>
    <w:rsid w:val="00C0177F"/>
    <w:rsid w:val="00C019F9"/>
    <w:rsid w:val="00C01B92"/>
    <w:rsid w:val="00C1186E"/>
    <w:rsid w:val="00C35717"/>
    <w:rsid w:val="00C35753"/>
    <w:rsid w:val="00C41739"/>
    <w:rsid w:val="00C50F42"/>
    <w:rsid w:val="00C556BB"/>
    <w:rsid w:val="00C9251A"/>
    <w:rsid w:val="00C92ECE"/>
    <w:rsid w:val="00C95EE9"/>
    <w:rsid w:val="00CD31B0"/>
    <w:rsid w:val="00CE5BA2"/>
    <w:rsid w:val="00D0155B"/>
    <w:rsid w:val="00D03951"/>
    <w:rsid w:val="00D06D90"/>
    <w:rsid w:val="00D178EC"/>
    <w:rsid w:val="00D20633"/>
    <w:rsid w:val="00D251BF"/>
    <w:rsid w:val="00D27009"/>
    <w:rsid w:val="00D52E5E"/>
    <w:rsid w:val="00D552E9"/>
    <w:rsid w:val="00D74685"/>
    <w:rsid w:val="00D8087E"/>
    <w:rsid w:val="00D8315A"/>
    <w:rsid w:val="00D85CD2"/>
    <w:rsid w:val="00D87FCB"/>
    <w:rsid w:val="00D90DEA"/>
    <w:rsid w:val="00D93CEB"/>
    <w:rsid w:val="00DA077B"/>
    <w:rsid w:val="00DA1268"/>
    <w:rsid w:val="00DA1C36"/>
    <w:rsid w:val="00DC17D1"/>
    <w:rsid w:val="00DF79FD"/>
    <w:rsid w:val="00E12AE0"/>
    <w:rsid w:val="00E138AF"/>
    <w:rsid w:val="00E15D10"/>
    <w:rsid w:val="00E17A1C"/>
    <w:rsid w:val="00E208B6"/>
    <w:rsid w:val="00E2254D"/>
    <w:rsid w:val="00E442F9"/>
    <w:rsid w:val="00E47B0F"/>
    <w:rsid w:val="00E54C31"/>
    <w:rsid w:val="00E61154"/>
    <w:rsid w:val="00E630E7"/>
    <w:rsid w:val="00E64F82"/>
    <w:rsid w:val="00E82DA1"/>
    <w:rsid w:val="00E847B0"/>
    <w:rsid w:val="00E852E0"/>
    <w:rsid w:val="00E8624C"/>
    <w:rsid w:val="00E92A9B"/>
    <w:rsid w:val="00EC05EE"/>
    <w:rsid w:val="00ED095E"/>
    <w:rsid w:val="00EF3288"/>
    <w:rsid w:val="00F057A1"/>
    <w:rsid w:val="00F06F1B"/>
    <w:rsid w:val="00F07A74"/>
    <w:rsid w:val="00F13400"/>
    <w:rsid w:val="00F21F8E"/>
    <w:rsid w:val="00F26C9E"/>
    <w:rsid w:val="00F30CD6"/>
    <w:rsid w:val="00F50E67"/>
    <w:rsid w:val="00F60395"/>
    <w:rsid w:val="00F84896"/>
    <w:rsid w:val="00FB0188"/>
    <w:rsid w:val="00FB44E5"/>
    <w:rsid w:val="00FC471F"/>
    <w:rsid w:val="00FD02BC"/>
    <w:rsid w:val="00FD60D4"/>
    <w:rsid w:val="00FE43AD"/>
    <w:rsid w:val="00FE52B4"/>
    <w:rsid w:val="4465A088"/>
    <w:rsid w:val="6AC29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0FB35"/>
  <w15:chartTrackingRefBased/>
  <w15:docId w15:val="{E2423951-B4CF-4E4B-B78D-379D335F2F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0D8"/>
    <w:pPr>
      <w:spacing w:after="0" w:line="240" w:lineRule="auto"/>
      <w:ind w:firstLine="72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550D8"/>
    <w:pPr>
      <w:tabs>
        <w:tab w:val="center" w:pos="4680"/>
        <w:tab w:val="right" w:pos="9360"/>
      </w:tabs>
    </w:pPr>
  </w:style>
  <w:style w:type="character" w:styleId="HeaderChar" w:customStyle="1">
    <w:name w:val="Header Char"/>
    <w:basedOn w:val="DefaultParagraphFont"/>
    <w:link w:val="Header"/>
    <w:uiPriority w:val="99"/>
    <w:rsid w:val="008550D8"/>
  </w:style>
  <w:style w:type="paragraph" w:styleId="Footer">
    <w:name w:val="footer"/>
    <w:basedOn w:val="Normal"/>
    <w:link w:val="FooterChar"/>
    <w:uiPriority w:val="99"/>
    <w:unhideWhenUsed/>
    <w:rsid w:val="008550D8"/>
    <w:pPr>
      <w:tabs>
        <w:tab w:val="center" w:pos="4680"/>
        <w:tab w:val="right" w:pos="9360"/>
      </w:tabs>
    </w:pPr>
  </w:style>
  <w:style w:type="character" w:styleId="FooterChar" w:customStyle="1">
    <w:name w:val="Footer Char"/>
    <w:basedOn w:val="DefaultParagraphFont"/>
    <w:link w:val="Footer"/>
    <w:uiPriority w:val="99"/>
    <w:rsid w:val="008550D8"/>
  </w:style>
  <w:style w:type="paragraph" w:styleId="BalloonText">
    <w:name w:val="Balloon Text"/>
    <w:basedOn w:val="Normal"/>
    <w:link w:val="BalloonTextChar"/>
    <w:uiPriority w:val="99"/>
    <w:semiHidden/>
    <w:unhideWhenUsed/>
    <w:rsid w:val="008550D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550D8"/>
    <w:rPr>
      <w:rFonts w:ascii="Segoe UI" w:hAnsi="Segoe UI" w:cs="Segoe UI"/>
      <w:sz w:val="18"/>
      <w:szCs w:val="18"/>
    </w:rPr>
  </w:style>
  <w:style w:type="character" w:styleId="SubtleReference">
    <w:name w:val="Subtle Reference"/>
    <w:basedOn w:val="DefaultParagraphFont"/>
    <w:uiPriority w:val="31"/>
    <w:qFormat/>
    <w:rsid w:val="008550D8"/>
    <w:rPr>
      <w:smallCaps/>
      <w:color w:val="5A5A5A" w:themeColor="text1" w:themeTint="A5"/>
    </w:rPr>
  </w:style>
  <w:style w:type="paragraph" w:styleId="ListParagraph">
    <w:name w:val="List Paragraph"/>
    <w:basedOn w:val="Normal"/>
    <w:uiPriority w:val="34"/>
    <w:qFormat/>
    <w:rsid w:val="008550D8"/>
    <w:pPr>
      <w:spacing w:after="160" w:line="259" w:lineRule="auto"/>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d844119e5acd4d10" /><Relationship Type="http://schemas.openxmlformats.org/officeDocument/2006/relationships/comments" Target="comments.xml" Id="R4d96287b437f4701" /><Relationship Type="http://schemas.microsoft.com/office/2011/relationships/people" Target="people.xml" Id="R7cf26050823246e7" /><Relationship Type="http://schemas.microsoft.com/office/2011/relationships/commentsExtended" Target="commentsExtended.xml" Id="R47b4eb9b36a94266" /><Relationship Type="http://schemas.microsoft.com/office/2016/09/relationships/commentsIds" Target="commentsIds.xml" Id="Rc3ef80f77e7b4ddb" /><Relationship Type="http://schemas.microsoft.com/office/2018/08/relationships/commentsExtensible" Target="commentsExtensible.xml" Id="Rc0694c0f53a8485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2a5249-cea2-462e-9f33-83abfb9cab63}"/>
      </w:docPartPr>
      <w:docPartBody>
        <w:p w14:paraId="72430E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B5C7-85F6-4295-8032-FA772C5585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Rickey Clay</dc:creator>
  <keywords/>
  <dc:description/>
  <lastModifiedBy>Gary Smailes</lastModifiedBy>
  <revision>51</revision>
  <dcterms:created xsi:type="dcterms:W3CDTF">2023-03-02T02:47:00.0000000Z</dcterms:created>
  <dcterms:modified xsi:type="dcterms:W3CDTF">2024-03-18T14:57:49.9011783Z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5045ffb6-0320-4853-9470-02e796ee637a</vt:lpwstr>
  </property>
</Properties>
</file>