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D1E" w:rsidP="00425D1E" w:rsidRDefault="00425D1E" w14:paraId="3F8CF82E" w14:textId="77777777">
      <w:pPr>
        <w:rPr>
          <w:b/>
          <w:sz w:val="40"/>
          <w:szCs w:val="40"/>
        </w:rPr>
      </w:pPr>
      <w:bookmarkStart w:name="_Hlk143710828" w:id="0"/>
      <w:r w:rsidRPr="00232180">
        <w:rPr>
          <w:b/>
          <w:sz w:val="40"/>
          <w:szCs w:val="40"/>
        </w:rPr>
        <w:t>Canche Gringa</w:t>
      </w:r>
    </w:p>
    <w:p w:rsidR="00425D1E" w:rsidP="00425D1E" w:rsidRDefault="00425D1E" w14:paraId="1E19DE0C" w14:textId="77777777">
      <w:pPr>
        <w:rPr>
          <w:sz w:val="28"/>
          <w:szCs w:val="40"/>
        </w:rPr>
      </w:pPr>
      <w:r>
        <w:rPr>
          <w:sz w:val="28"/>
          <w:szCs w:val="40"/>
        </w:rPr>
        <w:t xml:space="preserve">Blonde, </w:t>
      </w:r>
      <w:r w:rsidRPr="00452ADD">
        <w:rPr>
          <w:sz w:val="28"/>
          <w:szCs w:val="40"/>
        </w:rPr>
        <w:t>American</w:t>
      </w:r>
      <w:r>
        <w:rPr>
          <w:sz w:val="28"/>
          <w:szCs w:val="40"/>
        </w:rPr>
        <w:t xml:space="preserve"> Woman</w:t>
      </w:r>
    </w:p>
    <w:p w:rsidRPr="00B53353" w:rsidR="00425D1E" w:rsidP="00425D1E" w:rsidRDefault="00425D1E" w14:paraId="616823F6" w14:textId="77777777">
      <w:pPr>
        <w:rPr>
          <w:sz w:val="20"/>
        </w:rPr>
      </w:pPr>
      <w:r w:rsidRPr="00B53353">
        <w:rPr>
          <w:sz w:val="32"/>
          <w:szCs w:val="40"/>
        </w:rPr>
        <w:t xml:space="preserve">Robyn Atkinson </w:t>
      </w:r>
    </w:p>
    <w:p w:rsidR="00425D1E" w:rsidP="00425D1E" w:rsidRDefault="00425D1E" w14:paraId="733877A5" w14:textId="77777777">
      <w:pPr>
        <w:rPr>
          <w:sz w:val="28"/>
          <w:szCs w:val="40"/>
        </w:rPr>
      </w:pPr>
    </w:p>
    <w:p w:rsidRPr="00C17E90" w:rsidR="00425D1E" w:rsidP="00425D1E" w:rsidRDefault="00425D1E" w14:paraId="5852E8A1" w14:textId="77777777">
      <w:pPr>
        <w:ind w:left="720"/>
        <w:rPr>
          <w:b/>
          <w:bCs/>
          <w:sz w:val="28"/>
          <w:szCs w:val="40"/>
        </w:rPr>
      </w:pPr>
      <w:r w:rsidRPr="00C17E90">
        <w:rPr>
          <w:b/>
          <w:bCs/>
          <w:sz w:val="28"/>
          <w:szCs w:val="40"/>
        </w:rPr>
        <w:t>Over the Fence</w:t>
      </w:r>
    </w:p>
    <w:p w:rsidR="00425D1E" w:rsidP="00425D1E" w:rsidRDefault="00425D1E" w14:paraId="7FB353B5" w14:textId="77777777">
      <w:pPr>
        <w:ind w:left="720"/>
        <w:rPr>
          <w:sz w:val="28"/>
          <w:szCs w:val="40"/>
        </w:rPr>
      </w:pPr>
    </w:p>
    <w:p w:rsidRPr="00C17E90" w:rsidR="00425D1E" w:rsidP="00425D1E" w:rsidRDefault="00425D1E" w14:paraId="1D9F4430" w14:textId="13474445">
      <w:pPr>
        <w:ind w:left="720"/>
        <w:rPr>
          <w:sz w:val="28"/>
          <w:szCs w:val="28"/>
        </w:rPr>
      </w:pPr>
      <w:r w:rsidRPr="060C4198" w:rsidR="060C4198">
        <w:rPr>
          <w:sz w:val="28"/>
          <w:szCs w:val="28"/>
        </w:rPr>
        <w:t>Over the fence—</w:t>
      </w:r>
      <w:r>
        <w:br/>
      </w:r>
      <w:r w:rsidRPr="060C4198" w:rsidR="060C4198">
        <w:rPr>
          <w:sz w:val="28"/>
          <w:szCs w:val="28"/>
        </w:rPr>
        <w:t>Strawberries—grow—</w:t>
      </w:r>
      <w:r>
        <w:br/>
      </w:r>
      <w:r w:rsidRPr="060C4198" w:rsidR="060C4198">
        <w:rPr>
          <w:sz w:val="28"/>
          <w:szCs w:val="28"/>
        </w:rPr>
        <w:t>Over the fence—</w:t>
      </w:r>
      <w:r>
        <w:br/>
      </w:r>
      <w:r w:rsidRPr="060C4198" w:rsidR="060C4198">
        <w:rPr>
          <w:sz w:val="28"/>
          <w:szCs w:val="28"/>
        </w:rPr>
        <w:t>I could climb—if I tried, I know—</w:t>
      </w:r>
      <w:r>
        <w:br/>
      </w:r>
      <w:r w:rsidRPr="060C4198" w:rsidR="060C4198">
        <w:rPr>
          <w:sz w:val="28"/>
          <w:szCs w:val="28"/>
        </w:rPr>
        <w:t>Berries are nice</w:t>
      </w:r>
      <w:del w:author="Gary Smailes" w:date="2024-01-11T11:38:28.344Z" w:id="797405682">
        <w:r w:rsidRPr="060C4198" w:rsidDel="060C4198">
          <w:rPr>
            <w:sz w:val="28"/>
            <w:szCs w:val="28"/>
          </w:rPr>
          <w:delText>!</w:delText>
        </w:r>
      </w:del>
      <w:ins w:author="Gary Smailes" w:date="2024-01-11T11:38:28.35Z" w:id="1436199341">
        <w:r w:rsidRPr="060C4198" w:rsidR="060C4198">
          <w:rPr>
            <w:sz w:val="28"/>
            <w:szCs w:val="28"/>
          </w:rPr>
          <w:t>.</w:t>
        </w:r>
      </w:ins>
      <w:r>
        <w:br/>
      </w:r>
      <w:r>
        <w:br/>
      </w:r>
      <w:r w:rsidRPr="060C4198" w:rsidR="060C4198">
        <w:rPr>
          <w:sz w:val="28"/>
          <w:szCs w:val="28"/>
        </w:rPr>
        <w:t>But—if I stained my Apron—</w:t>
      </w:r>
      <w:r>
        <w:br/>
      </w:r>
      <w:r w:rsidRPr="060C4198" w:rsidR="060C4198">
        <w:rPr>
          <w:sz w:val="28"/>
          <w:szCs w:val="28"/>
        </w:rPr>
        <w:t>God would certainly scold</w:t>
      </w:r>
      <w:del w:author="Gary Smailes" w:date="2024-01-11T11:38:28.353Z" w:id="901238775">
        <w:r w:rsidRPr="060C4198" w:rsidDel="060C4198">
          <w:rPr>
            <w:sz w:val="28"/>
            <w:szCs w:val="28"/>
          </w:rPr>
          <w:delText>!</w:delText>
        </w:r>
      </w:del>
      <w:ins w:author="Gary Smailes" w:date="2024-01-11T11:38:28.354Z" w:id="1496800375">
        <w:r w:rsidRPr="060C4198" w:rsidR="060C4198">
          <w:rPr>
            <w:sz w:val="28"/>
            <w:szCs w:val="28"/>
          </w:rPr>
          <w:t>.</w:t>
        </w:r>
      </w:ins>
      <w:r>
        <w:br/>
      </w:r>
      <w:r w:rsidRPr="060C4198" w:rsidR="060C4198">
        <w:rPr>
          <w:sz w:val="28"/>
          <w:szCs w:val="28"/>
        </w:rPr>
        <w:t>Oh, dear, -I guess if He were a Boy—</w:t>
      </w:r>
      <w:r>
        <w:br/>
      </w:r>
      <w:r w:rsidRPr="060C4198" w:rsidR="060C4198">
        <w:rPr>
          <w:sz w:val="28"/>
          <w:szCs w:val="28"/>
        </w:rPr>
        <w:t>He'd—climb—if He could</w:t>
      </w:r>
      <w:del w:author="Gary Smailes" w:date="2024-01-11T11:38:28.355Z" w:id="495792135">
        <w:r w:rsidRPr="060C4198" w:rsidDel="060C4198">
          <w:rPr>
            <w:sz w:val="28"/>
            <w:szCs w:val="28"/>
          </w:rPr>
          <w:delText>!</w:delText>
        </w:r>
      </w:del>
      <w:ins w:author="Gary Smailes" w:date="2024-01-11T11:38:28.356Z" w:id="1111191546">
        <w:r w:rsidRPr="060C4198" w:rsidR="060C4198">
          <w:rPr>
            <w:sz w:val="28"/>
            <w:szCs w:val="28"/>
          </w:rPr>
          <w:t>.</w:t>
        </w:r>
      </w:ins>
    </w:p>
    <w:p w:rsidRPr="00C17E90" w:rsidR="00425D1E" w:rsidP="00425D1E" w:rsidRDefault="00425D1E" w14:paraId="02079B9D" w14:textId="77777777">
      <w:pPr>
        <w:ind w:left="720"/>
        <w:rPr>
          <w:sz w:val="28"/>
          <w:szCs w:val="40"/>
        </w:rPr>
      </w:pPr>
    </w:p>
    <w:p w:rsidRPr="00452ADD" w:rsidR="00425D1E" w:rsidP="00425D1E" w:rsidRDefault="00425D1E" w14:paraId="78E99605" w14:textId="77777777">
      <w:pPr>
        <w:ind w:left="720"/>
        <w:rPr>
          <w:sz w:val="28"/>
          <w:szCs w:val="40"/>
        </w:rPr>
      </w:pPr>
      <w:r w:rsidRPr="00C17E90">
        <w:rPr>
          <w:sz w:val="28"/>
          <w:szCs w:val="40"/>
        </w:rPr>
        <w:t>-Emily Dickinson</w:t>
      </w:r>
    </w:p>
    <w:p w:rsidRPr="00425D1E" w:rsidR="00425D1E" w:rsidP="00425D1E" w:rsidRDefault="00425D1E" w14:paraId="37D04AE8" w14:textId="2DC2AB9C"/>
    <w:p w:rsidR="00425D1E" w:rsidP="060C4198" w:rsidRDefault="00425D1E" w14:paraId="4CD6861D" w14:textId="3365BC7D">
      <w:pPr>
        <w:rPr>
          <w:i w:val="1"/>
          <w:iCs w:val="1"/>
        </w:rPr>
      </w:pPr>
      <w:r w:rsidRPr="060C4198" w:rsidR="060C4198">
        <w:rPr>
          <w:i w:val="1"/>
          <w:iCs w:val="1"/>
        </w:rPr>
        <w:t>“</w:t>
      </w:r>
      <w:r w:rsidRPr="060C4198" w:rsidR="060C4198">
        <w:rPr>
          <w:b w:val="1"/>
          <w:bCs w:val="1"/>
          <w:i w:val="1"/>
          <w:iCs w:val="1"/>
        </w:rPr>
        <w:t>Gringo:</w:t>
      </w:r>
      <w:r w:rsidRPr="060C4198" w:rsidR="060C4198">
        <w:rPr>
          <w:i w:val="1"/>
          <w:iCs w:val="1"/>
        </w:rPr>
        <w:t xml:space="preserve"> If you know any Mexican people then </w:t>
      </w:r>
      <w:r w:rsidRPr="060C4198" w:rsidR="060C4198">
        <w:rPr>
          <w:i w:val="1"/>
          <w:iCs w:val="1"/>
        </w:rPr>
        <w:t>you'll</w:t>
      </w:r>
      <w:r w:rsidRPr="060C4198" w:rsidR="060C4198">
        <w:rPr>
          <w:i w:val="1"/>
          <w:iCs w:val="1"/>
        </w:rPr>
        <w:t xml:space="preserve"> know this is a non-derogatory term used to refer to US citizens. Mostly because the term "</w:t>
      </w:r>
      <w:hyperlink r:id="R6ac620a800b14c9f">
        <w:r w:rsidRPr="060C4198" w:rsidR="060C4198">
          <w:rPr>
            <w:i w:val="1"/>
            <w:iCs w:val="1"/>
          </w:rPr>
          <w:t>American</w:t>
        </w:r>
      </w:hyperlink>
      <w:r w:rsidRPr="060C4198" w:rsidR="060C4198">
        <w:rPr>
          <w:i w:val="1"/>
          <w:iCs w:val="1"/>
        </w:rPr>
        <w:t>" does not make sense to the rest of the Americans (all those people who live in the continent named "</w:t>
      </w:r>
      <w:hyperlink r:id="R9dd947d06bb4422a">
        <w:r w:rsidRPr="060C4198" w:rsidR="060C4198">
          <w:rPr>
            <w:i w:val="1"/>
            <w:iCs w:val="1"/>
          </w:rPr>
          <w:t>America</w:t>
        </w:r>
      </w:hyperlink>
      <w:r w:rsidRPr="060C4198" w:rsidR="060C4198">
        <w:rPr>
          <w:i w:val="1"/>
          <w:iCs w:val="1"/>
        </w:rPr>
        <w:t>", which is everybody from Alaska to Argentina), and the word "</w:t>
      </w:r>
      <w:r w:rsidRPr="060C4198" w:rsidR="060C4198">
        <w:rPr>
          <w:i w:val="1"/>
          <w:iCs w:val="1"/>
        </w:rPr>
        <w:t>Estadounidense</w:t>
      </w:r>
      <w:r w:rsidRPr="060C4198" w:rsidR="060C4198">
        <w:rPr>
          <w:i w:val="1"/>
          <w:iCs w:val="1"/>
        </w:rPr>
        <w:t>" (</w:t>
      </w:r>
      <w:r w:rsidRPr="060C4198" w:rsidR="060C4198">
        <w:rPr>
          <w:i w:val="1"/>
          <w:iCs w:val="1"/>
        </w:rPr>
        <w:t>UnitedStatean</w:t>
      </w:r>
      <w:r w:rsidRPr="060C4198" w:rsidR="060C4198">
        <w:rPr>
          <w:i w:val="1"/>
          <w:iCs w:val="1"/>
        </w:rPr>
        <w:t xml:space="preserve">) is too </w:t>
      </w:r>
      <w:r w:rsidRPr="060C4198" w:rsidR="060C4198">
        <w:rPr>
          <w:i w:val="1"/>
          <w:iCs w:val="1"/>
        </w:rPr>
        <w:t>long.</w:t>
      </w:r>
      <w:del w:author="Gary Smailes" w:date="2024-01-11T11:15:41.085Z" w:id="1692864065">
        <w:r w:rsidRPr="060C4198" w:rsidDel="060C4198">
          <w:rPr>
            <w:i w:val="1"/>
            <w:iCs w:val="1"/>
          </w:rPr>
          <w:delText xml:space="preserve">  </w:delText>
        </w:r>
      </w:del>
      <w:ins w:author="Gary Smailes" w:date="2024-01-11T11:15:41.09Z" w:id="2014503699">
        <w:r w:rsidRPr="060C4198" w:rsidR="060C4198">
          <w:rPr>
            <w:i w:val="1"/>
            <w:iCs w:val="1"/>
          </w:rPr>
          <w:t xml:space="preserve"> </w:t>
        </w:r>
      </w:ins>
      <w:r w:rsidRPr="060C4198" w:rsidR="060C4198">
        <w:rPr>
          <w:i w:val="1"/>
          <w:iCs w:val="1"/>
        </w:rPr>
        <w:t>Folklore says it was generated when the US invaded Mexico, wearing green uniforms, and the people shouted, “Green Go Home.”</w:t>
      </w:r>
      <w:del w:author="Gary Smailes" w:date="2024-01-11T11:15:41.092Z" w:id="2017669096">
        <w:r w:rsidRPr="060C4198" w:rsidDel="060C4198">
          <w:rPr>
            <w:i w:val="1"/>
            <w:iCs w:val="1"/>
          </w:rPr>
          <w:delText xml:space="preserve">  </w:delText>
        </w:r>
      </w:del>
      <w:ins w:author="Gary Smailes" w:date="2024-01-11T11:15:41.093Z" w:id="976322036">
        <w:r w:rsidRPr="060C4198" w:rsidR="060C4198">
          <w:rPr>
            <w:i w:val="1"/>
            <w:iCs w:val="1"/>
          </w:rPr>
          <w:t xml:space="preserve"> </w:t>
        </w:r>
      </w:ins>
      <w:r w:rsidRPr="060C4198" w:rsidR="060C4198">
        <w:rPr>
          <w:i w:val="1"/>
          <w:iCs w:val="1"/>
        </w:rPr>
        <w:t>With time it lost all derogatory status and was turned into the most common word to refer to any US citizen.”</w:t>
      </w:r>
      <w:del w:author="Gary Smailes" w:date="2024-01-11T11:15:41.095Z" w:id="984561038">
        <w:r w:rsidRPr="060C4198" w:rsidDel="060C4198">
          <w:rPr>
            <w:i w:val="1"/>
            <w:iCs w:val="1"/>
          </w:rPr>
          <w:delText xml:space="preserve">  </w:delText>
        </w:r>
      </w:del>
      <w:ins w:author="Gary Smailes" w:date="2024-01-11T11:15:41.096Z" w:id="762258001">
        <w:r w:rsidRPr="060C4198" w:rsidR="060C4198">
          <w:rPr>
            <w:i w:val="1"/>
            <w:iCs w:val="1"/>
          </w:rPr>
          <w:t xml:space="preserve"> </w:t>
        </w:r>
      </w:ins>
      <w:r w:rsidRPr="060C4198" w:rsidR="060C4198">
        <w:rPr>
          <w:i w:val="1"/>
          <w:iCs w:val="1"/>
        </w:rPr>
        <w:t>~Urban Dictionary</w:t>
      </w:r>
    </w:p>
    <w:p w:rsidR="00425D1E" w:rsidP="00425D1E" w:rsidRDefault="00425D1E" w14:paraId="5CE3EC96" w14:textId="77777777">
      <w:pPr>
        <w:rPr>
          <w:i/>
        </w:rPr>
      </w:pPr>
    </w:p>
    <w:p w:rsidR="00425D1E" w:rsidP="060C4198" w:rsidRDefault="00425D1E" w14:paraId="2EF81F78" w14:textId="30DE80BC">
      <w:pPr>
        <w:rPr>
          <w:i w:val="1"/>
          <w:iCs w:val="1"/>
        </w:rPr>
      </w:pPr>
      <w:r w:rsidRPr="060C4198" w:rsidR="060C4198">
        <w:rPr>
          <w:i w:val="1"/>
          <w:iCs w:val="1"/>
        </w:rPr>
        <w:t xml:space="preserve">Gringo, a Spanish noun, has the ‘o’ at the end that </w:t>
      </w:r>
      <w:r w:rsidRPr="060C4198" w:rsidR="060C4198">
        <w:rPr>
          <w:i w:val="1"/>
          <w:iCs w:val="1"/>
        </w:rPr>
        <w:t>indicates</w:t>
      </w:r>
      <w:r w:rsidRPr="060C4198" w:rsidR="060C4198">
        <w:rPr>
          <w:i w:val="1"/>
          <w:iCs w:val="1"/>
        </w:rPr>
        <w:t xml:space="preserve"> gender – male. When it is changed to Gringa the gender is then female, translated to white American girl or woman; adding –</w:t>
      </w:r>
      <w:r w:rsidRPr="060C4198" w:rsidR="060C4198">
        <w:rPr>
          <w:i w:val="1"/>
          <w:iCs w:val="1"/>
        </w:rPr>
        <w:t>ita</w:t>
      </w:r>
      <w:r w:rsidRPr="060C4198" w:rsidR="060C4198">
        <w:rPr>
          <w:i w:val="1"/>
          <w:iCs w:val="1"/>
        </w:rPr>
        <w:t xml:space="preserve"> to the end, </w:t>
      </w:r>
      <w:r w:rsidRPr="060C4198" w:rsidR="060C4198">
        <w:rPr>
          <w:i w:val="1"/>
          <w:iCs w:val="1"/>
        </w:rPr>
        <w:t>Gringita</w:t>
      </w:r>
      <w:r w:rsidRPr="060C4198" w:rsidR="060C4198">
        <w:rPr>
          <w:i w:val="1"/>
          <w:iCs w:val="1"/>
        </w:rPr>
        <w:t>, makes is even more enduring and loosely translates to little/cute white American girl</w:t>
      </w:r>
      <w:r w:rsidRPr="060C4198" w:rsidR="060C4198">
        <w:rPr>
          <w:i w:val="1"/>
          <w:iCs w:val="1"/>
        </w:rPr>
        <w:t>.</w:t>
      </w:r>
      <w:del w:author="Gary Smailes" w:date="2024-01-11T11:15:41.098Z" w:id="68496487">
        <w:r w:rsidRPr="060C4198" w:rsidDel="060C4198">
          <w:rPr>
            <w:i w:val="1"/>
            <w:iCs w:val="1"/>
          </w:rPr>
          <w:delText xml:space="preserve">  </w:delText>
        </w:r>
      </w:del>
      <w:ins w:author="Gary Smailes" w:date="2024-01-11T11:15:41.1Z" w:id="160861574">
        <w:r w:rsidRPr="060C4198" w:rsidR="060C4198">
          <w:rPr>
            <w:i w:val="1"/>
            <w:iCs w:val="1"/>
          </w:rPr>
          <w:t xml:space="preserve"> </w:t>
        </w:r>
      </w:ins>
      <w:r w:rsidRPr="060C4198" w:rsidR="060C4198">
        <w:rPr>
          <w:i w:val="1"/>
          <w:iCs w:val="1"/>
        </w:rPr>
        <w:t xml:space="preserve">Nouns are either female or male and change depending on who they are referred to or in the case of a scissors or an apple, </w:t>
      </w:r>
      <w:r w:rsidRPr="060C4198" w:rsidR="060C4198">
        <w:rPr>
          <w:i w:val="1"/>
          <w:iCs w:val="1"/>
        </w:rPr>
        <w:t>they’re</w:t>
      </w:r>
      <w:r w:rsidRPr="060C4198" w:rsidR="060C4198">
        <w:rPr>
          <w:i w:val="1"/>
          <w:iCs w:val="1"/>
        </w:rPr>
        <w:t xml:space="preserve"> just female</w:t>
      </w:r>
      <w:r w:rsidRPr="060C4198" w:rsidR="060C4198">
        <w:rPr>
          <w:i w:val="1"/>
          <w:iCs w:val="1"/>
        </w:rPr>
        <w:t>.</w:t>
      </w:r>
      <w:del w:author="Gary Smailes" w:date="2024-01-11T11:15:41.102Z" w:id="1069289175">
        <w:r w:rsidRPr="060C4198" w:rsidDel="060C4198">
          <w:rPr>
            <w:i w:val="1"/>
            <w:iCs w:val="1"/>
          </w:rPr>
          <w:delText xml:space="preserve">  </w:delText>
        </w:r>
      </w:del>
      <w:ins w:author="Gary Smailes" w:date="2024-01-11T11:15:41.102Z" w:id="905736358">
        <w:r w:rsidRPr="060C4198" w:rsidR="060C4198">
          <w:rPr>
            <w:i w:val="1"/>
            <w:iCs w:val="1"/>
          </w:rPr>
          <w:t xml:space="preserve"> </w:t>
        </w:r>
      </w:ins>
      <w:r w:rsidRPr="060C4198" w:rsidR="060C4198">
        <w:rPr>
          <w:i w:val="1"/>
          <w:iCs w:val="1"/>
        </w:rPr>
        <w:t xml:space="preserve">It is more complicated than that as there are words that </w:t>
      </w:r>
      <w:r w:rsidRPr="060C4198" w:rsidR="060C4198">
        <w:rPr>
          <w:i w:val="1"/>
          <w:iCs w:val="1"/>
        </w:rPr>
        <w:t>don’t</w:t>
      </w:r>
      <w:r w:rsidRPr="060C4198" w:rsidR="060C4198">
        <w:rPr>
          <w:i w:val="1"/>
          <w:iCs w:val="1"/>
        </w:rPr>
        <w:t xml:space="preserve"> have the o or a but use </w:t>
      </w:r>
      <w:r w:rsidRPr="060C4198" w:rsidR="060C4198">
        <w:rPr>
          <w:i w:val="1"/>
          <w:iCs w:val="1"/>
        </w:rPr>
        <w:t>el</w:t>
      </w:r>
      <w:r w:rsidRPr="060C4198" w:rsidR="060C4198">
        <w:rPr>
          <w:i w:val="1"/>
          <w:iCs w:val="1"/>
        </w:rPr>
        <w:t xml:space="preserve"> or la at the beginning to </w:t>
      </w:r>
      <w:r w:rsidRPr="060C4198" w:rsidR="060C4198">
        <w:rPr>
          <w:i w:val="1"/>
          <w:iCs w:val="1"/>
        </w:rPr>
        <w:t>indicate</w:t>
      </w:r>
      <w:r w:rsidRPr="060C4198" w:rsidR="060C4198">
        <w:rPr>
          <w:i w:val="1"/>
          <w:iCs w:val="1"/>
        </w:rPr>
        <w:t xml:space="preserve"> gender</w:t>
      </w:r>
      <w:r w:rsidRPr="060C4198" w:rsidR="060C4198">
        <w:rPr>
          <w:i w:val="1"/>
          <w:iCs w:val="1"/>
        </w:rPr>
        <w:t>.</w:t>
      </w:r>
      <w:del w:author="Gary Smailes" w:date="2024-01-11T11:15:41.104Z" w:id="404499358">
        <w:r w:rsidRPr="060C4198" w:rsidDel="060C4198">
          <w:rPr>
            <w:i w:val="1"/>
            <w:iCs w:val="1"/>
          </w:rPr>
          <w:delText xml:space="preserve">  </w:delText>
        </w:r>
      </w:del>
      <w:ins w:author="Gary Smailes" w:date="2024-01-11T11:15:41.105Z" w:id="254524320">
        <w:r w:rsidRPr="060C4198" w:rsidR="060C4198">
          <w:rPr>
            <w:i w:val="1"/>
            <w:iCs w:val="1"/>
          </w:rPr>
          <w:t xml:space="preserve"> </w:t>
        </w:r>
      </w:ins>
      <w:r w:rsidRPr="060C4198" w:rsidR="060C4198">
        <w:rPr>
          <w:i w:val="1"/>
          <w:iCs w:val="1"/>
        </w:rPr>
        <w:t xml:space="preserve">In the case of Gring-a, </w:t>
      </w:r>
      <w:r w:rsidRPr="060C4198" w:rsidR="060C4198">
        <w:rPr>
          <w:i w:val="1"/>
          <w:iCs w:val="1"/>
        </w:rPr>
        <w:t>it’s</w:t>
      </w:r>
      <w:r w:rsidRPr="060C4198" w:rsidR="060C4198">
        <w:rPr>
          <w:i w:val="1"/>
          <w:iCs w:val="1"/>
        </w:rPr>
        <w:t xml:space="preserve"> obviously female.</w:t>
      </w:r>
    </w:p>
    <w:p w:rsidR="00425D1E" w:rsidP="00425D1E" w:rsidRDefault="00425D1E" w14:paraId="7FDC046C" w14:textId="77777777">
      <w:pPr>
        <w:rPr>
          <w:i/>
        </w:rPr>
      </w:pPr>
    </w:p>
    <w:p w:rsidRPr="00327BA1" w:rsidR="00425D1E" w:rsidP="060C4198" w:rsidRDefault="00425D1E" w14:paraId="36A2AE87" w14:textId="79AAD80F">
      <w:pPr>
        <w:rPr>
          <w:i w:val="1"/>
          <w:iCs w:val="1"/>
        </w:rPr>
      </w:pPr>
      <w:r w:rsidRPr="060C4198" w:rsidR="060C4198">
        <w:rPr>
          <w:i w:val="1"/>
          <w:iCs w:val="1"/>
        </w:rPr>
        <w:t>Canche is Guatemalan slang for blonde</w:t>
      </w:r>
      <w:r w:rsidRPr="060C4198" w:rsidR="060C4198">
        <w:rPr>
          <w:i w:val="1"/>
          <w:iCs w:val="1"/>
        </w:rPr>
        <w:t>.</w:t>
      </w:r>
      <w:del w:author="Gary Smailes" w:date="2024-01-11T11:15:41.107Z" w:id="1006750245">
        <w:r w:rsidRPr="060C4198" w:rsidDel="060C4198">
          <w:rPr>
            <w:i w:val="1"/>
            <w:iCs w:val="1"/>
          </w:rPr>
          <w:delText xml:space="preserve">  </w:delText>
        </w:r>
      </w:del>
      <w:ins w:author="Gary Smailes" w:date="2024-01-11T11:15:41.108Z" w:id="1356247719">
        <w:r w:rsidRPr="060C4198" w:rsidR="060C4198">
          <w:rPr>
            <w:i w:val="1"/>
            <w:iCs w:val="1"/>
          </w:rPr>
          <w:t xml:space="preserve"> </w:t>
        </w:r>
      </w:ins>
      <w:r w:rsidRPr="060C4198" w:rsidR="060C4198">
        <w:rPr>
          <w:i w:val="1"/>
          <w:iCs w:val="1"/>
        </w:rPr>
        <w:t xml:space="preserve">It is used to refer to American girls or women who </w:t>
      </w:r>
      <w:r w:rsidRPr="060C4198" w:rsidR="060C4198">
        <w:rPr>
          <w:i w:val="1"/>
          <w:iCs w:val="1"/>
        </w:rPr>
        <w:t>possess</w:t>
      </w:r>
      <w:r w:rsidRPr="060C4198" w:rsidR="060C4198">
        <w:rPr>
          <w:i w:val="1"/>
          <w:iCs w:val="1"/>
        </w:rPr>
        <w:t xml:space="preserve"> a certain look</w:t>
      </w:r>
      <w:r w:rsidRPr="060C4198" w:rsidR="060C4198">
        <w:rPr>
          <w:i w:val="1"/>
          <w:iCs w:val="1"/>
        </w:rPr>
        <w:t>.</w:t>
      </w:r>
      <w:del w:author="Gary Smailes" w:date="2024-01-11T11:15:41.109Z" w:id="747755836">
        <w:r w:rsidRPr="060C4198" w:rsidDel="060C4198">
          <w:rPr>
            <w:i w:val="1"/>
            <w:iCs w:val="1"/>
          </w:rPr>
          <w:delText xml:space="preserve">  </w:delText>
        </w:r>
      </w:del>
      <w:ins w:author="Gary Smailes" w:date="2024-01-11T11:15:41.11Z" w:id="354130307">
        <w:r w:rsidRPr="060C4198" w:rsidR="060C4198">
          <w:rPr>
            <w:i w:val="1"/>
            <w:iCs w:val="1"/>
          </w:rPr>
          <w:t xml:space="preserve"> </w:t>
        </w:r>
      </w:ins>
      <w:r w:rsidRPr="060C4198" w:rsidR="060C4198">
        <w:rPr>
          <w:i w:val="1"/>
          <w:iCs w:val="1"/>
        </w:rPr>
        <w:t>It is also an endearing label and when used with Gringa, Canche Gringa means, White American Blonde Girl/Woman</w:t>
      </w:r>
      <w:r w:rsidRPr="060C4198" w:rsidR="060C4198">
        <w:rPr>
          <w:i w:val="1"/>
          <w:iCs w:val="1"/>
        </w:rPr>
        <w:t>.</w:t>
      </w:r>
      <w:del w:author="Gary Smailes" w:date="2024-01-11T11:15:41.111Z" w:id="648212507">
        <w:r w:rsidRPr="060C4198" w:rsidDel="060C4198">
          <w:rPr>
            <w:i w:val="1"/>
            <w:iCs w:val="1"/>
          </w:rPr>
          <w:delText xml:space="preserve">  </w:delText>
        </w:r>
      </w:del>
      <w:ins w:author="Gary Smailes" w:date="2024-01-11T11:15:41.112Z" w:id="164867720">
        <w:r w:rsidRPr="060C4198" w:rsidR="060C4198">
          <w:rPr>
            <w:i w:val="1"/>
            <w:iCs w:val="1"/>
          </w:rPr>
          <w:t xml:space="preserve"> </w:t>
        </w:r>
      </w:ins>
      <w:r w:rsidRPr="060C4198" w:rsidR="060C4198">
        <w:rPr>
          <w:i w:val="1"/>
          <w:iCs w:val="1"/>
        </w:rPr>
        <w:t>Canchita</w:t>
      </w:r>
      <w:r w:rsidRPr="060C4198" w:rsidR="060C4198">
        <w:rPr>
          <w:i w:val="1"/>
          <w:iCs w:val="1"/>
        </w:rPr>
        <w:t xml:space="preserve"> </w:t>
      </w:r>
      <w:r w:rsidRPr="060C4198" w:rsidR="060C4198">
        <w:rPr>
          <w:i w:val="1"/>
          <w:iCs w:val="1"/>
        </w:rPr>
        <w:t>gringita</w:t>
      </w:r>
      <w:r w:rsidRPr="060C4198" w:rsidR="060C4198">
        <w:rPr>
          <w:i w:val="1"/>
          <w:iCs w:val="1"/>
        </w:rPr>
        <w:t xml:space="preserve"> is even more enduring.</w:t>
      </w:r>
    </w:p>
    <w:p w:rsidR="00425D1E" w:rsidP="00425D1E" w:rsidRDefault="00425D1E" w14:paraId="1A0E3E4C" w14:textId="77777777">
      <w:pPr>
        <w:rPr>
          <w:b/>
        </w:rPr>
      </w:pPr>
    </w:p>
    <w:p w:rsidR="00274D2E" w:rsidP="00425D1E" w:rsidRDefault="00274D2E" w14:paraId="43D06548" w14:textId="77777777">
      <w:pPr>
        <w:jc w:val="both"/>
        <w:rPr>
          <w:b/>
        </w:rPr>
      </w:pPr>
    </w:p>
    <w:p w:rsidR="00274D2E" w:rsidP="00425D1E" w:rsidRDefault="00274D2E" w14:paraId="67542184" w14:textId="77777777">
      <w:pPr>
        <w:jc w:val="both"/>
        <w:rPr>
          <w:b/>
        </w:rPr>
      </w:pPr>
    </w:p>
    <w:p w:rsidR="00274D2E" w:rsidP="00425D1E" w:rsidRDefault="00274D2E" w14:paraId="2DD1BB54" w14:textId="77777777">
      <w:pPr>
        <w:jc w:val="both"/>
        <w:rPr>
          <w:b/>
        </w:rPr>
      </w:pPr>
    </w:p>
    <w:p w:rsidR="00274D2E" w:rsidP="00425D1E" w:rsidRDefault="00274D2E" w14:paraId="0DE70C6D" w14:textId="77777777">
      <w:pPr>
        <w:jc w:val="both"/>
        <w:rPr>
          <w:b/>
        </w:rPr>
      </w:pPr>
    </w:p>
    <w:p w:rsidR="00425D1E" w:rsidP="060C4198" w:rsidRDefault="00425D1E" w14:paraId="2F78A780" w14:textId="620C535D">
      <w:pPr>
        <w:jc w:val="both"/>
        <w:rPr>
          <w:b w:val="1"/>
          <w:bCs w:val="1"/>
        </w:rPr>
      </w:pPr>
      <w:r w:rsidRPr="060C4198" w:rsidR="060C4198">
        <w:rPr>
          <w:b w:val="1"/>
          <w:bCs w:val="1"/>
        </w:rPr>
        <w:t>Foreword</w:t>
      </w:r>
      <w:del w:author="Gary Smailes" w:date="2024-01-11T11:17:21.265Z" w:id="742414347">
        <w:r w:rsidRPr="060C4198" w:rsidDel="060C4198">
          <w:rPr>
            <w:b w:val="1"/>
            <w:bCs w:val="1"/>
          </w:rPr>
          <w:delText xml:space="preserve">: </w:delText>
        </w:r>
      </w:del>
    </w:p>
    <w:p w:rsidR="00425D1E" w:rsidP="00425D1E" w:rsidRDefault="00425D1E" w14:paraId="42BEB4B0" w14:textId="77777777">
      <w:pPr>
        <w:ind w:firstLine="720"/>
        <w:jc w:val="both"/>
        <w:rPr>
          <w:b/>
        </w:rPr>
      </w:pPr>
    </w:p>
    <w:p w:rsidR="00425D1E" w:rsidP="060C4198" w:rsidRDefault="00425D1E" w14:paraId="5F720976" w14:textId="6288E00A">
      <w:pPr>
        <w:spacing w:line="480" w:lineRule="auto"/>
        <w:ind w:firstLine="0"/>
        <w:jc w:val="both"/>
        <w:rPr>
          <w:ins w:author="Gary Smailes" w:date="2024-01-11T11:16:20.805Z" w:id="1731439786"/>
        </w:rPr>
        <w:pPrChange w:author="Gary Smailes" w:date="2024-01-11T11:15:23.608Z">
          <w:pPr>
            <w:spacing w:line="480" w:lineRule="auto"/>
            <w:ind w:firstLine="720"/>
            <w:jc w:val="both"/>
          </w:pPr>
        </w:pPrChange>
      </w:pPr>
      <w:r w:rsidR="060C4198">
        <w:rPr/>
        <w:t>Everyone has an interesting story.</w:t>
      </w:r>
      <w:del w:author="Gary Smailes" w:date="2024-01-11T11:15:41.115Z" w:id="1812915822">
        <w:r w:rsidDel="060C4198">
          <w:delText xml:space="preserve">  </w:delText>
        </w:r>
      </w:del>
      <w:ins w:author="Gary Smailes" w:date="2024-01-11T11:15:41.116Z" w:id="882209083">
        <w:r w:rsidR="060C4198">
          <w:t xml:space="preserve"> </w:t>
        </w:r>
      </w:ins>
      <w:r w:rsidR="060C4198">
        <w:rPr/>
        <w:t>When you see or meet other people</w:t>
      </w:r>
      <w:del w:author="Gary Smailes" w:date="2024-01-11T11:16:12.961Z" w:id="295800276">
        <w:r w:rsidDel="060C4198">
          <w:delText>,</w:delText>
        </w:r>
      </w:del>
      <w:r w:rsidR="060C4198">
        <w:rPr/>
        <w:t xml:space="preserve"> consider what they might know, feel, or how they may suffer.</w:t>
      </w:r>
      <w:del w:author="Gary Smailes" w:date="2024-01-11T11:15:41.118Z" w:id="111727442">
        <w:r w:rsidDel="060C4198">
          <w:delText xml:space="preserve">  </w:delText>
        </w:r>
      </w:del>
      <w:ins w:author="Gary Smailes" w:date="2024-01-11T11:15:41.119Z" w:id="1226860990">
        <w:r w:rsidR="060C4198">
          <w:t xml:space="preserve"> </w:t>
        </w:r>
      </w:ins>
    </w:p>
    <w:p w:rsidR="00425D1E" w:rsidP="060C4198" w:rsidRDefault="00425D1E" w14:paraId="68E42556" w14:textId="383FC4C8">
      <w:pPr>
        <w:spacing w:line="480" w:lineRule="auto"/>
        <w:ind w:firstLine="720"/>
        <w:jc w:val="both"/>
        <w:rPr>
          <w:ins w:author="Gary Smailes" w:date="2024-01-11T11:16:22.837Z" w:id="1915269109"/>
        </w:rPr>
        <w:pPrChange w:author="Gary Smailes" w:date="2024-01-11T11:16:21.104Z">
          <w:pPr>
            <w:spacing w:line="480" w:lineRule="auto"/>
            <w:ind w:firstLine="0"/>
            <w:jc w:val="both"/>
          </w:pPr>
        </w:pPrChange>
      </w:pPr>
      <w:commentRangeStart w:id="1821005108"/>
      <w:r w:rsidR="060C4198">
        <w:rPr/>
        <w:t>Ask them about their story.</w:t>
      </w:r>
      <w:del w:author="Gary Smailes" w:date="2024-01-11T11:15:41.121Z" w:id="2097073123">
        <w:r w:rsidDel="060C4198">
          <w:delText xml:space="preserve">  </w:delText>
        </w:r>
      </w:del>
      <w:ins w:author="Gary Smailes" w:date="2024-01-11T11:15:41.123Z" w:id="461984176">
        <w:r w:rsidR="060C4198">
          <w:t xml:space="preserve"> </w:t>
        </w:r>
      </w:ins>
    </w:p>
    <w:p w:rsidR="00425D1E" w:rsidP="00425D1E" w:rsidRDefault="00425D1E" w14:paraId="072251E9" w14:textId="4AC085F7">
      <w:pPr>
        <w:spacing w:line="480" w:lineRule="auto"/>
        <w:ind w:firstLine="720"/>
        <w:jc w:val="both"/>
        <w:rPr>
          <w:ins w:author="Gary Smailes" w:date="2024-01-11T11:16:54.802Z" w:id="1167945134"/>
        </w:rPr>
      </w:pPr>
      <w:r w:rsidR="060C4198">
        <w:rPr/>
        <w:t xml:space="preserve">Remember a time when you suffered, and you </w:t>
      </w:r>
      <w:r w:rsidR="060C4198">
        <w:rPr/>
        <w:t>couldn’t</w:t>
      </w:r>
      <w:r w:rsidR="060C4198">
        <w:rPr/>
        <w:t xml:space="preserve"> give to others like you may be able to now.</w:t>
      </w:r>
      <w:del w:author="Gary Smailes" w:date="2024-01-11T11:15:41.124Z" w:id="859433737">
        <w:r w:rsidDel="060C4198">
          <w:delText xml:space="preserve">  </w:delText>
        </w:r>
      </w:del>
      <w:ins w:author="Gary Smailes" w:date="2024-01-11T11:15:41.126Z" w:id="1862159174">
        <w:r w:rsidR="060C4198">
          <w:t xml:space="preserve"> </w:t>
        </w:r>
      </w:ins>
      <w:r w:rsidR="060C4198">
        <w:rPr/>
        <w:t>P</w:t>
      </w:r>
      <w:commentRangeEnd w:id="1821005108"/>
      <w:r>
        <w:rPr>
          <w:rStyle w:val="CommentReference"/>
        </w:rPr>
        <w:commentReference w:id="1821005108"/>
      </w:r>
      <w:r w:rsidR="060C4198">
        <w:rPr/>
        <w:t>erhaps someone</w:t>
      </w:r>
      <w:r w:rsidR="060C4198">
        <w:rPr/>
        <w:t xml:space="preserve"> </w:t>
      </w:r>
      <w:r w:rsidR="060C4198">
        <w:rPr/>
        <w:t>isn’t</w:t>
      </w:r>
      <w:r w:rsidR="060C4198">
        <w:rPr/>
        <w:t xml:space="preserve"> giving to you</w:t>
      </w:r>
      <w:del w:author="Gary Smailes" w:date="2024-01-11T11:16:39.044Z" w:id="1119758458">
        <w:r w:rsidDel="060C4198">
          <w:delText>, because they</w:delText>
        </w:r>
      </w:del>
      <w:r w:rsidR="060C4198">
        <w:rPr/>
        <w:t xml:space="preserve"> simply </w:t>
      </w:r>
      <w:ins w:author="Gary Smailes" w:date="2024-01-11T11:16:44.592Z" w:id="1611402187">
        <w:r w:rsidR="060C4198">
          <w:t>because</w:t>
        </w:r>
        <w:r w:rsidR="060C4198">
          <w:t xml:space="preserve"> they </w:t>
        </w:r>
      </w:ins>
      <w:r w:rsidR="060C4198">
        <w:rPr/>
        <w:t>can’t</w:t>
      </w:r>
      <w:r w:rsidR="060C4198">
        <w:rPr/>
        <w:t xml:space="preserve">; they </w:t>
      </w:r>
      <w:r w:rsidR="060C4198">
        <w:rPr/>
        <w:t>can’t</w:t>
      </w:r>
      <w:r w:rsidR="060C4198">
        <w:rPr/>
        <w:t xml:space="preserve"> see out of their current pain or situation.</w:t>
      </w:r>
      <w:del w:author="Gary Smailes" w:date="2024-01-11T11:15:41.128Z" w:id="2031696387">
        <w:r w:rsidDel="060C4198">
          <w:delText xml:space="preserve">  </w:delText>
        </w:r>
      </w:del>
      <w:ins w:author="Gary Smailes" w:date="2024-01-11T11:15:41.13Z" w:id="821752364">
        <w:r w:rsidR="060C4198">
          <w:t xml:space="preserve"> </w:t>
        </w:r>
      </w:ins>
    </w:p>
    <w:p w:rsidR="00425D1E" w:rsidP="00425D1E" w:rsidRDefault="00425D1E" w14:paraId="2FF1793D" w14:textId="301FAD06">
      <w:pPr>
        <w:spacing w:line="480" w:lineRule="auto"/>
        <w:ind w:firstLine="720"/>
        <w:jc w:val="both"/>
        <w:rPr>
          <w:ins w:author="Gary Smailes" w:date="2024-01-11T11:18:29.106Z" w:id="1994149024"/>
        </w:rPr>
      </w:pPr>
      <w:r w:rsidR="060C4198">
        <w:rPr/>
        <w:t xml:space="preserve">Or, they </w:t>
      </w:r>
      <w:r w:rsidR="060C4198">
        <w:rPr/>
        <w:t>haven’t</w:t>
      </w:r>
      <w:r w:rsidR="060C4198">
        <w:rPr/>
        <w:t xml:space="preserve"> grown enough or </w:t>
      </w:r>
      <w:r w:rsidR="060C4198">
        <w:rPr/>
        <w:t>aren’t</w:t>
      </w:r>
      <w:r w:rsidR="060C4198">
        <w:rPr/>
        <w:t xml:space="preserve"> wise enough to see past their current situation.</w:t>
      </w:r>
      <w:del w:author="Gary Smailes" w:date="2024-01-11T11:15:41.132Z" w:id="1792249985">
        <w:r w:rsidDel="060C4198">
          <w:delText xml:space="preserve">  </w:delText>
        </w:r>
      </w:del>
      <w:ins w:author="Gary Smailes" w:date="2024-01-11T11:15:41.134Z" w:id="56222355">
        <w:r w:rsidR="060C4198">
          <w:t xml:space="preserve"> </w:t>
        </w:r>
      </w:ins>
    </w:p>
    <w:p w:rsidR="00425D1E" w:rsidP="060C4198" w:rsidRDefault="00425D1E" w14:paraId="633404C9" w14:textId="65632678">
      <w:pPr>
        <w:pStyle w:val="Normal"/>
        <w:suppressLineNumbers w:val="0"/>
        <w:bidi w:val="0"/>
        <w:spacing w:before="0" w:beforeAutospacing="off" w:after="0" w:afterAutospacing="off" w:line="480" w:lineRule="auto"/>
        <w:ind w:left="0" w:right="0" w:firstLine="720"/>
        <w:jc w:val="both"/>
        <w:rPr>
          <w:ins w:author="Gary Smailes" w:date="2024-01-11T11:19:56.486Z" w:id="85619744"/>
        </w:rPr>
        <w:pPrChange w:author="Gary Smailes" w:date="2024-01-11T11:19:01.84Z">
          <w:pPr>
            <w:pStyle w:val="Normal"/>
            <w:spacing w:line="480" w:lineRule="auto"/>
            <w:ind w:firstLine="720"/>
            <w:jc w:val="both"/>
          </w:pPr>
        </w:pPrChange>
      </w:pPr>
      <w:r w:rsidR="060C4198">
        <w:rPr/>
        <w:t xml:space="preserve">Consider </w:t>
      </w:r>
      <w:ins w:author="Gary Smailes" w:date="2024-01-11T11:18:33.867Z" w:id="241162800">
        <w:r w:rsidR="060C4198">
          <w:t xml:space="preserve">that </w:t>
        </w:r>
      </w:ins>
      <w:r w:rsidR="060C4198">
        <w:rPr/>
        <w:t>there may be a child inside who was wronged</w:t>
      </w:r>
      <w:ins w:author="Gary Smailes" w:date="2024-01-11T11:18:42.292Z" w:id="429449096">
        <w:r w:rsidR="060C4198">
          <w:t xml:space="preserve">, </w:t>
        </w:r>
      </w:ins>
      <w:del w:author="Gary Smailes" w:date="2024-01-11T11:18:40.822Z" w:id="787642709">
        <w:r w:rsidDel="060C4198">
          <w:delText xml:space="preserve"> or </w:delText>
        </w:r>
      </w:del>
      <w:r w:rsidR="060C4198">
        <w:rPr/>
        <w:t xml:space="preserve">hurt or </w:t>
      </w:r>
      <w:ins w:author="Gary Smailes" w:date="2024-01-11T11:18:48.806Z" w:id="749044539">
        <w:r w:rsidR="060C4198">
          <w:t>has</w:t>
        </w:r>
        <w:r w:rsidR="060C4198">
          <w:t xml:space="preserve">, </w:t>
        </w:r>
      </w:ins>
      <w:r w:rsidR="060C4198">
        <w:rPr/>
        <w:t>perhaps</w:t>
      </w:r>
      <w:ins w:author="Gary Smailes" w:date="2024-01-11T11:18:53.289Z" w:id="54991335">
        <w:r w:rsidR="060C4198">
          <w:t>, been</w:t>
        </w:r>
      </w:ins>
      <w:r w:rsidR="060C4198">
        <w:rPr/>
        <w:t xml:space="preserve"> taught</w:t>
      </w:r>
      <w:r w:rsidR="060C4198">
        <w:rPr/>
        <w:t xml:space="preserve"> to live life in the wrong way</w:t>
      </w:r>
      <w:ins w:author="Gary Smailes" w:date="2024-01-11T11:19:29.534Z" w:id="1806672428">
        <w:r w:rsidR="060C4198">
          <w:t>. They may have been</w:t>
        </w:r>
      </w:ins>
      <w:del w:author="Gary Smailes" w:date="2024-01-11T11:19:27.817Z" w:id="1310889861">
        <w:r w:rsidDel="060C4198">
          <w:delText xml:space="preserve"> or </w:delText>
        </w:r>
      </w:del>
      <w:del w:author="Gary Smailes" w:date="2024-01-11T11:19:06.572Z" w:id="466457725">
        <w:r w:rsidDel="060C4198">
          <w:delText>was</w:delText>
        </w:r>
      </w:del>
      <w:r w:rsidR="060C4198">
        <w:rPr/>
        <w:t xml:space="preserve"> led in the wrong direction by someone</w:t>
      </w:r>
      <w:del w:author="Gary Smailes" w:date="2024-01-11T11:19:36.477Z" w:id="1581136623">
        <w:r w:rsidDel="060C4198">
          <w:delText xml:space="preserve"> knowing or not</w:delText>
        </w:r>
      </w:del>
      <w:r w:rsidR="060C4198">
        <w:rPr/>
        <w:t>.</w:t>
      </w:r>
      <w:del w:author="Gary Smailes" w:date="2024-01-11T11:15:41.135Z" w:id="1509673400">
        <w:r w:rsidDel="060C4198">
          <w:delText xml:space="preserve">  </w:delText>
        </w:r>
      </w:del>
      <w:ins w:author="Gary Smailes" w:date="2024-01-11T11:15:41.136Z" w:id="1761066699">
        <w:r w:rsidR="060C4198">
          <w:t xml:space="preserve"> </w:t>
        </w:r>
      </w:ins>
    </w:p>
    <w:p w:rsidR="00425D1E" w:rsidP="060C4198" w:rsidRDefault="00425D1E" w14:paraId="5061B0F6" w14:textId="7E2772ED">
      <w:pPr>
        <w:pStyle w:val="Normal"/>
        <w:suppressLineNumbers w:val="0"/>
        <w:bidi w:val="0"/>
        <w:spacing w:before="0" w:beforeAutospacing="off" w:after="0" w:afterAutospacing="off" w:line="480" w:lineRule="auto"/>
        <w:ind w:left="0" w:right="0" w:firstLine="720"/>
        <w:jc w:val="both"/>
        <w:rPr>
          <w:ins w:author="Gary Smailes" w:date="2024-01-11T11:20:16.581Z" w:id="1675937696"/>
        </w:rPr>
      </w:pPr>
      <w:ins w:author="Gary Smailes" w:date="2024-01-11T11:20:05.019Z" w:id="304934844">
        <w:r w:rsidR="060C4198">
          <w:t>Yet, e</w:t>
        </w:r>
      </w:ins>
      <w:del w:author="Gary Smailes" w:date="2024-01-11T11:20:04.649Z" w:id="1641572192">
        <w:r w:rsidDel="060C4198">
          <w:delText>E</w:delText>
        </w:r>
      </w:del>
      <w:r w:rsidR="060C4198">
        <w:rPr/>
        <w:t xml:space="preserve">veryone has the </w:t>
      </w:r>
      <w:r w:rsidR="060C4198">
        <w:rPr/>
        <w:t>capacity</w:t>
      </w:r>
      <w:r w:rsidR="060C4198">
        <w:rPr/>
        <w:t xml:space="preserve"> to be kind and learn.</w:t>
      </w:r>
      <w:del w:author="Gary Smailes" w:date="2024-01-11T11:15:41.138Z" w:id="890211767">
        <w:r w:rsidDel="060C4198">
          <w:delText xml:space="preserve">  </w:delText>
        </w:r>
      </w:del>
      <w:ins w:author="Gary Smailes" w:date="2024-01-11T11:15:41.14Z" w:id="312665987">
        <w:r w:rsidR="060C4198">
          <w:t xml:space="preserve"> </w:t>
        </w:r>
      </w:ins>
      <w:r w:rsidR="060C4198">
        <w:rPr/>
        <w:t>Perhaps instead</w:t>
      </w:r>
      <w:r w:rsidR="060C4198">
        <w:rPr/>
        <w:t xml:space="preserve"> of force in our dealings with the world, we use kindness and generosity.</w:t>
      </w:r>
      <w:del w:author="Gary Smailes" w:date="2024-01-11T11:15:41.141Z" w:id="1162857949">
        <w:r w:rsidDel="060C4198">
          <w:delText xml:space="preserve">  </w:delText>
        </w:r>
      </w:del>
      <w:ins w:author="Gary Smailes" w:date="2024-01-11T11:15:41.143Z" w:id="1301503713">
        <w:r w:rsidR="060C4198">
          <w:t xml:space="preserve"> </w:t>
        </w:r>
      </w:ins>
      <w:r w:rsidR="060C4198">
        <w:rPr/>
        <w:t>Instead of locking everyone out, we carefully work with them.</w:t>
      </w:r>
      <w:del w:author="Gary Smailes" w:date="2024-01-11T11:15:41.149Z" w:id="184997881">
        <w:r w:rsidDel="060C4198">
          <w:delText xml:space="preserve">  </w:delText>
        </w:r>
      </w:del>
      <w:ins w:author="Gary Smailes" w:date="2024-01-11T11:15:41.15Z" w:id="682876917">
        <w:r w:rsidR="060C4198">
          <w:t xml:space="preserve"> </w:t>
        </w:r>
      </w:ins>
    </w:p>
    <w:p w:rsidR="00425D1E" w:rsidP="060C4198" w:rsidRDefault="00425D1E" w14:paraId="0FFDA398" w14:textId="1A025A80">
      <w:pPr>
        <w:pStyle w:val="Normal"/>
        <w:suppressLineNumbers w:val="0"/>
        <w:bidi w:val="0"/>
        <w:spacing w:before="0" w:beforeAutospacing="off" w:after="0" w:afterAutospacing="off" w:line="480" w:lineRule="auto"/>
        <w:ind w:left="0" w:right="0" w:firstLine="720"/>
        <w:jc w:val="both"/>
        <w:rPr>
          <w:ins w:author="Gary Smailes" w:date="2024-01-11T11:20:31.448Z" w:id="1310500295"/>
        </w:rPr>
      </w:pPr>
      <w:r w:rsidR="060C4198">
        <w:rPr/>
        <w:t>It may be messier; it may be scarier, but the results will be better in the long run.</w:t>
      </w:r>
      <w:del w:author="Gary Smailes" w:date="2024-01-11T11:15:41.152Z" w:id="1756693467">
        <w:r w:rsidDel="060C4198">
          <w:delText xml:space="preserve">  </w:delText>
        </w:r>
      </w:del>
      <w:ins w:author="Gary Smailes" w:date="2024-01-11T11:15:41.153Z" w:id="1657902555">
        <w:r w:rsidR="060C4198">
          <w:t xml:space="preserve"> </w:t>
        </w:r>
      </w:ins>
      <w:r w:rsidR="060C4198">
        <w:rPr/>
        <w:t>We’re</w:t>
      </w:r>
      <w:r w:rsidR="060C4198">
        <w:rPr/>
        <w:t xml:space="preserve"> all in this life together.</w:t>
      </w:r>
      <w:del w:author="Gary Smailes" w:date="2024-01-11T11:15:41.155Z" w:id="651033938">
        <w:r w:rsidDel="060C4198">
          <w:delText xml:space="preserve">  </w:delText>
        </w:r>
      </w:del>
      <w:ins w:author="Gary Smailes" w:date="2024-01-11T11:15:41.156Z" w:id="1861747596">
        <w:r w:rsidR="060C4198">
          <w:t xml:space="preserve"> </w:t>
        </w:r>
      </w:ins>
      <w:r w:rsidR="060C4198">
        <w:rPr/>
        <w:t>Try never to assume anything about anyone; you will be proven wrong often.</w:t>
      </w:r>
      <w:del w:author="Gary Smailes" w:date="2024-01-11T11:15:41.157Z" w:id="513214160">
        <w:r w:rsidDel="060C4198">
          <w:delText xml:space="preserve">  </w:delText>
        </w:r>
      </w:del>
      <w:ins w:author="Gary Smailes" w:date="2024-01-11T11:15:41.159Z" w:id="219979665">
        <w:r w:rsidR="060C4198">
          <w:t xml:space="preserve"> </w:t>
        </w:r>
      </w:ins>
    </w:p>
    <w:p w:rsidR="00425D1E" w:rsidP="060C4198" w:rsidRDefault="00425D1E" w14:paraId="29269FF3" w14:textId="44810E63">
      <w:pPr>
        <w:pStyle w:val="Normal"/>
        <w:suppressLineNumbers w:val="0"/>
        <w:bidi w:val="0"/>
        <w:spacing w:before="0" w:beforeAutospacing="off" w:after="0" w:afterAutospacing="off" w:line="480" w:lineRule="auto"/>
        <w:ind w:left="0" w:right="0" w:firstLine="720"/>
        <w:jc w:val="both"/>
        <w:rPr>
          <w:del w:author="Gary Smailes" w:date="2024-01-11T11:20:48.526Z" w:id="1440335108"/>
        </w:rPr>
      </w:pPr>
      <w:r w:rsidR="060C4198">
        <w:rPr/>
        <w:t>Stay safe, keep your family safe; always stay safe – not just physically, but emotionally.</w:t>
      </w:r>
      <w:del w:author="Gary Smailes" w:date="2024-01-11T11:15:41.16Z" w:id="1348028584">
        <w:r w:rsidDel="060C4198">
          <w:delText xml:space="preserve">  </w:delText>
        </w:r>
      </w:del>
      <w:ins w:author="Gary Smailes" w:date="2024-01-11T11:15:41.162Z" w:id="32535080">
        <w:r w:rsidR="060C4198">
          <w:t xml:space="preserve"> </w:t>
        </w:r>
      </w:ins>
      <w:r w:rsidR="060C4198">
        <w:rPr/>
        <w:t>Figure out what safe is, which is unique to you…go there.</w:t>
      </w:r>
    </w:p>
    <w:p w:rsidR="00425D1E" w:rsidP="00425D1E" w:rsidRDefault="00425D1E" w14:paraId="49D30937" w14:textId="77777777">
      <w:pPr>
        <w:rPr>
          <w:b/>
        </w:rPr>
      </w:pPr>
    </w:p>
    <w:p w:rsidR="00425D1E" w:rsidP="060C4198" w:rsidRDefault="00425D1E" w14:paraId="401557F3" w14:textId="77777777" w14:noSpellErr="1">
      <w:pPr>
        <w:rPr>
          <w:del w:author="Gary Smailes" w:date="2024-01-11T11:20:35.176Z" w:id="62433660"/>
          <w:b w:val="1"/>
          <w:bCs w:val="1"/>
        </w:rPr>
      </w:pPr>
    </w:p>
    <w:p w:rsidR="00425D1E" w:rsidP="060C4198" w:rsidRDefault="00425D1E" w14:paraId="0DDBDE5F" w14:textId="77777777" w14:noSpellErr="1">
      <w:pPr>
        <w:rPr>
          <w:del w:author="Gary Smailes" w:date="2024-01-11T11:20:35.175Z" w:id="823759478"/>
          <w:b w:val="1"/>
          <w:bCs w:val="1"/>
        </w:rPr>
      </w:pPr>
    </w:p>
    <w:p w:rsidR="00425D1E" w:rsidP="060C4198" w:rsidRDefault="00425D1E" w14:paraId="46EE94DD" w14:textId="77777777" w14:noSpellErr="1">
      <w:pPr>
        <w:rPr>
          <w:del w:author="Gary Smailes" w:date="2024-01-11T11:20:35.175Z" w:id="355294639"/>
          <w:b w:val="1"/>
          <w:bCs w:val="1"/>
        </w:rPr>
      </w:pPr>
    </w:p>
    <w:p w:rsidR="00425D1E" w:rsidP="060C4198" w:rsidRDefault="00425D1E" w14:paraId="49D1BE86" w14:textId="77777777" w14:noSpellErr="1">
      <w:pPr>
        <w:rPr>
          <w:del w:author="Gary Smailes" w:date="2024-01-11T11:20:35.175Z" w:id="1757568705"/>
          <w:b w:val="1"/>
          <w:bCs w:val="1"/>
        </w:rPr>
      </w:pPr>
    </w:p>
    <w:p w:rsidR="00425D1E" w:rsidP="060C4198" w:rsidRDefault="00425D1E" w14:paraId="0E86E529" w14:textId="77777777" w14:noSpellErr="1">
      <w:pPr>
        <w:jc w:val="both"/>
        <w:rPr>
          <w:del w:author="Gary Smailes" w:date="2024-01-11T11:20:35.174Z" w:id="1646011342"/>
          <w:b w:val="1"/>
          <w:bCs w:val="1"/>
        </w:rPr>
      </w:pPr>
    </w:p>
    <w:p w:rsidR="00425D1E" w:rsidP="00425D1E" w:rsidRDefault="00425D1E" w14:paraId="68121E7F" w14:textId="77777777">
      <w:pPr>
        <w:jc w:val="both"/>
        <w:rPr>
          <w:b/>
        </w:rPr>
      </w:pPr>
    </w:p>
    <w:p w:rsidR="00425D1E" w:rsidP="060C4198" w:rsidRDefault="00425D1E" w14:paraId="1A28EEB7" w14:textId="77777777" w14:noSpellErr="1">
      <w:pPr>
        <w:jc w:val="both"/>
        <w:rPr>
          <w:del w:author="Gary Smailes" w:date="2024-01-11T11:20:47.074Z" w:id="701946481"/>
          <w:b w:val="1"/>
          <w:bCs w:val="1"/>
        </w:rPr>
      </w:pPr>
    </w:p>
    <w:p w:rsidR="00425D1E" w:rsidP="00425D1E" w:rsidRDefault="00425D1E" w14:paraId="2F5AB0A2" w14:textId="77777777">
      <w:pPr>
        <w:jc w:val="both"/>
        <w:rPr>
          <w:b/>
        </w:rPr>
      </w:pPr>
    </w:p>
    <w:p w:rsidR="00425D1E" w:rsidP="060C4198" w:rsidRDefault="00425D1E" w14:paraId="4536FBA3" w14:textId="77777777" w14:noSpellErr="1">
      <w:pPr>
        <w:jc w:val="both"/>
        <w:rPr>
          <w:del w:author="Gary Smailes" w:date="2024-01-11T11:20:46.729Z" w:id="490746272"/>
          <w:b w:val="1"/>
          <w:bCs w:val="1"/>
        </w:rPr>
      </w:pPr>
    </w:p>
    <w:p w:rsidR="00425D1E" w:rsidP="00425D1E" w:rsidRDefault="00425D1E" w14:paraId="69606C50" w14:textId="77777777">
      <w:pPr>
        <w:jc w:val="both"/>
        <w:rPr>
          <w:b/>
        </w:rPr>
      </w:pPr>
    </w:p>
    <w:p w:rsidR="00274D2E" w:rsidP="060C4198" w:rsidRDefault="00274D2E" w14:paraId="37390FF0" w14:textId="77777777" w14:noSpellErr="1">
      <w:pPr>
        <w:jc w:val="both"/>
        <w:rPr>
          <w:del w:author="Gary Smailes" w:date="2024-01-11T11:20:45.993Z" w:id="352576832"/>
          <w:b w:val="1"/>
          <w:bCs w:val="1"/>
        </w:rPr>
      </w:pPr>
    </w:p>
    <w:p w:rsidR="00274D2E" w:rsidP="060C4198" w:rsidRDefault="00274D2E" w14:paraId="63C73F38" w14:textId="77777777" w14:noSpellErr="1">
      <w:pPr>
        <w:jc w:val="both"/>
        <w:rPr>
          <w:del w:author="Gary Smailes" w:date="2024-01-11T11:20:45.993Z" w:id="1225788498"/>
          <w:b w:val="1"/>
          <w:bCs w:val="1"/>
        </w:rPr>
      </w:pPr>
    </w:p>
    <w:p w:rsidR="00274D2E" w:rsidP="060C4198" w:rsidRDefault="00274D2E" w14:paraId="0D15012D" w14:textId="77777777" w14:noSpellErr="1">
      <w:pPr>
        <w:jc w:val="both"/>
        <w:rPr>
          <w:del w:author="Gary Smailes" w:date="2024-01-11T11:20:45.993Z" w:id="860722440"/>
          <w:b w:val="1"/>
          <w:bCs w:val="1"/>
        </w:rPr>
      </w:pPr>
    </w:p>
    <w:p w:rsidR="00274D2E" w:rsidP="060C4198" w:rsidRDefault="00274D2E" w14:paraId="5D90200B" w14:textId="77777777" w14:noSpellErr="1">
      <w:pPr>
        <w:jc w:val="both"/>
        <w:rPr>
          <w:del w:author="Gary Smailes" w:date="2024-01-11T11:20:45.992Z" w:id="1344273375"/>
          <w:b w:val="1"/>
          <w:bCs w:val="1"/>
        </w:rPr>
      </w:pPr>
    </w:p>
    <w:p w:rsidR="00274D2E" w:rsidP="060C4198" w:rsidRDefault="00274D2E" w14:paraId="5533997B" w14:textId="77777777" w14:noSpellErr="1">
      <w:pPr>
        <w:jc w:val="both"/>
        <w:rPr>
          <w:del w:author="Gary Smailes" w:date="2024-01-11T11:20:45.992Z" w:id="2046802750"/>
          <w:b w:val="1"/>
          <w:bCs w:val="1"/>
        </w:rPr>
      </w:pPr>
    </w:p>
    <w:p w:rsidR="00274D2E" w:rsidP="060C4198" w:rsidRDefault="00274D2E" w14:paraId="40161ECC" w14:textId="77777777" w14:noSpellErr="1">
      <w:pPr>
        <w:jc w:val="both"/>
        <w:rPr>
          <w:del w:author="Gary Smailes" w:date="2024-01-11T11:20:45.992Z" w:id="1701680041"/>
          <w:b w:val="1"/>
          <w:bCs w:val="1"/>
        </w:rPr>
      </w:pPr>
    </w:p>
    <w:p w:rsidR="00274D2E" w:rsidP="060C4198" w:rsidRDefault="00274D2E" w14:paraId="74BB592B" w14:textId="77777777" w14:noSpellErr="1">
      <w:pPr>
        <w:jc w:val="both"/>
        <w:rPr>
          <w:del w:author="Gary Smailes" w:date="2024-01-11T11:20:45.992Z" w:id="1067922463"/>
          <w:b w:val="1"/>
          <w:bCs w:val="1"/>
        </w:rPr>
      </w:pPr>
    </w:p>
    <w:p w:rsidR="060C4198" w:rsidRDefault="060C4198" w14:paraId="423A95BD" w14:textId="2B57C53C">
      <w:pPr>
        <w:rPr>
          <w:del w:author="Gary Smailes" w:date="2024-01-11T11:20:45.984Z" w:id="251540714"/>
        </w:rPr>
      </w:pPr>
    </w:p>
    <w:p w:rsidR="00425D1E" w:rsidP="060C4198" w:rsidRDefault="00425D1E" w14:paraId="33281992" w14:textId="2BA85B17">
      <w:pPr>
        <w:jc w:val="both"/>
        <w:rPr>
          <w:b w:val="1"/>
          <w:bCs w:val="1"/>
        </w:rPr>
      </w:pPr>
      <w:r w:rsidRPr="060C4198" w:rsidR="060C4198">
        <w:rPr>
          <w:b w:val="1"/>
          <w:bCs w:val="1"/>
        </w:rPr>
        <w:t>One</w:t>
      </w:r>
      <w:del w:author="Gary Smailes" w:date="2024-01-11T11:21:02.892Z" w:id="411217102">
        <w:r w:rsidRPr="060C4198" w:rsidDel="060C4198">
          <w:rPr>
            <w:b w:val="1"/>
            <w:bCs w:val="1"/>
          </w:rPr>
          <w:delText xml:space="preserve"> – </w:delText>
        </w:r>
      </w:del>
    </w:p>
    <w:p w:rsidRPr="00F738F6" w:rsidR="00425D1E" w:rsidP="00425D1E" w:rsidRDefault="00425D1E" w14:paraId="2469CE15" w14:textId="77777777">
      <w:pPr>
        <w:rPr>
          <w:b/>
        </w:rPr>
      </w:pPr>
    </w:p>
    <w:p w:rsidR="00425D1E" w:rsidP="00425D1E" w:rsidRDefault="00425D1E" w14:paraId="396545B7" w14:textId="6915C3F5">
      <w:pPr>
        <w:spacing w:line="480" w:lineRule="auto"/>
        <w:jc w:val="both"/>
        <w:rPr>
          <w:ins w:author="Gary Smailes" w:date="2024-01-11T11:31:51.376Z" w:id="1137554644"/>
        </w:rPr>
      </w:pPr>
      <w:r w:rsidR="060C4198">
        <w:rPr/>
        <w:t>Ivy moves her thumb and forefinger together toward the phone screen and hears a low scream as she touches it</w:t>
      </w:r>
      <w:r w:rsidR="060C4198">
        <w:rPr/>
        <w:t>.</w:t>
      </w:r>
      <w:del w:author="Gary Smailes" w:date="2024-01-11T11:15:41.164Z" w:id="1324254392">
        <w:r w:rsidDel="060C4198">
          <w:delText xml:space="preserve">  </w:delText>
        </w:r>
      </w:del>
      <w:ins w:author="Gary Smailes" w:date="2024-01-11T11:15:41.165Z" w:id="1019814526">
        <w:r w:rsidR="060C4198">
          <w:t xml:space="preserve"> </w:t>
        </w:r>
      </w:ins>
      <w:r w:rsidR="060C4198">
        <w:rPr/>
        <w:t>The smooth surface reminds her of a frozen lake with ice so glossy you can glide over it with stocking feet</w:t>
      </w:r>
      <w:r w:rsidR="060C4198">
        <w:rPr/>
        <w:t>.</w:t>
      </w:r>
      <w:del w:author="Gary Smailes" w:date="2024-01-11T11:15:41.166Z" w:id="1977186889">
        <w:r w:rsidDel="060C4198">
          <w:delText xml:space="preserve">  </w:delText>
        </w:r>
      </w:del>
      <w:ins w:author="Gary Smailes" w:date="2024-01-11T11:15:41.167Z" w:id="1588709586">
        <w:r w:rsidR="060C4198">
          <w:t xml:space="preserve"> </w:t>
        </w:r>
      </w:ins>
      <w:r w:rsidR="060C4198">
        <w:rPr/>
        <w:t xml:space="preserve">As she separates her fingers while </w:t>
      </w:r>
      <w:r w:rsidR="060C4198">
        <w:rPr/>
        <w:t>maintaining</w:t>
      </w:r>
      <w:r w:rsidR="060C4198">
        <w:rPr/>
        <w:t xml:space="preserve"> contact, the low, wide kaboom and screech sound off in her ears. The flower opens into view and the colors and details are so vivid and explosive they ripple within her</w:t>
      </w:r>
      <w:r w:rsidR="060C4198">
        <w:rPr/>
        <w:t>.</w:t>
      </w:r>
      <w:del w:author="Gary Smailes" w:date="2024-01-11T11:15:41.168Z" w:id="610024985">
        <w:r w:rsidDel="060C4198">
          <w:delText xml:space="preserve">  </w:delText>
        </w:r>
      </w:del>
      <w:ins w:author="Gary Smailes" w:date="2024-01-11T11:15:41.168Z" w:id="620443257">
        <w:r w:rsidR="060C4198">
          <w:t xml:space="preserve"> </w:t>
        </w:r>
      </w:ins>
      <w:r w:rsidR="060C4198">
        <w:rPr/>
        <w:t>Her eyes brighten as the flower reflects in them</w:t>
      </w:r>
      <w:r w:rsidR="060C4198">
        <w:rPr/>
        <w:t>.</w:t>
      </w:r>
      <w:del w:author="Gary Smailes" w:date="2024-01-11T11:15:41.168Z" w:id="2065852638">
        <w:r w:rsidDel="060C4198">
          <w:delText xml:space="preserve">  </w:delText>
        </w:r>
      </w:del>
      <w:ins w:author="Gary Smailes" w:date="2024-01-11T11:15:41.169Z" w:id="1540479717">
        <w:r w:rsidR="060C4198">
          <w:t xml:space="preserve"> </w:t>
        </w:r>
      </w:ins>
      <w:r w:rsidR="060C4198">
        <w:rPr/>
        <w:t>The final, low crackling trails off as she looks at it in awe</w:t>
      </w:r>
      <w:r w:rsidR="060C4198">
        <w:rPr/>
        <w:t>.</w:t>
      </w:r>
      <w:del w:author="Gary Smailes" w:date="2024-01-11T11:15:41.17Z" w:id="227110119">
        <w:r w:rsidDel="060C4198">
          <w:delText xml:space="preserve">  </w:delText>
        </w:r>
      </w:del>
      <w:ins w:author="Gary Smailes" w:date="2024-01-11T11:15:41.17Z" w:id="66452289">
        <w:r w:rsidR="060C4198">
          <w:t xml:space="preserve"> </w:t>
        </w:r>
      </w:ins>
    </w:p>
    <w:p w:rsidR="00425D1E" w:rsidP="060C4198" w:rsidRDefault="00425D1E" w14:paraId="0A13BF84" w14:textId="10FE2F68">
      <w:pPr>
        <w:spacing w:line="480" w:lineRule="auto"/>
        <w:ind w:firstLine="720"/>
        <w:jc w:val="both"/>
        <w:pPrChange w:author="Gary Smailes" w:date="2024-01-11T11:31:52.423Z">
          <w:pPr>
            <w:spacing w:line="480" w:lineRule="auto"/>
            <w:jc w:val="both"/>
          </w:pPr>
        </w:pPrChange>
      </w:pPr>
      <w:r w:rsidR="060C4198">
        <w:rPr/>
        <w:t>A firework.</w:t>
      </w:r>
    </w:p>
    <w:p w:rsidR="00425D1E" w:rsidP="00425D1E" w:rsidRDefault="00425D1E" w14:paraId="32A6F429" w14:textId="2C632087">
      <w:pPr>
        <w:spacing w:line="480" w:lineRule="auto"/>
        <w:ind w:firstLine="720"/>
        <w:jc w:val="both"/>
      </w:pPr>
      <w:r w:rsidR="060C4198">
        <w:rPr/>
        <w:t>She studies it</w:t>
      </w:r>
      <w:del w:author="Gary Smailes" w:date="2024-01-11T11:31:56.362Z" w:id="1935567512">
        <w:r w:rsidDel="060C4198">
          <w:delText xml:space="preserve"> carefully</w:delText>
        </w:r>
      </w:del>
      <w:r w:rsidR="060C4198">
        <w:rPr/>
        <w:t>.</w:t>
      </w:r>
      <w:del w:author="Gary Smailes" w:date="2024-01-11T11:15:41.171Z" w:id="487306144">
        <w:r w:rsidDel="060C4198">
          <w:delText xml:space="preserve">  </w:delText>
        </w:r>
      </w:del>
      <w:ins w:author="Gary Smailes" w:date="2024-01-11T11:15:41.172Z" w:id="1665516831">
        <w:r w:rsidR="060C4198">
          <w:t xml:space="preserve"> </w:t>
        </w:r>
      </w:ins>
      <w:r w:rsidR="060C4198">
        <w:rPr/>
        <w:t>It is dark purple but has a white inner ring.</w:t>
      </w:r>
      <w:del w:author="Gary Smailes" w:date="2024-01-11T11:15:41.173Z" w:id="505810118">
        <w:r w:rsidDel="060C4198">
          <w:delText xml:space="preserve">  </w:delText>
        </w:r>
      </w:del>
      <w:ins w:author="Gary Smailes" w:date="2024-01-11T11:15:41.173Z" w:id="2013137099">
        <w:r w:rsidR="060C4198">
          <w:t xml:space="preserve"> </w:t>
        </w:r>
      </w:ins>
      <w:r w:rsidR="060C4198">
        <w:rPr/>
        <w:t>There’s</w:t>
      </w:r>
      <w:r w:rsidR="060C4198">
        <w:rPr/>
        <w:t xml:space="preserve"> a hazy glow where the purple and white divide.</w:t>
      </w:r>
      <w:del w:author="Gary Smailes" w:date="2024-01-11T11:15:41.174Z" w:id="516004399">
        <w:r w:rsidDel="060C4198">
          <w:delText xml:space="preserve">  </w:delText>
        </w:r>
      </w:del>
      <w:ins w:author="Gary Smailes" w:date="2024-01-11T11:15:41.175Z" w:id="160287666">
        <w:r w:rsidR="060C4198">
          <w:t xml:space="preserve"> </w:t>
        </w:r>
      </w:ins>
      <w:r w:rsidR="060C4198">
        <w:rPr/>
        <w:t>The yellow center</w:t>
      </w:r>
      <w:ins w:author="Gary Smailes" w:date="2024-01-11T11:32:30.257Z" w:id="1597577795">
        <w:r w:rsidR="060C4198">
          <w:t>,</w:t>
        </w:r>
      </w:ins>
      <w:r w:rsidR="060C4198">
        <w:rPr/>
        <w:t xml:space="preserve"> on which little tentacles peep</w:t>
      </w:r>
      <w:ins w:author="Gary Smailes" w:date="2024-01-11T11:32:33.176Z" w:id="308753487">
        <w:r w:rsidR="060C4198">
          <w:t>,</w:t>
        </w:r>
      </w:ins>
      <w:r w:rsidR="060C4198">
        <w:rPr/>
        <w:t xml:space="preserve"> have dots of nectar that hang in the air just above them.</w:t>
      </w:r>
      <w:del w:author="Gary Smailes" w:date="2024-01-11T11:15:41.175Z" w:id="2061147434">
        <w:r w:rsidDel="060C4198">
          <w:delText xml:space="preserve">  </w:delText>
        </w:r>
      </w:del>
      <w:ins w:author="Gary Smailes" w:date="2024-01-11T11:15:41.176Z" w:id="1779772571">
        <w:r w:rsidR="060C4198">
          <w:t xml:space="preserve"> </w:t>
        </w:r>
      </w:ins>
      <w:r w:rsidR="060C4198">
        <w:rPr/>
        <w:t>The petals have a velvet surface and there are imperfections including one part of the edge that is brown and wilted, but it is healthy and thriving mostly.</w:t>
      </w:r>
      <w:del w:author="Gary Smailes" w:date="2024-01-11T11:15:41.176Z" w:id="201773372">
        <w:r w:rsidDel="060C4198">
          <w:delText xml:space="preserve">  </w:delText>
        </w:r>
      </w:del>
      <w:ins w:author="Gary Smailes" w:date="2024-01-11T11:15:41.177Z" w:id="755774179">
        <w:r w:rsidR="060C4198">
          <w:t xml:space="preserve"> </w:t>
        </w:r>
      </w:ins>
      <w:r w:rsidR="060C4198">
        <w:rPr/>
        <w:t>She snaps a picture of it and pulls it up for review.</w:t>
      </w:r>
    </w:p>
    <w:p w:rsidR="00425D1E" w:rsidP="00425D1E" w:rsidRDefault="00425D1E" w14:paraId="49F18E21" w14:textId="4A5D1321">
      <w:pPr>
        <w:spacing w:line="480" w:lineRule="auto"/>
        <w:ind w:firstLine="720"/>
        <w:jc w:val="both"/>
      </w:pPr>
      <w:r w:rsidR="060C4198">
        <w:rPr/>
        <w:t>Taken out of a natural view and as a still photo, it is muted, dull, and grainy. She sighs and looks away.</w:t>
      </w:r>
      <w:del w:author="Gary Smailes" w:date="2024-01-11T11:15:41.179Z" w:id="284407163">
        <w:r w:rsidDel="060C4198">
          <w:delText xml:space="preserve">  </w:delText>
        </w:r>
      </w:del>
      <w:ins w:author="Gary Smailes" w:date="2024-01-11T11:15:41.179Z" w:id="256096434">
        <w:r w:rsidR="060C4198">
          <w:t xml:space="preserve"> </w:t>
        </w:r>
      </w:ins>
      <w:r w:rsidR="060C4198">
        <w:rPr/>
        <w:t>She stands up and steps back, presses the button on the side of her phone to close the screen</w:t>
      </w:r>
      <w:commentRangeStart w:id="1608158592"/>
      <w:del w:author="Gary Smailes" w:date="2024-01-11T11:32:59.47Z" w:id="539870852">
        <w:r w:rsidDel="060C4198">
          <w:delText xml:space="preserve">, </w:delText>
        </w:r>
        <w:r w:rsidRPr="060C4198" w:rsidDel="060C4198">
          <w:rPr>
            <w:i w:val="1"/>
            <w:iCs w:val="1"/>
          </w:rPr>
          <w:delText>click-click</w:delText>
        </w:r>
      </w:del>
      <w:r w:rsidR="060C4198">
        <w:rPr/>
        <w:t>, pu</w:t>
      </w:r>
      <w:commentRangeEnd w:id="1608158592"/>
      <w:r>
        <w:rPr>
          <w:rStyle w:val="CommentReference"/>
        </w:rPr>
        <w:commentReference w:id="1608158592"/>
      </w:r>
      <w:r w:rsidR="060C4198">
        <w:rPr/>
        <w:t xml:space="preserve">shes it into the back pocket of her faded, torn jeans, and </w:t>
      </w:r>
      <w:r w:rsidR="060C4198">
        <w:rPr/>
        <w:t>observes</w:t>
      </w:r>
      <w:r w:rsidR="060C4198">
        <w:rPr/>
        <w:t xml:space="preserve"> the flower bed. </w:t>
      </w:r>
    </w:p>
    <w:p w:rsidR="00425D1E" w:rsidP="00425D1E" w:rsidRDefault="00425D1E" w14:paraId="52E65B88" w14:textId="0B15CE06">
      <w:pPr>
        <w:spacing w:line="480" w:lineRule="auto"/>
        <w:ind w:firstLine="720"/>
        <w:jc w:val="both"/>
      </w:pPr>
      <w:r w:rsidR="060C4198">
        <w:rPr/>
        <w:t>The occasional bee</w:t>
      </w:r>
      <w:ins w:author="Gary Smailes" w:date="2024-01-11T11:33:37.548Z" w:id="909225624">
        <w:r w:rsidR="060C4198">
          <w:t>,</w:t>
        </w:r>
      </w:ins>
      <w:r w:rsidR="060C4198">
        <w:rPr/>
        <w:t xml:space="preserve"> or butterfly</w:t>
      </w:r>
      <w:ins w:author="Gary Smailes" w:date="2024-01-11T11:33:45.36Z" w:id="540986884">
        <w:r w:rsidR="060C4198">
          <w:t>,</w:t>
        </w:r>
      </w:ins>
      <w:r w:rsidR="060C4198">
        <w:rPr/>
        <w:t xml:space="preserve"> fl</w:t>
      </w:r>
      <w:r w:rsidR="060C4198">
        <w:rPr/>
        <w:t>its about touching down on a flower here and a flower there.</w:t>
      </w:r>
      <w:del w:author="Gary Smailes" w:date="2024-01-11T11:15:41.181Z" w:id="1049520333">
        <w:r w:rsidDel="060C4198">
          <w:delText xml:space="preserve">  </w:delText>
        </w:r>
      </w:del>
      <w:ins w:author="Gary Smailes" w:date="2024-01-11T11:15:41.181Z" w:id="1394470628">
        <w:r w:rsidR="060C4198">
          <w:t xml:space="preserve"> </w:t>
        </w:r>
      </w:ins>
      <w:r w:rsidR="060C4198">
        <w:rPr/>
        <w:t>There are many colors and sizes, and they sway in the wind.</w:t>
      </w:r>
      <w:del w:author="Gary Smailes" w:date="2024-01-11T11:15:41.182Z" w:id="442676755">
        <w:r w:rsidDel="060C4198">
          <w:delText xml:space="preserve">  </w:delText>
        </w:r>
      </w:del>
      <w:ins w:author="Gary Smailes" w:date="2024-01-11T11:15:41.183Z" w:id="312975850">
        <w:r w:rsidR="060C4198">
          <w:t xml:space="preserve"> </w:t>
        </w:r>
      </w:ins>
      <w:r w:rsidR="060C4198">
        <w:rPr/>
        <w:t>The wind lulls her into a sway in rhythm and brushes her skin.</w:t>
      </w:r>
      <w:del w:author="Gary Smailes" w:date="2024-01-11T11:15:41.183Z" w:id="959580762">
        <w:r w:rsidDel="060C4198">
          <w:delText xml:space="preserve">  </w:delText>
        </w:r>
      </w:del>
      <w:ins w:author="Gary Smailes" w:date="2024-01-11T11:15:41.184Z" w:id="1745040221">
        <w:r w:rsidR="060C4198">
          <w:t xml:space="preserve"> </w:t>
        </w:r>
      </w:ins>
      <w:r w:rsidR="060C4198">
        <w:rPr/>
        <w:t>Her waist length blonde hair floats away from her body toward the field.</w:t>
      </w:r>
      <w:del w:author="Gary Smailes" w:date="2024-01-11T11:15:41.184Z" w:id="1611759082">
        <w:r w:rsidDel="060C4198">
          <w:delText xml:space="preserve">  </w:delText>
        </w:r>
      </w:del>
      <w:ins w:author="Gary Smailes" w:date="2024-01-11T11:15:41.185Z" w:id="871225489">
        <w:r w:rsidR="060C4198">
          <w:t xml:space="preserve"> </w:t>
        </w:r>
      </w:ins>
    </w:p>
    <w:p w:rsidR="00425D1E" w:rsidP="00425D1E" w:rsidRDefault="00425D1E" w14:paraId="6A525E8C" w14:textId="3A5B70BE">
      <w:pPr>
        <w:spacing w:line="480" w:lineRule="auto"/>
        <w:ind w:firstLine="720"/>
        <w:jc w:val="both"/>
      </w:pPr>
      <w:r w:rsidRPr="060C4198" w:rsidR="060C4198">
        <w:rPr>
          <w:i w:val="1"/>
          <w:iCs w:val="1"/>
        </w:rPr>
        <w:t>Feels good, the freedom</w:t>
      </w:r>
      <w:r w:rsidRPr="060C4198" w:rsidR="060C4198">
        <w:rPr>
          <w:i w:val="1"/>
          <w:iCs w:val="1"/>
        </w:rPr>
        <w:t>.</w:t>
      </w:r>
      <w:del w:author="Gary Smailes" w:date="2024-01-11T11:15:41.186Z" w:id="909248106">
        <w:r w:rsidRPr="060C4198" w:rsidDel="060C4198">
          <w:rPr>
            <w:i w:val="1"/>
            <w:iCs w:val="1"/>
          </w:rPr>
          <w:delText xml:space="preserve">  </w:delText>
        </w:r>
      </w:del>
      <w:ins w:author="Gary Smailes" w:date="2024-01-11T11:15:41.187Z" w:id="2049017753">
        <w:r w:rsidRPr="060C4198" w:rsidR="060C4198">
          <w:rPr>
            <w:i w:val="1"/>
            <w:iCs w:val="1"/>
          </w:rPr>
          <w:t xml:space="preserve"> </w:t>
        </w:r>
      </w:ins>
      <w:r w:rsidR="060C4198">
        <w:rPr/>
        <w:t>She feels her whole body relax; she wants to lie down and take it all in, absorb the warm sun, but instead she looks, perking up</w:t>
      </w:r>
      <w:r w:rsidR="060C4198">
        <w:rPr/>
        <w:t>.</w:t>
      </w:r>
      <w:del w:author="Gary Smailes" w:date="2024-01-11T11:15:41.188Z" w:id="1049629860">
        <w:r w:rsidDel="060C4198">
          <w:delText xml:space="preserve">  </w:delText>
        </w:r>
      </w:del>
      <w:ins w:author="Gary Smailes" w:date="2024-01-11T11:15:41.188Z" w:id="414747973">
        <w:r w:rsidR="060C4198">
          <w:t xml:space="preserve"> </w:t>
        </w:r>
      </w:ins>
      <w:r w:rsidR="060C4198">
        <w:rPr/>
        <w:t>The pink flowers have sharper edges than the purple ones with many layers, like a carnation</w:t>
      </w:r>
      <w:r w:rsidR="060C4198">
        <w:rPr/>
        <w:t>.</w:t>
      </w:r>
      <w:del w:author="Gary Smailes" w:date="2024-01-11T11:15:41.189Z" w:id="1836026589">
        <w:r w:rsidDel="060C4198">
          <w:delText xml:space="preserve">  </w:delText>
        </w:r>
      </w:del>
      <w:ins w:author="Gary Smailes" w:date="2024-01-11T11:15:41.189Z" w:id="250697455">
        <w:r w:rsidR="060C4198">
          <w:t xml:space="preserve"> </w:t>
        </w:r>
      </w:ins>
      <w:r w:rsidR="060C4198">
        <w:rPr/>
        <w:t>The yellow is soft, round, bright and vivid</w:t>
      </w:r>
      <w:r w:rsidR="060C4198">
        <w:rPr/>
        <w:t>.</w:t>
      </w:r>
      <w:del w:author="Gary Smailes" w:date="2024-01-11T11:15:41.19Z" w:id="1802619768">
        <w:r w:rsidDel="060C4198">
          <w:delText xml:space="preserve">  </w:delText>
        </w:r>
      </w:del>
      <w:ins w:author="Gary Smailes" w:date="2024-01-11T11:15:41.191Z" w:id="1016155999">
        <w:r w:rsidR="060C4198">
          <w:t xml:space="preserve"> </w:t>
        </w:r>
      </w:ins>
      <w:r w:rsidR="060C4198">
        <w:rPr/>
        <w:t>The white is fierce, daring, and shining</w:t>
      </w:r>
      <w:r w:rsidR="060C4198">
        <w:rPr/>
        <w:t>.</w:t>
      </w:r>
      <w:del w:author="Gary Smailes" w:date="2024-01-11T11:15:41.191Z" w:id="1617828315">
        <w:r w:rsidDel="060C4198">
          <w:delText xml:space="preserve">  </w:delText>
        </w:r>
      </w:del>
      <w:ins w:author="Gary Smailes" w:date="2024-01-11T11:15:41.192Z" w:id="1117163256">
        <w:r w:rsidR="060C4198">
          <w:t xml:space="preserve"> </w:t>
        </w:r>
      </w:ins>
      <w:r w:rsidR="060C4198">
        <w:rPr/>
        <w:t>They are the most noticeable as they compete for the spotlight</w:t>
      </w:r>
      <w:r w:rsidR="060C4198">
        <w:rPr/>
        <w:t>.</w:t>
      </w:r>
      <w:del w:author="Gary Smailes" w:date="2024-01-11T11:15:41.193Z" w:id="539589594">
        <w:r w:rsidDel="060C4198">
          <w:delText xml:space="preserve">  </w:delText>
        </w:r>
      </w:del>
      <w:ins w:author="Gary Smailes" w:date="2024-01-11T11:15:41.194Z" w:id="136878660">
        <w:r w:rsidR="060C4198">
          <w:t xml:space="preserve"> </w:t>
        </w:r>
      </w:ins>
    </w:p>
    <w:p w:rsidRPr="00413ED7" w:rsidR="00425D1E" w:rsidP="060C4198" w:rsidRDefault="00425D1E" w14:paraId="06173169" w14:textId="2FC73FBA">
      <w:pPr>
        <w:pStyle w:val="Normal"/>
        <w:suppressLineNumbers w:val="0"/>
        <w:bidi w:val="0"/>
        <w:spacing w:before="0" w:beforeAutospacing="off" w:after="0" w:afterAutospacing="off" w:line="480" w:lineRule="auto"/>
        <w:ind w:left="0" w:right="0" w:firstLine="720"/>
        <w:jc w:val="both"/>
        <w:rPr>
          <w:ins w:author="Gary Smailes" w:date="2024-01-11T11:35:30.589Z" w:id="1258250980"/>
          <w:i w:val="1"/>
          <w:iCs w:val="1"/>
        </w:rPr>
        <w:pPrChange w:author="Gary Smailes" w:date="2024-01-11T11:34:43.077Z">
          <w:pPr>
            <w:pStyle w:val="Normal"/>
            <w:spacing w:line="480" w:lineRule="auto"/>
            <w:ind w:firstLine="720"/>
            <w:jc w:val="both"/>
          </w:pPr>
        </w:pPrChange>
      </w:pPr>
      <w:r w:rsidR="060C4198">
        <w:rPr/>
        <w:t xml:space="preserve">She peers into the horizon and recalls when her husband of </w:t>
      </w:r>
      <w:del w:author="Gary Smailes" w:date="2024-01-11T11:34:43.029Z" w:id="1039847229">
        <w:r w:rsidDel="060C4198">
          <w:delText xml:space="preserve">10 </w:delText>
        </w:r>
      </w:del>
      <w:ins w:author="Gary Smailes" w:date="2024-01-11T11:34:44.358Z" w:id="1643250182">
        <w:r w:rsidR="060C4198">
          <w:t xml:space="preserve">ten </w:t>
        </w:r>
      </w:ins>
      <w:r w:rsidR="060C4198">
        <w:rPr/>
        <w:t xml:space="preserve">years planted the flowers and watched over them </w:t>
      </w:r>
      <w:del w:author="Gary Smailes" w:date="2024-01-11T11:34:56.559Z" w:id="1437316037">
        <w:r w:rsidDel="060C4198">
          <w:delText xml:space="preserve">carefully </w:delText>
        </w:r>
      </w:del>
      <w:r w:rsidR="060C4198">
        <w:rPr/>
        <w:t>like he cares for everything else.</w:t>
      </w:r>
      <w:del w:author="Gary Smailes" w:date="2024-01-11T11:15:41.195Z" w:id="252166687">
        <w:r w:rsidDel="060C4198">
          <w:delText xml:space="preserve">  </w:delText>
        </w:r>
      </w:del>
      <w:ins w:author="Gary Smailes" w:date="2024-01-11T11:15:41.196Z" w:id="623133237">
        <w:r w:rsidR="060C4198">
          <w:t xml:space="preserve"> </w:t>
        </w:r>
      </w:ins>
      <w:r w:rsidR="060C4198">
        <w:rPr/>
        <w:t xml:space="preserve">He had tilled the ground until it was dark and raw like wet, used coffee grounds and </w:t>
      </w:r>
      <w:del w:author="Gary Smailes" w:date="2024-01-11T11:35:04.077Z" w:id="1156627014">
        <w:r w:rsidDel="060C4198">
          <w:delText xml:space="preserve">then </w:delText>
        </w:r>
      </w:del>
      <w:r w:rsidR="060C4198">
        <w:rPr/>
        <w:t>spread the seeds he bought on the Internet.</w:t>
      </w:r>
      <w:del w:author="Gary Smailes" w:date="2024-01-11T11:15:41.197Z" w:id="1833606882">
        <w:r w:rsidDel="060C4198">
          <w:delText xml:space="preserve">  </w:delText>
        </w:r>
      </w:del>
      <w:ins w:author="Gary Smailes" w:date="2024-01-11T11:15:41.197Z" w:id="617083763">
        <w:r w:rsidR="060C4198">
          <w:t xml:space="preserve"> </w:t>
        </w:r>
      </w:ins>
      <w:r w:rsidR="060C4198">
        <w:rPr/>
        <w:t>He installed a watering system</w:t>
      </w:r>
      <w:ins w:author="Gary Smailes" w:date="2024-01-11T11:35:12.089Z" w:id="514004408">
        <w:r w:rsidR="060C4198">
          <w:t>,</w:t>
        </w:r>
      </w:ins>
      <w:r w:rsidR="060C4198">
        <w:rPr/>
        <w:t xml:space="preserve"> to ensure the flowers would have the hydration needed to survive and thrive.</w:t>
      </w:r>
      <w:del w:author="Gary Smailes" w:date="2024-01-11T11:15:41.198Z" w:id="764904232">
        <w:r w:rsidDel="060C4198">
          <w:delText xml:space="preserve">  </w:delText>
        </w:r>
      </w:del>
      <w:ins w:author="Gary Smailes" w:date="2024-01-11T11:15:41.199Z" w:id="1072705187">
        <w:r w:rsidR="060C4198">
          <w:t xml:space="preserve"> </w:t>
        </w:r>
      </w:ins>
      <w:r w:rsidR="060C4198">
        <w:rPr/>
        <w:t>They were elated the first year</w:t>
      </w:r>
      <w:ins w:author="Gary Smailes" w:date="2024-01-11T11:35:22.153Z" w:id="706779470">
        <w:r w:rsidR="060C4198">
          <w:t>,</w:t>
        </w:r>
      </w:ins>
      <w:r w:rsidR="060C4198">
        <w:rPr/>
        <w:t xml:space="preserve"> when they came up colorful, sturdy, and full.</w:t>
      </w:r>
      <w:del w:author="Gary Smailes" w:date="2024-01-11T11:15:41.199Z" w:id="824578794">
        <w:r w:rsidDel="060C4198">
          <w:delText xml:space="preserve">  </w:delText>
        </w:r>
      </w:del>
      <w:ins w:author="Gary Smailes" w:date="2024-01-11T11:15:41.2Z" w:id="1338706345">
        <w:r w:rsidR="060C4198">
          <w:t xml:space="preserve"> </w:t>
        </w:r>
      </w:ins>
      <w:r w:rsidR="060C4198">
        <w:rPr/>
        <w:t>The bed was clearly in view of her favorite spot to sit and relax and she knows this was intentional.</w:t>
      </w:r>
      <w:del w:author="Gary Smailes" w:date="2024-01-11T11:15:41.201Z" w:id="2067960257">
        <w:r w:rsidDel="060C4198">
          <w:delText xml:space="preserve">  </w:delText>
        </w:r>
      </w:del>
      <w:ins w:author="Gary Smailes" w:date="2024-01-11T11:15:41.201Z" w:id="1957839502">
        <w:r w:rsidR="060C4198">
          <w:t xml:space="preserve"> </w:t>
        </w:r>
      </w:ins>
    </w:p>
    <w:p w:rsidRPr="00413ED7" w:rsidR="00425D1E" w:rsidP="060C4198" w:rsidRDefault="00425D1E" w14:paraId="75022182" w14:textId="489A9527">
      <w:pPr>
        <w:pStyle w:val="Normal"/>
        <w:suppressLineNumbers w:val="0"/>
        <w:bidi w:val="0"/>
        <w:spacing w:before="0" w:beforeAutospacing="off" w:after="0" w:afterAutospacing="off" w:line="480" w:lineRule="auto"/>
        <w:ind w:left="0" w:right="0" w:firstLine="720"/>
        <w:jc w:val="both"/>
        <w:rPr>
          <w:i w:val="1"/>
          <w:iCs w:val="1"/>
        </w:rPr>
      </w:pPr>
      <w:r w:rsidRPr="060C4198" w:rsidR="060C4198">
        <w:rPr>
          <w:i w:val="1"/>
          <w:iCs w:val="1"/>
        </w:rPr>
        <w:t>He is a farmer at heart and that explains a lot.</w:t>
      </w:r>
      <w:del w:author="Gary Smailes" w:date="2024-01-11T11:15:41.202Z" w:id="1496656372">
        <w:r w:rsidRPr="060C4198" w:rsidDel="060C4198">
          <w:rPr>
            <w:i w:val="1"/>
            <w:iCs w:val="1"/>
          </w:rPr>
          <w:delText xml:space="preserve">  </w:delText>
        </w:r>
      </w:del>
      <w:ins w:author="Gary Smailes" w:date="2024-01-11T11:15:41.203Z" w:id="1154901040">
        <w:r w:rsidRPr="060C4198" w:rsidR="060C4198">
          <w:rPr>
            <w:i w:val="1"/>
            <w:iCs w:val="1"/>
          </w:rPr>
          <w:t xml:space="preserve"> </w:t>
        </w:r>
      </w:ins>
    </w:p>
    <w:p w:rsidR="00425D1E" w:rsidP="00425D1E" w:rsidRDefault="00425D1E" w14:paraId="6DCC73B5" w14:textId="2ECD87DB">
      <w:pPr>
        <w:spacing w:line="480" w:lineRule="auto"/>
        <w:ind w:firstLine="720"/>
        <w:jc w:val="both"/>
      </w:pPr>
      <w:r w:rsidRPr="060C4198" w:rsidR="060C4198">
        <w:rPr>
          <w:i w:val="1"/>
          <w:iCs w:val="1"/>
        </w:rPr>
        <w:t>Can a wildflower stand on its own?</w:t>
      </w:r>
      <w:del w:author="Gary Smailes" w:date="2024-01-11T11:15:41.204Z" w:id="1924268774">
        <w:r w:rsidDel="060C4198">
          <w:delText xml:space="preserve">  </w:delText>
        </w:r>
      </w:del>
      <w:ins w:author="Gary Smailes" w:date="2024-01-11T11:15:41.205Z" w:id="168013489">
        <w:r w:rsidR="060C4198">
          <w:t xml:space="preserve"> </w:t>
        </w:r>
      </w:ins>
      <w:r w:rsidR="060C4198">
        <w:rPr/>
        <w:t>If she picks one, it will die</w:t>
      </w:r>
      <w:ins w:author="Gary Smailes" w:date="2024-01-11T11:35:36.851Z" w:id="854240073">
        <w:r w:rsidR="060C4198">
          <w:t>.</w:t>
        </w:r>
      </w:ins>
      <w:del w:author="Gary Smailes" w:date="2024-01-11T11:35:36.527Z" w:id="1440008913">
        <w:r w:rsidDel="060C4198">
          <w:delText>!</w:delText>
        </w:r>
      </w:del>
      <w:del w:author="Gary Smailes" w:date="2024-01-11T11:15:41.206Z" w:id="1353950221">
        <w:r w:rsidDel="060C4198">
          <w:delText xml:space="preserve">  </w:delText>
        </w:r>
      </w:del>
      <w:ins w:author="Gary Smailes" w:date="2024-01-11T11:15:41.207Z" w:id="1520819539">
        <w:r w:rsidR="060C4198">
          <w:t xml:space="preserve"> </w:t>
        </w:r>
      </w:ins>
      <w:r w:rsidR="060C4198">
        <w:rPr/>
        <w:t>Maybe she</w:t>
      </w:r>
      <w:r w:rsidR="060C4198">
        <w:rPr/>
        <w:t xml:space="preserve"> could try to plant a seed by itself and see how it fairs, but that seems like a lot of fuss.</w:t>
      </w:r>
      <w:del w:author="Gary Smailes" w:date="2024-01-11T11:15:41.207Z" w:id="595864221">
        <w:r w:rsidDel="060C4198">
          <w:delText xml:space="preserve">  </w:delText>
        </w:r>
      </w:del>
      <w:ins w:author="Gary Smailes" w:date="2024-01-11T11:15:41.208Z" w:id="236608689">
        <w:r w:rsidR="060C4198">
          <w:t xml:space="preserve"> </w:t>
        </w:r>
      </w:ins>
      <w:r w:rsidR="060C4198">
        <w:rPr/>
        <w:t xml:space="preserve">She </w:t>
      </w:r>
      <w:r w:rsidR="060C4198">
        <w:rPr/>
        <w:t>doesn’t</w:t>
      </w:r>
      <w:r w:rsidR="060C4198">
        <w:rPr/>
        <w:t xml:space="preserve"> move</w:t>
      </w:r>
      <w:del w:author="Gary Smailes" w:date="2024-01-11T11:35:47.948Z" w:id="884734731">
        <w:r w:rsidDel="060C4198">
          <w:delText xml:space="preserve"> then</w:delText>
        </w:r>
      </w:del>
      <w:r w:rsidR="060C4198">
        <w:rPr/>
        <w:t>, fearful of hurting one; she is afraid her thoughts will turn to actions.</w:t>
      </w:r>
      <w:del w:author="Gary Smailes" w:date="2024-01-11T11:15:41.209Z" w:id="887513630">
        <w:r w:rsidDel="060C4198">
          <w:delText xml:space="preserve">  </w:delText>
        </w:r>
      </w:del>
      <w:ins w:author="Gary Smailes" w:date="2024-01-11T11:15:41.209Z" w:id="1637137766">
        <w:r w:rsidR="060C4198">
          <w:t xml:space="preserve"> </w:t>
        </w:r>
      </w:ins>
      <w:r w:rsidR="060C4198">
        <w:rPr/>
        <w:t xml:space="preserve">Someday these flowers may no longer grow; her husband and she will be gone, so there </w:t>
      </w:r>
      <w:r w:rsidR="060C4198">
        <w:rPr/>
        <w:t>won’t</w:t>
      </w:r>
      <w:r w:rsidR="060C4198">
        <w:rPr/>
        <w:t xml:space="preserve"> be a caring farmer and his wife to watch over them, enjoy them, and photograph them.</w:t>
      </w:r>
      <w:del w:author="Gary Smailes" w:date="2024-01-11T11:15:41.21Z" w:id="369636030">
        <w:r w:rsidDel="060C4198">
          <w:delText xml:space="preserve">  </w:delText>
        </w:r>
      </w:del>
      <w:ins w:author="Gary Smailes" w:date="2024-01-11T11:15:41.211Z" w:id="1546324790">
        <w:r w:rsidR="060C4198">
          <w:t xml:space="preserve"> </w:t>
        </w:r>
      </w:ins>
    </w:p>
    <w:p w:rsidR="00425D1E" w:rsidP="00425D1E" w:rsidRDefault="00425D1E" w14:paraId="2A781DCD" w14:textId="50AB048F">
      <w:pPr>
        <w:spacing w:line="480" w:lineRule="auto"/>
        <w:ind w:firstLine="720"/>
        <w:jc w:val="both"/>
        <w:rPr>
          <w:ins w:author="Gary Smailes" w:date="2024-01-11T11:36:23.357Z" w:id="1431040021"/>
        </w:rPr>
      </w:pPr>
      <w:r w:rsidR="060C4198">
        <w:rPr/>
        <w:t xml:space="preserve">It occurs to her that </w:t>
      </w:r>
      <w:r w:rsidR="060C4198">
        <w:rPr/>
        <w:t>perhaps the</w:t>
      </w:r>
      <w:r w:rsidR="060C4198">
        <w:rPr/>
        <w:t xml:space="preserve"> seeds that are spawned may blow in the wind and find a new home</w:t>
      </w:r>
      <w:ins w:author="Gary Smailes" w:date="2024-01-11T11:36:07.567Z" w:id="1898704093">
        <w:r w:rsidR="060C4198">
          <w:t>,</w:t>
        </w:r>
      </w:ins>
      <w:r w:rsidR="060C4198">
        <w:rPr/>
        <w:t xml:space="preserve"> like the corn that was now growing in the sandbox.</w:t>
      </w:r>
      <w:del w:author="Gary Smailes" w:date="2024-01-11T11:15:41.212Z" w:id="1768358064">
        <w:r w:rsidDel="060C4198">
          <w:delText xml:space="preserve">  </w:delText>
        </w:r>
      </w:del>
      <w:ins w:author="Gary Smailes" w:date="2024-01-11T11:15:41.213Z" w:id="1837326260">
        <w:r w:rsidR="060C4198">
          <w:t xml:space="preserve"> </w:t>
        </w:r>
      </w:ins>
      <w:r w:rsidR="060C4198">
        <w:rPr/>
        <w:t>Some may survive in what could then be the wild the way this place had been when they discovered it.</w:t>
      </w:r>
      <w:del w:author="Gary Smailes" w:date="2024-01-11T11:15:41.214Z" w:id="1801403227">
        <w:r w:rsidDel="060C4198">
          <w:delText xml:space="preserve">  </w:delText>
        </w:r>
      </w:del>
      <w:ins w:author="Gary Smailes" w:date="2024-01-11T11:15:41.215Z" w:id="1127956458">
        <w:r w:rsidR="060C4198">
          <w:t xml:space="preserve"> </w:t>
        </w:r>
      </w:ins>
      <w:r w:rsidR="060C4198">
        <w:rPr/>
        <w:t>The flowers that are left behind may not be as beautiful or thrive as much, though.</w:t>
      </w:r>
      <w:del w:author="Gary Smailes" w:date="2024-01-11T11:15:41.215Z" w:id="1009170524">
        <w:r w:rsidDel="060C4198">
          <w:delText xml:space="preserve">  </w:delText>
        </w:r>
      </w:del>
      <w:ins w:author="Gary Smailes" w:date="2024-01-11T11:15:41.216Z" w:id="357221081">
        <w:r w:rsidR="060C4198">
          <w:t xml:space="preserve"> </w:t>
        </w:r>
      </w:ins>
      <w:r w:rsidR="060C4198">
        <w:rPr/>
        <w:t>Others may die off, never to grow again.</w:t>
      </w:r>
      <w:del w:author="Gary Smailes" w:date="2024-01-11T11:15:41.216Z" w:id="1124915583">
        <w:r w:rsidDel="060C4198">
          <w:delText xml:space="preserve">  </w:delText>
        </w:r>
      </w:del>
      <w:ins w:author="Gary Smailes" w:date="2024-01-11T11:15:41.217Z" w:id="2124298793">
        <w:r w:rsidR="060C4198">
          <w:t xml:space="preserve"> </w:t>
        </w:r>
      </w:ins>
      <w:r w:rsidR="060C4198">
        <w:rPr/>
        <w:t>This hits her deeply.</w:t>
      </w:r>
      <w:del w:author="Gary Smailes" w:date="2024-01-11T11:15:41.217Z" w:id="2146014415">
        <w:r w:rsidDel="060C4198">
          <w:delText xml:space="preserve">  </w:delText>
        </w:r>
      </w:del>
      <w:ins w:author="Gary Smailes" w:date="2024-01-11T11:15:41.218Z" w:id="1883380932">
        <w:r w:rsidR="060C4198">
          <w:t xml:space="preserve"> </w:t>
        </w:r>
      </w:ins>
    </w:p>
    <w:p w:rsidR="00425D1E" w:rsidP="00425D1E" w:rsidRDefault="00425D1E" w14:paraId="577FCDC7" w14:textId="79936FC0">
      <w:pPr>
        <w:spacing w:line="480" w:lineRule="auto"/>
        <w:ind w:firstLine="720"/>
        <w:jc w:val="both"/>
      </w:pPr>
      <w:r w:rsidRPr="060C4198" w:rsidR="060C4198">
        <w:rPr>
          <w:i w:val="1"/>
          <w:iCs w:val="1"/>
        </w:rPr>
        <w:t>Someone needs to be told about the wildflowers</w:t>
      </w:r>
      <w:r w:rsidR="060C4198">
        <w:rPr/>
        <w:t>.</w:t>
      </w:r>
    </w:p>
    <w:p w:rsidR="00425D1E" w:rsidP="00425D1E" w:rsidRDefault="00425D1E" w14:paraId="5D064234" w14:textId="112FBB89">
      <w:pPr>
        <w:spacing w:line="480" w:lineRule="auto"/>
        <w:ind w:firstLine="720"/>
        <w:jc w:val="both"/>
      </w:pPr>
      <w:del w:author="Gary Smailes" w:date="2024-01-11T11:36:26.957Z" w:id="1190416869">
        <w:r w:rsidDel="060C4198">
          <w:delText xml:space="preserve"> </w:delText>
        </w:r>
      </w:del>
      <w:r w:rsidR="060C4198">
        <w:rPr/>
        <w:t>“Mom</w:t>
      </w:r>
      <w:ins w:author="Gary Smailes" w:date="2024-01-11T11:37:45.825Z" w:id="1519458075">
        <w:r w:rsidR="060C4198">
          <w:t>.</w:t>
        </w:r>
      </w:ins>
      <w:del w:author="Gary Smailes" w:date="2024-01-11T11:37:44.901Z" w:id="289802191">
        <w:r w:rsidDel="060C4198">
          <w:delText>!</w:delText>
        </w:r>
      </w:del>
      <w:r w:rsidR="060C4198">
        <w:rPr/>
        <w:t xml:space="preserve"> Mo-o-m</w:t>
      </w:r>
      <w:ins w:author="Gary Smailes" w:date="2024-01-11T11:37:47.923Z" w:id="84669312">
        <w:r w:rsidR="060C4198">
          <w:t>.</w:t>
        </w:r>
      </w:ins>
      <w:del w:author="Gary Smailes" w:date="2024-01-11T11:37:47.758Z" w:id="789010109">
        <w:r w:rsidDel="060C4198">
          <w:delText>!</w:delText>
        </w:r>
      </w:del>
      <w:r w:rsidR="060C4198">
        <w:rPr/>
        <w:t xml:space="preserve"> Mom.”</w:t>
      </w:r>
      <w:del w:author="Gary Smailes" w:date="2024-01-11T11:15:41.219Z" w:id="1249797345">
        <w:r w:rsidDel="060C4198">
          <w:delText xml:space="preserve">  </w:delText>
        </w:r>
      </w:del>
      <w:ins w:author="Gary Smailes" w:date="2024-01-11T11:15:41.22Z" w:id="1129153250">
        <w:r w:rsidR="060C4198">
          <w:t xml:space="preserve"> </w:t>
        </w:r>
      </w:ins>
      <w:r w:rsidR="060C4198">
        <w:rPr/>
        <w:t>The last Mom comes out like a statement, louder than the first two times and blunter.</w:t>
      </w:r>
      <w:del w:author="Gary Smailes" w:date="2024-01-11T11:15:41.22Z" w:id="380475074">
        <w:r w:rsidDel="060C4198">
          <w:delText xml:space="preserve">  </w:delText>
        </w:r>
      </w:del>
      <w:ins w:author="Gary Smailes" w:date="2024-01-11T11:15:41.221Z" w:id="694114979">
        <w:r w:rsidR="060C4198">
          <w:t xml:space="preserve"> </w:t>
        </w:r>
      </w:ins>
      <w:r w:rsidR="060C4198">
        <w:rPr/>
        <w:t>She snaps out of her thoughts.</w:t>
      </w:r>
      <w:del w:author="Gary Smailes" w:date="2024-01-11T11:15:41.221Z" w:id="1024350289">
        <w:r w:rsidDel="060C4198">
          <w:delText xml:space="preserve">  </w:delText>
        </w:r>
      </w:del>
      <w:ins w:author="Gary Smailes" w:date="2024-01-11T11:15:41.222Z" w:id="544368788">
        <w:r w:rsidR="060C4198">
          <w:t xml:space="preserve"> </w:t>
        </w:r>
      </w:ins>
      <w:r w:rsidRPr="060C4198" w:rsidR="060C4198">
        <w:rPr>
          <w:i w:val="1"/>
          <w:iCs w:val="1"/>
        </w:rPr>
        <w:t>Fuck, it’s always something.</w:t>
      </w:r>
      <w:del w:author="Gary Smailes" w:date="2024-01-11T11:15:41.223Z" w:id="1673864044">
        <w:r w:rsidDel="060C4198">
          <w:delText xml:space="preserve">  </w:delText>
        </w:r>
      </w:del>
      <w:ins w:author="Gary Smailes" w:date="2024-01-11T11:15:41.223Z" w:id="462927275">
        <w:r w:rsidR="060C4198">
          <w:t xml:space="preserve"> </w:t>
        </w:r>
      </w:ins>
    </w:p>
    <w:p w:rsidR="00425D1E" w:rsidP="00425D1E" w:rsidRDefault="00425D1E" w14:paraId="5426A8D8" w14:textId="069262F6">
      <w:pPr>
        <w:spacing w:line="480" w:lineRule="auto"/>
        <w:ind w:firstLine="720"/>
        <w:jc w:val="both"/>
      </w:pPr>
      <w:r w:rsidR="060C4198">
        <w:rPr/>
        <w:t>“Yes, I’m coming</w:t>
      </w:r>
      <w:ins w:author="Gary Smailes" w:date="2024-01-11T11:38:36.762Z" w:id="929994343">
        <w:r w:rsidR="060C4198">
          <w:t>,</w:t>
        </w:r>
      </w:ins>
      <w:del w:author="Gary Smailes" w:date="2024-01-11T11:38:36.539Z" w:id="1512136704">
        <w:r w:rsidDel="060C4198">
          <w:delText>!</w:delText>
        </w:r>
      </w:del>
      <w:r w:rsidR="060C4198">
        <w:rPr/>
        <w:t>” she shouts.</w:t>
      </w:r>
      <w:del w:author="Gary Smailes" w:date="2024-01-11T11:15:41.224Z" w:id="786990984">
        <w:r w:rsidDel="060C4198">
          <w:delText xml:space="preserve">  </w:delText>
        </w:r>
      </w:del>
      <w:ins w:author="Gary Smailes" w:date="2024-01-11T11:15:41.225Z" w:id="2046181079">
        <w:r w:rsidR="060C4198">
          <w:t xml:space="preserve"> </w:t>
        </w:r>
      </w:ins>
      <w:r w:rsidR="060C4198">
        <w:rPr/>
        <w:t>Her voice cracks and strains on the last word.</w:t>
      </w:r>
      <w:del w:author="Gary Smailes" w:date="2024-01-11T11:15:41.225Z" w:id="1750435678">
        <w:r w:rsidDel="060C4198">
          <w:delText xml:space="preserve">  </w:delText>
        </w:r>
      </w:del>
      <w:ins w:author="Gary Smailes" w:date="2024-01-11T11:15:41.226Z" w:id="603889281">
        <w:r w:rsidR="060C4198">
          <w:t xml:space="preserve"> </w:t>
        </w:r>
      </w:ins>
      <w:r w:rsidR="060C4198">
        <w:rPr/>
        <w:t>Her meditation is over and short-lived</w:t>
      </w:r>
      <w:ins w:author="Gary Smailes" w:date="2024-01-11T11:38:46.525Z" w:id="443983008">
        <w:r w:rsidR="060C4198">
          <w:t>,</w:t>
        </w:r>
      </w:ins>
      <w:r w:rsidR="060C4198">
        <w:rPr/>
        <w:t xml:space="preserve"> as usual; her three children have been playing in the house with the oldest keeping an eye and they had enough of each other, she figures.</w:t>
      </w:r>
      <w:del w:author="Gary Smailes" w:date="2024-01-11T11:15:41.227Z" w:id="1013683786">
        <w:r w:rsidDel="060C4198">
          <w:delText xml:space="preserve">  </w:delText>
        </w:r>
      </w:del>
      <w:ins w:author="Gary Smailes" w:date="2024-01-11T11:15:41.228Z" w:id="552581306">
        <w:r w:rsidR="060C4198">
          <w:t xml:space="preserve"> </w:t>
        </w:r>
      </w:ins>
      <w:r w:rsidR="060C4198">
        <w:rPr/>
        <w:t>She takes one last look at the flowers and the lake in the distance and turns around to go back to the house.</w:t>
      </w:r>
    </w:p>
    <w:p w:rsidR="00425D1E" w:rsidP="00425D1E" w:rsidRDefault="00425D1E" w14:paraId="6A284C25" w14:textId="4B8498DA">
      <w:pPr>
        <w:spacing w:line="480" w:lineRule="auto"/>
        <w:ind w:firstLine="720"/>
        <w:jc w:val="both"/>
      </w:pPr>
      <w:r w:rsidR="060C4198">
        <w:rPr/>
        <w:t>She makes her way through the green and lush lawn, and up the sprawling stairs of the patio to the French doors rushing in case something is wrong</w:t>
      </w:r>
      <w:r w:rsidR="060C4198">
        <w:rPr/>
        <w:t>.</w:t>
      </w:r>
      <w:del w:author="Gary Smailes" w:date="2024-01-11T11:15:41.229Z" w:id="1419003755">
        <w:r w:rsidDel="060C4198">
          <w:delText xml:space="preserve">  </w:delText>
        </w:r>
      </w:del>
      <w:ins w:author="Gary Smailes" w:date="2024-01-11T11:15:41.231Z" w:id="1134736181">
        <w:r w:rsidR="060C4198">
          <w:t xml:space="preserve"> </w:t>
        </w:r>
      </w:ins>
      <w:r w:rsidR="060C4198">
        <w:rPr/>
        <w:t>She pauses at the door</w:t>
      </w:r>
      <w:r w:rsidR="060C4198">
        <w:rPr/>
        <w:t>.</w:t>
      </w:r>
      <w:del w:author="Gary Smailes" w:date="2024-01-11T11:15:41.231Z" w:id="1875781955">
        <w:r w:rsidDel="060C4198">
          <w:delText xml:space="preserve">  </w:delText>
        </w:r>
      </w:del>
      <w:ins w:author="Gary Smailes" w:date="2024-01-11T11:15:41.231Z" w:id="940003799">
        <w:r w:rsidR="060C4198">
          <w:t xml:space="preserve"> </w:t>
        </w:r>
      </w:ins>
      <w:r w:rsidR="060C4198">
        <w:rPr/>
        <w:t>No one is crying</w:t>
      </w:r>
      <w:r w:rsidR="060C4198">
        <w:rPr/>
        <w:t>.</w:t>
      </w:r>
      <w:del w:author="Gary Smailes" w:date="2024-01-11T11:15:41.231Z" w:id="514093909">
        <w:r w:rsidDel="060C4198">
          <w:delText xml:space="preserve">  </w:delText>
        </w:r>
      </w:del>
      <w:ins w:author="Gary Smailes" w:date="2024-01-11T11:15:41.233Z" w:id="784690529">
        <w:r w:rsidR="060C4198">
          <w:t xml:space="preserve"> </w:t>
        </w:r>
      </w:ins>
      <w:r w:rsidR="060C4198">
        <w:rPr/>
        <w:t>No one is running in tears toward her</w:t>
      </w:r>
      <w:r w:rsidR="060C4198">
        <w:rPr/>
        <w:t>.</w:t>
      </w:r>
      <w:del w:author="Gary Smailes" w:date="2024-01-11T11:15:41.233Z" w:id="1992553196">
        <w:r w:rsidDel="060C4198">
          <w:delText xml:space="preserve">  </w:delText>
        </w:r>
      </w:del>
      <w:ins w:author="Gary Smailes" w:date="2024-01-11T11:15:41.233Z" w:id="1281435834">
        <w:r w:rsidR="060C4198">
          <w:t xml:space="preserve"> </w:t>
        </w:r>
      </w:ins>
      <w:r w:rsidR="060C4198">
        <w:rPr/>
        <w:t xml:space="preserve"> </w:t>
      </w:r>
    </w:p>
    <w:p w:rsidR="00425D1E" w:rsidP="00425D1E" w:rsidRDefault="00425D1E" w14:paraId="26FE13F0" w14:textId="551CBF23">
      <w:pPr>
        <w:spacing w:line="480" w:lineRule="auto"/>
        <w:ind w:left="720"/>
        <w:jc w:val="both"/>
      </w:pPr>
      <w:r w:rsidR="060C4198">
        <w:rPr/>
        <w:t>Relieved, she opens the door and walks in</w:t>
      </w:r>
      <w:ins w:author="Gary Smailes" w:date="2024-01-11T11:39:08.465Z" w:id="395903956">
        <w:r w:rsidR="060C4198">
          <w:t>.</w:t>
        </w:r>
      </w:ins>
      <w:del w:author="Gary Smailes" w:date="2024-01-11T11:39:08.096Z" w:id="238077921">
        <w:r w:rsidDel="060C4198">
          <w:delText>,</w:delText>
        </w:r>
      </w:del>
      <w:r w:rsidR="060C4198">
        <w:rPr/>
        <w:t xml:space="preserve"> “What is it?”</w:t>
      </w:r>
    </w:p>
    <w:p w:rsidR="00425D1E" w:rsidP="00425D1E" w:rsidRDefault="00425D1E" w14:paraId="7C4FB89F" w14:textId="77777777">
      <w:pPr>
        <w:spacing w:line="480" w:lineRule="auto"/>
        <w:ind w:firstLine="720"/>
        <w:jc w:val="both"/>
      </w:pPr>
      <w:r>
        <w:t xml:space="preserve">“We just wanted to know where you were,” her oldest son says. </w:t>
      </w:r>
    </w:p>
    <w:p w:rsidR="00425D1E" w:rsidP="00425D1E" w:rsidRDefault="00425D1E" w14:paraId="196AB52F" w14:textId="04ABD68C">
      <w:pPr>
        <w:spacing w:line="480" w:lineRule="auto"/>
        <w:ind w:firstLine="720"/>
        <w:jc w:val="both"/>
      </w:pPr>
      <w:r w:rsidR="060C4198">
        <w:rPr/>
        <w:t xml:space="preserve">“OK, well, </w:t>
      </w:r>
      <w:r w:rsidR="060C4198">
        <w:rPr/>
        <w:t>I’m</w:t>
      </w:r>
      <w:r w:rsidR="060C4198">
        <w:rPr/>
        <w:t xml:space="preserve"> going to start dinner, so </w:t>
      </w:r>
      <w:r w:rsidR="060C4198">
        <w:rPr/>
        <w:t>you guys</w:t>
      </w:r>
      <w:r w:rsidR="060C4198">
        <w:rPr/>
        <w:t xml:space="preserve"> go play some more</w:t>
      </w:r>
      <w:r w:rsidR="060C4198">
        <w:rPr/>
        <w:t>.</w:t>
      </w:r>
      <w:del w:author="Gary Smailes" w:date="2024-01-11T11:15:41.234Z" w:id="115284769">
        <w:r w:rsidDel="060C4198">
          <w:delText xml:space="preserve">  </w:delText>
        </w:r>
      </w:del>
      <w:ins w:author="Gary Smailes" w:date="2024-01-11T11:15:41.235Z" w:id="1777608781">
        <w:r w:rsidR="060C4198">
          <w:t xml:space="preserve"> </w:t>
        </w:r>
      </w:ins>
      <w:r w:rsidR="060C4198">
        <w:rPr/>
        <w:t>I’ll</w:t>
      </w:r>
      <w:r w:rsidR="060C4198">
        <w:rPr/>
        <w:t xml:space="preserve"> call you when </w:t>
      </w:r>
      <w:r w:rsidR="060C4198">
        <w:rPr/>
        <w:t>it’s</w:t>
      </w:r>
      <w:r w:rsidR="060C4198">
        <w:rPr/>
        <w:t xml:space="preserve"> done,” she says.</w:t>
      </w:r>
    </w:p>
    <w:p w:rsidR="00425D1E" w:rsidP="00425D1E" w:rsidRDefault="00425D1E" w14:paraId="2DB584A6" w14:textId="77777777">
      <w:pPr>
        <w:spacing w:line="480" w:lineRule="auto"/>
        <w:ind w:firstLine="720"/>
        <w:jc w:val="both"/>
      </w:pPr>
      <w:r>
        <w:t>“N-o-o, come and play a game with us,” her daughter says with a long look, mouth scrunched up.</w:t>
      </w:r>
    </w:p>
    <w:p w:rsidR="00425D1E" w:rsidP="00425D1E" w:rsidRDefault="00425D1E" w14:paraId="27AE8D1A" w14:textId="19BE607B">
      <w:pPr>
        <w:spacing w:line="480" w:lineRule="auto"/>
        <w:ind w:firstLine="720"/>
        <w:jc w:val="both"/>
      </w:pPr>
      <w:r w:rsidR="060C4198">
        <w:rPr/>
        <w:t>She takes a deep breath and blows it out</w:t>
      </w:r>
      <w:ins w:author="Gary Smailes" w:date="2024-01-11T11:39:25.735Z" w:id="404810699">
        <w:r w:rsidR="060C4198">
          <w:t>.</w:t>
        </w:r>
      </w:ins>
      <w:del w:author="Gary Smailes" w:date="2024-01-11T11:39:24.69Z" w:id="1355339601">
        <w:r w:rsidDel="060C4198">
          <w:delText>,</w:delText>
        </w:r>
      </w:del>
      <w:r w:rsidR="060C4198">
        <w:rPr/>
        <w:t xml:space="preserve"> "Alright, just one game, then I'm going to get dinner ready." </w:t>
      </w:r>
    </w:p>
    <w:p w:rsidR="00425D1E" w:rsidP="00425D1E" w:rsidRDefault="00425D1E" w14:paraId="6E67EC25" w14:textId="489F2A77">
      <w:pPr>
        <w:tabs>
          <w:tab w:val="left" w:pos="6120"/>
        </w:tabs>
        <w:spacing w:line="480" w:lineRule="auto"/>
        <w:ind w:firstLine="720"/>
        <w:jc w:val="both"/>
      </w:pPr>
      <w:commentRangeStart w:id="2101095513"/>
      <w:r w:rsidR="060C4198">
        <w:rPr/>
        <w:t xml:space="preserve">At dinner, they have their frequent discussion around whose </w:t>
      </w:r>
      <w:r w:rsidR="060C4198">
        <w:rPr/>
        <w:t>farts</w:t>
      </w:r>
      <w:r w:rsidR="060C4198">
        <w:rPr/>
        <w:t xml:space="preserve"> are the worst</w:t>
      </w:r>
      <w:r w:rsidR="060C4198">
        <w:rPr/>
        <w:t>.</w:t>
      </w:r>
      <w:del w:author="Gary Smailes" w:date="2024-01-11T11:15:41.236Z" w:id="340365943">
        <w:r w:rsidDel="060C4198">
          <w:delText xml:space="preserve">  </w:delText>
        </w:r>
      </w:del>
      <w:ins w:author="Gary Smailes" w:date="2024-01-11T11:15:41.236Z" w:id="224796971">
        <w:r w:rsidR="060C4198">
          <w:t xml:space="preserve"> </w:t>
        </w:r>
      </w:ins>
      <w:r w:rsidR="060C4198">
        <w:rPr/>
        <w:t>Dad wins, although her daughter is usually a close second even though she is a tiny, petite thing</w:t>
      </w:r>
      <w:r w:rsidR="060C4198">
        <w:rPr/>
        <w:t>.</w:t>
      </w:r>
      <w:del w:author="Gary Smailes" w:date="2024-01-11T11:15:41.237Z" w:id="424586355">
        <w:r w:rsidDel="060C4198">
          <w:delText xml:space="preserve">  </w:delText>
        </w:r>
      </w:del>
      <w:ins w:author="Gary Smailes" w:date="2024-01-11T11:15:41.237Z" w:id="2049232889">
        <w:r w:rsidR="060C4198">
          <w:t xml:space="preserve"> </w:t>
        </w:r>
      </w:ins>
      <w:commentRangeEnd w:id="2101095513"/>
      <w:r>
        <w:rPr>
          <w:rStyle w:val="CommentReference"/>
        </w:rPr>
        <w:commentReference w:id="2101095513"/>
      </w:r>
    </w:p>
    <w:p w:rsidR="00425D1E" w:rsidP="00425D1E" w:rsidRDefault="00425D1E" w14:paraId="23DB2F25" w14:textId="4BE749CE">
      <w:pPr>
        <w:tabs>
          <w:tab w:val="left" w:pos="6120"/>
        </w:tabs>
        <w:spacing w:line="480" w:lineRule="auto"/>
        <w:ind w:firstLine="720"/>
        <w:jc w:val="both"/>
      </w:pPr>
      <w:r w:rsidR="060C4198">
        <w:rPr/>
        <w:t>She swallows a chuckle, then frowns</w:t>
      </w:r>
      <w:ins w:author="Gary Smailes" w:date="2024-01-11T11:40:18.134Z" w:id="1326702808">
        <w:r w:rsidR="060C4198">
          <w:t>.</w:t>
        </w:r>
      </w:ins>
      <w:del w:author="Gary Smailes" w:date="2024-01-11T11:40:17.688Z" w:id="1109693984">
        <w:r w:rsidDel="060C4198">
          <w:delText>,</w:delText>
        </w:r>
      </w:del>
      <w:r w:rsidR="060C4198">
        <w:rPr/>
        <w:t xml:space="preserve"> “As a reminder, this is not proper dinner talk.</w:t>
      </w:r>
      <w:del w:author="Gary Smailes" w:date="2024-01-11T11:15:41.238Z" w:id="587528915">
        <w:r w:rsidDel="060C4198">
          <w:delText xml:space="preserve">  </w:delText>
        </w:r>
      </w:del>
      <w:ins w:author="Gary Smailes" w:date="2024-01-11T11:15:41.239Z" w:id="1940852660">
        <w:r w:rsidR="060C4198">
          <w:t xml:space="preserve"> </w:t>
        </w:r>
      </w:ins>
      <w:r w:rsidR="060C4198">
        <w:rPr/>
        <w:t xml:space="preserve">I hope you </w:t>
      </w:r>
      <w:r w:rsidR="060C4198">
        <w:rPr/>
        <w:t>won’t</w:t>
      </w:r>
      <w:r w:rsidR="060C4198">
        <w:rPr/>
        <w:t xml:space="preserve"> talk like this at a friend’s house.”</w:t>
      </w:r>
    </w:p>
    <w:p w:rsidR="00425D1E" w:rsidP="060C4198" w:rsidRDefault="00425D1E" w14:paraId="2AAC60E8" w14:textId="0E1812A4">
      <w:pPr>
        <w:tabs>
          <w:tab w:val="left" w:pos="6120"/>
        </w:tabs>
        <w:spacing w:line="480" w:lineRule="auto"/>
        <w:ind w:firstLine="720"/>
        <w:jc w:val="both"/>
        <w:rPr>
          <w:i w:val="1"/>
          <w:iCs w:val="1"/>
        </w:rPr>
      </w:pPr>
      <w:r w:rsidR="060C4198">
        <w:rPr/>
        <w:t>They finish the dishes and take baths</w:t>
      </w:r>
      <w:r w:rsidR="060C4198">
        <w:rPr/>
        <w:t>.</w:t>
      </w:r>
      <w:del w:author="Gary Smailes" w:date="2024-01-11T11:15:41.24Z" w:id="565187516">
        <w:r w:rsidDel="060C4198">
          <w:delText xml:space="preserve">  </w:delText>
        </w:r>
      </w:del>
      <w:ins w:author="Gary Smailes" w:date="2024-01-11T11:15:41.24Z" w:id="747481384">
        <w:r w:rsidR="060C4198">
          <w:t xml:space="preserve"> </w:t>
        </w:r>
      </w:ins>
      <w:r w:rsidR="060C4198">
        <w:rPr/>
        <w:t>After settling them into bed in their massive eight-bedroom four-bathroom home, she walks the length of the second-story hallway, looks around, and sighs</w:t>
      </w:r>
      <w:r w:rsidR="060C4198">
        <w:rPr/>
        <w:t>.</w:t>
      </w:r>
      <w:del w:author="Gary Smailes" w:date="2024-01-11T11:15:41.241Z" w:id="572334277">
        <w:r w:rsidDel="060C4198">
          <w:delText xml:space="preserve">  </w:delText>
        </w:r>
      </w:del>
      <w:ins w:author="Gary Smailes" w:date="2024-01-11T11:15:41.242Z" w:id="1480354439">
        <w:r w:rsidR="060C4198">
          <w:t xml:space="preserve"> </w:t>
        </w:r>
      </w:ins>
      <w:r w:rsidR="060C4198">
        <w:rPr/>
        <w:t>The dust has gathered on the hallway light fixtures again and there are fingerprints on the wall</w:t>
      </w:r>
      <w:r w:rsidR="060C4198">
        <w:rPr/>
        <w:t>.</w:t>
      </w:r>
      <w:del w:author="Gary Smailes" w:date="2024-01-11T11:15:41.242Z" w:id="633877711">
        <w:r w:rsidDel="060C4198">
          <w:delText xml:space="preserve">  </w:delText>
        </w:r>
      </w:del>
      <w:ins w:author="Gary Smailes" w:date="2024-01-11T11:15:41.243Z" w:id="450434749">
        <w:r w:rsidR="060C4198">
          <w:t xml:space="preserve"> </w:t>
        </w:r>
      </w:ins>
      <w:r w:rsidR="060C4198">
        <w:rPr/>
        <w:t>Probably from</w:t>
      </w:r>
      <w:r w:rsidR="060C4198">
        <w:rPr/>
        <w:t xml:space="preserve"> Thomas and his friends running up and down with their grimy hands extended</w:t>
      </w:r>
      <w:r w:rsidR="060C4198">
        <w:rPr/>
        <w:t>.</w:t>
      </w:r>
      <w:del w:author="Gary Smailes" w:date="2024-01-11T11:15:41.243Z" w:id="1220021648">
        <w:r w:rsidDel="060C4198">
          <w:delText xml:space="preserve">  </w:delText>
        </w:r>
      </w:del>
      <w:ins w:author="Gary Smailes" w:date="2024-01-11T11:15:41.243Z" w:id="953386589">
        <w:r w:rsidR="060C4198">
          <w:t xml:space="preserve"> </w:t>
        </w:r>
      </w:ins>
      <w:r w:rsidRPr="060C4198" w:rsidR="060C4198">
        <w:rPr>
          <w:i w:val="1"/>
          <w:iCs w:val="1"/>
        </w:rPr>
        <w:t xml:space="preserve">Those little </w:t>
      </w:r>
      <w:r w:rsidRPr="060C4198" w:rsidR="060C4198">
        <w:rPr>
          <w:i w:val="1"/>
          <w:iCs w:val="1"/>
        </w:rPr>
        <w:t>shits</w:t>
      </w:r>
      <w:r w:rsidRPr="060C4198" w:rsidR="060C4198">
        <w:rPr>
          <w:i w:val="1"/>
          <w:iCs w:val="1"/>
        </w:rPr>
        <w:t>, always a lot to clean; I told him it would be too much</w:t>
      </w:r>
      <w:r w:rsidRPr="060C4198" w:rsidR="060C4198">
        <w:rPr>
          <w:i w:val="1"/>
          <w:iCs w:val="1"/>
        </w:rPr>
        <w:t>.</w:t>
      </w:r>
      <w:del w:author="Gary Smailes" w:date="2024-01-11T11:15:41.245Z" w:id="1828087990">
        <w:r w:rsidRPr="060C4198" w:rsidDel="060C4198">
          <w:rPr>
            <w:i w:val="1"/>
            <w:iCs w:val="1"/>
          </w:rPr>
          <w:delText xml:space="preserve">  </w:delText>
        </w:r>
      </w:del>
      <w:ins w:author="Gary Smailes" w:date="2024-01-11T11:15:41.245Z" w:id="1869660632">
        <w:r w:rsidRPr="060C4198" w:rsidR="060C4198">
          <w:rPr>
            <w:i w:val="1"/>
            <w:iCs w:val="1"/>
          </w:rPr>
          <w:t xml:space="preserve"> </w:t>
        </w:r>
      </w:ins>
      <w:r w:rsidR="060C4198">
        <w:rPr/>
        <w:t xml:space="preserve">She feels the guilt set </w:t>
      </w:r>
      <w:r w:rsidR="060C4198">
        <w:rPr/>
        <w:t>in.</w:t>
      </w:r>
      <w:del w:author="Gary Smailes" w:date="2024-01-11T11:15:41.245Z" w:id="505774289">
        <w:r w:rsidRPr="060C4198" w:rsidDel="060C4198">
          <w:rPr>
            <w:i w:val="1"/>
            <w:iCs w:val="1"/>
          </w:rPr>
          <w:delText xml:space="preserve">  </w:delText>
        </w:r>
      </w:del>
      <w:ins w:author="Gary Smailes" w:date="2024-01-11T11:15:41.246Z" w:id="1197513946">
        <w:r w:rsidRPr="060C4198" w:rsidR="060C4198">
          <w:rPr>
            <w:i w:val="1"/>
            <w:iCs w:val="1"/>
          </w:rPr>
          <w:t xml:space="preserve"> </w:t>
        </w:r>
      </w:ins>
    </w:p>
    <w:p w:rsidR="00425D1E" w:rsidP="00425D1E" w:rsidRDefault="00425D1E" w14:paraId="320E5C2E" w14:textId="39C1AD16">
      <w:pPr>
        <w:tabs>
          <w:tab w:val="left" w:pos="6120"/>
        </w:tabs>
        <w:spacing w:line="480" w:lineRule="auto"/>
        <w:ind w:firstLine="720"/>
        <w:jc w:val="both"/>
        <w:rPr>
          <w:del w:author="Gary Smailes" w:date="2024-01-11T11:41:59.924Z" w:id="212215363"/>
        </w:rPr>
      </w:pPr>
      <w:r w:rsidR="060C4198">
        <w:rPr/>
        <w:t>Just because she grew up in a shack</w:t>
      </w:r>
      <w:ins w:author="Gary Smailes" w:date="2024-01-11T11:41:23.869Z" w:id="189149451">
        <w:r w:rsidR="060C4198">
          <w:t>,</w:t>
        </w:r>
      </w:ins>
      <w:r w:rsidR="060C4198">
        <w:rPr/>
        <w:t xml:space="preserve"> with a mother who paraded boyfriends through her home doing drugs, and this mother went to jail</w:t>
      </w:r>
      <w:ins w:author="Gary Smailes" w:date="2024-01-11T11:41:35.309Z" w:id="2056908097">
        <w:r w:rsidR="060C4198">
          <w:t>,</w:t>
        </w:r>
      </w:ins>
      <w:r w:rsidR="060C4198">
        <w:rPr/>
        <w:t xml:space="preserve"> not only once, but twice, </w:t>
      </w:r>
      <w:r w:rsidR="060C4198">
        <w:rPr/>
        <w:t>doesn’t</w:t>
      </w:r>
      <w:r w:rsidR="060C4198">
        <w:rPr/>
        <w:t xml:space="preserve"> mean she </w:t>
      </w:r>
      <w:r w:rsidR="060C4198">
        <w:rPr/>
        <w:t>can’t</w:t>
      </w:r>
      <w:r w:rsidR="060C4198">
        <w:rPr/>
        <w:t xml:space="preserve"> appreciate what she has now.</w:t>
      </w:r>
      <w:del w:author="Gary Smailes" w:date="2024-01-11T11:15:41.248Z" w:id="1394225155">
        <w:r w:rsidDel="060C4198">
          <w:delText xml:space="preserve">  </w:delText>
        </w:r>
      </w:del>
      <w:ins w:author="Gary Smailes" w:date="2024-01-11T11:15:41.249Z" w:id="1410416601">
        <w:r w:rsidR="060C4198">
          <w:t xml:space="preserve"> </w:t>
        </w:r>
      </w:ins>
      <w:r w:rsidR="060C4198">
        <w:rPr/>
        <w:t>She reminds herself; her husband practically built it himself and she does love it.</w:t>
      </w:r>
      <w:del w:author="Gary Smailes" w:date="2024-01-11T11:15:41.249Z" w:id="1558579275">
        <w:r w:rsidDel="060C4198">
          <w:delText xml:space="preserve">  </w:delText>
        </w:r>
      </w:del>
      <w:ins w:author="Gary Smailes" w:date="2024-01-11T11:15:41.25Z" w:id="1191407167">
        <w:r w:rsidR="060C4198">
          <w:t xml:space="preserve"> </w:t>
        </w:r>
      </w:ins>
      <w:r w:rsidR="060C4198">
        <w:rPr/>
        <w:t>Her children are, mostly, angels.</w:t>
      </w:r>
      <w:del w:author="Gary Smailes" w:date="2024-01-11T11:15:41.25Z" w:id="525183644">
        <w:r w:rsidDel="060C4198">
          <w:delText xml:space="preserve">  </w:delText>
        </w:r>
      </w:del>
      <w:ins w:author="Gary Smailes" w:date="2024-01-11T11:15:41.251Z" w:id="1462118561">
        <w:r w:rsidR="060C4198">
          <w:t xml:space="preserve"> </w:t>
        </w:r>
      </w:ins>
      <w:r w:rsidR="060C4198">
        <w:rPr/>
        <w:t>The cleaners are coming on Tuesday.</w:t>
      </w:r>
      <w:del w:author="Gary Smailes" w:date="2024-01-11T11:15:41.252Z" w:id="690841478">
        <w:r w:rsidDel="060C4198">
          <w:delText xml:space="preserve">  </w:delText>
        </w:r>
      </w:del>
      <w:ins w:author="Gary Smailes" w:date="2024-01-11T11:15:41.252Z" w:id="1923191929">
        <w:r w:rsidR="060C4198">
          <w:t xml:space="preserve"> </w:t>
        </w:r>
      </w:ins>
      <w:r w:rsidR="060C4198">
        <w:rPr/>
        <w:t>She brushes it away</w:t>
      </w:r>
      <w:r w:rsidRPr="060C4198" w:rsidR="060C4198">
        <w:rPr>
          <w:i w:val="1"/>
          <w:iCs w:val="1"/>
        </w:rPr>
        <w:t xml:space="preserve">, </w:t>
      </w:r>
      <w:r w:rsidRPr="060C4198" w:rsidR="060C4198">
        <w:rPr>
          <w:i w:val="1"/>
          <w:iCs w:val="1"/>
        </w:rPr>
        <w:t>it’s</w:t>
      </w:r>
      <w:r w:rsidRPr="060C4198" w:rsidR="060C4198">
        <w:rPr>
          <w:i w:val="1"/>
          <w:iCs w:val="1"/>
        </w:rPr>
        <w:t xml:space="preserve"> normal to feel overwhelmed at times, especially when this life is so different</w:t>
      </w:r>
      <w:r w:rsidR="060C4198">
        <w:rPr/>
        <w:t>.</w:t>
      </w:r>
      <w:del w:author="Gary Smailes" w:date="2024-01-11T11:15:41.253Z" w:id="379092310">
        <w:r w:rsidDel="060C4198">
          <w:delText xml:space="preserve">  </w:delText>
        </w:r>
      </w:del>
      <w:ins w:author="Gary Smailes" w:date="2024-01-11T11:15:41.254Z" w:id="943940560">
        <w:r w:rsidR="060C4198">
          <w:t xml:space="preserve"> </w:t>
        </w:r>
      </w:ins>
      <w:r w:rsidR="060C4198">
        <w:rPr/>
        <w:t>She heads to the patio to start a fire.</w:t>
      </w:r>
      <w:del w:author="Gary Smailes" w:date="2024-01-11T11:15:41.255Z" w:id="542233766">
        <w:r w:rsidDel="060C4198">
          <w:delText xml:space="preserve">  </w:delText>
        </w:r>
      </w:del>
      <w:ins w:author="Gary Smailes" w:date="2024-01-11T11:15:41.255Z" w:id="853893389">
        <w:r w:rsidR="060C4198">
          <w:t xml:space="preserve"> </w:t>
        </w:r>
      </w:ins>
      <w:r w:rsidR="060C4198">
        <w:rPr/>
        <w:t>It is her favorite spot to sit, drink wine at night and read, watch a show, or just stare at the stars.</w:t>
      </w:r>
      <w:ins w:author="Gary Smailes" w:date="2024-01-11T11:42:00.587Z" w:id="142397153">
        <w:r w:rsidR="060C4198">
          <w:t xml:space="preserve"> </w:t>
        </w:r>
      </w:ins>
    </w:p>
    <w:p w:rsidR="00425D1E" w:rsidP="060C4198" w:rsidRDefault="00425D1E" w14:paraId="6BF31784" w14:textId="4122017B">
      <w:pPr>
        <w:spacing w:line="480" w:lineRule="auto"/>
        <w:ind w:firstLine="0"/>
        <w:jc w:val="both"/>
        <w:pPrChange w:author="Gary Smailes" w:date="2024-01-11T11:41:59.58Z">
          <w:pPr>
            <w:spacing w:line="480" w:lineRule="auto"/>
            <w:ind w:firstLine="720"/>
            <w:jc w:val="both"/>
          </w:pPr>
        </w:pPrChange>
      </w:pPr>
      <w:r w:rsidR="060C4198">
        <w:rPr/>
        <w:t>She sits back comfortably and covers herself with a blanket</w:t>
      </w:r>
      <w:r w:rsidR="060C4198">
        <w:rPr/>
        <w:t>.</w:t>
      </w:r>
      <w:del w:author="Gary Smailes" w:date="2024-01-11T11:15:41.256Z" w:id="1451819737">
        <w:r w:rsidDel="060C4198">
          <w:delText xml:space="preserve">  </w:delText>
        </w:r>
      </w:del>
      <w:ins w:author="Gary Smailes" w:date="2024-01-11T11:15:41.257Z" w:id="1087550349">
        <w:r w:rsidR="060C4198">
          <w:t xml:space="preserve"> </w:t>
        </w:r>
      </w:ins>
      <w:r w:rsidR="060C4198">
        <w:rPr/>
        <w:t>Her gaze is drawn toward the sky like she is being beckoned</w:t>
      </w:r>
      <w:r w:rsidR="060C4198">
        <w:rPr/>
        <w:t>.</w:t>
      </w:r>
      <w:del w:author="Gary Smailes" w:date="2024-01-11T11:15:41.258Z" w:id="831001085">
        <w:r w:rsidDel="060C4198">
          <w:delText xml:space="preserve">  </w:delText>
        </w:r>
      </w:del>
      <w:ins w:author="Gary Smailes" w:date="2024-01-11T11:15:41.258Z" w:id="1607771823">
        <w:r w:rsidR="060C4198">
          <w:t xml:space="preserve"> </w:t>
        </w:r>
      </w:ins>
      <w:r w:rsidR="060C4198">
        <w:rPr/>
        <w:t>There is one star that is always there when the sky is clear, and it is peculiar</w:t>
      </w:r>
      <w:r w:rsidR="060C4198">
        <w:rPr/>
        <w:t>.</w:t>
      </w:r>
      <w:del w:author="Gary Smailes" w:date="2024-01-11T11:15:41.259Z" w:id="465617166">
        <w:r w:rsidDel="060C4198">
          <w:delText xml:space="preserve">  </w:delText>
        </w:r>
      </w:del>
      <w:ins w:author="Gary Smailes" w:date="2024-01-11T11:15:41.259Z" w:id="1957066665">
        <w:r w:rsidR="060C4198">
          <w:t xml:space="preserve"> </w:t>
        </w:r>
      </w:ins>
      <w:r w:rsidR="060C4198">
        <w:rPr/>
        <w:t>It is much brighter than the others and it fades in and out</w:t>
      </w:r>
      <w:r w:rsidR="060C4198">
        <w:rPr/>
        <w:t>.</w:t>
      </w:r>
      <w:del w:author="Gary Smailes" w:date="2024-01-11T11:15:41.26Z" w:id="6121323">
        <w:r w:rsidDel="060C4198">
          <w:delText xml:space="preserve">  </w:delText>
        </w:r>
      </w:del>
      <w:ins w:author="Gary Smailes" w:date="2024-01-11T11:15:41.26Z" w:id="2051473449">
        <w:r w:rsidR="060C4198">
          <w:t xml:space="preserve"> </w:t>
        </w:r>
      </w:ins>
      <w:r w:rsidR="060C4198">
        <w:rPr/>
        <w:t>It seems to move, but never goes anywhere</w:t>
      </w:r>
      <w:r w:rsidR="060C4198">
        <w:rPr/>
        <w:t>.</w:t>
      </w:r>
      <w:del w:author="Gary Smailes" w:date="2024-01-11T11:15:41.261Z" w:id="1464063610">
        <w:r w:rsidDel="060C4198">
          <w:delText xml:space="preserve">  </w:delText>
        </w:r>
      </w:del>
      <w:ins w:author="Gary Smailes" w:date="2024-01-11T11:15:41.262Z" w:id="547207266">
        <w:r w:rsidR="060C4198">
          <w:t xml:space="preserve"> </w:t>
        </w:r>
      </w:ins>
      <w:r w:rsidRPr="060C4198" w:rsidR="060C4198">
        <w:rPr>
          <w:i w:val="1"/>
          <w:iCs w:val="1"/>
        </w:rPr>
        <w:t>A friendly alien flying saucer watching over them or an angel</w:t>
      </w:r>
      <w:r w:rsidRPr="060C4198" w:rsidR="060C4198">
        <w:rPr>
          <w:i w:val="1"/>
          <w:iCs w:val="1"/>
        </w:rPr>
        <w:t>.</w:t>
      </w:r>
      <w:del w:author="Gary Smailes" w:date="2024-01-11T11:15:41.263Z" w:id="1427365680">
        <w:r w:rsidDel="060C4198">
          <w:delText xml:space="preserve">  </w:delText>
        </w:r>
      </w:del>
      <w:ins w:author="Gary Smailes" w:date="2024-01-11T11:15:41.264Z" w:id="192522415">
        <w:r w:rsidR="060C4198">
          <w:t xml:space="preserve"> </w:t>
        </w:r>
      </w:ins>
      <w:r w:rsidR="060C4198">
        <w:rPr/>
        <w:t xml:space="preserve">She feels comforted by its consistency and likes </w:t>
      </w:r>
      <w:r w:rsidR="060C4198">
        <w:rPr/>
        <w:t>the fantasy</w:t>
      </w:r>
      <w:r w:rsidR="060C4198">
        <w:rPr/>
        <w:t>.</w:t>
      </w:r>
    </w:p>
    <w:p w:rsidR="00425D1E" w:rsidP="00425D1E" w:rsidRDefault="00425D1E" w14:paraId="67DA15BE" w14:textId="3B0B8CD1">
      <w:pPr>
        <w:spacing w:line="480" w:lineRule="auto"/>
        <w:ind w:firstLine="720"/>
        <w:jc w:val="both"/>
      </w:pPr>
      <w:r w:rsidR="060C4198">
        <w:rPr/>
        <w:t>It has grown chilly, but it is still humid from the heat during the day</w:t>
      </w:r>
      <w:r w:rsidR="060C4198">
        <w:rPr/>
        <w:t>.</w:t>
      </w:r>
      <w:del w:author="Gary Smailes" w:date="2024-01-11T11:15:41.264Z" w:id="2046520057">
        <w:r w:rsidDel="060C4198">
          <w:delText xml:space="preserve">  </w:delText>
        </w:r>
      </w:del>
      <w:ins w:author="Gary Smailes" w:date="2024-01-11T11:15:41.265Z" w:id="1971053326">
        <w:r w:rsidR="060C4198">
          <w:t xml:space="preserve"> </w:t>
        </w:r>
      </w:ins>
      <w:r w:rsidR="060C4198">
        <w:rPr/>
        <w:t xml:space="preserve">The smoke rising off the fire sways with the wind, and she catches just the right amount of it and this smell </w:t>
      </w:r>
      <w:r w:rsidR="060C4198">
        <w:rPr/>
        <w:t>provides</w:t>
      </w:r>
      <w:r w:rsidR="060C4198">
        <w:rPr/>
        <w:t xml:space="preserve"> comfort</w:t>
      </w:r>
      <w:r w:rsidR="060C4198">
        <w:rPr/>
        <w:t>.</w:t>
      </w:r>
      <w:del w:author="Gary Smailes" w:date="2024-01-11T11:15:41.265Z" w:id="257922823">
        <w:r w:rsidDel="060C4198">
          <w:delText xml:space="preserve">  </w:delText>
        </w:r>
      </w:del>
      <w:ins w:author="Gary Smailes" w:date="2024-01-11T11:15:41.266Z" w:id="1751683857">
        <w:r w:rsidR="060C4198">
          <w:t xml:space="preserve"> </w:t>
        </w:r>
      </w:ins>
      <w:r w:rsidR="060C4198">
        <w:rPr/>
        <w:t>It reminds her of growing up with wood stoves as their only heat; it was a deep warmth unlike any other</w:t>
      </w:r>
      <w:r w:rsidR="060C4198">
        <w:rPr/>
        <w:t>.</w:t>
      </w:r>
      <w:del w:author="Gary Smailes" w:date="2024-01-11T11:15:41.266Z" w:id="35647520">
        <w:r w:rsidDel="060C4198">
          <w:delText xml:space="preserve">  </w:delText>
        </w:r>
      </w:del>
      <w:ins w:author="Gary Smailes" w:date="2024-01-11T11:15:41.267Z" w:id="557587133">
        <w:r w:rsidR="060C4198">
          <w:t xml:space="preserve"> </w:t>
        </w:r>
      </w:ins>
      <w:r w:rsidR="060C4198">
        <w:rPr/>
        <w:t>She also smells the manure and the fresh earth of the countryside as it wafts in and out</w:t>
      </w:r>
      <w:r w:rsidR="060C4198">
        <w:rPr/>
        <w:t>.</w:t>
      </w:r>
      <w:del w:author="Gary Smailes" w:date="2024-01-11T11:15:41.268Z" w:id="2139808439">
        <w:r w:rsidDel="060C4198">
          <w:delText xml:space="preserve">  </w:delText>
        </w:r>
      </w:del>
      <w:ins w:author="Gary Smailes" w:date="2024-01-11T11:15:41.268Z" w:id="434680426">
        <w:r w:rsidR="060C4198">
          <w:t xml:space="preserve"> </w:t>
        </w:r>
      </w:ins>
      <w:r w:rsidRPr="060C4198" w:rsidR="060C4198">
        <w:rPr>
          <w:i w:val="1"/>
          <w:iCs w:val="1"/>
        </w:rPr>
        <w:t>Smells like money.</w:t>
      </w:r>
      <w:r w:rsidR="060C4198">
        <w:rPr/>
        <w:t xml:space="preserve"> She laughs to herself as she recalls her late Father-in-law’s sentiment. </w:t>
      </w:r>
    </w:p>
    <w:p w:rsidR="00425D1E" w:rsidP="00425D1E" w:rsidRDefault="00425D1E" w14:paraId="3480FE5A" w14:textId="65AE307E">
      <w:pPr>
        <w:spacing w:line="480" w:lineRule="auto"/>
        <w:ind w:firstLine="720"/>
        <w:jc w:val="both"/>
      </w:pPr>
      <w:r w:rsidR="060C4198">
        <w:rPr/>
        <w:t>She tucks her face into the blanket</w:t>
      </w:r>
      <w:r w:rsidR="060C4198">
        <w:rPr/>
        <w:t>.</w:t>
      </w:r>
      <w:del w:author="Gary Smailes" w:date="2024-01-11T11:15:41.269Z" w:id="86129284">
        <w:r w:rsidDel="060C4198">
          <w:delText xml:space="preserve">  </w:delText>
        </w:r>
      </w:del>
      <w:ins w:author="Gary Smailes" w:date="2024-01-11T11:15:41.27Z" w:id="1077432989">
        <w:r w:rsidR="060C4198">
          <w:t xml:space="preserve"> </w:t>
        </w:r>
      </w:ins>
      <w:r w:rsidR="060C4198">
        <w:rPr/>
        <w:t>She palms her wine glass at the base of the cup and rests the base of the stem on the blanket</w:t>
      </w:r>
      <w:r w:rsidR="060C4198">
        <w:rPr/>
        <w:t>.</w:t>
      </w:r>
      <w:del w:author="Gary Smailes" w:date="2024-01-11T11:15:41.271Z" w:id="1039339121">
        <w:r w:rsidDel="060C4198">
          <w:delText xml:space="preserve">  </w:delText>
        </w:r>
      </w:del>
      <w:ins w:author="Gary Smailes" w:date="2024-01-11T11:15:41.271Z" w:id="1380662835">
        <w:r w:rsidR="060C4198">
          <w:t xml:space="preserve"> </w:t>
        </w:r>
      </w:ins>
      <w:r w:rsidR="060C4198">
        <w:rPr/>
        <w:t>She stretches her legs as they have started to fall asleep under her and the blanket falls</w:t>
      </w:r>
      <w:r w:rsidR="060C4198">
        <w:rPr/>
        <w:t>.</w:t>
      </w:r>
      <w:del w:author="Gary Smailes" w:date="2024-01-11T11:15:41.272Z" w:id="428202945">
        <w:r w:rsidDel="060C4198">
          <w:delText xml:space="preserve">  </w:delText>
        </w:r>
      </w:del>
      <w:ins w:author="Gary Smailes" w:date="2024-01-11T11:15:41.273Z" w:id="2012067894">
        <w:r w:rsidR="060C4198">
          <w:t xml:space="preserve"> </w:t>
        </w:r>
      </w:ins>
      <w:r w:rsidR="060C4198">
        <w:rPr/>
        <w:t>She stands up, wraps it around her again tight fumbling with one hand, so it covers her legs and sits down again, resting her feet on the table next to the chair</w:t>
      </w:r>
      <w:r w:rsidR="060C4198">
        <w:rPr/>
        <w:t>.</w:t>
      </w:r>
      <w:del w:author="Gary Smailes" w:date="2024-01-11T11:15:41.274Z" w:id="1178819154">
        <w:r w:rsidDel="060C4198">
          <w:delText xml:space="preserve">  </w:delText>
        </w:r>
      </w:del>
      <w:ins w:author="Gary Smailes" w:date="2024-01-11T11:15:41.275Z" w:id="17660731">
        <w:r w:rsidR="060C4198">
          <w:t xml:space="preserve"> </w:t>
        </w:r>
      </w:ins>
      <w:r w:rsidR="060C4198">
        <w:rPr/>
        <w:t>Her wine glass tilted with this movement, and some spilled out onto the ground, dribbling down the side now</w:t>
      </w:r>
      <w:r w:rsidR="060C4198">
        <w:rPr/>
        <w:t>.</w:t>
      </w:r>
      <w:del w:author="Gary Smailes" w:date="2024-01-11T11:15:41.275Z" w:id="818421636">
        <w:r w:rsidDel="060C4198">
          <w:delText xml:space="preserve">  </w:delText>
        </w:r>
      </w:del>
      <w:ins w:author="Gary Smailes" w:date="2024-01-11T11:15:41.275Z" w:id="165753424">
        <w:r w:rsidR="060C4198">
          <w:t xml:space="preserve"> </w:t>
        </w:r>
      </w:ins>
      <w:r w:rsidR="060C4198">
        <w:rPr/>
        <w:t xml:space="preserve">She uses her shirt to wipe it off, so it </w:t>
      </w:r>
      <w:r w:rsidR="060C4198">
        <w:rPr/>
        <w:t>doesn’t</w:t>
      </w:r>
      <w:r w:rsidR="060C4198">
        <w:rPr/>
        <w:t xml:space="preserve"> get on the blanket, then takes a </w:t>
      </w:r>
      <w:r w:rsidR="060C4198">
        <w:rPr/>
        <w:t>sip</w:t>
      </w:r>
      <w:r w:rsidR="060C4198">
        <w:rPr/>
        <w:t xml:space="preserve"> and relishes the taste</w:t>
      </w:r>
      <w:r w:rsidR="060C4198">
        <w:rPr/>
        <w:t>.</w:t>
      </w:r>
      <w:del w:author="Gary Smailes" w:date="2024-01-11T11:15:41.275Z" w:id="22953750">
        <w:r w:rsidDel="060C4198">
          <w:delText xml:space="preserve">  </w:delText>
        </w:r>
      </w:del>
      <w:ins w:author="Gary Smailes" w:date="2024-01-11T11:15:41.276Z" w:id="1881119173">
        <w:r w:rsidR="060C4198">
          <w:t xml:space="preserve"> </w:t>
        </w:r>
      </w:ins>
      <w:r w:rsidR="060C4198">
        <w:rPr/>
        <w:t xml:space="preserve">It brings some warmth like </w:t>
      </w:r>
      <w:r w:rsidR="060C4198">
        <w:rPr/>
        <w:t>the fire</w:t>
      </w:r>
      <w:r w:rsidR="060C4198">
        <w:rPr/>
        <w:t>.</w:t>
      </w:r>
      <w:del w:author="Gary Smailes" w:date="2024-01-11T11:15:41.277Z" w:id="360118914">
        <w:r w:rsidDel="060C4198">
          <w:delText xml:space="preserve">  </w:delText>
        </w:r>
      </w:del>
      <w:ins w:author="Gary Smailes" w:date="2024-01-11T11:15:41.278Z" w:id="605084231">
        <w:r w:rsidR="060C4198">
          <w:t xml:space="preserve"> </w:t>
        </w:r>
      </w:ins>
    </w:p>
    <w:p w:rsidR="00425D1E" w:rsidP="00425D1E" w:rsidRDefault="00425D1E" w14:paraId="53AAA4DA" w14:textId="62010C08">
      <w:pPr>
        <w:spacing w:line="480" w:lineRule="auto"/>
        <w:ind w:firstLine="720"/>
        <w:jc w:val="both"/>
      </w:pPr>
      <w:r w:rsidR="060C4198">
        <w:rPr/>
        <w:t>It is quiet with her children asleep</w:t>
      </w:r>
      <w:r w:rsidR="060C4198">
        <w:rPr/>
        <w:t>.</w:t>
      </w:r>
      <w:del w:author="Gary Smailes" w:date="2024-01-11T11:15:41.279Z" w:id="605088360">
        <w:r w:rsidDel="060C4198">
          <w:delText xml:space="preserve">  </w:delText>
        </w:r>
      </w:del>
      <w:ins w:author="Gary Smailes" w:date="2024-01-11T11:15:41.28Z" w:id="1693811009">
        <w:r w:rsidR="060C4198">
          <w:t xml:space="preserve"> </w:t>
        </w:r>
      </w:ins>
      <w:r w:rsidR="060C4198">
        <w:rPr/>
        <w:t>The frogs from the pond bring a bright hum and a pause and another bright hum</w:t>
      </w:r>
      <w:r w:rsidR="060C4198">
        <w:rPr/>
        <w:t>.</w:t>
      </w:r>
      <w:del w:author="Gary Smailes" w:date="2024-01-11T11:15:41.281Z" w:id="579415516">
        <w:r w:rsidDel="060C4198">
          <w:delText xml:space="preserve">  </w:delText>
        </w:r>
      </w:del>
      <w:ins w:author="Gary Smailes" w:date="2024-01-11T11:15:41.282Z" w:id="1759733472">
        <w:r w:rsidR="060C4198">
          <w:t xml:space="preserve"> </w:t>
        </w:r>
      </w:ins>
      <w:r w:rsidR="060C4198">
        <w:rPr/>
        <w:t>There is an occasional chirp of a bird alongside the low crackle of the fire</w:t>
      </w:r>
      <w:r w:rsidR="060C4198">
        <w:rPr/>
        <w:t>.</w:t>
      </w:r>
      <w:del w:author="Gary Smailes" w:date="2024-01-11T11:15:41.282Z" w:id="725790001">
        <w:r w:rsidDel="060C4198">
          <w:delText xml:space="preserve">  </w:delText>
        </w:r>
      </w:del>
      <w:ins w:author="Gary Smailes" w:date="2024-01-11T11:15:41.283Z" w:id="2018504972">
        <w:r w:rsidR="060C4198">
          <w:t xml:space="preserve"> </w:t>
        </w:r>
      </w:ins>
      <w:r w:rsidR="060C4198">
        <w:rPr/>
        <w:t xml:space="preserve"> </w:t>
      </w:r>
      <w:r w:rsidRPr="060C4198" w:rsidR="060C4198">
        <w:rPr>
          <w:i w:val="1"/>
          <w:iCs w:val="1"/>
        </w:rPr>
        <w:t>So much more peaceful than the city was with sirens and the constant hum of cars</w:t>
      </w:r>
      <w:r w:rsidRPr="060C4198" w:rsidR="060C4198">
        <w:rPr>
          <w:i w:val="1"/>
          <w:iCs w:val="1"/>
        </w:rPr>
        <w:t>.</w:t>
      </w:r>
      <w:del w:author="Gary Smailes" w:date="2024-01-11T11:15:41.284Z" w:id="1455997238">
        <w:r w:rsidDel="060C4198">
          <w:delText xml:space="preserve">  </w:delText>
        </w:r>
      </w:del>
      <w:ins w:author="Gary Smailes" w:date="2024-01-11T11:15:41.284Z" w:id="601784487">
        <w:r w:rsidR="060C4198">
          <w:t xml:space="preserve"> </w:t>
        </w:r>
      </w:ins>
      <w:r w:rsidR="060C4198">
        <w:rPr/>
        <w:t xml:space="preserve">She </w:t>
      </w:r>
      <w:r w:rsidR="060C4198">
        <w:rPr/>
        <w:t>didn’t</w:t>
      </w:r>
      <w:r w:rsidR="060C4198">
        <w:rPr/>
        <w:t xml:space="preserve"> mind it when she lived there</w:t>
      </w:r>
      <w:r w:rsidR="060C4198">
        <w:rPr/>
        <w:t>.</w:t>
      </w:r>
      <w:del w:author="Gary Smailes" w:date="2024-01-11T11:15:41.285Z" w:id="459128319">
        <w:r w:rsidDel="060C4198">
          <w:delText xml:space="preserve">  </w:delText>
        </w:r>
      </w:del>
      <w:ins w:author="Gary Smailes" w:date="2024-01-11T11:15:41.285Z" w:id="550209512">
        <w:r w:rsidR="060C4198">
          <w:t xml:space="preserve"> </w:t>
        </w:r>
      </w:ins>
      <w:r w:rsidR="060C4198">
        <w:rPr/>
        <w:t xml:space="preserve">She </w:t>
      </w:r>
      <w:r w:rsidR="060C4198">
        <w:rPr/>
        <w:t>hadn’t</w:t>
      </w:r>
      <w:r w:rsidR="060C4198">
        <w:rPr/>
        <w:t xml:space="preserve"> known she missed this, and she </w:t>
      </w:r>
      <w:r w:rsidR="060C4198">
        <w:rPr/>
        <w:t>hadn’t</w:t>
      </w:r>
      <w:r w:rsidR="060C4198">
        <w:rPr/>
        <w:t xml:space="preserve"> thought she was a country girl</w:t>
      </w:r>
      <w:r w:rsidR="060C4198">
        <w:rPr/>
        <w:t>.</w:t>
      </w:r>
      <w:del w:author="Gary Smailes" w:date="2024-01-11T11:15:41.286Z" w:id="1664058527">
        <w:r w:rsidDel="060C4198">
          <w:delText xml:space="preserve">  </w:delText>
        </w:r>
      </w:del>
      <w:ins w:author="Gary Smailes" w:date="2024-01-11T11:15:41.286Z" w:id="2144110683">
        <w:r w:rsidR="060C4198">
          <w:t xml:space="preserve"> </w:t>
        </w:r>
      </w:ins>
      <w:r w:rsidR="060C4198">
        <w:rPr/>
        <w:t xml:space="preserve">But she returned. </w:t>
      </w:r>
    </w:p>
    <w:p w:rsidR="00425D1E" w:rsidP="060C4198" w:rsidRDefault="00425D1E" w14:paraId="54831716" w14:textId="5AAF8781">
      <w:pPr>
        <w:pStyle w:val="Normal"/>
        <w:suppressLineNumbers w:val="0"/>
        <w:bidi w:val="0"/>
        <w:spacing w:before="0" w:beforeAutospacing="off" w:after="0" w:afterAutospacing="off" w:line="480" w:lineRule="auto"/>
        <w:ind w:left="0" w:right="0" w:firstLine="720"/>
        <w:jc w:val="both"/>
        <w:pPrChange w:author="Gary Smailes" w:date="2024-01-11T11:43:12.089Z">
          <w:pPr>
            <w:pStyle w:val="Normal"/>
            <w:spacing w:line="480" w:lineRule="auto"/>
            <w:ind w:firstLine="720"/>
            <w:jc w:val="both"/>
          </w:pPr>
        </w:pPrChange>
      </w:pPr>
      <w:r w:rsidR="060C4198">
        <w:rPr/>
        <w:t xml:space="preserve">There was a </w:t>
      </w:r>
      <w:r w:rsidR="060C4198">
        <w:rPr/>
        <w:t>possible deal</w:t>
      </w:r>
      <w:r w:rsidR="060C4198">
        <w:rPr/>
        <w:t xml:space="preserve"> breaker, she remembered.</w:t>
      </w:r>
      <w:del w:author="Gary Smailes" w:date="2024-01-11T11:15:41.337Z" w:id="626147234">
        <w:r w:rsidDel="060C4198">
          <w:delText xml:space="preserve">  </w:delText>
        </w:r>
      </w:del>
      <w:ins w:author="Gary Smailes" w:date="2024-01-11T11:15:41.338Z" w:id="1030323710">
        <w:r w:rsidR="060C4198">
          <w:t xml:space="preserve"> </w:t>
        </w:r>
      </w:ins>
      <w:r w:rsidR="060C4198">
        <w:rPr/>
        <w:t>She agreed they could live in the country, but it had to be close enough to the city for her to work.</w:t>
      </w:r>
      <w:del w:author="Gary Smailes" w:date="2024-01-11T11:15:41.339Z" w:id="432918655">
        <w:r w:rsidDel="060C4198">
          <w:delText xml:space="preserve">  </w:delText>
        </w:r>
      </w:del>
      <w:ins w:author="Gary Smailes" w:date="2024-01-11T11:15:41.339Z" w:id="538196943">
        <w:r w:rsidR="060C4198">
          <w:t xml:space="preserve"> </w:t>
        </w:r>
      </w:ins>
      <w:r w:rsidR="060C4198">
        <w:rPr/>
        <w:t xml:space="preserve">She knew even then, </w:t>
      </w:r>
      <w:del w:author="Gary Smailes" w:date="2024-01-11T11:43:12.036Z" w:id="343444790">
        <w:r w:rsidDel="060C4198">
          <w:delText xml:space="preserve">10 </w:delText>
        </w:r>
      </w:del>
      <w:ins w:author="Gary Smailes" w:date="2024-01-11T11:43:12.959Z" w:id="836638022">
        <w:r w:rsidR="060C4198">
          <w:t xml:space="preserve">ten </w:t>
        </w:r>
      </w:ins>
      <w:r w:rsidR="060C4198">
        <w:rPr/>
        <w:t>years ago, it would never last, if she was stuck in some small Minnesota town like her husband wanted.</w:t>
      </w:r>
      <w:del w:author="Gary Smailes" w:date="2024-01-11T11:15:41.339Z" w:id="549908974">
        <w:r w:rsidDel="060C4198">
          <w:delText xml:space="preserve">  </w:delText>
        </w:r>
      </w:del>
      <w:ins w:author="Gary Smailes" w:date="2024-01-11T11:15:41.34Z" w:id="1123898849">
        <w:r w:rsidR="060C4198">
          <w:t xml:space="preserve"> </w:t>
        </w:r>
      </w:ins>
      <w:r w:rsidR="060C4198">
        <w:rPr/>
        <w:t>She had lived too much.</w:t>
      </w:r>
    </w:p>
    <w:p w:rsidR="00425D1E" w:rsidP="00425D1E" w:rsidRDefault="00425D1E" w14:paraId="4419834E" w14:textId="7D8AF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sidRPr="060C4198">
        <w:rPr>
          <w:i w:val="1"/>
          <w:iCs w:val="1"/>
        </w:rPr>
        <w:t xml:space="preserve">You </w:t>
      </w:r>
      <w:r w:rsidRPr="060C4198">
        <w:rPr>
          <w:i w:val="1"/>
          <w:iCs w:val="1"/>
        </w:rPr>
        <w:t>can’t</w:t>
      </w:r>
      <w:r w:rsidRPr="060C4198">
        <w:rPr>
          <w:i w:val="1"/>
          <w:iCs w:val="1"/>
        </w:rPr>
        <w:t xml:space="preserve"> save the world</w:t>
      </w:r>
      <w:r>
        <w:rPr/>
        <w:t>, her father’s words ring in her ears</w:t>
      </w:r>
      <w:r>
        <w:rPr/>
        <w:t>.</w:t>
      </w:r>
      <w:del w:author="Gary Smailes" w:date="2024-01-11T11:15:41.34Z" w:id="1743187576">
        <w:r w:rsidDel="060C4198">
          <w:delText xml:space="preserve">  </w:delText>
        </w:r>
      </w:del>
      <w:ins w:author="Gary Smailes" w:date="2024-01-11T11:15:41.341Z" w:id="1282266021">
        <w:r>
          <w:rPr/>
          <w:t xml:space="preserve"> </w:t>
        </w:r>
      </w:ins>
      <w:r>
        <w:rPr/>
        <w:t>The world she grew up in Minnesota taught her otherwise by making her tough and instilling the ability to see the world as one</w:t>
      </w:r>
      <w:r>
        <w:rPr/>
        <w:t>.</w:t>
      </w:r>
      <w:del w:author="Gary Smailes" w:date="2024-01-11T11:15:41.341Z" w:id="1939405934">
        <w:r w:rsidDel="060C4198">
          <w:delText xml:space="preserve">  </w:delText>
        </w:r>
      </w:del>
      <w:ins w:author="Gary Smailes" w:date="2024-01-11T11:15:41.342Z" w:id="1854371161">
        <w:r>
          <w:rPr/>
          <w:t xml:space="preserve"> </w:t>
        </w:r>
      </w:ins>
      <w:r>
        <w:rPr/>
        <w:t>The memories appear in the fire, the constant chatter of her family and cousins rising above the country sounds and smells.</w:t>
      </w:r>
    </w:p>
    <w:p w:rsidR="00425D1E" w:rsidP="060C4198" w:rsidRDefault="00425D1E" w14:paraId="21CF18C9" w14:textId="2AA1E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 w:val="1"/>
          <w:iCs w:val="1"/>
        </w:rPr>
      </w:pPr>
      <w:r>
        <w:tab/>
      </w:r>
      <w:r w:rsidRPr="060C4198">
        <w:rPr>
          <w:i w:val="1"/>
          <w:iCs w:val="1"/>
        </w:rPr>
        <w:t xml:space="preserve">Ivy, come down to the lake and swim</w:t>
      </w:r>
      <w:r w:rsidRPr="060C4198">
        <w:rPr>
          <w:i w:val="1"/>
          <w:iCs w:val="1"/>
        </w:rPr>
        <w:t xml:space="preserve">.</w:t>
      </w:r>
      <w:del w:author="Gary Smailes" w:date="2024-01-11T11:15:41.343Z" w:id="1939145611">
        <w:r w:rsidRPr="060C4198" w:rsidDel="060C4198">
          <w:rPr>
            <w:i w:val="1"/>
            <w:iCs w:val="1"/>
          </w:rPr>
          <w:delText xml:space="preserve">  </w:delText>
        </w:r>
      </w:del>
      <w:ins w:author="Gary Smailes" w:date="2024-01-11T11:15:41.344Z" w:id="1885720025">
        <w:r w:rsidRPr="060C4198">
          <w:rPr>
            <w:i w:val="1"/>
            <w:iCs w:val="1"/>
          </w:rPr>
          <w:t xml:space="preserve"> </w:t>
        </w:r>
      </w:ins>
      <w:r w:rsidRPr="060C4198">
        <w:rPr>
          <w:i w:val="1"/>
          <w:iCs w:val="1"/>
        </w:rPr>
        <w:t xml:space="preserve">Ivy, come down to the </w:t>
      </w:r>
      <w:r w:rsidRPr="060C4198">
        <w:rPr>
          <w:i w:val="1"/>
          <w:iCs w:val="1"/>
        </w:rPr>
        <w:t>pond</w:t>
      </w:r>
      <w:r w:rsidRPr="060C4198">
        <w:rPr>
          <w:i w:val="1"/>
          <w:iCs w:val="1"/>
        </w:rPr>
        <w:t xml:space="preserve"> and skate</w:t>
      </w:r>
      <w:r w:rsidRPr="060C4198">
        <w:rPr>
          <w:i w:val="1"/>
          <w:iCs w:val="1"/>
        </w:rPr>
        <w:t xml:space="preserve">.</w:t>
      </w:r>
      <w:del w:author="Gary Smailes" w:date="2024-01-11T11:15:41.345Z" w:id="37414221">
        <w:r w:rsidRPr="060C4198" w:rsidDel="060C4198">
          <w:rPr>
            <w:i w:val="1"/>
            <w:iCs w:val="1"/>
          </w:rPr>
          <w:delText xml:space="preserve">  </w:delText>
        </w:r>
      </w:del>
      <w:ins w:author="Gary Smailes" w:date="2024-01-11T11:15:41.346Z" w:id="813571740">
        <w:r w:rsidRPr="060C4198">
          <w:rPr>
            <w:i w:val="1"/>
            <w:iCs w:val="1"/>
          </w:rPr>
          <w:t xml:space="preserve"> </w:t>
        </w:r>
      </w:ins>
      <w:r w:rsidRPr="060C4198">
        <w:rPr>
          <w:i w:val="1"/>
          <w:iCs w:val="1"/>
        </w:rPr>
        <w:t xml:space="preserve">Ivy, come down to the lake and fish</w:t>
      </w:r>
      <w:r w:rsidRPr="060C4198">
        <w:rPr>
          <w:i w:val="1"/>
          <w:iCs w:val="1"/>
        </w:rPr>
        <w:t xml:space="preserve">.</w:t>
      </w:r>
      <w:del w:author="Gary Smailes" w:date="2024-01-11T11:15:41.347Z" w:id="974785816">
        <w:r w:rsidRPr="060C4198" w:rsidDel="060C4198">
          <w:rPr>
            <w:i w:val="1"/>
            <w:iCs w:val="1"/>
          </w:rPr>
          <w:delText xml:space="preserve">  </w:delText>
        </w:r>
      </w:del>
      <w:ins w:author="Gary Smailes" w:date="2024-01-11T11:15:41.348Z" w:id="1734921831">
        <w:r w:rsidRPr="060C4198">
          <w:rPr>
            <w:i w:val="1"/>
            <w:iCs w:val="1"/>
          </w:rPr>
          <w:t xml:space="preserve"> </w:t>
        </w:r>
      </w:ins>
      <w:r w:rsidRPr="060C4198">
        <w:rPr>
          <w:i w:val="1"/>
          <w:iCs w:val="1"/>
        </w:rPr>
        <w:t xml:space="preserve">Ivy, </w:t>
      </w:r>
      <w:r w:rsidRPr="060C4198">
        <w:rPr>
          <w:i w:val="1"/>
          <w:iCs w:val="1"/>
        </w:rPr>
        <w:t xml:space="preserve">let’s</w:t>
      </w:r>
      <w:r w:rsidRPr="060C4198">
        <w:rPr>
          <w:i w:val="1"/>
          <w:iCs w:val="1"/>
        </w:rPr>
        <w:t xml:space="preserve"> go sledding, </w:t>
      </w:r>
      <w:r w:rsidRPr="060C4198">
        <w:rPr>
          <w:i w:val="1"/>
          <w:iCs w:val="1"/>
        </w:rPr>
        <w:t xml:space="preserve">let’s</w:t>
      </w:r>
      <w:r w:rsidRPr="060C4198">
        <w:rPr>
          <w:i w:val="1"/>
          <w:iCs w:val="1"/>
        </w:rPr>
        <w:t xml:space="preserve"> play baseball in grandma and grandpa’s backyard</w:t>
      </w:r>
      <w:r w:rsidRPr="060C4198">
        <w:rPr>
          <w:i w:val="1"/>
          <w:iCs w:val="1"/>
        </w:rPr>
        <w:t xml:space="preserve">.</w:t>
      </w:r>
      <w:del w:author="Gary Smailes" w:date="2024-01-11T11:15:41.348Z" w:id="645641974">
        <w:r w:rsidRPr="060C4198" w:rsidDel="060C4198">
          <w:rPr>
            <w:i w:val="1"/>
            <w:iCs w:val="1"/>
          </w:rPr>
          <w:delText xml:space="preserve">  </w:delText>
        </w:r>
      </w:del>
      <w:ins w:author="Gary Smailes" w:date="2024-01-11T11:15:41.349Z" w:id="1365690453">
        <w:r w:rsidRPr="060C4198">
          <w:rPr>
            <w:i w:val="1"/>
            <w:iCs w:val="1"/>
          </w:rPr>
          <w:t xml:space="preserve"> </w:t>
        </w:r>
      </w:ins>
      <w:r w:rsidRPr="060C4198">
        <w:rPr>
          <w:i w:val="1"/>
          <w:iCs w:val="1"/>
        </w:rPr>
        <w:t xml:space="preserve">Candy making is the weekend after Thanksgiving; grandma and grandpa are finally letting us make candy canes.</w:t>
      </w:r>
    </w:p>
    <w:p w:rsidR="00425D1E" w:rsidP="060C4198" w:rsidRDefault="00425D1E" w14:paraId="20F69B82" w14:textId="0810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 w:val="1"/>
          <w:iCs w:val="1"/>
        </w:rPr>
      </w:pPr>
      <w:r>
        <w:rPr>
          <w:i/>
          <w:iCs/>
        </w:rPr>
        <w:tab/>
      </w:r>
      <w:r w:rsidRPr="060C4198">
        <w:rPr>
          <w:i w:val="1"/>
          <w:iCs w:val="1"/>
        </w:rPr>
        <w:t>Ivy, meet us at the climbing tree</w:t>
      </w:r>
      <w:r w:rsidRPr="060C4198">
        <w:rPr>
          <w:i w:val="1"/>
          <w:iCs w:val="1"/>
        </w:rPr>
        <w:t>.</w:t>
      </w:r>
      <w:del w:author="Gary Smailes" w:date="2024-01-11T11:15:41.351Z" w:id="1444735570">
        <w:r w:rsidRPr="060C4198" w:rsidDel="060C4198">
          <w:rPr>
            <w:i w:val="1"/>
            <w:iCs w:val="1"/>
          </w:rPr>
          <w:delText xml:space="preserve">  </w:delText>
        </w:r>
      </w:del>
      <w:ins w:author="Gary Smailes" w:date="2024-01-11T11:15:41.352Z" w:id="1404411930">
        <w:r w:rsidRPr="060C4198">
          <w:rPr>
            <w:i w:val="1"/>
            <w:iCs w:val="1"/>
          </w:rPr>
          <w:t xml:space="preserve"> </w:t>
        </w:r>
      </w:ins>
      <w:r w:rsidRPr="060C4198">
        <w:rPr>
          <w:i w:val="1"/>
          <w:iCs w:val="1"/>
        </w:rPr>
        <w:t>Meet us at the treehouse</w:t>
      </w:r>
      <w:r w:rsidRPr="060C4198">
        <w:rPr>
          <w:i w:val="1"/>
          <w:iCs w:val="1"/>
        </w:rPr>
        <w:t>.</w:t>
      </w:r>
      <w:del w:author="Gary Smailes" w:date="2024-01-11T11:15:41.352Z" w:id="1855196958">
        <w:r w:rsidRPr="060C4198" w:rsidDel="060C4198">
          <w:rPr>
            <w:i w:val="1"/>
            <w:iCs w:val="1"/>
          </w:rPr>
          <w:delText xml:space="preserve">  </w:delText>
        </w:r>
      </w:del>
      <w:ins w:author="Gary Smailes" w:date="2024-01-11T11:15:41.353Z" w:id="1610934412">
        <w:r w:rsidRPr="060C4198">
          <w:rPr>
            <w:i w:val="1"/>
            <w:iCs w:val="1"/>
          </w:rPr>
          <w:t xml:space="preserve"> </w:t>
        </w:r>
      </w:ins>
      <w:r w:rsidRPr="060C4198">
        <w:rPr>
          <w:i w:val="1"/>
          <w:iCs w:val="1"/>
        </w:rPr>
        <w:t xml:space="preserve">Meet me and </w:t>
      </w:r>
      <w:r w:rsidRPr="060C4198">
        <w:rPr>
          <w:i w:val="1"/>
          <w:iCs w:val="1"/>
        </w:rPr>
        <w:t>we’ll</w:t>
      </w:r>
      <w:r w:rsidRPr="060C4198">
        <w:rPr>
          <w:i w:val="1"/>
          <w:iCs w:val="1"/>
        </w:rPr>
        <w:t xml:space="preserve"> steal cigarettes from grandma and grandpa’s house tonight</w:t>
      </w:r>
      <w:r w:rsidRPr="060C4198">
        <w:rPr>
          <w:i w:val="1"/>
          <w:iCs w:val="1"/>
        </w:rPr>
        <w:t>.</w:t>
      </w:r>
      <w:del w:author="Gary Smailes" w:date="2024-01-11T11:15:41.358Z" w:id="39020484">
        <w:r w:rsidRPr="060C4198" w:rsidDel="060C4198">
          <w:rPr>
            <w:i w:val="1"/>
            <w:iCs w:val="1"/>
          </w:rPr>
          <w:delText xml:space="preserve">  </w:delText>
        </w:r>
      </w:del>
      <w:ins w:author="Gary Smailes" w:date="2024-01-11T11:15:41.36Z" w:id="57872848">
        <w:r w:rsidRPr="060C4198">
          <w:rPr>
            <w:i w:val="1"/>
            <w:iCs w:val="1"/>
          </w:rPr>
          <w:t xml:space="preserve"> </w:t>
        </w:r>
      </w:ins>
      <w:r w:rsidRPr="060C4198">
        <w:rPr>
          <w:i w:val="1"/>
          <w:iCs w:val="1"/>
        </w:rPr>
        <w:t>We’ll</w:t>
      </w:r>
      <w:r w:rsidRPr="060C4198">
        <w:rPr>
          <w:i w:val="1"/>
          <w:iCs w:val="1"/>
        </w:rPr>
        <w:t xml:space="preserve"> meet at the old tree and walk over</w:t>
      </w:r>
      <w:r w:rsidRPr="060C4198">
        <w:rPr>
          <w:i w:val="1"/>
          <w:iCs w:val="1"/>
        </w:rPr>
        <w:t>.</w:t>
      </w:r>
      <w:del w:author="Gary Smailes" w:date="2024-01-11T11:15:41.361Z" w:id="1534720079">
        <w:r w:rsidRPr="060C4198" w:rsidDel="060C4198">
          <w:rPr>
            <w:i w:val="1"/>
            <w:iCs w:val="1"/>
          </w:rPr>
          <w:delText xml:space="preserve">  </w:delText>
        </w:r>
      </w:del>
      <w:ins w:author="Gary Smailes" w:date="2024-01-11T11:15:41.361Z" w:id="945337308">
        <w:r w:rsidRPr="060C4198">
          <w:rPr>
            <w:i w:val="1"/>
            <w:iCs w:val="1"/>
          </w:rPr>
          <w:t xml:space="preserve"> </w:t>
        </w:r>
      </w:ins>
      <w:r w:rsidRPr="060C4198">
        <w:rPr>
          <w:i w:val="1"/>
          <w:iCs w:val="1"/>
        </w:rPr>
        <w:t>They’re</w:t>
      </w:r>
      <w:r w:rsidRPr="060C4198">
        <w:rPr>
          <w:i w:val="1"/>
          <w:iCs w:val="1"/>
        </w:rPr>
        <w:t xml:space="preserve"> gone to Germany visiting relatives, so we can climb in the window</w:t>
      </w:r>
      <w:r w:rsidRPr="060C4198">
        <w:rPr>
          <w:i w:val="1"/>
          <w:iCs w:val="1"/>
        </w:rPr>
        <w:t>.</w:t>
      </w:r>
      <w:del w:author="Gary Smailes" w:date="2024-01-11T11:15:41.361Z" w:id="498017473">
        <w:r w:rsidRPr="060C4198" w:rsidDel="060C4198">
          <w:rPr>
            <w:i w:val="1"/>
            <w:iCs w:val="1"/>
          </w:rPr>
          <w:delText xml:space="preserve">  </w:delText>
        </w:r>
      </w:del>
      <w:ins w:author="Gary Smailes" w:date="2024-01-11T11:15:41.361Z" w:id="563659101">
        <w:r w:rsidRPr="060C4198">
          <w:rPr>
            <w:i w:val="1"/>
            <w:iCs w:val="1"/>
          </w:rPr>
          <w:t xml:space="preserve"> </w:t>
        </w:r>
      </w:ins>
    </w:p>
    <w:p w:rsidR="00425D1E" w:rsidP="00425D1E" w:rsidRDefault="00425D1E" w14:paraId="2FB87E74" w14:textId="37A0B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rPr>
          <w:i/>
          <w:iCs/>
        </w:rPr>
        <w:tab/>
      </w:r>
      <w:r w:rsidRPr="00D767F6">
        <w:rPr/>
        <w:t>“</w:t>
      </w:r>
      <w:r>
        <w:rPr/>
        <w:t xml:space="preserve">I bet I can climb this old tree in </w:t>
      </w:r>
      <w:ins w:author="Gary Smailes" w:date="2024-01-11T11:43:37.912Z" w:id="654872834">
        <w:r>
          <w:rPr/>
          <w:t xml:space="preserve">five</w:t>
        </w:r>
      </w:ins>
      <w:del w:author="Gary Smailes" w:date="2024-01-11T11:43:37.283Z" w:id="1706016059">
        <w:r w:rsidDel="060C4198">
          <w:delText>5</w:delText>
        </w:r>
      </w:del>
      <w:r>
        <w:rPr/>
        <w:t xml:space="preserve"> seconds flat,” her brother said.</w:t>
      </w:r>
      <w:del w:author="Gary Smailes" w:date="2024-01-11T11:15:41.362Z" w:id="649178544">
        <w:r w:rsidDel="060C4198">
          <w:delText xml:space="preserve">  </w:delText>
        </w:r>
      </w:del>
      <w:ins w:author="Gary Smailes" w:date="2024-01-11T11:15:41.363Z" w:id="556070656">
        <w:r>
          <w:rPr/>
          <w:t xml:space="preserve"> </w:t>
        </w:r>
      </w:ins>
    </w:p>
    <w:p w:rsidR="00425D1E" w:rsidP="00425D1E" w:rsidRDefault="00425D1E" w14:paraId="53D7F2C5" w14:textId="4E51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 xml:space="preserve">“I </w:t>
      </w:r>
      <w:r>
        <w:rPr/>
        <w:t>don’t</w:t>
      </w:r>
      <w:r>
        <w:rPr/>
        <w:t xml:space="preserve"> think so and be careful</w:t>
      </w:r>
      <w:r>
        <w:rPr/>
        <w:t>.</w:t>
      </w:r>
      <w:del w:author="Gary Smailes" w:date="2024-01-11T11:15:41.364Z" w:id="1396974909">
        <w:r w:rsidDel="060C4198">
          <w:delText xml:space="preserve">  </w:delText>
        </w:r>
      </w:del>
      <w:ins w:author="Gary Smailes" w:date="2024-01-11T11:15:41.364Z" w:id="850795463">
        <w:r>
          <w:rPr/>
          <w:t xml:space="preserve"> </w:t>
        </w:r>
      </w:ins>
      <w:r>
        <w:rPr/>
        <w:t>There are only wood slats and a cow rope to get up to the pallet on the upper branch</w:t>
      </w:r>
      <w:r>
        <w:rPr/>
        <w:t>.</w:t>
      </w:r>
      <w:del w:author="Gary Smailes" w:date="2024-01-11T11:15:41.365Z" w:id="2062923919">
        <w:r w:rsidDel="060C4198">
          <w:delText xml:space="preserve">  </w:delText>
        </w:r>
      </w:del>
      <w:ins w:author="Gary Smailes" w:date="2024-01-11T11:15:41.365Z" w:id="66887288">
        <w:r>
          <w:rPr/>
          <w:t xml:space="preserve"> </w:t>
        </w:r>
      </w:ins>
      <w:r>
        <w:rPr/>
        <w:t xml:space="preserve">If you fall, </w:t>
      </w:r>
      <w:r>
        <w:rPr/>
        <w:t>you’ll</w:t>
      </w:r>
      <w:r>
        <w:rPr/>
        <w:t xml:space="preserve"> crack your head open on the cement blocks down here,” Ivy said.</w:t>
      </w:r>
    </w:p>
    <w:p w:rsidR="00425D1E" w:rsidP="00425D1E" w:rsidRDefault="00425D1E" w14:paraId="1E89461C" w14:textId="1863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“You’re such a downer,” he said hoisting himself up with his feet against the side of the tree trunk easily making it to the pallet, which was worn and falling apart</w:t>
      </w:r>
      <w:r>
        <w:rPr/>
        <w:t>.</w:t>
      </w:r>
      <w:del w:author="Gary Smailes" w:date="2024-01-11T11:15:41.366Z" w:id="474976846">
        <w:r w:rsidDel="060C4198">
          <w:delText xml:space="preserve">  </w:delText>
        </w:r>
      </w:del>
      <w:ins w:author="Gary Smailes" w:date="2024-01-11T11:15:41.366Z" w:id="1949539358">
        <w:r>
          <w:rPr/>
          <w:t xml:space="preserve"> </w:t>
        </w:r>
      </w:ins>
      <w:r>
        <w:rPr/>
        <w:t>She heard it creak</w:t>
      </w:r>
      <w:r>
        <w:rPr/>
        <w:t>.</w:t>
      </w:r>
      <w:del w:author="Gary Smailes" w:date="2024-01-11T11:15:41.367Z" w:id="1620528423">
        <w:r w:rsidDel="060C4198">
          <w:delText xml:space="preserve">  </w:delText>
        </w:r>
      </w:del>
      <w:ins w:author="Gary Smailes" w:date="2024-01-11T11:15:41.367Z" w:id="745900499">
        <w:r>
          <w:rPr/>
          <w:t xml:space="preserve"> </w:t>
        </w:r>
      </w:ins>
      <w:r>
        <w:rPr/>
        <w:t>“Come up here.”</w:t>
      </w:r>
    </w:p>
    <w:p w:rsidR="00425D1E" w:rsidP="060C4198" w:rsidRDefault="00425D1E" w14:paraId="13537225" w14:textId="2592D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 w:val="1"/>
          <w:iCs w:val="1"/>
        </w:rPr>
      </w:pPr>
      <w:r>
        <w:tab/>
      </w:r>
      <w:r w:rsidRPr="060C4198">
        <w:rPr>
          <w:i w:val="1"/>
          <w:iCs w:val="1"/>
        </w:rPr>
        <w:t xml:space="preserve">I can do this too, </w:t>
      </w:r>
      <w:r w:rsidRPr="060C4198">
        <w:rPr>
          <w:i w:val="1"/>
          <w:iCs w:val="1"/>
        </w:rPr>
        <w:t xml:space="preserve">even though </w:t>
      </w:r>
      <w:r w:rsidRPr="060C4198">
        <w:rPr>
          <w:i w:val="1"/>
          <w:iCs w:val="1"/>
        </w:rPr>
        <w:t>I’m</w:t>
      </w:r>
      <w:r w:rsidRPr="060C4198">
        <w:rPr>
          <w:i w:val="1"/>
          <w:iCs w:val="1"/>
        </w:rPr>
        <w:t xml:space="preserve"> a girl</w:t>
      </w:r>
      <w:r w:rsidRPr="060C4198">
        <w:rPr>
          <w:i w:val="1"/>
          <w:iCs w:val="1"/>
        </w:rPr>
        <w:t>.</w:t>
      </w:r>
      <w:del w:author="Gary Smailes" w:date="2024-01-11T11:15:41.368Z" w:id="1386881554">
        <w:r w:rsidDel="060C4198">
          <w:delText xml:space="preserve">  </w:delText>
        </w:r>
      </w:del>
      <w:ins w:author="Gary Smailes" w:date="2024-01-11T11:15:41.369Z" w:id="1225336540">
        <w:r>
          <w:rPr/>
          <w:t xml:space="preserve"> </w:t>
        </w:r>
      </w:ins>
      <w:r>
        <w:rPr/>
        <w:t xml:space="preserve">As she climbed, she felt invincible; she felt the world turn</w:t>
      </w:r>
      <w:r>
        <w:rPr/>
        <w:t xml:space="preserve">.</w:t>
      </w:r>
      <w:del w:author="Gary Smailes" w:date="2024-01-11T11:15:41.369Z" w:id="787753552">
        <w:r w:rsidDel="060C4198">
          <w:delText xml:space="preserve">  </w:delText>
        </w:r>
      </w:del>
      <w:ins w:author="Gary Smailes" w:date="2024-01-11T11:15:41.37Z" w:id="1986923495">
        <w:r>
          <w:rPr/>
          <w:t xml:space="preserve"> </w:t>
        </w:r>
      </w:ins>
      <w:r>
        <w:rPr/>
        <w:t xml:space="preserve">The red and white cow candy cane like rope ripped at her flesh even though it was soft and worn</w:t>
      </w:r>
      <w:r>
        <w:rPr/>
        <w:t xml:space="preserve">.</w:t>
      </w:r>
      <w:del w:author="Gary Smailes" w:date="2024-01-11T11:15:41.371Z" w:id="688375780">
        <w:r w:rsidDel="060C4198">
          <w:delText xml:space="preserve">  </w:delText>
        </w:r>
      </w:del>
      <w:ins w:author="Gary Smailes" w:date="2024-01-11T11:15:41.371Z" w:id="16545896">
        <w:r>
          <w:rPr/>
          <w:t xml:space="preserve"> </w:t>
        </w:r>
      </w:ins>
      <w:r>
        <w:rPr/>
        <w:t xml:space="preserve">Her feet slipped out of her sandals and scraped the side of the tree</w:t>
      </w:r>
      <w:r>
        <w:rPr/>
        <w:t xml:space="preserve">.</w:t>
      </w:r>
      <w:del w:author="Gary Smailes" w:date="2024-01-11T11:15:41.371Z" w:id="481211422">
        <w:r w:rsidDel="060C4198">
          <w:delText xml:space="preserve">  </w:delText>
        </w:r>
      </w:del>
      <w:ins w:author="Gary Smailes" w:date="2024-01-11T11:15:41.371Z" w:id="79099038">
        <w:r>
          <w:rPr/>
          <w:t xml:space="preserve"> </w:t>
        </w:r>
      </w:ins>
      <w:r>
        <w:rPr/>
        <w:t xml:space="preserve">Her body felt twisted and stretched</w:t>
      </w:r>
      <w:r>
        <w:rPr/>
        <w:t xml:space="preserve">.</w:t>
      </w:r>
      <w:del w:author="Gary Smailes" w:date="2024-01-11T11:15:41.372Z" w:id="1960969992">
        <w:r w:rsidDel="060C4198">
          <w:delText xml:space="preserve">  </w:delText>
        </w:r>
      </w:del>
      <w:ins w:author="Gary Smailes" w:date="2024-01-11T11:15:41.372Z" w:id="863548109">
        <w:r>
          <w:rPr/>
          <w:t xml:space="preserve"> </w:t>
        </w:r>
      </w:ins>
      <w:r>
        <w:rPr/>
        <w:t xml:space="preserve">She imagined the dinosaur she dreamed about chasing her down the path between their house and grandmas </w:t>
      </w:r>
      <w:r>
        <w:rPr/>
        <w:t xml:space="preserve">didn’t</w:t>
      </w:r>
      <w:r>
        <w:rPr/>
        <w:t xml:space="preserve"> catch her because she got up the tree so fast</w:t>
      </w:r>
      <w:r>
        <w:rPr/>
        <w:t xml:space="preserve">.</w:t>
      </w:r>
      <w:del w:author="Gary Smailes" w:date="2024-01-11T11:15:41.374Z" w:id="259646597">
        <w:r w:rsidDel="060C4198">
          <w:delText xml:space="preserve">  </w:delText>
        </w:r>
      </w:del>
      <w:ins w:author="Gary Smailes" w:date="2024-01-11T11:15:41.374Z" w:id="1884121419">
        <w:r>
          <w:rPr/>
          <w:t xml:space="preserve"> </w:t>
        </w:r>
      </w:ins>
      <w:r>
        <w:rPr/>
        <w:t xml:space="preserve">It stopped short, stared, huffed, then ran away</w:t>
      </w:r>
      <w:r>
        <w:rPr/>
        <w:t xml:space="preserve">.</w:t>
      </w:r>
      <w:del w:author="Gary Smailes" w:date="2024-01-11T11:15:41.374Z" w:id="1566872945">
        <w:r w:rsidDel="060C4198">
          <w:delText xml:space="preserve">  </w:delText>
        </w:r>
      </w:del>
      <w:ins w:author="Gary Smailes" w:date="2024-01-11T11:15:41.375Z" w:id="409188852">
        <w:r>
          <w:rPr/>
          <w:t xml:space="preserve"> </w:t>
        </w:r>
      </w:ins>
      <w:r w:rsidRPr="060C4198">
        <w:rPr>
          <w:i w:val="1"/>
          <w:iCs w:val="1"/>
        </w:rPr>
        <w:t xml:space="preserve">I can do anything, </w:t>
      </w:r>
      <w:r w:rsidRPr="060C4198">
        <w:rPr>
          <w:i w:val="1"/>
          <w:iCs w:val="1"/>
        </w:rPr>
        <w:t>evade dinosaurs, and</w:t>
      </w:r>
      <w:r w:rsidRPr="060C4198">
        <w:rPr>
          <w:i w:val="1"/>
          <w:iCs w:val="1"/>
        </w:rPr>
        <w:t xml:space="preserve"> save the world.</w:t>
      </w:r>
    </w:p>
    <w:p w:rsidR="00425D1E" w:rsidP="00425D1E" w:rsidRDefault="00425D1E" w14:paraId="034EC458" w14:textId="7CA08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rPr>
          <w:i/>
          <w:iCs/>
        </w:rPr>
        <w:tab/>
      </w:r>
      <w:r>
        <w:rPr/>
        <w:t>She climbed back down as swiftly as she went up</w:t>
      </w:r>
      <w:ins w:author="Gary Smailes" w:date="2024-01-11T11:44:32.797Z" w:id="480324095">
        <w:r>
          <w:rPr/>
          <w:t xml:space="preserve">. </w:t>
        </w:r>
      </w:ins>
      <w:del w:author="Gary Smailes" w:date="2024-01-11T11:44:31.602Z" w:id="1328895311">
        <w:r w:rsidDel="060C4198">
          <w:delText xml:space="preserve"> and declared, </w:delText>
        </w:r>
      </w:del>
      <w:r>
        <w:rPr/>
        <w:t>“I’m going to grandmas to visit.”</w:t>
      </w:r>
      <w:del w:author="Gary Smailes" w:date="2024-01-11T11:15:41.376Z" w:id="725205344">
        <w:r w:rsidDel="060C4198">
          <w:delText xml:space="preserve">  </w:delText>
        </w:r>
      </w:del>
      <w:ins w:author="Gary Smailes" w:date="2024-01-11T11:15:41.376Z" w:id="2038784361">
        <w:r>
          <w:rPr/>
          <w:t xml:space="preserve"> </w:t>
        </w:r>
      </w:ins>
      <w:r>
        <w:rPr/>
        <w:t>She took off running fast.</w:t>
      </w:r>
      <w:del w:author="Gary Smailes" w:date="2024-01-11T11:15:41.376Z" w:id="304424306">
        <w:r w:rsidDel="060C4198">
          <w:delText xml:space="preserve">  </w:delText>
        </w:r>
      </w:del>
      <w:ins w:author="Gary Smailes" w:date="2024-01-11T11:15:41.377Z" w:id="560239748">
        <w:r>
          <w:rPr/>
          <w:t xml:space="preserve"> </w:t>
        </w:r>
      </w:ins>
      <w:r>
        <w:rPr/>
        <w:t xml:space="preserve">A mad race to get to the </w:t>
      </w:r>
      <w:r>
        <w:rPr/>
        <w:t>good food</w:t>
      </w:r>
      <w:r>
        <w:rPr/>
        <w:t>.</w:t>
      </w:r>
    </w:p>
    <w:p w:rsidR="00425D1E" w:rsidP="00425D1E" w:rsidRDefault="00425D1E" w14:paraId="7FCF21B5" w14:textId="4899D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 xml:space="preserve">“Can I pick some rhubarb?” Ivy asked huffing when she rushed </w:t>
      </w:r>
      <w:r>
        <w:rPr/>
        <w:t>in</w:t>
      </w:r>
      <w:r>
        <w:rPr/>
        <w:t xml:space="preserve"> the door that was always open</w:t>
      </w:r>
      <w:r>
        <w:rPr/>
        <w:t xml:space="preserve">.</w:t>
      </w:r>
      <w:del w:author="Gary Smailes" w:date="2024-01-11T11:15:41.377Z" w:id="784248548">
        <w:r w:rsidDel="060C4198">
          <w:delText xml:space="preserve">  </w:delText>
        </w:r>
      </w:del>
      <w:ins w:author="Gary Smailes" w:date="2024-01-11T11:15:41.378Z" w:id="1162672542">
        <w:r>
          <w:rPr/>
          <w:t xml:space="preserve"> </w:t>
        </w:r>
      </w:ins>
    </w:p>
    <w:p w:rsidR="00425D1E" w:rsidP="00425D1E" w:rsidRDefault="00425D1E" w14:paraId="484D105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t>“Yes, and get some corn and kohlrabi too,” her grandma said.</w:t>
      </w:r>
    </w:p>
    <w:p w:rsidR="00425D1E" w:rsidP="00425D1E" w:rsidRDefault="00425D1E" w14:paraId="4F79E168" w14:textId="7A573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 xml:space="preserve">Wh</w:t>
      </w:r>
      <w:commentRangeStart w:id="798145803"/>
      <w:r>
        <w:rPr/>
        <w:t xml:space="preserve">en Ivy came into the house her grandma pulled out the sugar and the salt</w:t>
      </w:r>
      <w:r>
        <w:rPr/>
        <w:t xml:space="preserve">.</w:t>
      </w:r>
      <w:del w:author="Gary Smailes" w:date="2024-01-11T11:15:41.379Z" w:id="1187116920">
        <w:r w:rsidDel="060C4198">
          <w:delText xml:space="preserve">  </w:delText>
        </w:r>
      </w:del>
      <w:ins w:author="Gary Smailes" w:date="2024-01-11T11:15:41.38Z" w:id="1199498327">
        <w:r>
          <w:rPr/>
          <w:t xml:space="preserve"> </w:t>
        </w:r>
      </w:ins>
      <w:commentRangeEnd w:id="798145803"/>
      <w:r>
        <w:rPr>
          <w:rStyle w:val="CommentReference"/>
        </w:rPr>
        <w:commentReference w:id="798145803"/>
      </w:r>
    </w:p>
    <w:p w:rsidR="00425D1E" w:rsidP="00425D1E" w:rsidRDefault="00425D1E" w14:paraId="11C924E8" w14:textId="094EE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Ivy took a taste of the rhubarb without the sugar and her mouth puckered chewing on the ropy vegetable</w:t>
      </w:r>
      <w:r>
        <w:rPr/>
        <w:t>.</w:t>
      </w:r>
      <w:del w:author="Gary Smailes" w:date="2024-01-11T11:15:41.38Z" w:id="2110259924">
        <w:r w:rsidDel="060C4198">
          <w:delText xml:space="preserve">  </w:delText>
        </w:r>
      </w:del>
      <w:ins w:author="Gary Smailes" w:date="2024-01-11T11:15:41.381Z" w:id="233389875">
        <w:r>
          <w:rPr/>
          <w:t xml:space="preserve"> </w:t>
        </w:r>
      </w:ins>
      <w:r>
        <w:rPr/>
        <w:t>The kohlrabi was dense and starchy</w:t>
      </w:r>
      <w:r>
        <w:rPr/>
        <w:t>.</w:t>
      </w:r>
      <w:del w:author="Gary Smailes" w:date="2024-01-11T11:15:41.381Z" w:id="1668034543">
        <w:r w:rsidDel="060C4198">
          <w:delText xml:space="preserve">  </w:delText>
        </w:r>
      </w:del>
      <w:ins w:author="Gary Smailes" w:date="2024-01-11T11:15:41.382Z" w:id="1236541481">
        <w:r>
          <w:rPr/>
          <w:t xml:space="preserve"> </w:t>
        </w:r>
      </w:ins>
      <w:r>
        <w:rPr/>
        <w:t>The salt added some flavor.</w:t>
      </w:r>
    </w:p>
    <w:p w:rsidR="00425D1E" w:rsidP="00425D1E" w:rsidRDefault="00425D1E" w14:paraId="6C998EC0" w14:textId="0F0B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 xml:space="preserve">“I must get back to my canning</w:t>
      </w:r>
      <w:r>
        <w:rPr/>
        <w:t xml:space="preserve">.</w:t>
      </w:r>
      <w:del w:author="Gary Smailes" w:date="2024-01-11T11:15:41.383Z" w:id="1931367154">
        <w:r w:rsidDel="060C4198">
          <w:delText xml:space="preserve">  </w:delText>
        </w:r>
      </w:del>
      <w:ins w:author="Gary Smailes" w:date="2024-01-11T11:15:41.384Z" w:id="2116199191">
        <w:r>
          <w:rPr/>
          <w:t xml:space="preserve"> </w:t>
        </w:r>
      </w:ins>
      <w:r>
        <w:rPr/>
        <w:t xml:space="preserve">Winter is coming and the vegetables are starting to get overripe</w:t>
      </w:r>
      <w:r>
        <w:rPr/>
        <w:t xml:space="preserve">.</w:t>
      </w:r>
      <w:del w:author="Gary Smailes" w:date="2024-01-11T11:15:41.385Z" w:id="385597872">
        <w:r w:rsidDel="060C4198">
          <w:delText xml:space="preserve">  </w:delText>
        </w:r>
      </w:del>
      <w:ins w:author="Gary Smailes" w:date="2024-01-11T11:15:41.387Z" w:id="2023705339">
        <w:r>
          <w:rPr/>
          <w:t xml:space="preserve"> </w:t>
        </w:r>
      </w:ins>
      <w:r>
        <w:rPr/>
        <w:t xml:space="preserve">Go check the sauerkraut for me</w:t>
      </w:r>
      <w:r>
        <w:rPr/>
        <w:t xml:space="preserve">.</w:t>
      </w:r>
      <w:del w:author="Gary Smailes" w:date="2024-01-11T11:15:41.388Z" w:id="218433000">
        <w:r w:rsidDel="060C4198">
          <w:delText xml:space="preserve">  </w:delText>
        </w:r>
      </w:del>
      <w:ins w:author="Gary Smailes" w:date="2024-01-11T11:15:41.389Z" w:id="235358510">
        <w:r>
          <w:rPr/>
          <w:t xml:space="preserve"> </w:t>
        </w:r>
      </w:ins>
      <w:r>
        <w:rPr/>
        <w:t xml:space="preserve">I’m</w:t>
      </w:r>
      <w:r>
        <w:rPr/>
        <w:t xml:space="preserve"> not sure </w:t>
      </w:r>
      <w:r>
        <w:rPr/>
        <w:t xml:space="preserve">it’ll</w:t>
      </w:r>
      <w:r>
        <w:rPr/>
        <w:t xml:space="preserve"> be </w:t>
      </w:r>
      <w:r>
        <w:rPr/>
        <w:t xml:space="preserve">as good as Great</w:t>
      </w:r>
      <w:r>
        <w:rPr/>
        <w:t xml:space="preserve"> Grandma’s German recipe</w:t>
      </w:r>
      <w:r>
        <w:rPr/>
        <w:t xml:space="preserve">.</w:t>
      </w:r>
      <w:del w:author="Gary Smailes" w:date="2024-01-11T11:15:41.389Z" w:id="928791412">
        <w:r w:rsidDel="060C4198">
          <w:delText xml:space="preserve">  </w:delText>
        </w:r>
      </w:del>
      <w:ins w:author="Gary Smailes" w:date="2024-01-11T11:15:41.39Z" w:id="228885317">
        <w:r>
          <w:rPr/>
          <w:t xml:space="preserve"> </w:t>
        </w:r>
      </w:ins>
      <w:r>
        <w:rPr/>
        <w:t xml:space="preserve">I hope I </w:t>
      </w:r>
      <w:r>
        <w:rPr/>
        <w:t xml:space="preserve">didn’t</w:t>
      </w:r>
      <w:r>
        <w:rPr/>
        <w:t xml:space="preserve"> miss any ingredients,” her grandma said</w:t>
      </w:r>
      <w:r>
        <w:rPr/>
        <w:t xml:space="preserve">.</w:t>
      </w:r>
      <w:del w:author="Gary Smailes" w:date="2024-01-11T11:15:41.391Z" w:id="484560063">
        <w:r w:rsidDel="060C4198">
          <w:delText xml:space="preserve">  </w:delText>
        </w:r>
      </w:del>
      <w:ins w:author="Gary Smailes" w:date="2024-01-11T11:15:41.391Z" w:id="170665128">
        <w:r>
          <w:rPr/>
          <w:t xml:space="preserve"> </w:t>
        </w:r>
      </w:ins>
    </w:p>
    <w:p w:rsidR="00425D1E" w:rsidP="00425D1E" w:rsidRDefault="00425D1E" w14:paraId="5A065DF9" w14:textId="5BCEE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Walking into the backroom, she could smell the sauerkraut fermenting</w:t>
      </w:r>
      <w:r>
        <w:rPr/>
        <w:t>.</w:t>
      </w:r>
      <w:del w:author="Gary Smailes" w:date="2024-01-11T11:15:41.392Z" w:id="147838525">
        <w:r w:rsidDel="060C4198">
          <w:delText xml:space="preserve">  </w:delText>
        </w:r>
      </w:del>
      <w:ins w:author="Gary Smailes" w:date="2024-01-11T11:15:41.393Z" w:id="581187461">
        <w:r>
          <w:rPr/>
          <w:t xml:space="preserve"> </w:t>
        </w:r>
      </w:ins>
      <w:r>
        <w:rPr/>
        <w:t xml:space="preserve">She took a taste, and it was great; sour and soft, but </w:t>
      </w:r>
      <w:r>
        <w:rPr/>
        <w:t>not quite sour</w:t>
      </w:r>
      <w:r>
        <w:rPr/>
        <w:t xml:space="preserve"> enough</w:t>
      </w:r>
      <w:r>
        <w:rPr/>
        <w:t>.</w:t>
      </w:r>
      <w:del w:author="Gary Smailes" w:date="2024-01-11T11:15:41.393Z" w:id="1857747568">
        <w:r w:rsidDel="060C4198">
          <w:delText xml:space="preserve">  </w:delText>
        </w:r>
      </w:del>
      <w:ins w:author="Gary Smailes" w:date="2024-01-11T11:15:41.394Z" w:id="2118559186">
        <w:r>
          <w:rPr/>
          <w:t xml:space="preserve"> </w:t>
        </w:r>
      </w:ins>
      <w:r>
        <w:rPr/>
        <w:t>“Seems to be coming along</w:t>
      </w:r>
      <w:del w:author="Gary Smailes" w:date="2024-01-11T11:38:28.36Z" w:id="2113980701">
        <w:r w:rsidDel="060C4198">
          <w:delText>!</w:delText>
        </w:r>
      </w:del>
      <w:ins w:author="Gary Smailes" w:date="2024-01-11T11:38:28.361Z" w:id="1777315279">
        <w:r>
          <w:rPr/>
          <w:t>.</w:t>
        </w:r>
      </w:ins>
      <w:r>
        <w:rPr/>
        <w:t>” Ivy shouted.</w:t>
      </w:r>
    </w:p>
    <w:p w:rsidR="00425D1E" w:rsidP="00425D1E" w:rsidRDefault="00425D1E" w14:paraId="41500DF9" w14:textId="513D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“Great</w:t>
      </w:r>
      <w:del w:author="Gary Smailes" w:date="2024-01-11T11:38:28.362Z" w:id="1431406165">
        <w:r w:rsidDel="060C4198">
          <w:delText>!</w:delText>
        </w:r>
      </w:del>
      <w:ins w:author="Gary Smailes" w:date="2024-01-11T11:38:28.363Z" w:id="74859234">
        <w:r>
          <w:rPr/>
          <w:t>.</w:t>
        </w:r>
      </w:ins>
      <w:del w:author="Gary Smailes" w:date="2024-01-11T11:15:41.394Z" w:id="1734046840">
        <w:r w:rsidDel="060C4198">
          <w:delText xml:space="preserve">  </w:delText>
        </w:r>
      </w:del>
      <w:ins w:author="Gary Smailes" w:date="2024-01-11T11:15:41.394Z" w:id="1892529714">
        <w:r>
          <w:rPr/>
          <w:t xml:space="preserve"> </w:t>
        </w:r>
      </w:ins>
      <w:r>
        <w:rPr/>
        <w:t>Do you think your brother is coming for dinner</w:t>
      </w:r>
      <w:r>
        <w:rPr/>
        <w:t>?</w:t>
      </w:r>
      <w:del w:author="Gary Smailes" w:date="2024-01-11T11:15:41.394Z" w:id="1505674195">
        <w:r w:rsidDel="060C4198">
          <w:delText xml:space="preserve">  </w:delText>
        </w:r>
      </w:del>
      <w:ins w:author="Gary Smailes" w:date="2024-01-11T11:15:41.395Z" w:id="389531947">
        <w:r>
          <w:rPr/>
          <w:t xml:space="preserve"> </w:t>
        </w:r>
      </w:ins>
      <w:r>
        <w:rPr/>
        <w:t>We</w:t>
      </w:r>
      <w:r>
        <w:rPr/>
        <w:t>’re</w:t>
      </w:r>
      <w:r>
        <w:rPr/>
        <w:t xml:space="preserve"> h</w:t>
      </w:r>
      <w:r>
        <w:rPr/>
        <w:t>aving mashed potatoes, creamed corn, and pork boiled.”</w:t>
      </w:r>
    </w:p>
    <w:p w:rsidR="00425D1E" w:rsidP="00425D1E" w:rsidRDefault="00425D1E" w14:paraId="3734CE3E" w14:textId="4D404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 xml:space="preserve">“I </w:t>
      </w:r>
      <w:r>
        <w:rPr/>
        <w:t>don’t</w:t>
      </w:r>
      <w:r>
        <w:rPr/>
        <w:t xml:space="preserve"> know</w:t>
      </w:r>
      <w:r>
        <w:rPr/>
        <w:t>.</w:t>
      </w:r>
      <w:del w:author="Gary Smailes" w:date="2024-01-11T11:15:41.396Z" w:id="620644047">
        <w:r w:rsidDel="060C4198">
          <w:delText xml:space="preserve">  </w:delText>
        </w:r>
      </w:del>
      <w:ins w:author="Gary Smailes" w:date="2024-01-11T11:15:41.396Z" w:id="1502684171">
        <w:r>
          <w:rPr/>
          <w:t xml:space="preserve"> </w:t>
        </w:r>
      </w:ins>
      <w:r>
        <w:rPr/>
        <w:t>I think he</w:t>
      </w:r>
      <w:r>
        <w:rPr/>
        <w:t xml:space="preserve"> was going home.”</w:t>
      </w:r>
    </w:p>
    <w:p w:rsidR="00425D1E" w:rsidP="00425D1E" w:rsidRDefault="00425D1E" w14:paraId="7FD8F09E" w14:textId="451A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“OK, Grandpa also plans to pull out the he</w:t>
      </w:r>
      <w:r w:rsidRPr="007F1FA8">
        <w:rPr/>
        <w:t xml:space="preserve">ad cheese and blood </w:t>
      </w:r>
      <w:r>
        <w:rPr/>
        <w:t>sausage for you to try</w:t>
      </w:r>
      <w:r>
        <w:rPr/>
        <w:t>.</w:t>
      </w:r>
      <w:del w:author="Gary Smailes" w:date="2024-01-11T11:15:41.397Z" w:id="170552540">
        <w:r w:rsidDel="060C4198">
          <w:delText xml:space="preserve">  </w:delText>
        </w:r>
      </w:del>
      <w:ins w:author="Gary Smailes" w:date="2024-01-11T11:15:41.398Z" w:id="20695155">
        <w:r>
          <w:rPr/>
          <w:t xml:space="preserve"> </w:t>
        </w:r>
      </w:ins>
      <w:r>
        <w:rPr/>
        <w:t>Don’t</w:t>
      </w:r>
      <w:r>
        <w:rPr/>
        <w:t xml:space="preserve"> forget to remind your brother when you go home that </w:t>
      </w:r>
      <w:r>
        <w:rPr/>
        <w:t>we’re</w:t>
      </w:r>
      <w:r>
        <w:rPr/>
        <w:t xml:space="preserve"> butchering chickens next week.”</w:t>
      </w:r>
    </w:p>
    <w:p w:rsidR="00425D1E" w:rsidP="00425D1E" w:rsidRDefault="00425D1E" w14:paraId="4093E445" w14:textId="7F8F6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 xml:space="preserve">“</w:t>
      </w:r>
      <w:r>
        <w:rPr/>
        <w:t xml:space="preserve">It’s</w:t>
      </w:r>
      <w:r>
        <w:rPr/>
        <w:t xml:space="preserve"> supposed to be hot tomorrow too, close to </w:t>
      </w:r>
      <w:ins w:author="Gary Smailes" w:date="2024-01-11T13:46:09.351Z" w:id="457855881">
        <w:r>
          <w:rPr/>
          <w:t xml:space="preserve">nintey</w:t>
        </w:r>
      </w:ins>
      <w:del w:author="Gary Smailes" w:date="2024-01-11T13:46:07.475Z" w:id="976912623">
        <w:r w:rsidDel="060C4198">
          <w:delText>90</w:delText>
        </w:r>
      </w:del>
      <w:r>
        <w:rPr/>
        <w:t xml:space="preserve"> degrees, so </w:t>
      </w:r>
      <w:r>
        <w:rPr/>
        <w:t xml:space="preserve">don’t</w:t>
      </w:r>
      <w:r>
        <w:rPr/>
        <w:t xml:space="preserve"> you kids go swimming in the pond again.</w:t>
      </w:r>
      <w:del w:author="Gary Smailes" w:date="2024-01-11T11:15:41.399Z" w:id="1993192810">
        <w:r w:rsidDel="060C4198">
          <w:delText xml:space="preserve">  </w:delText>
        </w:r>
      </w:del>
      <w:ins w:author="Gary Smailes" w:date="2024-01-11T11:15:41.399Z" w:id="441087992">
        <w:r>
          <w:rPr/>
          <w:t xml:space="preserve"> </w:t>
        </w:r>
      </w:ins>
      <w:r>
        <w:rPr/>
        <w:t xml:space="preserve">It has chiggers and other nasty stuff.</w:t>
      </w:r>
      <w:del w:author="Gary Smailes" w:date="2024-01-11T11:15:41.4Z" w:id="1774490275">
        <w:r w:rsidDel="060C4198">
          <w:delText xml:space="preserve">  </w:delText>
        </w:r>
      </w:del>
      <w:ins w:author="Gary Smailes" w:date="2024-01-11T11:15:41.4Z" w:id="787425168">
        <w:r>
          <w:rPr/>
          <w:t xml:space="preserve"> </w:t>
        </w:r>
      </w:ins>
      <w:r>
        <w:rPr/>
        <w:t xml:space="preserve">If you want to swim, go across the road to </w:t>
      </w:r>
      <w:r>
        <w:rPr/>
        <w:t>Kreagle</w:t>
      </w:r>
      <w:r>
        <w:rPr/>
        <w:t xml:space="preserve"> lake.”</w:t>
      </w:r>
      <w:r>
        <w:tab/>
      </w:r>
    </w:p>
    <w:p w:rsidR="00425D1E" w:rsidP="00425D1E" w:rsidRDefault="00425D1E" w14:paraId="04A9031C" w14:textId="5C286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“Grandma, can I stay here tonight</w:t>
      </w:r>
      <w:r>
        <w:rPr/>
        <w:t>?</w:t>
      </w:r>
      <w:del w:author="Gary Smailes" w:date="2024-01-11T11:15:41.401Z" w:id="911531860">
        <w:r w:rsidDel="060C4198">
          <w:delText xml:space="preserve">  </w:delText>
        </w:r>
      </w:del>
      <w:ins w:author="Gary Smailes" w:date="2024-01-11T11:15:41.402Z" w:id="888637956">
        <w:r>
          <w:rPr/>
          <w:t xml:space="preserve"> </w:t>
        </w:r>
      </w:ins>
      <w:r>
        <w:rPr/>
        <w:t xml:space="preserve">Mom’s boyfriend is staying over, and I </w:t>
      </w:r>
      <w:r>
        <w:rPr/>
        <w:t>don’t</w:t>
      </w:r>
      <w:r>
        <w:rPr/>
        <w:t xml:space="preserve"> like him</w:t>
      </w:r>
      <w:r>
        <w:rPr/>
        <w:t>.</w:t>
      </w:r>
      <w:del w:author="Gary Smailes" w:date="2024-01-11T11:15:41.402Z" w:id="453017270">
        <w:r w:rsidDel="060C4198">
          <w:delText xml:space="preserve">  </w:delText>
        </w:r>
      </w:del>
      <w:ins w:author="Gary Smailes" w:date="2024-01-11T11:15:41.402Z" w:id="1418166010">
        <w:r>
          <w:rPr/>
          <w:t xml:space="preserve"> </w:t>
        </w:r>
      </w:ins>
      <w:r>
        <w:rPr/>
        <w:t>It always smells funny when he stays.”</w:t>
      </w:r>
    </w:p>
    <w:p w:rsidR="00425D1E" w:rsidP="00425D1E" w:rsidRDefault="00425D1E" w14:paraId="62E90D0E" w14:textId="2638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Her grandma hides her sigh</w:t>
      </w:r>
      <w:ins w:author="Gary Smailes" w:date="2024-01-11T13:46:26.716Z" w:id="252326105">
        <w:r>
          <w:rPr/>
          <w:t>.</w:t>
        </w:r>
      </w:ins>
      <w:del w:author="Gary Smailes" w:date="2024-01-11T13:46:25.555Z" w:id="1790304864">
        <w:r w:rsidDel="060C4198">
          <w:delText xml:space="preserve"> and quickly says,</w:delText>
        </w:r>
      </w:del>
      <w:r>
        <w:rPr/>
        <w:t xml:space="preserve"> “Yes, of course, you can always stay here.”</w:t>
      </w:r>
    </w:p>
    <w:p w:rsidR="00425D1E" w:rsidP="00425D1E" w:rsidRDefault="00425D1E" w14:paraId="21A6C1A8" w14:textId="18C9A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 xml:space="preserve">What felt like the next day, the snow piled up to the top of the roof</w:t>
      </w:r>
      <w:r>
        <w:rPr/>
        <w:t xml:space="preserve">.</w:t>
      </w:r>
      <w:del w:author="Gary Smailes" w:date="2024-01-11T11:15:41.403Z" w:id="75679685">
        <w:r w:rsidDel="060C4198">
          <w:delText xml:space="preserve">  </w:delText>
        </w:r>
      </w:del>
      <w:ins w:author="Gary Smailes" w:date="2024-01-11T11:15:41.403Z" w:id="475763090">
        <w:r>
          <w:rPr/>
          <w:t xml:space="preserve"> </w:t>
        </w:r>
      </w:ins>
      <w:r>
        <w:rPr/>
        <w:t xml:space="preserve">The change in seasons happened so fast and it was wonderful</w:t>
      </w:r>
      <w:r>
        <w:rPr/>
        <w:t xml:space="preserve">.</w:t>
      </w:r>
      <w:del w:author="Gary Smailes" w:date="2024-01-11T11:15:41.403Z" w:id="747707850">
        <w:r w:rsidDel="060C4198">
          <w:delText xml:space="preserve">  </w:delText>
        </w:r>
      </w:del>
      <w:ins w:author="Gary Smailes" w:date="2024-01-11T11:15:41.405Z" w:id="1181275073">
        <w:r>
          <w:rPr/>
          <w:t xml:space="preserve"> </w:t>
        </w:r>
      </w:ins>
      <w:r>
        <w:rPr/>
        <w:t xml:space="preserve">They decided to go sledding that day and they played so </w:t>
      </w:r>
      <w:r>
        <w:rPr/>
        <w:t>long,</w:t>
      </w:r>
      <w:r>
        <w:rPr/>
        <w:t xml:space="preserve"> their fingers were frozen</w:t>
      </w:r>
      <w:r>
        <w:rPr/>
        <w:t xml:space="preserve">.</w:t>
      </w:r>
      <w:del w:author="Gary Smailes" w:date="2024-01-11T11:15:41.405Z" w:id="754129805">
        <w:r w:rsidDel="060C4198">
          <w:delText xml:space="preserve">  </w:delText>
        </w:r>
      </w:del>
      <w:ins w:author="Gary Smailes" w:date="2024-01-11T11:15:41.405Z" w:id="261891095">
        <w:r>
          <w:rPr/>
          <w:t xml:space="preserve"> </w:t>
        </w:r>
      </w:ins>
      <w:r>
        <w:rPr/>
        <w:t xml:space="preserve">When they came back </w:t>
      </w:r>
      <w:r>
        <w:rPr/>
        <w:t>in</w:t>
      </w:r>
      <w:r>
        <w:rPr/>
        <w:t xml:space="preserve"> the house, they felt the warmth, the tingling, and a bit of pain in their hands and feet as they thawed</w:t>
      </w:r>
      <w:r>
        <w:rPr/>
        <w:t xml:space="preserve">.</w:t>
      </w:r>
      <w:del w:author="Gary Smailes" w:date="2024-01-11T11:15:41.405Z" w:id="674592674">
        <w:r w:rsidDel="060C4198">
          <w:delText xml:space="preserve">  </w:delText>
        </w:r>
      </w:del>
      <w:ins w:author="Gary Smailes" w:date="2024-01-11T11:15:41.406Z" w:id="1109992949">
        <w:r>
          <w:rPr/>
          <w:t xml:space="preserve"> </w:t>
        </w:r>
      </w:ins>
    </w:p>
    <w:p w:rsidR="00425D1E" w:rsidP="00425D1E" w:rsidRDefault="00425D1E" w14:paraId="15600F45" w14:textId="00D1B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 xml:space="preserve">“You kids will lose a limb if you stay out that long.</w:t>
      </w:r>
      <w:del w:author="Gary Smailes" w:date="2024-01-11T11:15:41.406Z" w:id="488343808">
        <w:r w:rsidDel="060C4198">
          <w:delText xml:space="preserve">  </w:delText>
        </w:r>
      </w:del>
      <w:ins w:author="Gary Smailes" w:date="2024-01-11T11:15:41.407Z" w:id="1014834017">
        <w:r>
          <w:rPr/>
          <w:t xml:space="preserve"> </w:t>
        </w:r>
      </w:ins>
      <w:r>
        <w:rPr/>
        <w:t xml:space="preserve">Frost bite can really get you,</w:t>
      </w:r>
      <w:ins w:author="Gary Smailes" w:date="2024-01-11T13:46:57.404Z" w:id="1073984627">
        <w:r>
          <w:rPr/>
          <w:t xml:space="preserve">”</w:t>
        </w:r>
      </w:ins>
      <w:r>
        <w:rPr/>
        <w:t xml:space="preserve"> </w:t>
      </w:r>
      <w:del w:author="Gary Smailes" w:date="2024-01-11T13:46:58.605Z" w:id="847009534">
        <w:r w:rsidDel="060C4198">
          <w:delText>“</w:delText>
        </w:r>
      </w:del>
      <w:r>
        <w:rPr/>
        <w:t xml:space="preserve">her mom said.</w:t>
      </w:r>
      <w:del w:author="Gary Smailes" w:date="2024-01-11T11:15:41.408Z" w:id="678853759">
        <w:r w:rsidDel="060C4198">
          <w:delText xml:space="preserve">  </w:delText>
        </w:r>
      </w:del>
      <w:ins w:author="Gary Smailes" w:date="2024-01-11T11:15:41.408Z" w:id="1233001273">
        <w:r>
          <w:rPr/>
          <w:t xml:space="preserve"> </w:t>
        </w:r>
      </w:ins>
      <w:r>
        <w:rPr/>
        <w:t xml:space="preserve">“Your cheeks are frozen too.</w:t>
      </w:r>
      <w:del w:author="Gary Smailes" w:date="2024-01-11T11:15:41.408Z" w:id="2081471350">
        <w:r w:rsidDel="060C4198">
          <w:delText xml:space="preserve">  </w:delText>
        </w:r>
      </w:del>
      <w:ins w:author="Gary Smailes" w:date="2024-01-11T11:15:41.409Z" w:id="1112257686">
        <w:r>
          <w:rPr/>
          <w:t xml:space="preserve"> </w:t>
        </w:r>
      </w:ins>
      <w:r>
        <w:rPr/>
        <w:t xml:space="preserve">Look, there is white around the edges.” </w:t>
      </w:r>
    </w:p>
    <w:p w:rsidR="00425D1E" w:rsidP="00425D1E" w:rsidRDefault="00425D1E" w14:paraId="21367740" w14:textId="06FEE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t xml:space="preserve">“We went sledding for a while on the back hill, but Grandpa and Dad were out hunting, so I also ran down and helped Grandma make lunch for when they came in,” Ivy said while holding her hands up to the wood stove to warm them</w:t>
      </w:r>
      <w:r>
        <w:rPr/>
        <w:t xml:space="preserve">.</w:t>
      </w:r>
      <w:del w:author="Gary Smailes" w:date="2024-01-11T11:15:41.41Z" w:id="208190162">
        <w:r w:rsidDel="060C4198">
          <w:delText xml:space="preserve">  </w:delText>
        </w:r>
      </w:del>
      <w:ins w:author="Gary Smailes" w:date="2024-01-11T11:15:41.41Z" w:id="610524996">
        <w:r>
          <w:rPr/>
          <w:t xml:space="preserve"> </w:t>
        </w:r>
      </w:ins>
      <w:r>
        <w:rPr/>
        <w:t xml:space="preserve">The menu was venison chili, sweet, from last year’s hunt</w:t>
      </w:r>
      <w:r>
        <w:rPr/>
        <w:t xml:space="preserve">.</w:t>
      </w:r>
      <w:del w:author="Gary Smailes" w:date="2024-01-11T11:15:41.41Z" w:id="112588">
        <w:r w:rsidDel="060C4198">
          <w:delText xml:space="preserve">  </w:delText>
        </w:r>
      </w:del>
      <w:ins w:author="Gary Smailes" w:date="2024-01-11T11:15:41.411Z" w:id="521021168">
        <w:r>
          <w:rPr/>
          <w:t xml:space="preserve"> </w:t>
        </w:r>
      </w:ins>
      <w:r>
        <w:rPr/>
        <w:t xml:space="preserve">She got a flash of the deer hanging from the light pole, </w:t>
      </w:r>
      <w:r>
        <w:rPr/>
        <w:t xml:space="preserve">it’s</w:t>
      </w:r>
      <w:r>
        <w:rPr/>
        <w:t xml:space="preserve"> guts and hide removed, bleeding out</w:t>
      </w:r>
      <w:r>
        <w:rPr/>
        <w:t xml:space="preserve">.</w:t>
      </w:r>
      <w:del w:author="Gary Smailes" w:date="2024-01-11T11:15:41.412Z" w:id="1473511273">
        <w:r w:rsidDel="060C4198">
          <w:delText xml:space="preserve">  </w:delText>
        </w:r>
      </w:del>
      <w:ins w:author="Gary Smailes" w:date="2024-01-11T11:15:41.412Z" w:id="1762198110">
        <w:r>
          <w:rPr/>
          <w:t xml:space="preserve"> </w:t>
        </w:r>
      </w:ins>
    </w:p>
    <w:p w:rsidR="00425D1E" w:rsidP="060C4198" w:rsidRDefault="00425D1E" w14:paraId="41899A08" w14:textId="1EE41B4F">
      <w:pPr>
        <w:pStyle w:val="Normal"/>
        <w:suppressLineNumbers w:val="0"/>
        <w:bidi w:val="0"/>
        <w:spacing w:before="0" w:beforeAutospacing="off" w:after="0" w:afterAutospacing="off" w:line="480" w:lineRule="auto"/>
        <w:ind w:left="0" w:right="0" w:firstLine="720"/>
        <w:jc w:val="both"/>
        <w:pPrChange w:author="Gary Smailes" w:date="2024-01-11T13:47:35.625Z">
          <w:pPr>
            <w:pStyle w:val="Normal"/>
            <w:spacing w:line="480" w:lineRule="auto"/>
            <w:ind w:firstLine="720"/>
            <w:jc w:val="both"/>
          </w:pPr>
        </w:pPrChange>
      </w:pPr>
      <w:r w:rsidR="060C4198">
        <w:rPr/>
        <w:t>Despite some warmth in her childhood, there was a lot of fighting and sadness</w:t>
      </w:r>
      <w:ins w:author="Gary Smailes" w:date="2024-01-11T13:47:27.099Z" w:id="2091993527">
        <w:r w:rsidR="060C4198">
          <w:t>,</w:t>
        </w:r>
      </w:ins>
      <w:r w:rsidR="060C4198">
        <w:rPr/>
        <w:t xml:space="preserve"> especially when her cousin died from alcohol poisoning.</w:t>
      </w:r>
      <w:del w:author="Gary Smailes" w:date="2024-01-11T11:15:41.414Z" w:id="888677323">
        <w:r w:rsidDel="060C4198">
          <w:delText xml:space="preserve">  </w:delText>
        </w:r>
      </w:del>
      <w:ins w:author="Gary Smailes" w:date="2024-01-11T11:15:41.415Z" w:id="1578491479">
        <w:r w:rsidR="060C4198">
          <w:t xml:space="preserve"> </w:t>
        </w:r>
      </w:ins>
      <w:r w:rsidR="060C4198">
        <w:rPr/>
        <w:t>The family was wrought with divorce and dysfunction.</w:t>
      </w:r>
      <w:del w:author="Gary Smailes" w:date="2024-01-11T11:15:41.416Z" w:id="877156162">
        <w:r w:rsidDel="060C4198">
          <w:delText xml:space="preserve">  </w:delText>
        </w:r>
      </w:del>
      <w:ins w:author="Gary Smailes" w:date="2024-01-11T11:15:41.417Z" w:id="2099362436">
        <w:r w:rsidR="060C4198">
          <w:t xml:space="preserve"> </w:t>
        </w:r>
      </w:ins>
      <w:r w:rsidR="060C4198">
        <w:rPr/>
        <w:t xml:space="preserve">Children the uncles </w:t>
      </w:r>
      <w:r w:rsidR="060C4198">
        <w:rPr/>
        <w:t>didn’t</w:t>
      </w:r>
      <w:r w:rsidR="060C4198">
        <w:rPr/>
        <w:t xml:space="preserve"> know about showed up at </w:t>
      </w:r>
      <w:del w:author="Gary Smailes" w:date="2024-01-11T13:47:35.561Z" w:id="946215708">
        <w:r w:rsidDel="060C4198">
          <w:delText xml:space="preserve">16 </w:delText>
        </w:r>
      </w:del>
      <w:ins w:author="Gary Smailes" w:date="2024-01-11T13:47:38.215Z" w:id="638850900">
        <w:r w:rsidR="060C4198">
          <w:t xml:space="preserve">sixteen, </w:t>
        </w:r>
      </w:ins>
      <w:r w:rsidR="060C4198">
        <w:rPr/>
        <w:t>when they were allowed to find their biological parents.</w:t>
      </w:r>
      <w:del w:author="Gary Smailes" w:date="2024-01-11T11:15:41.417Z" w:id="1660963431">
        <w:r w:rsidDel="060C4198">
          <w:delText xml:space="preserve">  </w:delText>
        </w:r>
      </w:del>
      <w:ins w:author="Gary Smailes" w:date="2024-01-11T11:15:41.418Z" w:id="954180833">
        <w:r w:rsidR="060C4198">
          <w:t xml:space="preserve"> </w:t>
        </w:r>
      </w:ins>
      <w:r w:rsidRPr="060C4198" w:rsidR="060C4198">
        <w:rPr>
          <w:i w:val="1"/>
          <w:iCs w:val="1"/>
        </w:rPr>
        <w:t>Man, what a wonderful and messed up childhood.</w:t>
      </w:r>
      <w:del w:author="Gary Smailes" w:date="2024-01-11T11:15:41.418Z" w:id="1970016776">
        <w:r w:rsidRPr="060C4198" w:rsidDel="060C4198">
          <w:rPr>
            <w:i w:val="1"/>
            <w:iCs w:val="1"/>
          </w:rPr>
          <w:delText xml:space="preserve">  </w:delText>
        </w:r>
      </w:del>
      <w:ins w:author="Gary Smailes" w:date="2024-01-11T11:15:41.419Z" w:id="197214044">
        <w:r w:rsidRPr="060C4198" w:rsidR="060C4198">
          <w:rPr>
            <w:i w:val="1"/>
            <w:iCs w:val="1"/>
          </w:rPr>
          <w:t xml:space="preserve"> </w:t>
        </w:r>
      </w:ins>
      <w:r w:rsidRPr="060C4198" w:rsidR="060C4198">
        <w:rPr>
          <w:i w:val="1"/>
          <w:iCs w:val="1"/>
        </w:rPr>
        <w:t>Imagine growing up any other way.</w:t>
      </w:r>
    </w:p>
    <w:p w:rsidR="00425D1E" w:rsidP="00425D1E" w:rsidRDefault="00425D1E" w14:paraId="56E6FF32" w14:textId="07528BF1">
      <w:pPr>
        <w:spacing w:line="480" w:lineRule="auto"/>
        <w:ind w:firstLine="720"/>
        <w:jc w:val="both"/>
      </w:pPr>
      <w:r w:rsidR="060C4198">
        <w:rPr/>
        <w:t>The fire is starting to fade like her memories, so she adds some wood to it</w:t>
      </w:r>
      <w:r w:rsidR="060C4198">
        <w:rPr/>
        <w:t>.</w:t>
      </w:r>
      <w:del w:author="Gary Smailes" w:date="2024-01-11T11:15:41.42Z" w:id="2061252504">
        <w:r w:rsidDel="060C4198">
          <w:delText xml:space="preserve">  </w:delText>
        </w:r>
      </w:del>
      <w:ins w:author="Gary Smailes" w:date="2024-01-11T11:15:41.42Z" w:id="102224850">
        <w:r w:rsidR="060C4198">
          <w:t xml:space="preserve"> </w:t>
        </w:r>
      </w:ins>
      <w:r w:rsidR="060C4198">
        <w:rPr/>
        <w:t>She sits back down and covers herself with the blanket again.</w:t>
      </w:r>
    </w:p>
    <w:p w:rsidR="00425D1E" w:rsidP="00425D1E" w:rsidRDefault="00425D1E" w14:paraId="76D8F648" w14:textId="29B816AD">
      <w:pPr>
        <w:spacing w:line="480" w:lineRule="auto"/>
        <w:ind w:firstLine="720"/>
        <w:jc w:val="both"/>
      </w:pPr>
      <w:r w:rsidR="060C4198">
        <w:rPr/>
        <w:t>Her husband comes out onto the patio</w:t>
      </w:r>
      <w:r w:rsidR="060C4198">
        <w:rPr/>
        <w:t>.</w:t>
      </w:r>
      <w:del w:author="Gary Smailes" w:date="2024-01-11T11:15:41.42Z" w:id="1472155745">
        <w:r w:rsidDel="060C4198">
          <w:delText xml:space="preserve">  </w:delText>
        </w:r>
      </w:del>
      <w:ins w:author="Gary Smailes" w:date="2024-01-11T11:15:41.421Z" w:id="250131092">
        <w:r w:rsidR="060C4198">
          <w:t xml:space="preserve"> </w:t>
        </w:r>
      </w:ins>
    </w:p>
    <w:p w:rsidR="00425D1E" w:rsidP="060C4198" w:rsidRDefault="00425D1E" w14:paraId="7C6D0F2E" w14:textId="03C9EC1D">
      <w:pPr>
        <w:pStyle w:val="Normal"/>
        <w:suppressLineNumbers w:val="0"/>
        <w:bidi w:val="0"/>
        <w:spacing w:before="0" w:beforeAutospacing="off" w:after="0" w:afterAutospacing="off" w:line="480" w:lineRule="auto"/>
        <w:ind w:left="0" w:right="0" w:firstLine="720"/>
        <w:jc w:val="both"/>
        <w:pPrChange w:author="Gary Smailes" w:date="2024-01-11T13:48:02.045Z">
          <w:pPr>
            <w:pStyle w:val="Normal"/>
            <w:spacing w:line="480" w:lineRule="auto"/>
            <w:ind w:firstLine="720"/>
            <w:jc w:val="both"/>
          </w:pPr>
        </w:pPrChange>
      </w:pPr>
      <w:r w:rsidR="060C4198">
        <w:rPr/>
        <w:t xml:space="preserve">“What’s </w:t>
      </w:r>
      <w:r w:rsidR="060C4198">
        <w:rPr/>
        <w:t>shakin</w:t>
      </w:r>
      <w:r w:rsidR="060C4198">
        <w:rPr/>
        <w:t>’</w:t>
      </w:r>
      <w:ins w:author="Gary Smailes" w:date="2024-01-11T13:47:59.088Z" w:id="395681246">
        <w:r w:rsidR="060C4198">
          <w:t>?</w:t>
        </w:r>
      </w:ins>
      <w:del w:author="Gary Smailes" w:date="2024-01-11T13:47:56.903Z" w:id="1414048997">
        <w:r w:rsidDel="060C4198">
          <w:delText>,</w:delText>
        </w:r>
      </w:del>
      <w:r w:rsidR="060C4198">
        <w:rPr/>
        <w:t xml:space="preserve">” he </w:t>
      </w:r>
      <w:del w:author="Gary Smailes" w:date="2024-01-11T13:48:01.999Z" w:id="1643443513">
        <w:r w:rsidDel="060C4198">
          <w:delText>says</w:delText>
        </w:r>
      </w:del>
      <w:ins w:author="Gary Smailes" w:date="2024-01-11T13:48:02.381Z" w:id="1427004486">
        <w:r w:rsidR="060C4198">
          <w:t>asks</w:t>
        </w:r>
      </w:ins>
      <w:r w:rsidR="060C4198">
        <w:rPr/>
        <w:t>.</w:t>
      </w:r>
      <w:del w:author="Gary Smailes" w:date="2024-01-11T11:15:41.422Z" w:id="1590505511">
        <w:r w:rsidDel="060C4198">
          <w:delText xml:space="preserve">  </w:delText>
        </w:r>
      </w:del>
      <w:ins w:author="Gary Smailes" w:date="2024-01-11T11:15:41.422Z" w:id="2020419844">
        <w:r w:rsidR="060C4198">
          <w:t xml:space="preserve"> </w:t>
        </w:r>
      </w:ins>
    </w:p>
    <w:p w:rsidRPr="00772E29" w:rsidR="00425D1E" w:rsidP="00425D1E" w:rsidRDefault="00425D1E" w14:paraId="7EEC4E9E" w14:textId="5A7D07AB">
      <w:pPr>
        <w:spacing w:line="480" w:lineRule="auto"/>
        <w:ind w:firstLine="720"/>
        <w:jc w:val="both"/>
      </w:pPr>
      <w:r w:rsidR="060C4198">
        <w:rPr/>
        <w:t>She turns to look at him</w:t>
      </w:r>
      <w:r w:rsidR="060C4198">
        <w:rPr/>
        <w:t>.</w:t>
      </w:r>
      <w:del w:author="Gary Smailes" w:date="2024-01-11T11:15:41.423Z" w:id="390510692">
        <w:r w:rsidDel="060C4198">
          <w:delText xml:space="preserve">  </w:delText>
        </w:r>
      </w:del>
      <w:ins w:author="Gary Smailes" w:date="2024-01-11T11:15:41.424Z" w:id="1514587012">
        <w:r w:rsidR="060C4198">
          <w:t xml:space="preserve"> </w:t>
        </w:r>
      </w:ins>
      <w:r w:rsidR="060C4198">
        <w:rPr/>
        <w:t>There is just one light shining by the patio doors behind him</w:t>
      </w:r>
      <w:r w:rsidR="060C4198">
        <w:rPr/>
        <w:t>.</w:t>
      </w:r>
      <w:del w:author="Gary Smailes" w:date="2024-01-11T11:15:41.425Z" w:id="838302807">
        <w:r w:rsidDel="060C4198">
          <w:delText xml:space="preserve">  </w:delText>
        </w:r>
      </w:del>
      <w:ins w:author="Gary Smailes" w:date="2024-01-11T11:15:41.425Z" w:id="1701907542">
        <w:r w:rsidR="060C4198">
          <w:t xml:space="preserve"> </w:t>
        </w:r>
      </w:ins>
      <w:r w:rsidR="060C4198">
        <w:rPr/>
        <w:t>He is tall and handsome with a classic Stearns County look</w:t>
      </w:r>
      <w:r w:rsidR="060C4198">
        <w:rPr/>
        <w:t>.</w:t>
      </w:r>
      <w:del w:author="Gary Smailes" w:date="2024-01-11T11:15:41.425Z" w:id="44135943">
        <w:r w:rsidDel="060C4198">
          <w:delText xml:space="preserve">  </w:delText>
        </w:r>
      </w:del>
      <w:ins w:author="Gary Smailes" w:date="2024-01-11T11:15:41.426Z" w:id="2012138584">
        <w:r w:rsidR="060C4198">
          <w:t xml:space="preserve"> </w:t>
        </w:r>
      </w:ins>
      <w:r w:rsidR="060C4198">
        <w:rPr/>
        <w:t xml:space="preserve">His eyes are </w:t>
      </w:r>
      <w:r w:rsidR="060C4198">
        <w:rPr/>
        <w:t>brown</w:t>
      </w:r>
      <w:r w:rsidR="060C4198">
        <w:rPr/>
        <w:t xml:space="preserve"> and they sparkle</w:t>
      </w:r>
      <w:r w:rsidR="060C4198">
        <w:rPr/>
        <w:t>.</w:t>
      </w:r>
      <w:del w:author="Gary Smailes" w:date="2024-01-11T11:15:41.427Z" w:id="1790192276">
        <w:r w:rsidDel="060C4198">
          <w:delText xml:space="preserve">  </w:delText>
        </w:r>
      </w:del>
      <w:ins w:author="Gary Smailes" w:date="2024-01-11T11:15:41.427Z" w:id="1504849002">
        <w:r w:rsidR="060C4198">
          <w:t xml:space="preserve"> </w:t>
        </w:r>
      </w:ins>
      <w:r w:rsidR="060C4198">
        <w:rPr/>
        <w:t>He’s</w:t>
      </w:r>
      <w:r w:rsidR="060C4198">
        <w:rPr/>
        <w:t xml:space="preserve"> like the country songs playing over and over on the radio that is always on in the garage</w:t>
      </w:r>
      <w:r w:rsidR="060C4198">
        <w:rPr/>
        <w:t>.</w:t>
      </w:r>
      <w:del w:author="Gary Smailes" w:date="2024-01-11T11:15:41.428Z" w:id="1149735464">
        <w:r w:rsidDel="060C4198">
          <w:delText xml:space="preserve">  </w:delText>
        </w:r>
      </w:del>
      <w:ins w:author="Gary Smailes" w:date="2024-01-11T11:15:41.429Z" w:id="927480741">
        <w:r w:rsidR="060C4198">
          <w:t xml:space="preserve"> </w:t>
        </w:r>
      </w:ins>
      <w:r w:rsidR="060C4198">
        <w:rPr/>
        <w:t>Strong, animated, and reliable</w:t>
      </w:r>
      <w:r w:rsidR="060C4198">
        <w:rPr/>
        <w:t>.</w:t>
      </w:r>
      <w:del w:author="Gary Smailes" w:date="2024-01-11T11:15:41.43Z" w:id="1236765193">
        <w:r w:rsidDel="060C4198">
          <w:delText xml:space="preserve">  </w:delText>
        </w:r>
      </w:del>
      <w:ins w:author="Gary Smailes" w:date="2024-01-11T11:15:41.431Z" w:id="1242491383">
        <w:r w:rsidR="060C4198">
          <w:t xml:space="preserve"> </w:t>
        </w:r>
      </w:ins>
      <w:r w:rsidR="060C4198">
        <w:rPr/>
        <w:t>He can build and fix anything</w:t>
      </w:r>
      <w:r w:rsidR="060C4198">
        <w:rPr/>
        <w:t>.</w:t>
      </w:r>
      <w:del w:author="Gary Smailes" w:date="2024-01-11T11:15:41.432Z" w:id="830883263">
        <w:r w:rsidDel="060C4198">
          <w:delText xml:space="preserve">  </w:delText>
        </w:r>
      </w:del>
      <w:ins w:author="Gary Smailes" w:date="2024-01-11T11:15:41.432Z" w:id="954650253">
        <w:r w:rsidR="060C4198">
          <w:t xml:space="preserve"> </w:t>
        </w:r>
      </w:ins>
      <w:r w:rsidR="060C4198">
        <w:rPr/>
        <w:t>He walks over to her and stands tall</w:t>
      </w:r>
      <w:r w:rsidR="060C4198">
        <w:rPr/>
        <w:t>.</w:t>
      </w:r>
      <w:del w:author="Gary Smailes" w:date="2024-01-11T11:15:41.433Z" w:id="1158114160">
        <w:r w:rsidDel="060C4198">
          <w:delText xml:space="preserve">  </w:delText>
        </w:r>
      </w:del>
      <w:ins w:author="Gary Smailes" w:date="2024-01-11T11:15:41.434Z" w:id="807641014">
        <w:r w:rsidR="060C4198">
          <w:t xml:space="preserve"> </w:t>
        </w:r>
      </w:ins>
      <w:r w:rsidR="060C4198">
        <w:rPr/>
        <w:t>The fire is a constant glow, reflecting off him.</w:t>
      </w:r>
    </w:p>
    <w:p w:rsidR="00425D1E" w:rsidP="00425D1E" w:rsidRDefault="00425D1E" w14:paraId="4A910DCA" w14:textId="77777777">
      <w:pPr>
        <w:spacing w:line="480" w:lineRule="auto"/>
        <w:ind w:firstLine="720"/>
        <w:jc w:val="both"/>
      </w:pPr>
      <w:r>
        <w:t>“Not much, just relaxing,” she says.</w:t>
      </w:r>
    </w:p>
    <w:p w:rsidR="00425D1E" w:rsidP="00425D1E" w:rsidRDefault="00425D1E" w14:paraId="39CAEB1B" w14:textId="24DF93B3">
      <w:pPr>
        <w:spacing w:line="480" w:lineRule="auto"/>
        <w:ind w:firstLine="720"/>
        <w:jc w:val="both"/>
      </w:pPr>
      <w:r w:rsidR="060C4198">
        <w:rPr/>
        <w:t>“Yeah,” he looks out across the field to the lake.</w:t>
      </w:r>
      <w:del w:author="Gary Smailes" w:date="2024-01-11T11:15:41.434Z" w:id="137677855">
        <w:r w:rsidDel="060C4198">
          <w:delText xml:space="preserve">  </w:delText>
        </w:r>
      </w:del>
      <w:ins w:author="Gary Smailes" w:date="2024-01-11T11:15:41.435Z" w:id="1584312432">
        <w:r w:rsidR="060C4198">
          <w:t xml:space="preserve"> </w:t>
        </w:r>
      </w:ins>
      <w:r w:rsidR="060C4198">
        <w:rPr/>
        <w:t xml:space="preserve">She looks as well and </w:t>
      </w:r>
      <w:del w:author="Gary Smailes" w:date="2024-01-11T13:48:33.379Z" w:id="127768919">
        <w:r w:rsidDel="060C4198">
          <w:delText xml:space="preserve">then </w:delText>
        </w:r>
      </w:del>
      <w:r w:rsidR="060C4198">
        <w:rPr/>
        <w:t>glances up.</w:t>
      </w:r>
      <w:del w:author="Gary Smailes" w:date="2024-01-11T11:15:41.436Z" w:id="1719521489">
        <w:r w:rsidDel="060C4198">
          <w:delText xml:space="preserve">  </w:delText>
        </w:r>
      </w:del>
      <w:ins w:author="Gary Smailes" w:date="2024-01-11T11:15:41.436Z" w:id="1941010664">
        <w:r w:rsidR="060C4198">
          <w:t xml:space="preserve"> </w:t>
        </w:r>
      </w:ins>
      <w:r w:rsidR="060C4198">
        <w:rPr/>
        <w:t>Again, the stars are so vivid and bright.</w:t>
      </w:r>
      <w:del w:author="Gary Smailes" w:date="2024-01-11T11:15:41.436Z" w:id="1289724557">
        <w:r w:rsidDel="060C4198">
          <w:delText xml:space="preserve">  </w:delText>
        </w:r>
      </w:del>
      <w:ins w:author="Gary Smailes" w:date="2024-01-11T11:15:41.437Z" w:id="556915761">
        <w:r w:rsidR="060C4198">
          <w:t xml:space="preserve"> </w:t>
        </w:r>
      </w:ins>
      <w:r w:rsidR="060C4198">
        <w:rPr/>
        <w:t>She can see the big dipper.</w:t>
      </w:r>
      <w:del w:author="Gary Smailes" w:date="2024-01-11T11:15:41.437Z" w:id="386118958">
        <w:r w:rsidDel="060C4198">
          <w:delText xml:space="preserve">  </w:delText>
        </w:r>
      </w:del>
      <w:ins w:author="Gary Smailes" w:date="2024-01-11T11:15:41.438Z" w:id="1933398998">
        <w:r w:rsidR="060C4198">
          <w:t xml:space="preserve"> </w:t>
        </w:r>
      </w:ins>
    </w:p>
    <w:p w:rsidR="00425D1E" w:rsidP="00425D1E" w:rsidRDefault="00425D1E" w14:paraId="38AA33CA" w14:textId="77777777">
      <w:pPr>
        <w:spacing w:line="480" w:lineRule="auto"/>
        <w:ind w:firstLine="720"/>
        <w:jc w:val="both"/>
      </w:pPr>
      <w:r>
        <w:t xml:space="preserve">“The kids go </w:t>
      </w:r>
      <w:proofErr w:type="gramStart"/>
      <w:r>
        <w:t>down</w:t>
      </w:r>
      <w:proofErr w:type="gramEnd"/>
      <w:r>
        <w:t xml:space="preserve"> ok?” he asks.</w:t>
      </w:r>
    </w:p>
    <w:p w:rsidR="00425D1E" w:rsidP="00425D1E" w:rsidRDefault="00425D1E" w14:paraId="7491A312" w14:textId="77777777">
      <w:pPr>
        <w:spacing w:line="480" w:lineRule="auto"/>
        <w:ind w:firstLine="720"/>
        <w:jc w:val="both"/>
      </w:pPr>
      <w:r>
        <w:t xml:space="preserve">“Yeah, the little ones were both fast asleep before their </w:t>
      </w:r>
      <w:proofErr w:type="gramStart"/>
      <w:r>
        <w:t>head</w:t>
      </w:r>
      <w:proofErr w:type="gramEnd"/>
      <w:r>
        <w:t xml:space="preserve"> even hit the pillows and Thomas was also drifting off quickly,” she says.</w:t>
      </w:r>
    </w:p>
    <w:p w:rsidR="00425D1E" w:rsidP="00425D1E" w:rsidRDefault="00425D1E" w14:paraId="1229EFD0" w14:textId="355F7574">
      <w:pPr>
        <w:spacing w:line="480" w:lineRule="auto"/>
        <w:ind w:firstLine="720"/>
        <w:jc w:val="both"/>
      </w:pPr>
      <w:r w:rsidR="060C4198">
        <w:rPr/>
        <w:t xml:space="preserve">“Cool, </w:t>
      </w:r>
      <w:r w:rsidR="060C4198">
        <w:rPr/>
        <w:t>what’s</w:t>
      </w:r>
      <w:r w:rsidR="060C4198">
        <w:rPr/>
        <w:t xml:space="preserve"> on the agenda for tomorrow</w:t>
      </w:r>
      <w:r w:rsidR="060C4198">
        <w:rPr/>
        <w:t>?</w:t>
      </w:r>
      <w:del w:author="Gary Smailes" w:date="2024-01-11T11:15:41.438Z" w:id="609315605">
        <w:r w:rsidDel="060C4198">
          <w:delText xml:space="preserve">  </w:delText>
        </w:r>
      </w:del>
      <w:ins w:author="Gary Smailes" w:date="2024-01-11T11:15:41.439Z" w:id="933240677">
        <w:r w:rsidR="060C4198">
          <w:t xml:space="preserve"> </w:t>
        </w:r>
      </w:ins>
      <w:r w:rsidR="060C4198">
        <w:rPr/>
        <w:t>What about the weekend?”</w:t>
      </w:r>
      <w:del w:author="Gary Smailes" w:date="2024-01-11T11:15:41.439Z" w:id="214843750">
        <w:r w:rsidDel="060C4198">
          <w:delText xml:space="preserve">  </w:delText>
        </w:r>
      </w:del>
      <w:ins w:author="Gary Smailes" w:date="2024-01-11T11:15:41.44Z" w:id="428722667">
        <w:r w:rsidR="060C4198">
          <w:t xml:space="preserve"> </w:t>
        </w:r>
      </w:ins>
      <w:r w:rsidR="060C4198">
        <w:rPr/>
        <w:t>he asks.</w:t>
      </w:r>
    </w:p>
    <w:p w:rsidR="00425D1E" w:rsidP="00425D1E" w:rsidRDefault="00425D1E" w14:paraId="6DE1C538" w14:textId="3CEA660F">
      <w:pPr>
        <w:spacing w:line="480" w:lineRule="auto"/>
        <w:ind w:firstLine="720"/>
        <w:jc w:val="both"/>
      </w:pPr>
      <w:r w:rsidR="060C4198">
        <w:rPr/>
        <w:t>He gives her a quick kiss and makes his way back into the house after she fills him in on the week’s schedule</w:t>
      </w:r>
      <w:r w:rsidR="060C4198">
        <w:rPr/>
        <w:t>.</w:t>
      </w:r>
      <w:del w:author="Gary Smailes" w:date="2024-01-11T11:15:41.44Z" w:id="1889261913">
        <w:r w:rsidDel="060C4198">
          <w:delText xml:space="preserve">  </w:delText>
        </w:r>
      </w:del>
      <w:ins w:author="Gary Smailes" w:date="2024-01-11T11:15:41.441Z" w:id="1241500329">
        <w:r w:rsidR="060C4198">
          <w:t xml:space="preserve"> </w:t>
        </w:r>
      </w:ins>
    </w:p>
    <w:p w:rsidR="00425D1E" w:rsidP="060C4198" w:rsidRDefault="00425D1E" w14:paraId="0957DA33" w14:textId="532DF59F">
      <w:pPr>
        <w:pStyle w:val="Normal"/>
        <w:suppressLineNumbers w:val="0"/>
        <w:bidi w:val="0"/>
        <w:spacing w:before="0" w:beforeAutospacing="off" w:after="0" w:afterAutospacing="off" w:line="480" w:lineRule="auto"/>
        <w:ind w:left="0" w:right="0" w:firstLine="720"/>
        <w:jc w:val="both"/>
        <w:pPrChange w:author="Gary Smailes" w:date="2024-01-11T14:05:32.741Z">
          <w:pPr>
            <w:pStyle w:val="Normal"/>
            <w:spacing w:line="480" w:lineRule="auto"/>
            <w:ind w:firstLine="720"/>
            <w:jc w:val="both"/>
          </w:pPr>
        </w:pPrChange>
      </w:pPr>
      <w:r w:rsidR="060C4198">
        <w:rPr/>
        <w:t xml:space="preserve">She notices lightning in the distance and dark clouds looming a </w:t>
      </w:r>
      <w:r w:rsidR="060C4198">
        <w:rPr/>
        <w:t>ways</w:t>
      </w:r>
      <w:r w:rsidR="060C4198">
        <w:rPr/>
        <w:t xml:space="preserve"> off, which fills her with dread.</w:t>
      </w:r>
      <w:del w:author="Gary Smailes" w:date="2024-01-11T11:15:41.441Z" w:id="1281485545">
        <w:r w:rsidDel="060C4198">
          <w:delText xml:space="preserve">  </w:delText>
        </w:r>
      </w:del>
      <w:ins w:author="Gary Smailes" w:date="2024-01-11T11:15:41.442Z" w:id="941624812">
        <w:r w:rsidR="060C4198">
          <w:t xml:space="preserve"> </w:t>
        </w:r>
      </w:ins>
      <w:r w:rsidR="060C4198">
        <w:rPr/>
        <w:t>The sky is clear, and the stars are shining right above her.</w:t>
      </w:r>
      <w:del w:author="Gary Smailes" w:date="2024-01-11T11:15:41.443Z" w:id="26700092">
        <w:r w:rsidDel="060C4198">
          <w:delText xml:space="preserve">  </w:delText>
        </w:r>
      </w:del>
      <w:ins w:author="Gary Smailes" w:date="2024-01-11T11:15:41.443Z" w:id="504152722">
        <w:r w:rsidR="060C4198">
          <w:t xml:space="preserve"> </w:t>
        </w:r>
      </w:ins>
      <w:r w:rsidRPr="060C4198" w:rsidR="060C4198">
        <w:rPr>
          <w:i w:val="1"/>
          <w:iCs w:val="1"/>
        </w:rPr>
        <w:t>That’s funny, the forecast didn’t show any thunderstorms.</w:t>
      </w:r>
      <w:del w:author="Gary Smailes" w:date="2024-01-11T11:15:41.443Z" w:id="1102206308">
        <w:r w:rsidRPr="060C4198" w:rsidDel="060C4198">
          <w:rPr>
            <w:i w:val="1"/>
            <w:iCs w:val="1"/>
          </w:rPr>
          <w:delText xml:space="preserve">  </w:delText>
        </w:r>
      </w:del>
      <w:ins w:author="Gary Smailes" w:date="2024-01-11T11:15:41.443Z" w:id="2030489409">
        <w:r w:rsidRPr="060C4198" w:rsidR="060C4198">
          <w:rPr>
            <w:i w:val="1"/>
            <w:iCs w:val="1"/>
          </w:rPr>
          <w:t xml:space="preserve"> </w:t>
        </w:r>
      </w:ins>
      <w:r w:rsidR="060C4198">
        <w:rPr/>
        <w:t>The thought had crossed her mind, though, that they’d be having rain and potential storms later.</w:t>
      </w:r>
      <w:del w:author="Gary Smailes" w:date="2024-01-11T11:15:41.444Z" w:id="2081510717">
        <w:r w:rsidDel="060C4198">
          <w:delText xml:space="preserve">  </w:delText>
        </w:r>
      </w:del>
      <w:ins w:author="Gary Smailes" w:date="2024-01-11T11:15:41.444Z" w:id="577406515">
        <w:r w:rsidR="060C4198">
          <w:t xml:space="preserve"> </w:t>
        </w:r>
      </w:ins>
      <w:r w:rsidR="060C4198">
        <w:rPr/>
        <w:t xml:space="preserve">It had been </w:t>
      </w:r>
      <w:r w:rsidR="060C4198">
        <w:rPr/>
        <w:t>a hot day</w:t>
      </w:r>
      <w:r w:rsidR="060C4198">
        <w:rPr/>
        <w:t xml:space="preserve"> in July at about </w:t>
      </w:r>
      <w:del w:author="Gary Smailes" w:date="2024-01-11T14:05:32.654Z" w:id="69515148">
        <w:r w:rsidDel="060C4198">
          <w:delText xml:space="preserve">80 </w:delText>
        </w:r>
      </w:del>
      <w:ins w:author="Gary Smailes" w:date="2024-01-11T14:05:34.186Z" w:id="2024067584">
        <w:r w:rsidR="060C4198">
          <w:t xml:space="preserve">eighty </w:t>
        </w:r>
      </w:ins>
      <w:r w:rsidR="060C4198">
        <w:rPr/>
        <w:t>degrees and humid and with the hot days come late evening thunderstorms often.</w:t>
      </w:r>
      <w:del w:author="Gary Smailes" w:date="2024-01-11T11:15:41.445Z" w:id="555705016">
        <w:r w:rsidDel="060C4198">
          <w:delText xml:space="preserve">  </w:delText>
        </w:r>
      </w:del>
      <w:ins w:author="Gary Smailes" w:date="2024-01-11T11:15:41.446Z" w:id="87223852">
        <w:r w:rsidR="060C4198">
          <w:t xml:space="preserve"> </w:t>
        </w:r>
      </w:ins>
    </w:p>
    <w:p w:rsidRPr="00C17E90" w:rsidR="00425D1E" w:rsidP="00425D1E" w:rsidRDefault="00425D1E" w14:paraId="0A5A9CE3" w14:textId="4A5B8A99">
      <w:pPr>
        <w:spacing w:line="480" w:lineRule="auto"/>
        <w:ind w:firstLine="720"/>
        <w:jc w:val="both"/>
      </w:pPr>
      <w:r w:rsidR="060C4198">
        <w:rPr/>
        <w:t>As the storm rolls in, she sits back and watches</w:t>
      </w:r>
      <w:r w:rsidR="060C4198">
        <w:rPr/>
        <w:t>.</w:t>
      </w:r>
      <w:del w:author="Gary Smailes" w:date="2024-01-11T11:15:41.447Z" w:id="1990175701">
        <w:r w:rsidDel="060C4198">
          <w:delText xml:space="preserve">  </w:delText>
        </w:r>
      </w:del>
      <w:ins w:author="Gary Smailes" w:date="2024-01-11T11:15:41.448Z" w:id="822660624">
        <w:r w:rsidR="060C4198">
          <w:t xml:space="preserve"> </w:t>
        </w:r>
      </w:ins>
      <w:r w:rsidR="060C4198">
        <w:rPr/>
        <w:t xml:space="preserve">She peers at the lightening flashing like lightning bugs through the trees a </w:t>
      </w:r>
      <w:r w:rsidR="060C4198">
        <w:rPr/>
        <w:t>ways</w:t>
      </w:r>
      <w:r w:rsidR="060C4198">
        <w:rPr/>
        <w:t xml:space="preserve"> across the field</w:t>
      </w:r>
      <w:r w:rsidR="060C4198">
        <w:rPr/>
        <w:t>.</w:t>
      </w:r>
      <w:del w:author="Gary Smailes" w:date="2024-01-11T11:15:41.449Z" w:id="79409180">
        <w:r w:rsidDel="060C4198">
          <w:delText xml:space="preserve">  </w:delText>
        </w:r>
      </w:del>
      <w:ins w:author="Gary Smailes" w:date="2024-01-11T11:15:41.449Z" w:id="1925880833">
        <w:r w:rsidR="060C4198">
          <w:t xml:space="preserve"> </w:t>
        </w:r>
      </w:ins>
      <w:r w:rsidR="060C4198">
        <w:rPr/>
        <w:t>Her heart beats faster</w:t>
      </w:r>
      <w:r w:rsidR="060C4198">
        <w:rPr/>
        <w:t>.</w:t>
      </w:r>
      <w:del w:author="Gary Smailes" w:date="2024-01-11T11:15:41.45Z" w:id="857133236">
        <w:r w:rsidDel="060C4198">
          <w:delText xml:space="preserve">  </w:delText>
        </w:r>
      </w:del>
      <w:ins w:author="Gary Smailes" w:date="2024-01-11T11:15:41.45Z" w:id="459516221">
        <w:r w:rsidR="060C4198">
          <w:t xml:space="preserve"> </w:t>
        </w:r>
      </w:ins>
      <w:r w:rsidRPr="060C4198" w:rsidR="060C4198">
        <w:rPr>
          <w:i w:val="1"/>
          <w:iCs w:val="1"/>
        </w:rPr>
        <w:t xml:space="preserve">This storm </w:t>
      </w:r>
      <w:r w:rsidRPr="060C4198" w:rsidR="060C4198">
        <w:rPr>
          <w:i w:val="1"/>
          <w:iCs w:val="1"/>
        </w:rPr>
        <w:t>isn’t</w:t>
      </w:r>
      <w:r w:rsidRPr="060C4198" w:rsidR="060C4198">
        <w:rPr>
          <w:i w:val="1"/>
          <w:iCs w:val="1"/>
        </w:rPr>
        <w:t xml:space="preserve"> likely to bring tornadoes, and it </w:t>
      </w:r>
      <w:r w:rsidRPr="060C4198" w:rsidR="060C4198">
        <w:rPr>
          <w:i w:val="1"/>
          <w:iCs w:val="1"/>
        </w:rPr>
        <w:t>seems to be</w:t>
      </w:r>
      <w:r w:rsidRPr="060C4198" w:rsidR="060C4198">
        <w:rPr>
          <w:i w:val="1"/>
          <w:iCs w:val="1"/>
        </w:rPr>
        <w:t xml:space="preserve"> relatively calm</w:t>
      </w:r>
      <w:r w:rsidRPr="060C4198" w:rsidR="060C4198">
        <w:rPr>
          <w:i w:val="1"/>
          <w:iCs w:val="1"/>
        </w:rPr>
        <w:t>.</w:t>
      </w:r>
      <w:del w:author="Gary Smailes" w:date="2024-01-11T11:15:41.451Z" w:id="1857528162">
        <w:r w:rsidRPr="060C4198" w:rsidDel="060C4198">
          <w:rPr>
            <w:i w:val="1"/>
            <w:iCs w:val="1"/>
          </w:rPr>
          <w:delText xml:space="preserve">  </w:delText>
        </w:r>
      </w:del>
      <w:ins w:author="Gary Smailes" w:date="2024-01-11T11:15:41.452Z" w:id="911517040">
        <w:r w:rsidRPr="060C4198" w:rsidR="060C4198">
          <w:rPr>
            <w:i w:val="1"/>
            <w:iCs w:val="1"/>
          </w:rPr>
          <w:t xml:space="preserve"> </w:t>
        </w:r>
      </w:ins>
      <w:r w:rsidR="060C4198">
        <w:rPr/>
        <w:t>As it moves toward their home, there are clear portions of sky where the stars are still shining through</w:t>
      </w:r>
      <w:r w:rsidR="060C4198">
        <w:rPr/>
        <w:t>.</w:t>
      </w:r>
      <w:del w:author="Gary Smailes" w:date="2024-01-11T11:15:41.452Z" w:id="1452827656">
        <w:r w:rsidDel="060C4198">
          <w:delText xml:space="preserve">  </w:delText>
        </w:r>
      </w:del>
      <w:ins w:author="Gary Smailes" w:date="2024-01-11T11:15:41.453Z" w:id="1160849546">
        <w:r w:rsidR="060C4198">
          <w:t xml:space="preserve"> </w:t>
        </w:r>
      </w:ins>
      <w:r w:rsidR="060C4198">
        <w:rPr/>
        <w:t>The clouds drift off at the edges as well</w:t>
      </w:r>
      <w:r w:rsidR="060C4198">
        <w:rPr/>
        <w:t>.</w:t>
      </w:r>
      <w:del w:author="Gary Smailes" w:date="2024-01-11T11:15:41.453Z" w:id="1386818093">
        <w:r w:rsidDel="060C4198">
          <w:delText xml:space="preserve">  </w:delText>
        </w:r>
      </w:del>
      <w:ins w:author="Gary Smailes" w:date="2024-01-11T11:15:41.454Z" w:id="641272482">
        <w:r w:rsidR="060C4198">
          <w:t xml:space="preserve"> </w:t>
        </w:r>
      </w:ins>
      <w:r w:rsidR="060C4198">
        <w:rPr/>
        <w:t>Aside from the portions of sky peeking through, it is a black hole, light at the edges, and deep, dark in the middle</w:t>
      </w:r>
      <w:r w:rsidR="060C4198">
        <w:rPr/>
        <w:t>.</w:t>
      </w:r>
      <w:del w:author="Gary Smailes" w:date="2024-01-11T11:15:41.455Z" w:id="2129869700">
        <w:r w:rsidDel="060C4198">
          <w:delText xml:space="preserve">  </w:delText>
        </w:r>
      </w:del>
      <w:ins w:author="Gary Smailes" w:date="2024-01-11T11:15:41.455Z" w:id="1385050733">
        <w:r w:rsidR="060C4198">
          <w:t xml:space="preserve"> </w:t>
        </w:r>
      </w:ins>
      <w:r w:rsidR="060C4198">
        <w:rPr/>
        <w:t xml:space="preserve">On cue, lightning fills the sky and then she hears a loud boom that shakes her. </w:t>
      </w:r>
    </w:p>
    <w:p w:rsidRPr="00D36BC2" w:rsidR="00425D1E" w:rsidP="00425D1E" w:rsidRDefault="00425D1E" w14:paraId="51417972" w14:textId="6DD658D4">
      <w:pPr>
        <w:spacing w:line="480" w:lineRule="auto"/>
        <w:ind w:firstLine="720"/>
        <w:jc w:val="both"/>
      </w:pPr>
      <w:r w:rsidR="060C4198">
        <w:rPr/>
        <w:t>Every time it storms and it’s fierce, she remembers the anxiety and fear from the October tornado that blew through her hometown.</w:t>
      </w:r>
      <w:del w:author="Gary Smailes" w:date="2024-01-11T11:15:41.456Z" w:id="1249994778">
        <w:r w:rsidDel="060C4198">
          <w:delText xml:space="preserve">  </w:delText>
        </w:r>
      </w:del>
      <w:ins w:author="Gary Smailes" w:date="2024-01-11T11:15:41.457Z" w:id="722414027">
        <w:r w:rsidR="060C4198">
          <w:t xml:space="preserve"> </w:t>
        </w:r>
      </w:ins>
      <w:r w:rsidR="060C4198">
        <w:rPr/>
        <w:t>A friend’s house was demolished by that tornado and the family was in the house at the time.</w:t>
      </w:r>
      <w:del w:author="Gary Smailes" w:date="2024-01-11T11:15:41.458Z" w:id="1286039554">
        <w:r w:rsidDel="060C4198">
          <w:delText xml:space="preserve">  </w:delText>
        </w:r>
      </w:del>
      <w:ins w:author="Gary Smailes" w:date="2024-01-11T11:15:41.458Z" w:id="1118730044">
        <w:r w:rsidR="060C4198">
          <w:t xml:space="preserve"> </w:t>
        </w:r>
      </w:ins>
      <w:r w:rsidR="060C4198">
        <w:rPr/>
        <w:t xml:space="preserve">They survived, but the oldest child, who was </w:t>
      </w:r>
      <w:ins w:author="Gary Smailes" w:date="2024-01-11T14:06:30.415Z" w:id="2141723711">
        <w:r w:rsidR="060C4198">
          <w:t>five</w:t>
        </w:r>
      </w:ins>
      <w:del w:author="Gary Smailes" w:date="2024-01-11T14:06:29.707Z" w:id="1266729702">
        <w:r w:rsidDel="060C4198">
          <w:delText>5</w:delText>
        </w:r>
      </w:del>
      <w:r w:rsidR="060C4198">
        <w:rPr/>
        <w:t>, crushed her leg on their way to the basement.</w:t>
      </w:r>
      <w:del w:author="Gary Smailes" w:date="2024-01-11T11:15:41.459Z" w:id="659358678">
        <w:r w:rsidDel="060C4198">
          <w:delText xml:space="preserve">  </w:delText>
        </w:r>
      </w:del>
      <w:ins w:author="Gary Smailes" w:date="2024-01-11T11:15:41.459Z" w:id="813768716">
        <w:r w:rsidR="060C4198">
          <w:t xml:space="preserve"> </w:t>
        </w:r>
      </w:ins>
      <w:r w:rsidR="060C4198">
        <w:rPr/>
        <w:t xml:space="preserve">The tornado had also thrown an F-150 across the cornfield and she could see it as they examined the house, on its side, </w:t>
      </w:r>
      <w:r w:rsidR="060C4198">
        <w:rPr/>
        <w:t>crushed</w:t>
      </w:r>
      <w:r w:rsidR="060C4198">
        <w:rPr/>
        <w:t xml:space="preserve"> in several spots.</w:t>
      </w:r>
      <w:del w:author="Gary Smailes" w:date="2024-01-11T11:15:41.46Z" w:id="954299326">
        <w:r w:rsidDel="060C4198">
          <w:delText xml:space="preserve">  </w:delText>
        </w:r>
      </w:del>
      <w:ins w:author="Gary Smailes" w:date="2024-01-11T11:15:41.46Z" w:id="345334648">
        <w:r w:rsidR="060C4198">
          <w:t xml:space="preserve"> </w:t>
        </w:r>
      </w:ins>
      <w:r w:rsidR="060C4198">
        <w:rPr/>
        <w:t>It could have been her house or her dad’s blue Ford.</w:t>
      </w:r>
      <w:del w:author="Gary Smailes" w:date="2024-01-11T11:15:41.461Z" w:id="1070890308">
        <w:r w:rsidDel="060C4198">
          <w:delText xml:space="preserve">  </w:delText>
        </w:r>
      </w:del>
      <w:ins w:author="Gary Smailes" w:date="2024-01-11T11:15:41.461Z" w:id="592797264">
        <w:r w:rsidR="060C4198">
          <w:t xml:space="preserve"> </w:t>
        </w:r>
      </w:ins>
      <w:r w:rsidRPr="060C4198" w:rsidR="060C4198">
        <w:rPr>
          <w:i w:val="1"/>
          <w:iCs w:val="1"/>
        </w:rPr>
        <w:t>The fear they must have felt and the gratitude because it could have been so much worse.</w:t>
      </w:r>
      <w:del w:author="Gary Smailes" w:date="2024-01-11T11:15:41.462Z" w:id="302826887">
        <w:r w:rsidDel="060C4198">
          <w:delText xml:space="preserve">  </w:delText>
        </w:r>
      </w:del>
      <w:ins w:author="Gary Smailes" w:date="2024-01-11T11:15:41.463Z" w:id="1296494010">
        <w:r w:rsidR="060C4198">
          <w:t xml:space="preserve"> </w:t>
        </w:r>
      </w:ins>
      <w:del w:author="Gary Smailes" w:date="2024-01-11T11:15:41.463Z" w:id="1914310572">
        <w:r w:rsidDel="060C4198">
          <w:delText xml:space="preserve">  </w:delText>
        </w:r>
      </w:del>
      <w:ins w:author="Gary Smailes" w:date="2024-01-11T11:15:41.464Z" w:id="1096524541">
        <w:r w:rsidR="060C4198">
          <w:t xml:space="preserve"> </w:t>
        </w:r>
      </w:ins>
    </w:p>
    <w:p w:rsidR="00425D1E" w:rsidP="00425D1E" w:rsidRDefault="00425D1E" w14:paraId="57DCE11B" w14:textId="18E5D80A">
      <w:pPr>
        <w:spacing w:line="480" w:lineRule="auto"/>
        <w:ind w:firstLine="720"/>
        <w:jc w:val="both"/>
      </w:pPr>
      <w:r w:rsidR="060C4198">
        <w:rPr/>
        <w:t>She goes inside</w:t>
      </w:r>
      <w:del w:author="Gary Smailes" w:date="2024-01-11T14:06:53.842Z" w:id="68162707">
        <w:r w:rsidDel="060C4198">
          <w:delText xml:space="preserve"> then</w:delText>
        </w:r>
      </w:del>
      <w:r w:rsidR="060C4198">
        <w:rPr/>
        <w:t>; if she sits on the patio for much longer</w:t>
      </w:r>
      <w:del w:author="Gary Smailes" w:date="2024-01-11T14:06:58.454Z" w:id="1719547550">
        <w:r w:rsidDel="060C4198">
          <w:delText>,</w:delText>
        </w:r>
      </w:del>
      <w:r w:rsidR="060C4198">
        <w:rPr/>
        <w:t xml:space="preserve"> </w:t>
      </w:r>
      <w:r w:rsidR="060C4198">
        <w:rPr/>
        <w:t>she’ll</w:t>
      </w:r>
      <w:r w:rsidR="060C4198">
        <w:rPr/>
        <w:t xml:space="preserve"> be caught in the storm.</w:t>
      </w:r>
      <w:del w:author="Gary Smailes" w:date="2024-01-11T11:15:41.465Z" w:id="896860865">
        <w:r w:rsidDel="060C4198">
          <w:delText xml:space="preserve">  </w:delText>
        </w:r>
      </w:del>
      <w:ins w:author="Gary Smailes" w:date="2024-01-11T11:15:41.465Z" w:id="1602193100">
        <w:r w:rsidR="060C4198">
          <w:t xml:space="preserve"> </w:t>
        </w:r>
      </w:ins>
      <w:r w:rsidR="060C4198">
        <w:rPr/>
        <w:t>The fire is going out again and the rain will distinguish it.</w:t>
      </w:r>
      <w:del w:author="Gary Smailes" w:date="2024-01-11T11:15:41.466Z" w:id="1511327371">
        <w:r w:rsidDel="060C4198">
          <w:delText xml:space="preserve">  </w:delText>
        </w:r>
      </w:del>
      <w:ins w:author="Gary Smailes" w:date="2024-01-11T11:15:41.466Z" w:id="1999371928">
        <w:r w:rsidR="060C4198">
          <w:t xml:space="preserve"> </w:t>
        </w:r>
      </w:ins>
    </w:p>
    <w:p w:rsidR="00425D1E" w:rsidP="00425D1E" w:rsidRDefault="00425D1E" w14:paraId="4FB4A8B7" w14:textId="3D58D31F">
      <w:pPr>
        <w:spacing w:line="480" w:lineRule="auto"/>
        <w:ind w:firstLine="720"/>
        <w:jc w:val="both"/>
      </w:pPr>
      <w:r w:rsidR="060C4198">
        <w:rPr/>
        <w:t>She checks on the children</w:t>
      </w:r>
      <w:r w:rsidR="060C4198">
        <w:rPr/>
        <w:t>.</w:t>
      </w:r>
      <w:del w:author="Gary Smailes" w:date="2024-01-11T11:15:41.466Z" w:id="2115526770">
        <w:r w:rsidDel="060C4198">
          <w:delText xml:space="preserve">  </w:delText>
        </w:r>
      </w:del>
      <w:ins w:author="Gary Smailes" w:date="2024-01-11T11:15:41.467Z" w:id="2074086384">
        <w:r w:rsidR="060C4198">
          <w:t xml:space="preserve"> </w:t>
        </w:r>
      </w:ins>
      <w:r w:rsidR="060C4198">
        <w:rPr/>
        <w:t>Her daughter had moved to their bed, because she is afraid of the thunder and lightning and her youngest son is sleeping in her oldest son’s room, because they are both afraid as well</w:t>
      </w:r>
      <w:r w:rsidR="060C4198">
        <w:rPr/>
        <w:t>.</w:t>
      </w:r>
      <w:del w:author="Gary Smailes" w:date="2024-01-11T11:15:41.467Z" w:id="977276664">
        <w:r w:rsidDel="060C4198">
          <w:delText xml:space="preserve">  </w:delText>
        </w:r>
      </w:del>
      <w:ins w:author="Gary Smailes" w:date="2024-01-11T11:15:41.468Z" w:id="21723637">
        <w:r w:rsidR="060C4198">
          <w:t xml:space="preserve"> </w:t>
        </w:r>
      </w:ins>
      <w:r w:rsidR="060C4198">
        <w:rPr/>
        <w:t>So sweet</w:t>
      </w:r>
      <w:r w:rsidR="060C4198">
        <w:rPr/>
        <w:t>.</w:t>
      </w:r>
      <w:del w:author="Gary Smailes" w:date="2024-01-11T11:15:41.468Z" w:id="1398808275">
        <w:r w:rsidDel="060C4198">
          <w:delText xml:space="preserve">  </w:delText>
        </w:r>
      </w:del>
      <w:ins w:author="Gary Smailes" w:date="2024-01-11T11:15:41.468Z" w:id="1415356768">
        <w:r w:rsidR="060C4198">
          <w:t xml:space="preserve"> </w:t>
        </w:r>
      </w:ins>
      <w:r w:rsidR="060C4198">
        <w:rPr/>
        <w:t>She gives them each a silent kiss.</w:t>
      </w:r>
    </w:p>
    <w:p w:rsidR="00425D1E" w:rsidP="060C4198" w:rsidRDefault="00425D1E" w14:paraId="60B96180" w14:textId="2E1FB430">
      <w:pPr>
        <w:pStyle w:val="Normal"/>
        <w:suppressLineNumbers w:val="0"/>
        <w:bidi w:val="0"/>
        <w:spacing w:before="0" w:beforeAutospacing="off" w:after="0" w:afterAutospacing="off" w:line="480" w:lineRule="auto"/>
        <w:ind w:left="0" w:right="0" w:firstLine="720"/>
        <w:jc w:val="both"/>
        <w:pPrChange w:author="Gary Smailes" w:date="2024-01-11T14:07:43.713Z">
          <w:pPr>
            <w:pStyle w:val="Normal"/>
            <w:spacing w:line="480" w:lineRule="auto"/>
            <w:ind w:firstLine="720"/>
            <w:jc w:val="both"/>
          </w:pPr>
        </w:pPrChange>
      </w:pPr>
      <w:r w:rsidR="060C4198">
        <w:rPr/>
        <w:t>She thinks how possible it is that something can shift, and she needs to be ready.</w:t>
      </w:r>
      <w:del w:author="Gary Smailes" w:date="2024-01-11T11:15:41.469Z" w:id="288437592">
        <w:r w:rsidDel="060C4198">
          <w:delText xml:space="preserve">  </w:delText>
        </w:r>
      </w:del>
      <w:ins w:author="Gary Smailes" w:date="2024-01-11T11:15:41.474Z" w:id="1809852733">
        <w:r w:rsidR="060C4198">
          <w:t xml:space="preserve"> </w:t>
        </w:r>
      </w:ins>
      <w:r w:rsidR="060C4198">
        <w:rPr/>
        <w:t>She goes through her usual plan in her mind.</w:t>
      </w:r>
      <w:del w:author="Gary Smailes" w:date="2024-01-11T11:15:41.474Z" w:id="1736176069">
        <w:r w:rsidDel="060C4198">
          <w:delText xml:space="preserve">  </w:delText>
        </w:r>
      </w:del>
      <w:ins w:author="Gary Smailes" w:date="2024-01-11T11:15:41.475Z" w:id="84491576">
        <w:r w:rsidR="060C4198">
          <w:t xml:space="preserve"> </w:t>
        </w:r>
      </w:ins>
      <w:r w:rsidR="060C4198">
        <w:rPr/>
        <w:t>If there is a tornado or the winds are blowing so much it is a danger to be near windows, she would run and sweep up her two younger ones</w:t>
      </w:r>
      <w:ins w:author="Gary Smailes" w:date="2024-01-11T14:07:33.101Z" w:id="794108207">
        <w:r w:rsidR="060C4198">
          <w:t>,</w:t>
        </w:r>
      </w:ins>
      <w:r w:rsidR="060C4198">
        <w:rPr/>
        <w:t xml:space="preserve"> while yelling to Thomas to go downstairs</w:t>
      </w:r>
      <w:del w:author="Gary Smailes" w:date="2024-01-11T14:07:36.104Z" w:id="1624201531">
        <w:r w:rsidDel="060C4198">
          <w:delText xml:space="preserve"> immediately</w:delText>
        </w:r>
      </w:del>
      <w:r w:rsidR="060C4198">
        <w:rPr/>
        <w:t>.</w:t>
      </w:r>
      <w:del w:author="Gary Smailes" w:date="2024-01-11T11:15:41.475Z" w:id="1406694653">
        <w:r w:rsidDel="060C4198">
          <w:delText xml:space="preserve">  </w:delText>
        </w:r>
      </w:del>
      <w:ins w:author="Gary Smailes" w:date="2024-01-11T11:15:41.475Z" w:id="577661753">
        <w:r w:rsidR="060C4198">
          <w:t xml:space="preserve"> </w:t>
        </w:r>
      </w:ins>
      <w:r w:rsidR="060C4198">
        <w:rPr/>
        <w:t xml:space="preserve">She figures that in that moment, her adrenaline </w:t>
      </w:r>
      <w:del w:author="Gary Smailes" w:date="2024-01-11T14:07:43.66Z" w:id="1873619730">
        <w:r w:rsidDel="060C4198">
          <w:delText xml:space="preserve">will </w:delText>
        </w:r>
      </w:del>
      <w:ins w:author="Gary Smailes" w:date="2024-01-11T14:07:46.427Z" w:id="1338072069">
        <w:r w:rsidR="060C4198">
          <w:t xml:space="preserve">would </w:t>
        </w:r>
      </w:ins>
      <w:r w:rsidR="060C4198">
        <w:rPr/>
        <w:t>allow her to carry her two youngest to the basement</w:t>
      </w:r>
      <w:del w:author="Gary Smailes" w:date="2024-01-11T14:07:52.423Z" w:id="675886055">
        <w:r w:rsidDel="060C4198">
          <w:delText xml:space="preserve"> quickly and swiftly</w:delText>
        </w:r>
      </w:del>
      <w:r w:rsidR="060C4198">
        <w:rPr/>
        <w:t>.</w:t>
      </w:r>
      <w:del w:author="Gary Smailes" w:date="2024-01-11T11:15:41.476Z" w:id="1320960314">
        <w:r w:rsidDel="060C4198">
          <w:delText xml:space="preserve">  </w:delText>
        </w:r>
      </w:del>
      <w:ins w:author="Gary Smailes" w:date="2024-01-11T11:15:41.476Z" w:id="2041681531">
        <w:r w:rsidR="060C4198">
          <w:t xml:space="preserve"> </w:t>
        </w:r>
      </w:ins>
      <w:r w:rsidR="060C4198">
        <w:rPr/>
        <w:t xml:space="preserve">She also knows </w:t>
      </w:r>
      <w:r w:rsidR="060C4198">
        <w:rPr/>
        <w:t>she’d</w:t>
      </w:r>
      <w:r w:rsidR="060C4198">
        <w:rPr/>
        <w:t xml:space="preserve"> be able to scale the wall and the catwalk and carry her oldest son to the basement in record time, if necessary.</w:t>
      </w:r>
      <w:del w:author="Gary Smailes" w:date="2024-01-11T11:15:41.477Z" w:id="1792270985">
        <w:r w:rsidDel="060C4198">
          <w:delText xml:space="preserve">  </w:delText>
        </w:r>
      </w:del>
      <w:ins w:author="Gary Smailes" w:date="2024-01-11T11:15:41.477Z" w:id="1512293472">
        <w:r w:rsidR="060C4198">
          <w:t xml:space="preserve"> </w:t>
        </w:r>
      </w:ins>
      <w:r w:rsidR="060C4198">
        <w:rPr/>
        <w:t>She figures her super Mom abilities will kick in.</w:t>
      </w:r>
      <w:del w:author="Gary Smailes" w:date="2024-01-11T11:15:41.478Z" w:id="501490868">
        <w:r w:rsidDel="060C4198">
          <w:delText xml:space="preserve">  </w:delText>
        </w:r>
      </w:del>
      <w:ins w:author="Gary Smailes" w:date="2024-01-11T11:15:41.479Z" w:id="162755501">
        <w:r w:rsidR="060C4198">
          <w:t xml:space="preserve"> </w:t>
        </w:r>
      </w:ins>
      <w:r w:rsidR="060C4198">
        <w:rPr/>
        <w:t>That is her plan.</w:t>
      </w:r>
      <w:del w:author="Gary Smailes" w:date="2024-01-11T11:15:41.48Z" w:id="1834456803">
        <w:r w:rsidDel="060C4198">
          <w:delText xml:space="preserve">  </w:delText>
        </w:r>
      </w:del>
      <w:ins w:author="Gary Smailes" w:date="2024-01-11T11:15:41.48Z" w:id="32460028">
        <w:r w:rsidR="060C4198">
          <w:t xml:space="preserve"> </w:t>
        </w:r>
      </w:ins>
    </w:p>
    <w:p w:rsidR="00425D1E" w:rsidP="00425D1E" w:rsidRDefault="00425D1E" w14:paraId="42DE505B" w14:textId="34B7DBE5">
      <w:pPr>
        <w:spacing w:line="480" w:lineRule="auto"/>
        <w:ind w:firstLine="720"/>
        <w:jc w:val="both"/>
      </w:pPr>
      <w:r w:rsidR="060C4198">
        <w:rPr/>
        <w:t>She goes out onto the porch because the worst is yet to come</w:t>
      </w:r>
      <w:r w:rsidR="060C4198">
        <w:rPr/>
        <w:t>.</w:t>
      </w:r>
      <w:del w:author="Gary Smailes" w:date="2024-01-11T11:15:41.481Z" w:id="1233008835">
        <w:r w:rsidDel="060C4198">
          <w:delText xml:space="preserve">  </w:delText>
        </w:r>
      </w:del>
      <w:ins w:author="Gary Smailes" w:date="2024-01-11T11:15:41.482Z" w:id="314160425">
        <w:r w:rsidR="060C4198">
          <w:t xml:space="preserve"> </w:t>
        </w:r>
      </w:ins>
      <w:r w:rsidR="060C4198">
        <w:rPr/>
        <w:t>As she sits on the porch in the old white rocking chair her aunt had given her the rain starts to come down quick, fluid, and heavy</w:t>
      </w:r>
      <w:r w:rsidR="060C4198">
        <w:rPr/>
        <w:t>.</w:t>
      </w:r>
      <w:del w:author="Gary Smailes" w:date="2024-01-11T11:15:41.483Z" w:id="1358570303">
        <w:r w:rsidDel="060C4198">
          <w:delText xml:space="preserve">  </w:delText>
        </w:r>
      </w:del>
      <w:ins w:author="Gary Smailes" w:date="2024-01-11T11:15:41.483Z" w:id="1687348814">
        <w:r w:rsidR="060C4198">
          <w:t xml:space="preserve"> </w:t>
        </w:r>
      </w:ins>
      <w:r w:rsidR="060C4198">
        <w:rPr/>
        <w:t>The lightning is bright and vivid, and the thunder is loud and booming</w:t>
      </w:r>
      <w:r w:rsidR="060C4198">
        <w:rPr/>
        <w:t>.</w:t>
      </w:r>
      <w:del w:author="Gary Smailes" w:date="2024-01-11T11:15:41.484Z" w:id="1192127307">
        <w:r w:rsidDel="060C4198">
          <w:delText xml:space="preserve">  </w:delText>
        </w:r>
      </w:del>
      <w:ins w:author="Gary Smailes" w:date="2024-01-11T11:15:41.484Z" w:id="312582255">
        <w:r w:rsidR="060C4198">
          <w:t xml:space="preserve"> </w:t>
        </w:r>
      </w:ins>
      <w:r w:rsidR="060C4198">
        <w:rPr/>
        <w:t>The wind is blowing hard</w:t>
      </w:r>
      <w:r w:rsidR="060C4198">
        <w:rPr/>
        <w:t>.</w:t>
      </w:r>
      <w:del w:author="Gary Smailes" w:date="2024-01-11T11:15:41.485Z" w:id="2120000074">
        <w:r w:rsidDel="060C4198">
          <w:delText xml:space="preserve">  </w:delText>
        </w:r>
      </w:del>
      <w:ins w:author="Gary Smailes" w:date="2024-01-11T11:15:41.485Z" w:id="1402423783">
        <w:r w:rsidR="060C4198">
          <w:t xml:space="preserve"> </w:t>
        </w:r>
      </w:ins>
      <w:r w:rsidR="060C4198">
        <w:rPr/>
        <w:t>The porch is wide and long, so she is protected from the storm except for the rain that blows in, which she likes; it feels cool and refreshing</w:t>
      </w:r>
      <w:r w:rsidR="060C4198">
        <w:rPr/>
        <w:t>.</w:t>
      </w:r>
      <w:del w:author="Gary Smailes" w:date="2024-01-11T11:15:41.486Z" w:id="1545895595">
        <w:r w:rsidDel="060C4198">
          <w:delText xml:space="preserve">  </w:delText>
        </w:r>
      </w:del>
      <w:ins w:author="Gary Smailes" w:date="2024-01-11T11:15:41.486Z" w:id="2005639881">
        <w:r w:rsidR="060C4198">
          <w:t xml:space="preserve"> </w:t>
        </w:r>
      </w:ins>
      <w:r w:rsidR="060C4198">
        <w:rPr/>
        <w:t>She feels the humidity start to lift</w:t>
      </w:r>
      <w:r w:rsidR="060C4198">
        <w:rPr/>
        <w:t>.</w:t>
      </w:r>
      <w:del w:author="Gary Smailes" w:date="2024-01-11T11:15:41.487Z" w:id="377291525">
        <w:r w:rsidDel="060C4198">
          <w:delText xml:space="preserve">  </w:delText>
        </w:r>
      </w:del>
      <w:ins w:author="Gary Smailes" w:date="2024-01-11T11:15:41.487Z" w:id="1384664949">
        <w:r w:rsidR="060C4198">
          <w:t xml:space="preserve"> </w:t>
        </w:r>
      </w:ins>
      <w:r w:rsidR="060C4198">
        <w:rPr/>
        <w:t xml:space="preserve">She loves this part as the storm passes and the crisp air comes rushing </w:t>
      </w:r>
      <w:r w:rsidR="060C4198">
        <w:rPr/>
        <w:t>in.</w:t>
      </w:r>
      <w:del w:author="Gary Smailes" w:date="2024-01-11T11:15:41.488Z" w:id="1763004247">
        <w:r w:rsidDel="060C4198">
          <w:delText xml:space="preserve">  </w:delText>
        </w:r>
      </w:del>
      <w:ins w:author="Gary Smailes" w:date="2024-01-11T11:15:41.488Z" w:id="1814754190">
        <w:r w:rsidR="060C4198">
          <w:t xml:space="preserve"> </w:t>
        </w:r>
      </w:ins>
    </w:p>
    <w:p w:rsidR="00425D1E" w:rsidP="00425D1E" w:rsidRDefault="00425D1E" w14:paraId="65BD7944" w14:textId="4896A02E">
      <w:pPr>
        <w:spacing w:line="480" w:lineRule="auto"/>
        <w:ind w:firstLine="720"/>
        <w:jc w:val="both"/>
      </w:pPr>
      <w:r w:rsidR="060C4198">
        <w:rPr/>
        <w:t>“Did the rain stop</w:t>
      </w:r>
      <w:ins w:author="Gary Smailes" w:date="2024-01-11T14:08:33.668Z" w:id="2045169382">
        <w:r w:rsidR="060C4198">
          <w:t>?</w:t>
        </w:r>
      </w:ins>
      <w:del w:author="Gary Smailes" w:date="2024-01-11T14:08:33.193Z" w:id="689067949">
        <w:r w:rsidDel="060C4198">
          <w:delText>,</w:delText>
        </w:r>
      </w:del>
      <w:r w:rsidR="060C4198">
        <w:rPr/>
        <w:t xml:space="preserve"> </w:t>
      </w:r>
      <w:ins w:author="Gary Smailes" w:date="2024-01-11T14:08:34.906Z" w:id="1434155455">
        <w:r w:rsidR="060C4198">
          <w:t>I</w:t>
        </w:r>
      </w:ins>
      <w:del w:author="Gary Smailes" w:date="2024-01-11T14:08:34.53Z" w:id="1468770256">
        <w:r w:rsidDel="060C4198">
          <w:delText>i</w:delText>
        </w:r>
      </w:del>
      <w:r w:rsidR="060C4198">
        <w:rPr/>
        <w:t>s the storm over?”</w:t>
      </w:r>
      <w:del w:author="Gary Smailes" w:date="2024-01-11T11:15:41.489Z" w:id="1060101442">
        <w:r w:rsidDel="060C4198">
          <w:delText xml:space="preserve">  </w:delText>
        </w:r>
      </w:del>
      <w:ins w:author="Gary Smailes" w:date="2024-01-11T11:15:41.489Z" w:id="1165503202">
        <w:r w:rsidR="060C4198">
          <w:t xml:space="preserve"> </w:t>
        </w:r>
      </w:ins>
      <w:ins w:author="Gary Smailes" w:date="2024-01-11T14:08:37.829Z" w:id="491931347">
        <w:r w:rsidR="060C4198">
          <w:t>h</w:t>
        </w:r>
      </w:ins>
      <w:del w:author="Gary Smailes" w:date="2024-01-11T14:08:37.432Z" w:id="1706080483">
        <w:r w:rsidDel="060C4198">
          <w:delText>H</w:delText>
        </w:r>
      </w:del>
      <w:r w:rsidR="060C4198">
        <w:rPr/>
        <w:t>er husband asks as he peeks his head out the front door.</w:t>
      </w:r>
    </w:p>
    <w:p w:rsidR="00425D1E" w:rsidP="00425D1E" w:rsidRDefault="00425D1E" w14:paraId="30E2071C" w14:textId="3E027DE5">
      <w:pPr>
        <w:spacing w:line="480" w:lineRule="auto"/>
        <w:ind w:firstLine="720"/>
        <w:jc w:val="both"/>
      </w:pPr>
      <w:r w:rsidR="060C4198">
        <w:rPr/>
        <w:t xml:space="preserve">“Yeah, I think so,” she says and leans forward; she </w:t>
      </w:r>
      <w:r w:rsidR="060C4198">
        <w:rPr/>
        <w:t>can’t</w:t>
      </w:r>
      <w:r w:rsidR="060C4198">
        <w:rPr/>
        <w:t xml:space="preserve"> tell if the water coming down from the house means it is still raining or if it is just coming off the trees and rushing out of the gutters at this point.</w:t>
      </w:r>
      <w:del w:author="Gary Smailes" w:date="2024-01-11T11:15:41.49Z" w:id="1881850544">
        <w:r w:rsidDel="060C4198">
          <w:delText xml:space="preserve">  </w:delText>
        </w:r>
      </w:del>
      <w:ins w:author="Gary Smailes" w:date="2024-01-11T11:15:41.491Z" w:id="140071386">
        <w:r w:rsidR="060C4198">
          <w:t xml:space="preserve"> </w:t>
        </w:r>
      </w:ins>
      <w:del w:author="Gary Smailes" w:date="2024-01-11T14:08:55.628Z" w:id="1313755508">
        <w:r w:rsidDel="060C4198">
          <w:delText>Confirmed, the storm has moved on and the rain has stopped.</w:delText>
        </w:r>
      </w:del>
      <w:del w:author="Gary Smailes" w:date="2024-01-11T11:15:41.491Z" w:id="263195859">
        <w:r w:rsidDel="060C4198">
          <w:delText xml:space="preserve">  </w:delText>
        </w:r>
      </w:del>
      <w:r w:rsidR="060C4198">
        <w:rPr/>
        <w:t xml:space="preserve">“Yes, yes, it’s over,” she says, sits back and lets out the breath she </w:t>
      </w:r>
      <w:r w:rsidR="060C4198">
        <w:rPr/>
        <w:t>hadn’t</w:t>
      </w:r>
      <w:r w:rsidR="060C4198">
        <w:rPr/>
        <w:t xml:space="preserve"> realized she was holding.</w:t>
      </w:r>
    </w:p>
    <w:p w:rsidR="00425D1E" w:rsidP="00425D1E" w:rsidRDefault="00425D1E" w14:paraId="6A379C1B" w14:textId="680070FF">
      <w:pPr>
        <w:spacing w:line="480" w:lineRule="auto"/>
        <w:ind w:firstLine="720"/>
        <w:jc w:val="both"/>
      </w:pPr>
      <w:r w:rsidR="060C4198">
        <w:rPr/>
        <w:t>He walks out the door, slams it, pops off the deck and jumps onto the four-wheeler, then turns the key, revs the engine, and takes off into the night</w:t>
      </w:r>
      <w:r w:rsidR="060C4198">
        <w:rPr/>
        <w:t>.</w:t>
      </w:r>
      <w:del w:author="Gary Smailes" w:date="2024-01-11T11:15:41.492Z" w:id="835441316">
        <w:r w:rsidDel="060C4198">
          <w:delText xml:space="preserve">  </w:delText>
        </w:r>
      </w:del>
      <w:ins w:author="Gary Smailes" w:date="2024-01-11T11:15:41.492Z" w:id="591444823">
        <w:r w:rsidR="060C4198">
          <w:t xml:space="preserve"> </w:t>
        </w:r>
      </w:ins>
      <w:r w:rsidR="060C4198">
        <w:rPr/>
        <w:t>She laughs to herself</w:t>
      </w:r>
      <w:r w:rsidR="060C4198">
        <w:rPr/>
        <w:t>.</w:t>
      </w:r>
      <w:del w:author="Gary Smailes" w:date="2024-01-11T11:15:41.493Z" w:id="753126070">
        <w:r w:rsidDel="060C4198">
          <w:delText xml:space="preserve">  </w:delText>
        </w:r>
      </w:del>
      <w:ins w:author="Gary Smailes" w:date="2024-01-11T11:15:41.493Z" w:id="312852897">
        <w:r w:rsidR="060C4198">
          <w:t xml:space="preserve"> </w:t>
        </w:r>
      </w:ins>
      <w:r w:rsidR="060C4198">
        <w:rPr/>
        <w:t>Who knew what he was doing or what he had to run out to ‘take care’ of</w:t>
      </w:r>
      <w:r w:rsidR="060C4198">
        <w:rPr/>
        <w:t>.</w:t>
      </w:r>
      <w:del w:author="Gary Smailes" w:date="2024-01-11T11:15:41.493Z" w:id="376936299">
        <w:r w:rsidDel="060C4198">
          <w:delText xml:space="preserve">  </w:delText>
        </w:r>
      </w:del>
      <w:ins w:author="Gary Smailes" w:date="2024-01-11T11:15:41.494Z" w:id="1170724782">
        <w:r w:rsidR="060C4198">
          <w:t xml:space="preserve"> </w:t>
        </w:r>
      </w:ins>
    </w:p>
    <w:p w:rsidR="00425D1E" w:rsidP="00425D1E" w:rsidRDefault="00425D1E" w14:paraId="726C96F7" w14:textId="4A6BCD60">
      <w:pPr>
        <w:spacing w:line="480" w:lineRule="auto"/>
        <w:ind w:firstLine="720"/>
        <w:jc w:val="both"/>
      </w:pPr>
      <w:r w:rsidR="060C4198">
        <w:rPr/>
        <w:t xml:space="preserve">She </w:t>
      </w:r>
      <w:r w:rsidR="060C4198">
        <w:rPr/>
        <w:t>wouldn’t</w:t>
      </w:r>
      <w:r w:rsidR="060C4198">
        <w:rPr/>
        <w:t xml:space="preserve"> have to twirl into Super Mom mode tonight, she thinks, almost disappointed</w:t>
      </w:r>
      <w:r w:rsidR="060C4198">
        <w:rPr/>
        <w:t>.</w:t>
      </w:r>
      <w:del w:author="Gary Smailes" w:date="2024-01-11T11:15:41.494Z" w:id="663116239">
        <w:r w:rsidDel="060C4198">
          <w:delText xml:space="preserve">  </w:delText>
        </w:r>
      </w:del>
      <w:ins w:author="Gary Smailes" w:date="2024-01-11T11:15:41.495Z" w:id="913865900">
        <w:r w:rsidR="060C4198">
          <w:t xml:space="preserve"> </w:t>
        </w:r>
      </w:ins>
      <w:r w:rsidR="060C4198">
        <w:rPr/>
        <w:t>She can hear the thunder in the distance on the other side of them</w:t>
      </w:r>
      <w:r w:rsidR="060C4198">
        <w:rPr/>
        <w:t>.</w:t>
      </w:r>
      <w:del w:author="Gary Smailes" w:date="2024-01-11T11:15:41.495Z" w:id="1858943108">
        <w:r w:rsidDel="060C4198">
          <w:delText xml:space="preserve">  </w:delText>
        </w:r>
      </w:del>
      <w:ins w:author="Gary Smailes" w:date="2024-01-11T11:15:41.495Z" w:id="281069967">
        <w:r w:rsidR="060C4198">
          <w:t xml:space="preserve"> </w:t>
        </w:r>
      </w:ins>
    </w:p>
    <w:p w:rsidR="00425D1E" w:rsidP="00425D1E" w:rsidRDefault="00425D1E" w14:paraId="4AE875CB" w14:textId="316078A6">
      <w:pPr>
        <w:spacing w:line="480" w:lineRule="auto"/>
        <w:ind w:firstLine="720"/>
        <w:jc w:val="both"/>
      </w:pPr>
      <w:r w:rsidR="060C4198">
        <w:rPr/>
        <w:t xml:space="preserve">It has been a long </w:t>
      </w:r>
      <w:r w:rsidR="060C4198">
        <w:rPr/>
        <w:t>day</w:t>
      </w:r>
      <w:r w:rsidR="060C4198">
        <w:rPr/>
        <w:t xml:space="preserve"> and the kids have many activities tomorrow, but she decides to stay up a bit longer; she has only had one glass of wine after all</w:t>
      </w:r>
      <w:r w:rsidR="060C4198">
        <w:rPr/>
        <w:t>.</w:t>
      </w:r>
      <w:del w:author="Gary Smailes" w:date="2024-01-11T11:15:41.496Z" w:id="829551440">
        <w:r w:rsidDel="060C4198">
          <w:delText xml:space="preserve">  </w:delText>
        </w:r>
      </w:del>
      <w:ins w:author="Gary Smailes" w:date="2024-01-11T11:15:41.497Z" w:id="1497270478">
        <w:r w:rsidR="060C4198">
          <w:t xml:space="preserve"> </w:t>
        </w:r>
      </w:ins>
    </w:p>
    <w:p w:rsidR="00425D1E" w:rsidP="00425D1E" w:rsidRDefault="00425D1E" w14:paraId="52FBD485" w14:textId="7D88186B">
      <w:pPr>
        <w:spacing w:line="480" w:lineRule="auto"/>
        <w:ind w:firstLine="720"/>
        <w:jc w:val="both"/>
      </w:pPr>
      <w:r w:rsidR="060C4198">
        <w:rPr/>
        <w:t xml:space="preserve">She pours herself another glass of wine and begins thinking about what </w:t>
      </w:r>
      <w:r w:rsidR="060C4198">
        <w:rPr/>
        <w:t>had</w:t>
      </w:r>
      <w:r w:rsidR="060C4198">
        <w:rPr/>
        <w:t xml:space="preserve"> happened</w:t>
      </w:r>
      <w:r w:rsidR="060C4198">
        <w:rPr/>
        <w:t>.</w:t>
      </w:r>
      <w:del w:author="Gary Smailes" w:date="2024-01-11T11:15:41.497Z" w:id="1340480451">
        <w:r w:rsidDel="060C4198">
          <w:delText xml:space="preserve">  </w:delText>
        </w:r>
      </w:del>
      <w:ins w:author="Gary Smailes" w:date="2024-01-11T11:15:41.498Z" w:id="935951973">
        <w:r w:rsidR="060C4198">
          <w:t xml:space="preserve"> </w:t>
        </w:r>
      </w:ins>
      <w:r w:rsidR="060C4198">
        <w:rPr/>
        <w:t>The wildflowers and the thunderstorm, despite being mild, stirred up emotions.</w:t>
      </w:r>
    </w:p>
    <w:p w:rsidR="00425D1E" w:rsidP="00425D1E" w:rsidRDefault="00425D1E" w14:paraId="2A170F88" w14:textId="3C9FC855">
      <w:pPr>
        <w:spacing w:line="480" w:lineRule="auto"/>
        <w:ind w:firstLine="720"/>
        <w:jc w:val="both"/>
        <w:rPr>
          <w:ins w:author="Gary Smailes" w:date="2024-01-11T14:10:34.186Z" w:id="59943601"/>
        </w:rPr>
      </w:pPr>
      <w:r w:rsidR="060C4198">
        <w:rPr/>
        <w:t>It came rushing in, the raw shame</w:t>
      </w:r>
      <w:r w:rsidR="060C4198">
        <w:rPr/>
        <w:t>.</w:t>
      </w:r>
      <w:del w:author="Gary Smailes" w:date="2024-01-11T11:15:41.498Z" w:id="153723169">
        <w:r w:rsidDel="060C4198">
          <w:delText xml:space="preserve">  </w:delText>
        </w:r>
      </w:del>
      <w:ins w:author="Gary Smailes" w:date="2024-01-11T11:15:41.5Z" w:id="808672696">
        <w:r w:rsidR="060C4198">
          <w:t xml:space="preserve"> </w:t>
        </w:r>
      </w:ins>
    </w:p>
    <w:p w:rsidR="00425D1E" w:rsidP="00425D1E" w:rsidRDefault="00425D1E" w14:paraId="2214E21D" w14:textId="58271A4A">
      <w:pPr>
        <w:spacing w:line="480" w:lineRule="auto"/>
        <w:ind w:firstLine="720"/>
        <w:jc w:val="both"/>
      </w:pPr>
      <w:r w:rsidR="060C4198">
        <w:rPr/>
        <w:t>She grimaces</w:t>
      </w:r>
      <w:r w:rsidR="060C4198">
        <w:rPr/>
        <w:t>.</w:t>
      </w:r>
      <w:del w:author="Gary Smailes" w:date="2024-01-11T11:15:41.5Z" w:id="1657866500">
        <w:r w:rsidDel="060C4198">
          <w:delText xml:space="preserve">  </w:delText>
        </w:r>
      </w:del>
      <w:ins w:author="Gary Smailes" w:date="2024-01-11T11:15:41.5Z" w:id="890025644">
        <w:r w:rsidR="060C4198">
          <w:t xml:space="preserve"> </w:t>
        </w:r>
      </w:ins>
      <w:r w:rsidR="060C4198">
        <w:rPr/>
        <w:t>Even though it had been many years, it is hard to shake</w:t>
      </w:r>
      <w:r w:rsidR="060C4198">
        <w:rPr/>
        <w:t>.</w:t>
      </w:r>
      <w:del w:author="Gary Smailes" w:date="2024-01-11T11:15:41.501Z" w:id="829028967">
        <w:r w:rsidDel="060C4198">
          <w:delText xml:space="preserve">  </w:delText>
        </w:r>
      </w:del>
      <w:ins w:author="Gary Smailes" w:date="2024-01-11T11:15:41.501Z" w:id="1358884544">
        <w:r w:rsidR="060C4198">
          <w:t xml:space="preserve"> </w:t>
        </w:r>
      </w:ins>
      <w:r w:rsidR="060C4198">
        <w:rPr/>
        <w:t xml:space="preserve">Part of the problem is that she </w:t>
      </w:r>
      <w:r w:rsidR="060C4198">
        <w:rPr/>
        <w:t>hasn’t</w:t>
      </w:r>
      <w:r w:rsidR="060C4198">
        <w:rPr/>
        <w:t xml:space="preserve"> really dealt with all that happened; she was busy building a career, becoming a homeowner, getting married and having children</w:t>
      </w:r>
      <w:r w:rsidR="060C4198">
        <w:rPr/>
        <w:t>.</w:t>
      </w:r>
      <w:commentRangeStart w:id="1602258326"/>
      <w:del w:author="Gary Smailes" w:date="2024-01-11T11:15:41.502Z" w:id="1103203036">
        <w:r w:rsidDel="060C4198">
          <w:delText xml:space="preserve">  </w:delText>
        </w:r>
      </w:del>
      <w:ins w:author="Gary Smailes" w:date="2024-01-11T11:15:41.502Z" w:id="2008680931">
        <w:r w:rsidR="060C4198">
          <w:t xml:space="preserve"> </w:t>
        </w:r>
      </w:ins>
      <w:r w:rsidRPr="060C4198" w:rsidR="060C4198">
        <w:rPr>
          <w:i w:val="1"/>
          <w:iCs w:val="1"/>
        </w:rPr>
        <w:t>Paying rent is like throwing money away, you should buy a house</w:t>
      </w:r>
      <w:r w:rsidR="060C4198">
        <w:rPr/>
        <w:t>, her father’s words are presen</w:t>
      </w:r>
      <w:commentRangeEnd w:id="1602258326"/>
      <w:r>
        <w:rPr>
          <w:rStyle w:val="CommentReference"/>
        </w:rPr>
        <w:commentReference w:id="1602258326"/>
      </w:r>
      <w:r w:rsidR="060C4198">
        <w:rPr/>
        <w:t>t</w:t>
      </w:r>
      <w:r w:rsidR="060C4198">
        <w:rPr/>
        <w:t>.</w:t>
      </w:r>
      <w:del w:author="Gary Smailes" w:date="2024-01-11T11:15:41.503Z" w:id="1180204259">
        <w:r w:rsidDel="060C4198">
          <w:delText xml:space="preserve">  </w:delText>
        </w:r>
      </w:del>
      <w:ins w:author="Gary Smailes" w:date="2024-01-11T11:15:41.503Z" w:id="1509008918">
        <w:r w:rsidR="060C4198">
          <w:t xml:space="preserve"> </w:t>
        </w:r>
      </w:ins>
      <w:r w:rsidR="060C4198">
        <w:rPr/>
        <w:t xml:space="preserve">All the things she </w:t>
      </w:r>
      <w:r w:rsidR="060C4198">
        <w:rPr/>
        <w:t>hadn’t</w:t>
      </w:r>
      <w:r w:rsidR="060C4198">
        <w:rPr/>
        <w:t xml:space="preserve"> dreamt of</w:t>
      </w:r>
      <w:r w:rsidR="060C4198">
        <w:rPr/>
        <w:t>.</w:t>
      </w:r>
      <w:del w:author="Gary Smailes" w:date="2024-01-11T11:15:41.504Z" w:id="774355361">
        <w:r w:rsidDel="060C4198">
          <w:delText xml:space="preserve">  </w:delText>
        </w:r>
      </w:del>
      <w:ins w:author="Gary Smailes" w:date="2024-01-11T11:15:41.504Z" w:id="439464275">
        <w:r w:rsidR="060C4198">
          <w:t xml:space="preserve"> </w:t>
        </w:r>
      </w:ins>
    </w:p>
    <w:p w:rsidR="00425D1E" w:rsidP="060C4198" w:rsidRDefault="00425D1E" w14:paraId="16332650" w14:textId="753B55A6">
      <w:pPr>
        <w:pStyle w:val="Normal"/>
        <w:suppressLineNumbers w:val="0"/>
        <w:bidi w:val="0"/>
        <w:spacing w:before="0" w:beforeAutospacing="off" w:after="0" w:afterAutospacing="off" w:line="480" w:lineRule="auto"/>
        <w:ind w:left="0" w:right="0" w:firstLine="720"/>
        <w:jc w:val="both"/>
        <w:pPrChange w:author="Gary Smailes" w:date="2024-01-11T14:11:35.699Z">
          <w:pPr>
            <w:pStyle w:val="Normal"/>
            <w:spacing w:line="480" w:lineRule="auto"/>
            <w:ind w:firstLine="720"/>
            <w:jc w:val="both"/>
          </w:pPr>
        </w:pPrChange>
      </w:pPr>
      <w:r w:rsidR="060C4198">
        <w:rPr/>
        <w:t xml:space="preserve">She </w:t>
      </w:r>
      <w:r w:rsidR="060C4198">
        <w:rPr/>
        <w:t>didn’t</w:t>
      </w:r>
      <w:r w:rsidR="060C4198">
        <w:rPr/>
        <w:t xml:space="preserve"> know anything outside life in small town Minnesota</w:t>
      </w:r>
      <w:del w:author="Gary Smailes" w:date="2024-01-11T14:11:13.184Z" w:id="62284053">
        <w:r w:rsidDel="060C4198">
          <w:delText xml:space="preserve"> for a long time</w:delText>
        </w:r>
      </w:del>
      <w:r w:rsidR="060C4198">
        <w:rPr/>
        <w:t xml:space="preserve"> and when she left to move to Minneapolis and then Guatemala, she still </w:t>
      </w:r>
      <w:r w:rsidR="060C4198">
        <w:rPr/>
        <w:t>didn’t</w:t>
      </w:r>
      <w:r w:rsidR="060C4198">
        <w:rPr/>
        <w:t xml:space="preserve"> know anything.</w:t>
      </w:r>
      <w:del w:author="Gary Smailes" w:date="2024-01-11T11:15:41.505Z" w:id="523128987">
        <w:r w:rsidDel="060C4198">
          <w:delText xml:space="preserve">  </w:delText>
        </w:r>
      </w:del>
      <w:ins w:author="Gary Smailes" w:date="2024-01-11T11:15:41.506Z" w:id="755563589">
        <w:r w:rsidR="060C4198">
          <w:t xml:space="preserve"> </w:t>
        </w:r>
      </w:ins>
      <w:r w:rsidR="060C4198">
        <w:rPr/>
        <w:t>She didn’t know that you could get sucked in, caught up in things.</w:t>
      </w:r>
      <w:del w:author="Gary Smailes" w:date="2024-01-11T11:15:41.507Z" w:id="439001237">
        <w:r w:rsidDel="060C4198">
          <w:delText xml:space="preserve">  </w:delText>
        </w:r>
      </w:del>
      <w:ins w:author="Gary Smailes" w:date="2024-01-11T11:15:41.507Z" w:id="1547277428">
        <w:r w:rsidR="060C4198">
          <w:t xml:space="preserve"> </w:t>
        </w:r>
      </w:ins>
      <w:r w:rsidR="060C4198">
        <w:rPr/>
        <w:t>She didn’t know that things don’t always turn out like you want them to and she had struggled hard with that.</w:t>
      </w:r>
      <w:del w:author="Gary Smailes" w:date="2024-01-11T11:15:41.507Z" w:id="1743063775">
        <w:r w:rsidDel="060C4198">
          <w:delText xml:space="preserve">  </w:delText>
        </w:r>
      </w:del>
      <w:ins w:author="Gary Smailes" w:date="2024-01-11T11:15:41.508Z" w:id="578215358">
        <w:r w:rsidR="060C4198">
          <w:t xml:space="preserve"> </w:t>
        </w:r>
      </w:ins>
      <w:r w:rsidR="060C4198">
        <w:rPr/>
        <w:t xml:space="preserve">It had been </w:t>
      </w:r>
      <w:del w:author="Gary Smailes" w:date="2024-01-11T14:11:35.606Z" w:id="632029695">
        <w:r w:rsidDel="060C4198">
          <w:delText xml:space="preserve">12 </w:delText>
        </w:r>
      </w:del>
      <w:ins w:author="Gary Smailes" w:date="2024-01-11T14:11:37.753Z" w:id="88668275">
        <w:r w:rsidR="060C4198">
          <w:t xml:space="preserve">tweleve </w:t>
        </w:r>
      </w:ins>
      <w:r w:rsidR="060C4198">
        <w:rPr/>
        <w:t>years since she had seen him</w:t>
      </w:r>
      <w:del w:author="Gary Smailes" w:date="2024-01-11T14:12:04.044Z" w:id="96221558">
        <w:r w:rsidDel="060C4198">
          <w:delText xml:space="preserve"> or talked to him</w:delText>
        </w:r>
      </w:del>
      <w:r w:rsidR="060C4198">
        <w:rPr/>
        <w:t xml:space="preserve"> in person</w:t>
      </w:r>
      <w:ins w:author="Gary Smailes" w:date="2024-01-11T14:12:11.222Z" w:id="1742444022">
        <w:r w:rsidR="060C4198">
          <w:t xml:space="preserve">. The only contact </w:t>
        </w:r>
        <w:r w:rsidR="060C4198">
          <w:t>being</w:t>
        </w:r>
      </w:ins>
      <w:del w:author="Gary Smailes" w:date="2024-01-11T14:12:14.82Z" w:id="1099888008">
        <w:r w:rsidDel="060C4198">
          <w:delText xml:space="preserve"> other</w:delText>
        </w:r>
        <w:r w:rsidDel="060C4198">
          <w:delText xml:space="preserve"> than</w:delText>
        </w:r>
      </w:del>
      <w:r w:rsidR="060C4198">
        <w:rPr/>
        <w:t xml:space="preserve"> photos on Facebook and the occasional Facetime call.</w:t>
      </w:r>
      <w:del w:author="Gary Smailes" w:date="2024-01-11T11:15:41.509Z" w:id="2084368624">
        <w:r w:rsidDel="060C4198">
          <w:delText xml:space="preserve">  </w:delText>
        </w:r>
      </w:del>
      <w:ins w:author="Gary Smailes" w:date="2024-01-11T11:15:41.509Z" w:id="1501901293">
        <w:r w:rsidR="060C4198">
          <w:t xml:space="preserve"> </w:t>
        </w:r>
      </w:ins>
      <w:r w:rsidR="060C4198">
        <w:rPr/>
        <w:t>Life had moved on and so had they.</w:t>
      </w:r>
    </w:p>
    <w:p w:rsidR="00425D1E" w:rsidP="00425D1E" w:rsidRDefault="00425D1E" w14:paraId="4351923F" w14:textId="68D10117">
      <w:pPr>
        <w:spacing w:line="480" w:lineRule="auto"/>
        <w:ind w:firstLine="720"/>
        <w:jc w:val="both"/>
      </w:pPr>
      <w:r w:rsidR="060C4198">
        <w:rPr/>
        <w:t>She had thought out loud one time</w:t>
      </w:r>
      <w:ins w:author="Gary Smailes" w:date="2024-01-11T14:12:24.294Z" w:id="335951762">
        <w:r w:rsidR="060C4198">
          <w:t>.</w:t>
        </w:r>
      </w:ins>
      <w:del w:author="Gary Smailes" w:date="2024-01-11T14:12:23.093Z" w:id="1496071145">
        <w:r w:rsidDel="060C4198">
          <w:delText>,</w:delText>
        </w:r>
      </w:del>
      <w:r w:rsidR="060C4198">
        <w:rPr/>
        <w:t xml:space="preserve"> “I wonder why I stuck it out so long.”</w:t>
      </w:r>
      <w:del w:author="Gary Smailes" w:date="2024-01-11T11:15:41.51Z" w:id="1945452377">
        <w:r w:rsidDel="060C4198">
          <w:delText xml:space="preserve">  </w:delText>
        </w:r>
      </w:del>
      <w:ins w:author="Gary Smailes" w:date="2024-01-11T11:15:41.51Z" w:id="1703463021">
        <w:r w:rsidR="060C4198">
          <w:t xml:space="preserve"> </w:t>
        </w:r>
      </w:ins>
    </w:p>
    <w:p w:rsidR="00425D1E" w:rsidP="00425D1E" w:rsidRDefault="00425D1E" w14:paraId="2B6443CB" w14:textId="77777777">
      <w:pPr>
        <w:spacing w:line="480" w:lineRule="auto"/>
        <w:ind w:firstLine="720"/>
        <w:jc w:val="both"/>
      </w:pPr>
      <w:r>
        <w:t>“I think you fell in love,” he said.</w:t>
      </w:r>
    </w:p>
    <w:p w:rsidR="00425D1E" w:rsidP="00425D1E" w:rsidRDefault="00425D1E" w14:paraId="40899278" w14:textId="4797CAA6">
      <w:pPr>
        <w:spacing w:line="480" w:lineRule="auto"/>
        <w:ind w:firstLine="720"/>
        <w:jc w:val="both"/>
      </w:pPr>
      <w:r w:rsidR="060C4198">
        <w:rPr/>
        <w:t xml:space="preserve">It was </w:t>
      </w:r>
      <w:r w:rsidR="060C4198">
        <w:rPr/>
        <w:t>so</w:t>
      </w:r>
      <w:r w:rsidR="060C4198">
        <w:rPr/>
        <w:t xml:space="preserve"> matter of fact like he </w:t>
      </w:r>
      <w:r w:rsidR="060C4198">
        <w:rPr/>
        <w:t>wasn’t</w:t>
      </w:r>
      <w:r w:rsidR="060C4198">
        <w:rPr/>
        <w:t xml:space="preserve"> in love</w:t>
      </w:r>
      <w:r w:rsidR="060C4198">
        <w:rPr/>
        <w:t>.</w:t>
      </w:r>
      <w:del w:author="Gary Smailes" w:date="2024-01-11T11:15:41.51Z" w:id="1169443192">
        <w:r w:rsidDel="060C4198">
          <w:delText xml:space="preserve">  </w:delText>
        </w:r>
      </w:del>
      <w:ins w:author="Gary Smailes" w:date="2024-01-11T11:15:41.51Z" w:id="251428746">
        <w:r w:rsidR="060C4198">
          <w:t xml:space="preserve"> </w:t>
        </w:r>
      </w:ins>
      <w:r w:rsidR="060C4198">
        <w:rPr/>
        <w:t>Maybe she</w:t>
      </w:r>
      <w:r w:rsidR="060C4198">
        <w:rPr/>
        <w:t xml:space="preserve"> had, </w:t>
      </w:r>
      <w:r w:rsidR="060C4198">
        <w:rPr/>
        <w:t>possibly they</w:t>
      </w:r>
      <w:r w:rsidR="060C4198">
        <w:rPr/>
        <w:t xml:space="preserve"> were in love, but something heavy interfered</w:t>
      </w:r>
      <w:r w:rsidR="060C4198">
        <w:rPr/>
        <w:t>.</w:t>
      </w:r>
      <w:del w:author="Gary Smailes" w:date="2024-01-11T11:15:41.511Z" w:id="1821906943">
        <w:r w:rsidDel="060C4198">
          <w:delText xml:space="preserve">  </w:delText>
        </w:r>
      </w:del>
      <w:ins w:author="Gary Smailes" w:date="2024-01-11T11:15:41.511Z" w:id="1552357314">
        <w:r w:rsidR="060C4198">
          <w:t xml:space="preserve"> </w:t>
        </w:r>
      </w:ins>
    </w:p>
    <w:p w:rsidR="00425D1E" w:rsidP="00425D1E" w:rsidRDefault="00425D1E" w14:paraId="78C4E99F" w14:textId="1BC50D1F">
      <w:pPr>
        <w:spacing w:line="480" w:lineRule="auto"/>
        <w:ind w:firstLine="720"/>
        <w:jc w:val="both"/>
      </w:pPr>
      <w:r w:rsidR="060C4198">
        <w:rPr/>
        <w:t>She had long turned to the practical side of the situation and life in general</w:t>
      </w:r>
      <w:r w:rsidR="060C4198">
        <w:rPr/>
        <w:t>.</w:t>
      </w:r>
      <w:del w:author="Gary Smailes" w:date="2024-01-11T11:15:41.513Z" w:id="951327626">
        <w:r w:rsidDel="060C4198">
          <w:delText xml:space="preserve">  </w:delText>
        </w:r>
      </w:del>
      <w:ins w:author="Gary Smailes" w:date="2024-01-11T11:15:41.514Z" w:id="423729864">
        <w:r w:rsidR="060C4198">
          <w:t xml:space="preserve"> </w:t>
        </w:r>
      </w:ins>
      <w:r w:rsidR="060C4198">
        <w:rPr/>
        <w:t xml:space="preserve">She was sometimes lonely </w:t>
      </w:r>
      <w:r w:rsidR="060C4198">
        <w:rPr/>
        <w:t>for</w:t>
      </w:r>
      <w:r w:rsidR="060C4198">
        <w:rPr/>
        <w:t xml:space="preserve"> the old days when she was surrounded by friends. She had relatives she </w:t>
      </w:r>
      <w:r w:rsidR="060C4198">
        <w:rPr/>
        <w:t>couldn’t</w:t>
      </w:r>
      <w:r w:rsidR="060C4198">
        <w:rPr/>
        <w:t xml:space="preserve"> always relate </w:t>
      </w:r>
      <w:r w:rsidR="060C4198">
        <w:rPr/>
        <w:t>to</w:t>
      </w:r>
      <w:r w:rsidR="060C4198">
        <w:rPr/>
        <w:t xml:space="preserve"> and the obligations stacked up</w:t>
      </w:r>
      <w:r w:rsidR="060C4198">
        <w:rPr/>
        <w:t>.</w:t>
      </w:r>
      <w:del w:author="Gary Smailes" w:date="2024-01-11T11:15:41.515Z" w:id="731260507">
        <w:r w:rsidDel="060C4198">
          <w:delText xml:space="preserve">  </w:delText>
        </w:r>
      </w:del>
      <w:ins w:author="Gary Smailes" w:date="2024-01-11T11:15:41.516Z" w:id="1051794962">
        <w:r w:rsidR="060C4198">
          <w:t xml:space="preserve"> </w:t>
        </w:r>
      </w:ins>
      <w:r w:rsidR="060C4198">
        <w:rPr/>
        <w:t xml:space="preserve">She still believes in great love, but decided long ago, </w:t>
      </w:r>
      <w:r w:rsidR="060C4198">
        <w:rPr/>
        <w:t>it’s</w:t>
      </w:r>
      <w:r w:rsidR="060C4198">
        <w:rPr/>
        <w:t xml:space="preserve"> the decision to commit that makes it great, because the fireworks fade</w:t>
      </w:r>
      <w:r w:rsidR="060C4198">
        <w:rPr/>
        <w:t>.</w:t>
      </w:r>
      <w:del w:author="Gary Smailes" w:date="2024-01-11T11:15:41.516Z" w:id="1325058463">
        <w:r w:rsidDel="060C4198">
          <w:delText xml:space="preserve">  </w:delText>
        </w:r>
      </w:del>
      <w:ins w:author="Gary Smailes" w:date="2024-01-11T11:15:41.517Z" w:id="730247539">
        <w:r w:rsidR="060C4198">
          <w:t xml:space="preserve"> </w:t>
        </w:r>
      </w:ins>
    </w:p>
    <w:p w:rsidR="00425D1E" w:rsidP="00425D1E" w:rsidRDefault="00425D1E" w14:paraId="35436569" w14:textId="6C3260A5">
      <w:pPr>
        <w:spacing w:line="480" w:lineRule="auto"/>
        <w:ind w:firstLine="720"/>
        <w:jc w:val="both"/>
      </w:pPr>
      <w:r w:rsidR="060C4198">
        <w:rPr/>
        <w:t xml:space="preserve">Like her husband now, who brought the fireworks, but she also practically knew </w:t>
      </w:r>
      <w:r w:rsidR="060C4198">
        <w:rPr/>
        <w:t>they’d</w:t>
      </w:r>
      <w:r w:rsidR="060C4198">
        <w:rPr/>
        <w:t xml:space="preserve"> have a good life</w:t>
      </w:r>
      <w:r w:rsidR="060C4198">
        <w:rPr/>
        <w:t>.</w:t>
      </w:r>
      <w:del w:author="Gary Smailes" w:date="2024-01-11T11:15:41.518Z" w:id="1881145288">
        <w:r w:rsidDel="060C4198">
          <w:delText xml:space="preserve">  </w:delText>
        </w:r>
      </w:del>
      <w:ins w:author="Gary Smailes" w:date="2024-01-11T11:15:41.518Z" w:id="2071580750">
        <w:r w:rsidR="060C4198">
          <w:t xml:space="preserve"> </w:t>
        </w:r>
      </w:ins>
      <w:r w:rsidR="060C4198">
        <w:rPr/>
        <w:t>He fulfills what she needs</w:t>
      </w:r>
      <w:r w:rsidR="060C4198">
        <w:rPr/>
        <w:t>.</w:t>
      </w:r>
      <w:del w:author="Gary Smailes" w:date="2024-01-11T11:15:41.518Z" w:id="1654198253">
        <w:r w:rsidDel="060C4198">
          <w:delText xml:space="preserve">  </w:delText>
        </w:r>
      </w:del>
      <w:ins w:author="Gary Smailes" w:date="2024-01-11T11:15:41.519Z" w:id="1421216910">
        <w:r w:rsidR="060C4198">
          <w:t xml:space="preserve"> </w:t>
        </w:r>
      </w:ins>
      <w:r w:rsidR="060C4198">
        <w:rPr/>
        <w:t>It works.</w:t>
      </w:r>
    </w:p>
    <w:p w:rsidR="00425D1E" w:rsidP="00425D1E" w:rsidRDefault="00425D1E" w14:paraId="75962F4E" w14:textId="64FDF26D">
      <w:pPr>
        <w:spacing w:line="480" w:lineRule="auto"/>
        <w:ind w:firstLine="720"/>
        <w:jc w:val="both"/>
      </w:pPr>
      <w:r w:rsidR="060C4198">
        <w:rPr/>
        <w:t xml:space="preserve">She is brought back to the beginning of those times; she can remember her life before as if it </w:t>
      </w:r>
      <w:r w:rsidR="060C4198">
        <w:rPr/>
        <w:t>is</w:t>
      </w:r>
      <w:r w:rsidR="060C4198">
        <w:rPr/>
        <w:t xml:space="preserve"> a movie she is watching; she is the main character</w:t>
      </w:r>
      <w:r w:rsidR="060C4198">
        <w:rPr/>
        <w:t>.</w:t>
      </w:r>
      <w:del w:author="Gary Smailes" w:date="2024-01-11T11:15:41.519Z" w:id="1340991598">
        <w:r w:rsidDel="060C4198">
          <w:delText xml:space="preserve">  </w:delText>
        </w:r>
      </w:del>
      <w:ins w:author="Gary Smailes" w:date="2024-01-11T11:15:41.52Z" w:id="2055036297">
        <w:r w:rsidR="060C4198">
          <w:t xml:space="preserve"> </w:t>
        </w:r>
      </w:ins>
      <w:r w:rsidR="060C4198">
        <w:rPr/>
        <w:t>She imagines the goosebumps at the sad or happy parts and the close, intimate moments</w:t>
      </w:r>
      <w:r w:rsidR="060C4198">
        <w:rPr/>
        <w:t>.</w:t>
      </w:r>
      <w:del w:author="Gary Smailes" w:date="2024-01-11T11:15:41.521Z" w:id="547260325">
        <w:r w:rsidDel="060C4198">
          <w:delText xml:space="preserve">  </w:delText>
        </w:r>
      </w:del>
      <w:ins w:author="Gary Smailes" w:date="2024-01-11T11:15:41.521Z" w:id="311665680">
        <w:r w:rsidR="060C4198">
          <w:t xml:space="preserve"> </w:t>
        </w:r>
      </w:ins>
      <w:r w:rsidR="060C4198">
        <w:rPr/>
        <w:t>She remembers the rise in her breath when feeling the fear, because of the thunderstorms with the possibility of tornadoes</w:t>
      </w:r>
      <w:r w:rsidR="060C4198">
        <w:rPr/>
        <w:t>.</w:t>
      </w:r>
      <w:del w:author="Gary Smailes" w:date="2024-01-11T11:15:41.522Z" w:id="168900233">
        <w:r w:rsidDel="060C4198">
          <w:delText xml:space="preserve">  </w:delText>
        </w:r>
      </w:del>
      <w:ins w:author="Gary Smailes" w:date="2024-01-11T11:15:41.522Z" w:id="919055120">
        <w:r w:rsidR="060C4198">
          <w:t xml:space="preserve"> </w:t>
        </w:r>
      </w:ins>
      <w:r w:rsidR="060C4198">
        <w:rPr/>
        <w:t>She remembers the restlessness of love and the passion or longing</w:t>
      </w:r>
      <w:r w:rsidR="060C4198">
        <w:rPr/>
        <w:t>.</w:t>
      </w:r>
      <w:del w:author="Gary Smailes" w:date="2024-01-11T11:15:41.522Z" w:id="746388643">
        <w:r w:rsidDel="060C4198">
          <w:delText xml:space="preserve">  </w:delText>
        </w:r>
      </w:del>
      <w:ins w:author="Gary Smailes" w:date="2024-01-11T11:15:41.523Z" w:id="740883165">
        <w:r w:rsidR="060C4198">
          <w:t xml:space="preserve"> </w:t>
        </w:r>
      </w:ins>
    </w:p>
    <w:p w:rsidR="00425D1E" w:rsidP="00425D1E" w:rsidRDefault="00425D1E" w14:paraId="1DA1AC17" w14:textId="0F8E6AE5">
      <w:pPr>
        <w:spacing w:line="480" w:lineRule="auto"/>
        <w:ind w:firstLine="720"/>
        <w:jc w:val="both"/>
      </w:pPr>
      <w:r w:rsidR="060C4198">
        <w:rPr/>
        <w:t xml:space="preserve">She recalls the joy of the little and big things which include babies being born, weddings, a sunny, dry </w:t>
      </w:r>
      <w:ins w:author="Gary Smailes" w:date="2024-01-11T14:21:09.556Z" w:id="1778077829">
        <w:r w:rsidR="060C4198">
          <w:t>eighty</w:t>
        </w:r>
      </w:ins>
      <w:del w:author="Gary Smailes" w:date="2024-01-11T14:21:07.348Z" w:id="464363473">
        <w:r w:rsidDel="060C4198">
          <w:delText>80</w:delText>
        </w:r>
      </w:del>
      <w:r w:rsidR="060C4198">
        <w:rPr/>
        <w:t>-degree day, beautiful wildflowers, a clear starry night, a great friend, a great cup of coffee or glass of wine, or the look of a handsome stranger across a crowded room.</w:t>
      </w:r>
      <w:del w:author="Gary Smailes" w:date="2024-01-11T11:15:41.524Z" w:id="257995949">
        <w:r w:rsidDel="060C4198">
          <w:delText xml:space="preserve">  </w:delText>
        </w:r>
      </w:del>
      <w:ins w:author="Gary Smailes" w:date="2024-01-11T11:15:41.524Z" w:id="679110604">
        <w:r w:rsidR="060C4198">
          <w:t xml:space="preserve"> </w:t>
        </w:r>
      </w:ins>
    </w:p>
    <w:p w:rsidRPr="0011528E" w:rsidR="00425D1E" w:rsidP="00425D1E" w:rsidRDefault="00425D1E" w14:paraId="5E539F6F" w14:textId="080AA275">
      <w:pPr>
        <w:spacing w:line="480" w:lineRule="auto"/>
        <w:ind w:firstLine="720"/>
        <w:jc w:val="both"/>
      </w:pPr>
      <w:r w:rsidR="060C4198">
        <w:rPr/>
        <w:t>She feels the connection to the scene where the main character has grown and reflects</w:t>
      </w:r>
      <w:r w:rsidR="060C4198">
        <w:rPr/>
        <w:t>.</w:t>
      </w:r>
      <w:del w:author="Gary Smailes" w:date="2024-01-11T11:15:41.524Z" w:id="502579298">
        <w:r w:rsidDel="060C4198">
          <w:delText xml:space="preserve">  </w:delText>
        </w:r>
      </w:del>
      <w:ins w:author="Gary Smailes" w:date="2024-01-11T11:15:41.525Z" w:id="1262662986">
        <w:r w:rsidR="060C4198">
          <w:t xml:space="preserve"> </w:t>
        </w:r>
      </w:ins>
      <w:r w:rsidR="060C4198">
        <w:rPr/>
        <w:t>She is watching the past, the history, and the way things used to be, and she knows the next scene, the words, and the feelings</w:t>
      </w:r>
      <w:r w:rsidR="060C4198">
        <w:rPr/>
        <w:t>.</w:t>
      </w:r>
      <w:del w:author="Gary Smailes" w:date="2024-01-11T11:15:41.525Z" w:id="1321914738">
        <w:r w:rsidDel="060C4198">
          <w:delText xml:space="preserve">  </w:delText>
        </w:r>
      </w:del>
      <w:ins w:author="Gary Smailes" w:date="2024-01-11T11:15:41.526Z" w:id="908792923">
        <w:r w:rsidR="060C4198">
          <w:t xml:space="preserve"> </w:t>
        </w:r>
      </w:ins>
      <w:r w:rsidR="060C4198">
        <w:rPr/>
        <w:t xml:space="preserve">She decides </w:t>
      </w:r>
      <w:r w:rsidR="060C4198">
        <w:rPr/>
        <w:t>she’ll</w:t>
      </w:r>
      <w:r w:rsidR="060C4198">
        <w:rPr/>
        <w:t xml:space="preserve"> relive it, if only to tell her story</w:t>
      </w:r>
      <w:r w:rsidR="060C4198">
        <w:rPr/>
        <w:t>.</w:t>
      </w:r>
      <w:del w:author="Gary Smailes" w:date="2024-01-11T11:15:41.526Z" w:id="1273049593">
        <w:r w:rsidDel="060C4198">
          <w:delText xml:space="preserve">  </w:delText>
        </w:r>
      </w:del>
      <w:ins w:author="Gary Smailes" w:date="2024-01-11T11:15:41.527Z" w:id="1322782644">
        <w:r w:rsidR="060C4198">
          <w:t xml:space="preserve"> </w:t>
        </w:r>
      </w:ins>
    </w:p>
    <w:p w:rsidR="00425D1E" w:rsidP="060C4198" w:rsidRDefault="00425D1E" w14:paraId="49183E30" w14:textId="77777777" w14:noSpellErr="1">
      <w:pPr>
        <w:jc w:val="both"/>
        <w:rPr>
          <w:del w:author="Gary Smailes" w:date="2024-01-11T14:21:15.414Z" w:id="1382235529"/>
          <w:b w:val="1"/>
          <w:bCs w:val="1"/>
        </w:rPr>
      </w:pPr>
    </w:p>
    <w:p w:rsidR="00425D1E" w:rsidP="060C4198" w:rsidRDefault="00425D1E" w14:paraId="4216A19C" w14:textId="77777777" w14:noSpellErr="1">
      <w:pPr>
        <w:jc w:val="both"/>
        <w:rPr>
          <w:del w:author="Gary Smailes" w:date="2024-01-11T14:21:15.414Z" w:id="1350689922"/>
          <w:b w:val="1"/>
          <w:bCs w:val="1"/>
        </w:rPr>
      </w:pPr>
    </w:p>
    <w:p w:rsidR="00425D1E" w:rsidP="060C4198" w:rsidRDefault="00425D1E" w14:paraId="7942C645" w14:textId="77777777" w14:noSpellErr="1">
      <w:pPr>
        <w:jc w:val="both"/>
        <w:rPr>
          <w:del w:author="Gary Smailes" w:date="2024-01-11T14:21:15.414Z" w:id="903792062"/>
          <w:b w:val="1"/>
          <w:bCs w:val="1"/>
        </w:rPr>
      </w:pPr>
    </w:p>
    <w:p w:rsidR="00425D1E" w:rsidP="060C4198" w:rsidRDefault="00425D1E" w14:paraId="11BD34CA" w14:textId="77777777" w14:noSpellErr="1">
      <w:pPr>
        <w:jc w:val="both"/>
        <w:rPr>
          <w:del w:author="Gary Smailes" w:date="2024-01-11T14:21:15.414Z" w:id="690649060"/>
          <w:b w:val="1"/>
          <w:bCs w:val="1"/>
        </w:rPr>
      </w:pPr>
    </w:p>
    <w:p w:rsidR="00425D1E" w:rsidP="060C4198" w:rsidRDefault="00425D1E" w14:paraId="229ED644" w14:textId="77777777" w14:noSpellErr="1">
      <w:pPr>
        <w:jc w:val="both"/>
        <w:rPr>
          <w:del w:author="Gary Smailes" w:date="2024-01-11T14:21:15.414Z" w:id="550573667"/>
          <w:b w:val="1"/>
          <w:bCs w:val="1"/>
        </w:rPr>
      </w:pPr>
    </w:p>
    <w:p w:rsidR="00425D1E" w:rsidP="060C4198" w:rsidRDefault="00425D1E" w14:paraId="428EC0F9" w14:textId="77777777" w14:noSpellErr="1">
      <w:pPr>
        <w:jc w:val="both"/>
        <w:rPr>
          <w:del w:author="Gary Smailes" w:date="2024-01-11T14:21:15.414Z" w:id="1345554171"/>
          <w:b w:val="1"/>
          <w:bCs w:val="1"/>
        </w:rPr>
      </w:pPr>
    </w:p>
    <w:p w:rsidR="00425D1E" w:rsidP="060C4198" w:rsidRDefault="00425D1E" w14:paraId="798DFB3A" w14:textId="77777777" w14:noSpellErr="1">
      <w:pPr>
        <w:jc w:val="both"/>
        <w:rPr>
          <w:del w:author="Gary Smailes" w:date="2024-01-11T14:21:15.414Z" w:id="321846865"/>
          <w:b w:val="1"/>
          <w:bCs w:val="1"/>
        </w:rPr>
      </w:pPr>
    </w:p>
    <w:p w:rsidR="00425D1E" w:rsidP="060C4198" w:rsidRDefault="00425D1E" w14:paraId="56EBDA0D" w14:textId="77777777" w14:noSpellErr="1">
      <w:pPr>
        <w:jc w:val="both"/>
        <w:rPr>
          <w:del w:author="Gary Smailes" w:date="2024-01-11T14:21:15.414Z" w:id="589506952"/>
          <w:b w:val="1"/>
          <w:bCs w:val="1"/>
        </w:rPr>
      </w:pPr>
    </w:p>
    <w:p w:rsidR="00425D1E" w:rsidP="060C4198" w:rsidRDefault="00425D1E" w14:paraId="311919D6" w14:textId="77777777" w14:noSpellErr="1">
      <w:pPr>
        <w:jc w:val="both"/>
        <w:rPr>
          <w:del w:author="Gary Smailes" w:date="2024-01-11T14:21:15.414Z" w:id="2022044241"/>
          <w:b w:val="1"/>
          <w:bCs w:val="1"/>
        </w:rPr>
      </w:pPr>
    </w:p>
    <w:p w:rsidR="00425D1E" w:rsidP="060C4198" w:rsidRDefault="00425D1E" w14:paraId="2B00FCE9" w14:textId="77777777" w14:noSpellErr="1">
      <w:pPr>
        <w:jc w:val="both"/>
        <w:rPr>
          <w:del w:author="Gary Smailes" w:date="2024-01-11T14:21:15.414Z" w:id="1742552244"/>
          <w:b w:val="1"/>
          <w:bCs w:val="1"/>
        </w:rPr>
      </w:pPr>
    </w:p>
    <w:p w:rsidR="00425D1E" w:rsidP="060C4198" w:rsidRDefault="00425D1E" w14:paraId="5FF34C23" w14:textId="77777777" w14:noSpellErr="1">
      <w:pPr>
        <w:jc w:val="both"/>
        <w:rPr>
          <w:del w:author="Gary Smailes" w:date="2024-01-11T14:21:15.414Z" w:id="948810820"/>
          <w:b w:val="1"/>
          <w:bCs w:val="1"/>
        </w:rPr>
      </w:pPr>
    </w:p>
    <w:p w:rsidR="00425D1E" w:rsidP="060C4198" w:rsidRDefault="00425D1E" w14:paraId="13BCBE39" w14:textId="77777777" w14:noSpellErr="1">
      <w:pPr>
        <w:jc w:val="both"/>
        <w:rPr>
          <w:del w:author="Gary Smailes" w:date="2024-01-11T14:21:15.414Z" w:id="1652523750"/>
          <w:b w:val="1"/>
          <w:bCs w:val="1"/>
        </w:rPr>
      </w:pPr>
    </w:p>
    <w:p w:rsidR="00425D1E" w:rsidP="060C4198" w:rsidRDefault="00425D1E" w14:paraId="4ADA4C93" w14:textId="77777777" w14:noSpellErr="1">
      <w:pPr>
        <w:jc w:val="both"/>
        <w:rPr>
          <w:del w:author="Gary Smailes" w:date="2024-01-11T14:21:15.413Z" w:id="490332588"/>
          <w:b w:val="1"/>
          <w:bCs w:val="1"/>
        </w:rPr>
      </w:pPr>
    </w:p>
    <w:p w:rsidR="00425D1E" w:rsidP="060C4198" w:rsidRDefault="00425D1E" w14:paraId="33B88243" w14:textId="77777777" w14:noSpellErr="1">
      <w:pPr>
        <w:jc w:val="both"/>
        <w:rPr>
          <w:del w:author="Gary Smailes" w:date="2024-01-11T14:21:15.413Z" w:id="165733915"/>
          <w:b w:val="1"/>
          <w:bCs w:val="1"/>
        </w:rPr>
      </w:pPr>
    </w:p>
    <w:p w:rsidR="00425D1E" w:rsidP="060C4198" w:rsidRDefault="00425D1E" w14:paraId="486A1C88" w14:textId="77777777" w14:noSpellErr="1">
      <w:pPr>
        <w:jc w:val="both"/>
        <w:rPr>
          <w:del w:author="Gary Smailes" w:date="2024-01-11T14:21:15.413Z" w:id="1968938263"/>
          <w:b w:val="1"/>
          <w:bCs w:val="1"/>
        </w:rPr>
      </w:pPr>
    </w:p>
    <w:p w:rsidR="00425D1E" w:rsidP="060C4198" w:rsidRDefault="00425D1E" w14:paraId="29D55F3B" w14:textId="77777777" w14:noSpellErr="1">
      <w:pPr>
        <w:jc w:val="both"/>
        <w:rPr>
          <w:del w:author="Gary Smailes" w:date="2024-01-11T14:21:15.413Z" w:id="228681209"/>
          <w:b w:val="1"/>
          <w:bCs w:val="1"/>
        </w:rPr>
      </w:pPr>
    </w:p>
    <w:p w:rsidR="00425D1E" w:rsidP="060C4198" w:rsidRDefault="00425D1E" w14:paraId="79B31B65" w14:textId="77777777" w14:noSpellErr="1">
      <w:pPr>
        <w:jc w:val="both"/>
        <w:rPr>
          <w:del w:author="Gary Smailes" w:date="2024-01-11T14:21:15.413Z" w:id="798531157"/>
          <w:b w:val="1"/>
          <w:bCs w:val="1"/>
        </w:rPr>
      </w:pPr>
    </w:p>
    <w:p w:rsidR="00425D1E" w:rsidP="060C4198" w:rsidRDefault="00425D1E" w14:paraId="672EDE09" w14:textId="77777777" w14:noSpellErr="1">
      <w:pPr>
        <w:jc w:val="both"/>
        <w:rPr>
          <w:del w:author="Gary Smailes" w:date="2024-01-11T14:21:15.413Z" w:id="498909759"/>
          <w:b w:val="1"/>
          <w:bCs w:val="1"/>
        </w:rPr>
      </w:pPr>
    </w:p>
    <w:p w:rsidR="00425D1E" w:rsidP="060C4198" w:rsidRDefault="00425D1E" w14:paraId="0C08F24A" w14:textId="77777777" w14:noSpellErr="1">
      <w:pPr>
        <w:jc w:val="both"/>
        <w:rPr>
          <w:del w:author="Gary Smailes" w:date="2024-01-11T14:21:15.413Z" w:id="704346375"/>
          <w:b w:val="1"/>
          <w:bCs w:val="1"/>
        </w:rPr>
      </w:pPr>
    </w:p>
    <w:p w:rsidR="00425D1E" w:rsidP="060C4198" w:rsidRDefault="00425D1E" w14:paraId="4E43AD64" w14:textId="77777777" w14:noSpellErr="1">
      <w:pPr>
        <w:jc w:val="both"/>
        <w:rPr>
          <w:del w:author="Gary Smailes" w:date="2024-01-11T14:21:15.413Z" w:id="15263058"/>
          <w:b w:val="1"/>
          <w:bCs w:val="1"/>
        </w:rPr>
      </w:pPr>
    </w:p>
    <w:p w:rsidR="00425D1E" w:rsidP="060C4198" w:rsidRDefault="00425D1E" w14:paraId="155FAB20" w14:textId="77777777" w14:noSpellErr="1">
      <w:pPr>
        <w:jc w:val="both"/>
        <w:rPr>
          <w:del w:author="Gary Smailes" w:date="2024-01-11T14:21:15.413Z" w:id="650342538"/>
          <w:b w:val="1"/>
          <w:bCs w:val="1"/>
        </w:rPr>
      </w:pPr>
    </w:p>
    <w:p w:rsidR="00425D1E" w:rsidP="060C4198" w:rsidRDefault="00425D1E" w14:paraId="12349D48" w14:textId="77777777" w14:noSpellErr="1">
      <w:pPr>
        <w:jc w:val="both"/>
        <w:rPr>
          <w:del w:author="Gary Smailes" w:date="2024-01-11T14:21:15.413Z" w:id="1765810213"/>
          <w:b w:val="1"/>
          <w:bCs w:val="1"/>
        </w:rPr>
      </w:pPr>
    </w:p>
    <w:p w:rsidR="00425D1E" w:rsidP="060C4198" w:rsidRDefault="00425D1E" w14:paraId="07827E8B" w14:textId="77777777" w14:noSpellErr="1">
      <w:pPr>
        <w:jc w:val="both"/>
        <w:rPr>
          <w:del w:author="Gary Smailes" w:date="2024-01-11T14:21:15.412Z" w:id="432523658"/>
          <w:b w:val="1"/>
          <w:bCs w:val="1"/>
        </w:rPr>
      </w:pPr>
    </w:p>
    <w:p w:rsidR="00425D1E" w:rsidP="060C4198" w:rsidRDefault="00425D1E" w14:paraId="343D547E" w14:textId="77777777" w14:noSpellErr="1">
      <w:pPr>
        <w:jc w:val="both"/>
        <w:rPr>
          <w:del w:author="Gary Smailes" w:date="2024-01-11T14:21:15.412Z" w:id="142516608"/>
          <w:b w:val="1"/>
          <w:bCs w:val="1"/>
        </w:rPr>
      </w:pPr>
    </w:p>
    <w:p w:rsidR="00425D1E" w:rsidP="060C4198" w:rsidRDefault="00425D1E" w14:paraId="2FDF2FE1" w14:textId="77777777" w14:noSpellErr="1">
      <w:pPr>
        <w:jc w:val="both"/>
        <w:rPr>
          <w:del w:author="Gary Smailes" w:date="2024-01-11T14:21:15.412Z" w:id="673156034"/>
          <w:b w:val="1"/>
          <w:bCs w:val="1"/>
        </w:rPr>
      </w:pPr>
    </w:p>
    <w:p w:rsidR="00425D1E" w:rsidP="060C4198" w:rsidRDefault="00425D1E" w14:paraId="203C96DE" w14:textId="77777777" w14:noSpellErr="1">
      <w:pPr>
        <w:jc w:val="both"/>
        <w:rPr>
          <w:del w:author="Gary Smailes" w:date="2024-01-11T14:21:15.412Z" w:id="1448222050"/>
          <w:b w:val="1"/>
          <w:bCs w:val="1"/>
        </w:rPr>
      </w:pPr>
    </w:p>
    <w:p w:rsidR="00425D1E" w:rsidP="060C4198" w:rsidRDefault="00425D1E" w14:paraId="4F748B1A" w14:textId="77777777" w14:noSpellErr="1">
      <w:pPr>
        <w:jc w:val="both"/>
        <w:rPr>
          <w:del w:author="Gary Smailes" w:date="2024-01-11T14:21:15.412Z" w:id="1726846141"/>
          <w:b w:val="1"/>
          <w:bCs w:val="1"/>
        </w:rPr>
      </w:pPr>
    </w:p>
    <w:p w:rsidR="00425D1E" w:rsidP="060C4198" w:rsidRDefault="00425D1E" w14:paraId="45095716" w14:textId="77777777" w14:noSpellErr="1">
      <w:pPr>
        <w:jc w:val="both"/>
        <w:rPr>
          <w:del w:author="Gary Smailes" w:date="2024-01-11T14:21:15.412Z" w:id="805804718"/>
          <w:b w:val="1"/>
          <w:bCs w:val="1"/>
        </w:rPr>
      </w:pPr>
    </w:p>
    <w:p w:rsidR="00425D1E" w:rsidP="060C4198" w:rsidRDefault="00425D1E" w14:paraId="125EBD63" w14:textId="77777777" w14:noSpellErr="1">
      <w:pPr>
        <w:jc w:val="both"/>
        <w:rPr>
          <w:del w:author="Gary Smailes" w:date="2024-01-11T14:21:15.412Z" w:id="1017886512"/>
          <w:b w:val="1"/>
          <w:bCs w:val="1"/>
        </w:rPr>
      </w:pPr>
    </w:p>
    <w:p w:rsidR="00425D1E" w:rsidP="060C4198" w:rsidRDefault="00425D1E" w14:paraId="57944300" w14:textId="77777777" w14:noSpellErr="1">
      <w:pPr>
        <w:jc w:val="both"/>
        <w:rPr>
          <w:del w:author="Gary Smailes" w:date="2024-01-11T14:21:15.412Z" w:id="2034985295"/>
          <w:b w:val="1"/>
          <w:bCs w:val="1"/>
        </w:rPr>
      </w:pPr>
    </w:p>
    <w:p w:rsidR="00425D1E" w:rsidP="060C4198" w:rsidRDefault="00425D1E" w14:paraId="6DDB2E24" w14:textId="77777777" w14:noSpellErr="1">
      <w:pPr>
        <w:jc w:val="both"/>
        <w:rPr>
          <w:del w:author="Gary Smailes" w:date="2024-01-11T14:21:15.411Z" w:id="1646688143"/>
          <w:b w:val="1"/>
          <w:bCs w:val="1"/>
        </w:rPr>
      </w:pPr>
    </w:p>
    <w:p w:rsidR="00425D1E" w:rsidP="060C4198" w:rsidRDefault="00425D1E" w14:paraId="0C85FE70" w14:textId="77777777" w14:noSpellErr="1">
      <w:pPr>
        <w:jc w:val="both"/>
        <w:rPr>
          <w:del w:author="Gary Smailes" w:date="2024-01-11T14:21:15.411Z" w:id="241517971"/>
          <w:b w:val="1"/>
          <w:bCs w:val="1"/>
        </w:rPr>
      </w:pPr>
    </w:p>
    <w:p w:rsidR="00425D1E" w:rsidP="060C4198" w:rsidRDefault="00425D1E" w14:paraId="0B7EBCC6" w14:textId="77777777" w14:noSpellErr="1">
      <w:pPr>
        <w:jc w:val="both"/>
        <w:rPr>
          <w:del w:author="Gary Smailes" w:date="2024-01-11T14:21:15.411Z" w:id="1249825984"/>
          <w:b w:val="1"/>
          <w:bCs w:val="1"/>
        </w:rPr>
      </w:pPr>
    </w:p>
    <w:p w:rsidR="00425D1E" w:rsidP="060C4198" w:rsidRDefault="00425D1E" w14:paraId="181CA03E" w14:textId="77777777" w14:noSpellErr="1">
      <w:pPr>
        <w:jc w:val="both"/>
        <w:rPr>
          <w:del w:author="Gary Smailes" w:date="2024-01-11T14:21:15.411Z" w:id="1863856624"/>
          <w:b w:val="1"/>
          <w:bCs w:val="1"/>
        </w:rPr>
      </w:pPr>
    </w:p>
    <w:p w:rsidR="00425D1E" w:rsidP="060C4198" w:rsidRDefault="00425D1E" w14:paraId="1D3C39BA" w14:textId="77777777" w14:noSpellErr="1">
      <w:pPr>
        <w:jc w:val="both"/>
        <w:rPr>
          <w:del w:author="Gary Smailes" w:date="2024-01-11T14:21:15.411Z" w:id="399458295"/>
          <w:b w:val="1"/>
          <w:bCs w:val="1"/>
        </w:rPr>
      </w:pPr>
    </w:p>
    <w:p w:rsidR="00425D1E" w:rsidP="060C4198" w:rsidRDefault="00425D1E" w14:paraId="2A7F47D3" w14:textId="77777777" w14:noSpellErr="1">
      <w:pPr>
        <w:jc w:val="both"/>
        <w:rPr>
          <w:del w:author="Gary Smailes" w:date="2024-01-11T14:21:15.411Z" w:id="487988983"/>
          <w:b w:val="1"/>
          <w:bCs w:val="1"/>
        </w:rPr>
      </w:pPr>
    </w:p>
    <w:p w:rsidR="00425D1E" w:rsidP="060C4198" w:rsidRDefault="00425D1E" w14:paraId="6FF3266B" w14:textId="77777777" w14:noSpellErr="1">
      <w:pPr>
        <w:jc w:val="both"/>
        <w:rPr>
          <w:del w:author="Gary Smailes" w:date="2024-01-11T14:21:15.411Z" w:id="1150050446"/>
          <w:b w:val="1"/>
          <w:bCs w:val="1"/>
        </w:rPr>
      </w:pPr>
    </w:p>
    <w:p w:rsidR="00425D1E" w:rsidP="060C4198" w:rsidRDefault="00425D1E" w14:paraId="5E15BC9F" w14:textId="77777777" w14:noSpellErr="1">
      <w:pPr>
        <w:jc w:val="both"/>
        <w:rPr>
          <w:del w:author="Gary Smailes" w:date="2024-01-11T14:21:15.41Z" w:id="1859612532"/>
          <w:b w:val="1"/>
          <w:bCs w:val="1"/>
        </w:rPr>
      </w:pPr>
    </w:p>
    <w:p w:rsidR="00274D2E" w:rsidP="060C4198" w:rsidRDefault="00274D2E" w14:paraId="3223E629" w14:textId="77777777" w14:noSpellErr="1">
      <w:pPr>
        <w:jc w:val="both"/>
        <w:rPr>
          <w:del w:author="Gary Smailes" w:date="2024-01-11T14:21:15.41Z" w:id="10741931"/>
          <w:b w:val="1"/>
          <w:bCs w:val="1"/>
        </w:rPr>
      </w:pPr>
    </w:p>
    <w:p w:rsidR="00274D2E" w:rsidP="060C4198" w:rsidRDefault="00274D2E" w14:paraId="398A9372" w14:textId="77777777" w14:noSpellErr="1">
      <w:pPr>
        <w:jc w:val="both"/>
        <w:rPr>
          <w:del w:author="Gary Smailes" w:date="2024-01-11T14:21:15.41Z" w:id="1489239474"/>
          <w:b w:val="1"/>
          <w:bCs w:val="1"/>
        </w:rPr>
      </w:pPr>
    </w:p>
    <w:p w:rsidR="060C4198" w:rsidRDefault="060C4198" w14:paraId="5EE87E9F" w14:textId="25CB7089">
      <w:r>
        <w:br w:type="page"/>
      </w:r>
    </w:p>
    <w:p w:rsidRPr="0057243D" w:rsidR="00425D1E" w:rsidP="00425D1E" w:rsidRDefault="00425D1E" w14:paraId="02F21361" w14:textId="26417DF9">
      <w:pPr>
        <w:jc w:val="both"/>
        <w:rPr>
          <w:b/>
        </w:rPr>
      </w:pPr>
      <w:r>
        <w:rPr>
          <w:b/>
        </w:rPr>
        <w:t xml:space="preserve">Two </w:t>
      </w:r>
    </w:p>
    <w:p w:rsidR="00425D1E" w:rsidP="00425D1E" w:rsidRDefault="00425D1E" w14:paraId="1BDE2E22" w14:textId="77777777">
      <w:pPr>
        <w:jc w:val="both"/>
      </w:pPr>
    </w:p>
    <w:p w:rsidRPr="00117F89" w:rsidR="00425D1E" w:rsidP="060C4198" w:rsidRDefault="00425D1E" w14:paraId="359C832E" w14:textId="1208012F">
      <w:pPr>
        <w:pStyle w:val="ql-align-justify"/>
        <w:spacing w:before="0" w:beforeAutospacing="off" w:after="0" w:afterAutospacing="off" w:line="480" w:lineRule="auto"/>
      </w:pPr>
      <w:r w:rsidR="060C4198">
        <w:rPr/>
        <w:t xml:space="preserve">The white, oval pill sitting in the palm of my hand </w:t>
      </w:r>
      <w:r w:rsidR="060C4198">
        <w:rPr/>
        <w:t>represents</w:t>
      </w:r>
      <w:r w:rsidR="060C4198">
        <w:rPr/>
        <w:t xml:space="preserve"> sin</w:t>
      </w:r>
      <w:r w:rsidR="060C4198">
        <w:rPr/>
        <w:t>.</w:t>
      </w:r>
      <w:del w:author="Gary Smailes" w:date="2024-01-11T11:15:41.527Z" w:id="806106020">
        <w:r w:rsidDel="060C4198">
          <w:delText xml:space="preserve">  </w:delText>
        </w:r>
      </w:del>
      <w:ins w:author="Gary Smailes" w:date="2024-01-11T11:15:41.528Z" w:id="1215026862">
        <w:r w:rsidR="060C4198">
          <w:t xml:space="preserve"> </w:t>
        </w:r>
      </w:ins>
      <w:r w:rsidR="060C4198">
        <w:rPr/>
        <w:t>It’s</w:t>
      </w:r>
      <w:r w:rsidR="060C4198">
        <w:rPr/>
        <w:t xml:space="preserve"> lying there, smug, on its swollen belly. The streetlights reflect off its shiny exterior through the windshield of the car. A white clad devil. I am looking down at it so intently the stream from my laser eyes might disintegrate it. I can only hope. </w:t>
      </w:r>
    </w:p>
    <w:p w:rsidRPr="00117F89" w:rsidR="00425D1E" w:rsidP="060C4198" w:rsidRDefault="00425D1E" w14:paraId="5061485D" w14:textId="575D41BD">
      <w:pPr>
        <w:pStyle w:val="ql-align-justify"/>
        <w:spacing w:before="0" w:beforeAutospacing="off" w:after="0" w:afterAutospacing="off" w:line="480" w:lineRule="auto"/>
        <w:ind w:firstLine="720"/>
        <w:rPr>
          <w:rStyle w:val="Emphasis"/>
        </w:rPr>
      </w:pPr>
      <w:r w:rsidR="060C4198">
        <w:rPr/>
        <w:t xml:space="preserve">My </w:t>
      </w:r>
      <w:r w:rsidR="060C4198">
        <w:rPr/>
        <w:t>hand shakes</w:t>
      </w:r>
      <w:r w:rsidR="060C4198">
        <w:rPr/>
        <w:t xml:space="preserve"> yelling at me, </w:t>
      </w:r>
      <w:del w:author="Gary Smailes" w:date="2024-01-11T14:53:41.415Z" w:id="327806579">
        <w:r w:rsidRPr="060C4198" w:rsidDel="060C4198">
          <w:rPr>
            <w:rStyle w:val="Emphasis"/>
          </w:rPr>
          <w:delText>F</w:delText>
        </w:r>
      </w:del>
      <w:del w:author="Gary Smailes" w:date="2024-01-11T14:54:02.319Z" w:id="891415415">
        <w:r w:rsidRPr="060C4198" w:rsidDel="060C4198">
          <w:rPr>
            <w:rStyle w:val="Emphasis"/>
          </w:rPr>
          <w:delText>l</w:delText>
        </w:r>
      </w:del>
      <w:ins w:author="Gary Smailes" w:date="2024-01-11T14:54:01.01Z" w:id="1263459589">
        <w:r w:rsidRPr="060C4198" w:rsidR="060C4198">
          <w:rPr>
            <w:rStyle w:val="Emphasis"/>
          </w:rPr>
          <w:t>fl</w:t>
        </w:r>
      </w:ins>
      <w:r w:rsidRPr="060C4198" w:rsidR="060C4198">
        <w:rPr>
          <w:rStyle w:val="Emphasis"/>
        </w:rPr>
        <w:t>ing it out the window; tell him to go fuck himself and run, run</w:t>
      </w:r>
      <w:del w:author="Gary Smailes" w:date="2024-01-11T11:38:28.364Z" w:id="423781231">
        <w:r w:rsidRPr="060C4198" w:rsidDel="060C4198">
          <w:rPr>
            <w:rStyle w:val="Emphasis"/>
          </w:rPr>
          <w:delText>!</w:delText>
        </w:r>
      </w:del>
      <w:ins w:author="Gary Smailes" w:date="2024-01-11T11:38:28.364Z" w:id="104997051">
        <w:r w:rsidRPr="060C4198" w:rsidR="060C4198">
          <w:rPr>
            <w:rStyle w:val="Emphasis"/>
          </w:rPr>
          <w:t>.</w:t>
        </w:r>
      </w:ins>
    </w:p>
    <w:p w:rsidRPr="00117F89" w:rsidR="00425D1E" w:rsidP="060C4198" w:rsidRDefault="00425D1E" w14:paraId="3F21EAA8" w14:textId="28FBC098">
      <w:pPr>
        <w:pStyle w:val="ql-align-justify"/>
        <w:spacing w:before="0" w:beforeAutospacing="off" w:after="0" w:afterAutospacing="off" w:line="480" w:lineRule="auto"/>
        <w:ind w:firstLine="720"/>
      </w:pPr>
      <w:del w:author="Gary Smailes" w:date="2024-01-11T14:54:15.166Z" w:id="893226374">
        <w:r w:rsidDel="060C4198">
          <w:delText>I say,</w:delText>
        </w:r>
        <w:r w:rsidRPr="060C4198" w:rsidDel="060C4198">
          <w:rPr>
            <w:rStyle w:val="Emphasis"/>
          </w:rPr>
          <w:delText xml:space="preserve"> </w:delText>
        </w:r>
      </w:del>
      <w:r w:rsidRPr="060C4198" w:rsidR="060C4198">
        <w:rPr>
          <w:rStyle w:val="Emphasis"/>
        </w:rPr>
        <w:t>“</w:t>
      </w:r>
      <w:r w:rsidR="060C4198">
        <w:rPr/>
        <w:t>The chances are slim</w:t>
      </w:r>
      <w:ins w:author="Gary Smailes" w:date="2024-01-11T14:54:17.298Z" w:id="2035436634">
        <w:r w:rsidR="060C4198">
          <w:t>,</w:t>
        </w:r>
      </w:ins>
      <w:del w:author="Gary Smailes" w:date="2024-01-11T14:54:16.937Z" w:id="1275419585">
        <w:r w:rsidDel="060C4198">
          <w:delText>.</w:delText>
        </w:r>
      </w:del>
      <w:r w:rsidR="060C4198">
        <w:rPr/>
        <w:t>”</w:t>
      </w:r>
      <w:ins w:author="Gary Smailes" w:date="2024-01-11T14:54:19.974Z" w:id="1008280301">
        <w:r w:rsidR="060C4198">
          <w:t xml:space="preserve"> I say.</w:t>
        </w:r>
      </w:ins>
    </w:p>
    <w:p w:rsidRPr="00117F89" w:rsidR="00425D1E" w:rsidP="00425D1E" w:rsidRDefault="00425D1E" w14:paraId="133404D4" w14:textId="77777777">
      <w:pPr>
        <w:pStyle w:val="NormalWeb"/>
        <w:spacing w:before="0" w:beforeAutospacing="0" w:after="0" w:afterAutospacing="0" w:line="480" w:lineRule="auto"/>
        <w:ind w:firstLine="720"/>
      </w:pPr>
      <w:r w:rsidRPr="00117F89">
        <w:t>I shift my eyes as far left as they go in the sockets feeling the strain on my nerves. He’s looking down.</w:t>
      </w:r>
    </w:p>
    <w:p w:rsidRPr="00117F89" w:rsidR="00425D1E" w:rsidP="00425D1E" w:rsidRDefault="00425D1E" w14:paraId="4DA9EBAB" w14:textId="77777777">
      <w:pPr>
        <w:pStyle w:val="ql-align-justify"/>
        <w:spacing w:before="0" w:beforeAutospacing="0" w:after="0" w:afterAutospacing="0" w:line="480" w:lineRule="auto"/>
        <w:ind w:firstLine="720"/>
      </w:pPr>
      <w:r w:rsidRPr="00117F89">
        <w:t>“Well, I really can’t take a chance, Ivy. Just take it,” he says.</w:t>
      </w:r>
    </w:p>
    <w:p w:rsidR="00425D1E" w:rsidP="060C4198" w:rsidRDefault="00425D1E" w14:paraId="0AC2D0DF" w14:textId="6CD8F1F0">
      <w:pPr>
        <w:pStyle w:val="ql-align-justify"/>
        <w:spacing w:before="0" w:beforeAutospacing="off" w:after="0" w:afterAutospacing="off" w:line="480" w:lineRule="auto"/>
        <w:ind w:firstLine="720"/>
      </w:pPr>
      <w:commentRangeStart w:id="851199837"/>
      <w:r w:rsidR="060C4198">
        <w:rPr/>
        <w:t>I trusted him</w:t>
      </w:r>
      <w:r w:rsidR="060C4198">
        <w:rPr/>
        <w:t>.</w:t>
      </w:r>
      <w:del w:author="Gary Smailes" w:date="2024-01-11T11:15:41.528Z" w:id="1576740258">
        <w:r w:rsidDel="060C4198">
          <w:delText xml:space="preserve">  </w:delText>
        </w:r>
      </w:del>
      <w:ins w:author="Gary Smailes" w:date="2024-01-11T11:15:41.529Z" w:id="46329796">
        <w:r w:rsidR="060C4198">
          <w:t xml:space="preserve"> </w:t>
        </w:r>
      </w:ins>
      <w:r w:rsidR="060C4198">
        <w:rPr/>
        <w:t xml:space="preserve">I feel like </w:t>
      </w:r>
      <w:r w:rsidR="060C4198">
        <w:rPr/>
        <w:t>I’ve</w:t>
      </w:r>
      <w:r w:rsidR="060C4198">
        <w:rPr/>
        <w:t xml:space="preserve"> been walking behind him on a wooded trail, and I get hit in the face by this branch he has just pulled aside and let go of. He </w:t>
      </w:r>
      <w:r w:rsidR="060C4198">
        <w:rPr/>
        <w:t>didn’t</w:t>
      </w:r>
      <w:r w:rsidR="060C4198">
        <w:rPr/>
        <w:t xml:space="preserve"> tell me, he </w:t>
      </w:r>
      <w:r w:rsidR="060C4198">
        <w:rPr/>
        <w:t>doesn’t</w:t>
      </w:r>
      <w:r w:rsidR="060C4198">
        <w:rPr/>
        <w:t xml:space="preserve"> stop</w:t>
      </w:r>
      <w:r w:rsidR="060C4198">
        <w:rPr/>
        <w:t>.</w:t>
      </w:r>
      <w:del w:author="Gary Smailes" w:date="2024-01-11T11:15:41.53Z" w:id="1896309101">
        <w:r w:rsidDel="060C4198">
          <w:delText xml:space="preserve">  </w:delText>
        </w:r>
      </w:del>
      <w:ins w:author="Gary Smailes" w:date="2024-01-11T11:15:41.531Z" w:id="469014466">
        <w:r w:rsidR="060C4198">
          <w:t xml:space="preserve"> </w:t>
        </w:r>
      </w:ins>
      <w:r w:rsidRPr="060C4198" w:rsidR="060C4198">
        <w:rPr>
          <w:rStyle w:val="Emphasis"/>
        </w:rPr>
        <w:t>Schlwap</w:t>
      </w:r>
      <w:r w:rsidRPr="060C4198" w:rsidR="060C4198">
        <w:rPr>
          <w:rStyle w:val="Emphasis"/>
        </w:rPr>
        <w:t>.</w:t>
      </w:r>
      <w:r w:rsidR="060C4198">
        <w:rPr/>
        <w:t> I grimace</w:t>
      </w:r>
      <w:commentRangeEnd w:id="851199837"/>
      <w:r>
        <w:rPr>
          <w:rStyle w:val="CommentReference"/>
        </w:rPr>
        <w:commentReference w:id="851199837"/>
      </w:r>
      <w:r w:rsidR="060C4198">
        <w:rPr/>
        <w:t xml:space="preserve">, but despite the pain, I still </w:t>
      </w:r>
      <w:r w:rsidR="060C4198">
        <w:rPr/>
        <w:t>don’t</w:t>
      </w:r>
      <w:r w:rsidR="060C4198">
        <w:rPr/>
        <w:t xml:space="preserve"> turn my head toward him; instead, I look up out of the windshield. </w:t>
      </w:r>
    </w:p>
    <w:p w:rsidRPr="00117F89" w:rsidR="00425D1E" w:rsidP="00425D1E" w:rsidRDefault="00425D1E" w14:paraId="6ED3B501" w14:textId="77777777">
      <w:pPr>
        <w:pStyle w:val="ql-align-justify"/>
        <w:spacing w:before="0" w:beforeAutospacing="0" w:after="0" w:afterAutospacing="0" w:line="480" w:lineRule="auto"/>
        <w:ind w:firstLine="720"/>
      </w:pPr>
      <w:r w:rsidRPr="00117F89">
        <w:t>COWARD paints the sky in neon lights. I look down again.</w:t>
      </w:r>
    </w:p>
    <w:p w:rsidRPr="00117F89" w:rsidR="00425D1E" w:rsidP="00425D1E" w:rsidRDefault="00425D1E" w14:paraId="4AD3D7D5" w14:textId="77777777">
      <w:pPr>
        <w:pStyle w:val="ql-align-justify"/>
        <w:spacing w:before="0" w:beforeAutospacing="0" w:after="0" w:afterAutospacing="0" w:line="480" w:lineRule="auto"/>
        <w:ind w:firstLine="720"/>
      </w:pPr>
      <w:r w:rsidRPr="00117F89">
        <w:t>“I don’t really believe in it,” I say after a long pause.</w:t>
      </w:r>
    </w:p>
    <w:p w:rsidRPr="00117F89" w:rsidR="00425D1E" w:rsidP="060C4198" w:rsidRDefault="00425D1E" w14:paraId="3C0BD295" w14:textId="02E9AD10">
      <w:pPr>
        <w:pStyle w:val="NormalWeb"/>
        <w:spacing w:before="0" w:beforeAutospacing="off" w:after="0" w:afterAutospacing="off" w:line="480" w:lineRule="auto"/>
        <w:ind w:firstLine="720"/>
        <w:rPr>
          <w:del w:author="Gary Smailes" w:date="2024-01-11T14:55:52.178Z" w:id="1634754762"/>
        </w:rPr>
      </w:pPr>
      <w:del w:author="Gary Smailes" w:date="2024-01-11T14:55:41.001Z" w:id="1237596859">
        <w:r w:rsidDel="060C4198">
          <w:delText xml:space="preserve"> </w:delText>
        </w:r>
      </w:del>
      <w:r w:rsidR="060C4198">
        <w:rPr/>
        <w:t>My Catholic upbringing has remained in me on some level.</w:t>
      </w:r>
      <w:del w:author="Gary Smailes" w:date="2024-01-11T11:15:41.532Z" w:id="447833493">
        <w:r w:rsidDel="060C4198">
          <w:delText xml:space="preserve">  </w:delText>
        </w:r>
      </w:del>
      <w:ins w:author="Gary Smailes" w:date="2024-01-11T11:15:41.532Z" w:id="843781528">
        <w:r w:rsidR="060C4198">
          <w:t xml:space="preserve"> </w:t>
        </w:r>
      </w:ins>
      <w:r w:rsidR="060C4198">
        <w:rPr/>
        <w:t xml:space="preserve">We used </w:t>
      </w:r>
      <w:r w:rsidR="060C4198">
        <w:rPr/>
        <w:t>go</w:t>
      </w:r>
      <w:r w:rsidR="060C4198">
        <w:rPr/>
        <w:t xml:space="preserve"> to church during my elementary public-school days.</w:t>
      </w:r>
      <w:ins w:author="Gary Smailes" w:date="2024-01-11T14:55:52.655Z" w:id="165539113">
        <w:r w:rsidR="060C4198">
          <w:t xml:space="preserve"> </w:t>
        </w:r>
      </w:ins>
    </w:p>
    <w:p w:rsidRPr="00117F89" w:rsidR="00425D1E" w:rsidP="060C4198" w:rsidRDefault="00425D1E" w14:paraId="2C9A6D8E" w14:textId="77777777" w14:noSpellErr="1">
      <w:pPr>
        <w:pStyle w:val="NormalWeb"/>
        <w:spacing w:before="0" w:beforeAutospacing="off" w:after="0" w:afterAutospacing="off" w:line="480" w:lineRule="auto"/>
        <w:ind w:firstLine="0"/>
        <w:pPrChange w:author="Gary Smailes" w:date="2024-01-11T14:55:51.999Z">
          <w:pPr>
            <w:pStyle w:val="NormalWeb"/>
            <w:spacing w:before="0" w:beforeAutospacing="off" w:after="0" w:afterAutospacing="off" w:line="480" w:lineRule="auto"/>
            <w:ind w:firstLine="720"/>
          </w:pPr>
        </w:pPrChange>
      </w:pPr>
      <w:r w:rsidR="060C4198">
        <w:rPr/>
        <w:t xml:space="preserve">In third grade, I would sit in the pew of church in our small town in Central Minnesota waiting for my turn to go to confession. The </w:t>
      </w:r>
      <w:r w:rsidR="060C4198">
        <w:rPr/>
        <w:t>teacher</w:t>
      </w:r>
      <w:r w:rsidR="060C4198">
        <w:rPr/>
        <w:t xml:space="preserve"> would give us piercing looks if we </w:t>
      </w:r>
      <w:r w:rsidR="060C4198">
        <w:rPr/>
        <w:t>didn’t</w:t>
      </w:r>
      <w:r w:rsidR="060C4198">
        <w:rPr/>
        <w:t xml:space="preserve"> sit up straight and </w:t>
      </w:r>
      <w:r w:rsidR="060C4198">
        <w:rPr/>
        <w:t>appear</w:t>
      </w:r>
      <w:r w:rsidR="060C4198">
        <w:rPr/>
        <w:t xml:space="preserve"> </w:t>
      </w:r>
      <w:r w:rsidR="060C4198">
        <w:rPr/>
        <w:t xml:space="preserve">to pray </w:t>
      </w:r>
      <w:r w:rsidR="060C4198">
        <w:rPr/>
        <w:t>while we waited.</w:t>
      </w:r>
    </w:p>
    <w:p w:rsidRPr="00117F89" w:rsidR="00425D1E" w:rsidP="00425D1E" w:rsidRDefault="00425D1E" w14:paraId="3B69A8BE" w14:textId="77777777">
      <w:pPr>
        <w:pStyle w:val="NormalWeb"/>
        <w:spacing w:before="0" w:beforeAutospacing="0" w:after="0" w:afterAutospacing="0" w:line="480" w:lineRule="auto"/>
        <w:ind w:firstLine="720"/>
      </w:pPr>
      <w:r w:rsidRPr="00117F89">
        <w:t xml:space="preserve">“Jackie, what are you going to say?” I whispered. I </w:t>
      </w:r>
      <w:r>
        <w:t>was looking</w:t>
      </w:r>
      <w:r w:rsidRPr="00117F89">
        <w:t xml:space="preserve"> straight ahead holding my hands in the universal praying position.</w:t>
      </w:r>
    </w:p>
    <w:p w:rsidRPr="00117F89" w:rsidR="00425D1E" w:rsidP="060C4198" w:rsidRDefault="00425D1E" w14:paraId="5F7B57CA" w14:textId="0F561AA5">
      <w:pPr>
        <w:pStyle w:val="NormalWeb"/>
        <w:spacing w:before="0" w:beforeAutospacing="off" w:after="0" w:afterAutospacing="off" w:line="480" w:lineRule="auto"/>
        <w:ind w:firstLine="720"/>
      </w:pPr>
      <w:r w:rsidR="060C4198">
        <w:rPr/>
        <w:t xml:space="preserve">“I don’t know; maybe something about my brother and I fighting,” she whispered back and </w:t>
      </w:r>
      <w:del w:author="Gary Smailes" w:date="2024-01-11T14:56:24.053Z" w:id="1214920720">
        <w:r w:rsidDel="060C4198">
          <w:delText xml:space="preserve">then </w:delText>
        </w:r>
      </w:del>
      <w:r w:rsidR="060C4198">
        <w:rPr/>
        <w:t>she shushed me.</w:t>
      </w:r>
      <w:del w:author="Gary Smailes" w:date="2024-01-11T11:15:41.533Z" w:id="1375952229">
        <w:r w:rsidDel="060C4198">
          <w:delText xml:space="preserve">  </w:delText>
        </w:r>
      </w:del>
      <w:ins w:author="Gary Smailes" w:date="2024-01-11T11:15:41.533Z" w:id="1107653247">
        <w:r w:rsidR="060C4198">
          <w:t xml:space="preserve"> </w:t>
        </w:r>
      </w:ins>
      <w:r w:rsidR="060C4198">
        <w:rPr/>
        <w:t>The nerve.</w:t>
      </w:r>
    </w:p>
    <w:p w:rsidRPr="00117F89" w:rsidR="00425D1E" w:rsidP="00425D1E" w:rsidRDefault="00425D1E" w14:paraId="19E3C743" w14:textId="77777777">
      <w:pPr>
        <w:pStyle w:val="NormalWeb"/>
        <w:spacing w:before="0" w:beforeAutospacing="0" w:after="0" w:afterAutospacing="0" w:line="480" w:lineRule="auto"/>
        <w:ind w:firstLine="720"/>
      </w:pPr>
      <w:r w:rsidRPr="00117F89">
        <w:t>That might work. I had gotten in a fight with my brother the previous week about who was going to do the dishes. I told my mom, I had done them last time, which wasn’t true, and she made him do it.</w:t>
      </w:r>
    </w:p>
    <w:p w:rsidRPr="00117F89" w:rsidR="00425D1E" w:rsidP="060C4198" w:rsidRDefault="00425D1E" w14:paraId="526017E0" w14:textId="5B22B2A1">
      <w:pPr>
        <w:pStyle w:val="NormalWeb"/>
        <w:spacing w:before="0" w:beforeAutospacing="off" w:after="0" w:afterAutospacing="off" w:line="480" w:lineRule="auto"/>
        <w:ind w:firstLine="720"/>
      </w:pPr>
      <w:r w:rsidR="060C4198">
        <w:rPr/>
        <w:t xml:space="preserve">I </w:t>
      </w:r>
      <w:ins w:author="Gary Smailes" w:date="2024-01-11T14:56:46.912Z" w:id="1507492900">
        <w:r w:rsidR="060C4198">
          <w:t xml:space="preserve">sat </w:t>
        </w:r>
      </w:ins>
      <w:del w:author="Gary Smailes" w:date="2024-01-11T14:56:45.822Z" w:id="334698995">
        <w:r w:rsidDel="060C4198">
          <w:delText xml:space="preserve">continued to sit </w:delText>
        </w:r>
      </w:del>
      <w:r w:rsidR="060C4198">
        <w:rPr/>
        <w:t>there anxious and praying that the priest would absolve me of my sin. </w:t>
      </w:r>
    </w:p>
    <w:p w:rsidRPr="00117F89" w:rsidR="00425D1E" w:rsidP="060C4198" w:rsidRDefault="00425D1E" w14:paraId="4B80D19A" w14:textId="659025D2">
      <w:pPr>
        <w:pStyle w:val="NormalWeb"/>
        <w:spacing w:before="0" w:beforeAutospacing="off" w:after="0" w:afterAutospacing="off" w:line="480" w:lineRule="auto"/>
        <w:ind w:firstLine="720"/>
      </w:pPr>
      <w:r w:rsidRPr="060C4198" w:rsidR="060C4198">
        <w:rPr>
          <w:rStyle w:val="Emphasis"/>
        </w:rPr>
        <w:t>Liar</w:t>
      </w:r>
      <w:del w:author="Gary Smailes" w:date="2024-01-11T11:38:28.365Z" w:id="1198449285">
        <w:r w:rsidRPr="060C4198" w:rsidDel="060C4198">
          <w:rPr>
            <w:rStyle w:val="Emphasis"/>
          </w:rPr>
          <w:delText>!</w:delText>
        </w:r>
      </w:del>
      <w:ins w:author="Gary Smailes" w:date="2024-01-11T11:38:28.366Z" w:id="1060238651">
        <w:r w:rsidRPr="060C4198" w:rsidR="060C4198">
          <w:rPr>
            <w:rStyle w:val="Emphasis"/>
          </w:rPr>
          <w:t>.</w:t>
        </w:r>
      </w:ins>
      <w:r w:rsidR="060C4198">
        <w:rPr/>
        <w:t> I could hear Jesus screaming at me. </w:t>
      </w:r>
    </w:p>
    <w:p w:rsidRPr="00117F89" w:rsidR="00425D1E" w:rsidP="060C4198" w:rsidRDefault="00425D1E" w14:paraId="27F5E9FF" w14:textId="1DFDA1E0">
      <w:pPr>
        <w:pStyle w:val="NormalWeb"/>
        <w:spacing w:before="0" w:beforeAutospacing="off" w:after="0" w:afterAutospacing="off" w:line="480" w:lineRule="auto"/>
        <w:ind w:firstLine="720"/>
      </w:pPr>
      <w:r w:rsidR="060C4198">
        <w:rPr/>
        <w:t xml:space="preserve">I sat up straighter. If I </w:t>
      </w:r>
      <w:r w:rsidR="060C4198">
        <w:rPr/>
        <w:t>was</w:t>
      </w:r>
      <w:r w:rsidR="060C4198">
        <w:rPr/>
        <w:t xml:space="preserve"> closer, </w:t>
      </w:r>
      <w:r w:rsidR="060C4198">
        <w:rPr/>
        <w:t>maybe my</w:t>
      </w:r>
      <w:r w:rsidR="060C4198">
        <w:rPr/>
        <w:t xml:space="preserve"> chances of going to </w:t>
      </w:r>
      <w:ins w:author="Gary Smailes" w:date="2024-01-11T14:56:57.552Z" w:id="341281636">
        <w:r w:rsidR="060C4198">
          <w:t>H</w:t>
        </w:r>
      </w:ins>
      <w:del w:author="Gary Smailes" w:date="2024-01-11T14:56:56.885Z" w:id="1742425101">
        <w:r w:rsidDel="060C4198">
          <w:delText>h</w:delText>
        </w:r>
      </w:del>
      <w:r w:rsidR="060C4198">
        <w:rPr/>
        <w:t>eaven would be better. </w:t>
      </w:r>
    </w:p>
    <w:p w:rsidRPr="00117F89" w:rsidR="00425D1E" w:rsidP="060C4198" w:rsidRDefault="00425D1E" w14:paraId="201EA871" w14:textId="739FBA72">
      <w:pPr>
        <w:pStyle w:val="NormalWeb"/>
        <w:spacing w:before="0" w:beforeAutospacing="off" w:after="0" w:afterAutospacing="off" w:line="480" w:lineRule="auto"/>
        <w:ind w:firstLine="720"/>
      </w:pPr>
      <w:r w:rsidR="060C4198">
        <w:rPr/>
        <w:t>When it was my turn to go into the confessional and I sat down, the slow scraping of the wood slat being lifted rang in my ears</w:t>
      </w:r>
      <w:ins w:author="Gary Smailes" w:date="2024-01-11T14:57:07.93Z" w:id="780727859">
        <w:r w:rsidR="060C4198">
          <w:t>.</w:t>
        </w:r>
      </w:ins>
      <w:del w:author="Gary Smailes" w:date="2024-01-11T14:57:07.49Z" w:id="87170963">
        <w:r w:rsidDel="060C4198">
          <w:delText>,</w:delText>
        </w:r>
      </w:del>
      <w:r w:rsidR="060C4198">
        <w:rPr/>
        <w:t xml:space="preserve"> “Forgive me Father for I have sinned…” </w:t>
      </w:r>
    </w:p>
    <w:p w:rsidRPr="00117F89" w:rsidR="00425D1E" w:rsidP="060C4198" w:rsidRDefault="00425D1E" w14:paraId="5330B17E" w14:textId="5AC3B1C9">
      <w:pPr>
        <w:pStyle w:val="NormalWeb"/>
        <w:spacing w:before="0" w:beforeAutospacing="off" w:after="0" w:afterAutospacing="off" w:line="480" w:lineRule="auto"/>
        <w:ind w:firstLine="720"/>
      </w:pPr>
      <w:r w:rsidR="060C4198">
        <w:rPr/>
        <w:t xml:space="preserve">When I got home from school, my mother asked me a lot of questions about my day. I </w:t>
      </w:r>
      <w:r w:rsidR="060C4198">
        <w:rPr/>
        <w:t>didn’t</w:t>
      </w:r>
      <w:r w:rsidR="060C4198">
        <w:rPr/>
        <w:t xml:space="preserve"> tell her about the confessional because she </w:t>
      </w:r>
      <w:r w:rsidR="060C4198">
        <w:rPr/>
        <w:t>wouldn’t</w:t>
      </w:r>
      <w:r w:rsidR="060C4198">
        <w:rPr/>
        <w:t xml:space="preserve"> approve.</w:t>
      </w:r>
      <w:del w:author="Gary Smailes" w:date="2024-01-11T11:15:41.534Z" w:id="478705377">
        <w:r w:rsidDel="060C4198">
          <w:delText xml:space="preserve">  </w:delText>
        </w:r>
      </w:del>
      <w:ins w:author="Gary Smailes" w:date="2024-01-11T11:15:41.534Z" w:id="1708859177">
        <w:r w:rsidR="060C4198">
          <w:t xml:space="preserve"> </w:t>
        </w:r>
      </w:ins>
      <w:r w:rsidR="060C4198">
        <w:rPr/>
        <w:t>I got the usual lecture out of nowhere.</w:t>
      </w:r>
    </w:p>
    <w:p w:rsidRPr="00117F89" w:rsidR="00425D1E" w:rsidP="060C4198" w:rsidRDefault="00425D1E" w14:paraId="0E1622B1" w14:textId="52AC1171">
      <w:pPr>
        <w:pStyle w:val="NormalWeb"/>
        <w:spacing w:before="0" w:beforeAutospacing="off" w:after="0" w:afterAutospacing="off" w:line="480" w:lineRule="auto"/>
        <w:ind w:firstLine="720"/>
      </w:pPr>
      <w:r w:rsidR="060C4198">
        <w:rPr/>
        <w:t xml:space="preserve">“Ivy, you need to get a college degree and not ever depend on a man; look what happened with me and your dad; now we are struggling to make ends meet,” she told me. A lecture on men and divorce; I was </w:t>
      </w:r>
      <w:ins w:author="Gary Smailes" w:date="2024-01-11T14:57:30.006Z" w:id="840582123">
        <w:r w:rsidR="060C4198">
          <w:t>eight</w:t>
        </w:r>
      </w:ins>
      <w:del w:author="Gary Smailes" w:date="2024-01-11T14:57:28.569Z" w:id="1785541142">
        <w:r w:rsidDel="060C4198">
          <w:delText>8</w:delText>
        </w:r>
      </w:del>
      <w:r w:rsidR="060C4198">
        <w:rPr/>
        <w:t>.</w:t>
      </w:r>
    </w:p>
    <w:p w:rsidRPr="00117F89" w:rsidR="00425D1E" w:rsidP="060C4198" w:rsidRDefault="00425D1E" w14:paraId="023D93B5" w14:textId="3669FD85">
      <w:pPr>
        <w:pStyle w:val="NormalWeb"/>
        <w:spacing w:before="0" w:beforeAutospacing="off" w:after="0" w:afterAutospacing="off" w:line="480" w:lineRule="auto"/>
        <w:ind w:firstLine="720"/>
        <w:rPr>
          <w:i w:val="1"/>
          <w:iCs w:val="1"/>
        </w:rPr>
      </w:pPr>
      <w:r w:rsidR="060C4198">
        <w:rPr/>
        <w:t>I nodded my head and read the small note tacked to the cabinet again, which is still there, I thin</w:t>
      </w:r>
      <w:commentRangeStart w:id="1253005388"/>
      <w:r w:rsidR="060C4198">
        <w:rPr/>
        <w:t>k. It reads,</w:t>
      </w:r>
      <w:r w:rsidRPr="060C4198" w:rsidR="060C4198">
        <w:rPr>
          <w:i w:val="0"/>
          <w:iCs w:val="0"/>
        </w:rPr>
        <w:t> </w:t>
      </w:r>
      <w:ins w:author="Gary Smailes" w:date="2024-01-11T14:57:46.599Z" w:id="136520920">
        <w:r w:rsidRPr="060C4198" w:rsidR="060C4198">
          <w:rPr>
            <w:i w:val="0"/>
            <w:iCs w:val="0"/>
            <w:rPrChange w:author="Gary Smailes" w:date="2024-01-11T14:57:52.214Z" w:id="358410569"/>
          </w:rPr>
          <w:t>“</w:t>
        </w:r>
      </w:ins>
      <w:r w:rsidRPr="060C4198" w:rsidR="060C4198">
        <w:rPr>
          <w:rStyle w:val="Emphasis"/>
          <w:i w:val="0"/>
          <w:iCs w:val="0"/>
          <w:rPrChange w:author="Gary Smailes" w:date="2024-01-11T14:57:52.216Z" w:id="918629215">
            <w:rPr>
              <w:rStyle w:val="Emphasis"/>
            </w:rPr>
          </w:rPrChange>
        </w:rPr>
        <w:t>Female is the Future</w:t>
      </w:r>
      <w:ins w:author="Gary Smailes" w:date="2024-01-11T14:57:48.923Z" w:id="594222106">
        <w:r w:rsidRPr="060C4198" w:rsidR="060C4198">
          <w:rPr>
            <w:rStyle w:val="Emphasis"/>
            <w:i w:val="0"/>
            <w:iCs w:val="0"/>
            <w:rPrChange w:author="Gary Smailes" w:date="2024-01-11T14:57:52.217Z" w:id="1975903637">
              <w:rPr>
                <w:rStyle w:val="Emphasis"/>
              </w:rPr>
            </w:rPrChange>
          </w:rPr>
          <w:t>”</w:t>
        </w:r>
      </w:ins>
      <w:r w:rsidRPr="060C4198" w:rsidR="060C4198">
        <w:rPr>
          <w:i w:val="0"/>
          <w:iCs w:val="0"/>
          <w:rPrChange w:author="Gary Smailes" w:date="2024-01-11T14:57:52.217Z" w:id="1794448839"/>
        </w:rPr>
        <w:t>.</w:t>
      </w:r>
      <w:commentRangeEnd w:id="1253005388"/>
      <w:r>
        <w:rPr>
          <w:rStyle w:val="CommentReference"/>
        </w:rPr>
        <w:commentReference w:id="1253005388"/>
      </w:r>
    </w:p>
    <w:p w:rsidR="00425D1E" w:rsidP="060C4198" w:rsidRDefault="00425D1E" w14:paraId="0F582B19" w14:textId="691D7870">
      <w:pPr>
        <w:pStyle w:val="ql-align-justify"/>
        <w:spacing w:before="0" w:beforeAutospacing="off" w:after="0" w:afterAutospacing="off" w:line="480" w:lineRule="auto"/>
        <w:ind w:firstLine="720"/>
      </w:pPr>
      <w:r w:rsidR="060C4198">
        <w:rPr/>
        <w:t>My stomach turns</w:t>
      </w:r>
      <w:r w:rsidR="060C4198">
        <w:rPr/>
        <w:t>.</w:t>
      </w:r>
      <w:del w:author="Gary Smailes" w:date="2024-01-11T11:15:41.535Z" w:id="1360053045">
        <w:r w:rsidDel="060C4198">
          <w:delText xml:space="preserve">  </w:delText>
        </w:r>
      </w:del>
      <w:ins w:author="Gary Smailes" w:date="2024-01-11T11:15:41.535Z" w:id="1653715568">
        <w:r w:rsidR="060C4198">
          <w:t xml:space="preserve"> </w:t>
        </w:r>
      </w:ins>
      <w:r w:rsidR="060C4198">
        <w:rPr/>
        <w:t>The faint smell of cigarettes in Muhammed’s car makes me feel sick; I love smoking, but the air is thicker with the remnants of it and his expectation</w:t>
      </w:r>
      <w:r w:rsidR="060C4198">
        <w:rPr/>
        <w:t>.</w:t>
      </w:r>
      <w:del w:author="Gary Smailes" w:date="2024-01-11T11:15:41.535Z" w:id="2041883001">
        <w:r w:rsidDel="060C4198">
          <w:delText xml:space="preserve">  </w:delText>
        </w:r>
      </w:del>
      <w:ins w:author="Gary Smailes" w:date="2024-01-11T11:15:41.535Z" w:id="1492333835">
        <w:r w:rsidR="060C4198">
          <w:t xml:space="preserve"> </w:t>
        </w:r>
      </w:ins>
    </w:p>
    <w:p w:rsidRPr="00117F89" w:rsidR="00425D1E" w:rsidP="060C4198" w:rsidRDefault="00425D1E" w14:paraId="447A153B" w14:textId="03B17EF6">
      <w:pPr>
        <w:pStyle w:val="ql-align-justify"/>
        <w:spacing w:before="0" w:beforeAutospacing="off" w:after="0" w:afterAutospacing="off" w:line="480" w:lineRule="auto"/>
        <w:ind w:firstLine="720"/>
      </w:pPr>
      <w:r w:rsidR="060C4198">
        <w:rPr/>
        <w:t>I'm</w:t>
      </w:r>
      <w:r w:rsidR="060C4198">
        <w:rPr/>
        <w:t xml:space="preserve"> jarred as Muhammed looks up and at me</w:t>
      </w:r>
      <w:ins w:author="Gary Smailes" w:date="2024-01-11T14:59:29.358Z" w:id="681035980">
        <w:r w:rsidR="060C4198">
          <w:t>.</w:t>
        </w:r>
      </w:ins>
      <w:del w:author="Gary Smailes" w:date="2024-01-11T14:59:28.901Z" w:id="1237350879">
        <w:r w:rsidDel="060C4198">
          <w:delText>, and is friendly, but cautious as he speaks,</w:delText>
        </w:r>
      </w:del>
      <w:r w:rsidR="060C4198">
        <w:rPr/>
        <w:t xml:space="preserve"> “I understand, but we need to be sure.” </w:t>
      </w:r>
    </w:p>
    <w:p w:rsidRPr="00117F89" w:rsidR="00425D1E" w:rsidP="060C4198" w:rsidRDefault="00425D1E" w14:paraId="1A8D5D4A" w14:textId="77777777">
      <w:pPr>
        <w:pStyle w:val="ql-align-justify"/>
        <w:spacing w:before="0" w:beforeAutospacing="off" w:after="0" w:afterAutospacing="off" w:line="480" w:lineRule="auto"/>
        <w:ind w:firstLine="720"/>
      </w:pPr>
      <w:r w:rsidR="060C4198">
        <w:rPr/>
        <w:t xml:space="preserve">I look up </w:t>
      </w:r>
      <w:del w:author="Gary Smailes" w:date="2024-01-11T14:59:33.302Z" w:id="2110787078">
        <w:r w:rsidDel="060C4198">
          <w:delText xml:space="preserve">and directly </w:delText>
        </w:r>
      </w:del>
      <w:r w:rsidR="060C4198">
        <w:rPr/>
        <w:t xml:space="preserve">at him. His head is hanging down </w:t>
      </w:r>
      <w:del w:author="Gary Smailes" w:date="2024-01-11T14:59:38.838Z" w:id="221753315">
        <w:r w:rsidDel="060C4198">
          <w:delText xml:space="preserve">again </w:delText>
        </w:r>
      </w:del>
      <w:r w:rsidR="060C4198">
        <w:rPr/>
        <w:t>in what I perceive as shame and frustration.</w:t>
      </w:r>
    </w:p>
    <w:p w:rsidRPr="00117F89" w:rsidR="00425D1E" w:rsidP="060C4198" w:rsidRDefault="00425D1E" w14:paraId="3C40A617" w14:textId="7E735C2B">
      <w:pPr>
        <w:pStyle w:val="ql-align-justify"/>
        <w:spacing w:before="0" w:beforeAutospacing="off" w:after="0" w:afterAutospacing="off" w:line="480" w:lineRule="auto"/>
        <w:ind w:firstLine="720"/>
      </w:pPr>
      <w:r w:rsidR="060C4198">
        <w:rPr/>
        <w:t>I sigh</w:t>
      </w:r>
      <w:r w:rsidR="060C4198">
        <w:rPr/>
        <w:t>.</w:t>
      </w:r>
      <w:del w:author="Gary Smailes" w:date="2024-01-11T11:15:41.536Z" w:id="71619540">
        <w:r w:rsidDel="060C4198">
          <w:delText xml:space="preserve">  </w:delText>
        </w:r>
      </w:del>
      <w:ins w:author="Gary Smailes" w:date="2024-01-11T11:15:41.536Z" w:id="1314444050">
        <w:r w:rsidR="060C4198">
          <w:t xml:space="preserve"> </w:t>
        </w:r>
      </w:ins>
      <w:r w:rsidR="060C4198">
        <w:rPr/>
        <w:t xml:space="preserve">He is handsome. His hair </w:t>
      </w:r>
      <w:commentRangeStart w:id="2124711008"/>
      <w:r w:rsidR="060C4198">
        <w:rPr/>
        <w:t xml:space="preserve">is dark, almost black and his eyes are the same color. It is short and neat. His skin is a beautiful shade of tan. His mouth is big and when he smiles, </w:t>
      </w:r>
      <w:r w:rsidR="060C4198">
        <w:rPr/>
        <w:t>it’s</w:t>
      </w:r>
      <w:r w:rsidR="060C4198">
        <w:rPr/>
        <w:t xml:space="preserve"> crooked at the bottom right corner like </w:t>
      </w:r>
      <w:r w:rsidR="060C4198">
        <w:rPr/>
        <w:t>there’s</w:t>
      </w:r>
      <w:r w:rsidR="060C4198">
        <w:rPr/>
        <w:t xml:space="preserve"> a thread through it </w:t>
      </w:r>
      <w:r w:rsidR="060C4198">
        <w:rPr/>
        <w:t>that’s</w:t>
      </w:r>
      <w:r w:rsidR="060C4198">
        <w:rPr/>
        <w:t xml:space="preserve"> being pulled. His lips are soft, full, and pink. His teeth shine white like the pill when he smiles and are big as well, and he has a gap between the front two. He is not much tal</w:t>
      </w:r>
      <w:commentRangeEnd w:id="2124711008"/>
      <w:r>
        <w:rPr>
          <w:rStyle w:val="CommentReference"/>
        </w:rPr>
        <w:commentReference w:id="2124711008"/>
      </w:r>
      <w:r w:rsidR="060C4198">
        <w:rPr/>
        <w:t>ler than me, at about 5’6”. </w:t>
      </w:r>
    </w:p>
    <w:p w:rsidRPr="00117F89" w:rsidR="00425D1E" w:rsidP="00425D1E" w:rsidRDefault="00425D1E" w14:paraId="1730A1C4" w14:textId="77777777">
      <w:pPr>
        <w:pStyle w:val="ql-align-justify"/>
        <w:spacing w:before="0" w:beforeAutospacing="0" w:after="0" w:afterAutospacing="0" w:line="480" w:lineRule="auto"/>
        <w:ind w:firstLine="720"/>
      </w:pPr>
      <w:r w:rsidRPr="00117F89">
        <w:t xml:space="preserve">We’ve had some good times. A few months ago, we were sitting in my living room just talking. He reached toward my chest, and I </w:t>
      </w:r>
      <w:r>
        <w:t>flinched</w:t>
      </w:r>
      <w:r w:rsidRPr="00117F89">
        <w:t>.</w:t>
      </w:r>
    </w:p>
    <w:p w:rsidRPr="00117F89" w:rsidR="00425D1E" w:rsidP="00425D1E" w:rsidRDefault="00425D1E" w14:paraId="3FBA94C6" w14:textId="77777777">
      <w:pPr>
        <w:pStyle w:val="ql-align-justify"/>
        <w:spacing w:before="0" w:beforeAutospacing="0" w:after="0" w:afterAutospacing="0" w:line="480" w:lineRule="auto"/>
        <w:ind w:firstLine="720"/>
      </w:pPr>
      <w:r w:rsidRPr="00117F89">
        <w:t>“Look, you</w:t>
      </w:r>
      <w:r>
        <w:t xml:space="preserve"> just</w:t>
      </w:r>
      <w:r w:rsidRPr="00117F89">
        <w:t xml:space="preserve"> have </w:t>
      </w:r>
      <w:proofErr w:type="gramStart"/>
      <w:r w:rsidRPr="00117F89">
        <w:t>a loose</w:t>
      </w:r>
      <w:proofErr w:type="gramEnd"/>
      <w:r w:rsidRPr="00117F89">
        <w:t xml:space="preserve"> hair,” he said.</w:t>
      </w:r>
    </w:p>
    <w:p w:rsidRPr="00117F89" w:rsidR="00425D1E" w:rsidP="060C4198" w:rsidRDefault="00425D1E" w14:paraId="73EA4F16" w14:textId="752FD3EF">
      <w:pPr>
        <w:pStyle w:val="ql-align-justify"/>
        <w:spacing w:before="0" w:beforeAutospacing="off" w:after="0" w:afterAutospacing="off" w:line="480" w:lineRule="auto"/>
        <w:ind w:firstLine="720"/>
      </w:pPr>
      <w:del w:author="Gary Smailes" w:date="2024-01-11T15:00:18.437Z" w:id="1727755747">
        <w:r w:rsidDel="060C4198">
          <w:delText xml:space="preserve">As </w:delText>
        </w:r>
      </w:del>
      <w:ins w:author="Gary Smailes" w:date="2024-01-11T15:00:18.955Z" w:id="251642615">
        <w:r w:rsidR="060C4198">
          <w:t>H</w:t>
        </w:r>
      </w:ins>
      <w:del w:author="Gary Smailes" w:date="2024-01-11T15:00:18.437Z" w:id="1845936420">
        <w:r w:rsidDel="060C4198">
          <w:delText>h</w:delText>
        </w:r>
      </w:del>
      <w:r w:rsidR="060C4198">
        <w:rPr/>
        <w:t>e pulled on it,</w:t>
      </w:r>
      <w:ins w:author="Gary Smailes" w:date="2024-01-11T15:00:21.907Z" w:id="2025776272">
        <w:r w:rsidR="060C4198">
          <w:t xml:space="preserve"> but</w:t>
        </w:r>
      </w:ins>
      <w:r w:rsidR="060C4198">
        <w:rPr/>
        <w:t xml:space="preserve"> it </w:t>
      </w:r>
      <w:r w:rsidR="060C4198">
        <w:rPr/>
        <w:t>didn’t</w:t>
      </w:r>
      <w:r w:rsidR="060C4198">
        <w:rPr/>
        <w:t xml:space="preserve"> come off me and it was long. Instead, it pulled at my skin forming a tiny mountain.</w:t>
      </w:r>
    </w:p>
    <w:p w:rsidRPr="00117F89" w:rsidR="00425D1E" w:rsidP="00425D1E" w:rsidRDefault="00425D1E" w14:paraId="7EE8F30D" w14:textId="77777777">
      <w:pPr>
        <w:pStyle w:val="ql-align-justify"/>
        <w:spacing w:before="0" w:beforeAutospacing="0" w:after="0" w:afterAutospacing="0" w:line="480" w:lineRule="auto"/>
        <w:ind w:firstLine="720"/>
      </w:pPr>
      <w:r w:rsidRPr="00117F89">
        <w:t>“Oh, my God, I’m so embarrassed,” I said.</w:t>
      </w:r>
    </w:p>
    <w:p w:rsidRPr="00117F89" w:rsidR="00425D1E" w:rsidP="060C4198" w:rsidRDefault="00425D1E" w14:paraId="49C147DD" w14:textId="147AE1AA">
      <w:pPr>
        <w:pStyle w:val="ql-align-justify"/>
        <w:spacing w:before="0" w:beforeAutospacing="off" w:after="0" w:afterAutospacing="off" w:line="480" w:lineRule="auto"/>
        <w:ind w:firstLine="720"/>
      </w:pPr>
      <w:r w:rsidR="060C4198">
        <w:rPr/>
        <w:t xml:space="preserve">He smiled, his crooked grin got me, and we laughed for a full </w:t>
      </w:r>
      <w:ins w:author="Gary Smailes" w:date="2024-01-11T15:00:34.172Z" w:id="48538869">
        <w:r w:rsidR="060C4198">
          <w:t>two</w:t>
        </w:r>
      </w:ins>
      <w:del w:author="Gary Smailes" w:date="2024-01-11T15:00:33.194Z" w:id="967797326">
        <w:r w:rsidDel="060C4198">
          <w:delText>2</w:delText>
        </w:r>
      </w:del>
      <w:r w:rsidR="060C4198">
        <w:rPr/>
        <w:t xml:space="preserve"> minutes. I yanked it out and we burst out into more laughter.</w:t>
      </w:r>
      <w:del w:author="Gary Smailes" w:date="2024-01-11T11:15:41.54Z" w:id="556716420">
        <w:r w:rsidDel="060C4198">
          <w:delText xml:space="preserve">  </w:delText>
        </w:r>
      </w:del>
      <w:ins w:author="Gary Smailes" w:date="2024-01-11T11:15:41.541Z" w:id="876528469">
        <w:r w:rsidR="060C4198">
          <w:t xml:space="preserve"> </w:t>
        </w:r>
      </w:ins>
    </w:p>
    <w:p w:rsidRPr="00117F89" w:rsidR="00425D1E" w:rsidP="060C4198" w:rsidRDefault="00425D1E" w14:paraId="16EEB2CB" w14:textId="259724D8">
      <w:pPr>
        <w:pStyle w:val="ql-align-justify"/>
        <w:spacing w:before="0" w:beforeAutospacing="off" w:after="0" w:afterAutospacing="off" w:line="480" w:lineRule="auto"/>
        <w:ind w:firstLine="720"/>
      </w:pPr>
      <w:r w:rsidR="060C4198">
        <w:rPr/>
        <w:t>The seat of the car feels too soft.</w:t>
      </w:r>
      <w:del w:author="Gary Smailes" w:date="2024-01-11T11:15:41.541Z" w:id="1298284920">
        <w:r w:rsidDel="060C4198">
          <w:delText xml:space="preserve">  </w:delText>
        </w:r>
      </w:del>
      <w:ins w:author="Gary Smailes" w:date="2024-01-11T11:15:41.542Z" w:id="1511026227">
        <w:r w:rsidR="060C4198">
          <w:t xml:space="preserve"> </w:t>
        </w:r>
      </w:ins>
      <w:r w:rsidR="060C4198">
        <w:rPr/>
        <w:t xml:space="preserve">I might fall right through to </w:t>
      </w:r>
      <w:ins w:author="Gary Smailes" w:date="2024-01-11T15:00:46.115Z" w:id="836987349">
        <w:r w:rsidR="060C4198">
          <w:t>H</w:t>
        </w:r>
      </w:ins>
      <w:del w:author="Gary Smailes" w:date="2024-01-11T15:00:45.674Z" w:id="1480140914">
        <w:r w:rsidDel="060C4198">
          <w:delText>h</w:delText>
        </w:r>
      </w:del>
      <w:r w:rsidR="060C4198">
        <w:rPr/>
        <w:t>ell.</w:t>
      </w:r>
      <w:del w:author="Gary Smailes" w:date="2024-01-11T11:15:41.542Z" w:id="1188248622">
        <w:r w:rsidDel="060C4198">
          <w:delText xml:space="preserve">  </w:delText>
        </w:r>
      </w:del>
      <w:ins w:author="Gary Smailes" w:date="2024-01-11T11:15:41.543Z" w:id="666998665">
        <w:r w:rsidR="060C4198">
          <w:t xml:space="preserve"> </w:t>
        </w:r>
      </w:ins>
      <w:r w:rsidR="060C4198">
        <w:rPr/>
        <w:t>My heart is breaking.</w:t>
      </w:r>
    </w:p>
    <w:p w:rsidRPr="00117F89" w:rsidR="00425D1E" w:rsidP="00425D1E" w:rsidRDefault="00425D1E" w14:paraId="5E4DD07D" w14:textId="77777777">
      <w:pPr>
        <w:pStyle w:val="ql-align-justify"/>
        <w:spacing w:before="0" w:beforeAutospacing="0" w:after="0" w:afterAutospacing="0" w:line="480" w:lineRule="auto"/>
        <w:ind w:firstLine="720"/>
      </w:pPr>
      <w:r w:rsidRPr="00117F89">
        <w:t>This isn’t the first time he has been through this, I realize, as I continue to stare at him; he knows too much. He’s ready to shove it down my throat if I don’t comply. In a certain way, he is. I sense his fear is of getting an American girl pregnant out of wedlock and the trouble that means for him. He isn’t the kind of guy who would abandon his child, or he wouldn’t be here, but he’ll kill it. I tip my head considering that.</w:t>
      </w:r>
    </w:p>
    <w:p w:rsidRPr="00117F89" w:rsidR="00425D1E" w:rsidP="060C4198" w:rsidRDefault="00425D1E" w14:paraId="6A4434D5" w14:textId="0FC312DF">
      <w:pPr>
        <w:pStyle w:val="ql-align-justify"/>
        <w:spacing w:before="0" w:beforeAutospacing="off" w:after="0" w:afterAutospacing="off" w:line="480" w:lineRule="auto"/>
        <w:ind w:firstLine="720"/>
      </w:pPr>
      <w:r w:rsidR="060C4198">
        <w:rPr/>
        <w:t>In his country</w:t>
      </w:r>
      <w:ins w:author="Gary Smailes" w:date="2024-01-11T15:01:09.206Z" w:id="484954266">
        <w:r w:rsidR="060C4198">
          <w:t>,</w:t>
        </w:r>
      </w:ins>
      <w:r w:rsidR="060C4198">
        <w:rPr/>
        <w:t xml:space="preserve"> I could be tortured or killed. In his country, I may be forced to leave my child out of wedlock in the street. I knew he knew it </w:t>
      </w:r>
      <w:r w:rsidR="060C4198">
        <w:rPr/>
        <w:t>wouldn’t</w:t>
      </w:r>
      <w:r w:rsidR="060C4198">
        <w:rPr/>
        <w:t xml:space="preserve"> happen in the United States, but just like me, he had been raised a certain way and we often regress when faced with a dilemma. </w:t>
      </w:r>
    </w:p>
    <w:p w:rsidRPr="00117F89" w:rsidR="00425D1E" w:rsidP="00425D1E" w:rsidRDefault="00425D1E" w14:paraId="55ABBF05" w14:textId="77777777">
      <w:pPr>
        <w:pStyle w:val="ql-align-justify"/>
        <w:spacing w:before="0" w:beforeAutospacing="0" w:after="0" w:afterAutospacing="0" w:line="480" w:lineRule="auto"/>
        <w:ind w:firstLine="720"/>
      </w:pPr>
      <w:r w:rsidRPr="00117F89">
        <w:t>I am only committing one sin. I close my eyes, put the pill in my mouth and pretend to swallow. I even take a drink of water and speak carefully while the pill starts to disintegrate tucked away in my upper cheek. I need to get out of here, so I can spit it out.</w:t>
      </w:r>
    </w:p>
    <w:p w:rsidRPr="00117F89" w:rsidR="00425D1E" w:rsidP="00425D1E" w:rsidRDefault="00425D1E" w14:paraId="38CC1562" w14:textId="77777777">
      <w:pPr>
        <w:pStyle w:val="ql-align-justify"/>
        <w:spacing w:before="0" w:beforeAutospacing="0" w:after="0" w:afterAutospacing="0" w:line="480" w:lineRule="auto"/>
        <w:ind w:firstLine="720"/>
      </w:pPr>
      <w:r w:rsidRPr="00117F89">
        <w:t>“I don’t think this is going to work out. We are so different, and you are leaving in a few months,” I say shrinking.</w:t>
      </w:r>
    </w:p>
    <w:p w:rsidRPr="00117F89" w:rsidR="00425D1E" w:rsidP="00425D1E" w:rsidRDefault="00425D1E" w14:paraId="085D2007" w14:textId="77777777">
      <w:pPr>
        <w:pStyle w:val="ql-align-justify"/>
        <w:spacing w:before="0" w:beforeAutospacing="0" w:after="0" w:afterAutospacing="0" w:line="480" w:lineRule="auto"/>
        <w:ind w:firstLine="720"/>
      </w:pPr>
      <w:r w:rsidRPr="00117F89">
        <w:t>“I like you so much and it has been fun. Maybe we can keep in touch,” he says.</w:t>
      </w:r>
    </w:p>
    <w:p w:rsidRPr="00117F89" w:rsidR="00425D1E" w:rsidP="00425D1E" w:rsidRDefault="00425D1E" w14:paraId="77A274B2" w14:textId="77777777">
      <w:pPr>
        <w:pStyle w:val="ql-align-justify"/>
        <w:spacing w:before="0" w:beforeAutospacing="0" w:after="0" w:afterAutospacing="0" w:line="480" w:lineRule="auto"/>
        <w:ind w:firstLine="720"/>
      </w:pPr>
      <w:r w:rsidRPr="00117F89">
        <w:t>“Yeah, sure,” I say as I open the car door</w:t>
      </w:r>
      <w:r>
        <w:t xml:space="preserve"> avoiding his look</w:t>
      </w:r>
      <w:r w:rsidRPr="00117F89">
        <w:t>.</w:t>
      </w:r>
    </w:p>
    <w:p w:rsidRPr="00117F89" w:rsidR="00425D1E" w:rsidP="00425D1E" w:rsidRDefault="00425D1E" w14:paraId="2E63CDCC" w14:textId="77777777">
      <w:pPr>
        <w:pStyle w:val="ql-align-justify"/>
        <w:spacing w:before="0" w:beforeAutospacing="0" w:after="0" w:afterAutospacing="0" w:line="480" w:lineRule="auto"/>
        <w:ind w:firstLine="720"/>
      </w:pPr>
      <w:r w:rsidRPr="00117F89">
        <w:t>I step out of the car onto the right curb, stumble, spring</w:t>
      </w:r>
      <w:r>
        <w:t xml:space="preserve"> up looking like someone who has just saved their beer from going underwater and</w:t>
      </w:r>
      <w:r w:rsidRPr="00117F89">
        <w:t xml:space="preserve"> make my way around the car. I manage to wave at him as I cross in front of the car and then sprint across the street to my main floor apartment’s front door. I spit out the pill and swish my mouth out with water when he’s out of site. Like any white pill, it tastes bitter and awful. </w:t>
      </w:r>
    </w:p>
    <w:p w:rsidRPr="00117F89" w:rsidR="00425D1E" w:rsidP="060C4198" w:rsidRDefault="00425D1E" w14:paraId="45DACBC6" w14:textId="442A2841">
      <w:pPr>
        <w:pStyle w:val="ql-align-justify"/>
        <w:spacing w:before="0" w:beforeAutospacing="off" w:after="0" w:afterAutospacing="off" w:line="480" w:lineRule="auto"/>
        <w:ind w:firstLine="720"/>
      </w:pPr>
      <w:r w:rsidR="060C4198">
        <w:rPr/>
        <w:t>I stay here slumped over, my right hand holding me steady against the house while the remnants of the pill still burn in my throat</w:t>
      </w:r>
      <w:r w:rsidR="060C4198">
        <w:rPr/>
        <w:t>.</w:t>
      </w:r>
      <w:del w:author="Gary Smailes" w:date="2024-01-11T11:15:41.543Z" w:id="736158135">
        <w:r w:rsidDel="060C4198">
          <w:delText xml:space="preserve">  </w:delText>
        </w:r>
      </w:del>
      <w:ins w:author="Gary Smailes" w:date="2024-01-11T11:15:41.544Z" w:id="2137792736">
        <w:r w:rsidR="060C4198">
          <w:t xml:space="preserve"> </w:t>
        </w:r>
      </w:ins>
      <w:r w:rsidR="060C4198">
        <w:rPr/>
        <w:t xml:space="preserve">After a few minutes, I </w:t>
      </w:r>
      <w:r w:rsidR="060C4198">
        <w:rPr/>
        <w:t>stand</w:t>
      </w:r>
      <w:r w:rsidR="060C4198">
        <w:rPr/>
        <w:t xml:space="preserve"> up tall. </w:t>
      </w:r>
      <w:r w:rsidR="060C4198">
        <w:rPr/>
        <w:t>I've</w:t>
      </w:r>
      <w:r w:rsidR="060C4198">
        <w:rPr/>
        <w:t xml:space="preserve"> grown. The antidote. Doing what I want, which is always the case. He assumed </w:t>
      </w:r>
      <w:r w:rsidR="060C4198">
        <w:rPr/>
        <w:t>I’d</w:t>
      </w:r>
      <w:r w:rsidR="060C4198">
        <w:rPr/>
        <w:t xml:space="preserve"> comply; </w:t>
      </w:r>
      <w:r w:rsidR="060C4198">
        <w:rPr/>
        <w:t>I’m</w:t>
      </w:r>
      <w:r w:rsidR="060C4198">
        <w:rPr/>
        <w:t xml:space="preserve"> not, and I find satisfaction in that. </w:t>
      </w:r>
    </w:p>
    <w:p w:rsidRPr="00117F89" w:rsidR="00425D1E" w:rsidP="060C4198" w:rsidRDefault="00425D1E" w14:paraId="75C83B66" w14:textId="77777777">
      <w:pPr>
        <w:pStyle w:val="ql-align-justify"/>
        <w:spacing w:before="0" w:beforeAutospacing="off" w:after="0" w:afterAutospacing="off" w:line="480" w:lineRule="auto"/>
        <w:ind w:firstLine="720"/>
      </w:pPr>
      <w:r w:rsidR="060C4198">
        <w:rPr/>
        <w:t xml:space="preserve">He is returning to Saudi Arabia </w:t>
      </w:r>
      <w:del w:author="Gary Smailes" w:date="2024-01-11T15:03:36.123Z" w:id="110767959">
        <w:r w:rsidDel="060C4198">
          <w:delText xml:space="preserve">anyway </w:delText>
        </w:r>
      </w:del>
      <w:r w:rsidR="060C4198">
        <w:rPr/>
        <w:t xml:space="preserve">after the semester, and we </w:t>
      </w:r>
      <w:r w:rsidR="060C4198">
        <w:rPr/>
        <w:t>haven’t</w:t>
      </w:r>
      <w:r w:rsidR="060C4198">
        <w:rPr/>
        <w:t xml:space="preserve"> dated that long. Even if we had, I </w:t>
      </w:r>
      <w:r w:rsidR="060C4198">
        <w:rPr/>
        <w:t>wasn’t</w:t>
      </w:r>
      <w:r w:rsidR="060C4198">
        <w:rPr/>
        <w:t xml:space="preserve"> about to live in a country where </w:t>
      </w:r>
      <w:r w:rsidR="060C4198">
        <w:rPr/>
        <w:t>I’d</w:t>
      </w:r>
      <w:r w:rsidR="060C4198">
        <w:rPr/>
        <w:t xml:space="preserve"> have to cover myself and be under guardianship of a man. Even if he stayed in the United States, he would have expectations I </w:t>
      </w:r>
      <w:r w:rsidR="060C4198">
        <w:rPr/>
        <w:t>couldn’t</w:t>
      </w:r>
      <w:r w:rsidR="060C4198">
        <w:rPr/>
        <w:t xml:space="preserve"> meet. I am grateful to have the choice about the pill and the boy.</w:t>
      </w:r>
    </w:p>
    <w:p w:rsidRPr="00117F89" w:rsidR="00425D1E" w:rsidP="060C4198" w:rsidRDefault="00425D1E" w14:paraId="1D9BBB68" w14:textId="7EDCEAB5">
      <w:pPr>
        <w:pStyle w:val="ql-align-justify"/>
        <w:suppressLineNumbers w:val="0"/>
        <w:bidi w:val="0"/>
        <w:spacing w:before="0" w:beforeAutospacing="off" w:after="0" w:afterAutospacing="off" w:line="480" w:lineRule="auto"/>
        <w:ind w:left="0" w:right="0" w:firstLine="720"/>
        <w:jc w:val="left"/>
      </w:pPr>
      <w:r w:rsidR="060C4198">
        <w:rPr/>
        <w:t>I unlock my front door and walk into my apartment. </w:t>
      </w:r>
      <w:r w:rsidR="060C4198">
        <w:rPr/>
        <w:t>It’s</w:t>
      </w:r>
      <w:r w:rsidR="060C4198">
        <w:rPr/>
        <w:t xml:space="preserve"> a nice size apartment</w:t>
      </w:r>
      <w:ins w:author="Gary Smailes" w:date="2024-01-11T15:04:03.614Z" w:id="106248847">
        <w:r w:rsidR="060C4198">
          <w:t>.</w:t>
        </w:r>
      </w:ins>
      <w:r w:rsidR="060C4198">
        <w:rPr/>
        <w:t xml:space="preserve"> </w:t>
      </w:r>
      <w:del w:author="Gary Smailes" w:date="2024-01-11T15:04:06.024Z" w:id="1870070532">
        <w:r w:rsidDel="060C4198">
          <w:delText xml:space="preserve">with </w:delText>
        </w:r>
      </w:del>
      <w:ins w:author="Gary Smailes" w:date="2024-01-11T15:04:08.906Z" w:id="249559422">
        <w:r w:rsidR="060C4198">
          <w:t xml:space="preserve">It has </w:t>
        </w:r>
      </w:ins>
      <w:r w:rsidR="060C4198">
        <w:rPr/>
        <w:t>an office with French doors, two bedrooms, and one bathroom.</w:t>
      </w:r>
      <w:del w:author="Gary Smailes" w:date="2024-01-11T11:15:41.545Z" w:id="15899184">
        <w:r w:rsidDel="060C4198">
          <w:delText xml:space="preserve">  </w:delText>
        </w:r>
      </w:del>
      <w:ins w:author="Gary Smailes" w:date="2024-01-11T11:15:41.546Z" w:id="1954612191">
        <w:r w:rsidR="060C4198">
          <w:t xml:space="preserve"> </w:t>
        </w:r>
      </w:ins>
      <w:r w:rsidR="060C4198">
        <w:rPr/>
        <w:t>I step onto the stiff carpet.</w:t>
      </w:r>
      <w:del w:author="Gary Smailes" w:date="2024-01-11T11:15:41.546Z" w:id="1613093546">
        <w:r w:rsidDel="060C4198">
          <w:delText xml:space="preserve">  </w:delText>
        </w:r>
      </w:del>
      <w:ins w:author="Gary Smailes" w:date="2024-01-11T11:15:41.547Z" w:id="318967644">
        <w:r w:rsidR="060C4198">
          <w:t xml:space="preserve"> </w:t>
        </w:r>
      </w:ins>
      <w:r w:rsidR="060C4198">
        <w:rPr/>
        <w:t xml:space="preserve">My roommate, </w:t>
      </w:r>
      <w:r w:rsidR="060C4198">
        <w:rPr/>
        <w:t>Jonie</w:t>
      </w:r>
      <w:r w:rsidR="060C4198">
        <w:rPr/>
        <w:t>,</w:t>
      </w:r>
      <w:commentRangeStart w:id="1057233310"/>
      <w:r w:rsidR="060C4198">
        <w:rPr/>
        <w:t xml:space="preserve"> is on the old futon my dad and stepmom gave me watching TV.</w:t>
      </w:r>
      <w:del w:author="Gary Smailes" w:date="2024-01-11T11:15:41.548Z" w:id="1801146662">
        <w:r w:rsidDel="060C4198">
          <w:delText xml:space="preserve">  </w:delText>
        </w:r>
      </w:del>
      <w:ins w:author="Gary Smailes" w:date="2024-01-11T11:15:41.548Z" w:id="619413503">
        <w:r w:rsidR="060C4198">
          <w:t xml:space="preserve"> </w:t>
        </w:r>
      </w:ins>
      <w:r w:rsidR="060C4198">
        <w:rPr/>
        <w:t>She has been one of my best friends sin</w:t>
      </w:r>
      <w:commentRangeEnd w:id="1057233310"/>
      <w:r>
        <w:rPr>
          <w:rStyle w:val="CommentReference"/>
        </w:rPr>
        <w:commentReference w:id="1057233310"/>
      </w:r>
      <w:r w:rsidR="060C4198">
        <w:rPr/>
        <w:t>ce we were juniors in college.</w:t>
      </w:r>
      <w:del w:author="Gary Smailes" w:date="2024-01-11T11:15:41.548Z" w:id="1970371419">
        <w:r w:rsidDel="060C4198">
          <w:delText xml:space="preserve">  </w:delText>
        </w:r>
      </w:del>
      <w:ins w:author="Gary Smailes" w:date="2024-01-11T11:15:41.549Z" w:id="1987789570">
        <w:r w:rsidR="060C4198">
          <w:t xml:space="preserve"> </w:t>
        </w:r>
      </w:ins>
      <w:del w:author="Gary Smailes" w:date="2024-01-11T11:15:41.549Z" w:id="1235145854">
        <w:r w:rsidDel="060C4198">
          <w:delText xml:space="preserve">  </w:delText>
        </w:r>
      </w:del>
      <w:ins w:author="Gary Smailes" w:date="2024-01-11T11:15:41.55Z" w:id="1601421326">
        <w:r w:rsidR="060C4198">
          <w:t xml:space="preserve"> </w:t>
        </w:r>
      </w:ins>
    </w:p>
    <w:p w:rsidRPr="00117F89" w:rsidR="00425D1E" w:rsidP="00425D1E" w:rsidRDefault="00425D1E" w14:paraId="7A71484A" w14:textId="77777777">
      <w:pPr>
        <w:pStyle w:val="ql-align-justify"/>
        <w:spacing w:before="0" w:beforeAutospacing="0" w:after="0" w:afterAutospacing="0" w:line="480" w:lineRule="auto"/>
        <w:ind w:firstLine="720"/>
      </w:pPr>
      <w:r w:rsidRPr="00117F89">
        <w:t>“Well, that sucked,” I say.</w:t>
      </w:r>
    </w:p>
    <w:p w:rsidRPr="00117F89" w:rsidR="00425D1E" w:rsidP="00425D1E" w:rsidRDefault="00425D1E" w14:paraId="66EF31F8" w14:textId="77777777">
      <w:pPr>
        <w:pStyle w:val="ql-align-justify"/>
        <w:spacing w:before="0" w:beforeAutospacing="0" w:after="0" w:afterAutospacing="0" w:line="480" w:lineRule="auto"/>
        <w:ind w:firstLine="720"/>
      </w:pPr>
      <w:r w:rsidRPr="00117F89">
        <w:t>“What sucked? Weren’t you out with Muhammad? I thought you liked him,” she says.</w:t>
      </w:r>
    </w:p>
    <w:p w:rsidRPr="00117F89" w:rsidR="00425D1E" w:rsidP="00425D1E" w:rsidRDefault="00425D1E" w14:paraId="015CF74D" w14:textId="77777777">
      <w:pPr>
        <w:pStyle w:val="ql-align-justify"/>
        <w:spacing w:before="0" w:beforeAutospacing="0" w:after="0" w:afterAutospacing="0" w:line="480" w:lineRule="auto"/>
        <w:ind w:firstLine="720"/>
      </w:pPr>
      <w:r w:rsidRPr="00117F89">
        <w:t>“I do like him, but honestly, he’s not the one and he’s leaving soon, so we decided to end it,” I say.</w:t>
      </w:r>
    </w:p>
    <w:p w:rsidRPr="00117F89" w:rsidR="00425D1E" w:rsidP="060C4198" w:rsidRDefault="00425D1E" w14:paraId="6687F047" w14:textId="0C3CDEAF">
      <w:pPr>
        <w:pStyle w:val="ql-align-justify"/>
        <w:spacing w:before="0" w:beforeAutospacing="off" w:after="0" w:afterAutospacing="off" w:line="480" w:lineRule="auto"/>
        <w:ind w:firstLine="720"/>
      </w:pPr>
      <w:r w:rsidR="060C4198">
        <w:rPr/>
        <w:t xml:space="preserve">I am not going to tell her about the pill. She is a great friend and one of the most liberal people I know, but I </w:t>
      </w:r>
      <w:r w:rsidR="060C4198">
        <w:rPr/>
        <w:t>can’t</w:t>
      </w:r>
      <w:r w:rsidR="060C4198">
        <w:rPr/>
        <w:t xml:space="preserve"> speak it aloud to anyone, at least not yet. Even though I am liberal, I am ashamed of what happened. Sex before marriage, a broken condom, and the morning after pill.</w:t>
      </w:r>
      <w:del w:author="Gary Smailes" w:date="2024-01-11T11:15:41.55Z" w:id="427981051">
        <w:r w:rsidDel="060C4198">
          <w:delText>  </w:delText>
        </w:r>
      </w:del>
      <w:ins w:author="Gary Smailes" w:date="2024-01-11T11:15:41.551Z" w:id="119528321">
        <w:r w:rsidR="060C4198">
          <w:t xml:space="preserve"> </w:t>
        </w:r>
      </w:ins>
    </w:p>
    <w:p w:rsidRPr="00117F89" w:rsidR="00425D1E" w:rsidP="060C4198" w:rsidRDefault="00425D1E" w14:paraId="0819D38D" w14:textId="1E9D9DBB">
      <w:pPr>
        <w:pStyle w:val="ql-align-justify"/>
        <w:spacing w:before="0" w:beforeAutospacing="off" w:after="0" w:afterAutospacing="off" w:line="480" w:lineRule="auto"/>
        <w:ind w:firstLine="720"/>
      </w:pPr>
      <w:r w:rsidR="060C4198">
        <w:rPr/>
        <w:t>Sex before marriage is a sin according to most religions, but 97% of the population does it anyway. So, to protect yourself</w:t>
      </w:r>
      <w:ins w:author="Gary Smailes" w:date="2024-01-11T15:07:35.808Z" w:id="709108319">
        <w:r w:rsidR="060C4198">
          <w:t>,</w:t>
        </w:r>
      </w:ins>
      <w:r w:rsidR="060C4198">
        <w:rPr/>
        <w:t xml:space="preserve"> or </w:t>
      </w:r>
      <w:r w:rsidRPr="060C4198" w:rsidR="060C4198">
        <w:rPr>
          <w:rStyle w:val="Emphasis"/>
        </w:rPr>
        <w:t>right</w:t>
      </w:r>
      <w:r w:rsidR="060C4198">
        <w:rPr/>
        <w:t xml:space="preserve"> this sin, you must commit another sin in the form of birth control, the morning after pill, or abortion. Women bear most of the weight of this conundrum. Thank God for </w:t>
      </w:r>
      <w:commentRangeStart w:id="240942948"/>
      <w:r w:rsidR="060C4198">
        <w:rPr/>
        <w:t>Roe vs. Wade</w:t>
      </w:r>
      <w:commentRangeEnd w:id="240942948"/>
      <w:r>
        <w:rPr>
          <w:rStyle w:val="CommentReference"/>
        </w:rPr>
        <w:commentReference w:id="240942948"/>
      </w:r>
      <w:ins w:author="Gary Smailes" w:date="2024-01-11T15:07:46.876Z" w:id="1983011995">
        <w:r w:rsidR="060C4198">
          <w:t>,</w:t>
        </w:r>
      </w:ins>
      <w:r w:rsidR="060C4198">
        <w:rPr/>
        <w:t xml:space="preserve"> which solidified women's choice in the matter especially in the absence of accountability for men, and education and resources for women. </w:t>
      </w:r>
      <w:r w:rsidR="060C4198">
        <w:rPr/>
        <w:t>I've</w:t>
      </w:r>
      <w:r w:rsidR="060C4198">
        <w:rPr/>
        <w:t xml:space="preserve"> heard the stories; women being thrown in jail, being forced to risk their life, and losing control over their own bodies. It was a slippery slope.</w:t>
      </w:r>
    </w:p>
    <w:p w:rsidRPr="00117F89" w:rsidR="00425D1E" w:rsidP="060C4198" w:rsidRDefault="00425D1E" w14:paraId="61D57B8C" w14:textId="77777777">
      <w:pPr>
        <w:pStyle w:val="ql-align-justify"/>
        <w:spacing w:before="0" w:beforeAutospacing="off" w:after="0" w:afterAutospacing="off" w:line="480" w:lineRule="auto"/>
        <w:ind w:firstLine="720"/>
      </w:pPr>
      <w:r w:rsidR="060C4198">
        <w:rPr/>
        <w:t>I sit down and watch the last half of</w:t>
      </w:r>
      <w:r w:rsidRPr="060C4198" w:rsidR="060C4198">
        <w:rPr>
          <w:i w:val="1"/>
          <w:iCs w:val="1"/>
          <w:rPrChange w:author="Gary Smailes" w:date="2024-01-11T15:09:07.907Z" w:id="1830566552"/>
        </w:rPr>
        <w:t xml:space="preserve"> Sex and the City </w:t>
      </w:r>
      <w:r w:rsidR="060C4198">
        <w:rPr/>
        <w:t xml:space="preserve">with </w:t>
      </w:r>
      <w:r w:rsidR="060C4198">
        <w:rPr/>
        <w:t>Jonie</w:t>
      </w:r>
      <w:r w:rsidR="060C4198">
        <w:rPr/>
        <w:t xml:space="preserve"> to get my mind off it. </w:t>
      </w:r>
    </w:p>
    <w:p w:rsidRPr="00117F89" w:rsidR="00425D1E" w:rsidP="060C4198" w:rsidRDefault="00425D1E" w14:paraId="55F193F5" w14:textId="7B3B147A">
      <w:pPr>
        <w:pStyle w:val="ql-align-justify"/>
        <w:spacing w:before="0" w:beforeAutospacing="off" w:after="0" w:afterAutospacing="off" w:line="480" w:lineRule="auto"/>
        <w:ind w:firstLine="720"/>
      </w:pPr>
      <w:r w:rsidR="060C4198">
        <w:rPr/>
        <w:t xml:space="preserve">It is an episode where </w:t>
      </w:r>
      <w:r w:rsidR="060C4198">
        <w:rPr/>
        <w:t>Carrie</w:t>
      </w:r>
      <w:r w:rsidR="060C4198">
        <w:rPr/>
        <w:t xml:space="preserve"> decides to break up with Big because he </w:t>
      </w:r>
      <w:r w:rsidR="060C4198">
        <w:rPr/>
        <w:t>doesn’t</w:t>
      </w:r>
      <w:r w:rsidR="060C4198">
        <w:rPr/>
        <w:t xml:space="preserve"> factor her into his life. She goes to his house wearing a beret and with French fries</w:t>
      </w:r>
      <w:ins w:author="Gary Smailes" w:date="2024-01-11T15:09:29.044Z" w:id="898433277">
        <w:r w:rsidR="060C4198">
          <w:t>,</w:t>
        </w:r>
      </w:ins>
      <w:r w:rsidR="060C4198">
        <w:rPr/>
        <w:t xml:space="preserve"> thinking that they will figure out how to make it work after he has made plans to move to Paris, potentially, without </w:t>
      </w:r>
      <w:r w:rsidR="060C4198">
        <w:rPr/>
        <w:t>her. </w:t>
      </w:r>
      <w:r w:rsidRPr="060C4198" w:rsidR="060C4198">
        <w:rPr>
          <w:rStyle w:val="Emphasis"/>
        </w:rPr>
        <w:t>Schwlap</w:t>
      </w:r>
      <w:r w:rsidRPr="060C4198" w:rsidR="060C4198">
        <w:rPr>
          <w:rStyle w:val="Emphasis"/>
        </w:rPr>
        <w:t>.</w:t>
      </w:r>
      <w:r w:rsidR="060C4198">
        <w:rPr/>
        <w:t xml:space="preserve"> He tells her not to make plans around him anyway. She throws her French fries and her French beret and tells him to go </w:t>
      </w:r>
      <w:r w:rsidR="060C4198">
        <w:rPr/>
        <w:t>fuck</w:t>
      </w:r>
      <w:r w:rsidR="060C4198">
        <w:rPr/>
        <w:t xml:space="preserve"> himself. I love this show.</w:t>
      </w:r>
    </w:p>
    <w:p w:rsidRPr="00117F89" w:rsidR="00425D1E" w:rsidP="00425D1E" w:rsidRDefault="00425D1E" w14:paraId="2FC5FFA3" w14:textId="77777777">
      <w:pPr>
        <w:pStyle w:val="NormalWeb"/>
        <w:spacing w:before="0" w:beforeAutospacing="0" w:after="0" w:afterAutospacing="0" w:line="480" w:lineRule="auto"/>
        <w:ind w:firstLine="720"/>
      </w:pPr>
      <w:r w:rsidRPr="00117F89">
        <w:t>As I get up to go to my room, my phone rings and I flip it open just in time to catch my sister.</w:t>
      </w:r>
    </w:p>
    <w:p w:rsidRPr="00117F89" w:rsidR="00425D1E" w:rsidP="00425D1E" w:rsidRDefault="00425D1E" w14:paraId="59ECDDB0" w14:textId="77777777">
      <w:pPr>
        <w:pStyle w:val="NormalWeb"/>
        <w:spacing w:before="0" w:beforeAutospacing="0" w:after="0" w:afterAutospacing="0" w:line="480" w:lineRule="auto"/>
        <w:ind w:firstLine="720"/>
      </w:pPr>
      <w:r w:rsidRPr="00117F89">
        <w:t>“Hey, how is it going in Minneapolis?” she asks.</w:t>
      </w:r>
    </w:p>
    <w:p w:rsidRPr="00117F89" w:rsidR="00425D1E" w:rsidP="060C4198" w:rsidRDefault="00425D1E" w14:paraId="6F01A218" w14:textId="6ADA110B">
      <w:pPr>
        <w:pStyle w:val="NormalWeb"/>
        <w:spacing w:before="0" w:beforeAutospacing="off" w:after="0" w:afterAutospacing="off" w:line="480" w:lineRule="auto"/>
        <w:ind w:firstLine="720"/>
      </w:pPr>
      <w:r w:rsidR="060C4198">
        <w:rPr/>
        <w:t>“Diana</w:t>
      </w:r>
      <w:del w:author="Gary Smailes" w:date="2024-01-11T11:38:28.367Z" w:id="1737002273">
        <w:r w:rsidDel="060C4198">
          <w:delText>!</w:delText>
        </w:r>
      </w:del>
      <w:ins w:author="Gary Smailes" w:date="2024-01-11T11:38:28.368Z" w:id="1142129350">
        <w:r w:rsidR="060C4198">
          <w:t>.</w:t>
        </w:r>
      </w:ins>
      <w:r w:rsidR="060C4198">
        <w:rPr/>
        <w:t> </w:t>
      </w:r>
      <w:r w:rsidR="060C4198">
        <w:rPr/>
        <w:t>It’s</w:t>
      </w:r>
      <w:r w:rsidR="060C4198">
        <w:rPr/>
        <w:t xml:space="preserve"> fine, just watching some </w:t>
      </w:r>
      <w:r w:rsidRPr="060C4198" w:rsidR="060C4198">
        <w:rPr>
          <w:i w:val="1"/>
          <w:iCs w:val="1"/>
          <w:rPrChange w:author="Gary Smailes" w:date="2024-01-11T15:09:55.192Z" w:id="1407476098"/>
        </w:rPr>
        <w:t>Sex and the City.</w:t>
      </w:r>
      <w:r w:rsidR="060C4198">
        <w:rPr/>
        <w:t> I broke up with Muhammad. </w:t>
      </w:r>
      <w:r w:rsidR="060C4198">
        <w:rPr/>
        <w:t>Probably for</w:t>
      </w:r>
      <w:r w:rsidR="060C4198">
        <w:rPr/>
        <w:t xml:space="preserve"> the better,” I say.</w:t>
      </w:r>
    </w:p>
    <w:p w:rsidRPr="00117F89" w:rsidR="00425D1E" w:rsidP="00425D1E" w:rsidRDefault="00425D1E" w14:paraId="2CB467E8" w14:textId="77777777">
      <w:pPr>
        <w:pStyle w:val="NormalWeb"/>
        <w:spacing w:before="0" w:beforeAutospacing="0" w:after="0" w:afterAutospacing="0" w:line="480" w:lineRule="auto"/>
        <w:ind w:firstLine="720"/>
      </w:pPr>
      <w:r w:rsidRPr="00117F89">
        <w:t>“Sorry to hear that. I didn’t think it’d last anyway,” she says and laughs. I don’t.</w:t>
      </w:r>
    </w:p>
    <w:p w:rsidRPr="00117F89" w:rsidR="00425D1E" w:rsidP="00425D1E" w:rsidRDefault="00425D1E" w14:paraId="20030C6B" w14:textId="77777777">
      <w:pPr>
        <w:pStyle w:val="NormalWeb"/>
        <w:spacing w:before="0" w:beforeAutospacing="0" w:after="0" w:afterAutospacing="0" w:line="480" w:lineRule="auto"/>
        <w:ind w:firstLine="720"/>
      </w:pPr>
      <w:r w:rsidRPr="00117F89">
        <w:t>“So, today, we went out to Cuatros Grados Norte, which is a sort of hip part of the city. It’s safe and lots of young people,” she says.</w:t>
      </w:r>
    </w:p>
    <w:p w:rsidRPr="00117F89" w:rsidR="00425D1E" w:rsidP="060C4198" w:rsidRDefault="00425D1E" w14:paraId="3000363F" w14:textId="77777777">
      <w:pPr>
        <w:pStyle w:val="NormalWeb"/>
        <w:spacing w:before="0" w:beforeAutospacing="off" w:after="0" w:afterAutospacing="off" w:line="480" w:lineRule="auto"/>
        <w:ind w:firstLine="720"/>
      </w:pPr>
      <w:r w:rsidR="060C4198">
        <w:rPr/>
        <w:t>“How is it speaking Spanish every day and having all your classes also in another language?”</w:t>
      </w:r>
      <w:del w:author="Gary Smailes" w:date="2024-01-11T15:10:17.87Z" w:id="1773908427">
        <w:r w:rsidDel="060C4198">
          <w:delText xml:space="preserve"> I ask.</w:delText>
        </w:r>
      </w:del>
    </w:p>
    <w:p w:rsidRPr="00117F89" w:rsidR="00425D1E" w:rsidP="060C4198" w:rsidRDefault="00425D1E" w14:paraId="132DCC68" w14:textId="7C6AFB05">
      <w:pPr>
        <w:pStyle w:val="NormalWeb"/>
        <w:spacing w:before="0" w:beforeAutospacing="off" w:after="0" w:afterAutospacing="off" w:line="480" w:lineRule="auto"/>
        <w:ind w:firstLine="720"/>
      </w:pPr>
      <w:r w:rsidR="060C4198">
        <w:rPr/>
        <w:t>“</w:t>
      </w:r>
      <w:r w:rsidR="060C4198">
        <w:rPr/>
        <w:t>It’s</w:t>
      </w:r>
      <w:r w:rsidR="060C4198">
        <w:rPr/>
        <w:t xml:space="preserve"> ok, sometimes my brain feels like </w:t>
      </w:r>
      <w:r w:rsidR="060C4198">
        <w:rPr/>
        <w:t>it’s</w:t>
      </w:r>
      <w:r w:rsidR="060C4198">
        <w:rPr/>
        <w:t xml:space="preserve"> mush, but it </w:t>
      </w:r>
      <w:r w:rsidR="060C4198">
        <w:rPr/>
        <w:t>seems to be</w:t>
      </w:r>
      <w:r w:rsidR="060C4198">
        <w:rPr/>
        <w:t xml:space="preserve"> getting better. One of my friends </w:t>
      </w:r>
      <w:r w:rsidR="060C4198">
        <w:rPr/>
        <w:t>hasn’t</w:t>
      </w:r>
      <w:r w:rsidR="060C4198">
        <w:rPr/>
        <w:t xml:space="preserve"> had a solid poop since we arrived in Guatemala. I </w:t>
      </w:r>
      <w:r w:rsidR="060C4198">
        <w:rPr/>
        <w:t>don’t</w:t>
      </w:r>
      <w:r w:rsidR="060C4198">
        <w:rPr/>
        <w:t xml:space="preserve"> know why, but I can eat anything off the street and not get sick.</w:t>
      </w:r>
      <w:del w:author="Gary Smailes" w:date="2024-01-11T11:15:41.551Z" w:id="1138916288">
        <w:r w:rsidDel="060C4198">
          <w:delText xml:space="preserve">  </w:delText>
        </w:r>
      </w:del>
      <w:ins w:author="Gary Smailes" w:date="2024-01-11T11:15:41.552Z" w:id="1949177796">
        <w:r w:rsidR="060C4198">
          <w:t xml:space="preserve"> </w:t>
        </w:r>
      </w:ins>
      <w:r w:rsidR="060C4198">
        <w:rPr/>
        <w:t>I mean, I did spend a year and a half in Iraq with the army and never got sick either</w:t>
      </w:r>
      <w:ins w:author="Gary Smailes" w:date="2024-01-11T15:10:29.044Z" w:id="1555086635">
        <w:r w:rsidR="060C4198">
          <w:t>.</w:t>
        </w:r>
      </w:ins>
      <w:del w:author="Gary Smailes" w:date="2024-01-11T15:10:28.687Z" w:id="1127450174">
        <w:r w:rsidDel="060C4198">
          <w:delText>,</w:delText>
        </w:r>
      </w:del>
      <w:r w:rsidR="060C4198">
        <w:rPr/>
        <w:t>”</w:t>
      </w:r>
      <w:del w:author="Gary Smailes" w:date="2024-01-11T15:10:22.678Z" w:id="355430648">
        <w:r w:rsidDel="060C4198">
          <w:delText xml:space="preserve"> she says.</w:delText>
        </w:r>
      </w:del>
    </w:p>
    <w:p w:rsidRPr="00117F89" w:rsidR="00425D1E" w:rsidP="00425D1E" w:rsidRDefault="00425D1E" w14:paraId="5F076A20" w14:textId="77777777">
      <w:pPr>
        <w:pStyle w:val="NormalWeb"/>
        <w:spacing w:before="0" w:beforeAutospacing="0" w:after="0" w:afterAutospacing="0" w:line="480" w:lineRule="auto"/>
        <w:ind w:firstLine="720"/>
      </w:pPr>
      <w:r w:rsidRPr="00117F89">
        <w:t>I laugh out loud; I love poop stories.</w:t>
      </w:r>
    </w:p>
    <w:p w:rsidRPr="00117F89" w:rsidR="00425D1E" w:rsidP="060C4198" w:rsidRDefault="00425D1E" w14:paraId="3A7F3E3E" w14:textId="77777777">
      <w:pPr>
        <w:pStyle w:val="NormalWeb"/>
        <w:spacing w:before="0" w:beforeAutospacing="off" w:after="0" w:afterAutospacing="off" w:line="480" w:lineRule="auto"/>
        <w:ind w:firstLine="720"/>
      </w:pPr>
      <w:r w:rsidR="060C4198">
        <w:rPr/>
        <w:t>“Sounds miserable for her. What else is going on in Guatemala?”</w:t>
      </w:r>
      <w:del w:author="Gary Smailes" w:date="2024-01-11T15:10:48.99Z" w:id="12192921">
        <w:r w:rsidDel="060C4198">
          <w:delText> I ask.</w:delText>
        </w:r>
      </w:del>
    </w:p>
    <w:p w:rsidRPr="00117F89" w:rsidR="00425D1E" w:rsidP="060C4198" w:rsidRDefault="00425D1E" w14:paraId="3E83AA96" w14:textId="0733C870">
      <w:pPr>
        <w:pStyle w:val="NormalWeb"/>
        <w:spacing w:before="0" w:beforeAutospacing="off" w:after="0" w:afterAutospacing="off" w:line="480" w:lineRule="auto"/>
        <w:ind w:firstLine="720"/>
      </w:pPr>
      <w:r w:rsidR="060C4198">
        <w:rPr/>
        <w:t xml:space="preserve">“Well, </w:t>
      </w:r>
      <w:r w:rsidR="060C4198">
        <w:rPr/>
        <w:t>I’m</w:t>
      </w:r>
      <w:r w:rsidR="060C4198">
        <w:rPr/>
        <w:t xml:space="preserve"> wondering if </w:t>
      </w:r>
      <w:r w:rsidR="060C4198">
        <w:rPr/>
        <w:t>you’d</w:t>
      </w:r>
      <w:r w:rsidR="060C4198">
        <w:rPr/>
        <w:t xml:space="preserve"> be interested in traveling here with me for ten days. We could go to Livingston, Puerto Barrios, Tikal, and anywhere else </w:t>
      </w:r>
      <w:r w:rsidR="060C4198">
        <w:rPr/>
        <w:t>you’d</w:t>
      </w:r>
      <w:r w:rsidR="060C4198">
        <w:rPr/>
        <w:t xml:space="preserve"> like. </w:t>
      </w:r>
      <w:r w:rsidR="060C4198">
        <w:rPr/>
        <w:t>I’ll</w:t>
      </w:r>
      <w:r w:rsidR="060C4198">
        <w:rPr/>
        <w:t xml:space="preserve"> plan it all, you just need to buy the plane ticket and pay your way otherwise,” she says.</w:t>
      </w:r>
      <w:del w:author="Gary Smailes" w:date="2024-01-11T11:15:41.552Z" w:id="2000019119">
        <w:r w:rsidDel="060C4198">
          <w:delText xml:space="preserve">  </w:delText>
        </w:r>
      </w:del>
      <w:ins w:author="Gary Smailes" w:date="2024-01-11T11:15:41.553Z" w:id="171804423">
        <w:r w:rsidR="060C4198">
          <w:t xml:space="preserve"> </w:t>
        </w:r>
      </w:ins>
      <w:r w:rsidR="060C4198">
        <w:rPr/>
        <w:t xml:space="preserve">I get images of her jumping off the couch, wearing a towel, yelling </w:t>
      </w:r>
      <w:ins w:author="Gary Smailes" w:date="2024-01-11T15:11:10.498Z" w:id="1556928735">
        <w:r w:rsidR="060C4198">
          <w:t>‘</w:t>
        </w:r>
      </w:ins>
      <w:del w:author="Gary Smailes" w:date="2024-01-11T15:11:07.468Z" w:id="115504468">
        <w:r w:rsidDel="060C4198">
          <w:delText>‘</w:delText>
        </w:r>
      </w:del>
      <w:r w:rsidR="060C4198">
        <w:rPr/>
        <w:t>she-</w:t>
      </w:r>
      <w:r w:rsidR="060C4198">
        <w:rPr/>
        <w:t>ra</w:t>
      </w:r>
      <w:r w:rsidR="060C4198">
        <w:rPr/>
        <w:t>’</w:t>
      </w:r>
      <w:del w:author="Gary Smailes" w:date="2024-01-11T11:38:28.37Z" w:id="1064884628">
        <w:r w:rsidDel="060C4198">
          <w:delText>!</w:delText>
        </w:r>
      </w:del>
      <w:ins w:author="Gary Smailes" w:date="2024-01-11T11:38:28.371Z" w:id="690726891">
        <w:r w:rsidR="060C4198">
          <w:t>.</w:t>
        </w:r>
      </w:ins>
      <w:del w:author="Gary Smailes" w:date="2024-01-11T11:15:41.554Z" w:id="264490996">
        <w:r w:rsidDel="060C4198">
          <w:delText xml:space="preserve">  </w:delText>
        </w:r>
      </w:del>
      <w:ins w:author="Gary Smailes" w:date="2024-01-11T11:15:41.554Z" w:id="501192744">
        <w:r w:rsidR="060C4198">
          <w:t xml:space="preserve"> </w:t>
        </w:r>
      </w:ins>
      <w:r w:rsidR="060C4198">
        <w:rPr/>
        <w:t>Always the more adventurous one.</w:t>
      </w:r>
    </w:p>
    <w:p w:rsidRPr="00117F89" w:rsidR="00425D1E" w:rsidP="00425D1E" w:rsidRDefault="00425D1E" w14:paraId="5C342311" w14:textId="77777777">
      <w:pPr>
        <w:pStyle w:val="NormalWeb"/>
        <w:spacing w:before="0" w:beforeAutospacing="0" w:after="0" w:afterAutospacing="0" w:line="480" w:lineRule="auto"/>
        <w:ind w:firstLine="720"/>
      </w:pPr>
      <w:r w:rsidRPr="00117F89">
        <w:t>“Well, I’m not sure if I can get off work for that long. I can check on it and get back to you,” I say.</w:t>
      </w:r>
    </w:p>
    <w:p w:rsidRPr="00117F89" w:rsidR="00425D1E" w:rsidP="00425D1E" w:rsidRDefault="00425D1E" w14:paraId="57323690" w14:textId="77777777">
      <w:pPr>
        <w:pStyle w:val="NormalWeb"/>
        <w:spacing w:before="0" w:beforeAutospacing="0" w:after="0" w:afterAutospacing="0" w:line="480" w:lineRule="auto"/>
        <w:ind w:firstLine="720"/>
      </w:pPr>
      <w:r w:rsidRPr="00117F89">
        <w:t>“Sounds great, let me know soon, so we can plan. I’ll call you next week,” she says.</w:t>
      </w:r>
    </w:p>
    <w:p w:rsidRPr="00117F89" w:rsidR="00425D1E" w:rsidP="00425D1E" w:rsidRDefault="00425D1E" w14:paraId="3C642806" w14:textId="77777777">
      <w:pPr>
        <w:pStyle w:val="NormalWeb"/>
        <w:spacing w:before="0" w:beforeAutospacing="0" w:after="0" w:afterAutospacing="0" w:line="480" w:lineRule="auto"/>
        <w:ind w:firstLine="720"/>
      </w:pPr>
      <w:r w:rsidRPr="00117F89">
        <w:t>“Ok, talk to you soon, love you, bye,” I say.</w:t>
      </w:r>
    </w:p>
    <w:p w:rsidRPr="00117F89" w:rsidR="00425D1E" w:rsidP="00425D1E" w:rsidRDefault="00425D1E" w14:paraId="696055BA" w14:textId="77777777">
      <w:pPr>
        <w:pStyle w:val="NormalWeb"/>
        <w:spacing w:before="0" w:beforeAutospacing="0" w:after="0" w:afterAutospacing="0" w:line="480" w:lineRule="auto"/>
        <w:ind w:firstLine="720"/>
      </w:pPr>
      <w:r w:rsidRPr="00117F89">
        <w:t xml:space="preserve">“Say hi to </w:t>
      </w:r>
      <w:proofErr w:type="spellStart"/>
      <w:r w:rsidRPr="00117F89">
        <w:t>Jonie</w:t>
      </w:r>
      <w:proofErr w:type="spellEnd"/>
      <w:r w:rsidRPr="00117F89">
        <w:t>, love you,” she says and hangs up.</w:t>
      </w:r>
    </w:p>
    <w:p w:rsidRPr="00117F89" w:rsidR="00425D1E" w:rsidP="00425D1E" w:rsidRDefault="00425D1E" w14:paraId="2FC5C1D3" w14:textId="77777777">
      <w:pPr>
        <w:pStyle w:val="NormalWeb"/>
        <w:spacing w:before="0" w:beforeAutospacing="0" w:after="0" w:afterAutospacing="0" w:line="480" w:lineRule="auto"/>
        <w:ind w:firstLine="720"/>
      </w:pPr>
      <w:r w:rsidRPr="00117F89">
        <w:t xml:space="preserve">“How’s </w:t>
      </w:r>
      <w:r>
        <w:t>Diana</w:t>
      </w:r>
      <w:r w:rsidRPr="00117F89">
        <w:t xml:space="preserve">?” </w:t>
      </w:r>
      <w:proofErr w:type="spellStart"/>
      <w:r w:rsidRPr="00117F89">
        <w:t>Jonie</w:t>
      </w:r>
      <w:proofErr w:type="spellEnd"/>
      <w:r w:rsidRPr="00117F89">
        <w:t xml:space="preserve"> yells from across the apartment.</w:t>
      </w:r>
    </w:p>
    <w:p w:rsidRPr="00117F89" w:rsidR="00425D1E" w:rsidP="00425D1E" w:rsidRDefault="00425D1E" w14:paraId="50A97BCA" w14:textId="77777777">
      <w:pPr>
        <w:pStyle w:val="NormalWeb"/>
        <w:spacing w:before="0" w:beforeAutospacing="0" w:after="0" w:afterAutospacing="0" w:line="480" w:lineRule="auto"/>
        <w:ind w:firstLine="720"/>
      </w:pPr>
      <w:r w:rsidRPr="00117F89">
        <w:t>I’m not yelling. I walk back to the living room.</w:t>
      </w:r>
    </w:p>
    <w:p w:rsidRPr="00117F89" w:rsidR="00425D1E" w:rsidP="060C4198" w:rsidRDefault="00425D1E" w14:paraId="10FEE0CF" w14:textId="2C7F8ED4">
      <w:pPr>
        <w:pStyle w:val="NormalWeb"/>
        <w:suppressLineNumbers w:val="0"/>
        <w:bidi w:val="0"/>
        <w:spacing w:before="0" w:beforeAutospacing="off" w:after="0" w:afterAutospacing="off" w:line="480" w:lineRule="auto"/>
        <w:ind w:left="0" w:right="0" w:firstLine="720"/>
        <w:jc w:val="left"/>
      </w:pPr>
      <w:r w:rsidR="060C4198">
        <w:rPr/>
        <w:t>“</w:t>
      </w:r>
      <w:r w:rsidR="060C4198">
        <w:rPr/>
        <w:t>She’s</w:t>
      </w:r>
      <w:r w:rsidR="060C4198">
        <w:rPr/>
        <w:t xml:space="preserve"> ok, says hi, asked me if I want to travel to Guatemala for </w:t>
      </w:r>
      <w:del w:author="Gary Smailes" w:date="2024-01-11T15:11:35.188Z" w:id="1406362769">
        <w:r w:rsidDel="060C4198">
          <w:delText xml:space="preserve">10 </w:delText>
        </w:r>
      </w:del>
      <w:ins w:author="Gary Smailes" w:date="2024-01-11T15:11:36.859Z" w:id="2080158618">
        <w:r w:rsidR="060C4198">
          <w:t xml:space="preserve">ten </w:t>
        </w:r>
      </w:ins>
      <w:r w:rsidR="060C4198">
        <w:rPr/>
        <w:t xml:space="preserve">days. I </w:t>
      </w:r>
      <w:r w:rsidR="060C4198">
        <w:rPr/>
        <w:t>don’t</w:t>
      </w:r>
      <w:r w:rsidR="060C4198">
        <w:rPr/>
        <w:t xml:space="preserve"> think I want to go,” I say.</w:t>
      </w:r>
    </w:p>
    <w:p w:rsidRPr="00117F89" w:rsidR="00425D1E" w:rsidP="00425D1E" w:rsidRDefault="00425D1E" w14:paraId="1D03124F" w14:textId="77777777">
      <w:pPr>
        <w:pStyle w:val="NormalWeb"/>
        <w:spacing w:before="0" w:beforeAutospacing="0" w:after="0" w:afterAutospacing="0" w:line="480" w:lineRule="auto"/>
        <w:ind w:firstLine="720"/>
      </w:pPr>
      <w:r w:rsidRPr="00117F89">
        <w:t>“Why not? Sounds fun,” she says.</w:t>
      </w:r>
    </w:p>
    <w:p w:rsidRPr="00117F89" w:rsidR="00425D1E" w:rsidP="00425D1E" w:rsidRDefault="00425D1E" w14:paraId="19E22184" w14:textId="77777777">
      <w:pPr>
        <w:pStyle w:val="NormalWeb"/>
        <w:spacing w:before="0" w:beforeAutospacing="0" w:after="0" w:afterAutospacing="0" w:line="480" w:lineRule="auto"/>
        <w:ind w:firstLine="720"/>
      </w:pPr>
      <w:r w:rsidRPr="00117F89">
        <w:t>“I mean, I’ve traveled a lot, but never to an underdeveloped country and that far by myself. I don’t know. I told her I might not be able to get off work, which isn’t true,” I say.</w:t>
      </w:r>
    </w:p>
    <w:p w:rsidRPr="00117F89" w:rsidR="00425D1E" w:rsidP="00425D1E" w:rsidRDefault="00425D1E" w14:paraId="132C7D01" w14:textId="77777777">
      <w:pPr>
        <w:pStyle w:val="NormalWeb"/>
        <w:spacing w:before="0" w:beforeAutospacing="0" w:after="0" w:afterAutospacing="0" w:line="480" w:lineRule="auto"/>
        <w:ind w:firstLine="720"/>
      </w:pPr>
      <w:r w:rsidRPr="00117F89">
        <w:t xml:space="preserve">“I see; Ivy, you should; it’s a great opportunity. Listen, Steve called while you were on the phone with </w:t>
      </w:r>
      <w:r>
        <w:t>Diana</w:t>
      </w:r>
      <w:r w:rsidRPr="00117F89">
        <w:t>. They want to meet up at Hoolihans for a drink. What do you think? It’ll take your mind off Muhammed and this looming decision,” she says.</w:t>
      </w:r>
    </w:p>
    <w:p w:rsidRPr="00117F89" w:rsidR="00425D1E" w:rsidP="060C4198" w:rsidRDefault="00425D1E" w14:paraId="2CC43DBF" w14:textId="33445C37">
      <w:pPr>
        <w:pStyle w:val="ql-align-justify"/>
        <w:spacing w:before="0" w:beforeAutospacing="off" w:after="0" w:afterAutospacing="off" w:line="480" w:lineRule="auto"/>
        <w:ind w:firstLine="720"/>
      </w:pPr>
      <w:r w:rsidR="060C4198">
        <w:rPr/>
        <w:t>“Sure, sounds good,” I say softening my voice and sitting down</w:t>
      </w:r>
      <w:ins w:author="Gary Smailes" w:date="2024-01-11T15:12:08.071Z" w:id="1887449824">
        <w:r w:rsidR="060C4198">
          <w:t>.</w:t>
        </w:r>
      </w:ins>
      <w:del w:author="Gary Smailes" w:date="2024-01-11T15:12:09.419Z" w:id="860629285">
        <w:r w:rsidDel="060C4198">
          <w:delText>,”</w:delText>
        </w:r>
      </w:del>
      <w:r w:rsidR="060C4198">
        <w:rPr/>
        <w:t xml:space="preserve"> </w:t>
      </w:r>
      <w:ins w:author="Gary Smailes" w:date="2024-01-11T15:12:10.643Z" w:id="244515094">
        <w:r w:rsidR="060C4198">
          <w:t>“</w:t>
        </w:r>
      </w:ins>
      <w:r w:rsidR="060C4198">
        <w:rPr/>
        <w:t xml:space="preserve">Jonie, I </w:t>
      </w:r>
      <w:r w:rsidR="060C4198">
        <w:rPr/>
        <w:t>don’t</w:t>
      </w:r>
      <w:r w:rsidR="060C4198">
        <w:rPr/>
        <w:t xml:space="preserve"> like how Scott talks to you. He made a rude comment about your outfit and then a joke about your job last time we were out.</w:t>
      </w:r>
      <w:del w:author="Gary Smailes" w:date="2024-01-11T11:15:41.555Z" w:id="1502187427">
        <w:r w:rsidDel="060C4198">
          <w:delText>  </w:delText>
        </w:r>
      </w:del>
      <w:ins w:author="Gary Smailes" w:date="2024-01-11T11:15:41.555Z" w:id="325951984">
        <w:r w:rsidR="060C4198">
          <w:t xml:space="preserve"> </w:t>
        </w:r>
      </w:ins>
      <w:r w:rsidR="060C4198">
        <w:rPr/>
        <w:t xml:space="preserve">These </w:t>
      </w:r>
      <w:r w:rsidR="060C4198">
        <w:rPr/>
        <w:t>aren’t</w:t>
      </w:r>
      <w:r w:rsidR="060C4198">
        <w:rPr/>
        <w:t xml:space="preserve"> things a good boyfriend </w:t>
      </w:r>
      <w:r w:rsidR="060C4198">
        <w:rPr/>
        <w:t>does, in my opinion</w:t>
      </w:r>
      <w:r w:rsidR="060C4198">
        <w:rPr/>
        <w:t>.”</w:t>
      </w:r>
    </w:p>
    <w:p w:rsidRPr="00117F89" w:rsidR="00425D1E" w:rsidP="00425D1E" w:rsidRDefault="00425D1E" w14:paraId="7F818C91" w14:textId="77777777">
      <w:pPr>
        <w:pStyle w:val="ql-align-justify"/>
        <w:spacing w:before="0" w:beforeAutospacing="0" w:after="0" w:afterAutospacing="0" w:line="480" w:lineRule="auto"/>
        <w:ind w:firstLine="720"/>
      </w:pPr>
      <w:r w:rsidRPr="00117F89">
        <w:t>“I know, I have started to notice it too. I’m not sure our relationship will last, but I might try to talk to him first and see if it gets better,” she says. </w:t>
      </w:r>
    </w:p>
    <w:p w:rsidRPr="00117F89" w:rsidR="00425D1E" w:rsidP="00425D1E" w:rsidRDefault="00425D1E" w14:paraId="27FAA21E" w14:textId="77777777">
      <w:pPr>
        <w:pStyle w:val="ql-align-justify"/>
        <w:spacing w:before="0" w:beforeAutospacing="0" w:after="0" w:afterAutospacing="0" w:line="480" w:lineRule="auto"/>
        <w:ind w:firstLine="720"/>
      </w:pPr>
      <w:r w:rsidRPr="00117F89">
        <w:t>“I think that’s reasonable,” I say. </w:t>
      </w:r>
      <w:r w:rsidRPr="00C45A39">
        <w:rPr>
          <w:i/>
          <w:iCs/>
        </w:rPr>
        <w:t>It never gets better</w:t>
      </w:r>
      <w:r w:rsidRPr="00117F89">
        <w:t>.</w:t>
      </w:r>
    </w:p>
    <w:p w:rsidRPr="00117F89" w:rsidR="00425D1E" w:rsidP="00425D1E" w:rsidRDefault="00425D1E" w14:paraId="552A3416" w14:textId="77777777">
      <w:pPr>
        <w:pStyle w:val="ql-align-justify"/>
        <w:spacing w:before="0" w:beforeAutospacing="0" w:after="0" w:afterAutospacing="0" w:line="480" w:lineRule="auto"/>
        <w:ind w:firstLine="720"/>
      </w:pPr>
      <w:r w:rsidRPr="00117F89">
        <w:t xml:space="preserve">Steve is in usual form and offends me as well this time. We </w:t>
      </w:r>
      <w:proofErr w:type="gramStart"/>
      <w:r w:rsidRPr="00117F89">
        <w:t>decide</w:t>
      </w:r>
      <w:proofErr w:type="gramEnd"/>
      <w:r w:rsidRPr="00117F89">
        <w:t xml:space="preserve"> to go home early. I walk the length of the apartment to my room and look around.</w:t>
      </w:r>
    </w:p>
    <w:p w:rsidRPr="00117F89" w:rsidR="00425D1E" w:rsidP="00425D1E" w:rsidRDefault="00425D1E" w14:paraId="4F1D0C01" w14:textId="77777777">
      <w:pPr>
        <w:pStyle w:val="ql-align-justify"/>
        <w:spacing w:before="0" w:beforeAutospacing="0" w:after="0" w:afterAutospacing="0" w:line="480" w:lineRule="auto"/>
        <w:ind w:firstLine="720"/>
      </w:pPr>
      <w:r w:rsidRPr="00117F89">
        <w:t>My room is simple and clean. I have a queen bed with a nice comforter and the bed is made. This is a step up, I think, from when I lived in a house in South Minneapolis with four girls right after college. My room was in the basement, the mattress was on the floor, it was messy, and I had very little else. </w:t>
      </w:r>
    </w:p>
    <w:p w:rsidRPr="00117F89" w:rsidR="00425D1E" w:rsidP="060C4198" w:rsidRDefault="00425D1E" w14:paraId="28625E4D" w14:textId="2A2FD9D5">
      <w:pPr>
        <w:pStyle w:val="ql-align-justify"/>
        <w:spacing w:before="0" w:beforeAutospacing="off" w:after="0" w:afterAutospacing="off" w:line="480" w:lineRule="auto"/>
        <w:ind w:firstLine="720"/>
      </w:pPr>
      <w:r w:rsidR="060C4198">
        <w:rPr/>
        <w:t>I look to my left. </w:t>
      </w:r>
      <w:r w:rsidR="060C4198">
        <w:rPr/>
        <w:t>There’s</w:t>
      </w:r>
      <w:r w:rsidR="060C4198">
        <w:rPr/>
        <w:t xml:space="preserve"> a tall dresser</w:t>
      </w:r>
      <w:ins w:author="Gary Smailes" w:date="2024-01-11T15:15:03.776Z" w:id="903053405">
        <w:r w:rsidR="060C4198">
          <w:t>,</w:t>
        </w:r>
      </w:ins>
      <w:r w:rsidR="060C4198">
        <w:rPr/>
        <w:t xml:space="preserve"> in which my clothes are folded and stacked. To my right, my guitar sits on a dusty stand. </w:t>
      </w:r>
      <w:r w:rsidR="060C4198">
        <w:rPr/>
        <w:t>It’s</w:t>
      </w:r>
      <w:r w:rsidR="060C4198">
        <w:rPr/>
        <w:t xml:space="preserve"> so precious to me even though I </w:t>
      </w:r>
      <w:r w:rsidR="060C4198">
        <w:rPr/>
        <w:t>can’t</w:t>
      </w:r>
      <w:r w:rsidR="060C4198">
        <w:rPr/>
        <w:t xml:space="preserve"> play well. I also glance at the TV and CD player, which are just a few years old. </w:t>
      </w:r>
      <w:r w:rsidR="060C4198">
        <w:rPr/>
        <w:t>I’ve</w:t>
      </w:r>
      <w:r w:rsidR="060C4198">
        <w:rPr/>
        <w:t xml:space="preserve"> been able to buy some new things, I think.</w:t>
      </w:r>
    </w:p>
    <w:p w:rsidRPr="00117F89" w:rsidR="00425D1E" w:rsidP="00425D1E" w:rsidRDefault="00425D1E" w14:paraId="60C884F1" w14:textId="77777777">
      <w:pPr>
        <w:pStyle w:val="ql-align-justify"/>
        <w:spacing w:before="0" w:beforeAutospacing="0" w:after="0" w:afterAutospacing="0" w:line="480" w:lineRule="auto"/>
        <w:ind w:firstLine="720"/>
      </w:pPr>
      <w:r w:rsidRPr="00117F89">
        <w:t xml:space="preserve">That’s it. My life is one room and some shared space. I decide I am going to visit </w:t>
      </w:r>
      <w:r>
        <w:t>Diana</w:t>
      </w:r>
      <w:r w:rsidRPr="00117F89">
        <w:t xml:space="preserve"> in Guatemala. </w:t>
      </w:r>
    </w:p>
    <w:p w:rsidR="00425D1E" w:rsidP="060C4198" w:rsidRDefault="00425D1E" w14:paraId="07A0EAA5" w14:textId="55AFA3C8">
      <w:pPr>
        <w:pStyle w:val="ql-align-justify"/>
        <w:spacing w:before="0" w:beforeAutospacing="off" w:after="0" w:afterAutospacing="off" w:line="480" w:lineRule="auto"/>
        <w:ind w:firstLine="720"/>
      </w:pPr>
      <w:r w:rsidR="060C4198">
        <w:rPr/>
        <w:t>I grab the t-shirt and shorts that are lying in a heap on my bed and put them on. </w:t>
      </w:r>
      <w:r w:rsidR="060C4198">
        <w:rPr/>
        <w:t>I’m</w:t>
      </w:r>
      <w:r w:rsidR="060C4198">
        <w:rPr/>
        <w:t xml:space="preserve"> not going to bother brushing my teeth or washing my face tonig</w:t>
      </w:r>
      <w:commentRangeStart w:id="764894347"/>
      <w:r w:rsidR="060C4198">
        <w:rPr/>
        <w:t>ht, no one to impress</w:t>
      </w:r>
      <w:ins w:author="Gary Smailes" w:date="2024-01-11T15:15:26.674Z" w:id="1688138455">
        <w:r w:rsidR="060C4198">
          <w:t>.</w:t>
        </w:r>
      </w:ins>
      <w:del w:author="Gary Smailes" w:date="2024-01-11T15:15:24.869Z" w:id="547470344">
        <w:r w:rsidDel="060C4198">
          <w:delText>. </w:delText>
        </w:r>
      </w:del>
      <w:ins w:author="Gary Smailes" w:date="2024-01-11T15:15:50.682Z" w:id="1749325142">
        <w:r w:rsidR="060C4198">
          <w:t xml:space="preserve"> I soon fall alseep. </w:t>
        </w:r>
      </w:ins>
    </w:p>
    <w:p w:rsidRPr="00117F89" w:rsidR="00425D1E" w:rsidP="060C4198" w:rsidRDefault="00425D1E" w14:paraId="43566E4B" w14:textId="77777777">
      <w:pPr>
        <w:pStyle w:val="ql-align-justify"/>
        <w:spacing w:before="0" w:beforeAutospacing="off" w:after="0" w:afterAutospacing="off" w:line="480" w:lineRule="auto"/>
        <w:ind w:firstLine="720"/>
        <w:jc w:val="center"/>
        <w:rPr>
          <w:del w:author="Gary Smailes" w:date="2024-01-11T15:15:24.366Z" w:id="1352720274"/>
        </w:rPr>
      </w:pPr>
      <w:del w:author="Gary Smailes" w:date="2024-01-11T15:15:24.369Z" w:id="771032595">
        <w:r w:rsidDel="060C4198">
          <w:delText>***</w:delText>
        </w:r>
      </w:del>
    </w:p>
    <w:p w:rsidRPr="00117F89" w:rsidR="00425D1E" w:rsidP="060C4198" w:rsidRDefault="00425D1E" w14:paraId="65D20F7B" w14:textId="77777777" w14:noSpellErr="1">
      <w:pPr>
        <w:pStyle w:val="ql-align-justify"/>
        <w:spacing w:before="0" w:beforeAutospacing="off" w:after="0" w:afterAutospacing="off" w:line="480" w:lineRule="auto"/>
        <w:ind w:firstLine="720"/>
      </w:pPr>
      <w:r w:rsidR="060C4198">
        <w:rPr/>
        <w:t>In the morning, I hit the snooze on my alarm clock arou</w:t>
      </w:r>
      <w:commentRangeEnd w:id="764894347"/>
      <w:r>
        <w:rPr>
          <w:rStyle w:val="CommentReference"/>
        </w:rPr>
        <w:commentReference w:id="764894347"/>
      </w:r>
      <w:r w:rsidR="060C4198">
        <w:rPr/>
        <w:t xml:space="preserve">nd 7 a.m., but the music </w:t>
      </w:r>
      <w:r w:rsidR="060C4198">
        <w:rPr/>
        <w:t>continues</w:t>
      </w:r>
      <w:r w:rsidR="060C4198">
        <w:rPr/>
        <w:t>. I reach over to tap the snooze on my cell phone, but it persists. </w:t>
      </w:r>
      <w:r w:rsidRPr="060C4198" w:rsidR="060C4198">
        <w:rPr>
          <w:rStyle w:val="Emphasis"/>
        </w:rPr>
        <w:t xml:space="preserve">Why won’t this goddam music </w:t>
      </w:r>
      <w:r w:rsidRPr="060C4198" w:rsidR="060C4198">
        <w:rPr>
          <w:rStyle w:val="Emphasis"/>
        </w:rPr>
        <w:t>stop</w:t>
      </w:r>
      <w:r w:rsidRPr="060C4198" w:rsidR="060C4198">
        <w:rPr>
          <w:rStyle w:val="Emphasis"/>
        </w:rPr>
        <w:t>?</w:t>
      </w:r>
      <w:r w:rsidR="060C4198">
        <w:rPr/>
        <w:t> </w:t>
      </w:r>
    </w:p>
    <w:p w:rsidRPr="00117F89" w:rsidR="00425D1E" w:rsidP="00425D1E" w:rsidRDefault="00425D1E" w14:paraId="46A8D287" w14:textId="77777777">
      <w:pPr>
        <w:pStyle w:val="ql-align-justify"/>
        <w:spacing w:before="0" w:beforeAutospacing="0" w:after="0" w:afterAutospacing="0" w:line="480" w:lineRule="auto"/>
        <w:ind w:firstLine="720"/>
      </w:pPr>
      <w:r w:rsidRPr="00117F89">
        <w:t xml:space="preserve">I blink my eyes open, fluttering them a few times. They feel dry, and I am staring up at the flat white ceiling or the wall. My eyes roll back and then settle again. My alarm is playing Eric Clapton’s acoustic version of </w:t>
      </w:r>
      <w:r w:rsidRPr="00117F89">
        <w:rPr>
          <w:rStyle w:val="Emphasis"/>
        </w:rPr>
        <w:t>Layla</w:t>
      </w:r>
      <w:r w:rsidRPr="00117F89">
        <w:t xml:space="preserve"> very loudly from 92 KQRS as I wake up.</w:t>
      </w:r>
    </w:p>
    <w:p w:rsidRPr="00117F89" w:rsidR="00425D1E" w:rsidP="060C4198" w:rsidRDefault="00425D1E" w14:paraId="55A14DA6" w14:textId="224AAD66">
      <w:pPr>
        <w:pStyle w:val="ql-align-justify"/>
        <w:spacing w:before="0" w:beforeAutospacing="off" w:after="0" w:afterAutospacing="off" w:line="480" w:lineRule="auto"/>
        <w:ind w:firstLine="720"/>
      </w:pPr>
      <w:r w:rsidRPr="060C4198" w:rsidR="060C4198">
        <w:rPr>
          <w:rStyle w:val="Emphasis"/>
        </w:rPr>
        <w:t>I hate it when this happens</w:t>
      </w:r>
      <w:r w:rsidR="060C4198">
        <w:rPr/>
        <w:t xml:space="preserve">. The clock is blaring, and I have been trying to turn it off in my sleep but </w:t>
      </w:r>
      <w:r w:rsidR="060C4198">
        <w:rPr/>
        <w:t>haven’t</w:t>
      </w:r>
      <w:r w:rsidR="060C4198">
        <w:rPr/>
        <w:t xml:space="preserve"> made any movements. I lift my head just enough, so I can lean over, I sigh and sort of grunt, then let my breath out like I had been holding it. I remember </w:t>
      </w:r>
      <w:r w:rsidR="060C4198">
        <w:rPr/>
        <w:t>I’m</w:t>
      </w:r>
      <w:r w:rsidR="060C4198">
        <w:rPr/>
        <w:t xml:space="preserve"> alone.</w:t>
      </w:r>
      <w:del w:author="Gary Smailes" w:date="2024-01-11T11:15:41.556Z" w:id="1239359459">
        <w:r w:rsidDel="060C4198">
          <w:delText xml:space="preserve">  </w:delText>
        </w:r>
      </w:del>
      <w:ins w:author="Gary Smailes" w:date="2024-01-11T11:15:41.556Z" w:id="801871361">
        <w:r w:rsidR="060C4198">
          <w:t xml:space="preserve"> </w:t>
        </w:r>
      </w:ins>
    </w:p>
    <w:p w:rsidRPr="00117F89" w:rsidR="00425D1E" w:rsidP="00425D1E" w:rsidRDefault="00425D1E" w14:paraId="282CB385" w14:textId="77777777">
      <w:pPr>
        <w:pStyle w:val="ql-align-justify"/>
        <w:spacing w:before="0" w:beforeAutospacing="0" w:after="0" w:afterAutospacing="0" w:line="480" w:lineRule="auto"/>
        <w:ind w:firstLine="720"/>
      </w:pPr>
      <w:r w:rsidRPr="00117F89">
        <w:t xml:space="preserve">I feel the heaviness of my head, the start of a headache, and a wave of nausea. I drank more than I realized last night. I hit the snooze button with a heavy hand and the music </w:t>
      </w:r>
      <w:proofErr w:type="gramStart"/>
      <w:r w:rsidRPr="00117F89">
        <w:t>stops</w:t>
      </w:r>
      <w:proofErr w:type="gramEnd"/>
      <w:r w:rsidRPr="00117F89">
        <w:t>. I lay back against the soft bed and turn toward the wall onto my side</w:t>
      </w:r>
      <w:r>
        <w:t xml:space="preserve"> now in a fetal position hugging myself</w:t>
      </w:r>
      <w:r w:rsidRPr="00117F89">
        <w:t>. </w:t>
      </w:r>
    </w:p>
    <w:p w:rsidRPr="00117F89" w:rsidR="00425D1E" w:rsidP="060C4198" w:rsidRDefault="00425D1E" w14:paraId="55EFC377" w14:textId="08F634F7">
      <w:pPr>
        <w:pStyle w:val="ql-align-justify"/>
        <w:spacing w:before="0" w:beforeAutospacing="off" w:after="0" w:afterAutospacing="off" w:line="480" w:lineRule="auto"/>
        <w:ind w:firstLine="720"/>
      </w:pPr>
      <w:r w:rsidR="060C4198">
        <w:rPr/>
        <w:t>I love that version of the song; I can just feel the guitar strings as they vibrate bringing the music alive</w:t>
      </w:r>
      <w:r w:rsidRPr="060C4198" w:rsidR="060C4198">
        <w:rPr>
          <w:rStyle w:val="Emphasis"/>
        </w:rPr>
        <w:t>.</w:t>
      </w:r>
      <w:del w:author="Gary Smailes" w:date="2024-01-11T11:15:41.557Z" w:id="846256396">
        <w:r w:rsidRPr="060C4198" w:rsidDel="060C4198">
          <w:rPr>
            <w:rStyle w:val="Emphasis"/>
          </w:rPr>
          <w:delText xml:space="preserve"> </w:delText>
        </w:r>
        <w:r w:rsidDel="060C4198">
          <w:delText> </w:delText>
        </w:r>
      </w:del>
      <w:ins w:author="Gary Smailes" w:date="2024-01-11T11:15:41.557Z" w:id="1741512432">
        <w:r w:rsidR="060C4198">
          <w:t xml:space="preserve"> </w:t>
        </w:r>
      </w:ins>
      <w:r w:rsidR="060C4198">
        <w:rPr/>
        <w:t>It lights me up and sometimes I play along on my guitar, but not this morning.</w:t>
      </w:r>
      <w:del w:author="Gary Smailes" w:date="2024-01-11T11:15:41.558Z" w:id="5434395">
        <w:r w:rsidDel="060C4198">
          <w:delText xml:space="preserve">  </w:delText>
        </w:r>
      </w:del>
      <w:ins w:author="Gary Smailes" w:date="2024-01-11T11:15:41.558Z" w:id="521249333">
        <w:r w:rsidR="060C4198">
          <w:t xml:space="preserve"> </w:t>
        </w:r>
      </w:ins>
    </w:p>
    <w:p w:rsidRPr="00117F89" w:rsidR="00425D1E" w:rsidP="00425D1E" w:rsidRDefault="00425D1E" w14:paraId="6A2A9760" w14:textId="77777777">
      <w:pPr>
        <w:pStyle w:val="ql-align-justify"/>
        <w:spacing w:before="0" w:beforeAutospacing="0" w:after="0" w:afterAutospacing="0" w:line="480" w:lineRule="auto"/>
        <w:ind w:firstLine="720"/>
      </w:pPr>
      <w:r w:rsidRPr="00117F89">
        <w:t>The bed is my only comfort as I was perfectly nestled under the blankets before straining to hit the snooze button. My pillow had been pushed in and scrunched up just right but is now all wrong. The alarm clock means I have work in one hour. </w:t>
      </w:r>
    </w:p>
    <w:p w:rsidRPr="00117F89" w:rsidR="00425D1E" w:rsidP="00425D1E" w:rsidRDefault="00425D1E" w14:paraId="7EFE3455" w14:textId="77777777">
      <w:pPr>
        <w:pStyle w:val="ql-align-justify"/>
        <w:spacing w:before="0" w:beforeAutospacing="0" w:after="0" w:afterAutospacing="0" w:line="480" w:lineRule="auto"/>
        <w:ind w:firstLine="720"/>
      </w:pPr>
      <w:r w:rsidRPr="00117F89">
        <w:t xml:space="preserve">Twenty more minutes to sleep; just over </w:t>
      </w:r>
      <w:r>
        <w:t xml:space="preserve">two </w:t>
      </w:r>
      <w:r w:rsidRPr="00117F89">
        <w:t>snoozes. I’ll have plenty of time to shower, grab a coffee, some Tylenol, and get the bus to work. </w:t>
      </w:r>
    </w:p>
    <w:p w:rsidRPr="00117F89" w:rsidR="00425D1E" w:rsidP="00425D1E" w:rsidRDefault="00425D1E" w14:paraId="792AA7BF" w14:textId="77777777">
      <w:pPr>
        <w:pStyle w:val="ql-align-justify"/>
        <w:spacing w:before="0" w:beforeAutospacing="0" w:after="0" w:afterAutospacing="0" w:line="480" w:lineRule="auto"/>
        <w:ind w:firstLine="720"/>
      </w:pPr>
      <w:r w:rsidRPr="00117F89">
        <w:t>I am now wide awake, frustrated, though. </w:t>
      </w:r>
    </w:p>
    <w:p w:rsidR="00425D1E" w:rsidP="060C4198" w:rsidRDefault="00425D1E" w14:paraId="747248CA" w14:textId="4D832536">
      <w:pPr>
        <w:pStyle w:val="ql-align-justify"/>
        <w:spacing w:before="0" w:beforeAutospacing="off" w:after="0" w:afterAutospacing="off" w:line="480" w:lineRule="auto"/>
        <w:ind w:firstLine="720"/>
      </w:pPr>
      <w:r w:rsidR="060C4198">
        <w:rPr/>
        <w:t>Even though things have just ended with Muhammed, there may be a guy.</w:t>
      </w:r>
      <w:del w:author="Gary Smailes" w:date="2024-01-11T11:15:41.558Z" w:id="1245990678">
        <w:r w:rsidDel="060C4198">
          <w:delText xml:space="preserve">  </w:delText>
        </w:r>
      </w:del>
      <w:ins w:author="Gary Smailes" w:date="2024-01-11T11:15:41.559Z" w:id="911364656">
        <w:r w:rsidR="060C4198">
          <w:t xml:space="preserve"> </w:t>
        </w:r>
      </w:ins>
      <w:r w:rsidR="060C4198">
        <w:rPr/>
        <w:t>We’ve been friends for a while, and he has asked me out a lot.</w:t>
      </w:r>
      <w:del w:author="Gary Smailes" w:date="2024-01-11T11:15:41.559Z" w:id="1857877611">
        <w:r w:rsidDel="060C4198">
          <w:delText xml:space="preserve">  </w:delText>
        </w:r>
      </w:del>
      <w:ins w:author="Gary Smailes" w:date="2024-01-11T11:15:41.559Z" w:id="1627980862">
        <w:r w:rsidR="060C4198">
          <w:t xml:space="preserve"> </w:t>
        </w:r>
      </w:ins>
      <w:r w:rsidR="060C4198">
        <w:rPr/>
        <w:t>My senses ignite, the hangover lifts.</w:t>
      </w:r>
      <w:del w:author="Gary Smailes" w:date="2024-01-11T11:15:41.559Z" w:id="1991578408">
        <w:r w:rsidDel="060C4198">
          <w:delText xml:space="preserve">  </w:delText>
        </w:r>
      </w:del>
      <w:ins w:author="Gary Smailes" w:date="2024-01-11T11:15:41.56Z" w:id="860339396">
        <w:r w:rsidR="060C4198">
          <w:t xml:space="preserve"> </w:t>
        </w:r>
      </w:ins>
      <w:r w:rsidR="060C4198">
        <w:rPr/>
        <w:t> </w:t>
      </w:r>
    </w:p>
    <w:p w:rsidR="00425D1E" w:rsidP="060C4198" w:rsidRDefault="00425D1E" w14:paraId="5F5F57B4" w14:textId="48179B2F">
      <w:pPr>
        <w:pStyle w:val="ql-align-justify"/>
        <w:spacing w:before="0" w:beforeAutospacing="off" w:after="0" w:afterAutospacing="off" w:line="480" w:lineRule="auto"/>
        <w:ind w:firstLine="720"/>
      </w:pPr>
      <w:r w:rsidR="060C4198">
        <w:rPr/>
        <w:t>I get up and check myself in the mirror like he can see me grappling at my hair and face.</w:t>
      </w:r>
      <w:del w:author="Gary Smailes" w:date="2024-01-11T11:15:41.56Z" w:id="4023853">
        <w:r w:rsidDel="060C4198">
          <w:delText xml:space="preserve">  </w:delText>
        </w:r>
      </w:del>
      <w:ins w:author="Gary Smailes" w:date="2024-01-11T11:15:41.561Z" w:id="56164811">
        <w:r w:rsidR="060C4198">
          <w:t xml:space="preserve"> </w:t>
        </w:r>
      </w:ins>
      <w:r w:rsidR="060C4198">
        <w:rPr/>
        <w:t>Bags under my eyes and greasy hair.</w:t>
      </w:r>
      <w:del w:author="Gary Smailes" w:date="2024-01-11T11:15:41.561Z" w:id="1510580070">
        <w:r w:rsidDel="060C4198">
          <w:delText xml:space="preserve">  </w:delText>
        </w:r>
      </w:del>
      <w:ins w:author="Gary Smailes" w:date="2024-01-11T11:15:41.561Z" w:id="1110419771">
        <w:r w:rsidR="060C4198">
          <w:t xml:space="preserve"> </w:t>
        </w:r>
      </w:ins>
      <w:r w:rsidR="060C4198">
        <w:rPr/>
        <w:t>I only have enough time to take a quick shower, so I’ll have to use some powder to suck up the grease.</w:t>
      </w:r>
      <w:del w:author="Gary Smailes" w:date="2024-01-11T11:15:41.561Z" w:id="444617323">
        <w:r w:rsidDel="060C4198">
          <w:delText xml:space="preserve">  </w:delText>
        </w:r>
      </w:del>
      <w:ins w:author="Gary Smailes" w:date="2024-01-11T11:15:41.562Z" w:id="1469178675">
        <w:r w:rsidR="060C4198">
          <w:t xml:space="preserve"> </w:t>
        </w:r>
      </w:ins>
      <w:r w:rsidR="060C4198">
        <w:rPr/>
        <w:t xml:space="preserve">I’m applying the powder and remind myself to cut back on going out late on </w:t>
      </w:r>
      <w:r w:rsidRPr="060C4198" w:rsidR="060C4198">
        <w:rPr>
          <w:i w:val="1"/>
          <w:iCs w:val="1"/>
        </w:rPr>
        <w:t>school</w:t>
      </w:r>
      <w:r w:rsidR="060C4198">
        <w:rPr/>
        <w:t xml:space="preserve"> nights.</w:t>
      </w:r>
      <w:del w:author="Gary Smailes" w:date="2024-01-11T11:15:41.562Z" w:id="2050337024">
        <w:r w:rsidDel="060C4198">
          <w:delText xml:space="preserve">  </w:delText>
        </w:r>
      </w:del>
      <w:ins w:author="Gary Smailes" w:date="2024-01-11T11:15:41.563Z" w:id="1382610382">
        <w:r w:rsidR="060C4198">
          <w:t xml:space="preserve"> </w:t>
        </w:r>
      </w:ins>
    </w:p>
    <w:p w:rsidRPr="00117F89" w:rsidR="00425D1E" w:rsidP="00425D1E" w:rsidRDefault="00425D1E" w14:paraId="67B48B00" w14:textId="77777777">
      <w:pPr>
        <w:pStyle w:val="ql-align-justify"/>
        <w:spacing w:before="0" w:beforeAutospacing="0" w:after="0" w:afterAutospacing="0" w:line="480" w:lineRule="auto"/>
        <w:ind w:firstLine="720"/>
        <w:jc w:val="center"/>
      </w:pPr>
      <w:r>
        <w:t>***</w:t>
      </w:r>
    </w:p>
    <w:p w:rsidRPr="00117F89" w:rsidR="00425D1E" w:rsidP="00425D1E" w:rsidRDefault="00425D1E" w14:paraId="14456D73" w14:textId="77777777">
      <w:pPr>
        <w:pStyle w:val="ql-align-justify"/>
        <w:spacing w:before="0" w:beforeAutospacing="0" w:after="0" w:afterAutospacing="0" w:line="480" w:lineRule="auto"/>
        <w:ind w:firstLine="720"/>
      </w:pPr>
      <w:r w:rsidRPr="00117F89">
        <w:t>I’m late to work, but it doesn’t matter. My work hours are very flexible since most of what I do is on the computer and can be done anytime unless there is a looming deadline. I do have a lot of work, though, coding, which I’m avoiding.</w:t>
      </w:r>
    </w:p>
    <w:p w:rsidRPr="00117F89" w:rsidR="00425D1E" w:rsidP="00425D1E" w:rsidRDefault="00425D1E" w14:paraId="46847E36" w14:textId="77777777">
      <w:pPr>
        <w:pStyle w:val="ql-align-justify"/>
        <w:spacing w:before="0" w:beforeAutospacing="0" w:after="0" w:afterAutospacing="0" w:line="480" w:lineRule="auto"/>
        <w:ind w:firstLine="720"/>
      </w:pPr>
      <w:r w:rsidRPr="00117F89">
        <w:t>“So, what’s new with you?” Patricia asks when I walk up to her cube to say hi.</w:t>
      </w:r>
    </w:p>
    <w:p w:rsidRPr="00117F89" w:rsidR="00425D1E" w:rsidP="060C4198" w:rsidRDefault="00425D1E" w14:paraId="63EAC89D" w14:textId="12BCCC54">
      <w:pPr>
        <w:pStyle w:val="ql-align-justify"/>
        <w:spacing w:before="0" w:beforeAutospacing="off" w:after="0" w:afterAutospacing="off" w:line="480" w:lineRule="auto"/>
        <w:ind w:firstLine="720"/>
      </w:pPr>
      <w:r w:rsidR="060C4198">
        <w:rPr/>
        <w:t>“Muhammad and I broke up and I’m considering saying yes to going out with Chad,” I say.</w:t>
      </w:r>
      <w:del w:author="Gary Smailes" w:date="2024-01-11T11:15:41.563Z" w:id="1158467100">
        <w:r w:rsidDel="060C4198">
          <w:delText xml:space="preserve">  </w:delText>
        </w:r>
      </w:del>
      <w:ins w:author="Gary Smailes" w:date="2024-01-11T11:15:41.564Z" w:id="424203783">
        <w:r w:rsidR="060C4198">
          <w:t xml:space="preserve"> </w:t>
        </w:r>
      </w:ins>
    </w:p>
    <w:p w:rsidRPr="00117F89" w:rsidR="00425D1E" w:rsidP="00425D1E" w:rsidRDefault="00425D1E" w14:paraId="411F178F" w14:textId="77777777">
      <w:pPr>
        <w:pStyle w:val="ql-align-justify"/>
        <w:spacing w:before="0" w:beforeAutospacing="0" w:after="0" w:afterAutospacing="0" w:line="480" w:lineRule="auto"/>
        <w:ind w:firstLine="720"/>
      </w:pPr>
      <w:r w:rsidRPr="00117F89">
        <w:t>“Yeah, he’s been talking about you a lot. He says you’re really his type,” she says.</w:t>
      </w:r>
    </w:p>
    <w:p w:rsidRPr="00117F89" w:rsidR="00425D1E" w:rsidP="00425D1E" w:rsidRDefault="00425D1E" w14:paraId="60D7B1B3" w14:textId="77777777">
      <w:pPr>
        <w:pStyle w:val="ql-align-justify"/>
        <w:spacing w:before="0" w:beforeAutospacing="0" w:after="0" w:afterAutospacing="0" w:line="480" w:lineRule="auto"/>
        <w:ind w:firstLine="720"/>
      </w:pPr>
      <w:r w:rsidRPr="00117F89">
        <w:t>She looks around like there might be a spy lurking about and whispers, “In fact, he was just telling me last night. A bunch of us did mushrooms, I didn’t sleep, and I’m still high.”</w:t>
      </w:r>
    </w:p>
    <w:p w:rsidRPr="00117F89" w:rsidR="00425D1E" w:rsidP="00425D1E" w:rsidRDefault="00425D1E" w14:paraId="4DC8F751" w14:textId="77777777">
      <w:pPr>
        <w:pStyle w:val="ql-align-justify"/>
        <w:spacing w:before="0" w:beforeAutospacing="0" w:after="0" w:afterAutospacing="0" w:line="480" w:lineRule="auto"/>
        <w:ind w:firstLine="720"/>
      </w:pPr>
      <w:r w:rsidRPr="00117F89">
        <w:t>I notice now that her eyes are glassy, and her pupils are dilated. She looks flushed.</w:t>
      </w:r>
    </w:p>
    <w:p w:rsidRPr="00117F89" w:rsidR="00425D1E" w:rsidP="00425D1E" w:rsidRDefault="00425D1E" w14:paraId="31C4CFB8" w14:textId="77777777">
      <w:pPr>
        <w:pStyle w:val="ql-align-justify"/>
        <w:spacing w:before="0" w:beforeAutospacing="0" w:after="0" w:afterAutospacing="0" w:line="480" w:lineRule="auto"/>
        <w:ind w:firstLine="720"/>
      </w:pPr>
      <w:r w:rsidRPr="00117F89">
        <w:t>“Oh, I see. You’ll crash later,” I say. </w:t>
      </w:r>
    </w:p>
    <w:p w:rsidRPr="00117F89" w:rsidR="00425D1E" w:rsidP="00425D1E" w:rsidRDefault="00425D1E" w14:paraId="666191E5" w14:textId="77777777">
      <w:pPr>
        <w:pStyle w:val="ql-align-justify"/>
        <w:spacing w:before="0" w:beforeAutospacing="0" w:after="0" w:afterAutospacing="0" w:line="480" w:lineRule="auto"/>
        <w:ind w:firstLine="720"/>
      </w:pPr>
      <w:r w:rsidRPr="00117F89">
        <w:t>I am shocked she’s at work. I guess it’s not a huge deal since we work for a small software development company on the 24</w:t>
      </w:r>
      <w:r w:rsidRPr="00117F89">
        <w:rPr>
          <w:vertAlign w:val="superscript"/>
        </w:rPr>
        <w:t>th</w:t>
      </w:r>
      <w:r w:rsidRPr="00117F89">
        <w:t xml:space="preserve"> floor of the Dane Rauscher building downtown and take the bus to work. </w:t>
      </w:r>
    </w:p>
    <w:p w:rsidRPr="00117F89" w:rsidR="00425D1E" w:rsidP="060C4198" w:rsidRDefault="00425D1E" w14:paraId="4826E60B" w14:textId="682CE6FD">
      <w:pPr>
        <w:pStyle w:val="ql-align-justify"/>
        <w:spacing w:before="0" w:beforeAutospacing="off" w:after="0" w:afterAutospacing="off" w:line="480" w:lineRule="auto"/>
        <w:ind w:firstLine="720"/>
      </w:pPr>
      <w:r w:rsidR="060C4198">
        <w:rPr/>
        <w:t>I know a thing or two about drugs since it was all around me in high school.</w:t>
      </w:r>
      <w:del w:author="Gary Smailes" w:date="2024-01-11T11:15:41.564Z" w:id="1411050289">
        <w:r w:rsidDel="060C4198">
          <w:delText xml:space="preserve">  </w:delText>
        </w:r>
      </w:del>
      <w:ins w:author="Gary Smailes" w:date="2024-01-11T11:15:41.564Z" w:id="897614256">
        <w:r w:rsidR="060C4198">
          <w:t xml:space="preserve"> </w:t>
        </w:r>
      </w:ins>
      <w:r w:rsidR="060C4198">
        <w:rPr/>
        <w:t>Mushrooms, pot, LSD, codeine. You name it. My high school boyfriend, Chase, did plenty of them.</w:t>
      </w:r>
    </w:p>
    <w:p w:rsidRPr="00117F89" w:rsidR="00425D1E" w:rsidP="00425D1E" w:rsidRDefault="00425D1E" w14:paraId="17540466" w14:textId="77777777">
      <w:pPr>
        <w:pStyle w:val="ql-align-justify"/>
        <w:spacing w:before="0" w:beforeAutospacing="0" w:after="0" w:afterAutospacing="0" w:line="480" w:lineRule="auto"/>
        <w:ind w:firstLine="720"/>
      </w:pPr>
      <w:r w:rsidRPr="00117F89">
        <w:t>“Well, I better get to work,” I say. She throws me a peace sign and turns back to her computer.</w:t>
      </w:r>
    </w:p>
    <w:p w:rsidRPr="00117F89" w:rsidR="00425D1E" w:rsidP="060C4198" w:rsidRDefault="00425D1E" w14:paraId="0D396CB6" w14:textId="77777777">
      <w:pPr>
        <w:pStyle w:val="ql-align-justify"/>
        <w:spacing w:before="0" w:beforeAutospacing="off" w:after="0" w:afterAutospacing="off" w:line="480" w:lineRule="auto"/>
        <w:ind w:firstLine="720"/>
      </w:pPr>
      <w:r w:rsidR="060C4198">
        <w:rPr/>
        <w:t>On my lunch break I decide to call Chad</w:t>
      </w:r>
      <w:del w:author="Gary Smailes" w:date="2024-01-11T15:22:37.375Z" w:id="546846813">
        <w:r w:rsidDel="060C4198">
          <w:delText xml:space="preserve"> and see if he wants to meet up for drinks after work</w:delText>
        </w:r>
      </w:del>
      <w:r w:rsidR="060C4198">
        <w:rPr/>
        <w:t>.</w:t>
      </w:r>
    </w:p>
    <w:p w:rsidRPr="00117F89" w:rsidR="00425D1E" w:rsidP="00425D1E" w:rsidRDefault="00425D1E" w14:paraId="6F0C49AC" w14:textId="77777777">
      <w:pPr>
        <w:pStyle w:val="ql-align-justify"/>
        <w:spacing w:before="0" w:beforeAutospacing="0" w:after="0" w:afterAutospacing="0" w:line="480" w:lineRule="auto"/>
        <w:ind w:firstLine="720"/>
      </w:pPr>
      <w:r w:rsidRPr="00117F89">
        <w:t>“Hey man, are you up for a drink or two tonight?” I ask.</w:t>
      </w:r>
    </w:p>
    <w:p w:rsidRPr="00117F89" w:rsidR="00425D1E" w:rsidP="060C4198" w:rsidRDefault="00425D1E" w14:paraId="4573373B" w14:textId="7BD50D9E">
      <w:pPr>
        <w:pStyle w:val="ql-align-justify"/>
        <w:spacing w:before="0" w:beforeAutospacing="off" w:after="0" w:afterAutospacing="off" w:line="480" w:lineRule="auto"/>
        <w:ind w:firstLine="720"/>
      </w:pPr>
      <w:r w:rsidR="060C4198">
        <w:rPr/>
        <w:t>“Ivy</w:t>
      </w:r>
      <w:del w:author="Gary Smailes" w:date="2024-01-11T11:38:28.372Z" w:id="1046124391">
        <w:r w:rsidDel="060C4198">
          <w:delText>!</w:delText>
        </w:r>
      </w:del>
      <w:ins w:author="Gary Smailes" w:date="2024-01-11T11:38:28.373Z" w:id="271721000">
        <w:r w:rsidR="060C4198">
          <w:t>.</w:t>
        </w:r>
      </w:ins>
      <w:r w:rsidR="060C4198">
        <w:rPr/>
        <w:t> I would love that; where do you want to meet?” he asks.</w:t>
      </w:r>
    </w:p>
    <w:p w:rsidRPr="00117F89" w:rsidR="00425D1E" w:rsidP="060C4198" w:rsidRDefault="00425D1E" w14:paraId="701AB410" w14:textId="77777777">
      <w:pPr>
        <w:pStyle w:val="ql-align-justify"/>
        <w:spacing w:before="0" w:beforeAutospacing="off" w:after="0" w:afterAutospacing="off" w:line="480" w:lineRule="auto"/>
        <w:ind w:firstLine="720"/>
      </w:pPr>
      <w:r w:rsidR="060C4198">
        <w:rPr/>
        <w:t>“How about we meet at the Nicollet mall and decide?”</w:t>
      </w:r>
      <w:del w:author="Gary Smailes" w:date="2024-01-11T15:22:47.897Z" w:id="2014431827">
        <w:r w:rsidDel="060C4198">
          <w:delText xml:space="preserve"> I say.</w:delText>
        </w:r>
      </w:del>
    </w:p>
    <w:p w:rsidRPr="00117F89" w:rsidR="00425D1E" w:rsidP="060C4198" w:rsidRDefault="00425D1E" w14:paraId="4B7ABDA7" w14:textId="117ACEA0">
      <w:pPr>
        <w:pStyle w:val="ql-align-justify"/>
        <w:spacing w:before="0" w:beforeAutospacing="off" w:after="0" w:afterAutospacing="off" w:line="480" w:lineRule="auto"/>
        <w:ind w:firstLine="720"/>
      </w:pPr>
      <w:r w:rsidR="060C4198">
        <w:rPr/>
        <w:t xml:space="preserve">“Sounds great; see you at </w:t>
      </w:r>
      <w:ins w:author="Gary Smailes" w:date="2024-01-11T15:26:48.588Z" w:id="1537074793">
        <w:r w:rsidR="060C4198">
          <w:t>five</w:t>
        </w:r>
      </w:ins>
      <w:del w:author="Gary Smailes" w:date="2024-01-11T15:26:47.383Z" w:id="579979830">
        <w:r w:rsidDel="060C4198">
          <w:delText>5</w:delText>
        </w:r>
      </w:del>
      <w:r w:rsidR="060C4198">
        <w:rPr/>
        <w:t>?” he asks.</w:t>
      </w:r>
    </w:p>
    <w:p w:rsidRPr="00117F89" w:rsidR="00425D1E" w:rsidP="00425D1E" w:rsidRDefault="00425D1E" w14:paraId="3ECA829D" w14:textId="77777777">
      <w:pPr>
        <w:pStyle w:val="ql-align-justify"/>
        <w:spacing w:before="0" w:beforeAutospacing="0" w:after="0" w:afterAutospacing="0" w:line="480" w:lineRule="auto"/>
        <w:ind w:firstLine="720"/>
      </w:pPr>
      <w:r w:rsidRPr="00117F89">
        <w:t>“Yep, sounds perfect,” I say.</w:t>
      </w:r>
    </w:p>
    <w:p w:rsidRPr="00117F89" w:rsidR="00425D1E" w:rsidP="060C4198" w:rsidRDefault="00425D1E" w14:paraId="7A019DCB" w14:textId="77777777">
      <w:pPr>
        <w:pStyle w:val="ql-align-justify"/>
        <w:spacing w:before="0" w:beforeAutospacing="off" w:after="0" w:afterAutospacing="off" w:line="480" w:lineRule="auto"/>
        <w:ind w:firstLine="720"/>
      </w:pPr>
      <w:commentRangeStart w:id="2057130782"/>
      <w:r w:rsidR="060C4198">
        <w:rPr/>
        <w:t>I’m</w:t>
      </w:r>
      <w:r w:rsidR="060C4198">
        <w:rPr/>
        <w:t xml:space="preserve"> wandering around Nicollet mall a</w:t>
      </w:r>
      <w:commentRangeEnd w:id="2057130782"/>
      <w:r>
        <w:rPr>
          <w:rStyle w:val="CommentReference"/>
        </w:rPr>
        <w:commentReference w:id="2057130782"/>
      </w:r>
      <w:r w:rsidR="060C4198">
        <w:rPr/>
        <w:t xml:space="preserve">t 5:30 and </w:t>
      </w:r>
      <w:del w:author="Gary Smailes" w:date="2024-01-11T15:31:03.103Z" w:id="1632610426">
        <w:r w:rsidDel="060C4198">
          <w:delText xml:space="preserve">finally </w:delText>
        </w:r>
      </w:del>
      <w:r w:rsidR="060C4198">
        <w:rPr/>
        <w:t>spot him. He looks great; tall, dirty blonde hair cut shot and styled nice; perfectly fitted jeans and a shirt that hugs his muscles in all the right places. He turns and sees me too, gives me a wave and starts prancing toward me. </w:t>
      </w:r>
      <w:r w:rsidRPr="060C4198" w:rsidR="060C4198">
        <w:rPr>
          <w:rStyle w:val="Emphasis"/>
        </w:rPr>
        <w:t>Dork.</w:t>
      </w:r>
    </w:p>
    <w:p w:rsidRPr="00117F89" w:rsidR="00425D1E" w:rsidP="00425D1E" w:rsidRDefault="00425D1E" w14:paraId="2B0F7001" w14:textId="77777777">
      <w:pPr>
        <w:pStyle w:val="ql-align-justify"/>
        <w:spacing w:before="0" w:beforeAutospacing="0" w:after="0" w:afterAutospacing="0" w:line="480" w:lineRule="auto"/>
        <w:ind w:firstLine="720"/>
      </w:pPr>
      <w:r w:rsidRPr="00117F89">
        <w:t>“Hey, you look great,” he says. </w:t>
      </w:r>
      <w:r w:rsidRPr="00117F89">
        <w:rPr>
          <w:rStyle w:val="Emphasis"/>
        </w:rPr>
        <w:t>Lie. </w:t>
      </w:r>
    </w:p>
    <w:p w:rsidRPr="00117F89" w:rsidR="00425D1E" w:rsidP="00425D1E" w:rsidRDefault="00425D1E" w14:paraId="0A48A890" w14:textId="77777777">
      <w:pPr>
        <w:pStyle w:val="ql-align-justify"/>
        <w:spacing w:before="0" w:beforeAutospacing="0" w:after="0" w:afterAutospacing="0" w:line="480" w:lineRule="auto"/>
        <w:ind w:firstLine="720"/>
      </w:pPr>
      <w:r w:rsidRPr="00117F89">
        <w:t>“Where do you want to go?” I ask.</w:t>
      </w:r>
    </w:p>
    <w:p w:rsidRPr="00117F89" w:rsidR="00425D1E" w:rsidP="060C4198" w:rsidRDefault="00425D1E" w14:paraId="207759C2" w14:textId="77777777">
      <w:pPr>
        <w:pStyle w:val="ql-align-justify"/>
        <w:spacing w:before="0" w:beforeAutospacing="off" w:after="0" w:afterAutospacing="off" w:line="480" w:lineRule="auto"/>
        <w:ind w:firstLine="720"/>
      </w:pPr>
      <w:r w:rsidR="060C4198">
        <w:rPr/>
        <w:t>“I don’t know, should we walk a while and see where it takes us?”</w:t>
      </w:r>
      <w:del w:author="Gary Smailes" w:date="2024-01-11T15:32:25.792Z" w:id="1388643973">
        <w:r w:rsidDel="060C4198">
          <w:delText xml:space="preserve"> he asks.</w:delText>
        </w:r>
      </w:del>
    </w:p>
    <w:p w:rsidRPr="00117F89" w:rsidR="00425D1E" w:rsidP="060C4198" w:rsidRDefault="00425D1E" w14:paraId="1DBB18DB" w14:textId="31A3CB2F">
      <w:pPr>
        <w:pStyle w:val="ql-align-justify"/>
        <w:spacing w:before="0" w:beforeAutospacing="off" w:after="0" w:afterAutospacing="off" w:line="480" w:lineRule="auto"/>
        <w:ind w:firstLine="720"/>
        <w:rPr>
          <w:del w:author="Gary Smailes" w:date="2024-01-11T15:32:28.829Z" w:id="1478769786"/>
        </w:rPr>
      </w:pPr>
      <w:r w:rsidR="060C4198">
        <w:rPr/>
        <w:t>“Sure</w:t>
      </w:r>
      <w:ins w:author="Gary Smailes" w:date="2024-01-11T15:32:30.701Z" w:id="755057374">
        <w:r w:rsidR="060C4198">
          <w:t>.</w:t>
        </w:r>
      </w:ins>
      <w:del w:author="Gary Smailes" w:date="2024-01-11T15:32:29.994Z" w:id="1598851079">
        <w:r w:rsidDel="060C4198">
          <w:delText>,</w:delText>
        </w:r>
      </w:del>
      <w:r w:rsidR="060C4198">
        <w:rPr/>
        <w:t>”</w:t>
      </w:r>
      <w:del w:author="Gary Smailes" w:date="2024-01-11T15:32:28.83Z" w:id="907163959">
        <w:r w:rsidDel="060C4198">
          <w:delText xml:space="preserve"> I say.</w:delText>
        </w:r>
      </w:del>
    </w:p>
    <w:p w:rsidRPr="00117F89" w:rsidR="00425D1E" w:rsidP="060C4198" w:rsidRDefault="00425D1E" w14:paraId="2DB557EF" w14:textId="69B30E65">
      <w:pPr>
        <w:pStyle w:val="ql-align-justify"/>
        <w:spacing w:before="0" w:beforeAutospacing="off" w:after="0" w:afterAutospacing="off" w:line="480" w:lineRule="auto"/>
        <w:ind w:firstLine="720"/>
        <w:rPr>
          <w:del w:author="Gary Smailes" w:date="2024-01-11T15:32:52.085Z" w:id="1168793962"/>
        </w:rPr>
      </w:pPr>
      <w:r w:rsidR="060C4198">
        <w:rPr/>
        <w:t>I glance to my left. </w:t>
      </w:r>
      <w:r w:rsidR="060C4198">
        <w:rPr/>
        <w:t>There’s</w:t>
      </w:r>
      <w:r w:rsidR="060C4198">
        <w:rPr/>
        <w:t xml:space="preserve"> a man holding a sign. It is a ragged cardboard square and reads in large awkward letters, </w:t>
      </w:r>
      <w:ins w:author="Gary Smailes" w:date="2024-01-11T15:32:37.754Z" w:id="441749986">
        <w:r w:rsidR="060C4198">
          <w:t>“</w:t>
        </w:r>
      </w:ins>
      <w:r w:rsidR="060C4198">
        <w:rPr/>
        <w:t>Military veteran, Homeless, Anything Helps</w:t>
      </w:r>
      <w:ins w:author="Gary Smailes" w:date="2024-01-11T15:32:40.377Z" w:id="259056601">
        <w:r w:rsidR="060C4198">
          <w:t>”</w:t>
        </w:r>
      </w:ins>
      <w:r w:rsidR="060C4198">
        <w:rPr/>
        <w:t>.</w:t>
      </w:r>
      <w:r w:rsidR="060C4198">
        <w:rPr/>
        <w:t> He gives the man a look that I</w:t>
      </w:r>
      <w:r w:rsidR="060C4198">
        <w:rPr/>
        <w:t xml:space="preserve"> </w:t>
      </w:r>
      <w:r w:rsidR="060C4198">
        <w:rPr/>
        <w:t>don’</w:t>
      </w:r>
      <w:r w:rsidR="060C4198">
        <w:rPr/>
        <w:t>t</w:t>
      </w:r>
      <w:r w:rsidR="060C4198">
        <w:rPr/>
        <w:t xml:space="preserve"> completely understand but figure is disdain. I take a step sideways towards the man while reaching in my pocket, glance at Chad, and my next step is straight and continues in line with him after he gives me the same look. </w:t>
      </w:r>
    </w:p>
    <w:p w:rsidRPr="00117F89" w:rsidR="00425D1E" w:rsidP="060C4198" w:rsidRDefault="00425D1E" w14:paraId="20FB4584" w14:textId="77777777" w14:noSpellErr="1">
      <w:pPr>
        <w:pStyle w:val="ql-align-justify"/>
        <w:spacing w:before="0" w:beforeAutospacing="off" w:after="0" w:afterAutospacing="off" w:line="480" w:lineRule="auto"/>
        <w:ind w:firstLine="0"/>
        <w:pPrChange w:author="Gary Smailes" w:date="2024-01-11T15:32:51.914Z">
          <w:pPr>
            <w:pStyle w:val="ql-align-justify"/>
            <w:spacing w:before="0" w:beforeAutospacing="off" w:after="0" w:afterAutospacing="off" w:line="480" w:lineRule="auto"/>
            <w:ind w:firstLine="720"/>
          </w:pPr>
        </w:pPrChange>
      </w:pPr>
      <w:r w:rsidR="060C4198">
        <w:rPr/>
        <w:t xml:space="preserve">I also take my hand out of my pocket and return my arms to a slow sway. I am not comfortable with just walking away, but </w:t>
      </w:r>
      <w:r w:rsidR="060C4198">
        <w:rPr/>
        <w:t>don’t</w:t>
      </w:r>
      <w:r w:rsidR="060C4198">
        <w:rPr/>
        <w:t xml:space="preserve"> want to start something. </w:t>
      </w:r>
    </w:p>
    <w:p w:rsidRPr="00117F89" w:rsidR="00425D1E" w:rsidP="060C4198" w:rsidRDefault="00425D1E" w14:paraId="62A69CB0" w14:textId="62444893">
      <w:pPr>
        <w:pStyle w:val="ql-align-justify"/>
        <w:spacing w:before="0" w:beforeAutospacing="off" w:after="0" w:afterAutospacing="off" w:line="480" w:lineRule="auto"/>
        <w:ind w:firstLine="720"/>
      </w:pPr>
      <w:r w:rsidR="060C4198">
        <w:rPr/>
        <w:t xml:space="preserve">“Why don’t you just give them food or something else instead of money? Then you know they </w:t>
      </w:r>
      <w:r w:rsidR="060C4198">
        <w:rPr/>
        <w:t>aren’t</w:t>
      </w:r>
      <w:r w:rsidR="060C4198">
        <w:rPr/>
        <w:t xml:space="preserve"> using it to buy alcohol or drugs,” I say.</w:t>
      </w:r>
      <w:del w:author="Gary Smailes" w:date="2024-01-11T11:15:41.565Z" w:id="1027110428">
        <w:r w:rsidDel="060C4198">
          <w:delText xml:space="preserve">  </w:delText>
        </w:r>
      </w:del>
      <w:ins w:author="Gary Smailes" w:date="2024-01-11T11:15:41.565Z" w:id="1925865554">
        <w:r w:rsidR="060C4198">
          <w:t xml:space="preserve"> </w:t>
        </w:r>
      </w:ins>
      <w:r w:rsidR="060C4198">
        <w:rPr/>
        <w:t xml:space="preserve">I </w:t>
      </w:r>
      <w:r w:rsidR="060C4198">
        <w:rPr/>
        <w:t>can’t</w:t>
      </w:r>
      <w:r w:rsidR="060C4198">
        <w:rPr/>
        <w:t xml:space="preserve"> help it; I am starting </w:t>
      </w:r>
      <w:r w:rsidR="060C4198">
        <w:rPr/>
        <w:t>something after all</w:t>
      </w:r>
      <w:r w:rsidR="060C4198">
        <w:rPr/>
        <w:t>.</w:t>
      </w:r>
    </w:p>
    <w:p w:rsidRPr="00117F89" w:rsidR="00425D1E" w:rsidP="00425D1E" w:rsidRDefault="00425D1E" w14:paraId="2CD5ED92" w14:textId="77777777">
      <w:pPr>
        <w:pStyle w:val="ql-align-justify"/>
        <w:spacing w:before="0" w:beforeAutospacing="0" w:after="0" w:afterAutospacing="0" w:line="480" w:lineRule="auto"/>
        <w:ind w:firstLine="720"/>
      </w:pPr>
      <w:r w:rsidRPr="00117F89">
        <w:t>“I just don’t believe in it, ok? I think they could get a job or support themselves somehow. It’s like those people who take advantage of welfare,” he says rolling his eyes. </w:t>
      </w:r>
    </w:p>
    <w:p w:rsidRPr="00117F89" w:rsidR="00425D1E" w:rsidP="060C4198" w:rsidRDefault="00425D1E" w14:paraId="2607C784" w14:textId="0DDAFE56">
      <w:pPr>
        <w:pStyle w:val="ql-align-justify"/>
        <w:spacing w:before="0" w:beforeAutospacing="off" w:after="0" w:afterAutospacing="off" w:line="480" w:lineRule="auto"/>
        <w:ind w:firstLine="720"/>
      </w:pPr>
      <w:r w:rsidR="060C4198">
        <w:rPr/>
        <w:t xml:space="preserve">“You know, welfare helped my mom through the toughest times in our life and provided for us for a short time after my </w:t>
      </w:r>
      <w:r w:rsidR="060C4198">
        <w:rPr/>
        <w:t>Mom</w:t>
      </w:r>
      <w:r w:rsidR="060C4198">
        <w:rPr/>
        <w:t xml:space="preserve"> and Dad divorced</w:t>
      </w:r>
      <w:ins w:author="Gary Smailes" w:date="2024-01-11T15:33:19.093Z" w:id="1146008063">
        <w:r w:rsidR="060C4198">
          <w:t>.</w:t>
        </w:r>
      </w:ins>
      <w:del w:author="Gary Smailes" w:date="2024-01-11T15:33:18.806Z" w:id="615558020">
        <w:r w:rsidDel="060C4198">
          <w:delText>,</w:delText>
        </w:r>
      </w:del>
      <w:r w:rsidR="060C4198">
        <w:rPr/>
        <w:t>”</w:t>
      </w:r>
      <w:del w:author="Gary Smailes" w:date="2024-01-11T15:33:17.458Z" w:id="1016534524">
        <w:r w:rsidDel="060C4198">
          <w:delText xml:space="preserve"> I say.</w:delText>
        </w:r>
      </w:del>
    </w:p>
    <w:p w:rsidRPr="00117F89" w:rsidR="00425D1E" w:rsidP="00425D1E" w:rsidRDefault="00425D1E" w14:paraId="137DE5C0" w14:textId="77777777">
      <w:pPr>
        <w:pStyle w:val="ql-align-justify"/>
        <w:spacing w:before="0" w:beforeAutospacing="0" w:after="0" w:afterAutospacing="0" w:line="480" w:lineRule="auto"/>
        <w:ind w:firstLine="720"/>
      </w:pPr>
      <w:r w:rsidRPr="00117F89">
        <w:t>“Well, that’s great, but not everyone uses the system the way it’s meant to be used. And you talk about the Peace Corp sometimes. We have enough problems here; why should we go and help other countries; it’s irresponsible,” he says.</w:t>
      </w:r>
    </w:p>
    <w:p w:rsidRPr="00117F89" w:rsidR="00425D1E" w:rsidP="00425D1E" w:rsidRDefault="00425D1E" w14:paraId="5FE3C593" w14:textId="77777777">
      <w:pPr>
        <w:pStyle w:val="ql-align-justify"/>
        <w:spacing w:before="0" w:beforeAutospacing="0" w:after="0" w:afterAutospacing="0" w:line="480" w:lineRule="auto"/>
      </w:pPr>
      <w:r w:rsidRPr="00117F89">
        <w:t> </w:t>
      </w:r>
      <w:r>
        <w:tab/>
      </w:r>
      <w:r w:rsidRPr="00117F89">
        <w:rPr>
          <w:rStyle w:val="Emphasis"/>
        </w:rPr>
        <w:t>His world is small.</w:t>
      </w:r>
    </w:p>
    <w:p w:rsidRPr="00117F89" w:rsidR="00425D1E" w:rsidP="00425D1E" w:rsidRDefault="00425D1E" w14:paraId="401F758A" w14:textId="77777777">
      <w:pPr>
        <w:pStyle w:val="ql-align-justify"/>
        <w:spacing w:before="0" w:beforeAutospacing="0" w:after="0" w:afterAutospacing="0" w:line="480" w:lineRule="auto"/>
        <w:ind w:firstLine="720"/>
      </w:pPr>
      <w:r w:rsidRPr="00117F89">
        <w:t>“Well, I applied for the Peace Corp and will most likely be in the IT sector somewhere in Central America. I don’t plan to leave soon, but am heavily considering it,” I say.</w:t>
      </w:r>
    </w:p>
    <w:p w:rsidRPr="00117F89" w:rsidR="00425D1E" w:rsidP="060C4198" w:rsidRDefault="00425D1E" w14:paraId="11ED0082" w14:textId="77777777">
      <w:pPr>
        <w:pStyle w:val="ql-align-justify"/>
        <w:spacing w:before="0" w:beforeAutospacing="off" w:after="0" w:afterAutospacing="off" w:line="480" w:lineRule="auto"/>
        <w:ind w:firstLine="720"/>
      </w:pPr>
      <w:del w:author="Gary Smailes" w:date="2024-01-11T15:39:42.187Z" w:id="1446022616">
        <w:r w:rsidDel="060C4198">
          <w:delText xml:space="preserve">He ignores me and says, </w:delText>
        </w:r>
      </w:del>
      <w:r w:rsidR="060C4198">
        <w:rPr/>
        <w:t>“Let’s go have a drink here.”</w:t>
      </w:r>
    </w:p>
    <w:p w:rsidRPr="00117F89" w:rsidR="00425D1E" w:rsidP="060C4198" w:rsidRDefault="00425D1E" w14:paraId="4C3938BE" w14:textId="6B2E91AA">
      <w:pPr>
        <w:pStyle w:val="ql-align-justify"/>
        <w:spacing w:before="0" w:beforeAutospacing="off" w:after="0" w:afterAutospacing="off" w:line="480" w:lineRule="auto"/>
        <w:ind w:firstLine="720"/>
      </w:pPr>
      <w:r w:rsidR="060C4198">
        <w:rPr/>
        <w:t>I’ll</w:t>
      </w:r>
      <w:r w:rsidR="060C4198">
        <w:rPr/>
        <w:t xml:space="preserve"> never know what happened to the man, but </w:t>
      </w:r>
      <w:r w:rsidR="060C4198">
        <w:rPr/>
        <w:t>perhaps me</w:t>
      </w:r>
      <w:r w:rsidR="060C4198">
        <w:rPr/>
        <w:t xml:space="preserve"> obviously avoiding him had an impact. </w:t>
      </w:r>
      <w:r w:rsidR="060C4198">
        <w:rPr/>
        <w:t>Perhaps he</w:t>
      </w:r>
      <w:r w:rsidR="060C4198">
        <w:rPr/>
        <w:t xml:space="preserve"> </w:t>
      </w:r>
      <w:r w:rsidR="060C4198">
        <w:rPr/>
        <w:t>doesn’t</w:t>
      </w:r>
      <w:r w:rsidR="060C4198">
        <w:rPr/>
        <w:t xml:space="preserve"> care. He </w:t>
      </w:r>
      <w:r w:rsidR="060C4198">
        <w:rPr/>
        <w:t>isn’t</w:t>
      </w:r>
      <w:r w:rsidR="060C4198">
        <w:rPr/>
        <w:t xml:space="preserve"> a regular like some of the homeless people I see at the bus stop in the mornings and evenings </w:t>
      </w:r>
      <w:r w:rsidR="060C4198">
        <w:rPr/>
        <w:t>to</w:t>
      </w:r>
      <w:r w:rsidR="060C4198">
        <w:rPr/>
        <w:t xml:space="preserve"> and from work.</w:t>
      </w:r>
      <w:del w:author="Gary Smailes" w:date="2024-01-11T11:15:41.566Z" w:id="218959780">
        <w:r w:rsidDel="060C4198">
          <w:delText xml:space="preserve">  </w:delText>
        </w:r>
      </w:del>
      <w:ins w:author="Gary Smailes" w:date="2024-01-11T11:15:41.567Z" w:id="1940117281">
        <w:r w:rsidR="060C4198">
          <w:t xml:space="preserve"> </w:t>
        </w:r>
      </w:ins>
      <w:r w:rsidR="060C4198">
        <w:rPr/>
        <w:t>They walk up and down the crowds of people asking for something, needing something. </w:t>
      </w:r>
    </w:p>
    <w:p w:rsidRPr="00117F89" w:rsidR="00425D1E" w:rsidP="00425D1E" w:rsidRDefault="00425D1E" w14:paraId="4A42AFBC" w14:textId="77777777">
      <w:pPr>
        <w:pStyle w:val="ql-align-justify"/>
        <w:spacing w:before="0" w:beforeAutospacing="0" w:after="0" w:afterAutospacing="0" w:line="480" w:lineRule="auto"/>
        <w:ind w:firstLine="720"/>
      </w:pPr>
      <w:r w:rsidRPr="00117F89">
        <w:t>Maybe just human kindness. </w:t>
      </w:r>
    </w:p>
    <w:p w:rsidRPr="00117F89" w:rsidR="00425D1E" w:rsidP="00425D1E" w:rsidRDefault="00425D1E" w14:paraId="7B5C898C" w14:textId="77777777">
      <w:pPr>
        <w:pStyle w:val="ql-align-justify"/>
        <w:spacing w:before="0" w:beforeAutospacing="0" w:after="0" w:afterAutospacing="0" w:line="480" w:lineRule="auto"/>
        <w:ind w:firstLine="720"/>
      </w:pPr>
      <w:r w:rsidRPr="00117F89">
        <w:t>I know Chad and I are incompatible, he is Republican, after all, but we have fun when we aren’t talking about our views on social programs or politics. Perhaps he is against it all because it might take me away.</w:t>
      </w:r>
    </w:p>
    <w:p w:rsidRPr="00117F89" w:rsidR="00425D1E" w:rsidP="060C4198" w:rsidRDefault="00425D1E" w14:paraId="2815C04A" w14:textId="78802355">
      <w:pPr>
        <w:pStyle w:val="ql-align-justify"/>
        <w:spacing w:before="0" w:beforeAutospacing="off" w:after="0" w:afterAutospacing="off" w:line="480" w:lineRule="auto"/>
        <w:ind w:firstLine="720"/>
      </w:pPr>
      <w:r w:rsidR="060C4198">
        <w:rPr/>
        <w:t xml:space="preserve">I </w:t>
      </w:r>
      <w:r w:rsidR="060C4198">
        <w:rPr/>
        <w:t>encounter</w:t>
      </w:r>
      <w:r w:rsidR="060C4198">
        <w:rPr/>
        <w:t xml:space="preserve"> a lot of </w:t>
      </w:r>
      <w:r w:rsidRPr="060C4198" w:rsidR="060C4198">
        <w:rPr>
          <w:i w:val="1"/>
          <w:iCs w:val="1"/>
        </w:rPr>
        <w:t>them</w:t>
      </w:r>
      <w:r w:rsidR="060C4198">
        <w:rPr/>
        <w:t>, Republicans, I suppose, because I work in a male dominated, power and money hungry field, </w:t>
      </w:r>
      <w:r w:rsidR="060C4198">
        <w:rPr/>
        <w:t>IT.</w:t>
      </w:r>
      <w:del w:author="Gary Smailes" w:date="2024-01-11T11:15:41.567Z" w:id="543446491">
        <w:r w:rsidDel="060C4198">
          <w:delText xml:space="preserve">  </w:delText>
        </w:r>
      </w:del>
      <w:ins w:author="Gary Smailes" w:date="2024-01-11T11:15:41.568Z" w:id="366714760">
        <w:r w:rsidR="060C4198">
          <w:t xml:space="preserve"> </w:t>
        </w:r>
      </w:ins>
      <w:r w:rsidR="060C4198">
        <w:rPr/>
        <w:t xml:space="preserve">I love the work and </w:t>
      </w:r>
      <w:r w:rsidR="060C4198">
        <w:rPr/>
        <w:t>I’m</w:t>
      </w:r>
      <w:r w:rsidR="060C4198">
        <w:rPr/>
        <w:t xml:space="preserve"> good at it, though, and our generation, tail end of X and beginning of millennial, is defining it despite the challenges with Y2K and the .com bubble burst that are just four years behind us. We women have it especially tough in this field, but </w:t>
      </w:r>
      <w:r w:rsidR="060C4198">
        <w:rPr/>
        <w:t>it's</w:t>
      </w:r>
      <w:r w:rsidR="060C4198">
        <w:rPr/>
        <w:t xml:space="preserve"> worth the daily fight to advance our gender. </w:t>
      </w:r>
      <w:r w:rsidR="060C4198">
        <w:rPr/>
        <w:t>We're</w:t>
      </w:r>
      <w:r w:rsidR="060C4198">
        <w:rPr/>
        <w:t xml:space="preserve"> building the marble staircase and </w:t>
      </w:r>
      <w:r w:rsidR="060C4198">
        <w:rPr/>
        <w:t>I'm</w:t>
      </w:r>
      <w:r w:rsidR="060C4198">
        <w:rPr/>
        <w:t xml:space="preserve"> </w:t>
      </w:r>
      <w:r w:rsidR="060C4198">
        <w:rPr/>
        <w:t>determined</w:t>
      </w:r>
      <w:r w:rsidR="060C4198">
        <w:rPr/>
        <w:t xml:space="preserve"> to stay in it despite the harassment, unconscious bias, and microaggressions.</w:t>
      </w:r>
    </w:p>
    <w:p w:rsidRPr="00117F89" w:rsidR="00425D1E" w:rsidP="00425D1E" w:rsidRDefault="00425D1E" w14:paraId="657E973F" w14:textId="77777777">
      <w:pPr>
        <w:pStyle w:val="ql-align-justify"/>
        <w:spacing w:before="0" w:beforeAutospacing="0" w:after="0" w:afterAutospacing="0" w:line="480" w:lineRule="auto"/>
        <w:ind w:firstLine="720"/>
      </w:pPr>
      <w:r w:rsidRPr="00117F89">
        <w:t>When Bush was against gay marriage my Republican friend from college adamantly supported him, but never brought up this issue. I did. </w:t>
      </w:r>
    </w:p>
    <w:p w:rsidRPr="00117F89" w:rsidR="00425D1E" w:rsidP="00425D1E" w:rsidRDefault="00425D1E" w14:paraId="447D26DA" w14:textId="77777777">
      <w:pPr>
        <w:pStyle w:val="ql-align-justify"/>
        <w:spacing w:before="0" w:beforeAutospacing="0" w:after="0" w:afterAutospacing="0" w:line="480" w:lineRule="auto"/>
        <w:ind w:firstLine="720"/>
      </w:pPr>
      <w:r w:rsidRPr="00117F89">
        <w:t>I said, “You have friends that are gay, so how can you support someone who doesn’t believe in their right to marry and have the same type of life as you or me?”</w:t>
      </w:r>
    </w:p>
    <w:p w:rsidRPr="00117F89" w:rsidR="00425D1E" w:rsidP="060C4198" w:rsidRDefault="00425D1E" w14:paraId="1048404E" w14:textId="3682EBF5">
      <w:pPr>
        <w:pStyle w:val="ql-align-justify"/>
        <w:spacing w:before="0" w:beforeAutospacing="off" w:after="0" w:afterAutospacing="off" w:line="480" w:lineRule="auto"/>
        <w:ind w:firstLine="720"/>
        <w:pPrChange w:author="Gary Smailes" w:date="2024-01-11T15:41:00.359Z">
          <w:pPr>
            <w:pStyle w:val="ql-align-justify"/>
            <w:spacing w:before="0" w:beforeAutospacing="off" w:after="0" w:afterAutospacing="off" w:line="480" w:lineRule="auto"/>
          </w:pPr>
        </w:pPrChange>
      </w:pPr>
      <w:r w:rsidR="060C4198">
        <w:rPr/>
        <w:t>He said nothing. That was the one time he was speechless and without a comeback. We had been friends for a long time, since our first years of college when we met in the computer lab, and he always had something to say.</w:t>
      </w:r>
    </w:p>
    <w:p w:rsidRPr="00117F89" w:rsidR="00425D1E" w:rsidP="060C4198" w:rsidRDefault="00425D1E" w14:paraId="3ED7B246" w14:textId="6D1C2658">
      <w:pPr>
        <w:pStyle w:val="ql-align-justify"/>
        <w:suppressLineNumbers w:val="0"/>
        <w:bidi w:val="0"/>
        <w:spacing w:before="0" w:beforeAutospacing="off" w:after="0" w:afterAutospacing="off" w:line="480" w:lineRule="auto"/>
        <w:ind w:left="0" w:right="0" w:firstLine="720"/>
        <w:jc w:val="left"/>
      </w:pPr>
      <w:r w:rsidR="060C4198">
        <w:rPr/>
        <w:t xml:space="preserve">Even though a lot of people </w:t>
      </w:r>
      <w:r w:rsidR="060C4198">
        <w:rPr/>
        <w:t>don’t</w:t>
      </w:r>
      <w:r w:rsidR="060C4198">
        <w:rPr/>
        <w:t xml:space="preserve"> think so, life in the United States is clean and easy for us, and most people </w:t>
      </w:r>
      <w:r w:rsidR="060C4198">
        <w:rPr/>
        <w:t>don’t</w:t>
      </w:r>
      <w:r w:rsidR="060C4198">
        <w:rPr/>
        <w:t xml:space="preserve"> settle down until their late </w:t>
      </w:r>
      <w:del w:author="Gary Smailes" w:date="2024-01-11T15:41:07.573Z" w:id="326415272">
        <w:r w:rsidDel="060C4198">
          <w:delText>20s</w:delText>
        </w:r>
      </w:del>
      <w:ins w:author="Gary Smailes" w:date="2024-01-11T15:41:09.563Z" w:id="1507207446">
        <w:r w:rsidR="060C4198">
          <w:t>twenties</w:t>
        </w:r>
      </w:ins>
      <w:r w:rsidR="060C4198">
        <w:rPr/>
        <w:t>. Bill Clinton, despite his indiscretions, has sustained and even improved this comfort and peace, but Bush is working hard to change it. The threat of war is looming, and I can’t get behind him.</w:t>
      </w:r>
    </w:p>
    <w:p w:rsidR="00425D1E" w:rsidP="060C4198" w:rsidRDefault="00425D1E" w14:paraId="73DEFB46" w14:textId="0C692E2D">
      <w:pPr>
        <w:pStyle w:val="ql-align-justify"/>
        <w:spacing w:before="0" w:beforeAutospacing="off" w:after="0" w:afterAutospacing="off" w:line="480" w:lineRule="auto"/>
        <w:ind w:firstLine="720"/>
      </w:pPr>
      <w:r w:rsidR="060C4198">
        <w:rPr/>
        <w:t xml:space="preserve">Chad snorts at a joke I made jolting me; </w:t>
      </w:r>
      <w:r w:rsidRPr="060C4198" w:rsidR="060C4198">
        <w:rPr>
          <w:i w:val="1"/>
          <w:iCs w:val="1"/>
        </w:rPr>
        <w:t xml:space="preserve">gosh, it </w:t>
      </w:r>
      <w:r w:rsidRPr="060C4198" w:rsidR="060C4198">
        <w:rPr>
          <w:i w:val="1"/>
          <w:iCs w:val="1"/>
        </w:rPr>
        <w:t>wasn’t</w:t>
      </w:r>
      <w:r w:rsidRPr="060C4198" w:rsidR="060C4198">
        <w:rPr>
          <w:i w:val="1"/>
          <w:iCs w:val="1"/>
        </w:rPr>
        <w:t xml:space="preserve"> that funny</w:t>
      </w:r>
      <w:r w:rsidRPr="060C4198" w:rsidR="060C4198">
        <w:rPr>
          <w:i w:val="1"/>
          <w:iCs w:val="1"/>
        </w:rPr>
        <w:t>.</w:t>
      </w:r>
      <w:del w:author="Gary Smailes" w:date="2024-01-11T11:15:41.569Z" w:id="1257682691">
        <w:r w:rsidRPr="060C4198" w:rsidDel="060C4198">
          <w:rPr>
            <w:i w:val="1"/>
            <w:iCs w:val="1"/>
          </w:rPr>
          <w:delText xml:space="preserve">  </w:delText>
        </w:r>
      </w:del>
      <w:ins w:author="Gary Smailes" w:date="2024-01-11T11:15:41.57Z" w:id="1449866897">
        <w:r w:rsidRPr="060C4198" w:rsidR="060C4198">
          <w:rPr>
            <w:i w:val="1"/>
            <w:iCs w:val="1"/>
          </w:rPr>
          <w:t xml:space="preserve"> </w:t>
        </w:r>
      </w:ins>
      <w:r w:rsidR="060C4198">
        <w:rPr/>
        <w:t>Despite our disagreement, we have fun, after a few drinks</w:t>
      </w:r>
      <w:r w:rsidR="060C4198">
        <w:rPr/>
        <w:t>.</w:t>
      </w:r>
      <w:del w:author="Gary Smailes" w:date="2024-01-11T11:15:41.571Z" w:id="299409583">
        <w:r w:rsidDel="060C4198">
          <w:delText xml:space="preserve">  </w:delText>
        </w:r>
      </w:del>
      <w:ins w:author="Gary Smailes" w:date="2024-01-11T11:15:41.571Z" w:id="377667578">
        <w:r w:rsidR="060C4198">
          <w:t xml:space="preserve"> </w:t>
        </w:r>
      </w:ins>
      <w:r w:rsidR="060C4198">
        <w:rPr/>
        <w:t xml:space="preserve">We turn our discussion to our friends, work, and anything that </w:t>
      </w:r>
      <w:r w:rsidR="060C4198">
        <w:rPr/>
        <w:t>won’t</w:t>
      </w:r>
      <w:r w:rsidR="060C4198">
        <w:rPr/>
        <w:t xml:space="preserve"> stir up too many emotions</w:t>
      </w:r>
      <w:r w:rsidR="060C4198">
        <w:rPr/>
        <w:t>.</w:t>
      </w:r>
      <w:del w:author="Gary Smailes" w:date="2024-01-11T11:15:41.571Z" w:id="351413642">
        <w:r w:rsidDel="060C4198">
          <w:delText xml:space="preserve">  </w:delText>
        </w:r>
      </w:del>
      <w:ins w:author="Gary Smailes" w:date="2024-01-11T11:15:41.571Z" w:id="80892359">
        <w:r w:rsidR="060C4198">
          <w:t xml:space="preserve"> </w:t>
        </w:r>
      </w:ins>
      <w:r w:rsidR="060C4198">
        <w:rPr/>
        <w:t xml:space="preserve">Chad drives me home and as we sit in the car, I can feel him wanting something, </w:t>
      </w:r>
      <w:r w:rsidR="060C4198">
        <w:rPr/>
        <w:t>maybe needing</w:t>
      </w:r>
      <w:r w:rsidR="060C4198">
        <w:rPr/>
        <w:t xml:space="preserve"> something</w:t>
      </w:r>
      <w:r w:rsidR="060C4198">
        <w:rPr/>
        <w:t>.</w:t>
      </w:r>
      <w:del w:author="Gary Smailes" w:date="2024-01-11T11:15:41.572Z" w:id="1106793651">
        <w:r w:rsidDel="060C4198">
          <w:delText xml:space="preserve">  </w:delText>
        </w:r>
      </w:del>
      <w:ins w:author="Gary Smailes" w:date="2024-01-11T11:15:41.572Z" w:id="843898176">
        <w:r w:rsidR="060C4198">
          <w:t xml:space="preserve"> </w:t>
        </w:r>
      </w:ins>
      <w:r w:rsidR="060C4198">
        <w:rPr/>
        <w:t xml:space="preserve">Oh no, I started this, but I can squirm out of any </w:t>
      </w:r>
      <w:r w:rsidR="060C4198">
        <w:rPr/>
        <w:t>real physical</w:t>
      </w:r>
      <w:r w:rsidR="060C4198">
        <w:rPr/>
        <w:t xml:space="preserve"> contact, at least for tonight.</w:t>
      </w:r>
    </w:p>
    <w:p w:rsidR="00425D1E" w:rsidP="060C4198" w:rsidRDefault="00425D1E" w14:paraId="4C5A9015" w14:textId="1AF824AE">
      <w:pPr>
        <w:pStyle w:val="ql-align-justify"/>
        <w:spacing w:before="0" w:beforeAutospacing="off" w:after="0" w:afterAutospacing="off" w:line="480" w:lineRule="auto"/>
        <w:ind w:firstLine="720"/>
      </w:pPr>
      <w:r w:rsidR="060C4198">
        <w:rPr/>
        <w:t xml:space="preserve">“Well, thank you, I had fun, I have an early morning, so </w:t>
      </w:r>
      <w:r w:rsidR="060C4198">
        <w:rPr/>
        <w:t>I’ll</w:t>
      </w:r>
      <w:r w:rsidR="060C4198">
        <w:rPr/>
        <w:t xml:space="preserve"> call you,</w:t>
      </w:r>
      <w:ins w:author="Gary Smailes" w:date="2024-01-11T15:42:12.61Z" w:id="1044416476">
        <w:r w:rsidR="060C4198">
          <w:t xml:space="preserve">” </w:t>
        </w:r>
      </w:ins>
      <w:del w:author="Gary Smailes" w:date="2024-01-11T15:42:13.162Z" w:id="562014716">
        <w:r w:rsidDel="060C4198">
          <w:delText xml:space="preserve"> “</w:delText>
        </w:r>
      </w:del>
      <w:r w:rsidR="060C4198">
        <w:rPr/>
        <w:t>I say.</w:t>
      </w:r>
      <w:del w:author="Gary Smailes" w:date="2024-01-11T11:15:41.573Z" w:id="2051324243">
        <w:r w:rsidDel="060C4198">
          <w:delText xml:space="preserve">  </w:delText>
        </w:r>
      </w:del>
      <w:ins w:author="Gary Smailes" w:date="2024-01-11T11:15:41.573Z" w:id="90906069">
        <w:r w:rsidR="060C4198">
          <w:t xml:space="preserve"> </w:t>
        </w:r>
      </w:ins>
      <w:r w:rsidR="060C4198">
        <w:rPr/>
        <w:t>Then, horror of horrors, my hand gets a mind of its own and clenches, my arm raises toward him.</w:t>
      </w:r>
      <w:del w:author="Gary Smailes" w:date="2024-01-11T11:15:41.574Z" w:id="734775781">
        <w:r w:rsidDel="060C4198">
          <w:delText xml:space="preserve">  </w:delText>
        </w:r>
      </w:del>
      <w:ins w:author="Gary Smailes" w:date="2024-01-11T11:15:41.575Z" w:id="280359566">
        <w:r w:rsidR="060C4198">
          <w:t xml:space="preserve"> </w:t>
        </w:r>
      </w:ins>
      <w:r w:rsidR="060C4198">
        <w:rPr/>
        <w:t xml:space="preserve">A fist </w:t>
      </w:r>
      <w:r w:rsidR="060C4198">
        <w:rPr/>
        <w:t>bump</w:t>
      </w:r>
      <w:r w:rsidR="060C4198">
        <w:rPr/>
        <w:t>?</w:t>
      </w:r>
      <w:del w:author="Gary Smailes" w:date="2024-01-11T11:15:41.576Z" w:id="1068830084">
        <w:r w:rsidDel="060C4198">
          <w:delText xml:space="preserve">  </w:delText>
        </w:r>
      </w:del>
      <w:ins w:author="Gary Smailes" w:date="2024-01-11T11:15:41.576Z" w:id="1760863899">
        <w:r w:rsidR="060C4198">
          <w:t xml:space="preserve"> </w:t>
        </w:r>
      </w:ins>
      <w:r w:rsidR="060C4198">
        <w:rPr/>
        <w:t xml:space="preserve">He looks at me like I have three heads and </w:t>
      </w:r>
      <w:del w:author="Gary Smailes" w:date="2024-01-11T15:42:23.438Z" w:id="185560722">
        <w:r w:rsidDel="060C4198">
          <w:delText xml:space="preserve">slowly </w:delText>
        </w:r>
      </w:del>
      <w:r w:rsidR="060C4198">
        <w:rPr/>
        <w:t>moves his hand to fist bump me back.</w:t>
      </w:r>
      <w:del w:author="Gary Smailes" w:date="2024-01-11T11:15:41.577Z" w:id="881543062">
        <w:r w:rsidDel="060C4198">
          <w:delText xml:space="preserve">  </w:delText>
        </w:r>
      </w:del>
      <w:ins w:author="Gary Smailes" w:date="2024-01-11T11:15:41.577Z" w:id="469233638">
        <w:r w:rsidR="060C4198">
          <w:t xml:space="preserve"> </w:t>
        </w:r>
      </w:ins>
      <w:r w:rsidR="060C4198">
        <w:rPr/>
        <w:t>At the last second, I pull my hand away</w:t>
      </w:r>
      <w:ins w:author="Gary Smailes" w:date="2024-01-11T15:42:32.128Z" w:id="1025010612">
        <w:r w:rsidR="060C4198">
          <w:t>.</w:t>
        </w:r>
      </w:ins>
      <w:del w:author="Gary Smailes" w:date="2024-01-11T15:42:31.912Z" w:id="645821876">
        <w:r w:rsidDel="060C4198">
          <w:delText xml:space="preserve"> and say,</w:delText>
        </w:r>
      </w:del>
      <w:r w:rsidR="060C4198">
        <w:rPr/>
        <w:t xml:space="preserve"> “Psyche</w:t>
      </w:r>
      <w:del w:author="Gary Smailes" w:date="2024-01-11T11:38:28.374Z" w:id="131356672">
        <w:r w:rsidDel="060C4198">
          <w:delText>!</w:delText>
        </w:r>
      </w:del>
      <w:ins w:author="Gary Smailes" w:date="2024-01-11T11:38:28.375Z" w:id="1448591084">
        <w:r w:rsidR="060C4198">
          <w:t>.</w:t>
        </w:r>
      </w:ins>
      <w:r w:rsidR="060C4198">
        <w:rPr/>
        <w:t>”</w:t>
      </w:r>
      <w:del w:author="Gary Smailes" w:date="2024-01-11T11:15:41.578Z" w:id="1899089840">
        <w:r w:rsidDel="060C4198">
          <w:delText xml:space="preserve">  </w:delText>
        </w:r>
      </w:del>
      <w:ins w:author="Gary Smailes" w:date="2024-01-11T11:15:41.579Z" w:id="1659052339">
        <w:r w:rsidR="060C4198">
          <w:t xml:space="preserve"> </w:t>
        </w:r>
      </w:ins>
      <w:r w:rsidR="060C4198">
        <w:rPr/>
        <w:t xml:space="preserve">At least I </w:t>
      </w:r>
      <w:r w:rsidR="060C4198">
        <w:rPr/>
        <w:t>didn’t</w:t>
      </w:r>
      <w:r w:rsidR="060C4198">
        <w:rPr/>
        <w:t xml:space="preserve"> jellyfish it.</w:t>
      </w:r>
    </w:p>
    <w:p w:rsidR="00425D1E" w:rsidP="060C4198" w:rsidRDefault="00425D1E" w14:paraId="495665F2" w14:textId="1039B3D1">
      <w:pPr>
        <w:pStyle w:val="ql-align-justify"/>
        <w:suppressLineNumbers w:val="0"/>
        <w:bidi w:val="0"/>
        <w:spacing w:before="0" w:beforeAutospacing="off" w:after="0" w:afterAutospacing="off" w:line="480" w:lineRule="auto"/>
        <w:ind w:left="0" w:right="0" w:firstLine="720"/>
        <w:jc w:val="left"/>
      </w:pPr>
      <w:ins w:author="Gary Smailes" w:date="2024-01-11T15:43:05.269Z" w:id="795492269">
        <w:r w:rsidR="060C4198">
          <w:t xml:space="preserve">We </w:t>
        </w:r>
      </w:ins>
      <w:del w:author="Gary Smailes" w:date="2024-01-11T15:43:03.746Z" w:id="63265783">
        <w:r w:rsidDel="060C4198">
          <w:delText xml:space="preserve">I </w:delText>
        </w:r>
      </w:del>
      <w:ins w:author="Gary Smailes" w:date="2024-01-11T15:42:52.51Z" w:id="1677795936">
        <w:r w:rsidR="060C4198">
          <w:t xml:space="preserve">find </w:t>
        </w:r>
      </w:ins>
      <w:ins w:author="Gary Smailes" w:date="2024-01-11T15:43:08.618Z" w:id="973182031">
        <w:r w:rsidR="060C4198">
          <w:t xml:space="preserve">the </w:t>
        </w:r>
      </w:ins>
      <w:ins w:author="Gary Smailes" w:date="2024-01-11T15:42:52.51Z" w:id="1253490757">
        <w:r w:rsidR="060C4198">
          <w:t xml:space="preserve">car and head </w:t>
        </w:r>
      </w:ins>
      <w:ins w:author="Gary Smailes" w:date="2024-01-11T15:43:15.84Z" w:id="1795472047">
        <w:r w:rsidR="060C4198">
          <w:t>to me home</w:t>
        </w:r>
      </w:ins>
      <w:ins w:author="Gary Smailes" w:date="2024-01-11T15:42:52.51Z" w:id="1170360033">
        <w:r w:rsidR="060C4198">
          <w:t xml:space="preserve">. </w:t>
        </w:r>
      </w:ins>
      <w:ins w:author="Gary Smailes" w:date="2024-01-11T15:43:18.967Z" w:id="36533339">
        <w:r w:rsidR="060C4198">
          <w:t>We</w:t>
        </w:r>
      </w:ins>
      <w:ins w:author="Gary Smailes" w:date="2024-01-11T15:42:52.51Z" w:id="125402980">
        <w:r w:rsidR="060C4198">
          <w:t xml:space="preserve"> park up and </w:t>
        </w:r>
      </w:ins>
      <w:ins w:author="Gary Smailes" w:date="2024-01-11T15:43:21.088Z" w:id="1062228701">
        <w:r w:rsidR="060C4198">
          <w:t xml:space="preserve">I </w:t>
        </w:r>
      </w:ins>
      <w:r w:rsidR="060C4198">
        <w:rPr/>
        <w:t>get out</w:t>
      </w:r>
      <w:del w:author="Gary Smailes" w:date="2024-01-11T15:43:24.829Z" w:id="221087095">
        <w:r w:rsidDel="060C4198">
          <w:delText xml:space="preserve"> of the car</w:delText>
        </w:r>
      </w:del>
      <w:ins w:author="Gary Smailes" w:date="2024-01-11T15:42:57.929Z" w:id="1664184546">
        <w:r w:rsidR="060C4198">
          <w:t xml:space="preserve">. I </w:t>
        </w:r>
      </w:ins>
      <w:del w:author="Gary Smailes" w:date="2024-01-11T15:42:56.142Z" w:id="1117322136">
        <w:r w:rsidDel="060C4198">
          <w:delText xml:space="preserve"> and </w:delText>
        </w:r>
      </w:del>
      <w:r w:rsidR="060C4198">
        <w:rPr/>
        <w:t>replay my exit from Muhammad’s car minus the stumble and the shame.</w:t>
      </w:r>
      <w:del w:author="Gary Smailes" w:date="2024-01-11T11:15:41.58Z" w:id="90336344">
        <w:r w:rsidDel="060C4198">
          <w:delText xml:space="preserve">  </w:delText>
        </w:r>
      </w:del>
      <w:ins w:author="Gary Smailes" w:date="2024-01-11T11:15:41.581Z" w:id="377389796">
        <w:r w:rsidR="060C4198">
          <w:t xml:space="preserve"> </w:t>
        </w:r>
      </w:ins>
      <w:r w:rsidR="060C4198">
        <w:rPr/>
        <w:t>He drives off too quick.</w:t>
      </w:r>
      <w:del w:author="Gary Smailes" w:date="2024-01-11T11:15:41.581Z" w:id="1299746597">
        <w:r w:rsidDel="060C4198">
          <w:delText xml:space="preserve">  </w:delText>
        </w:r>
      </w:del>
      <w:ins w:author="Gary Smailes" w:date="2024-01-11T11:15:41.581Z" w:id="1517958720">
        <w:r w:rsidR="060C4198">
          <w:t xml:space="preserve"> </w:t>
        </w:r>
      </w:ins>
      <w:r w:rsidR="060C4198">
        <w:rPr/>
        <w:t xml:space="preserve">Did the tires screech? </w:t>
      </w:r>
    </w:p>
    <w:p w:rsidRPr="00117F89" w:rsidR="00425D1E" w:rsidP="060C4198" w:rsidRDefault="00425D1E" w14:paraId="1291D979" w14:textId="2445097F">
      <w:pPr>
        <w:pStyle w:val="ql-align-justify"/>
        <w:spacing w:before="0" w:beforeAutospacing="off" w:after="0" w:afterAutospacing="off" w:line="480" w:lineRule="auto"/>
        <w:ind w:firstLine="720"/>
      </w:pPr>
      <w:r w:rsidR="060C4198">
        <w:rPr/>
        <w:t>I’m</w:t>
      </w:r>
      <w:r w:rsidR="060C4198">
        <w:rPr/>
        <w:t xml:space="preserve"> walking up to my apartment’s door a little slumped</w:t>
      </w:r>
      <w:r w:rsidR="060C4198">
        <w:rPr/>
        <w:t>.</w:t>
      </w:r>
      <w:del w:author="Gary Smailes" w:date="2024-01-11T11:15:41.582Z" w:id="746750862">
        <w:r w:rsidDel="060C4198">
          <w:delText xml:space="preserve">  </w:delText>
        </w:r>
      </w:del>
      <w:ins w:author="Gary Smailes" w:date="2024-01-11T11:15:41.583Z" w:id="124377486">
        <w:r w:rsidR="060C4198">
          <w:t xml:space="preserve"> </w:t>
        </w:r>
      </w:ins>
      <w:r w:rsidR="060C4198">
        <w:rPr/>
        <w:t>Embarrassin</w:t>
      </w:r>
      <w:commentRangeStart w:id="1436561166"/>
      <w:r w:rsidR="060C4198">
        <w:rPr/>
        <w:t>g</w:t>
      </w:r>
      <w:r w:rsidR="060C4198">
        <w:rPr/>
        <w:t>.</w:t>
      </w:r>
      <w:del w:author="Gary Smailes" w:date="2024-01-11T11:15:41.583Z" w:id="1532627811">
        <w:r w:rsidDel="060C4198">
          <w:delText xml:space="preserve">  </w:delText>
        </w:r>
      </w:del>
      <w:ins w:author="Gary Smailes" w:date="2024-01-11T11:15:41.583Z" w:id="1834959485">
        <w:r w:rsidR="060C4198">
          <w:t xml:space="preserve"> </w:t>
        </w:r>
      </w:ins>
      <w:r w:rsidR="060C4198">
        <w:rPr/>
        <w:t xml:space="preserve">As I lift my gaze, I see Chase is there. I </w:t>
      </w:r>
      <w:r w:rsidR="060C4198">
        <w:rPr/>
        <w:t>haven’t</w:t>
      </w:r>
      <w:r w:rsidR="060C4198">
        <w:rPr/>
        <w:t xml:space="preserve"> seen him in two years. </w:t>
      </w:r>
      <w:r w:rsidR="060C4198">
        <w:rPr/>
        <w:t>He’s</w:t>
      </w:r>
      <w:r w:rsidR="060C4198">
        <w:rPr/>
        <w:t xml:space="preserve"> lying on the cement, pa</w:t>
      </w:r>
      <w:commentRangeEnd w:id="1436561166"/>
      <w:r>
        <w:rPr>
          <w:rStyle w:val="CommentReference"/>
        </w:rPr>
        <w:commentReference w:id="1436561166"/>
      </w:r>
      <w:r w:rsidR="060C4198">
        <w:rPr/>
        <w:t>ssed out, with my mail in his hand. I poke him with my toe until he groans and wakes up.</w:t>
      </w:r>
    </w:p>
    <w:p w:rsidRPr="00117F89" w:rsidR="00425D1E" w:rsidP="00425D1E" w:rsidRDefault="00425D1E" w14:paraId="0050A14C" w14:textId="77777777">
      <w:pPr>
        <w:pStyle w:val="ql-align-justify"/>
        <w:spacing w:before="0" w:beforeAutospacing="0" w:after="0" w:afterAutospacing="0" w:line="480" w:lineRule="auto"/>
        <w:ind w:firstLine="720"/>
      </w:pPr>
      <w:r w:rsidRPr="00117F89">
        <w:t>“What are you doing?” I ask.</w:t>
      </w:r>
    </w:p>
    <w:p w:rsidRPr="00117F89" w:rsidR="00425D1E" w:rsidP="060C4198" w:rsidRDefault="00425D1E" w14:paraId="304885C6" w14:textId="10CB2464">
      <w:pPr>
        <w:pStyle w:val="ql-align-justify"/>
        <w:spacing w:before="0" w:beforeAutospacing="off" w:after="0" w:afterAutospacing="off" w:line="480" w:lineRule="auto"/>
        <w:ind w:firstLine="720"/>
      </w:pPr>
      <w:r w:rsidR="060C4198">
        <w:rPr/>
        <w:t>He stirs, lifts his head off the ground and looks up at me</w:t>
      </w:r>
      <w:ins w:author="Gary Smailes" w:date="2024-01-11T15:44:16.142Z" w:id="146324382">
        <w:r w:rsidR="060C4198">
          <w:t>.</w:t>
        </w:r>
      </w:ins>
      <w:del w:author="Gary Smailes" w:date="2024-01-11T15:44:15.921Z" w:id="2139007559">
        <w:r w:rsidDel="060C4198">
          <w:delText>,</w:delText>
        </w:r>
      </w:del>
      <w:r w:rsidR="060C4198">
        <w:rPr/>
        <w:t xml:space="preserve"> “I just thought </w:t>
      </w:r>
      <w:r w:rsidR="060C4198">
        <w:rPr/>
        <w:t>I’d</w:t>
      </w:r>
      <w:r w:rsidR="060C4198">
        <w:rPr/>
        <w:t xml:space="preserve"> wait for you. I was out with some friends in Uptown and it was close enough to get here by cab.”</w:t>
      </w:r>
    </w:p>
    <w:p w:rsidRPr="00117F89" w:rsidR="00425D1E" w:rsidP="00425D1E" w:rsidRDefault="00425D1E" w14:paraId="6940DA5D" w14:textId="77777777">
      <w:pPr>
        <w:pStyle w:val="ql-align-justify"/>
        <w:spacing w:before="0" w:beforeAutospacing="0" w:after="0" w:afterAutospacing="0" w:line="480" w:lineRule="auto"/>
        <w:ind w:firstLine="720"/>
      </w:pPr>
      <w:r w:rsidRPr="00117F89">
        <w:t>“OK, why don’t you come in</w:t>
      </w:r>
      <w:r>
        <w:t xml:space="preserve"> and we can talk</w:t>
      </w:r>
      <w:r w:rsidRPr="00117F89">
        <w:t>,” I say.</w:t>
      </w:r>
    </w:p>
    <w:p w:rsidRPr="00117F89" w:rsidR="00425D1E" w:rsidP="00425D1E" w:rsidRDefault="00425D1E" w14:paraId="78061D6A" w14:textId="77777777">
      <w:pPr>
        <w:pStyle w:val="ql-align-justify"/>
        <w:spacing w:before="0" w:beforeAutospacing="0" w:after="0" w:afterAutospacing="0" w:line="480" w:lineRule="auto"/>
        <w:ind w:firstLine="720"/>
      </w:pPr>
      <w:r w:rsidRPr="00117F89">
        <w:t>I told him two and a half years ago that if we had been older, it might have worked out. He clung to that like a promise. When I explained to him that ‘working out’ meant he’d have to quit the drugs, he looked so sad, I just walked away and haven’t seen him since then.</w:t>
      </w:r>
    </w:p>
    <w:p w:rsidRPr="00117F89" w:rsidR="00425D1E" w:rsidP="060C4198" w:rsidRDefault="00425D1E" w14:paraId="1DA36079" w14:textId="5115AE4F">
      <w:pPr>
        <w:pStyle w:val="ql-align-justify"/>
        <w:spacing w:before="0" w:beforeAutospacing="off" w:after="0" w:afterAutospacing="off" w:line="480" w:lineRule="auto"/>
        <w:ind w:firstLine="720"/>
      </w:pPr>
      <w:r w:rsidR="060C4198">
        <w:rPr/>
        <w:t>"OK, hey, I got your mail</w:t>
      </w:r>
      <w:ins w:author="Gary Smailes" w:date="2024-01-11T15:44:39.26Z" w:id="2144915179">
        <w:r w:rsidR="060C4198">
          <w:t>,</w:t>
        </w:r>
      </w:ins>
      <w:del w:author="Gary Smailes" w:date="2024-01-11T11:38:28.376Z" w:id="281064942">
        <w:r w:rsidDel="060C4198">
          <w:delText>!</w:delText>
        </w:r>
      </w:del>
      <w:r w:rsidR="060C4198">
        <w:rPr/>
        <w:t xml:space="preserve">" he says stumbling as he stands. </w:t>
      </w:r>
    </w:p>
    <w:p w:rsidRPr="00117F89" w:rsidR="00425D1E" w:rsidP="060C4198" w:rsidRDefault="00425D1E" w14:paraId="1FB8CA44" w14:textId="77777777" w14:noSpellErr="1">
      <w:pPr>
        <w:pStyle w:val="NormalWeb"/>
        <w:spacing w:before="0" w:beforeAutospacing="off" w:after="0" w:afterAutospacing="off" w:line="480" w:lineRule="auto"/>
        <w:rPr>
          <w:del w:author="Gary Smailes" w:date="2024-01-11T15:44:44.309Z" w:id="462874164"/>
        </w:rPr>
      </w:pPr>
    </w:p>
    <w:p w:rsidRPr="00117F89" w:rsidR="00425D1E" w:rsidP="00425D1E" w:rsidRDefault="00425D1E" w14:paraId="0F34510C" w14:textId="77777777" w14:noSpellErr="1">
      <w:pPr>
        <w:spacing w:line="480" w:lineRule="auto"/>
        <w:ind w:firstLine="720"/>
        <w:jc w:val="both"/>
        <w:rPr>
          <w:del w:author="Gary Smailes" w:date="2024-01-11T15:44:44.309Z" w:id="438377362"/>
        </w:rPr>
      </w:pPr>
    </w:p>
    <w:p w:rsidRPr="00117F89" w:rsidR="00425D1E" w:rsidP="00425D1E" w:rsidRDefault="00425D1E" w14:paraId="6515F1A1" w14:textId="77777777" w14:noSpellErr="1">
      <w:pPr>
        <w:spacing w:line="480" w:lineRule="auto"/>
        <w:ind w:firstLine="720"/>
        <w:jc w:val="both"/>
        <w:rPr>
          <w:del w:author="Gary Smailes" w:date="2024-01-11T15:44:44.309Z" w:id="568323835"/>
        </w:rPr>
      </w:pPr>
    </w:p>
    <w:p w:rsidRPr="00117F89" w:rsidR="00425D1E" w:rsidP="00425D1E" w:rsidRDefault="00425D1E" w14:paraId="15E39724" w14:textId="77777777" w14:noSpellErr="1">
      <w:pPr>
        <w:spacing w:line="480" w:lineRule="auto"/>
        <w:ind w:firstLine="720"/>
        <w:jc w:val="both"/>
        <w:rPr>
          <w:del w:author="Gary Smailes" w:date="2024-01-11T15:44:44.309Z" w:id="2097019334"/>
        </w:rPr>
      </w:pPr>
    </w:p>
    <w:p w:rsidRPr="00117F89" w:rsidR="00425D1E" w:rsidP="00425D1E" w:rsidRDefault="00425D1E" w14:paraId="5729F7E6" w14:textId="77777777" w14:noSpellErr="1">
      <w:pPr>
        <w:spacing w:line="480" w:lineRule="auto"/>
        <w:ind w:firstLine="720"/>
        <w:jc w:val="both"/>
        <w:rPr>
          <w:del w:author="Gary Smailes" w:date="2024-01-11T15:44:44.309Z" w:id="462190422"/>
        </w:rPr>
      </w:pPr>
    </w:p>
    <w:p w:rsidRPr="00117F89" w:rsidR="00425D1E" w:rsidP="00425D1E" w:rsidRDefault="00425D1E" w14:paraId="001818C3" w14:textId="77777777" w14:noSpellErr="1">
      <w:pPr>
        <w:spacing w:line="480" w:lineRule="auto"/>
        <w:ind w:firstLine="720"/>
        <w:jc w:val="both"/>
        <w:rPr>
          <w:del w:author="Gary Smailes" w:date="2024-01-11T15:44:44.308Z" w:id="1525715258"/>
        </w:rPr>
      </w:pPr>
    </w:p>
    <w:p w:rsidRPr="00117F89" w:rsidR="00425D1E" w:rsidP="00425D1E" w:rsidRDefault="00425D1E" w14:paraId="377A9B06" w14:textId="77777777" w14:noSpellErr="1">
      <w:pPr>
        <w:spacing w:line="480" w:lineRule="auto"/>
        <w:ind w:firstLine="720"/>
        <w:jc w:val="both"/>
        <w:rPr>
          <w:del w:author="Gary Smailes" w:date="2024-01-11T15:44:44.308Z" w:id="1396428076"/>
        </w:rPr>
      </w:pPr>
    </w:p>
    <w:p w:rsidRPr="00117F89" w:rsidR="00425D1E" w:rsidP="00425D1E" w:rsidRDefault="00425D1E" w14:paraId="759A1922" w14:textId="77777777" w14:noSpellErr="1">
      <w:pPr>
        <w:spacing w:line="480" w:lineRule="auto"/>
        <w:jc w:val="both"/>
        <w:rPr>
          <w:del w:author="Gary Smailes" w:date="2024-01-11T15:44:44.308Z" w:id="243826227"/>
          <w:b w:val="1"/>
          <w:bCs w:val="1"/>
        </w:rPr>
      </w:pPr>
    </w:p>
    <w:p w:rsidR="00425D1E" w:rsidP="00425D1E" w:rsidRDefault="00425D1E" w14:paraId="33C320AB" w14:textId="77777777" w14:noSpellErr="1">
      <w:pPr>
        <w:spacing w:line="480" w:lineRule="auto"/>
        <w:jc w:val="both"/>
        <w:rPr>
          <w:del w:author="Gary Smailes" w:date="2024-01-11T15:44:44.308Z" w:id="1554488584"/>
          <w:b w:val="1"/>
          <w:bCs w:val="1"/>
        </w:rPr>
      </w:pPr>
    </w:p>
    <w:p w:rsidR="00274D2E" w:rsidP="00425D1E" w:rsidRDefault="00274D2E" w14:paraId="10A22355" w14:textId="77777777" w14:noSpellErr="1">
      <w:pPr>
        <w:spacing w:line="480" w:lineRule="auto"/>
        <w:jc w:val="both"/>
        <w:rPr>
          <w:del w:author="Gary Smailes" w:date="2024-01-11T15:44:44.308Z" w:id="1071201288"/>
          <w:b w:val="1"/>
          <w:bCs w:val="1"/>
        </w:rPr>
      </w:pPr>
    </w:p>
    <w:p w:rsidR="00274D2E" w:rsidP="00425D1E" w:rsidRDefault="00274D2E" w14:paraId="187BD27C" w14:textId="77777777" w14:noSpellErr="1">
      <w:pPr>
        <w:spacing w:line="480" w:lineRule="auto"/>
        <w:jc w:val="both"/>
        <w:rPr>
          <w:del w:author="Gary Smailes" w:date="2024-01-11T15:44:44.308Z" w:id="498748933"/>
          <w:b w:val="1"/>
          <w:bCs w:val="1"/>
        </w:rPr>
      </w:pPr>
    </w:p>
    <w:p w:rsidR="00274D2E" w:rsidP="00425D1E" w:rsidRDefault="00274D2E" w14:paraId="6EAEAAF9" w14:textId="77777777" w14:noSpellErr="1">
      <w:pPr>
        <w:spacing w:line="480" w:lineRule="auto"/>
        <w:jc w:val="both"/>
        <w:rPr>
          <w:del w:author="Gary Smailes" w:date="2024-01-11T15:44:44.307Z" w:id="1764937292"/>
          <w:b w:val="1"/>
          <w:bCs w:val="1"/>
        </w:rPr>
      </w:pPr>
    </w:p>
    <w:p w:rsidR="00274D2E" w:rsidP="00425D1E" w:rsidRDefault="00274D2E" w14:paraId="249F52F8" w14:textId="77777777" w14:noSpellErr="1">
      <w:pPr>
        <w:spacing w:line="480" w:lineRule="auto"/>
        <w:jc w:val="both"/>
        <w:rPr>
          <w:del w:author="Gary Smailes" w:date="2024-01-11T15:44:44.307Z" w:id="1033297772"/>
          <w:b w:val="1"/>
          <w:bCs w:val="1"/>
        </w:rPr>
      </w:pPr>
    </w:p>
    <w:p w:rsidR="00274D2E" w:rsidP="00425D1E" w:rsidRDefault="00274D2E" w14:paraId="745E5ECD" w14:textId="77777777" w14:noSpellErr="1">
      <w:pPr>
        <w:spacing w:line="480" w:lineRule="auto"/>
        <w:jc w:val="both"/>
        <w:rPr>
          <w:del w:author="Gary Smailes" w:date="2024-01-11T15:44:44.307Z" w:id="958346038"/>
          <w:b w:val="1"/>
          <w:bCs w:val="1"/>
        </w:rPr>
      </w:pPr>
    </w:p>
    <w:p w:rsidR="00274D2E" w:rsidP="00425D1E" w:rsidRDefault="00274D2E" w14:paraId="1EE571EA" w14:textId="77777777" w14:noSpellErr="1">
      <w:pPr>
        <w:spacing w:line="480" w:lineRule="auto"/>
        <w:jc w:val="both"/>
        <w:rPr>
          <w:del w:author="Gary Smailes" w:date="2024-01-11T15:44:44.307Z" w:id="366462029"/>
          <w:b w:val="1"/>
          <w:bCs w:val="1"/>
        </w:rPr>
      </w:pPr>
    </w:p>
    <w:p w:rsidR="00274D2E" w:rsidP="00425D1E" w:rsidRDefault="00274D2E" w14:paraId="0C20C5D0" w14:textId="77777777" w14:noSpellErr="1">
      <w:pPr>
        <w:spacing w:line="480" w:lineRule="auto"/>
        <w:jc w:val="both"/>
        <w:rPr>
          <w:del w:author="Gary Smailes" w:date="2024-01-11T15:44:44.307Z" w:id="1686272024"/>
          <w:b w:val="1"/>
          <w:bCs w:val="1"/>
        </w:rPr>
      </w:pPr>
    </w:p>
    <w:p w:rsidR="060C4198" w:rsidRDefault="060C4198" w14:paraId="339EF1AF" w14:textId="1450F266">
      <w:r>
        <w:br w:type="page"/>
      </w:r>
    </w:p>
    <w:p w:rsidR="00425D1E" w:rsidP="00425D1E" w:rsidRDefault="00425D1E" w14:paraId="5FC90893" w14:textId="634FEC15">
      <w:pPr>
        <w:spacing w:line="480" w:lineRule="auto"/>
        <w:jc w:val="both"/>
        <w:rPr>
          <w:b/>
          <w:bCs/>
        </w:rPr>
      </w:pPr>
      <w:r>
        <w:rPr>
          <w:b/>
          <w:bCs/>
        </w:rPr>
        <w:t>T</w:t>
      </w:r>
      <w:r w:rsidRPr="004D2250">
        <w:rPr>
          <w:b/>
          <w:bCs/>
        </w:rPr>
        <w:t xml:space="preserve">hree </w:t>
      </w:r>
    </w:p>
    <w:p w:rsidRPr="00892E89" w:rsidR="00425D1E" w:rsidP="00425D1E" w:rsidRDefault="00425D1E" w14:paraId="3E5AE20B" w14:textId="77777777" w14:noSpellErr="1">
      <w:pPr>
        <w:spacing w:line="480" w:lineRule="auto"/>
        <w:jc w:val="both"/>
        <w:rPr>
          <w:b w:val="1"/>
          <w:bCs w:val="1"/>
        </w:rPr>
      </w:pPr>
      <w:commentRangeStart w:id="852564469"/>
      <w:r w:rsidR="060C4198">
        <w:rPr/>
        <w:t>Chase trails behind me like a sad, drunk, puppy dog into my apartment.</w:t>
      </w:r>
      <w:commentRangeEnd w:id="852564469"/>
      <w:r>
        <w:rPr>
          <w:rStyle w:val="CommentReference"/>
        </w:rPr>
        <w:commentReference w:id="852564469"/>
      </w:r>
    </w:p>
    <w:p w:rsidR="00425D1E" w:rsidP="00425D1E" w:rsidRDefault="00425D1E" w14:paraId="3F9E9664" w14:textId="6BB28618">
      <w:pPr>
        <w:spacing w:line="480" w:lineRule="auto"/>
        <w:ind w:firstLine="720"/>
        <w:jc w:val="both"/>
      </w:pPr>
      <w:r w:rsidR="060C4198">
        <w:rPr/>
        <w:t>“Are you hungry?” I ask.</w:t>
      </w:r>
      <w:del w:author="Gary Smailes" w:date="2024-01-11T11:15:41.584Z" w:id="2138526983">
        <w:r w:rsidDel="060C4198">
          <w:delText xml:space="preserve">  </w:delText>
        </w:r>
      </w:del>
      <w:ins w:author="Gary Smailes" w:date="2024-01-11T11:15:41.584Z" w:id="972425815">
        <w:r w:rsidR="060C4198">
          <w:t xml:space="preserve"> </w:t>
        </w:r>
      </w:ins>
      <w:r w:rsidR="060C4198">
        <w:rPr/>
        <w:t>Maybe he’ll sober up with some food.</w:t>
      </w:r>
    </w:p>
    <w:p w:rsidR="00425D1E" w:rsidP="00425D1E" w:rsidRDefault="00425D1E" w14:paraId="41FC3E5D" w14:textId="299AD4D3">
      <w:pPr>
        <w:spacing w:line="480" w:lineRule="auto"/>
        <w:ind w:firstLine="720"/>
        <w:jc w:val="both"/>
      </w:pPr>
      <w:r w:rsidR="060C4198">
        <w:rPr/>
        <w:t>“Yeah, sure</w:t>
      </w:r>
      <w:r w:rsidR="060C4198">
        <w:rPr/>
        <w:t>.</w:t>
      </w:r>
      <w:del w:author="Gary Smailes" w:date="2024-01-11T11:15:41.585Z" w:id="1568423033">
        <w:r w:rsidDel="060C4198">
          <w:delText xml:space="preserve">  </w:delText>
        </w:r>
      </w:del>
      <w:ins w:author="Gary Smailes" w:date="2024-01-11T11:15:41.586Z" w:id="707485869">
        <w:r w:rsidR="060C4198">
          <w:t xml:space="preserve"> </w:t>
        </w:r>
      </w:ins>
      <w:r w:rsidR="060C4198">
        <w:rPr/>
        <w:t>Do you have any of those TV dinners; Salisbury Steak and Mac ‘n Cheese</w:t>
      </w:r>
      <w:r w:rsidR="060C4198">
        <w:rPr/>
        <w:t>?</w:t>
      </w:r>
      <w:del w:author="Gary Smailes" w:date="2024-01-11T11:15:41.586Z" w:id="1118457447">
        <w:r w:rsidDel="060C4198">
          <w:delText xml:space="preserve">  </w:delText>
        </w:r>
      </w:del>
      <w:ins w:author="Gary Smailes" w:date="2024-01-11T11:15:41.587Z" w:id="227862629">
        <w:r w:rsidR="060C4198">
          <w:t xml:space="preserve"> </w:t>
        </w:r>
      </w:ins>
      <w:r w:rsidR="060C4198">
        <w:rPr/>
        <w:t>Remember</w:t>
      </w:r>
      <w:r w:rsidR="060C4198">
        <w:rPr/>
        <w:t>?</w:t>
      </w:r>
      <w:del w:author="Gary Smailes" w:date="2024-01-11T11:15:41.587Z" w:id="1906380320">
        <w:r w:rsidDel="060C4198">
          <w:delText xml:space="preserve">  </w:delText>
        </w:r>
      </w:del>
      <w:ins w:author="Gary Smailes" w:date="2024-01-11T11:15:41.588Z" w:id="1834509265">
        <w:r w:rsidR="060C4198">
          <w:t xml:space="preserve"> </w:t>
        </w:r>
      </w:ins>
      <w:r w:rsidR="060C4198">
        <w:rPr/>
        <w:t>Our favorite,” he says his voice softening</w:t>
      </w:r>
      <w:r w:rsidR="060C4198">
        <w:rPr/>
        <w:t>.</w:t>
      </w:r>
      <w:del w:author="Gary Smailes" w:date="2024-01-11T11:15:41.588Z" w:id="348224842">
        <w:r w:rsidDel="060C4198">
          <w:delText xml:space="preserve">  </w:delText>
        </w:r>
      </w:del>
      <w:ins w:author="Gary Smailes" w:date="2024-01-11T11:15:41.589Z" w:id="921374151">
        <w:r w:rsidR="060C4198">
          <w:t xml:space="preserve"> </w:t>
        </w:r>
      </w:ins>
      <w:r w:rsidR="060C4198">
        <w:rPr/>
        <w:t>I can see his face is a little flushed as he looks down</w:t>
      </w:r>
      <w:r w:rsidR="060C4198">
        <w:rPr/>
        <w:t>.</w:t>
      </w:r>
      <w:del w:author="Gary Smailes" w:date="2024-01-11T11:15:41.589Z" w:id="712104733">
        <w:r w:rsidDel="060C4198">
          <w:delText xml:space="preserve">  </w:delText>
        </w:r>
      </w:del>
      <w:ins w:author="Gary Smailes" w:date="2024-01-11T11:15:41.59Z" w:id="1095860711">
        <w:r w:rsidR="060C4198">
          <w:t xml:space="preserve"> </w:t>
        </w:r>
      </w:ins>
      <w:del w:author="Gary Smailes" w:date="2024-01-11T11:15:41.59Z" w:id="1446443703">
        <w:r w:rsidDel="060C4198">
          <w:delText xml:space="preserve">  </w:delText>
        </w:r>
      </w:del>
      <w:ins w:author="Gary Smailes" w:date="2024-01-11T11:15:41.59Z" w:id="645544094">
        <w:r w:rsidR="060C4198">
          <w:t xml:space="preserve"> </w:t>
        </w:r>
      </w:ins>
    </w:p>
    <w:p w:rsidR="00425D1E" w:rsidP="00425D1E" w:rsidRDefault="00425D1E" w14:paraId="04F14CEE" w14:textId="20657D66">
      <w:pPr>
        <w:spacing w:line="480" w:lineRule="auto"/>
        <w:ind w:firstLine="720"/>
        <w:jc w:val="both"/>
      </w:pPr>
      <w:r w:rsidR="060C4198">
        <w:rPr/>
        <w:t xml:space="preserve">It just so happens I do; </w:t>
      </w:r>
      <w:r w:rsidR="060C4198">
        <w:rPr/>
        <w:t>it’s</w:t>
      </w:r>
      <w:r w:rsidR="060C4198">
        <w:rPr/>
        <w:t xml:space="preserve"> still a favorite of mine</w:t>
      </w:r>
      <w:r w:rsidR="060C4198">
        <w:rPr/>
        <w:t>.</w:t>
      </w:r>
      <w:del w:author="Gary Smailes" w:date="2024-01-11T11:15:41.591Z" w:id="739319445">
        <w:r w:rsidDel="060C4198">
          <w:delText xml:space="preserve">  </w:delText>
        </w:r>
      </w:del>
      <w:ins w:author="Gary Smailes" w:date="2024-01-11T11:15:41.592Z" w:id="875433057">
        <w:r w:rsidR="060C4198">
          <w:t xml:space="preserve"> </w:t>
        </w:r>
      </w:ins>
      <w:r w:rsidR="060C4198">
        <w:rPr/>
        <w:t>I pull two of them from the freezer and pop the first in the microwave</w:t>
      </w:r>
      <w:r w:rsidR="060C4198">
        <w:rPr/>
        <w:t>.</w:t>
      </w:r>
      <w:del w:author="Gary Smailes" w:date="2024-01-11T11:15:41.592Z" w:id="630697846">
        <w:r w:rsidDel="060C4198">
          <w:delText xml:space="preserve">  </w:delText>
        </w:r>
      </w:del>
      <w:ins w:author="Gary Smailes" w:date="2024-01-11T11:15:41.593Z" w:id="766929802">
        <w:r w:rsidR="060C4198">
          <w:t xml:space="preserve"> </w:t>
        </w:r>
      </w:ins>
      <w:r w:rsidR="060C4198">
        <w:rPr/>
        <w:t xml:space="preserve">As the wheel is turning, heating up our </w:t>
      </w:r>
      <w:r w:rsidRPr="060C4198" w:rsidR="060C4198">
        <w:rPr>
          <w:i w:val="1"/>
          <w:iCs w:val="1"/>
        </w:rPr>
        <w:t>favorite meal</w:t>
      </w:r>
      <w:r w:rsidR="060C4198">
        <w:rPr/>
        <w:t>, I say, “You just show up here after over two years</w:t>
      </w:r>
      <w:r w:rsidR="060C4198">
        <w:rPr/>
        <w:t>.</w:t>
      </w:r>
      <w:del w:author="Gary Smailes" w:date="2024-01-11T11:15:41.593Z" w:id="1073713891">
        <w:r w:rsidDel="060C4198">
          <w:delText xml:space="preserve">  </w:delText>
        </w:r>
      </w:del>
      <w:ins w:author="Gary Smailes" w:date="2024-01-11T11:15:41.593Z" w:id="502924635">
        <w:r w:rsidR="060C4198">
          <w:t xml:space="preserve"> </w:t>
        </w:r>
      </w:ins>
      <w:r w:rsidR="060C4198">
        <w:rPr/>
        <w:t>How did you even know where I live</w:t>
      </w:r>
      <w:r w:rsidR="060C4198">
        <w:rPr/>
        <w:t>?</w:t>
      </w:r>
      <w:del w:author="Gary Smailes" w:date="2024-01-11T11:15:41.593Z" w:id="139971323">
        <w:r w:rsidDel="060C4198">
          <w:delText xml:space="preserve">  </w:delText>
        </w:r>
      </w:del>
      <w:ins w:author="Gary Smailes" w:date="2024-01-11T11:15:41.593Z" w:id="2044650539">
        <w:r w:rsidR="060C4198">
          <w:t xml:space="preserve"> </w:t>
        </w:r>
      </w:ins>
      <w:r w:rsidR="060C4198">
        <w:rPr/>
        <w:t>What do you want?”</w:t>
      </w:r>
    </w:p>
    <w:p w:rsidR="00425D1E" w:rsidP="00425D1E" w:rsidRDefault="00425D1E" w14:paraId="38210374" w14:textId="4B66A930">
      <w:pPr>
        <w:spacing w:line="480" w:lineRule="auto"/>
        <w:ind w:firstLine="720"/>
        <w:jc w:val="both"/>
      </w:pPr>
      <w:r w:rsidR="060C4198">
        <w:rPr/>
        <w:t>“I went out with some friends, and I at least knew you live close to Uptown</w:t>
      </w:r>
      <w:r w:rsidR="060C4198">
        <w:rPr/>
        <w:t>.</w:t>
      </w:r>
      <w:del w:author="Gary Smailes" w:date="2024-01-11T11:15:41.595Z" w:id="1958641906">
        <w:r w:rsidDel="060C4198">
          <w:delText xml:space="preserve">  </w:delText>
        </w:r>
      </w:del>
      <w:ins w:author="Gary Smailes" w:date="2024-01-11T11:15:41.596Z" w:id="1305679778">
        <w:r w:rsidR="060C4198">
          <w:t xml:space="preserve"> </w:t>
        </w:r>
      </w:ins>
      <w:r w:rsidR="060C4198">
        <w:rPr/>
        <w:t>I called Alexis to get your address</w:t>
      </w:r>
      <w:r w:rsidR="060C4198">
        <w:rPr/>
        <w:t>.</w:t>
      </w:r>
      <w:del w:author="Gary Smailes" w:date="2024-01-11T11:15:41.596Z" w:id="920983311">
        <w:r w:rsidDel="060C4198">
          <w:delText xml:space="preserve">  </w:delText>
        </w:r>
      </w:del>
      <w:ins w:author="Gary Smailes" w:date="2024-01-11T11:15:41.597Z" w:id="780120663">
        <w:r w:rsidR="060C4198">
          <w:t xml:space="preserve"> </w:t>
        </w:r>
      </w:ins>
      <w:r w:rsidR="060C4198">
        <w:rPr/>
        <w:t xml:space="preserve">I just wanted to see you; it has been so </w:t>
      </w:r>
      <w:r w:rsidR="060C4198">
        <w:rPr/>
        <w:t>long.</w:t>
      </w:r>
      <w:del w:author="Gary Smailes" w:date="2024-01-11T11:15:41.598Z" w:id="564929877">
        <w:r w:rsidDel="060C4198">
          <w:delText xml:space="preserve">  </w:delText>
        </w:r>
      </w:del>
      <w:ins w:author="Gary Smailes" w:date="2024-01-11T11:15:41.598Z" w:id="191217065">
        <w:r w:rsidR="060C4198">
          <w:t xml:space="preserve"> </w:t>
        </w:r>
      </w:ins>
      <w:r w:rsidR="060C4198">
        <w:rPr/>
        <w:t xml:space="preserve">I </w:t>
      </w:r>
      <w:r w:rsidR="060C4198">
        <w:rPr/>
        <w:t>didn’t</w:t>
      </w:r>
      <w:r w:rsidR="060C4198">
        <w:rPr/>
        <w:t xml:space="preserve"> think </w:t>
      </w:r>
      <w:r w:rsidR="060C4198">
        <w:rPr/>
        <w:t>you’d</w:t>
      </w:r>
      <w:r w:rsidR="060C4198">
        <w:rPr/>
        <w:t xml:space="preserve"> see me if I called you</w:t>
      </w:r>
      <w:r w:rsidR="060C4198">
        <w:rPr/>
        <w:t>.</w:t>
      </w:r>
      <w:del w:author="Gary Smailes" w:date="2024-01-11T11:15:41.599Z" w:id="725829954">
        <w:r w:rsidDel="060C4198">
          <w:delText xml:space="preserve">  </w:delText>
        </w:r>
      </w:del>
      <w:ins w:author="Gary Smailes" w:date="2024-01-11T11:15:41.6Z" w:id="1607367269">
        <w:r w:rsidR="060C4198">
          <w:t xml:space="preserve"> </w:t>
        </w:r>
      </w:ins>
      <w:r w:rsidR="060C4198">
        <w:rPr/>
        <w:t>I’m</w:t>
      </w:r>
      <w:r w:rsidR="060C4198">
        <w:rPr/>
        <w:t xml:space="preserve"> tired of the </w:t>
      </w:r>
      <w:r w:rsidR="060C4198">
        <w:rPr/>
        <w:t>sluts</w:t>
      </w:r>
      <w:r w:rsidR="060C4198">
        <w:rPr/>
        <w:t xml:space="preserve"> I meet</w:t>
      </w:r>
      <w:r w:rsidR="060C4198">
        <w:rPr/>
        <w:t>.</w:t>
      </w:r>
      <w:del w:author="Gary Smailes" w:date="2024-01-11T11:15:41.6Z" w:id="1960506182">
        <w:r w:rsidDel="060C4198">
          <w:delText xml:space="preserve">  </w:delText>
        </w:r>
      </w:del>
      <w:ins w:author="Gary Smailes" w:date="2024-01-11T11:15:41.601Z" w:id="1255040425">
        <w:r w:rsidR="060C4198">
          <w:t xml:space="preserve"> </w:t>
        </w:r>
      </w:ins>
      <w:r w:rsidR="060C4198">
        <w:rPr/>
        <w:t xml:space="preserve">We have one night, and I </w:t>
      </w:r>
      <w:r w:rsidR="060C4198">
        <w:rPr/>
        <w:t>don’t</w:t>
      </w:r>
      <w:r w:rsidR="060C4198">
        <w:rPr/>
        <w:t xml:space="preserve"> see them again,” he says.</w:t>
      </w:r>
    </w:p>
    <w:p w:rsidR="00425D1E" w:rsidP="060C4198" w:rsidRDefault="00425D1E" w14:paraId="658E4D6F" w14:textId="2BB51BF3">
      <w:pPr>
        <w:pStyle w:val="Normal"/>
        <w:suppressLineNumbers w:val="0"/>
        <w:bidi w:val="0"/>
        <w:spacing w:before="0" w:beforeAutospacing="off" w:after="0" w:afterAutospacing="off" w:line="480" w:lineRule="auto"/>
        <w:ind w:left="0" w:right="0" w:firstLine="720"/>
        <w:jc w:val="both"/>
        <w:pPrChange w:author="Gary Smailes" w:date="2024-01-11T16:14:59.007Z">
          <w:pPr>
            <w:pStyle w:val="Normal"/>
            <w:spacing w:line="480" w:lineRule="auto"/>
            <w:ind w:firstLine="720"/>
            <w:jc w:val="both"/>
          </w:pPr>
        </w:pPrChange>
      </w:pPr>
      <w:r w:rsidR="060C4198">
        <w:rPr/>
        <w:t xml:space="preserve">The beeping of the microwave </w:t>
      </w:r>
      <w:r w:rsidR="060C4198">
        <w:rPr/>
        <w:t>jolts</w:t>
      </w:r>
      <w:r w:rsidR="060C4198">
        <w:rPr/>
        <w:t xml:space="preserve"> me out of my astonishment at what he just said.</w:t>
      </w:r>
      <w:del w:author="Gary Smailes" w:date="2024-01-11T11:15:41.601Z" w:id="360543814">
        <w:r w:rsidDel="060C4198">
          <w:delText xml:space="preserve">  </w:delText>
        </w:r>
      </w:del>
      <w:ins w:author="Gary Smailes" w:date="2024-01-11T11:15:41.602Z" w:id="1230308917">
        <w:r w:rsidR="060C4198">
          <w:t xml:space="preserve"> </w:t>
        </w:r>
      </w:ins>
      <w:r w:rsidR="060C4198">
        <w:rPr/>
        <w:t xml:space="preserve">I was in family photos we were so close at one </w:t>
      </w:r>
      <w:r w:rsidR="060C4198">
        <w:rPr/>
        <w:t>point</w:t>
      </w:r>
      <w:r w:rsidR="060C4198">
        <w:rPr/>
        <w:t xml:space="preserve"> and he just says that.</w:t>
      </w:r>
      <w:del w:author="Gary Smailes" w:date="2024-01-11T11:15:41.602Z" w:id="15963598">
        <w:r w:rsidDel="060C4198">
          <w:delText xml:space="preserve">  </w:delText>
        </w:r>
      </w:del>
      <w:ins w:author="Gary Smailes" w:date="2024-01-11T11:15:41.606Z" w:id="549964759">
        <w:r w:rsidR="060C4198">
          <w:t xml:space="preserve"> </w:t>
        </w:r>
      </w:ins>
      <w:del w:author="Gary Smailes" w:date="2024-01-11T16:14:58.935Z" w:id="1948435301">
        <w:r w:rsidRPr="060C4198" w:rsidDel="060C4198">
          <w:rPr>
            <w:i w:val="1"/>
            <w:iCs w:val="1"/>
          </w:rPr>
          <w:delText>Beep, beep, beep.</w:delText>
        </w:r>
      </w:del>
      <w:ins w:author="Gary Smailes" w:date="2024-01-11T16:14:59.305Z" w:id="1028360726">
        <w:r w:rsidR="060C4198">
          <w:t xml:space="preserve">The </w:t>
        </w:r>
      </w:ins>
      <w:del w:author="Gary Smailes" w:date="2024-01-11T16:15:00.827Z" w:id="633114433">
        <w:r w:rsidDel="060C4198">
          <w:delText xml:space="preserve"> </w:delText>
        </w:r>
      </w:del>
      <w:ins w:author="Gary Smailes" w:date="2024-01-11T16:15:06.167Z" w:id="1405384740">
        <w:r w:rsidR="060C4198">
          <w:t>beeping s</w:t>
        </w:r>
      </w:ins>
      <w:del w:author="Gary Smailes" w:date="2024-01-11T11:15:41.606Z" w:id="412449002">
        <w:r w:rsidDel="060C4198">
          <w:delText xml:space="preserve"> </w:delText>
        </w:r>
      </w:del>
      <w:del w:author="Gary Smailes" w:date="2024-01-11T16:15:04.123Z" w:id="425657194">
        <w:r w:rsidDel="060C4198">
          <w:delText>S</w:delText>
        </w:r>
      </w:del>
      <w:r w:rsidR="060C4198">
        <w:rPr/>
        <w:t>ounds like a forklift backing up; maybe I can hop on and back my way out of here.</w:t>
      </w:r>
    </w:p>
    <w:p w:rsidR="00425D1E" w:rsidP="00425D1E" w:rsidRDefault="00425D1E" w14:paraId="1F3D826E" w14:textId="67C4F088">
      <w:pPr>
        <w:spacing w:line="480" w:lineRule="auto"/>
        <w:ind w:firstLine="720"/>
        <w:jc w:val="both"/>
      </w:pPr>
      <w:r w:rsidR="060C4198">
        <w:rPr/>
        <w:t>“OK, you see me and then what?</w:t>
      </w:r>
      <w:del w:author="Gary Smailes" w:date="2024-01-11T11:15:41.608Z" w:id="2071340475">
        <w:r w:rsidDel="060C4198">
          <w:delText xml:space="preserve">  </w:delText>
        </w:r>
      </w:del>
      <w:ins w:author="Gary Smailes" w:date="2024-01-11T11:15:41.608Z" w:id="720154233">
        <w:r w:rsidR="060C4198">
          <w:t xml:space="preserve"> </w:t>
        </w:r>
      </w:ins>
      <w:r w:rsidR="060C4198">
        <w:rPr/>
        <w:t xml:space="preserve">We </w:t>
      </w:r>
      <w:r w:rsidR="060C4198">
        <w:rPr/>
        <w:t>don’t</w:t>
      </w:r>
      <w:r w:rsidR="060C4198">
        <w:rPr/>
        <w:t xml:space="preserve"> talk for another two years and then you show up on my doorstep again.</w:t>
      </w:r>
      <w:del w:author="Gary Smailes" w:date="2024-01-11T11:15:41.608Z" w:id="1416712450">
        <w:r w:rsidDel="060C4198">
          <w:delText xml:space="preserve">  </w:delText>
        </w:r>
      </w:del>
      <w:ins w:author="Gary Smailes" w:date="2024-01-11T11:15:41.609Z" w:id="1527775133">
        <w:r w:rsidR="060C4198">
          <w:t xml:space="preserve"> </w:t>
        </w:r>
      </w:ins>
      <w:r w:rsidR="060C4198">
        <w:rPr/>
        <w:t>Have you quit the drugs?”</w:t>
      </w:r>
      <w:del w:author="Gary Smailes" w:date="2024-01-11T16:15:14.768Z" w:id="266389007">
        <w:r w:rsidDel="060C4198">
          <w:delText xml:space="preserve"> I </w:delText>
        </w:r>
        <w:r w:rsidDel="060C4198">
          <w:delText>say</w:delText>
        </w:r>
        <w:r w:rsidDel="060C4198">
          <w:delText xml:space="preserve">. </w:delText>
        </w:r>
      </w:del>
    </w:p>
    <w:p w:rsidR="00425D1E" w:rsidP="00425D1E" w:rsidRDefault="00425D1E" w14:paraId="15C1670B" w14:textId="414A4B21">
      <w:pPr>
        <w:spacing w:line="480" w:lineRule="auto"/>
        <w:ind w:firstLine="720"/>
        <w:jc w:val="both"/>
      </w:pPr>
      <w:r w:rsidR="060C4198">
        <w:rPr/>
        <w:t>“No, but I really want to; I would if we got back together</w:t>
      </w:r>
      <w:ins w:author="Gary Smailes" w:date="2024-01-11T16:15:20.981Z" w:id="191416236">
        <w:r w:rsidR="060C4198">
          <w:t>.</w:t>
        </w:r>
      </w:ins>
      <w:del w:author="Gary Smailes" w:date="2024-01-11T16:15:20.31Z" w:id="1029164822">
        <w:r w:rsidDel="060C4198">
          <w:delText>,</w:delText>
        </w:r>
      </w:del>
      <w:r w:rsidR="060C4198">
        <w:rPr/>
        <w:t>”</w:t>
      </w:r>
      <w:del w:author="Gary Smailes" w:date="2024-01-11T16:15:17.984Z" w:id="469295137">
        <w:r w:rsidDel="060C4198">
          <w:delText xml:space="preserve"> he says.</w:delText>
        </w:r>
      </w:del>
    </w:p>
    <w:p w:rsidR="00425D1E" w:rsidP="00425D1E" w:rsidRDefault="00425D1E" w14:paraId="379AC380" w14:textId="29C0A699">
      <w:pPr>
        <w:spacing w:line="480" w:lineRule="auto"/>
        <w:ind w:firstLine="720"/>
        <w:jc w:val="both"/>
      </w:pPr>
      <w:r w:rsidR="060C4198">
        <w:rPr/>
        <w:t xml:space="preserve">“Chase, you know </w:t>
      </w:r>
      <w:r w:rsidR="060C4198">
        <w:rPr/>
        <w:t>that’s</w:t>
      </w:r>
      <w:r w:rsidR="060C4198">
        <w:rPr/>
        <w:t xml:space="preserve"> a lie.</w:t>
      </w:r>
      <w:del w:author="Gary Smailes" w:date="2024-01-11T11:15:41.61Z" w:id="832847205">
        <w:r w:rsidDel="060C4198">
          <w:delText xml:space="preserve">  </w:delText>
        </w:r>
      </w:del>
      <w:ins w:author="Gary Smailes" w:date="2024-01-11T11:15:41.61Z" w:id="2057332089">
        <w:r w:rsidR="060C4198">
          <w:t xml:space="preserve"> </w:t>
        </w:r>
      </w:ins>
      <w:r w:rsidR="060C4198">
        <w:rPr/>
        <w:t xml:space="preserve">You must quit them for yourself and then maybe </w:t>
      </w:r>
      <w:r w:rsidR="060C4198">
        <w:rPr/>
        <w:t>it’ll</w:t>
      </w:r>
      <w:r w:rsidR="060C4198">
        <w:rPr/>
        <w:t xml:space="preserve"> work for us.</w:t>
      </w:r>
      <w:del w:author="Gary Smailes" w:date="2024-01-11T11:15:41.611Z" w:id="2074848853">
        <w:r w:rsidDel="060C4198">
          <w:delText xml:space="preserve">  </w:delText>
        </w:r>
      </w:del>
      <w:ins w:author="Gary Smailes" w:date="2024-01-11T11:15:41.612Z" w:id="1055574178">
        <w:r w:rsidR="060C4198">
          <w:t xml:space="preserve"> </w:t>
        </w:r>
      </w:ins>
      <w:r w:rsidR="060C4198">
        <w:rPr/>
        <w:t>A lot has happened.</w:t>
      </w:r>
      <w:del w:author="Gary Smailes" w:date="2024-01-11T11:15:41.612Z" w:id="36645564">
        <w:r w:rsidDel="060C4198">
          <w:delText xml:space="preserve">  </w:delText>
        </w:r>
      </w:del>
      <w:ins w:author="Gary Smailes" w:date="2024-01-11T11:15:41.613Z" w:id="2049520255">
        <w:r w:rsidR="060C4198">
          <w:t xml:space="preserve"> </w:t>
        </w:r>
      </w:ins>
      <w:r w:rsidR="060C4198">
        <w:rPr/>
        <w:t>I’m</w:t>
      </w:r>
      <w:r w:rsidR="060C4198">
        <w:rPr/>
        <w:t xml:space="preserve"> </w:t>
      </w:r>
      <w:r w:rsidR="060C4198">
        <w:rPr/>
        <w:t>not the same as</w:t>
      </w:r>
      <w:r w:rsidR="060C4198">
        <w:rPr/>
        <w:t xml:space="preserve"> I used to be</w:t>
      </w:r>
      <w:ins w:author="Gary Smailes" w:date="2024-01-11T16:15:31.481Z" w:id="832454492">
        <w:r w:rsidR="060C4198">
          <w:t>.</w:t>
        </w:r>
      </w:ins>
      <w:del w:author="Gary Smailes" w:date="2024-01-11T16:15:31.244Z" w:id="227141996">
        <w:r w:rsidDel="060C4198">
          <w:delText>,</w:delText>
        </w:r>
      </w:del>
      <w:r w:rsidR="060C4198">
        <w:rPr/>
        <w:t>”</w:t>
      </w:r>
      <w:del w:author="Gary Smailes" w:date="2024-01-11T16:15:29.306Z" w:id="1813817373">
        <w:r w:rsidDel="060C4198">
          <w:delText xml:space="preserve"> I say.</w:delText>
        </w:r>
      </w:del>
    </w:p>
    <w:p w:rsidRPr="00D53D24" w:rsidR="00425D1E" w:rsidP="060C4198" w:rsidRDefault="00425D1E" w14:paraId="474AC94F" w14:textId="3F133A64">
      <w:pPr>
        <w:spacing w:line="480" w:lineRule="auto"/>
        <w:ind w:firstLine="720"/>
        <w:jc w:val="both"/>
        <w:rPr>
          <w:i w:val="1"/>
          <w:iCs w:val="1"/>
        </w:rPr>
      </w:pPr>
      <w:r w:rsidR="060C4198">
        <w:rPr/>
        <w:t>“I know, Ivy, but …” his voice trails off in my mind</w:t>
      </w:r>
      <w:r w:rsidR="060C4198">
        <w:rPr/>
        <w:t>.</w:t>
      </w:r>
      <w:del w:author="Gary Smailes" w:date="2024-01-11T11:15:41.613Z" w:id="1003493156">
        <w:r w:rsidDel="060C4198">
          <w:delText xml:space="preserve">  </w:delText>
        </w:r>
      </w:del>
      <w:ins w:author="Gary Smailes" w:date="2024-01-11T11:15:41.614Z" w:id="1284702452">
        <w:r w:rsidR="060C4198">
          <w:t xml:space="preserve"> </w:t>
        </w:r>
      </w:ins>
      <w:r w:rsidR="060C4198">
        <w:rPr/>
        <w:t xml:space="preserve">I </w:t>
      </w:r>
      <w:r w:rsidR="060C4198">
        <w:rPr/>
        <w:t>can’t</w:t>
      </w:r>
      <w:r w:rsidR="060C4198">
        <w:rPr/>
        <w:t xml:space="preserve"> believe </w:t>
      </w:r>
      <w:r w:rsidR="060C4198">
        <w:rPr/>
        <w:t>we’re</w:t>
      </w:r>
      <w:r w:rsidR="060C4198">
        <w:rPr/>
        <w:t xml:space="preserve"> here again</w:t>
      </w:r>
      <w:r w:rsidR="060C4198">
        <w:rPr/>
        <w:t>.</w:t>
      </w:r>
      <w:del w:author="Gary Smailes" w:date="2024-01-11T11:15:41.614Z" w:id="392627493">
        <w:r w:rsidDel="060C4198">
          <w:delText xml:space="preserve">  </w:delText>
        </w:r>
      </w:del>
      <w:ins w:author="Gary Smailes" w:date="2024-01-11T11:15:41.615Z" w:id="1872044430">
        <w:r w:rsidR="060C4198">
          <w:t xml:space="preserve"> </w:t>
        </w:r>
      </w:ins>
      <w:r w:rsidRPr="060C4198" w:rsidR="060C4198">
        <w:rPr>
          <w:i w:val="1"/>
          <w:iCs w:val="1"/>
        </w:rPr>
        <w:t>What am I going to do with him?</w:t>
      </w:r>
    </w:p>
    <w:p w:rsidR="00425D1E" w:rsidP="060C4198" w:rsidRDefault="00425D1E" w14:paraId="1B19C44D" w14:textId="617DD73A">
      <w:pPr>
        <w:pStyle w:val="Normal"/>
        <w:spacing w:line="480" w:lineRule="auto"/>
        <w:ind w:firstLine="720"/>
        <w:jc w:val="both"/>
      </w:pPr>
      <w:r w:rsidR="060C4198">
        <w:rPr/>
        <w:t>I sit down and place his TV dinner in front of him.</w:t>
      </w:r>
      <w:del w:author="Gary Smailes" w:date="2024-01-11T11:15:41.615Z" w:id="486961037">
        <w:r w:rsidDel="060C4198">
          <w:delText xml:space="preserve">  </w:delText>
        </w:r>
      </w:del>
      <w:ins w:author="Gary Smailes" w:date="2024-01-11T11:15:41.616Z" w:id="2093357785">
        <w:r w:rsidR="060C4198">
          <w:t xml:space="preserve"> </w:t>
        </w:r>
      </w:ins>
      <w:r w:rsidR="060C4198">
        <w:rPr/>
        <w:t>I look at mine.</w:t>
      </w:r>
      <w:del w:author="Gary Smailes" w:date="2024-01-11T11:15:41.616Z" w:id="96215238">
        <w:r w:rsidDel="060C4198">
          <w:delText xml:space="preserve">  </w:delText>
        </w:r>
      </w:del>
      <w:ins w:author="Gary Smailes" w:date="2024-01-11T11:15:41.617Z" w:id="1265399572">
        <w:r w:rsidR="060C4198">
          <w:t xml:space="preserve"> </w:t>
        </w:r>
      </w:ins>
      <w:r w:rsidR="060C4198">
        <w:rPr/>
        <w:t>I</w:t>
      </w:r>
      <w:ins w:author="Gary Smailes" w:date="2024-01-11T16:16:24.429Z" w:id="162139974">
        <w:r w:rsidR="060C4198">
          <w:t xml:space="preserve"> suddenly</w:t>
        </w:r>
      </w:ins>
      <w:r w:rsidR="060C4198">
        <w:rPr/>
        <w:t xml:space="preserve"> hate Salisbury steak</w:t>
      </w:r>
      <w:del w:author="Gary Smailes" w:date="2024-01-11T16:16:24.414Z" w:id="106205012">
        <w:r w:rsidDel="060C4198">
          <w:delText xml:space="preserve"> suddenly</w:delText>
        </w:r>
      </w:del>
      <w:r w:rsidR="060C4198">
        <w:rPr/>
        <w:t xml:space="preserve">; it looks like someone took a </w:t>
      </w:r>
      <w:r w:rsidR="060C4198">
        <w:rPr/>
        <w:t>shit</w:t>
      </w:r>
      <w:r w:rsidR="060C4198">
        <w:rPr/>
        <w:t xml:space="preserve"> on my plate and the Mac ‘n Cheese is all clumped together.</w:t>
      </w:r>
      <w:del w:author="Gary Smailes" w:date="2024-01-11T11:15:41.617Z" w:id="218248844">
        <w:r w:rsidDel="060C4198">
          <w:delText xml:space="preserve">  </w:delText>
        </w:r>
      </w:del>
      <w:ins w:author="Gary Smailes" w:date="2024-01-11T11:15:41.618Z" w:id="418082977">
        <w:r w:rsidR="060C4198">
          <w:t xml:space="preserve"> </w:t>
        </w:r>
      </w:ins>
      <w:r w:rsidR="060C4198">
        <w:rPr/>
        <w:t>I shove mine aside while he is devouring his.</w:t>
      </w:r>
      <w:del w:author="Gary Smailes" w:date="2024-01-11T11:15:41.618Z" w:id="648056697">
        <w:r w:rsidDel="060C4198">
          <w:delText xml:space="preserve">  </w:delText>
        </w:r>
      </w:del>
      <w:ins w:author="Gary Smailes" w:date="2024-01-11T11:15:41.619Z" w:id="1617531964">
        <w:r w:rsidR="060C4198">
          <w:t xml:space="preserve"> </w:t>
        </w:r>
      </w:ins>
      <w:r w:rsidR="060C4198">
        <w:rPr/>
        <w:t>I’m</w:t>
      </w:r>
      <w:r w:rsidR="060C4198">
        <w:rPr/>
        <w:t xml:space="preserve"> not eating it.</w:t>
      </w:r>
      <w:del w:author="Gary Smailes" w:date="2024-01-11T11:15:41.619Z" w:id="1567300737">
        <w:r w:rsidDel="060C4198">
          <w:delText xml:space="preserve">  </w:delText>
        </w:r>
      </w:del>
      <w:ins w:author="Gary Smailes" w:date="2024-01-11T11:15:41.62Z" w:id="406385988">
        <w:r w:rsidR="060C4198">
          <w:t xml:space="preserve"> </w:t>
        </w:r>
      </w:ins>
    </w:p>
    <w:p w:rsidR="00425D1E" w:rsidP="00425D1E" w:rsidRDefault="00425D1E" w14:paraId="468C8754" w14:textId="46665CBC">
      <w:pPr>
        <w:spacing w:line="480" w:lineRule="auto"/>
        <w:ind w:firstLine="720"/>
        <w:jc w:val="both"/>
      </w:pPr>
      <w:r w:rsidR="060C4198">
        <w:rPr/>
        <w:t xml:space="preserve">“Well, </w:t>
      </w:r>
      <w:r w:rsidR="060C4198">
        <w:rPr/>
        <w:t>I’m</w:t>
      </w:r>
      <w:r w:rsidR="060C4198">
        <w:rPr/>
        <w:t xml:space="preserve"> not sure what else to say</w:t>
      </w:r>
      <w:r w:rsidR="060C4198">
        <w:rPr/>
        <w:t>.</w:t>
      </w:r>
      <w:del w:author="Gary Smailes" w:date="2024-01-11T11:15:41.62Z" w:id="856263835">
        <w:r w:rsidDel="060C4198">
          <w:delText xml:space="preserve">  </w:delText>
        </w:r>
      </w:del>
      <w:ins w:author="Gary Smailes" w:date="2024-01-11T11:15:41.621Z" w:id="1925388292">
        <w:r w:rsidR="060C4198">
          <w:t xml:space="preserve"> </w:t>
        </w:r>
      </w:ins>
      <w:r w:rsidR="060C4198">
        <w:rPr/>
        <w:t>I guess you’ll</w:t>
      </w:r>
      <w:r w:rsidR="060C4198">
        <w:rPr/>
        <w:t xml:space="preserve"> need a place to crash tonight,” I say.</w:t>
      </w:r>
    </w:p>
    <w:p w:rsidR="00425D1E" w:rsidP="00425D1E" w:rsidRDefault="00425D1E" w14:paraId="183074B0" w14:textId="0E7268C8">
      <w:pPr>
        <w:spacing w:line="480" w:lineRule="auto"/>
        <w:ind w:firstLine="720"/>
        <w:jc w:val="both"/>
      </w:pPr>
      <w:r w:rsidR="060C4198">
        <w:rPr/>
        <w:t xml:space="preserve">I turn on the stereo and pop in the </w:t>
      </w:r>
      <w:r w:rsidRPr="060C4198" w:rsidR="060C4198">
        <w:rPr>
          <w:i w:val="1"/>
          <w:iCs w:val="1"/>
        </w:rPr>
        <w:t>Monsters of Rock</w:t>
      </w:r>
      <w:r w:rsidR="060C4198">
        <w:rPr/>
        <w:t xml:space="preserve"> CD</w:t>
      </w:r>
      <w:r w:rsidR="060C4198">
        <w:rPr/>
        <w:t>.</w:t>
      </w:r>
      <w:del w:author="Gary Smailes" w:date="2024-01-11T11:15:41.621Z" w:id="1668186356">
        <w:r w:rsidDel="060C4198">
          <w:delText xml:space="preserve">  </w:delText>
        </w:r>
      </w:del>
      <w:ins w:author="Gary Smailes" w:date="2024-01-11T11:15:41.622Z" w:id="921988262">
        <w:r w:rsidR="060C4198">
          <w:t xml:space="preserve"> </w:t>
        </w:r>
      </w:ins>
      <w:r w:rsidR="060C4198">
        <w:rPr/>
        <w:t xml:space="preserve">I </w:t>
      </w:r>
      <w:r w:rsidR="060C4198">
        <w:rPr/>
        <w:t>pull</w:t>
      </w:r>
      <w:r w:rsidR="060C4198">
        <w:rPr/>
        <w:t xml:space="preserve"> out a bottle of tequila and offer him a shot</w:t>
      </w:r>
      <w:r w:rsidR="060C4198">
        <w:rPr/>
        <w:t>.</w:t>
      </w:r>
      <w:del w:author="Gary Smailes" w:date="2024-01-11T11:15:41.622Z" w:id="2076909387">
        <w:r w:rsidDel="060C4198">
          <w:delText xml:space="preserve">  </w:delText>
        </w:r>
      </w:del>
      <w:ins w:author="Gary Smailes" w:date="2024-01-11T11:15:41.622Z" w:id="1340978262">
        <w:r w:rsidR="060C4198">
          <w:t xml:space="preserve"> </w:t>
        </w:r>
      </w:ins>
    </w:p>
    <w:p w:rsidR="00425D1E" w:rsidP="00425D1E" w:rsidRDefault="00425D1E" w14:paraId="15F94F3E" w14:textId="1637C784">
      <w:pPr>
        <w:spacing w:line="480" w:lineRule="auto"/>
        <w:ind w:firstLine="720"/>
        <w:jc w:val="both"/>
      </w:pPr>
      <w:r w:rsidR="060C4198">
        <w:rPr/>
        <w:t>At 4 a.m.</w:t>
      </w:r>
      <w:ins w:author="Gary Smailes" w:date="2024-01-11T16:16:48.295Z" w:id="729567075">
        <w:r w:rsidR="060C4198">
          <w:t>,</w:t>
        </w:r>
      </w:ins>
      <w:r w:rsidR="060C4198">
        <w:rPr/>
        <w:t xml:space="preserve"> after several hours of drunken singing to hair bands</w:t>
      </w:r>
      <w:del w:author="Gary Smailes" w:date="2024-01-11T16:16:55.543Z" w:id="174734739">
        <w:r w:rsidDel="060C4198">
          <w:delText>,</w:delText>
        </w:r>
      </w:del>
      <w:r w:rsidR="060C4198">
        <w:rPr/>
        <w:t xml:space="preserve"> I say,</w:t>
      </w:r>
      <w:del w:author="Gary Smailes" w:date="2024-01-11T16:16:59.761Z" w:id="647928151">
        <w:r w:rsidDel="060C4198">
          <w:delText>”</w:delText>
        </w:r>
      </w:del>
      <w:r w:rsidR="060C4198">
        <w:rPr/>
        <w:t xml:space="preserve"> </w:t>
      </w:r>
      <w:ins w:author="Gary Smailes" w:date="2024-01-11T16:16:58.532Z" w:id="1683248702">
        <w:r w:rsidR="060C4198">
          <w:t>“</w:t>
        </w:r>
      </w:ins>
      <w:r w:rsidR="060C4198">
        <w:rPr/>
        <w:t>I am going to sleep, I have work tomorrow, and you will be sleeping on the futon.”</w:t>
      </w:r>
      <w:del w:author="Gary Smailes" w:date="2024-01-11T11:15:41.622Z" w:id="195906234">
        <w:r w:rsidDel="060C4198">
          <w:delText xml:space="preserve">  </w:delText>
        </w:r>
      </w:del>
      <w:ins w:author="Gary Smailes" w:date="2024-01-11T11:15:41.624Z" w:id="256534817">
        <w:r w:rsidR="060C4198">
          <w:t xml:space="preserve"> </w:t>
        </w:r>
      </w:ins>
      <w:r w:rsidR="060C4198">
        <w:rPr/>
        <w:t>I grab a blanket and pillow from the hall closet and toss them at him.</w:t>
      </w:r>
      <w:del w:author="Gary Smailes" w:date="2024-01-11T11:15:41.624Z" w:id="572537535">
        <w:r w:rsidDel="060C4198">
          <w:delText xml:space="preserve">  </w:delText>
        </w:r>
      </w:del>
      <w:ins w:author="Gary Smailes" w:date="2024-01-11T11:15:41.624Z" w:id="2050657740">
        <w:r w:rsidR="060C4198">
          <w:t xml:space="preserve"> </w:t>
        </w:r>
      </w:ins>
    </w:p>
    <w:p w:rsidR="00425D1E" w:rsidP="00425D1E" w:rsidRDefault="00425D1E" w14:paraId="1861C60F" w14:textId="77777777">
      <w:pPr>
        <w:spacing w:line="480" w:lineRule="auto"/>
        <w:ind w:firstLine="720"/>
        <w:jc w:val="both"/>
      </w:pPr>
      <w:r>
        <w:t>“OK, goodnight, Ivy,” he says.</w:t>
      </w:r>
    </w:p>
    <w:p w:rsidR="00425D1E" w:rsidP="00425D1E" w:rsidRDefault="00425D1E" w14:paraId="79F7DA54" w14:textId="4FC169F6">
      <w:pPr>
        <w:spacing w:line="480" w:lineRule="auto"/>
        <w:ind w:firstLine="720"/>
        <w:jc w:val="both"/>
      </w:pPr>
      <w:r w:rsidR="060C4198">
        <w:rPr/>
        <w:t>I wake up in the morning feeling like crap.</w:t>
      </w:r>
      <w:del w:author="Gary Smailes" w:date="2024-01-11T11:15:41.625Z" w:id="1721293305">
        <w:r w:rsidDel="060C4198">
          <w:delText xml:space="preserve">  </w:delText>
        </w:r>
      </w:del>
      <w:ins w:author="Gary Smailes" w:date="2024-01-11T11:15:41.625Z" w:id="433178608">
        <w:r w:rsidR="060C4198">
          <w:t xml:space="preserve"> </w:t>
        </w:r>
      </w:ins>
      <w:r w:rsidR="060C4198">
        <w:rPr/>
        <w:t>No sleep, work in a few hours, and an ex-boyfriend on our futon</w:t>
      </w:r>
      <w:ins w:author="Gary Smailes" w:date="2024-01-11T16:17:14.808Z" w:id="2126801681">
        <w:r w:rsidR="060C4198">
          <w:t>,</w:t>
        </w:r>
      </w:ins>
      <w:r w:rsidR="060C4198">
        <w:rPr/>
        <w:t xml:space="preserve"> who I thought was in the past.</w:t>
      </w:r>
    </w:p>
    <w:p w:rsidR="00425D1E" w:rsidP="00425D1E" w:rsidRDefault="00425D1E" w14:paraId="347FC127" w14:textId="77777777">
      <w:pPr>
        <w:spacing w:line="480" w:lineRule="auto"/>
        <w:ind w:firstLine="720"/>
        <w:jc w:val="both"/>
      </w:pPr>
      <w:r>
        <w:t>“Chase, wake up; I need to go to work, and you need to go home,” I say.</w:t>
      </w:r>
    </w:p>
    <w:p w:rsidR="00425D1E" w:rsidP="00425D1E" w:rsidRDefault="00425D1E" w14:paraId="2421B9BB" w14:textId="77777777">
      <w:pPr>
        <w:spacing w:line="480" w:lineRule="auto"/>
        <w:ind w:firstLine="720"/>
        <w:jc w:val="both"/>
      </w:pPr>
      <w:r>
        <w:t>“Good morning, Ivy,” he says rubbing his face with his hand and leaning up on his elbow.</w:t>
      </w:r>
    </w:p>
    <w:p w:rsidR="00425D1E" w:rsidP="00425D1E" w:rsidRDefault="00425D1E" w14:paraId="3CDEF621" w14:textId="77777777">
      <w:pPr>
        <w:spacing w:line="480" w:lineRule="auto"/>
        <w:ind w:firstLine="720"/>
        <w:jc w:val="both"/>
      </w:pPr>
      <w:r>
        <w:t>“See, we had fun, why can’t we try again?” he asks.</w:t>
      </w:r>
    </w:p>
    <w:p w:rsidR="00425D1E" w:rsidP="00425D1E" w:rsidRDefault="00425D1E" w14:paraId="5095167F" w14:textId="7D1D376A">
      <w:pPr>
        <w:spacing w:line="480" w:lineRule="auto"/>
        <w:ind w:firstLine="720"/>
        <w:jc w:val="both"/>
      </w:pPr>
      <w:r w:rsidR="060C4198">
        <w:rPr/>
        <w:t xml:space="preserve">“Because of all the reasons </w:t>
      </w:r>
      <w:r w:rsidR="060C4198">
        <w:rPr/>
        <w:t>I’ve</w:t>
      </w:r>
      <w:r w:rsidR="060C4198">
        <w:rPr/>
        <w:t xml:space="preserve"> told you a million times</w:t>
      </w:r>
      <w:r w:rsidR="060C4198">
        <w:rPr/>
        <w:t>.</w:t>
      </w:r>
      <w:del w:author="Gary Smailes" w:date="2024-01-11T11:15:41.625Z" w:id="1275230197">
        <w:r w:rsidDel="060C4198">
          <w:delText xml:space="preserve">  </w:delText>
        </w:r>
      </w:del>
      <w:ins w:author="Gary Smailes" w:date="2024-01-11T11:15:41.625Z" w:id="966780707">
        <w:r w:rsidR="060C4198">
          <w:t xml:space="preserve"> </w:t>
        </w:r>
      </w:ins>
      <w:r w:rsidR="060C4198">
        <w:rPr/>
        <w:t>Now go,” I say.</w:t>
      </w:r>
    </w:p>
    <w:p w:rsidR="00425D1E" w:rsidP="00425D1E" w:rsidRDefault="00425D1E" w14:paraId="028CDD0F" w14:textId="0F473C18">
      <w:pPr>
        <w:spacing w:line="480" w:lineRule="auto"/>
        <w:ind w:firstLine="720"/>
        <w:jc w:val="both"/>
      </w:pPr>
      <w:r w:rsidR="060C4198">
        <w:rPr/>
        <w:t>“</w:t>
      </w:r>
      <w:r w:rsidR="060C4198">
        <w:rPr/>
        <w:t>You’ve</w:t>
      </w:r>
      <w:r w:rsidR="060C4198">
        <w:rPr/>
        <w:t xml:space="preserve"> sold out, Ivy</w:t>
      </w:r>
      <w:r w:rsidR="060C4198">
        <w:rPr/>
        <w:t>.</w:t>
      </w:r>
      <w:del w:author="Gary Smailes" w:date="2024-01-11T11:15:41.625Z" w:id="1135147640">
        <w:r w:rsidDel="060C4198">
          <w:delText xml:space="preserve">  </w:delText>
        </w:r>
      </w:del>
      <w:ins w:author="Gary Smailes" w:date="2024-01-11T11:15:41.626Z" w:id="701096411">
        <w:r w:rsidR="060C4198">
          <w:t xml:space="preserve"> </w:t>
        </w:r>
      </w:ins>
      <w:r w:rsidR="060C4198">
        <w:rPr/>
        <w:t>This corporate world and all these yuppies,” he says peering at me through bloodshot eyes and waving his hand around like all the so-called yuppies are in my living room</w:t>
      </w:r>
      <w:r w:rsidR="060C4198">
        <w:rPr/>
        <w:t>.</w:t>
      </w:r>
      <w:del w:author="Gary Smailes" w:date="2024-01-11T11:15:41.626Z" w:id="2125466337">
        <w:r w:rsidDel="060C4198">
          <w:delText xml:space="preserve">  </w:delText>
        </w:r>
      </w:del>
      <w:ins w:author="Gary Smailes" w:date="2024-01-11T11:15:41.626Z" w:id="1864144724">
        <w:r w:rsidR="060C4198">
          <w:t xml:space="preserve"> </w:t>
        </w:r>
      </w:ins>
    </w:p>
    <w:p w:rsidR="00425D1E" w:rsidP="00425D1E" w:rsidRDefault="00425D1E" w14:paraId="71093088" w14:textId="77777777">
      <w:pPr>
        <w:spacing w:line="480" w:lineRule="auto"/>
        <w:ind w:firstLine="720"/>
        <w:jc w:val="both"/>
      </w:pPr>
      <w:r>
        <w:t>“I haven’t sold out, I’ve grown up and you need to also,” I say.</w:t>
      </w:r>
    </w:p>
    <w:p w:rsidR="00425D1E" w:rsidP="00425D1E" w:rsidRDefault="00425D1E" w14:paraId="0897D86F" w14:textId="02A8C1FE">
      <w:pPr>
        <w:spacing w:line="480" w:lineRule="auto"/>
        <w:ind w:firstLine="720"/>
        <w:jc w:val="both"/>
      </w:pPr>
      <w:r w:rsidR="060C4198">
        <w:rPr/>
        <w:t xml:space="preserve">I </w:t>
      </w:r>
      <w:r w:rsidR="060C4198">
        <w:rPr/>
        <w:t>manage</w:t>
      </w:r>
      <w:r w:rsidR="060C4198">
        <w:rPr/>
        <w:t xml:space="preserve"> to give him a hug and since he looks so sad, </w:t>
      </w:r>
      <w:r w:rsidR="060C4198">
        <w:rPr/>
        <w:t>I’m</w:t>
      </w:r>
      <w:r w:rsidR="060C4198">
        <w:rPr/>
        <w:t xml:space="preserve"> starting over again.</w:t>
      </w:r>
      <w:del w:author="Gary Smailes" w:date="2024-01-11T11:15:41.627Z" w:id="1932513895">
        <w:r w:rsidDel="060C4198">
          <w:delText xml:space="preserve">  </w:delText>
        </w:r>
      </w:del>
      <w:ins w:author="Gary Smailes" w:date="2024-01-11T11:15:41.628Z" w:id="151312878">
        <w:r w:rsidR="060C4198">
          <w:t xml:space="preserve"> </w:t>
        </w:r>
      </w:ins>
      <w:r w:rsidR="060C4198">
        <w:rPr/>
        <w:t xml:space="preserve">It reminds me of the song by Stevie Nicks, </w:t>
      </w:r>
      <w:r w:rsidRPr="060C4198" w:rsidR="060C4198">
        <w:rPr>
          <w:i w:val="1"/>
          <w:iCs w:val="1"/>
        </w:rPr>
        <w:t>It’s</w:t>
      </w:r>
      <w:r w:rsidRPr="060C4198" w:rsidR="060C4198">
        <w:rPr>
          <w:i w:val="1"/>
          <w:iCs w:val="1"/>
        </w:rPr>
        <w:t xml:space="preserve"> Only Love</w:t>
      </w:r>
      <w:r w:rsidR="060C4198">
        <w:rPr/>
        <w:t>.</w:t>
      </w:r>
      <w:del w:author="Gary Smailes" w:date="2024-01-11T11:15:41.629Z" w:id="542203785">
        <w:r w:rsidDel="060C4198">
          <w:delText xml:space="preserve">  </w:delText>
        </w:r>
      </w:del>
      <w:ins w:author="Gary Smailes" w:date="2024-01-11T11:15:41.63Z" w:id="104249033">
        <w:r w:rsidR="060C4198">
          <w:t xml:space="preserve"> </w:t>
        </w:r>
      </w:ins>
      <w:r w:rsidR="060C4198">
        <w:rPr/>
        <w:t>He’d</w:t>
      </w:r>
      <w:r w:rsidR="060C4198">
        <w:rPr/>
        <w:t xml:space="preserve"> never let me go and give that gift to me; he </w:t>
      </w:r>
      <w:r w:rsidR="060C4198">
        <w:rPr/>
        <w:t>isn’t</w:t>
      </w:r>
      <w:r w:rsidR="060C4198">
        <w:rPr/>
        <w:t xml:space="preserve"> going to clean up his life even though I hope he does.</w:t>
      </w:r>
      <w:del w:author="Gary Smailes" w:date="2024-01-11T11:15:41.631Z" w:id="373079899">
        <w:r w:rsidDel="060C4198">
          <w:delText xml:space="preserve">  </w:delText>
        </w:r>
      </w:del>
      <w:ins w:author="Gary Smailes" w:date="2024-01-11T11:15:41.631Z" w:id="1316254739">
        <w:r w:rsidR="060C4198">
          <w:t xml:space="preserve"> </w:t>
        </w:r>
      </w:ins>
      <w:r w:rsidR="060C4198">
        <w:rPr/>
        <w:t xml:space="preserve">He calls his friend and after he is picked up, while </w:t>
      </w:r>
      <w:r w:rsidR="060C4198">
        <w:rPr/>
        <w:t>I’m</w:t>
      </w:r>
      <w:r w:rsidR="060C4198">
        <w:rPr/>
        <w:t xml:space="preserve"> taking a shower</w:t>
      </w:r>
      <w:ins w:author="Gary Smailes" w:date="2024-01-11T16:18:10.031Z" w:id="411684202">
        <w:r w:rsidR="060C4198">
          <w:t>,</w:t>
        </w:r>
      </w:ins>
      <w:r w:rsidR="060C4198">
        <w:rPr/>
        <w:t xml:space="preserve"> </w:t>
      </w:r>
      <w:r w:rsidR="060C4198">
        <w:rPr/>
        <w:t>I’m</w:t>
      </w:r>
      <w:r w:rsidR="060C4198">
        <w:rPr/>
        <w:t xml:space="preserve"> brought back to when we first met and dated.</w:t>
      </w:r>
    </w:p>
    <w:p w:rsidR="00425D1E" w:rsidP="00425D1E" w:rsidRDefault="00425D1E" w14:paraId="4456CAA7" w14:textId="3C17CC03">
      <w:pPr>
        <w:spacing w:line="480" w:lineRule="auto"/>
        <w:ind w:firstLine="720"/>
        <w:jc w:val="both"/>
      </w:pPr>
      <w:r w:rsidR="060C4198">
        <w:rPr/>
        <w:t xml:space="preserve">It all started in </w:t>
      </w:r>
      <w:ins w:author="Gary Smailes" w:date="2024-01-11T16:18:13.939Z" w:id="1951127077">
        <w:r w:rsidR="060C4198">
          <w:t>h</w:t>
        </w:r>
      </w:ins>
      <w:del w:author="Gary Smailes" w:date="2024-01-11T16:18:13.606Z" w:id="1218585018">
        <w:r w:rsidDel="060C4198">
          <w:delText>H</w:delText>
        </w:r>
      </w:del>
      <w:r w:rsidR="060C4198">
        <w:rPr/>
        <w:t>ealth class in ninth grade</w:t>
      </w:r>
      <w:ins w:author="Gary Smailes" w:date="2024-01-11T16:18:20.538Z" w:id="837325334">
        <w:r w:rsidR="060C4198">
          <w:t>,</w:t>
        </w:r>
      </w:ins>
      <w:r w:rsidR="060C4198">
        <w:rPr/>
        <w:t xml:space="preserve"> when one of his friends asked me what I thought of Chase Opatz.</w:t>
      </w:r>
      <w:del w:author="Gary Smailes" w:date="2024-01-11T11:15:41.632Z" w:id="1262140949">
        <w:r w:rsidDel="060C4198">
          <w:delText xml:space="preserve">  </w:delText>
        </w:r>
      </w:del>
      <w:ins w:author="Gary Smailes" w:date="2024-01-11T11:15:41.633Z" w:id="1401463558">
        <w:r w:rsidR="060C4198">
          <w:t xml:space="preserve"> </w:t>
        </w:r>
      </w:ins>
      <w:r w:rsidR="060C4198">
        <w:rPr/>
        <w:t>Like most teenagers, I was oblivious to most things but my small circle.</w:t>
      </w:r>
      <w:del w:author="Gary Smailes" w:date="2024-01-11T11:15:41.633Z" w:id="1033647381">
        <w:r w:rsidDel="060C4198">
          <w:delText xml:space="preserve">  </w:delText>
        </w:r>
      </w:del>
      <w:ins w:author="Gary Smailes" w:date="2024-01-11T11:15:41.634Z" w:id="1412637402">
        <w:r w:rsidR="060C4198">
          <w:t xml:space="preserve"> </w:t>
        </w:r>
      </w:ins>
      <w:r w:rsidR="060C4198">
        <w:rPr/>
        <w:t>I had no idea who he was, but I pretended like I did.</w:t>
      </w:r>
      <w:del w:author="Gary Smailes" w:date="2024-01-11T11:15:41.634Z" w:id="145631017">
        <w:r w:rsidDel="060C4198">
          <w:delText xml:space="preserve">  </w:delText>
        </w:r>
      </w:del>
      <w:ins w:author="Gary Smailes" w:date="2024-01-11T11:15:41.634Z" w:id="1054942560">
        <w:r w:rsidR="060C4198">
          <w:t xml:space="preserve"> </w:t>
        </w:r>
      </w:ins>
    </w:p>
    <w:p w:rsidR="00425D1E" w:rsidP="00425D1E" w:rsidRDefault="00425D1E" w14:paraId="50A94893" w14:textId="1C56B87D">
      <w:pPr>
        <w:spacing w:line="480" w:lineRule="auto"/>
        <w:ind w:firstLine="720"/>
        <w:jc w:val="both"/>
      </w:pPr>
      <w:r w:rsidR="060C4198">
        <w:rPr/>
        <w:t>“Um</w:t>
      </w:r>
      <w:ins w:author="Gary Smailes" w:date="2024-01-11T16:18:26.803Z" w:id="1355276712">
        <w:r w:rsidR="060C4198">
          <w:t>...</w:t>
        </w:r>
      </w:ins>
      <w:r w:rsidR="060C4198">
        <w:rPr/>
        <w:t>, he’s ok,” I said and went back to my worksheet.</w:t>
      </w:r>
    </w:p>
    <w:p w:rsidR="00425D1E" w:rsidP="00425D1E" w:rsidRDefault="00425D1E" w14:paraId="09521C6D" w14:textId="77777777">
      <w:pPr>
        <w:spacing w:line="480" w:lineRule="auto"/>
        <w:ind w:firstLine="720"/>
        <w:jc w:val="both"/>
      </w:pPr>
      <w:r>
        <w:t>“Well, he thinks you’re hot,” he said.</w:t>
      </w:r>
    </w:p>
    <w:p w:rsidR="00425D1E" w:rsidP="00425D1E" w:rsidRDefault="00425D1E" w14:paraId="2E194017" w14:textId="66BFED16">
      <w:pPr>
        <w:spacing w:line="480" w:lineRule="auto"/>
        <w:ind w:firstLine="720"/>
        <w:jc w:val="both"/>
      </w:pPr>
      <w:r w:rsidR="060C4198">
        <w:rPr/>
        <w:t>“Ok,” I said not looking up.</w:t>
      </w:r>
      <w:del w:author="Gary Smailes" w:date="2024-01-11T11:15:41.635Z" w:id="522405580">
        <w:r w:rsidDel="060C4198">
          <w:delText xml:space="preserve">  </w:delText>
        </w:r>
      </w:del>
      <w:ins w:author="Gary Smailes" w:date="2024-01-11T11:15:41.636Z" w:id="1142477355">
        <w:r w:rsidR="060C4198">
          <w:t xml:space="preserve"> </w:t>
        </w:r>
      </w:ins>
      <w:r w:rsidR="060C4198">
        <w:rPr/>
        <w:t>This piqued my curiosity, though.</w:t>
      </w:r>
      <w:del w:author="Gary Smailes" w:date="2024-01-11T11:15:41.637Z" w:id="1286907952">
        <w:r w:rsidDel="060C4198">
          <w:delText xml:space="preserve">  </w:delText>
        </w:r>
      </w:del>
      <w:ins w:author="Gary Smailes" w:date="2024-01-11T11:15:41.637Z" w:id="1467728101">
        <w:r w:rsidR="060C4198">
          <w:t xml:space="preserve"> </w:t>
        </w:r>
      </w:ins>
      <w:r w:rsidR="060C4198">
        <w:rPr/>
        <w:t>At that time, I had a lot of guys interested in</w:t>
      </w:r>
      <w:ins w:author="Gary Smailes" w:date="2024-01-11T16:18:42.725Z" w:id="136092676">
        <w:r w:rsidR="060C4198">
          <w:t>,</w:t>
        </w:r>
      </w:ins>
      <w:r w:rsidR="060C4198">
        <w:rPr/>
        <w:t xml:space="preserve"> or who were becoming interested in</w:t>
      </w:r>
      <w:ins w:author="Gary Smailes" w:date="2024-01-11T16:18:45.175Z" w:id="42700045">
        <w:r w:rsidR="060C4198">
          <w:t>,</w:t>
        </w:r>
      </w:ins>
      <w:r w:rsidR="060C4198">
        <w:rPr/>
        <w:t xml:space="preserve"> me.</w:t>
      </w:r>
      <w:del w:author="Gary Smailes" w:date="2024-01-11T11:15:41.637Z" w:id="1090502294">
        <w:r w:rsidDel="060C4198">
          <w:delText xml:space="preserve">  </w:delText>
        </w:r>
      </w:del>
      <w:ins w:author="Gary Smailes" w:date="2024-01-11T11:15:41.638Z" w:id="1090664833">
        <w:r w:rsidR="060C4198">
          <w:t xml:space="preserve"> </w:t>
        </w:r>
      </w:ins>
      <w:r w:rsidR="060C4198">
        <w:rPr/>
        <w:t>A very cute</w:t>
      </w:r>
      <w:r w:rsidR="060C4198">
        <w:rPr/>
        <w:t xml:space="preserve"> and popular junior had shown interest in me around that time.</w:t>
      </w:r>
      <w:del w:author="Gary Smailes" w:date="2024-01-11T11:15:41.638Z" w:id="2094443933">
        <w:r w:rsidDel="060C4198">
          <w:delText xml:space="preserve">  </w:delText>
        </w:r>
      </w:del>
      <w:ins w:author="Gary Smailes" w:date="2024-01-11T11:15:41.638Z" w:id="1661695470">
        <w:r w:rsidR="060C4198">
          <w:t xml:space="preserve"> </w:t>
        </w:r>
      </w:ins>
      <w:r w:rsidR="060C4198">
        <w:rPr/>
        <w:t xml:space="preserve">He wrote me a note one time that said, </w:t>
      </w:r>
      <w:ins w:author="Gary Smailes" w:date="2024-01-11T16:18:51.033Z" w:id="222176743">
        <w:r w:rsidRPr="060C4198" w:rsidR="060C4198">
          <w:rPr>
            <w:i w:val="0"/>
            <w:iCs w:val="0"/>
            <w:rPrChange w:author="Gary Smailes" w:date="2024-01-11T16:18:58.254Z" w:id="878281145"/>
          </w:rPr>
          <w:t>“</w:t>
        </w:r>
      </w:ins>
      <w:r w:rsidRPr="060C4198" w:rsidR="060C4198">
        <w:rPr>
          <w:i w:val="0"/>
          <w:iCs w:val="0"/>
        </w:rPr>
        <w:t>Your feet must hurt because you’ve been running through my mind</w:t>
      </w:r>
      <w:r w:rsidRPr="060C4198" w:rsidR="060C4198">
        <w:rPr>
          <w:i w:val="0"/>
          <w:iCs w:val="0"/>
        </w:rPr>
        <w:t>.</w:t>
      </w:r>
      <w:ins w:author="Gary Smailes" w:date="2024-01-11T16:18:54.805Z" w:id="1044994429">
        <w:r w:rsidRPr="060C4198" w:rsidR="060C4198">
          <w:rPr>
            <w:i w:val="0"/>
            <w:iCs w:val="0"/>
          </w:rPr>
          <w:t>”</w:t>
        </w:r>
      </w:ins>
      <w:del w:author="Gary Smailes" w:date="2024-01-11T11:15:41.639Z" w:id="1850639660">
        <w:r w:rsidDel="060C4198">
          <w:delText xml:space="preserve">  </w:delText>
        </w:r>
      </w:del>
      <w:ins w:author="Gary Smailes" w:date="2024-01-11T11:15:41.639Z" w:id="2120691027">
        <w:r w:rsidR="060C4198">
          <w:t xml:space="preserve"> </w:t>
        </w:r>
      </w:ins>
      <w:r w:rsidR="060C4198">
        <w:rPr/>
        <w:t xml:space="preserve">I </w:t>
      </w:r>
      <w:r w:rsidR="060C4198">
        <w:rPr/>
        <w:t>immediately</w:t>
      </w:r>
      <w:r w:rsidR="060C4198">
        <w:rPr/>
        <w:t xml:space="preserve"> showed my friends, we laughed, and I dumped him.</w:t>
      </w:r>
      <w:del w:author="Gary Smailes" w:date="2024-01-11T11:15:41.64Z" w:id="790240652">
        <w:r w:rsidDel="060C4198">
          <w:delText xml:space="preserve">  </w:delText>
        </w:r>
      </w:del>
      <w:ins w:author="Gary Smailes" w:date="2024-01-11T11:15:41.64Z" w:id="507643003">
        <w:r w:rsidR="060C4198">
          <w:t xml:space="preserve"> </w:t>
        </w:r>
      </w:ins>
    </w:p>
    <w:p w:rsidR="00425D1E" w:rsidP="00425D1E" w:rsidRDefault="00425D1E" w14:paraId="19BC7891" w14:textId="185DD761">
      <w:pPr>
        <w:spacing w:line="480" w:lineRule="auto"/>
        <w:ind w:firstLine="720"/>
        <w:jc w:val="both"/>
      </w:pPr>
      <w:r w:rsidR="060C4198">
        <w:rPr/>
        <w:t>After that, I found out who Chase was</w:t>
      </w:r>
      <w:r w:rsidR="060C4198">
        <w:rPr/>
        <w:t>.</w:t>
      </w:r>
      <w:del w:author="Gary Smailes" w:date="2024-01-11T11:15:41.641Z" w:id="1393948240">
        <w:r w:rsidDel="060C4198">
          <w:delText xml:space="preserve">  </w:delText>
        </w:r>
      </w:del>
      <w:ins w:author="Gary Smailes" w:date="2024-01-11T11:15:41.642Z" w:id="770675384">
        <w:r w:rsidR="060C4198">
          <w:t xml:space="preserve"> </w:t>
        </w:r>
      </w:ins>
      <w:r w:rsidR="060C4198">
        <w:rPr/>
        <w:t xml:space="preserve">He </w:t>
      </w:r>
      <w:r w:rsidR="060C4198">
        <w:rPr/>
        <w:t>hung out</w:t>
      </w:r>
      <w:r w:rsidR="060C4198">
        <w:rPr/>
        <w:t xml:space="preserve"> in the </w:t>
      </w:r>
      <w:r w:rsidR="060C4198">
        <w:rPr/>
        <w:t>pod</w:t>
      </w:r>
      <w:r w:rsidR="060C4198">
        <w:rPr/>
        <w:t xml:space="preserve"> with most of our other friends now that we were at the high school and in ninth grade</w:t>
      </w:r>
      <w:r w:rsidR="060C4198">
        <w:rPr/>
        <w:t>.</w:t>
      </w:r>
      <w:del w:author="Gary Smailes" w:date="2024-01-11T11:15:41.643Z" w:id="930752479">
        <w:r w:rsidDel="060C4198">
          <w:delText xml:space="preserve">  </w:delText>
        </w:r>
      </w:del>
      <w:ins w:author="Gary Smailes" w:date="2024-01-11T11:15:41.644Z" w:id="1236729229">
        <w:r w:rsidR="060C4198">
          <w:t xml:space="preserve"> </w:t>
        </w:r>
      </w:ins>
      <w:r w:rsidR="060C4198">
        <w:rPr/>
        <w:t>He was cute</w:t>
      </w:r>
      <w:r w:rsidR="060C4198">
        <w:rPr/>
        <w:t>.</w:t>
      </w:r>
      <w:del w:author="Gary Smailes" w:date="2024-01-11T11:15:41.644Z" w:id="1665078622">
        <w:r w:rsidDel="060C4198">
          <w:delText xml:space="preserve">  </w:delText>
        </w:r>
      </w:del>
      <w:ins w:author="Gary Smailes" w:date="2024-01-11T11:15:41.645Z" w:id="351931617">
        <w:r w:rsidR="060C4198">
          <w:t xml:space="preserve"> </w:t>
        </w:r>
      </w:ins>
      <w:r w:rsidR="060C4198">
        <w:rPr/>
        <w:t>Relatively tall</w:t>
      </w:r>
      <w:r w:rsidR="060C4198">
        <w:rPr/>
        <w:t xml:space="preserve"> at 5’10”, skinny, but fit</w:t>
      </w:r>
      <w:r w:rsidR="060C4198">
        <w:rPr/>
        <w:t>.</w:t>
      </w:r>
      <w:del w:author="Gary Smailes" w:date="2024-01-11T11:15:41.646Z" w:id="1362077237">
        <w:r w:rsidDel="060C4198">
          <w:delText xml:space="preserve">  </w:delText>
        </w:r>
      </w:del>
      <w:ins w:author="Gary Smailes" w:date="2024-01-11T11:15:41.647Z" w:id="1665225185">
        <w:r w:rsidR="060C4198">
          <w:t xml:space="preserve"> </w:t>
        </w:r>
      </w:ins>
      <w:r w:rsidR="060C4198">
        <w:rPr/>
        <w:t>He was the class clown and named so in our senior yearbook; everyone laughed at and loved him</w:t>
      </w:r>
      <w:r w:rsidR="060C4198">
        <w:rPr/>
        <w:t>.</w:t>
      </w:r>
      <w:del w:author="Gary Smailes" w:date="2024-01-11T11:15:41.648Z" w:id="864660732">
        <w:r w:rsidDel="060C4198">
          <w:delText xml:space="preserve">  </w:delText>
        </w:r>
      </w:del>
      <w:ins w:author="Gary Smailes" w:date="2024-01-11T11:15:41.648Z" w:id="944536827">
        <w:r w:rsidR="060C4198">
          <w:t xml:space="preserve"> </w:t>
        </w:r>
      </w:ins>
      <w:r w:rsidR="060C4198">
        <w:rPr/>
        <w:t>His hair was dark and fell in ringlets around his face</w:t>
      </w:r>
      <w:r w:rsidR="060C4198">
        <w:rPr/>
        <w:t>.</w:t>
      </w:r>
      <w:del w:author="Gary Smailes" w:date="2024-01-11T11:15:41.649Z" w:id="687645924">
        <w:r w:rsidDel="060C4198">
          <w:delText xml:space="preserve">  </w:delText>
        </w:r>
      </w:del>
      <w:ins w:author="Gary Smailes" w:date="2024-01-11T11:15:41.65Z" w:id="1141044917">
        <w:r w:rsidR="060C4198">
          <w:t xml:space="preserve"> </w:t>
        </w:r>
      </w:ins>
      <w:r w:rsidR="060C4198">
        <w:rPr/>
        <w:t xml:space="preserve">He had pale, </w:t>
      </w:r>
      <w:r w:rsidR="060C4198">
        <w:rPr/>
        <w:t>almost porcelain</w:t>
      </w:r>
      <w:r w:rsidR="060C4198">
        <w:rPr/>
        <w:t xml:space="preserve"> skin and big green eyes</w:t>
      </w:r>
      <w:r w:rsidR="060C4198">
        <w:rPr/>
        <w:t>.</w:t>
      </w:r>
      <w:del w:author="Gary Smailes" w:date="2024-01-11T11:15:41.65Z" w:id="821149690">
        <w:r w:rsidDel="060C4198">
          <w:delText xml:space="preserve">  </w:delText>
        </w:r>
      </w:del>
      <w:ins w:author="Gary Smailes" w:date="2024-01-11T11:15:41.651Z" w:id="2030938565">
        <w:r w:rsidR="060C4198">
          <w:t xml:space="preserve"> </w:t>
        </w:r>
      </w:ins>
      <w:r w:rsidR="060C4198">
        <w:rPr/>
        <w:t xml:space="preserve">He had a strong jawline that would twitch when he was high. His eyes would be glassy and far off and </w:t>
      </w:r>
      <w:r w:rsidR="060C4198">
        <w:rPr/>
        <w:t>he'd</w:t>
      </w:r>
      <w:r w:rsidR="060C4198">
        <w:rPr/>
        <w:t xml:space="preserve"> flex his upper jaw muscles as well</w:t>
      </w:r>
      <w:r w:rsidR="060C4198">
        <w:rPr/>
        <w:t>.</w:t>
      </w:r>
      <w:del w:author="Gary Smailes" w:date="2024-01-11T11:15:41.652Z" w:id="2067437132">
        <w:r w:rsidDel="060C4198">
          <w:delText xml:space="preserve">  </w:delText>
        </w:r>
      </w:del>
      <w:ins w:author="Gary Smailes" w:date="2024-01-11T11:15:41.653Z" w:id="99530663">
        <w:r w:rsidR="060C4198">
          <w:t xml:space="preserve"> </w:t>
        </w:r>
      </w:ins>
      <w:r w:rsidR="060C4198">
        <w:rPr/>
        <w:t xml:space="preserve">If I were to compare him to a movie star, </w:t>
      </w:r>
      <w:r w:rsidR="060C4198">
        <w:rPr/>
        <w:t>it’d</w:t>
      </w:r>
      <w:r w:rsidR="060C4198">
        <w:rPr/>
        <w:t xml:space="preserve"> be Adam Driver</w:t>
      </w:r>
      <w:r w:rsidR="060C4198">
        <w:rPr/>
        <w:t>.</w:t>
      </w:r>
      <w:del w:author="Gary Smailes" w:date="2024-01-11T11:15:41.653Z" w:id="1706102703">
        <w:r w:rsidDel="060C4198">
          <w:delText xml:space="preserve">  </w:delText>
        </w:r>
      </w:del>
      <w:ins w:author="Gary Smailes" w:date="2024-01-11T11:15:41.654Z" w:id="1484893052">
        <w:r w:rsidR="060C4198">
          <w:t xml:space="preserve"> </w:t>
        </w:r>
      </w:ins>
    </w:p>
    <w:p w:rsidR="00425D1E" w:rsidP="00425D1E" w:rsidRDefault="00425D1E" w14:paraId="6E6A0DB7" w14:textId="32D7E4E6">
      <w:pPr>
        <w:spacing w:line="480" w:lineRule="auto"/>
        <w:ind w:firstLine="720"/>
        <w:jc w:val="both"/>
      </w:pPr>
      <w:r w:rsidR="060C4198">
        <w:rPr/>
        <w:t>We started hanging out at parties and made out on the hard ground in the back woods at one of the many keggers we had</w:t>
      </w:r>
      <w:r w:rsidR="060C4198">
        <w:rPr/>
        <w:t>.</w:t>
      </w:r>
      <w:del w:author="Gary Smailes" w:date="2024-01-11T11:15:41.655Z" w:id="2082766292">
        <w:r w:rsidDel="060C4198">
          <w:delText xml:space="preserve">  </w:delText>
        </w:r>
      </w:del>
      <w:ins w:author="Gary Smailes" w:date="2024-01-11T11:15:41.656Z" w:id="396416623">
        <w:r w:rsidR="060C4198">
          <w:t xml:space="preserve"> </w:t>
        </w:r>
      </w:ins>
      <w:r w:rsidR="060C4198">
        <w:rPr/>
        <w:t>It was strange and awkward like most high school romances start</w:t>
      </w:r>
      <w:r w:rsidR="060C4198">
        <w:rPr/>
        <w:t>.</w:t>
      </w:r>
      <w:del w:author="Gary Smailes" w:date="2024-01-11T11:15:41.656Z" w:id="1208131692">
        <w:r w:rsidDel="060C4198">
          <w:delText xml:space="preserve">  </w:delText>
        </w:r>
      </w:del>
      <w:ins w:author="Gary Smailes" w:date="2024-01-11T11:15:41.657Z" w:id="999054964">
        <w:r w:rsidR="060C4198">
          <w:t xml:space="preserve"> </w:t>
        </w:r>
      </w:ins>
    </w:p>
    <w:p w:rsidR="00425D1E" w:rsidP="00425D1E" w:rsidRDefault="00425D1E" w14:paraId="759D2AC6" w14:textId="63FFEAC1">
      <w:pPr>
        <w:spacing w:line="480" w:lineRule="auto"/>
        <w:ind w:firstLine="720"/>
        <w:jc w:val="both"/>
      </w:pPr>
      <w:r w:rsidR="060C4198">
        <w:rPr/>
        <w:t>He was into drugs, which I was too naïve to understand</w:t>
      </w:r>
      <w:r w:rsidR="060C4198">
        <w:rPr/>
        <w:t>.</w:t>
      </w:r>
      <w:del w:author="Gary Smailes" w:date="2024-01-11T11:15:41.657Z" w:id="1514173420">
        <w:r w:rsidDel="060C4198">
          <w:delText xml:space="preserve">  </w:delText>
        </w:r>
      </w:del>
      <w:ins w:author="Gary Smailes" w:date="2024-01-11T11:15:41.657Z" w:id="590037210">
        <w:r w:rsidR="060C4198">
          <w:t xml:space="preserve"> </w:t>
        </w:r>
      </w:ins>
      <w:r w:rsidR="060C4198">
        <w:rPr/>
        <w:t>I’d</w:t>
      </w:r>
      <w:r w:rsidR="060C4198">
        <w:rPr/>
        <w:t xml:space="preserve"> drive him and his friends in my Dad’s Ford F-150 blue truck to St. Cloud and </w:t>
      </w:r>
      <w:r w:rsidR="060C4198">
        <w:rPr/>
        <w:t>we’d</w:t>
      </w:r>
      <w:r w:rsidR="060C4198">
        <w:rPr/>
        <w:t xml:space="preserve"> </w:t>
      </w:r>
      <w:r w:rsidR="060C4198">
        <w:rPr/>
        <w:t>hang out</w:t>
      </w:r>
      <w:r w:rsidR="060C4198">
        <w:rPr/>
        <w:t xml:space="preserve"> at any number of people’s houses smoking weed and even though I was oblivious then, I know now </w:t>
      </w:r>
      <w:r w:rsidR="060C4198">
        <w:rPr/>
        <w:t>they’d</w:t>
      </w:r>
      <w:r w:rsidR="060C4198">
        <w:rPr/>
        <w:t xml:space="preserve"> do other things too</w:t>
      </w:r>
      <w:r w:rsidR="060C4198">
        <w:rPr/>
        <w:t>.</w:t>
      </w:r>
      <w:del w:author="Gary Smailes" w:date="2024-01-11T11:15:41.657Z" w:id="1959306515">
        <w:r w:rsidDel="060C4198">
          <w:delText xml:space="preserve">  </w:delText>
        </w:r>
      </w:del>
      <w:ins w:author="Gary Smailes" w:date="2024-01-11T11:15:41.659Z" w:id="1094077996">
        <w:r w:rsidR="060C4198">
          <w:t xml:space="preserve"> </w:t>
        </w:r>
      </w:ins>
    </w:p>
    <w:p w:rsidR="00425D1E" w:rsidP="060C4198" w:rsidRDefault="00425D1E" w14:paraId="297EF387" w14:textId="67104BA1">
      <w:pPr>
        <w:pStyle w:val="Normal"/>
        <w:suppressLineNumbers w:val="0"/>
        <w:bidi w:val="0"/>
        <w:spacing w:before="0" w:beforeAutospacing="off" w:after="0" w:afterAutospacing="off" w:line="480" w:lineRule="auto"/>
        <w:ind w:left="0" w:right="0" w:firstLine="720"/>
        <w:jc w:val="both"/>
        <w:pPrChange w:author="Gary Smailes" w:date="2024-01-11T16:24:18.149Z">
          <w:pPr>
            <w:pStyle w:val="Normal"/>
            <w:spacing w:line="480" w:lineRule="auto"/>
            <w:ind w:firstLine="720"/>
            <w:jc w:val="both"/>
          </w:pPr>
        </w:pPrChange>
      </w:pPr>
      <w:r w:rsidR="060C4198">
        <w:rPr/>
        <w:t>One time</w:t>
      </w:r>
      <w:ins w:author="Gary Smailes" w:date="2024-01-11T16:24:05.872Z" w:id="34560782">
        <w:r w:rsidR="060C4198">
          <w:t>,</w:t>
        </w:r>
      </w:ins>
      <w:r w:rsidR="060C4198">
        <w:rPr/>
        <w:t xml:space="preserve"> a girl threatened to throw herself out the second story window.</w:t>
      </w:r>
      <w:del w:author="Gary Smailes" w:date="2024-01-11T11:15:41.659Z" w:id="1709481389">
        <w:r w:rsidDel="060C4198">
          <w:delText xml:space="preserve">  </w:delText>
        </w:r>
      </w:del>
      <w:ins w:author="Gary Smailes" w:date="2024-01-11T11:15:41.659Z" w:id="1998157966">
        <w:r w:rsidR="060C4198">
          <w:t xml:space="preserve"> </w:t>
        </w:r>
      </w:ins>
      <w:r w:rsidR="060C4198">
        <w:rPr/>
        <w:t xml:space="preserve">She </w:t>
      </w:r>
      <w:r w:rsidR="060C4198">
        <w:rPr/>
        <w:t>didn’t</w:t>
      </w:r>
      <w:r w:rsidR="060C4198">
        <w:rPr/>
        <w:t>, but it was still dramatic.</w:t>
      </w:r>
      <w:del w:author="Gary Smailes" w:date="2024-01-11T11:15:41.66Z" w:id="264701908">
        <w:r w:rsidDel="060C4198">
          <w:delText xml:space="preserve">  </w:delText>
        </w:r>
      </w:del>
      <w:ins w:author="Gary Smailes" w:date="2024-01-11T11:15:41.66Z" w:id="664219125">
        <w:r w:rsidR="060C4198">
          <w:t xml:space="preserve"> </w:t>
        </w:r>
      </w:ins>
      <w:r w:rsidR="060C4198">
        <w:rPr/>
        <w:t xml:space="preserve">She </w:t>
      </w:r>
      <w:r w:rsidR="060C4198">
        <w:rPr/>
        <w:t>probably would</w:t>
      </w:r>
      <w:r w:rsidR="060C4198">
        <w:rPr/>
        <w:t xml:space="preserve"> have just broken a leg, unless she landed on her head, but we imagined </w:t>
      </w:r>
      <w:r w:rsidR="060C4198">
        <w:rPr/>
        <w:t>she’d</w:t>
      </w:r>
      <w:r w:rsidR="060C4198">
        <w:rPr/>
        <w:t xml:space="preserve"> splat on the ground, guts hanging out, as if she had jumped from the </w:t>
      </w:r>
      <w:ins w:author="Gary Smailes" w:date="2024-01-11T16:24:21.232Z" w:id="1894306687">
        <w:r w:rsidR="060C4198">
          <w:t>thirtieth</w:t>
        </w:r>
      </w:ins>
      <w:del w:author="Gary Smailes" w:date="2024-01-11T16:24:19.419Z" w:id="340303873">
        <w:r w:rsidDel="060C4198">
          <w:delText>30</w:delText>
        </w:r>
        <w:r w:rsidRPr="060C4198" w:rsidDel="060C4198">
          <w:rPr>
            <w:vertAlign w:val="superscript"/>
          </w:rPr>
          <w:delText>th</w:delText>
        </w:r>
      </w:del>
      <w:r w:rsidR="060C4198">
        <w:rPr/>
        <w:t xml:space="preserve"> floor of the IDS building, like someone recently had into the Crystal court downtown Minneapolis.</w:t>
      </w:r>
      <w:del w:author="Gary Smailes" w:date="2024-01-11T11:15:41.661Z" w:id="1944401799">
        <w:r w:rsidDel="060C4198">
          <w:delText xml:space="preserve">  </w:delText>
        </w:r>
      </w:del>
      <w:ins w:author="Gary Smailes" w:date="2024-01-11T11:15:41.661Z" w:id="1454503272">
        <w:r w:rsidR="060C4198">
          <w:t xml:space="preserve"> </w:t>
        </w:r>
      </w:ins>
    </w:p>
    <w:p w:rsidR="00425D1E" w:rsidP="00425D1E" w:rsidRDefault="00425D1E" w14:paraId="065156CA" w14:textId="3F78913B">
      <w:pPr>
        <w:spacing w:line="480" w:lineRule="auto"/>
        <w:ind w:firstLine="720"/>
        <w:jc w:val="both"/>
        <w:rPr>
          <w:del w:author="Gary Smailes" w:date="2024-01-11T16:24:58.821Z" w:id="1790465918"/>
        </w:rPr>
      </w:pPr>
      <w:r w:rsidR="060C4198">
        <w:rPr/>
        <w:t>After some time, I heard rumblings he was cheating</w:t>
      </w:r>
      <w:r w:rsidR="060C4198">
        <w:rPr/>
        <w:t>.</w:t>
      </w:r>
      <w:del w:author="Gary Smailes" w:date="2024-01-11T11:15:41.663Z" w:id="1753255428">
        <w:r w:rsidDel="060C4198">
          <w:delText xml:space="preserve">  </w:delText>
        </w:r>
      </w:del>
      <w:ins w:author="Gary Smailes" w:date="2024-01-11T11:15:41.664Z" w:id="1837535174">
        <w:r w:rsidR="060C4198">
          <w:t xml:space="preserve"> </w:t>
        </w:r>
      </w:ins>
      <w:r w:rsidR="060C4198">
        <w:rPr/>
        <w:t xml:space="preserve">Our friends, to get me to </w:t>
      </w:r>
      <w:r w:rsidR="060C4198">
        <w:rPr/>
        <w:t>see the light</w:t>
      </w:r>
      <w:r w:rsidR="060C4198">
        <w:rPr/>
        <w:t xml:space="preserve">, invited me over to Rob </w:t>
      </w:r>
      <w:r w:rsidR="060C4198">
        <w:rPr/>
        <w:t>Ferry’s</w:t>
      </w:r>
      <w:r w:rsidR="060C4198">
        <w:rPr/>
        <w:t xml:space="preserve"> one night</w:t>
      </w:r>
      <w:r w:rsidR="060C4198">
        <w:rPr/>
        <w:t>.</w:t>
      </w:r>
      <w:del w:author="Gary Smailes" w:date="2024-01-11T11:15:41.664Z" w:id="267747230">
        <w:r w:rsidDel="060C4198">
          <w:delText xml:space="preserve">  </w:delText>
        </w:r>
      </w:del>
      <w:ins w:author="Gary Smailes" w:date="2024-01-11T11:15:41.665Z" w:id="197940528">
        <w:r w:rsidR="060C4198">
          <w:t xml:space="preserve"> </w:t>
        </w:r>
      </w:ins>
      <w:r w:rsidR="060C4198">
        <w:rPr/>
        <w:t>Rob Ferry was fun and always had the latest car because his dad worked at a local car dealership</w:t>
      </w:r>
      <w:r w:rsidR="060C4198">
        <w:rPr/>
        <w:t>.</w:t>
      </w:r>
      <w:del w:author="Gary Smailes" w:date="2024-01-11T11:15:41.665Z" w:id="1438907911">
        <w:r w:rsidDel="060C4198">
          <w:delText xml:space="preserve">  </w:delText>
        </w:r>
      </w:del>
      <w:ins w:author="Gary Smailes" w:date="2024-01-11T11:15:41.666Z" w:id="326683184">
        <w:r w:rsidR="060C4198">
          <w:t xml:space="preserve"> </w:t>
        </w:r>
      </w:ins>
      <w:r w:rsidR="060C4198">
        <w:rPr/>
        <w:t xml:space="preserve">I was </w:t>
      </w:r>
      <w:r w:rsidR="060C4198">
        <w:rPr/>
        <w:t>totally unknowing</w:t>
      </w:r>
      <w:r w:rsidR="060C4198">
        <w:rPr/>
        <w:t>, just excited to see him when I went to Rob’s</w:t>
      </w:r>
      <w:r w:rsidR="060C4198">
        <w:rPr/>
        <w:t>.</w:t>
      </w:r>
      <w:del w:author="Gary Smailes" w:date="2024-01-11T11:15:41.666Z" w:id="1527399454">
        <w:r w:rsidDel="060C4198">
          <w:delText xml:space="preserve">  </w:delText>
        </w:r>
      </w:del>
      <w:ins w:author="Gary Smailes" w:date="2024-01-11T11:15:41.667Z" w:id="252637758">
        <w:r w:rsidR="060C4198">
          <w:t xml:space="preserve"> </w:t>
        </w:r>
      </w:ins>
      <w:r w:rsidR="060C4198">
        <w:rPr/>
        <w:t>I found out that he had been making out in the basement vault with one of the older girls in our circle</w:t>
      </w:r>
      <w:r w:rsidR="060C4198">
        <w:rPr/>
        <w:t>.</w:t>
      </w:r>
      <w:del w:author="Gary Smailes" w:date="2024-01-11T11:15:41.667Z" w:id="758613790">
        <w:r w:rsidDel="060C4198">
          <w:delText xml:space="preserve">  </w:delText>
        </w:r>
      </w:del>
      <w:ins w:author="Gary Smailes" w:date="2024-01-11T11:15:41.667Z" w:id="2090653029">
        <w:r w:rsidR="060C4198">
          <w:t xml:space="preserve"> </w:t>
        </w:r>
      </w:ins>
    </w:p>
    <w:p w:rsidR="00425D1E" w:rsidP="060C4198" w:rsidRDefault="00425D1E" w14:paraId="797B4790" w14:textId="38DAEF38">
      <w:pPr>
        <w:spacing w:line="480" w:lineRule="auto"/>
        <w:ind w:firstLine="0"/>
        <w:jc w:val="both"/>
        <w:rPr>
          <w:del w:author="Gary Smailes" w:date="2024-01-11T16:25:06.824Z" w:id="1405337268"/>
        </w:rPr>
        <w:pPrChange w:author="Gary Smailes" w:date="2024-01-11T16:24:58.656Z">
          <w:pPr>
            <w:spacing w:line="480" w:lineRule="auto"/>
            <w:ind w:firstLine="720"/>
            <w:jc w:val="both"/>
          </w:pPr>
        </w:pPrChange>
      </w:pPr>
      <w:r w:rsidR="060C4198">
        <w:rPr/>
        <w:t>After that I told him to go away and proceeded to move on with my life</w:t>
      </w:r>
      <w:r w:rsidR="060C4198">
        <w:rPr/>
        <w:t>.</w:t>
      </w:r>
      <w:del w:author="Gary Smailes" w:date="2024-01-11T11:15:41.667Z" w:id="1938669335">
        <w:r w:rsidDel="060C4198">
          <w:delText xml:space="preserve">  </w:delText>
        </w:r>
      </w:del>
      <w:ins w:author="Gary Smailes" w:date="2024-01-11T11:15:41.669Z" w:id="465758262">
        <w:r w:rsidR="060C4198">
          <w:t xml:space="preserve"> </w:t>
        </w:r>
      </w:ins>
      <w:r w:rsidR="060C4198">
        <w:rPr/>
        <w:t>He decided then that he wanted me and only me</w:t>
      </w:r>
      <w:r w:rsidR="060C4198">
        <w:rPr/>
        <w:t>.</w:t>
      </w:r>
      <w:del w:author="Gary Smailes" w:date="2024-01-11T11:15:41.669Z" w:id="942998500">
        <w:r w:rsidDel="060C4198">
          <w:delText xml:space="preserve">  </w:delText>
        </w:r>
      </w:del>
      <w:ins w:author="Gary Smailes" w:date="2024-01-11T11:15:41.669Z" w:id="1170548809">
        <w:r w:rsidR="060C4198">
          <w:t xml:space="preserve"> </w:t>
        </w:r>
      </w:ins>
      <w:r w:rsidR="060C4198">
        <w:rPr/>
        <w:t>He started leaving notes in my locker every day slipping them through the small slits and stopping by</w:t>
      </w:r>
      <w:r w:rsidR="060C4198">
        <w:rPr/>
        <w:t>.</w:t>
      </w:r>
      <w:del w:author="Gary Smailes" w:date="2024-01-11T11:15:41.669Z" w:id="1710027339">
        <w:r w:rsidDel="060C4198">
          <w:delText xml:space="preserve">  </w:delText>
        </w:r>
      </w:del>
      <w:ins w:author="Gary Smailes" w:date="2024-01-11T11:15:41.669Z" w:id="388341230">
        <w:r w:rsidR="060C4198">
          <w:t xml:space="preserve"> </w:t>
        </w:r>
      </w:ins>
      <w:r w:rsidR="060C4198">
        <w:rPr/>
        <w:t>He would stare at me across the pod</w:t>
      </w:r>
      <w:r w:rsidR="060C4198">
        <w:rPr/>
        <w:t>.</w:t>
      </w:r>
      <w:del w:author="Gary Smailes" w:date="2024-01-11T11:15:41.669Z" w:id="646692019">
        <w:r w:rsidDel="060C4198">
          <w:delText xml:space="preserve">  </w:delText>
        </w:r>
      </w:del>
      <w:ins w:author="Gary Smailes" w:date="2024-01-11T11:15:41.67Z" w:id="1454223037">
        <w:r w:rsidR="060C4198">
          <w:t xml:space="preserve"> </w:t>
        </w:r>
      </w:ins>
    </w:p>
    <w:p w:rsidR="00425D1E" w:rsidP="060C4198" w:rsidRDefault="00425D1E" w14:paraId="09756AC2" w14:textId="77777777" w14:noSpellErr="1">
      <w:pPr>
        <w:spacing w:line="480" w:lineRule="auto"/>
        <w:ind w:firstLine="0"/>
        <w:jc w:val="both"/>
        <w:pPrChange w:author="Gary Smailes" w:date="2024-01-11T16:25:06.645Z">
          <w:pPr>
            <w:spacing w:line="480" w:lineRule="auto"/>
            <w:ind w:firstLine="720"/>
            <w:jc w:val="both"/>
          </w:pPr>
        </w:pPrChange>
      </w:pPr>
      <w:r w:rsidR="060C4198">
        <w:rPr/>
        <w:t>I ignored him, and then briefly talked to him one night at a party, where I told him to go to hell and dropped my lit cigarette in his beer.</w:t>
      </w:r>
    </w:p>
    <w:p w:rsidR="00425D1E" w:rsidP="00425D1E" w:rsidRDefault="00425D1E" w14:paraId="788D494C" w14:textId="7AA503F4">
      <w:pPr>
        <w:spacing w:line="480" w:lineRule="auto"/>
        <w:ind w:firstLine="720"/>
        <w:jc w:val="both"/>
      </w:pPr>
      <w:r w:rsidR="060C4198">
        <w:rPr/>
        <w:t>Eventually</w:t>
      </w:r>
      <w:ins w:author="Gary Smailes" w:date="2024-01-11T16:25:58.927Z" w:id="151051765">
        <w:r w:rsidR="060C4198">
          <w:t>,</w:t>
        </w:r>
      </w:ins>
      <w:r w:rsidR="060C4198">
        <w:rPr/>
        <w:t xml:space="preserve"> he got under my skin.</w:t>
      </w:r>
      <w:del w:author="Gary Smailes" w:date="2024-01-11T11:15:41.67Z" w:id="1368754737">
        <w:r w:rsidDel="060C4198">
          <w:delText xml:space="preserve">  </w:delText>
        </w:r>
      </w:del>
      <w:ins w:author="Gary Smailes" w:date="2024-01-11T11:15:41.671Z" w:id="1132713959">
        <w:r w:rsidR="060C4198">
          <w:t xml:space="preserve"> </w:t>
        </w:r>
      </w:ins>
      <w:r w:rsidR="060C4198">
        <w:rPr/>
        <w:t>I mean, Adam Driver, right?</w:t>
      </w:r>
      <w:del w:author="Gary Smailes" w:date="2024-01-11T11:15:41.672Z" w:id="1400376714">
        <w:r w:rsidDel="060C4198">
          <w:delText xml:space="preserve">  </w:delText>
        </w:r>
      </w:del>
      <w:ins w:author="Gary Smailes" w:date="2024-01-11T11:15:41.672Z" w:id="1106484135">
        <w:r w:rsidR="060C4198">
          <w:t xml:space="preserve"> </w:t>
        </w:r>
      </w:ins>
      <w:r w:rsidR="060C4198">
        <w:rPr/>
        <w:t>After my shift at the local restaurant, I would sometimes climb a ladder to get into his second-floor bedroom at night and then would leave early in the morning out the front door.</w:t>
      </w:r>
      <w:del w:author="Gary Smailes" w:date="2024-01-11T11:15:41.672Z" w:id="1021773364">
        <w:r w:rsidDel="060C4198">
          <w:delText xml:space="preserve">  </w:delText>
        </w:r>
      </w:del>
      <w:ins w:author="Gary Smailes" w:date="2024-01-11T11:15:41.673Z" w:id="32780599">
        <w:r w:rsidR="060C4198">
          <w:t xml:space="preserve"> </w:t>
        </w:r>
      </w:ins>
      <w:r w:rsidR="060C4198">
        <w:rPr/>
        <w:t>He was only one of two of his siblings living at home, so as teenagers live in their own little circle, we thought no one knew.</w:t>
      </w:r>
      <w:del w:author="Gary Smailes" w:date="2024-01-11T11:15:41.673Z" w:id="373195167">
        <w:r w:rsidDel="060C4198">
          <w:delText xml:space="preserve">  </w:delText>
        </w:r>
      </w:del>
      <w:ins w:author="Gary Smailes" w:date="2024-01-11T11:15:41.674Z" w:id="1582795185">
        <w:r w:rsidR="060C4198">
          <w:t xml:space="preserve"> </w:t>
        </w:r>
      </w:ins>
      <w:r w:rsidR="060C4198">
        <w:rPr/>
        <w:t>They did, of course.</w:t>
      </w:r>
      <w:del w:author="Gary Smailes" w:date="2024-01-11T11:15:41.674Z" w:id="890727772">
        <w:r w:rsidDel="060C4198">
          <w:delText xml:space="preserve">  </w:delText>
        </w:r>
      </w:del>
      <w:ins w:author="Gary Smailes" w:date="2024-01-11T11:15:41.674Z" w:id="1738070012">
        <w:r w:rsidR="060C4198">
          <w:t xml:space="preserve"> </w:t>
        </w:r>
      </w:ins>
      <w:r w:rsidR="060C4198">
        <w:rPr/>
        <w:t>I wonder what my parents were doing.</w:t>
      </w:r>
      <w:del w:author="Gary Smailes" w:date="2024-01-11T11:15:41.675Z" w:id="1027450290">
        <w:r w:rsidDel="060C4198">
          <w:delText xml:space="preserve">  </w:delText>
        </w:r>
      </w:del>
      <w:ins w:author="Gary Smailes" w:date="2024-01-11T11:15:41.676Z" w:id="2086928615">
        <w:r w:rsidR="060C4198">
          <w:t xml:space="preserve"> </w:t>
        </w:r>
      </w:ins>
      <w:r w:rsidR="060C4198">
        <w:rPr/>
        <w:t>I had too much freedom.</w:t>
      </w:r>
    </w:p>
    <w:p w:rsidR="00425D1E" w:rsidP="060C4198" w:rsidRDefault="00425D1E" w14:paraId="5F41EAFC" w14:textId="44E42EA2">
      <w:pPr>
        <w:pStyle w:val="Normal"/>
        <w:suppressLineNumbers w:val="0"/>
        <w:bidi w:val="0"/>
        <w:spacing w:before="0" w:beforeAutospacing="off" w:after="0" w:afterAutospacing="off" w:line="480" w:lineRule="auto"/>
        <w:ind w:left="0" w:right="0" w:firstLine="720"/>
        <w:jc w:val="both"/>
        <w:rPr>
          <w:del w:author="Gary Smailes" w:date="2024-01-11T16:26:38.833Z" w:id="15914663"/>
        </w:rPr>
        <w:pPrChange w:author="Gary Smailes" w:date="2024-01-11T16:26:20.968Z">
          <w:pPr>
            <w:pStyle w:val="Normal"/>
            <w:spacing w:line="480" w:lineRule="auto"/>
            <w:ind w:firstLine="720"/>
            <w:jc w:val="both"/>
          </w:pPr>
        </w:pPrChange>
      </w:pPr>
      <w:r w:rsidR="060C4198">
        <w:rPr/>
        <w:t>From there</w:t>
      </w:r>
      <w:ins w:author="Gary Smailes" w:date="2024-01-11T16:26:34.713Z" w:id="1508162175">
        <w:r w:rsidR="060C4198">
          <w:t>,</w:t>
        </w:r>
      </w:ins>
      <w:r w:rsidR="060C4198">
        <w:rPr/>
        <w:t xml:space="preserve"> we spent </w:t>
      </w:r>
      <w:r w:rsidR="060C4198">
        <w:rPr/>
        <w:t>almost every</w:t>
      </w:r>
      <w:r w:rsidR="060C4198">
        <w:rPr/>
        <w:t xml:space="preserve"> waking moment together and a lot of the time was with his friends who I adored and adored me.</w:t>
      </w:r>
      <w:del w:author="Gary Smailes" w:date="2024-01-11T11:15:41.676Z" w:id="1802653732">
        <w:r w:rsidDel="060C4198">
          <w:delText xml:space="preserve">  </w:delText>
        </w:r>
      </w:del>
      <w:ins w:author="Gary Smailes" w:date="2024-01-11T11:15:41.677Z" w:id="69733439">
        <w:r w:rsidR="060C4198">
          <w:t xml:space="preserve"> </w:t>
        </w:r>
      </w:ins>
      <w:r w:rsidR="060C4198">
        <w:rPr/>
        <w:t>We coordinated our whole lives.</w:t>
      </w:r>
      <w:del w:author="Gary Smailes" w:date="2024-01-11T11:15:41.677Z" w:id="2134257613">
        <w:r w:rsidDel="060C4198">
          <w:delText xml:space="preserve">  </w:delText>
        </w:r>
      </w:del>
      <w:ins w:author="Gary Smailes" w:date="2024-01-11T11:15:41.677Z" w:id="746417206">
        <w:r w:rsidR="060C4198">
          <w:t xml:space="preserve"> </w:t>
        </w:r>
      </w:ins>
      <w:r w:rsidR="060C4198">
        <w:rPr/>
        <w:t xml:space="preserve">I practically moved into his house and became a part of the huge, fun family of </w:t>
      </w:r>
      <w:del w:author="Gary Smailes" w:date="2024-01-11T16:26:20.915Z" w:id="1200692725">
        <w:r w:rsidDel="060C4198">
          <w:delText xml:space="preserve">13 </w:delText>
        </w:r>
      </w:del>
      <w:ins w:author="Gary Smailes" w:date="2024-01-11T16:26:22.442Z" w:id="2139596910">
        <w:r w:rsidR="060C4198">
          <w:t>thi</w:t>
        </w:r>
        <w:r w:rsidR="060C4198">
          <w:t xml:space="preserve">rteen </w:t>
        </w:r>
      </w:ins>
      <w:r w:rsidR="060C4198">
        <w:rPr/>
        <w:t>siblings and all the spouses and kids.</w:t>
      </w:r>
      <w:del w:author="Gary Smailes" w:date="2024-01-11T11:15:41.678Z" w:id="391578511">
        <w:r w:rsidDel="060C4198">
          <w:delText xml:space="preserve">  </w:delText>
        </w:r>
      </w:del>
      <w:ins w:author="Gary Smailes" w:date="2024-01-11T11:15:41.679Z" w:id="322289980">
        <w:r w:rsidR="060C4198">
          <w:t xml:space="preserve"> </w:t>
        </w:r>
      </w:ins>
    </w:p>
    <w:p w:rsidR="00425D1E" w:rsidP="060C4198" w:rsidRDefault="00425D1E" w14:paraId="7EE0A17B" w14:textId="67B48775">
      <w:pPr>
        <w:spacing w:line="480" w:lineRule="auto"/>
        <w:ind w:firstLine="0"/>
        <w:jc w:val="both"/>
        <w:pPrChange w:author="Gary Smailes" w:date="2024-01-11T16:26:38.716Z">
          <w:pPr>
            <w:spacing w:line="480" w:lineRule="auto"/>
            <w:ind w:firstLine="720"/>
            <w:jc w:val="both"/>
          </w:pPr>
        </w:pPrChange>
      </w:pPr>
      <w:r w:rsidR="060C4198">
        <w:rPr/>
        <w:t>We would snuggle out on the back porch on the second floor with the TV just inside the sliding door and watch Star Trek</w:t>
      </w:r>
      <w:r w:rsidR="060C4198">
        <w:rPr/>
        <w:t>.</w:t>
      </w:r>
      <w:del w:author="Gary Smailes" w:date="2024-01-11T11:15:41.68Z" w:id="255258352">
        <w:r w:rsidDel="060C4198">
          <w:delText xml:space="preserve">  </w:delText>
        </w:r>
      </w:del>
      <w:ins w:author="Gary Smailes" w:date="2024-01-11T11:15:41.68Z" w:id="198460863">
        <w:r w:rsidR="060C4198">
          <w:t xml:space="preserve"> </w:t>
        </w:r>
      </w:ins>
      <w:r w:rsidR="060C4198">
        <w:rPr/>
        <w:t>I’d</w:t>
      </w:r>
      <w:r w:rsidR="060C4198">
        <w:rPr/>
        <w:t xml:space="preserve"> smoke out the window of his bedroom</w:t>
      </w:r>
      <w:r w:rsidR="060C4198">
        <w:rPr/>
        <w:t>.</w:t>
      </w:r>
      <w:del w:author="Gary Smailes" w:date="2024-01-11T11:15:41.681Z" w:id="473516220">
        <w:r w:rsidDel="060C4198">
          <w:delText xml:space="preserve">  </w:delText>
        </w:r>
      </w:del>
      <w:ins w:author="Gary Smailes" w:date="2024-01-11T11:15:41.682Z" w:id="723757878">
        <w:r w:rsidR="060C4198">
          <w:t xml:space="preserve"> </w:t>
        </w:r>
      </w:ins>
      <w:r w:rsidR="060C4198">
        <w:rPr/>
        <w:t>We’d</w:t>
      </w:r>
      <w:r w:rsidR="060C4198">
        <w:rPr/>
        <w:t xml:space="preserve"> just drive for hours, listening to music and talking, </w:t>
      </w:r>
      <w:r w:rsidR="060C4198">
        <w:rPr/>
        <w:t>we’d</w:t>
      </w:r>
      <w:r w:rsidR="060C4198">
        <w:rPr/>
        <w:t xml:space="preserve"> camp every weekend in the Summer out in the field on the lake at his sister’s place</w:t>
      </w:r>
      <w:r w:rsidR="060C4198">
        <w:rPr/>
        <w:t>.</w:t>
      </w:r>
      <w:del w:author="Gary Smailes" w:date="2024-01-11T11:15:41.682Z" w:id="1544789020">
        <w:r w:rsidDel="060C4198">
          <w:delText xml:space="preserve">  </w:delText>
        </w:r>
      </w:del>
      <w:ins w:author="Gary Smailes" w:date="2024-01-11T11:15:41.683Z" w:id="1066162042">
        <w:r w:rsidR="060C4198">
          <w:t xml:space="preserve"> </w:t>
        </w:r>
      </w:ins>
      <w:commentRangeStart w:id="677445753"/>
    </w:p>
    <w:p w:rsidR="00425D1E" w:rsidP="00425D1E" w:rsidRDefault="00425D1E" w14:paraId="0A9FE705" w14:textId="6EAF1998">
      <w:pPr>
        <w:spacing w:line="480" w:lineRule="auto"/>
        <w:ind w:firstLine="720"/>
        <w:jc w:val="both"/>
      </w:pPr>
      <w:r w:rsidR="060C4198">
        <w:rPr/>
        <w:t>We’d</w:t>
      </w:r>
      <w:r w:rsidR="060C4198">
        <w:rPr/>
        <w:t xml:space="preserve"> park and make out in the blue Ford</w:t>
      </w:r>
      <w:r w:rsidR="060C4198">
        <w:rPr/>
        <w:t>.</w:t>
      </w:r>
      <w:del w:author="Gary Smailes" w:date="2024-01-11T11:15:41.684Z" w:id="1686483409">
        <w:r w:rsidDel="060C4198">
          <w:delText xml:space="preserve">  </w:delText>
        </w:r>
      </w:del>
      <w:ins w:author="Gary Smailes" w:date="2024-01-11T11:15:41.684Z" w:id="928921873">
        <w:r w:rsidR="060C4198">
          <w:t xml:space="preserve"> </w:t>
        </w:r>
      </w:ins>
      <w:r w:rsidR="060C4198">
        <w:rPr/>
        <w:t>We’d</w:t>
      </w:r>
      <w:r w:rsidR="060C4198">
        <w:rPr/>
        <w:t xml:space="preserve"> bike miles from my house in St. Joseph to the Avon beach or from Albany to the Avon beach on the new Wobegon trail on the hottest days of Summer in Minnesota and just jump </w:t>
      </w:r>
      <w:commentRangeEnd w:id="677445753"/>
      <w:r>
        <w:rPr>
          <w:rStyle w:val="CommentReference"/>
        </w:rPr>
        <w:commentReference w:id="677445753"/>
      </w:r>
      <w:r w:rsidR="060C4198">
        <w:rPr/>
        <w:t>in when we got there</w:t>
      </w:r>
      <w:r w:rsidR="060C4198">
        <w:rPr/>
        <w:t>.</w:t>
      </w:r>
      <w:del w:author="Gary Smailes" w:date="2024-01-11T11:15:41.685Z" w:id="1212710216">
        <w:r w:rsidDel="060C4198">
          <w:delText xml:space="preserve">  </w:delText>
        </w:r>
      </w:del>
      <w:ins w:author="Gary Smailes" w:date="2024-01-11T11:15:41.685Z" w:id="1297709780">
        <w:r w:rsidR="060C4198">
          <w:t xml:space="preserve"> </w:t>
        </w:r>
      </w:ins>
      <w:r w:rsidR="060C4198">
        <w:rPr/>
        <w:t>We’d</w:t>
      </w:r>
      <w:r w:rsidR="060C4198">
        <w:rPr/>
        <w:t xml:space="preserve"> talk and talk about important, deep things. He would grow weed in pots on the stairs that lead up to the attic, which you accessed through his room. When he broke both his arms playing basketball, he had gone up for a dunk and entirely missed the hoop landing on both elbows, I wiped his ass for him</w:t>
      </w:r>
      <w:r w:rsidR="060C4198">
        <w:rPr/>
        <w:t>.</w:t>
      </w:r>
      <w:del w:author="Gary Smailes" w:date="2024-01-11T11:15:41.686Z" w:id="1367682696">
        <w:r w:rsidDel="060C4198">
          <w:delText xml:space="preserve">  </w:delText>
        </w:r>
      </w:del>
      <w:ins w:author="Gary Smailes" w:date="2024-01-11T11:15:41.686Z" w:id="535845779">
        <w:r w:rsidR="060C4198">
          <w:t xml:space="preserve"> </w:t>
        </w:r>
      </w:ins>
      <w:r w:rsidR="060C4198">
        <w:rPr/>
        <w:t xml:space="preserve">It was a level of intimacy I </w:t>
      </w:r>
      <w:r w:rsidR="060C4198">
        <w:rPr/>
        <w:t>haven’t</w:t>
      </w:r>
      <w:r w:rsidR="060C4198">
        <w:rPr/>
        <w:t xml:space="preserve"> reached since then.</w:t>
      </w:r>
    </w:p>
    <w:p w:rsidR="00425D1E" w:rsidP="00425D1E" w:rsidRDefault="00425D1E" w14:paraId="336E5DB2" w14:textId="72D411AD">
      <w:pPr>
        <w:spacing w:line="480" w:lineRule="auto"/>
        <w:ind w:firstLine="720"/>
        <w:jc w:val="both"/>
      </w:pPr>
      <w:r w:rsidR="060C4198">
        <w:rPr/>
        <w:t>After high school, I went to university, and he went to Community College in Brainerd with Babe the Blue Ox and Paul Bunyon</w:t>
      </w:r>
      <w:r w:rsidR="060C4198">
        <w:rPr/>
        <w:t>.</w:t>
      </w:r>
      <w:del w:author="Gary Smailes" w:date="2024-01-11T11:15:41.687Z" w:id="1884324073">
        <w:r w:rsidDel="060C4198">
          <w:delText xml:space="preserve">  </w:delText>
        </w:r>
      </w:del>
      <w:ins w:author="Gary Smailes" w:date="2024-01-11T11:15:41.688Z" w:id="219857159">
        <w:r w:rsidR="060C4198">
          <w:t xml:space="preserve"> </w:t>
        </w:r>
      </w:ins>
      <w:r w:rsidR="060C4198">
        <w:rPr/>
        <w:t>I’d</w:t>
      </w:r>
      <w:r w:rsidR="060C4198">
        <w:rPr/>
        <w:t xml:space="preserve"> drive up there </w:t>
      </w:r>
      <w:r w:rsidR="060C4198">
        <w:rPr/>
        <w:t>almost every</w:t>
      </w:r>
      <w:r w:rsidR="060C4198">
        <w:rPr/>
        <w:t xml:space="preserve"> weekend and once again, heard he was cheating</w:t>
      </w:r>
      <w:r w:rsidR="060C4198">
        <w:rPr/>
        <w:t>.</w:t>
      </w:r>
      <w:del w:author="Gary Smailes" w:date="2024-01-11T11:15:41.688Z" w:id="1417270751">
        <w:r w:rsidDel="060C4198">
          <w:delText xml:space="preserve">  </w:delText>
        </w:r>
      </w:del>
      <w:ins w:author="Gary Smailes" w:date="2024-01-11T11:15:41.689Z" w:id="507857844">
        <w:r w:rsidR="060C4198">
          <w:t xml:space="preserve"> </w:t>
        </w:r>
      </w:ins>
      <w:r w:rsidR="060C4198">
        <w:rPr/>
        <w:t>He’d</w:t>
      </w:r>
      <w:r w:rsidR="060C4198">
        <w:rPr/>
        <w:t xml:space="preserve"> come home on the weekends and would have so many issues with his nose</w:t>
      </w:r>
      <w:r w:rsidR="060C4198">
        <w:rPr/>
        <w:t>.</w:t>
      </w:r>
      <w:del w:author="Gary Smailes" w:date="2024-01-11T11:15:41.689Z" w:id="1091515531">
        <w:r w:rsidDel="060C4198">
          <w:delText xml:space="preserve">  </w:delText>
        </w:r>
      </w:del>
      <w:ins w:author="Gary Smailes" w:date="2024-01-11T11:15:41.689Z" w:id="15185416">
        <w:r w:rsidR="060C4198">
          <w:t xml:space="preserve"> </w:t>
        </w:r>
      </w:ins>
      <w:r w:rsidR="060C4198">
        <w:rPr/>
        <w:t xml:space="preserve">Sometimes </w:t>
      </w:r>
      <w:r w:rsidR="060C4198">
        <w:rPr/>
        <w:t>he’d</w:t>
      </w:r>
      <w:r w:rsidR="060C4198">
        <w:rPr/>
        <w:t xml:space="preserve"> just sleep for the whole weekend</w:t>
      </w:r>
      <w:r w:rsidR="060C4198">
        <w:rPr/>
        <w:t>.</w:t>
      </w:r>
      <w:del w:author="Gary Smailes" w:date="2024-01-11T11:15:41.689Z" w:id="1585791619">
        <w:r w:rsidDel="060C4198">
          <w:delText xml:space="preserve">  </w:delText>
        </w:r>
      </w:del>
      <w:ins w:author="Gary Smailes" w:date="2024-01-11T11:15:41.69Z" w:id="328302262">
        <w:r w:rsidR="060C4198">
          <w:t xml:space="preserve"> </w:t>
        </w:r>
      </w:ins>
      <w:r w:rsidR="060C4198">
        <w:rPr/>
        <w:t xml:space="preserve">Now I know he had </w:t>
      </w:r>
      <w:r w:rsidR="060C4198">
        <w:rPr/>
        <w:t>probably been</w:t>
      </w:r>
      <w:r w:rsidR="060C4198">
        <w:rPr/>
        <w:t xml:space="preserve"> doing cocaine</w:t>
      </w:r>
      <w:r w:rsidR="060C4198">
        <w:rPr/>
        <w:t>.</w:t>
      </w:r>
      <w:del w:author="Gary Smailes" w:date="2024-01-11T11:15:41.691Z" w:id="940646851">
        <w:r w:rsidDel="060C4198">
          <w:delText xml:space="preserve">  </w:delText>
        </w:r>
      </w:del>
      <w:ins w:author="Gary Smailes" w:date="2024-01-11T11:15:41.691Z" w:id="70153174">
        <w:r w:rsidR="060C4198">
          <w:t xml:space="preserve"> </w:t>
        </w:r>
      </w:ins>
      <w:r w:rsidR="060C4198">
        <w:rPr/>
        <w:t xml:space="preserve">I still </w:t>
      </w:r>
      <w:r w:rsidR="060C4198">
        <w:rPr/>
        <w:t>didn’t</w:t>
      </w:r>
      <w:r w:rsidR="060C4198">
        <w:rPr/>
        <w:t xml:space="preserve"> break up with him and for some reason, he wanted to remain with me</w:t>
      </w:r>
      <w:r w:rsidR="060C4198">
        <w:rPr/>
        <w:t>.</w:t>
      </w:r>
      <w:del w:author="Gary Smailes" w:date="2024-01-11T11:15:41.692Z" w:id="1027662702">
        <w:r w:rsidDel="060C4198">
          <w:delText xml:space="preserve">  </w:delText>
        </w:r>
      </w:del>
      <w:ins w:author="Gary Smailes" w:date="2024-01-11T11:15:41.693Z" w:id="127022740">
        <w:r w:rsidR="060C4198">
          <w:t xml:space="preserve"> </w:t>
        </w:r>
      </w:ins>
      <w:r w:rsidRPr="060C4198" w:rsidR="060C4198">
        <w:rPr>
          <w:i w:val="1"/>
          <w:iCs w:val="1"/>
        </w:rPr>
        <w:t>Have your cake</w:t>
      </w:r>
      <w:r w:rsidR="060C4198">
        <w:rPr/>
        <w:t>...</w:t>
      </w:r>
    </w:p>
    <w:p w:rsidR="00425D1E" w:rsidP="00425D1E" w:rsidRDefault="00425D1E" w14:paraId="2C0D35F4" w14:textId="34F646CD">
      <w:pPr>
        <w:spacing w:line="480" w:lineRule="auto"/>
        <w:ind w:firstLine="720"/>
        <w:jc w:val="both"/>
      </w:pPr>
      <w:r w:rsidR="060C4198">
        <w:rPr/>
        <w:t>He delved deeper and deeper into drugs, and I had to move on</w:t>
      </w:r>
      <w:r w:rsidR="060C4198">
        <w:rPr/>
        <w:t>.</w:t>
      </w:r>
      <w:del w:author="Gary Smailes" w:date="2024-01-11T11:15:41.694Z" w:id="1192252129">
        <w:r w:rsidDel="060C4198">
          <w:delText xml:space="preserve">  </w:delText>
        </w:r>
      </w:del>
      <w:ins w:author="Gary Smailes" w:date="2024-01-11T11:15:41.694Z" w:id="1384489598">
        <w:r w:rsidR="060C4198">
          <w:t xml:space="preserve"> </w:t>
        </w:r>
      </w:ins>
      <w:r w:rsidR="060C4198">
        <w:rPr/>
        <w:t>I fought for him, but it became clear to me that the drugs were more important than I was.</w:t>
      </w:r>
    </w:p>
    <w:p w:rsidR="00425D1E" w:rsidP="00425D1E" w:rsidRDefault="00425D1E" w14:paraId="11DBA5A3" w14:textId="02C805A8">
      <w:pPr>
        <w:spacing w:line="480" w:lineRule="auto"/>
        <w:ind w:firstLine="720"/>
        <w:jc w:val="both"/>
      </w:pPr>
      <w:r w:rsidR="060C4198">
        <w:rPr/>
        <w:t xml:space="preserve">The disappointment that resulted from his inability to grow with me and make something positive of his life was difficult to move past and now </w:t>
      </w:r>
      <w:r w:rsidR="060C4198">
        <w:rPr/>
        <w:t>I’m</w:t>
      </w:r>
      <w:r w:rsidR="060C4198">
        <w:rPr/>
        <w:t xml:space="preserve"> three steps back, maybe four</w:t>
      </w:r>
      <w:r w:rsidR="060C4198">
        <w:rPr/>
        <w:t>.</w:t>
      </w:r>
      <w:del w:author="Gary Smailes" w:date="2024-01-11T11:15:41.694Z" w:id="107667428">
        <w:r w:rsidDel="060C4198">
          <w:delText xml:space="preserve">  </w:delText>
        </w:r>
      </w:del>
      <w:ins w:author="Gary Smailes" w:date="2024-01-11T11:15:41.695Z" w:id="950885237">
        <w:r w:rsidR="060C4198">
          <w:t xml:space="preserve"> </w:t>
        </w:r>
      </w:ins>
    </w:p>
    <w:p w:rsidR="00425D1E" w:rsidP="00425D1E" w:rsidRDefault="00425D1E" w14:paraId="326E2972" w14:textId="77777777">
      <w:pPr>
        <w:spacing w:line="480" w:lineRule="auto"/>
        <w:ind w:firstLine="720"/>
        <w:jc w:val="center"/>
      </w:pPr>
      <w:r>
        <w:t>***</w:t>
      </w:r>
    </w:p>
    <w:p w:rsidR="00425D1E" w:rsidP="00425D1E" w:rsidRDefault="00425D1E" w14:paraId="4738BBFA" w14:textId="4E3A7D31">
      <w:pPr>
        <w:spacing w:line="480" w:lineRule="auto"/>
        <w:jc w:val="both"/>
      </w:pPr>
      <w:r>
        <w:tab/>
      </w:r>
      <w:r>
        <w:rPr/>
        <w:t>Chad and I have been dating for a few weeks</w:t>
      </w:r>
      <w:del w:author="Gary Smailes" w:date="2024-01-11T16:32:42.877Z" w:id="164277799">
        <w:r w:rsidDel="060C4198">
          <w:delText xml:space="preserve"> now</w:delText>
        </w:r>
      </w:del>
      <w:r>
        <w:rPr/>
        <w:t>.</w:t>
      </w:r>
      <w:del w:author="Gary Smailes" w:date="2024-01-11T11:15:41.696Z" w:id="2079504881">
        <w:r w:rsidDel="060C4198">
          <w:delText xml:space="preserve">  </w:delText>
        </w:r>
      </w:del>
      <w:ins w:author="Gary Smailes" w:date="2024-01-11T11:15:41.696Z" w:id="324402039">
        <w:r>
          <w:rPr/>
          <w:t xml:space="preserve"> </w:t>
        </w:r>
      </w:ins>
      <w:r>
        <w:rPr/>
        <w:t>Chino Latino in Uptown, Minneapolis is one of my favorite restaurants.</w:t>
      </w:r>
      <w:del w:author="Gary Smailes" w:date="2024-01-11T11:15:41.697Z" w:id="714905624">
        <w:r w:rsidDel="060C4198">
          <w:delText xml:space="preserve">  </w:delText>
        </w:r>
      </w:del>
      <w:ins w:author="Gary Smailes" w:date="2024-01-11T11:15:41.697Z" w:id="1750167183">
        <w:r>
          <w:rPr/>
          <w:t xml:space="preserve"> </w:t>
        </w:r>
      </w:ins>
      <w:r>
        <w:rPr/>
        <w:t>It’s</w:t>
      </w:r>
      <w:r>
        <w:rPr/>
        <w:t xml:space="preserve"> a sleek, hip bar and restaurant with spicy street food from tropical regions.</w:t>
      </w:r>
      <w:r w:rsidRPr="00D91D49">
        <w:rPr/>
        <w:t xml:space="preserve"> </w:t>
      </w:r>
      <w:r>
        <w:rPr/>
        <w:t xml:space="preserve">We have </w:t>
      </w:r>
      <w:r>
        <w:rPr/>
        <w:t xml:space="preserve">a big group</w:t>
      </w:r>
      <w:r>
        <w:rPr/>
        <w:t xml:space="preserve"> this evening, some of my friends and some of his. </w:t>
      </w:r>
    </w:p>
    <w:p w:rsidR="00425D1E" w:rsidP="00425D1E" w:rsidRDefault="00425D1E" w14:paraId="66903D2F" w14:textId="77777777">
      <w:pPr>
        <w:spacing w:line="480" w:lineRule="auto"/>
        <w:ind w:firstLine="720"/>
        <w:jc w:val="both"/>
      </w:pPr>
      <w:r>
        <w:t>“I dare you to order the worm dish,” I say to my friend, Jack.</w:t>
      </w:r>
    </w:p>
    <w:p w:rsidR="00425D1E" w:rsidP="00425D1E" w:rsidRDefault="00425D1E" w14:paraId="46882C56" w14:textId="77777777">
      <w:pPr>
        <w:spacing w:line="480" w:lineRule="auto"/>
        <w:ind w:firstLine="720"/>
        <w:jc w:val="both"/>
      </w:pPr>
      <w:r>
        <w:t>“You don’t have to dare me, it’s already ordered,” he says.</w:t>
      </w:r>
    </w:p>
    <w:p w:rsidR="00425D1E" w:rsidP="00425D1E" w:rsidRDefault="00425D1E" w14:paraId="7119A72C" w14:textId="63C15FC6">
      <w:pPr>
        <w:spacing w:line="480" w:lineRule="auto"/>
        <w:ind w:firstLine="720"/>
        <w:jc w:val="both"/>
      </w:pPr>
      <w:r w:rsidR="060C4198">
        <w:rPr/>
        <w:t xml:space="preserve">I </w:t>
      </w:r>
      <w:r w:rsidR="060C4198">
        <w:rPr/>
        <w:t>don’t</w:t>
      </w:r>
      <w:r w:rsidR="060C4198">
        <w:rPr/>
        <w:t xml:space="preserve"> believe for a second that he plans to eat it when the waiter shows up with the dish</w:t>
      </w:r>
      <w:r w:rsidR="060C4198">
        <w:rPr/>
        <w:t>.</w:t>
      </w:r>
      <w:del w:author="Gary Smailes" w:date="2024-01-11T11:15:41.698Z" w:id="926860494">
        <w:r w:rsidDel="060C4198">
          <w:delText xml:space="preserve">  </w:delText>
        </w:r>
      </w:del>
      <w:ins w:author="Gary Smailes" w:date="2024-01-11T11:15:41.699Z" w:id="16865936">
        <w:r w:rsidR="060C4198">
          <w:t xml:space="preserve"> </w:t>
        </w:r>
      </w:ins>
      <w:r w:rsidR="060C4198">
        <w:rPr/>
        <w:t>The worms are lying on the plate in what looks like an intentional, tangled, formation</w:t>
      </w:r>
      <w:r w:rsidR="060C4198">
        <w:rPr/>
        <w:t>.</w:t>
      </w:r>
      <w:del w:author="Gary Smailes" w:date="2024-01-11T11:15:41.699Z" w:id="1624467991">
        <w:r w:rsidDel="060C4198">
          <w:delText xml:space="preserve">  </w:delText>
        </w:r>
      </w:del>
      <w:ins w:author="Gary Smailes" w:date="2024-01-11T11:15:41.699Z" w:id="1384334322">
        <w:r w:rsidR="060C4198">
          <w:t xml:space="preserve"> </w:t>
        </w:r>
      </w:ins>
      <w:r w:rsidR="060C4198">
        <w:rPr/>
        <w:t>They look like they have dirt on them, just like when you dig up an earthworm from the ground</w:t>
      </w:r>
      <w:r w:rsidR="060C4198">
        <w:rPr/>
        <w:t>.</w:t>
      </w:r>
      <w:del w:author="Gary Smailes" w:date="2024-01-11T11:15:41.699Z" w:id="1591756941">
        <w:r w:rsidDel="060C4198">
          <w:delText xml:space="preserve">  </w:delText>
        </w:r>
      </w:del>
      <w:ins w:author="Gary Smailes" w:date="2024-01-11T11:15:41.7Z" w:id="1014312134">
        <w:r w:rsidR="060C4198">
          <w:t xml:space="preserve"> </w:t>
        </w:r>
      </w:ins>
      <w:r w:rsidR="060C4198">
        <w:rPr/>
        <w:t xml:space="preserve">I assume </w:t>
      </w:r>
      <w:r w:rsidR="060C4198">
        <w:rPr/>
        <w:t>it’s</w:t>
      </w:r>
      <w:r w:rsidR="060C4198">
        <w:rPr/>
        <w:t xml:space="preserve"> seasoning, though</w:t>
      </w:r>
      <w:r w:rsidR="060C4198">
        <w:rPr/>
        <w:t>.</w:t>
      </w:r>
      <w:del w:author="Gary Smailes" w:date="2024-01-11T11:15:41.7Z" w:id="1740501639">
        <w:r w:rsidDel="060C4198">
          <w:delText xml:space="preserve">  </w:delText>
        </w:r>
      </w:del>
      <w:ins w:author="Gary Smailes" w:date="2024-01-11T11:15:41.701Z" w:id="1020766573">
        <w:r w:rsidR="060C4198">
          <w:t xml:space="preserve"> </w:t>
        </w:r>
      </w:ins>
      <w:r w:rsidR="060C4198">
        <w:rPr/>
        <w:t xml:space="preserve">He </w:t>
      </w:r>
      <w:r w:rsidR="060C4198">
        <w:rPr/>
        <w:t>proceeds</w:t>
      </w:r>
      <w:r w:rsidR="060C4198">
        <w:rPr/>
        <w:t xml:space="preserve"> to take a bite, chew, and swallow</w:t>
      </w:r>
      <w:r w:rsidR="060C4198">
        <w:rPr/>
        <w:t>.</w:t>
      </w:r>
      <w:del w:author="Gary Smailes" w:date="2024-01-11T11:15:41.701Z" w:id="491604511">
        <w:r w:rsidDel="060C4198">
          <w:delText xml:space="preserve">  </w:delText>
        </w:r>
      </w:del>
      <w:ins w:author="Gary Smailes" w:date="2024-01-11T11:15:41.702Z" w:id="1113496385">
        <w:r w:rsidR="060C4198">
          <w:t xml:space="preserve"> </w:t>
        </w:r>
      </w:ins>
      <w:r w:rsidR="060C4198">
        <w:rPr/>
        <w:t>Gross.</w:t>
      </w:r>
    </w:p>
    <w:p w:rsidR="00425D1E" w:rsidP="00425D1E" w:rsidRDefault="00425D1E" w14:paraId="002F2B37" w14:textId="33643B27">
      <w:pPr>
        <w:spacing w:line="480" w:lineRule="auto"/>
        <w:ind w:firstLine="720"/>
        <w:jc w:val="both"/>
      </w:pPr>
      <w:r w:rsidR="060C4198">
        <w:rPr/>
        <w:t>Looking right at me with one hanging from his fork, he says, “You want to try it?”</w:t>
      </w:r>
      <w:del w:author="Gary Smailes" w:date="2024-01-11T11:15:41.702Z" w:id="295451959">
        <w:r w:rsidDel="060C4198">
          <w:delText xml:space="preserve">  </w:delText>
        </w:r>
      </w:del>
      <w:ins w:author="Gary Smailes" w:date="2024-01-11T11:15:41.702Z" w:id="690902196">
        <w:r w:rsidR="060C4198">
          <w:t xml:space="preserve"> </w:t>
        </w:r>
      </w:ins>
    </w:p>
    <w:p w:rsidR="00425D1E" w:rsidP="00425D1E" w:rsidRDefault="00425D1E" w14:paraId="2C998392" w14:textId="77777777">
      <w:pPr>
        <w:spacing w:line="480" w:lineRule="auto"/>
        <w:ind w:firstLine="720"/>
        <w:jc w:val="both"/>
      </w:pPr>
      <w:r>
        <w:t>“Never,” I say.</w:t>
      </w:r>
    </w:p>
    <w:p w:rsidR="00425D1E" w:rsidP="00425D1E" w:rsidRDefault="00425D1E" w14:paraId="1859406D" w14:textId="45260D2F">
      <w:pPr>
        <w:spacing w:line="480" w:lineRule="auto"/>
        <w:ind w:firstLine="720"/>
        <w:jc w:val="both"/>
      </w:pPr>
      <w:r w:rsidR="060C4198">
        <w:rPr/>
        <w:t>I catch Chad’s eye on us from across the room</w:t>
      </w:r>
      <w:r w:rsidR="060C4198">
        <w:rPr/>
        <w:t>.</w:t>
      </w:r>
      <w:del w:author="Gary Smailes" w:date="2024-01-11T11:15:41.703Z" w:id="1631739066">
        <w:r w:rsidDel="060C4198">
          <w:delText xml:space="preserve">  </w:delText>
        </w:r>
      </w:del>
      <w:ins w:author="Gary Smailes" w:date="2024-01-11T11:15:41.703Z" w:id="849534390">
        <w:r w:rsidR="060C4198">
          <w:t xml:space="preserve"> </w:t>
        </w:r>
      </w:ins>
      <w:r w:rsidR="060C4198">
        <w:rPr/>
        <w:t>He has been talking with one of our friends, Jessica</w:t>
      </w:r>
      <w:r w:rsidR="060C4198">
        <w:rPr/>
        <w:t>.</w:t>
      </w:r>
      <w:del w:author="Gary Smailes" w:date="2024-01-11T11:15:41.703Z" w:id="1587174495">
        <w:r w:rsidDel="060C4198">
          <w:delText xml:space="preserve">  </w:delText>
        </w:r>
      </w:del>
      <w:ins w:author="Gary Smailes" w:date="2024-01-11T11:15:41.704Z" w:id="526560047">
        <w:r w:rsidR="060C4198">
          <w:t xml:space="preserve"> </w:t>
        </w:r>
      </w:ins>
      <w:r w:rsidR="060C4198">
        <w:rPr/>
        <w:t>He must have seen the look of disgust in my eyes because he excuses himself and heads for our table.</w:t>
      </w:r>
    </w:p>
    <w:p w:rsidR="00425D1E" w:rsidP="00425D1E" w:rsidRDefault="00425D1E" w14:paraId="330942EE" w14:textId="59D6A025">
      <w:pPr>
        <w:spacing w:line="480" w:lineRule="auto"/>
        <w:ind w:firstLine="720"/>
        <w:jc w:val="both"/>
      </w:pPr>
      <w:r w:rsidR="060C4198">
        <w:rPr/>
        <w:t>“Why, man</w:t>
      </w:r>
      <w:ins w:author="Gary Smailes" w:date="2024-01-11T16:40:51.971Z" w:id="2141471365">
        <w:r w:rsidR="060C4198">
          <w:t>?</w:t>
        </w:r>
      </w:ins>
      <w:del w:author="Gary Smailes" w:date="2024-01-11T16:40:50.795Z" w:id="2007234873">
        <w:r w:rsidDel="060C4198">
          <w:delText>.</w:delText>
        </w:r>
      </w:del>
      <w:del w:author="Gary Smailes" w:date="2024-01-11T11:15:41.704Z" w:id="1463852299">
        <w:r w:rsidDel="060C4198">
          <w:delText xml:space="preserve">  </w:delText>
        </w:r>
      </w:del>
      <w:ins w:author="Gary Smailes" w:date="2024-01-11T11:15:41.704Z" w:id="1732500558">
        <w:r w:rsidR="060C4198">
          <w:t xml:space="preserve"> </w:t>
        </w:r>
      </w:ins>
      <w:r w:rsidR="060C4198">
        <w:rPr/>
        <w:t>Does it even taste good?” he says and sits down.</w:t>
      </w:r>
    </w:p>
    <w:p w:rsidR="00425D1E" w:rsidP="00425D1E" w:rsidRDefault="00425D1E" w14:paraId="05597A2F" w14:textId="5727DB30">
      <w:pPr>
        <w:spacing w:line="480" w:lineRule="auto"/>
        <w:ind w:firstLine="720"/>
        <w:jc w:val="both"/>
      </w:pPr>
      <w:r w:rsidR="060C4198">
        <w:rPr/>
        <w:t xml:space="preserve">“Sure, tastes like you’d imagine; like steak, but earthier.” He smiles through his </w:t>
      </w:r>
      <w:r w:rsidR="060C4198">
        <w:rPr/>
        <w:t>open mouth</w:t>
      </w:r>
      <w:r w:rsidR="060C4198">
        <w:rPr/>
        <w:t>, brown stuff hanging off his teeth, as he slowly lowers the worm into it</w:t>
      </w:r>
      <w:r w:rsidR="060C4198">
        <w:rPr/>
        <w:t>.</w:t>
      </w:r>
      <w:del w:author="Gary Smailes" w:date="2024-01-11T11:15:41.705Z" w:id="1071882779">
        <w:r w:rsidDel="060C4198">
          <w:delText xml:space="preserve">  </w:delText>
        </w:r>
      </w:del>
      <w:ins w:author="Gary Smailes" w:date="2024-01-11T11:15:41.705Z" w:id="1121791407">
        <w:r w:rsidR="060C4198">
          <w:t xml:space="preserve"> </w:t>
        </w:r>
      </w:ins>
    </w:p>
    <w:p w:rsidR="00425D1E" w:rsidP="00425D1E" w:rsidRDefault="00425D1E" w14:paraId="54B108C2" w14:textId="137F687B">
      <w:pPr>
        <w:spacing w:line="480" w:lineRule="auto"/>
        <w:ind w:firstLine="720"/>
        <w:jc w:val="both"/>
        <w:rPr>
          <w:del w:author="Gary Smailes" w:date="2024-01-11T16:41:10.332Z" w:id="593903783"/>
        </w:rPr>
      </w:pPr>
      <w:r w:rsidR="060C4198">
        <w:rPr/>
        <w:t xml:space="preserve">Downtown Minneapolis and St. Paul and Uptown Minneapolis are very hip and eclectic with all types of restaurants and bars and interesting food. After a night of drinking, </w:t>
      </w:r>
      <w:r w:rsidR="060C4198">
        <w:rPr/>
        <w:t>we’d</w:t>
      </w:r>
      <w:r w:rsidR="060C4198">
        <w:rPr/>
        <w:t xml:space="preserve"> go back to the Uptown café in the morning for loaded bloody Mary’s and greasy food</w:t>
      </w:r>
      <w:r w:rsidR="060C4198">
        <w:rPr/>
        <w:t>.</w:t>
      </w:r>
      <w:del w:author="Gary Smailes" w:date="2024-01-11T11:15:41.706Z" w:id="1018252401">
        <w:r w:rsidDel="060C4198">
          <w:delText xml:space="preserve">  </w:delText>
        </w:r>
      </w:del>
      <w:ins w:author="Gary Smailes" w:date="2024-01-11T11:15:41.706Z" w:id="1930594674">
        <w:r w:rsidR="060C4198">
          <w:t xml:space="preserve"> </w:t>
        </w:r>
      </w:ins>
      <w:r w:rsidR="060C4198">
        <w:rPr/>
        <w:t>There are bookstores and clothing and makeup stores</w:t>
      </w:r>
      <w:r w:rsidR="060C4198">
        <w:rPr/>
        <w:t>.</w:t>
      </w:r>
      <w:del w:author="Gary Smailes" w:date="2024-01-11T11:15:41.706Z" w:id="1428747738">
        <w:r w:rsidDel="060C4198">
          <w:delText xml:space="preserve">  </w:delText>
        </w:r>
      </w:del>
      <w:ins w:author="Gary Smailes" w:date="2024-01-11T11:15:41.707Z" w:id="38499340">
        <w:r w:rsidR="060C4198">
          <w:t xml:space="preserve"> </w:t>
        </w:r>
      </w:ins>
    </w:p>
    <w:p w:rsidR="00425D1E" w:rsidP="060C4198" w:rsidRDefault="00425D1E" w14:paraId="26A9D059" w14:textId="505220A0">
      <w:pPr>
        <w:spacing w:line="480" w:lineRule="auto"/>
        <w:ind w:firstLine="0"/>
        <w:jc w:val="both"/>
      </w:pPr>
      <w:r>
        <w:rPr/>
        <w:t xml:space="preserve">There is a lingering discussion we need to have alone tonight despite all the people</w:t>
      </w:r>
      <w:r>
        <w:rPr/>
        <w:t xml:space="preserve">.</w:t>
      </w:r>
      <w:del w:author="Gary Smailes" w:date="2024-01-11T11:15:41.707Z" w:id="933162243">
        <w:r w:rsidDel="060C4198">
          <w:delText xml:space="preserve">  </w:delText>
        </w:r>
      </w:del>
      <w:ins w:author="Gary Smailes" w:date="2024-01-11T11:15:41.708Z" w:id="821254445">
        <w:r>
          <w:rPr/>
          <w:t xml:space="preserve"> </w:t>
        </w:r>
      </w:ins>
      <w:r>
        <w:rPr/>
        <w:t xml:space="preserve">Jack finishes his dish, gets up to join a few friends across the bar, and we find ourselves alone at the table</w:t>
      </w:r>
      <w:r>
        <w:rPr/>
        <w:t xml:space="preserve">.</w:t>
      </w:r>
      <w:del w:author="Gary Smailes" w:date="2024-01-11T11:15:41.708Z" w:id="1522205610">
        <w:r w:rsidDel="060C4198">
          <w:delText xml:space="preserve">  </w:delText>
        </w:r>
      </w:del>
      <w:ins w:author="Gary Smailes" w:date="2024-01-11T11:15:41.708Z" w:id="973307741">
        <w:r>
          <w:rPr/>
          <w:t xml:space="preserve"> </w:t>
        </w:r>
      </w:ins>
    </w:p>
    <w:p w:rsidR="00425D1E" w:rsidP="00425D1E" w:rsidRDefault="00425D1E" w14:paraId="5BAA9FF3" w14:textId="31ABCDDF">
      <w:pPr>
        <w:spacing w:line="480" w:lineRule="auto"/>
        <w:ind w:firstLine="720"/>
        <w:jc w:val="both"/>
      </w:pPr>
      <w:r w:rsidR="060C4198">
        <w:rPr/>
        <w:t>I light a cigarette and take the first drag deep and slow, then blow it out up in the air, delaying this conversation.</w:t>
      </w:r>
      <w:del w:author="Gary Smailes" w:date="2024-01-11T11:15:41.709Z" w:id="1148356929">
        <w:r w:rsidDel="060C4198">
          <w:delText xml:space="preserve">  </w:delText>
        </w:r>
      </w:del>
      <w:ins w:author="Gary Smailes" w:date="2024-01-11T11:15:41.709Z" w:id="1280688982">
        <w:r w:rsidR="060C4198">
          <w:t xml:space="preserve"> </w:t>
        </w:r>
      </w:ins>
      <w:r w:rsidR="060C4198">
        <w:rPr/>
        <w:t xml:space="preserve">I </w:t>
      </w:r>
      <w:del w:author="Gary Smailes" w:date="2024-01-11T16:41:23.711Z" w:id="1455019336">
        <w:r w:rsidDel="060C4198">
          <w:delText xml:space="preserve">then </w:delText>
        </w:r>
      </w:del>
      <w:r w:rsidR="060C4198">
        <w:rPr/>
        <w:t xml:space="preserve">look at him sideways expressionless, my elbow resting on the table, with the cigarette tipped up toward the ceiling between my fingers, the smoke </w:t>
      </w:r>
      <w:r w:rsidR="060C4198">
        <w:rPr/>
        <w:t>rising up</w:t>
      </w:r>
      <w:r w:rsidR="060C4198">
        <w:rPr/>
        <w:t xml:space="preserve"> and away.</w:t>
      </w:r>
      <w:del w:author="Gary Smailes" w:date="2024-01-11T11:15:41.709Z" w:id="1104140436">
        <w:r w:rsidDel="060C4198">
          <w:delText xml:space="preserve">  </w:delText>
        </w:r>
      </w:del>
      <w:ins w:author="Gary Smailes" w:date="2024-01-11T11:15:41.71Z" w:id="652777072">
        <w:r w:rsidR="060C4198">
          <w:t xml:space="preserve"> </w:t>
        </w:r>
      </w:ins>
      <w:r w:rsidR="060C4198">
        <w:rPr/>
        <w:t>There’s</w:t>
      </w:r>
      <w:r w:rsidR="060C4198">
        <w:rPr/>
        <w:t xml:space="preserve"> a picture of my grandma in a chair in their living room looking exactly like this.</w:t>
      </w:r>
      <w:del w:author="Gary Smailes" w:date="2024-01-11T11:15:41.71Z" w:id="1347645893">
        <w:r w:rsidDel="060C4198">
          <w:delText xml:space="preserve">  </w:delText>
        </w:r>
      </w:del>
      <w:ins w:author="Gary Smailes" w:date="2024-01-11T11:15:41.711Z" w:id="202991223">
        <w:r w:rsidR="060C4198">
          <w:t xml:space="preserve"> </w:t>
        </w:r>
      </w:ins>
      <w:r w:rsidRPr="060C4198" w:rsidR="060C4198">
        <w:rPr>
          <w:i w:val="1"/>
          <w:iCs w:val="1"/>
        </w:rPr>
        <w:t>I learned this move from her.</w:t>
      </w:r>
      <w:del w:author="Gary Smailes" w:date="2024-01-11T11:15:41.711Z" w:id="259856082">
        <w:r w:rsidDel="060C4198">
          <w:delText xml:space="preserve">  </w:delText>
        </w:r>
      </w:del>
      <w:ins w:author="Gary Smailes" w:date="2024-01-11T11:15:41.712Z" w:id="1271007169">
        <w:r w:rsidR="060C4198">
          <w:t xml:space="preserve"> </w:t>
        </w:r>
      </w:ins>
      <w:r w:rsidR="060C4198">
        <w:rPr/>
        <w:t>I wish I could ride its smoky wave right up and out of here.</w:t>
      </w:r>
    </w:p>
    <w:p w:rsidR="00425D1E" w:rsidP="00425D1E" w:rsidRDefault="00425D1E" w14:paraId="3BC72144" w14:textId="77777777">
      <w:pPr>
        <w:spacing w:line="480" w:lineRule="auto"/>
        <w:ind w:firstLine="720"/>
        <w:jc w:val="both"/>
      </w:pPr>
      <w:r>
        <w:t>“So, this trip to Guatemala; when are you leaving?” he asks.</w:t>
      </w:r>
    </w:p>
    <w:p w:rsidR="00425D1E" w:rsidP="060C4198" w:rsidRDefault="00425D1E" w14:paraId="61540E6F" w14:textId="2460F191">
      <w:pPr>
        <w:pStyle w:val="Normal"/>
        <w:suppressLineNumbers w:val="0"/>
        <w:bidi w:val="0"/>
        <w:spacing w:before="0" w:beforeAutospacing="off" w:after="0" w:afterAutospacing="off" w:line="480" w:lineRule="auto"/>
        <w:ind w:left="0" w:right="0"/>
        <w:jc w:val="both"/>
        <w:pPrChange w:author="Gary Smailes" w:date="2024-01-11T16:41:34.862Z">
          <w:pPr>
            <w:pStyle w:val="Normal"/>
            <w:spacing w:line="480" w:lineRule="auto"/>
            <w:jc w:val="both"/>
          </w:pPr>
        </w:pPrChange>
      </w:pPr>
      <w:r>
        <w:tab/>
      </w:r>
      <w:r>
        <w:rPr/>
        <w:t>“</w:t>
      </w:r>
      <w:r>
        <w:rPr/>
        <w:t>We’ve</w:t>
      </w:r>
      <w:r>
        <w:rPr/>
        <w:t xml:space="preserve"> made final plans now.</w:t>
      </w:r>
      <w:del w:author="Gary Smailes" w:date="2024-01-11T11:15:41.712Z" w:id="249744655">
        <w:r w:rsidDel="060C4198">
          <w:delText xml:space="preserve">  </w:delText>
        </w:r>
      </w:del>
      <w:ins w:author="Gary Smailes" w:date="2024-01-11T11:15:41.713Z" w:id="1972997457">
        <w:r>
          <w:rPr/>
          <w:t xml:space="preserve"> </w:t>
        </w:r>
      </w:ins>
      <w:r>
        <w:rPr/>
        <w:t>I’m</w:t>
      </w:r>
      <w:r>
        <w:rPr/>
        <w:t xml:space="preserve"> leaving at the beginning of November, </w:t>
      </w:r>
      <w:r>
        <w:rPr/>
        <w:t>we’ll</w:t>
      </w:r>
      <w:r>
        <w:rPr/>
        <w:t xml:space="preserve"> travel for </w:t>
      </w:r>
      <w:del w:author="Gary Smailes" w:date="2024-01-11T16:41:34.804Z" w:id="732210743">
        <w:r w:rsidDel="060C4198">
          <w:delText xml:space="preserve">10 </w:delText>
        </w:r>
      </w:del>
      <w:ins w:author="Gary Smailes" w:date="2024-01-11T16:41:36.904Z" w:id="1498497539">
        <w:r w:rsidR="060C4198">
          <w:t xml:space="preserve">ten </w:t>
        </w:r>
      </w:ins>
      <w:r>
        <w:rPr/>
        <w:t>days, then</w:t>
      </w:r>
      <w:r>
        <w:rPr/>
        <w:t xml:space="preserve"> I’l</w:t>
      </w:r>
      <w:r>
        <w:rPr/>
        <w:t>l return.</w:t>
      </w:r>
      <w:del w:author="Gary Smailes" w:date="2024-01-11T11:15:41.714Z" w:id="534955208">
        <w:r w:rsidDel="060C4198">
          <w:delText xml:space="preserve">  </w:delText>
        </w:r>
      </w:del>
      <w:ins w:author="Gary Smailes" w:date="2024-01-11T11:15:41.715Z" w:id="1094187108">
        <w:r>
          <w:rPr/>
          <w:t xml:space="preserve"> </w:t>
        </w:r>
      </w:ins>
      <w:r>
        <w:rPr/>
        <w:t>My sister still has school to finish,” I say.</w:t>
      </w:r>
    </w:p>
    <w:p w:rsidR="00425D1E" w:rsidP="00425D1E" w:rsidRDefault="00425D1E" w14:paraId="70BAA544" w14:textId="41D6394E">
      <w:pPr>
        <w:spacing w:line="480" w:lineRule="auto"/>
        <w:ind w:firstLine="720"/>
        <w:jc w:val="both"/>
      </w:pPr>
      <w:r w:rsidR="060C4198">
        <w:rPr/>
        <w:t>It’s</w:t>
      </w:r>
      <w:r w:rsidR="060C4198">
        <w:rPr/>
        <w:t xml:space="preserve"> only August and hot, humid, or stormy</w:t>
      </w:r>
      <w:r w:rsidR="060C4198">
        <w:rPr/>
        <w:t>.</w:t>
      </w:r>
      <w:del w:author="Gary Smailes" w:date="2024-01-11T11:15:41.715Z" w:id="1466629818">
        <w:r w:rsidDel="060C4198">
          <w:delText xml:space="preserve">  </w:delText>
        </w:r>
      </w:del>
      <w:ins w:author="Gary Smailes" w:date="2024-01-11T11:15:41.716Z" w:id="665692082">
        <w:r w:rsidR="060C4198">
          <w:t xml:space="preserve"> </w:t>
        </w:r>
      </w:ins>
      <w:r w:rsidR="060C4198">
        <w:rPr/>
        <w:t>I’ve</w:t>
      </w:r>
      <w:r w:rsidR="060C4198">
        <w:rPr/>
        <w:t xml:space="preserve"> got some time.</w:t>
      </w:r>
    </w:p>
    <w:p w:rsidR="00425D1E" w:rsidP="00425D1E" w:rsidRDefault="00425D1E" w14:paraId="436325F4" w14:textId="77777777">
      <w:pPr>
        <w:spacing w:line="480" w:lineRule="auto"/>
        <w:jc w:val="both"/>
      </w:pPr>
      <w:r>
        <w:tab/>
      </w:r>
      <w:r>
        <w:rPr/>
        <w:t>“OK, what if I come with you?”</w:t>
      </w:r>
      <w:del w:author="Gary Smailes" w:date="2024-01-11T16:41:41.426Z" w:id="667976580">
        <w:r w:rsidDel="060C4198">
          <w:delText xml:space="preserve"> he says.</w:delText>
        </w:r>
      </w:del>
    </w:p>
    <w:p w:rsidR="00425D1E" w:rsidP="060C4198" w:rsidRDefault="00425D1E" w14:paraId="4DB3CC0B" w14:textId="20E686C6">
      <w:pPr>
        <w:pStyle w:val="Normal"/>
        <w:suppressLineNumbers w:val="0"/>
        <w:bidi w:val="0"/>
        <w:spacing w:before="0" w:beforeAutospacing="off" w:after="0" w:afterAutospacing="off" w:line="480" w:lineRule="auto"/>
        <w:ind w:left="0" w:right="0"/>
        <w:jc w:val="both"/>
        <w:pPrChange w:author="Gary Smailes" w:date="2024-01-11T16:41:46.212Z">
          <w:pPr>
            <w:pStyle w:val="Normal"/>
            <w:spacing w:line="480" w:lineRule="auto"/>
            <w:jc w:val="both"/>
          </w:pPr>
        </w:pPrChange>
      </w:pPr>
      <w:r>
        <w:tab/>
      </w:r>
      <w:r>
        <w:rPr/>
        <w:t xml:space="preserve">The thought of traveling with him for </w:t>
      </w:r>
      <w:del w:author="Gary Smailes" w:date="2024-01-11T16:41:46.165Z" w:id="304526573">
        <w:r w:rsidDel="060C4198">
          <w:delText xml:space="preserve">10 </w:delText>
        </w:r>
      </w:del>
      <w:ins w:author="Gary Smailes" w:date="2024-01-11T16:41:47.236Z" w:id="330414321">
        <w:r w:rsidR="060C4198">
          <w:t xml:space="preserve">ten </w:t>
        </w:r>
      </w:ins>
      <w:r>
        <w:rPr/>
        <w:t>days does not sound fun.</w:t>
      </w:r>
      <w:del w:author="Gary Smailes" w:date="2024-01-11T11:15:41.716Z" w:id="615652582">
        <w:r w:rsidDel="060C4198">
          <w:delText xml:space="preserve">  </w:delText>
        </w:r>
      </w:del>
      <w:ins w:author="Gary Smailes" w:date="2024-01-11T11:15:41.717Z" w:id="17666625">
        <w:r>
          <w:rPr/>
          <w:t xml:space="preserve"> </w:t>
        </w:r>
      </w:ins>
      <w:r>
        <w:rPr/>
        <w:t xml:space="preserve">I at least know Guatemala is an underdeveloped country and he </w:t>
      </w:r>
      <w:r>
        <w:rPr/>
        <w:t>can’t</w:t>
      </w:r>
      <w:r>
        <w:rPr/>
        <w:t xml:space="preserve"> even give a little to a man on the street in Minneapolis.</w:t>
      </w:r>
    </w:p>
    <w:p w:rsidR="00425D1E" w:rsidP="00425D1E" w:rsidRDefault="00425D1E" w14:paraId="05A7AA00" w14:textId="544917BB">
      <w:pPr>
        <w:spacing w:line="480" w:lineRule="auto"/>
        <w:jc w:val="both"/>
      </w:pPr>
      <w:r>
        <w:tab/>
      </w:r>
      <w:r>
        <w:rPr/>
        <w:t xml:space="preserve">“Well, </w:t>
      </w:r>
      <w:r>
        <w:rPr/>
        <w:t xml:space="preserve">it’s</w:t>
      </w:r>
      <w:r>
        <w:rPr/>
        <w:t xml:space="preserve"> a special trip for my sister and me</w:t>
      </w:r>
      <w:r>
        <w:rPr/>
        <w:t xml:space="preserve">.</w:t>
      </w:r>
      <w:del w:author="Gary Smailes" w:date="2024-01-11T11:15:41.717Z" w:id="624181431">
        <w:r w:rsidDel="060C4198">
          <w:delText xml:space="preserve">  </w:delText>
        </w:r>
      </w:del>
      <w:ins w:author="Gary Smailes" w:date="2024-01-11T11:15:41.717Z" w:id="1740597864">
        <w:r>
          <w:rPr/>
          <w:t xml:space="preserve"> </w:t>
        </w:r>
      </w:ins>
      <w:r>
        <w:rPr/>
        <w:t xml:space="preserve">I </w:t>
      </w:r>
      <w:r>
        <w:rPr/>
        <w:t xml:space="preserve">haven’t</w:t>
      </w:r>
      <w:r>
        <w:rPr/>
        <w:t xml:space="preserve"> seen her in a long time, and </w:t>
      </w:r>
      <w:r>
        <w:rPr/>
        <w:t xml:space="preserve">we’ve</w:t>
      </w:r>
      <w:r>
        <w:rPr/>
        <w:t xml:space="preserve"> never done something like this before,” I say</w:t>
      </w:r>
      <w:r>
        <w:rPr/>
        <w:t xml:space="preserve">.</w:t>
      </w:r>
      <w:del w:author="Gary Smailes" w:date="2024-01-11T11:15:41.718Z" w:id="1231201107">
        <w:r w:rsidDel="060C4198">
          <w:delText xml:space="preserve">  </w:delText>
        </w:r>
      </w:del>
      <w:ins w:author="Gary Smailes" w:date="2024-01-11T11:15:41.718Z" w:id="1092466804">
        <w:r>
          <w:rPr/>
          <w:t xml:space="preserve"> </w:t>
        </w:r>
      </w:ins>
    </w:p>
    <w:p w:rsidR="00425D1E" w:rsidP="00425D1E" w:rsidRDefault="00425D1E" w14:paraId="0C3179FA" w14:textId="64D4FEC9">
      <w:pPr>
        <w:spacing w:line="480" w:lineRule="auto"/>
        <w:jc w:val="both"/>
      </w:pPr>
      <w:r>
        <w:tab/>
      </w:r>
      <w:r>
        <w:rPr/>
        <w:t xml:space="preserve">“Alright, I understand</w:t>
      </w:r>
      <w:r>
        <w:rPr/>
        <w:t xml:space="preserve">.</w:t>
      </w:r>
      <w:del w:author="Gary Smailes" w:date="2024-01-11T11:15:41.719Z" w:id="1030564208">
        <w:r w:rsidDel="060C4198">
          <w:delText xml:space="preserve">  </w:delText>
        </w:r>
      </w:del>
      <w:ins w:author="Gary Smailes" w:date="2024-01-11T11:15:41.719Z" w:id="982267233">
        <w:r>
          <w:rPr/>
          <w:t xml:space="preserve"> </w:t>
        </w:r>
      </w:ins>
      <w:r>
        <w:rPr/>
        <w:t xml:space="preserve">We’ll</w:t>
      </w:r>
      <w:r>
        <w:rPr/>
        <w:t xml:space="preserve"> have to plan something for just you and me then</w:t>
      </w:r>
      <w:r>
        <w:rPr/>
        <w:t xml:space="preserve">.</w:t>
      </w:r>
      <w:del w:author="Gary Smailes" w:date="2024-01-11T11:15:41.719Z" w:id="770502496">
        <w:r w:rsidDel="060C4198">
          <w:delText xml:space="preserve">  </w:delText>
        </w:r>
      </w:del>
      <w:ins w:author="Gary Smailes" w:date="2024-01-11T11:15:41.72Z" w:id="95243984">
        <w:r>
          <w:rPr/>
          <w:t xml:space="preserve"> </w:t>
        </w:r>
      </w:ins>
      <w:r>
        <w:rPr/>
        <w:t xml:space="preserve">A special trip,” he says and winks at me</w:t>
      </w:r>
      <w:r>
        <w:rPr/>
        <w:t xml:space="preserve">.</w:t>
      </w:r>
      <w:del w:author="Gary Smailes" w:date="2024-01-11T11:15:41.72Z" w:id="767193898">
        <w:r w:rsidDel="060C4198">
          <w:delText xml:space="preserve">  </w:delText>
        </w:r>
      </w:del>
      <w:ins w:author="Gary Smailes" w:date="2024-01-11T11:15:41.72Z" w:id="1645596403">
        <w:r>
          <w:rPr/>
          <w:t xml:space="preserve"> </w:t>
        </w:r>
      </w:ins>
    </w:p>
    <w:p w:rsidRPr="004D2250" w:rsidR="00425D1E" w:rsidP="00425D1E" w:rsidRDefault="00425D1E" w14:paraId="6121133B" w14:textId="5EE8AA69">
      <w:pPr>
        <w:spacing w:line="480" w:lineRule="auto"/>
        <w:jc w:val="both"/>
      </w:pPr>
      <w:r>
        <w:tab/>
      </w:r>
      <w:r>
        <w:rPr/>
        <w:t xml:space="preserve">“Sounds great,” I say, taking another drag of my cigarette</w:t>
      </w:r>
      <w:r>
        <w:rPr/>
        <w:t xml:space="preserve">.</w:t>
      </w:r>
      <w:del w:author="Gary Smailes" w:date="2024-01-11T11:15:41.721Z" w:id="1316180233">
        <w:r w:rsidDel="060C4198">
          <w:delText xml:space="preserve">  </w:delText>
        </w:r>
      </w:del>
      <w:ins w:author="Gary Smailes" w:date="2024-01-11T11:15:41.721Z" w:id="1705925915">
        <w:r>
          <w:rPr/>
          <w:t xml:space="preserve"> </w:t>
        </w:r>
      </w:ins>
      <w:r>
        <w:rPr/>
        <w:t xml:space="preserve">Never </w:t>
      </w:r>
      <w:r>
        <w:rPr/>
        <w:t>gonna</w:t>
      </w:r>
      <w:r>
        <w:rPr/>
        <w:t xml:space="preserve"> happen especially not with the porn star wink he just threw at me.</w:t>
      </w:r>
    </w:p>
    <w:p w:rsidR="00425D1E" w:rsidP="00425D1E" w:rsidRDefault="00425D1E" w14:paraId="4CEBAD1A" w14:textId="270135EE">
      <w:pPr>
        <w:spacing w:line="480" w:lineRule="auto"/>
        <w:ind w:firstLine="720"/>
        <w:jc w:val="both"/>
      </w:pPr>
      <w:r w:rsidR="060C4198">
        <w:rPr/>
        <w:t>I look up and across the room, done with this conversation</w:t>
      </w:r>
      <w:r w:rsidR="060C4198">
        <w:rPr/>
        <w:t>.</w:t>
      </w:r>
      <w:del w:author="Gary Smailes" w:date="2024-01-11T11:15:41.721Z" w:id="323568824">
        <w:r w:rsidDel="060C4198">
          <w:delText xml:space="preserve">  </w:delText>
        </w:r>
      </w:del>
      <w:ins w:author="Gary Smailes" w:date="2024-01-11T11:15:41.726Z" w:id="1162246624">
        <w:r w:rsidR="060C4198">
          <w:t xml:space="preserve"> </w:t>
        </w:r>
      </w:ins>
      <w:r w:rsidR="060C4198">
        <w:rPr/>
        <w:t xml:space="preserve">Out of the corner of my eye, I notice </w:t>
      </w:r>
      <w:r w:rsidR="060C4198">
        <w:rPr/>
        <w:t>he’s</w:t>
      </w:r>
      <w:r w:rsidR="060C4198">
        <w:rPr/>
        <w:t xml:space="preserve"> still looking at me</w:t>
      </w:r>
      <w:r w:rsidR="060C4198">
        <w:rPr/>
        <w:t>.</w:t>
      </w:r>
      <w:del w:author="Gary Smailes" w:date="2024-01-11T11:15:41.727Z" w:id="360731897">
        <w:r w:rsidDel="060C4198">
          <w:delText xml:space="preserve">  </w:delText>
        </w:r>
      </w:del>
      <w:ins w:author="Gary Smailes" w:date="2024-01-11T11:15:41.728Z" w:id="196757318">
        <w:r w:rsidR="060C4198">
          <w:t xml:space="preserve"> </w:t>
        </w:r>
      </w:ins>
    </w:p>
    <w:p w:rsidR="00425D1E" w:rsidP="00425D1E" w:rsidRDefault="00425D1E" w14:paraId="085CA327" w14:textId="4172885C">
      <w:pPr>
        <w:spacing w:line="480" w:lineRule="auto"/>
        <w:ind w:firstLine="720"/>
        <w:jc w:val="both"/>
        <w:rPr>
          <w:del w:author="Gary Smailes" w:date="2024-01-11T16:42:08.727Z" w:id="1453772244"/>
        </w:rPr>
      </w:pPr>
      <w:r w:rsidR="060C4198">
        <w:rPr/>
        <w:t xml:space="preserve">I </w:t>
      </w:r>
      <w:r w:rsidR="060C4198">
        <w:rPr/>
        <w:t>see</w:t>
      </w:r>
      <w:r w:rsidR="060C4198">
        <w:rPr/>
        <w:t xml:space="preserve"> my friends Kelly, Clint, Jay, and Andy walking </w:t>
      </w:r>
      <w:r w:rsidR="060C4198">
        <w:rPr/>
        <w:t>in.</w:t>
      </w:r>
      <w:del w:author="Gary Smailes" w:date="2024-01-11T11:15:41.729Z" w:id="1296277597">
        <w:r w:rsidDel="060C4198">
          <w:delText xml:space="preserve">  </w:delText>
        </w:r>
      </w:del>
      <w:ins w:author="Gary Smailes" w:date="2024-01-11T11:15:41.73Z" w:id="686452029">
        <w:r w:rsidR="060C4198">
          <w:t xml:space="preserve"> </w:t>
        </w:r>
      </w:ins>
      <w:r w:rsidR="060C4198">
        <w:rPr/>
        <w:t>They walk in two by two, but in a jagged formation</w:t>
      </w:r>
      <w:r w:rsidR="060C4198">
        <w:rPr/>
        <w:t>.</w:t>
      </w:r>
      <w:del w:author="Gary Smailes" w:date="2024-01-11T11:15:41.73Z" w:id="1720868887">
        <w:r w:rsidDel="060C4198">
          <w:delText xml:space="preserve">  </w:delText>
        </w:r>
      </w:del>
      <w:ins w:author="Gary Smailes" w:date="2024-01-11T11:15:41.731Z" w:id="628360122">
        <w:r w:rsidR="060C4198">
          <w:t xml:space="preserve"> </w:t>
        </w:r>
      </w:ins>
      <w:r w:rsidR="060C4198">
        <w:rPr/>
        <w:t xml:space="preserve">They </w:t>
      </w:r>
      <w:r w:rsidR="060C4198">
        <w:rPr/>
        <w:t>aren’t</w:t>
      </w:r>
      <w:r w:rsidR="060C4198">
        <w:rPr/>
        <w:t xml:space="preserve"> talking, just looking around and taking in the room</w:t>
      </w:r>
      <w:r w:rsidR="060C4198">
        <w:rPr/>
        <w:t>.</w:t>
      </w:r>
      <w:del w:author="Gary Smailes" w:date="2024-01-11T11:15:41.731Z" w:id="1813449430">
        <w:r w:rsidDel="060C4198">
          <w:delText xml:space="preserve">  </w:delText>
        </w:r>
      </w:del>
      <w:ins w:author="Gary Smailes" w:date="2024-01-11T11:15:41.731Z" w:id="659588980">
        <w:r w:rsidR="060C4198">
          <w:t xml:space="preserve"> </w:t>
        </w:r>
      </w:ins>
      <w:r w:rsidR="060C4198">
        <w:rPr/>
        <w:t>This night is looking up</w:t>
      </w:r>
      <w:r w:rsidR="060C4198">
        <w:rPr/>
        <w:t>.</w:t>
      </w:r>
      <w:del w:author="Gary Smailes" w:date="2024-01-11T11:15:41.731Z" w:id="1680850019">
        <w:r w:rsidDel="060C4198">
          <w:delText xml:space="preserve">  </w:delText>
        </w:r>
      </w:del>
      <w:ins w:author="Gary Smailes" w:date="2024-01-11T11:15:41.732Z" w:id="1203996217">
        <w:r w:rsidR="060C4198">
          <w:t xml:space="preserve"> </w:t>
        </w:r>
      </w:ins>
    </w:p>
    <w:p w:rsidR="00425D1E" w:rsidP="060C4198" w:rsidRDefault="00425D1E" w14:paraId="64EBC770" w14:textId="77777777" w14:noSpellErr="1">
      <w:pPr>
        <w:spacing w:line="480" w:lineRule="auto"/>
        <w:ind w:firstLine="0"/>
        <w:jc w:val="both"/>
        <w:pPrChange w:author="Gary Smailes" w:date="2024-01-11T16:42:08.585Z">
          <w:pPr>
            <w:spacing w:line="480" w:lineRule="auto"/>
            <w:ind w:firstLine="720"/>
            <w:jc w:val="both"/>
          </w:pPr>
        </w:pPrChange>
      </w:pPr>
      <w:r w:rsidR="060C4198">
        <w:rPr/>
        <w:t>I snuff out my cigarette and stand up more quickly than I intended and stumble, I suppose to defy Chad’s steely look willing me to stay seated and turn my attention to them.</w:t>
      </w:r>
    </w:p>
    <w:p w:rsidR="00425D1E" w:rsidP="00425D1E" w:rsidRDefault="00425D1E" w14:paraId="444EFD56" w14:textId="5C579D46">
      <w:pPr>
        <w:spacing w:line="480" w:lineRule="auto"/>
        <w:ind w:firstLine="720"/>
        <w:jc w:val="both"/>
      </w:pPr>
      <w:r w:rsidR="060C4198">
        <w:rPr/>
        <w:t>“Oh my God; the party is here,” I say while walking over to them with a huge grin on my face</w:t>
      </w:r>
      <w:r w:rsidR="060C4198">
        <w:rPr/>
        <w:t>.</w:t>
      </w:r>
      <w:del w:author="Gary Smailes" w:date="2024-01-11T11:15:41.732Z" w:id="763055656">
        <w:r w:rsidDel="060C4198">
          <w:delText xml:space="preserve">  </w:delText>
        </w:r>
      </w:del>
      <w:ins w:author="Gary Smailes" w:date="2024-01-11T11:15:41.733Z" w:id="483297193">
        <w:r w:rsidR="060C4198">
          <w:t xml:space="preserve"> </w:t>
        </w:r>
      </w:ins>
      <w:r w:rsidR="060C4198">
        <w:rPr/>
        <w:t xml:space="preserve">They </w:t>
      </w:r>
      <w:r w:rsidR="060C4198">
        <w:rPr/>
        <w:t>grin</w:t>
      </w:r>
      <w:r w:rsidR="060C4198">
        <w:rPr/>
        <w:t xml:space="preserve"> back and all gather around me.</w:t>
      </w:r>
    </w:p>
    <w:p w:rsidR="00425D1E" w:rsidP="00425D1E" w:rsidRDefault="00425D1E" w14:paraId="2559AA6E" w14:textId="260C3F19">
      <w:pPr>
        <w:spacing w:line="480" w:lineRule="auto"/>
        <w:ind w:firstLine="720"/>
        <w:jc w:val="both"/>
      </w:pPr>
      <w:r w:rsidR="060C4198">
        <w:rPr/>
        <w:t>Kelly is tall and blonde; he has big blue eyes, and he has been one of my best friends since our first years of college</w:t>
      </w:r>
      <w:r w:rsidR="060C4198">
        <w:rPr/>
        <w:t>.</w:t>
      </w:r>
      <w:del w:author="Gary Smailes" w:date="2024-01-11T11:15:41.733Z" w:id="642893420">
        <w:r w:rsidDel="060C4198">
          <w:delText xml:space="preserve">  </w:delText>
        </w:r>
      </w:del>
      <w:ins w:author="Gary Smailes" w:date="2024-01-11T11:15:41.733Z" w:id="1274757612">
        <w:r w:rsidR="060C4198">
          <w:t xml:space="preserve"> </w:t>
        </w:r>
      </w:ins>
      <w:r w:rsidR="060C4198">
        <w:rPr/>
        <w:t>We have a special connection</w:t>
      </w:r>
      <w:r w:rsidR="060C4198">
        <w:rPr/>
        <w:t>.</w:t>
      </w:r>
      <w:del w:author="Gary Smailes" w:date="2024-01-11T11:15:41.734Z" w:id="915495618">
        <w:r w:rsidDel="060C4198">
          <w:delText xml:space="preserve">  </w:delText>
        </w:r>
      </w:del>
      <w:ins w:author="Gary Smailes" w:date="2024-01-11T11:15:41.734Z" w:id="153277865">
        <w:r w:rsidR="060C4198">
          <w:t xml:space="preserve"> </w:t>
        </w:r>
      </w:ins>
    </w:p>
    <w:p w:rsidR="00425D1E" w:rsidP="00425D1E" w:rsidRDefault="00425D1E" w14:paraId="7BEBFDCC" w14:textId="6CB785E0">
      <w:pPr>
        <w:spacing w:line="480" w:lineRule="auto"/>
        <w:ind w:firstLine="720"/>
        <w:jc w:val="both"/>
      </w:pPr>
      <w:r w:rsidR="060C4198">
        <w:rPr/>
        <w:t xml:space="preserve">We met for the first time at the ceremony for a professional fraternity we were both </w:t>
      </w:r>
      <w:r w:rsidR="060C4198">
        <w:rPr/>
        <w:t>pledging</w:t>
      </w:r>
      <w:r w:rsidR="060C4198">
        <w:rPr/>
        <w:t>.</w:t>
      </w:r>
      <w:del w:author="Gary Smailes" w:date="2024-01-11T11:15:41.735Z" w:id="1059662855">
        <w:r w:rsidDel="060C4198">
          <w:delText xml:space="preserve">  </w:delText>
        </w:r>
      </w:del>
      <w:ins w:author="Gary Smailes" w:date="2024-01-11T11:15:41.735Z" w:id="1217679037">
        <w:r w:rsidR="060C4198">
          <w:t xml:space="preserve"> </w:t>
        </w:r>
      </w:ins>
      <w:r w:rsidR="060C4198">
        <w:rPr/>
        <w:t xml:space="preserve">I came in a rush after having worked a long shift as </w:t>
      </w:r>
      <w:r w:rsidR="060C4198">
        <w:rPr/>
        <w:t>a waitress</w:t>
      </w:r>
      <w:r w:rsidR="060C4198">
        <w:rPr/>
        <w:t>, changing in the bathroom in the building, and sat down</w:t>
      </w:r>
      <w:r w:rsidR="060C4198">
        <w:rPr/>
        <w:t>.</w:t>
      </w:r>
      <w:del w:author="Gary Smailes" w:date="2024-01-11T11:15:41.736Z" w:id="1258008066">
        <w:r w:rsidDel="060C4198">
          <w:delText xml:space="preserve">  </w:delText>
        </w:r>
      </w:del>
      <w:ins w:author="Gary Smailes" w:date="2024-01-11T11:15:41.736Z" w:id="665036400">
        <w:r w:rsidR="060C4198">
          <w:t xml:space="preserve"> </w:t>
        </w:r>
      </w:ins>
      <w:r w:rsidR="060C4198">
        <w:rPr/>
        <w:t>I was not calm.</w:t>
      </w:r>
    </w:p>
    <w:p w:rsidR="00425D1E" w:rsidP="060C4198" w:rsidRDefault="00425D1E" w14:paraId="27747206" w14:textId="1A45BED5">
      <w:pPr>
        <w:pStyle w:val="Normal"/>
        <w:suppressLineNumbers w:val="0"/>
        <w:bidi w:val="0"/>
        <w:spacing w:before="0" w:beforeAutospacing="off" w:after="0" w:afterAutospacing="off" w:line="480" w:lineRule="auto"/>
        <w:ind w:left="0" w:right="0" w:firstLine="720"/>
        <w:jc w:val="both"/>
        <w:pPrChange w:author="Gary Smailes" w:date="2024-01-11T16:42:49.777Z">
          <w:pPr>
            <w:pStyle w:val="Normal"/>
            <w:spacing w:line="480" w:lineRule="auto"/>
            <w:ind w:firstLine="720"/>
            <w:jc w:val="both"/>
          </w:pPr>
        </w:pPrChange>
      </w:pPr>
      <w:r w:rsidR="060C4198">
        <w:rPr/>
        <w:t>I noticed him for a second</w:t>
      </w:r>
      <w:del w:author="Gary Smailes" w:date="2024-01-11T16:42:43.858Z" w:id="2064639469">
        <w:r w:rsidDel="060C4198">
          <w:delText xml:space="preserve"> and said,</w:delText>
        </w:r>
      </w:del>
      <w:r w:rsidR="060C4198">
        <w:rPr/>
        <w:t xml:space="preserve"> “Hi.” </w:t>
      </w:r>
      <w:del w:author="Gary Smailes" w:date="2024-01-11T16:42:49.704Z" w:id="472752103">
        <w:r w:rsidDel="060C4198">
          <w:delText xml:space="preserve">Then </w:delText>
        </w:r>
      </w:del>
      <w:ins w:author="Gary Smailes" w:date="2024-01-11T16:42:50.39Z" w:id="646825738">
        <w:r w:rsidR="060C4198">
          <w:t xml:space="preserve">I </w:t>
        </w:r>
      </w:ins>
      <w:r w:rsidR="060C4198">
        <w:rPr/>
        <w:t>proceeded</w:t>
      </w:r>
      <w:r w:rsidR="060C4198">
        <w:rPr/>
        <w:t xml:space="preserve"> to look down trying to calm my anxiety, because I </w:t>
      </w:r>
      <w:r w:rsidR="060C4198">
        <w:rPr/>
        <w:t>wasn’t</w:t>
      </w:r>
      <w:r w:rsidR="060C4198">
        <w:rPr/>
        <w:t xml:space="preserve"> quite certain what this was about, but it was recommended to me.</w:t>
      </w:r>
    </w:p>
    <w:p w:rsidR="00425D1E" w:rsidP="00425D1E" w:rsidRDefault="00425D1E" w14:paraId="39470DD9" w14:textId="761C05EC">
      <w:pPr>
        <w:spacing w:line="480" w:lineRule="auto"/>
        <w:ind w:firstLine="720"/>
        <w:jc w:val="both"/>
      </w:pPr>
      <w:r w:rsidR="060C4198">
        <w:rPr/>
        <w:t>Later</w:t>
      </w:r>
      <w:ins w:author="Gary Smailes" w:date="2024-01-11T16:42:54.656Z" w:id="1008896452">
        <w:r w:rsidR="060C4198">
          <w:t>,</w:t>
        </w:r>
      </w:ins>
      <w:r w:rsidR="060C4198">
        <w:rPr/>
        <w:t xml:space="preserve"> he told me he thought I was stuck up.</w:t>
      </w:r>
      <w:del w:author="Gary Smailes" w:date="2024-01-11T11:15:41.737Z" w:id="1202494961">
        <w:r w:rsidDel="060C4198">
          <w:delText xml:space="preserve">  </w:delText>
        </w:r>
      </w:del>
      <w:ins w:author="Gary Smailes" w:date="2024-01-11T11:15:41.737Z" w:id="1849533137">
        <w:r w:rsidR="060C4198">
          <w:t xml:space="preserve"> </w:t>
        </w:r>
      </w:ins>
      <w:del w:author="Gary Smailes" w:date="2024-01-11T11:15:41.737Z" w:id="731303641">
        <w:r w:rsidDel="060C4198">
          <w:delText xml:space="preserve">  </w:delText>
        </w:r>
      </w:del>
      <w:ins w:author="Gary Smailes" w:date="2024-01-11T11:15:41.738Z" w:id="1376775521">
        <w:r w:rsidR="060C4198">
          <w:t xml:space="preserve"> </w:t>
        </w:r>
      </w:ins>
    </w:p>
    <w:p w:rsidR="00425D1E" w:rsidP="00425D1E" w:rsidRDefault="00425D1E" w14:paraId="75EB041D" w14:textId="0C2E8E15">
      <w:pPr>
        <w:spacing w:line="480" w:lineRule="auto"/>
        <w:ind w:firstLine="720"/>
        <w:jc w:val="both"/>
      </w:pPr>
      <w:r w:rsidR="060C4198">
        <w:rPr/>
        <w:t xml:space="preserve">Aside from the fraternity and building a relationship there, we had classes together and he would make fun of how I would clean the </w:t>
      </w:r>
      <w:r w:rsidR="060C4198">
        <w:rPr/>
        <w:t>goo</w:t>
      </w:r>
      <w:r w:rsidR="060C4198">
        <w:rPr/>
        <w:t xml:space="preserve"> that collected on the tip of my pen off by rolling it on my notebook</w:t>
      </w:r>
      <w:r w:rsidR="060C4198">
        <w:rPr/>
        <w:t>.</w:t>
      </w:r>
      <w:del w:author="Gary Smailes" w:date="2024-01-11T11:15:41.738Z" w:id="1717447766">
        <w:r w:rsidDel="060C4198">
          <w:delText xml:space="preserve">  </w:delText>
        </w:r>
      </w:del>
      <w:ins w:author="Gary Smailes" w:date="2024-01-11T11:15:41.738Z" w:id="1535744840">
        <w:r w:rsidR="060C4198">
          <w:t xml:space="preserve"> </w:t>
        </w:r>
      </w:ins>
      <w:r w:rsidR="060C4198">
        <w:rPr/>
        <w:t>He also always made fun of how I was from the country as he was from the Twin Cities</w:t>
      </w:r>
      <w:r w:rsidR="060C4198">
        <w:rPr/>
        <w:t>.</w:t>
      </w:r>
      <w:del w:author="Gary Smailes" w:date="2024-01-11T11:15:41.739Z" w:id="338197890">
        <w:r w:rsidDel="060C4198">
          <w:delText xml:space="preserve">  </w:delText>
        </w:r>
      </w:del>
      <w:ins w:author="Gary Smailes" w:date="2024-01-11T11:15:41.739Z" w:id="1081048069">
        <w:r w:rsidR="060C4198">
          <w:t xml:space="preserve"> </w:t>
        </w:r>
      </w:ins>
      <w:r w:rsidR="060C4198">
        <w:rPr/>
        <w:t xml:space="preserve">It all annoyed me. </w:t>
      </w:r>
    </w:p>
    <w:p w:rsidR="00425D1E" w:rsidP="00425D1E" w:rsidRDefault="00425D1E" w14:paraId="5409B4E9" w14:textId="3CE304B0">
      <w:pPr>
        <w:spacing w:line="480" w:lineRule="auto"/>
        <w:ind w:firstLine="720"/>
        <w:jc w:val="both"/>
      </w:pPr>
      <w:r w:rsidR="060C4198">
        <w:rPr/>
        <w:t>One night we went to the Java Joint, a hip eclectic coffee shop in downtown St. Cloud – I fretted over what to wear and decided on a pair of light blue ripped jeans, a white t-shirt, a light blue cardigan, and Vans</w:t>
      </w:r>
      <w:r w:rsidR="060C4198">
        <w:rPr/>
        <w:t>.</w:t>
      </w:r>
      <w:del w:author="Gary Smailes" w:date="2024-01-11T11:15:41.74Z" w:id="1792421240">
        <w:r w:rsidDel="060C4198">
          <w:delText xml:space="preserve">  </w:delText>
        </w:r>
      </w:del>
      <w:ins w:author="Gary Smailes" w:date="2024-01-11T11:15:41.74Z" w:id="342123258">
        <w:r w:rsidR="060C4198">
          <w:t xml:space="preserve"> </w:t>
        </w:r>
      </w:ins>
      <w:r w:rsidR="060C4198">
        <w:rPr/>
        <w:t>I’m</w:t>
      </w:r>
      <w:r w:rsidR="060C4198">
        <w:rPr/>
        <w:t xml:space="preserve"> not sure why, but I wanted to look cool</w:t>
      </w:r>
      <w:r w:rsidR="060C4198">
        <w:rPr/>
        <w:t>.</w:t>
      </w:r>
      <w:del w:author="Gary Smailes" w:date="2024-01-11T11:15:41.741Z" w:id="1559140012">
        <w:r w:rsidDel="060C4198">
          <w:delText xml:space="preserve">  </w:delText>
        </w:r>
      </w:del>
      <w:ins w:author="Gary Smailes" w:date="2024-01-11T11:15:41.741Z" w:id="1105897921">
        <w:r w:rsidR="060C4198">
          <w:t xml:space="preserve"> </w:t>
        </w:r>
      </w:ins>
      <w:r w:rsidR="060C4198">
        <w:rPr/>
        <w:t>He was intriguing and brought me out of my shell</w:t>
      </w:r>
      <w:r w:rsidR="060C4198">
        <w:rPr/>
        <w:t>.</w:t>
      </w:r>
      <w:del w:author="Gary Smailes" w:date="2024-01-11T11:15:41.741Z" w:id="444320267">
        <w:r w:rsidDel="060C4198">
          <w:delText xml:space="preserve">  </w:delText>
        </w:r>
      </w:del>
      <w:ins w:author="Gary Smailes" w:date="2024-01-11T11:15:41.742Z" w:id="229159014">
        <w:r w:rsidR="060C4198">
          <w:t xml:space="preserve"> </w:t>
        </w:r>
      </w:ins>
      <w:r w:rsidR="060C4198">
        <w:rPr/>
        <w:t>He lifted me up</w:t>
      </w:r>
      <w:r w:rsidR="060C4198">
        <w:rPr/>
        <w:t>.</w:t>
      </w:r>
      <w:del w:author="Gary Smailes" w:date="2024-01-11T11:15:41.742Z" w:id="1519081564">
        <w:r w:rsidDel="060C4198">
          <w:delText xml:space="preserve">  </w:delText>
        </w:r>
      </w:del>
      <w:ins w:author="Gary Smailes" w:date="2024-01-11T11:15:41.743Z" w:id="1791445939">
        <w:r w:rsidR="060C4198">
          <w:t xml:space="preserve"> </w:t>
        </w:r>
      </w:ins>
      <w:r w:rsidR="060C4198">
        <w:rPr/>
        <w:t>He became my Kelly</w:t>
      </w:r>
      <w:r w:rsidR="060C4198">
        <w:rPr/>
        <w:t>.</w:t>
      </w:r>
      <w:del w:author="Gary Smailes" w:date="2024-01-11T11:15:41.743Z" w:id="958215648">
        <w:r w:rsidDel="060C4198">
          <w:delText xml:space="preserve">  </w:delText>
        </w:r>
      </w:del>
      <w:ins w:author="Gary Smailes" w:date="2024-01-11T11:15:41.743Z" w:id="1536790150">
        <w:r w:rsidR="060C4198">
          <w:t xml:space="preserve"> </w:t>
        </w:r>
      </w:ins>
    </w:p>
    <w:p w:rsidR="00425D1E" w:rsidP="00425D1E" w:rsidRDefault="00425D1E" w14:paraId="136E2989" w14:textId="3CEB6596">
      <w:pPr>
        <w:spacing w:line="480" w:lineRule="auto"/>
        <w:ind w:firstLine="720"/>
        <w:jc w:val="both"/>
      </w:pPr>
      <w:r w:rsidR="060C4198">
        <w:rPr/>
        <w:t>Clint has dark hair, blue eyes, and is shorter than Kelly</w:t>
      </w:r>
      <w:r w:rsidR="060C4198">
        <w:rPr/>
        <w:t>.</w:t>
      </w:r>
      <w:del w:author="Gary Smailes" w:date="2024-01-11T11:15:41.75Z" w:id="1903290243">
        <w:r w:rsidDel="060C4198">
          <w:delText xml:space="preserve">  </w:delText>
        </w:r>
      </w:del>
      <w:ins w:author="Gary Smailes" w:date="2024-01-11T11:15:41.751Z" w:id="1697834735">
        <w:r w:rsidR="060C4198">
          <w:t xml:space="preserve"> </w:t>
        </w:r>
      </w:ins>
      <w:r w:rsidR="060C4198">
        <w:rPr/>
        <w:t>He carries an air of mystery that attracts a lot of women, including me at one point</w:t>
      </w:r>
      <w:r w:rsidR="060C4198">
        <w:rPr/>
        <w:t>.</w:t>
      </w:r>
      <w:del w:author="Gary Smailes" w:date="2024-01-11T11:15:41.751Z" w:id="617224631">
        <w:r w:rsidDel="060C4198">
          <w:delText xml:space="preserve">  </w:delText>
        </w:r>
      </w:del>
      <w:ins w:author="Gary Smailes" w:date="2024-01-11T11:15:41.751Z" w:id="1675978636">
        <w:r w:rsidR="060C4198">
          <w:t xml:space="preserve"> </w:t>
        </w:r>
      </w:ins>
      <w:r w:rsidR="060C4198">
        <w:rPr/>
        <w:t>We used to go to his apartment during college in Loring Park and it was just walking distance from downtown</w:t>
      </w:r>
      <w:r w:rsidR="060C4198">
        <w:rPr/>
        <w:t>.</w:t>
      </w:r>
      <w:del w:author="Gary Smailes" w:date="2024-01-11T11:15:41.751Z" w:id="124300478">
        <w:r w:rsidDel="060C4198">
          <w:delText xml:space="preserve">  </w:delText>
        </w:r>
      </w:del>
      <w:ins w:author="Gary Smailes" w:date="2024-01-11T11:15:41.751Z" w:id="1759430438">
        <w:r w:rsidR="060C4198">
          <w:t xml:space="preserve"> </w:t>
        </w:r>
      </w:ins>
      <w:r w:rsidR="060C4198">
        <w:rPr/>
        <w:t>We’d</w:t>
      </w:r>
      <w:r w:rsidR="060C4198">
        <w:rPr/>
        <w:t xml:space="preserve"> party all night, pass out at his place, then get up the next day and do it again</w:t>
      </w:r>
      <w:r w:rsidR="060C4198">
        <w:rPr/>
        <w:t>.</w:t>
      </w:r>
      <w:del w:author="Gary Smailes" w:date="2024-01-11T11:15:41.753Z" w:id="790430297">
        <w:r w:rsidDel="060C4198">
          <w:delText xml:space="preserve">  </w:delText>
        </w:r>
      </w:del>
      <w:ins w:author="Gary Smailes" w:date="2024-01-11T11:15:41.753Z" w:id="882540747">
        <w:r w:rsidR="060C4198">
          <w:t xml:space="preserve"> </w:t>
        </w:r>
      </w:ins>
    </w:p>
    <w:p w:rsidR="00425D1E" w:rsidP="00425D1E" w:rsidRDefault="00425D1E" w14:paraId="043C2CEA" w14:textId="221C8B58">
      <w:pPr>
        <w:spacing w:line="480" w:lineRule="auto"/>
        <w:ind w:firstLine="720"/>
        <w:jc w:val="both"/>
      </w:pPr>
      <w:r w:rsidR="060C4198">
        <w:rPr/>
        <w:t>Andy is a soft, quiet type who plays guitar well and sometimes we go to watch him at a local venue</w:t>
      </w:r>
      <w:r w:rsidR="060C4198">
        <w:rPr/>
        <w:t>.</w:t>
      </w:r>
      <w:del w:author="Gary Smailes" w:date="2024-01-11T11:15:41.753Z" w:id="989565246">
        <w:r w:rsidDel="060C4198">
          <w:delText xml:space="preserve">  </w:delText>
        </w:r>
      </w:del>
      <w:ins w:author="Gary Smailes" w:date="2024-01-11T11:15:41.754Z" w:id="98501196">
        <w:r w:rsidR="060C4198">
          <w:t xml:space="preserve"> </w:t>
        </w:r>
      </w:ins>
      <w:r w:rsidR="060C4198">
        <w:rPr/>
        <w:t>Jay is funny, fun, and smart</w:t>
      </w:r>
      <w:r w:rsidR="060C4198">
        <w:rPr/>
        <w:t>.</w:t>
      </w:r>
      <w:del w:author="Gary Smailes" w:date="2024-01-11T11:15:41.755Z" w:id="277704590">
        <w:r w:rsidDel="060C4198">
          <w:delText xml:space="preserve">  </w:delText>
        </w:r>
      </w:del>
      <w:ins w:author="Gary Smailes" w:date="2024-01-11T11:15:41.756Z" w:id="497210224">
        <w:r w:rsidR="060C4198">
          <w:t xml:space="preserve"> </w:t>
        </w:r>
      </w:ins>
      <w:r w:rsidR="060C4198">
        <w:rPr/>
        <w:t>He lives in San Diego but is home visiting</w:t>
      </w:r>
      <w:r w:rsidR="060C4198">
        <w:rPr/>
        <w:t>.</w:t>
      </w:r>
      <w:del w:author="Gary Smailes" w:date="2024-01-11T11:15:41.757Z" w:id="599801950">
        <w:r w:rsidDel="060C4198">
          <w:delText xml:space="preserve">  </w:delText>
        </w:r>
      </w:del>
      <w:ins w:author="Gary Smailes" w:date="2024-01-11T11:15:41.757Z" w:id="1284578110">
        <w:r w:rsidR="060C4198">
          <w:t xml:space="preserve"> </w:t>
        </w:r>
      </w:ins>
      <w:r w:rsidR="060C4198">
        <w:rPr/>
        <w:t xml:space="preserve">There are others, Jan, Clay, and Rob, who </w:t>
      </w:r>
      <w:r w:rsidR="060C4198">
        <w:rPr/>
        <w:t>aren’t</w:t>
      </w:r>
      <w:r w:rsidR="060C4198">
        <w:rPr/>
        <w:t xml:space="preserve"> here tonight</w:t>
      </w:r>
      <w:r w:rsidR="060C4198">
        <w:rPr/>
        <w:t>.</w:t>
      </w:r>
      <w:del w:author="Gary Smailes" w:date="2024-01-11T11:15:41.758Z" w:id="1883808125">
        <w:r w:rsidDel="060C4198">
          <w:delText xml:space="preserve">  </w:delText>
        </w:r>
      </w:del>
      <w:ins w:author="Gary Smailes" w:date="2024-01-11T11:15:41.759Z" w:id="1213044405">
        <w:r w:rsidR="060C4198">
          <w:t xml:space="preserve"> </w:t>
        </w:r>
      </w:ins>
      <w:r w:rsidR="060C4198">
        <w:rPr/>
        <w:t>I know them better than most people</w:t>
      </w:r>
      <w:r w:rsidR="060C4198">
        <w:rPr/>
        <w:t>.</w:t>
      </w:r>
      <w:del w:author="Gary Smailes" w:date="2024-01-11T11:15:41.759Z" w:id="145099303">
        <w:r w:rsidDel="060C4198">
          <w:delText xml:space="preserve">  </w:delText>
        </w:r>
      </w:del>
      <w:ins w:author="Gary Smailes" w:date="2024-01-11T11:15:41.76Z" w:id="1861389806">
        <w:r w:rsidR="060C4198">
          <w:t xml:space="preserve"> </w:t>
        </w:r>
      </w:ins>
      <w:r w:rsidR="060C4198">
        <w:rPr/>
        <w:t>They are a constant threat to anyone I date</w:t>
      </w:r>
      <w:r w:rsidR="060C4198">
        <w:rPr/>
        <w:t>.</w:t>
      </w:r>
      <w:del w:author="Gary Smailes" w:date="2024-01-11T11:15:41.761Z" w:id="420932398">
        <w:r w:rsidDel="060C4198">
          <w:delText xml:space="preserve">  </w:delText>
        </w:r>
      </w:del>
      <w:ins w:author="Gary Smailes" w:date="2024-01-11T11:15:41.762Z" w:id="521661744">
        <w:r w:rsidR="060C4198">
          <w:t xml:space="preserve"> </w:t>
        </w:r>
      </w:ins>
      <w:r w:rsidR="060C4198">
        <w:rPr/>
        <w:t xml:space="preserve">Partially, because they </w:t>
      </w:r>
      <w:r w:rsidR="060C4198">
        <w:rPr/>
        <w:t>don’t</w:t>
      </w:r>
      <w:r w:rsidR="060C4198">
        <w:rPr/>
        <w:t xml:space="preserve"> ever approve</w:t>
      </w:r>
      <w:r w:rsidR="060C4198">
        <w:rPr/>
        <w:t>.</w:t>
      </w:r>
      <w:del w:author="Gary Smailes" w:date="2024-01-11T11:15:41.762Z" w:id="168859691">
        <w:r w:rsidDel="060C4198">
          <w:delText xml:space="preserve">  </w:delText>
        </w:r>
      </w:del>
      <w:ins w:author="Gary Smailes" w:date="2024-01-11T11:15:41.763Z" w:id="213699926">
        <w:r w:rsidR="060C4198">
          <w:t xml:space="preserve"> </w:t>
        </w:r>
      </w:ins>
      <w:r w:rsidR="060C4198">
        <w:rPr/>
        <w:t xml:space="preserve">I know they are just watching out for me; they </w:t>
      </w:r>
      <w:r w:rsidR="060C4198">
        <w:rPr/>
        <w:t>don’t</w:t>
      </w:r>
      <w:r w:rsidR="060C4198">
        <w:rPr/>
        <w:t xml:space="preserve"> think anyone is good enough</w:t>
      </w:r>
      <w:r w:rsidR="060C4198">
        <w:rPr/>
        <w:t>.</w:t>
      </w:r>
      <w:del w:author="Gary Smailes" w:date="2024-01-11T11:15:41.763Z" w:id="2071602498">
        <w:r w:rsidDel="060C4198">
          <w:delText xml:space="preserve">  </w:delText>
        </w:r>
      </w:del>
      <w:ins w:author="Gary Smailes" w:date="2024-01-11T11:15:41.765Z" w:id="1766947317">
        <w:r w:rsidR="060C4198">
          <w:t xml:space="preserve"> </w:t>
        </w:r>
      </w:ins>
      <w:r w:rsidR="060C4198">
        <w:rPr/>
        <w:t xml:space="preserve">They usually </w:t>
      </w:r>
      <w:r w:rsidR="060C4198">
        <w:rPr/>
        <w:t>come up with</w:t>
      </w:r>
      <w:r w:rsidR="060C4198">
        <w:rPr/>
        <w:t xml:space="preserve"> a funny name for the guy or refuse to recognize I am dating anyone at all</w:t>
      </w:r>
      <w:r w:rsidR="060C4198">
        <w:rPr/>
        <w:t>.</w:t>
      </w:r>
      <w:del w:author="Gary Smailes" w:date="2024-01-11T11:15:41.766Z" w:id="998931128">
        <w:r w:rsidDel="060C4198">
          <w:delText xml:space="preserve">  </w:delText>
        </w:r>
      </w:del>
      <w:ins w:author="Gary Smailes" w:date="2024-01-11T11:15:41.766Z" w:id="957539490">
        <w:r w:rsidR="060C4198">
          <w:t xml:space="preserve"> </w:t>
        </w:r>
      </w:ins>
      <w:r w:rsidR="060C4198">
        <w:rPr/>
        <w:t>They are just fun, and we never run out of stupid, hilarious things to do or say</w:t>
      </w:r>
      <w:r w:rsidR="060C4198">
        <w:rPr/>
        <w:t>.</w:t>
      </w:r>
      <w:del w:author="Gary Smailes" w:date="2024-01-11T11:15:41.767Z" w:id="1526189115">
        <w:r w:rsidDel="060C4198">
          <w:delText xml:space="preserve">  </w:delText>
        </w:r>
      </w:del>
      <w:ins w:author="Gary Smailes" w:date="2024-01-11T11:15:41.767Z" w:id="1974704343">
        <w:r w:rsidR="060C4198">
          <w:t xml:space="preserve"> </w:t>
        </w:r>
      </w:ins>
      <w:r w:rsidR="060C4198">
        <w:rPr/>
        <w:t>They are also sweet and kind</w:t>
      </w:r>
      <w:r w:rsidR="060C4198">
        <w:rPr/>
        <w:t>.</w:t>
      </w:r>
      <w:del w:author="Gary Smailes" w:date="2024-01-11T11:15:41.768Z" w:id="1572741444">
        <w:r w:rsidDel="060C4198">
          <w:delText xml:space="preserve">  </w:delText>
        </w:r>
      </w:del>
      <w:ins w:author="Gary Smailes" w:date="2024-01-11T11:15:41.768Z" w:id="93782636">
        <w:r w:rsidR="060C4198">
          <w:t xml:space="preserve"> </w:t>
        </w:r>
      </w:ins>
      <w:r w:rsidR="060C4198">
        <w:rPr/>
        <w:t>I feel safe with them.</w:t>
      </w:r>
    </w:p>
    <w:p w:rsidR="00425D1E" w:rsidP="00425D1E" w:rsidRDefault="00425D1E" w14:paraId="1393ACB5" w14:textId="4649B0A9">
      <w:pPr>
        <w:spacing w:line="480" w:lineRule="auto"/>
        <w:ind w:firstLine="720"/>
        <w:jc w:val="both"/>
      </w:pPr>
      <w:r w:rsidR="060C4198">
        <w:rPr/>
        <w:t>They nod their heads in greeting to Chad</w:t>
      </w:r>
      <w:r w:rsidR="060C4198">
        <w:rPr/>
        <w:t>.</w:t>
      </w:r>
      <w:del w:author="Gary Smailes" w:date="2024-01-11T11:15:41.769Z" w:id="1886410149">
        <w:r w:rsidDel="060C4198">
          <w:delText xml:space="preserve">  </w:delText>
        </w:r>
      </w:del>
      <w:ins w:author="Gary Smailes" w:date="2024-01-11T11:15:41.77Z" w:id="1253380035">
        <w:r w:rsidR="060C4198">
          <w:t xml:space="preserve"> </w:t>
        </w:r>
      </w:ins>
      <w:r w:rsidR="060C4198">
        <w:rPr/>
        <w:t xml:space="preserve">He </w:t>
      </w:r>
      <w:r w:rsidR="060C4198">
        <w:rPr/>
        <w:t>doesn’t</w:t>
      </w:r>
      <w:r w:rsidR="060C4198">
        <w:rPr/>
        <w:t xml:space="preserve"> respond; he just stands up at that point and walks over to Jack to chat and I notice out of the corner of my eye that they are getting another drink</w:t>
      </w:r>
      <w:r w:rsidR="060C4198">
        <w:rPr/>
        <w:t>.</w:t>
      </w:r>
      <w:del w:author="Gary Smailes" w:date="2024-01-11T11:15:41.77Z" w:id="1836093737">
        <w:r w:rsidDel="060C4198">
          <w:delText xml:space="preserve">  </w:delText>
        </w:r>
      </w:del>
      <w:ins w:author="Gary Smailes" w:date="2024-01-11T11:15:41.77Z" w:id="615342588">
        <w:r w:rsidR="060C4198">
          <w:t xml:space="preserve"> </w:t>
        </w:r>
      </w:ins>
      <w:r w:rsidR="060C4198">
        <w:rPr/>
        <w:t xml:space="preserve">I glance at him, and he mouths, </w:t>
      </w:r>
      <w:r w:rsidRPr="060C4198" w:rsidR="060C4198">
        <w:rPr>
          <w:i w:val="1"/>
          <w:iCs w:val="1"/>
        </w:rPr>
        <w:t>D</w:t>
      </w:r>
      <w:r w:rsidRPr="060C4198" w:rsidR="060C4198">
        <w:rPr>
          <w:i w:val="1"/>
          <w:iCs w:val="1"/>
        </w:rPr>
        <w:t>o</w:t>
      </w:r>
      <w:r w:rsidRPr="060C4198" w:rsidR="060C4198">
        <w:rPr>
          <w:i w:val="1"/>
          <w:iCs w:val="1"/>
        </w:rPr>
        <w:t xml:space="preserve"> you want one</w:t>
      </w:r>
      <w:r w:rsidRPr="060C4198" w:rsidR="060C4198">
        <w:rPr>
          <w:i w:val="1"/>
          <w:iCs w:val="1"/>
        </w:rPr>
        <w:t>?</w:t>
      </w:r>
      <w:r w:rsidR="060C4198">
        <w:rPr/>
        <w:t xml:space="preserve"> and I nod yes.</w:t>
      </w:r>
    </w:p>
    <w:p w:rsidR="00425D1E" w:rsidP="00425D1E" w:rsidRDefault="00425D1E" w14:paraId="235548DD" w14:textId="2CFCACF3">
      <w:pPr>
        <w:spacing w:line="480" w:lineRule="auto"/>
        <w:ind w:firstLine="720"/>
        <w:jc w:val="both"/>
      </w:pPr>
      <w:r w:rsidR="060C4198">
        <w:rPr/>
        <w:t>“So, Ivy…” Kelly says, getting my attention with the others listening intently.</w:t>
      </w:r>
      <w:del w:author="Gary Smailes" w:date="2024-01-11T11:15:41.771Z" w:id="966992390">
        <w:r w:rsidDel="060C4198">
          <w:delText xml:space="preserve">  </w:delText>
        </w:r>
      </w:del>
      <w:ins w:author="Gary Smailes" w:date="2024-01-11T11:15:41.772Z" w:id="366804734">
        <w:r w:rsidR="060C4198">
          <w:t xml:space="preserve"> </w:t>
        </w:r>
      </w:ins>
      <w:r w:rsidR="060C4198">
        <w:rPr/>
        <w:t>He has that look on his face</w:t>
      </w:r>
      <w:ins w:author="Gary Smailes" w:date="2024-01-11T16:43:11.332Z" w:id="944257114">
        <w:r w:rsidR="060C4198">
          <w:t>,</w:t>
        </w:r>
      </w:ins>
      <w:r w:rsidR="060C4198">
        <w:rPr/>
        <w:t xml:space="preserve"> where I know </w:t>
      </w:r>
      <w:r w:rsidR="060C4198">
        <w:rPr/>
        <w:t>he’s</w:t>
      </w:r>
      <w:r w:rsidR="060C4198">
        <w:rPr/>
        <w:t xml:space="preserve"> about to say something insulting, but funny.</w:t>
      </w:r>
      <w:del w:author="Gary Smailes" w:date="2024-01-11T11:15:41.772Z" w:id="1620968925">
        <w:r w:rsidDel="060C4198">
          <w:delText xml:space="preserve">  </w:delText>
        </w:r>
      </w:del>
      <w:ins w:author="Gary Smailes" w:date="2024-01-11T11:15:41.772Z" w:id="1396949661">
        <w:r w:rsidR="060C4198">
          <w:t xml:space="preserve"> </w:t>
        </w:r>
      </w:ins>
      <w:r w:rsidR="060C4198">
        <w:rPr/>
        <w:t>His face crunches up, his mouth flattens, and his nostrils flare a little.</w:t>
      </w:r>
    </w:p>
    <w:p w:rsidR="00425D1E" w:rsidP="00425D1E" w:rsidRDefault="00425D1E" w14:paraId="19D9071A" w14:textId="32A25E2D">
      <w:pPr>
        <w:spacing w:line="480" w:lineRule="auto"/>
        <w:ind w:firstLine="720"/>
        <w:jc w:val="both"/>
      </w:pPr>
      <w:r w:rsidR="060C4198">
        <w:rPr/>
        <w:t>“</w:t>
      </w:r>
      <w:r w:rsidR="060C4198">
        <w:rPr/>
        <w:t>What’s</w:t>
      </w:r>
      <w:r w:rsidR="060C4198">
        <w:rPr/>
        <w:t xml:space="preserve"> up with this guy</w:t>
      </w:r>
      <w:r w:rsidR="060C4198">
        <w:rPr/>
        <w:t>?</w:t>
      </w:r>
      <w:del w:author="Gary Smailes" w:date="2024-01-11T11:15:41.773Z" w:id="982546873">
        <w:r w:rsidDel="060C4198">
          <w:delText xml:space="preserve">  </w:delText>
        </w:r>
      </w:del>
      <w:ins w:author="Gary Smailes" w:date="2024-01-11T11:15:41.773Z" w:id="585270330">
        <w:r w:rsidR="060C4198">
          <w:t xml:space="preserve"> </w:t>
        </w:r>
      </w:ins>
      <w:r w:rsidR="060C4198">
        <w:rPr/>
        <w:t>He looks like a pretty boy,” he says</w:t>
      </w:r>
      <w:r w:rsidR="060C4198">
        <w:rPr/>
        <w:t>.</w:t>
      </w:r>
      <w:del w:author="Gary Smailes" w:date="2024-01-11T11:15:41.774Z" w:id="1220237542">
        <w:r w:rsidDel="060C4198">
          <w:delText xml:space="preserve">  </w:delText>
        </w:r>
      </w:del>
      <w:ins w:author="Gary Smailes" w:date="2024-01-11T11:15:41.774Z" w:id="607003163">
        <w:r w:rsidR="060C4198">
          <w:t xml:space="preserve"> </w:t>
        </w:r>
      </w:ins>
      <w:r w:rsidR="060C4198">
        <w:rPr/>
        <w:t>He has at least lowered his voice to a whisper</w:t>
      </w:r>
      <w:r w:rsidR="060C4198">
        <w:rPr/>
        <w:t>.</w:t>
      </w:r>
      <w:del w:author="Gary Smailes" w:date="2024-01-11T11:15:41.774Z" w:id="1201103427">
        <w:r w:rsidDel="060C4198">
          <w:delText xml:space="preserve">  </w:delText>
        </w:r>
      </w:del>
      <w:ins w:author="Gary Smailes" w:date="2024-01-11T11:15:41.775Z" w:id="745314543">
        <w:r w:rsidR="060C4198">
          <w:t xml:space="preserve"> </w:t>
        </w:r>
      </w:ins>
      <w:r w:rsidR="060C4198">
        <w:rPr/>
        <w:t xml:space="preserve">Not </w:t>
      </w:r>
      <w:r w:rsidR="060C4198">
        <w:rPr/>
        <w:t>funny after all</w:t>
      </w:r>
      <w:r w:rsidR="060C4198">
        <w:rPr/>
        <w:t>.</w:t>
      </w:r>
    </w:p>
    <w:p w:rsidR="00425D1E" w:rsidP="00425D1E" w:rsidRDefault="00425D1E" w14:paraId="35F2287E" w14:textId="43E16158">
      <w:pPr>
        <w:spacing w:line="480" w:lineRule="auto"/>
        <w:ind w:firstLine="720"/>
        <w:jc w:val="both"/>
      </w:pPr>
      <w:r w:rsidR="060C4198">
        <w:rPr/>
        <w:t xml:space="preserve">“What do you mean?” I </w:t>
      </w:r>
      <w:r w:rsidR="060C4198">
        <w:rPr/>
        <w:t>say</w:t>
      </w:r>
      <w:del w:author="Gary Smailes" w:date="2024-01-11T16:43:20.582Z" w:id="1391991762">
        <w:r w:rsidDel="060C4198">
          <w:delText xml:space="preserve"> innocently</w:delText>
        </w:r>
      </w:del>
      <w:r w:rsidR="060C4198">
        <w:rPr/>
        <w:t>.</w:t>
      </w:r>
      <w:del w:author="Gary Smailes" w:date="2024-01-11T11:15:41.775Z" w:id="1854980917">
        <w:r w:rsidDel="060C4198">
          <w:delText xml:space="preserve">  </w:delText>
        </w:r>
      </w:del>
      <w:ins w:author="Gary Smailes" w:date="2024-01-11T11:15:41.776Z" w:id="1276562500">
        <w:r w:rsidR="060C4198">
          <w:t xml:space="preserve"> </w:t>
        </w:r>
      </w:ins>
      <w:r w:rsidR="060C4198">
        <w:rPr/>
        <w:t>I know exactly what he means, and he knows I know.</w:t>
      </w:r>
    </w:p>
    <w:p w:rsidR="00425D1E" w:rsidP="00425D1E" w:rsidRDefault="00425D1E" w14:paraId="26083E85" w14:textId="41E1EF30">
      <w:pPr>
        <w:spacing w:line="480" w:lineRule="auto"/>
        <w:ind w:firstLine="720"/>
        <w:jc w:val="both"/>
      </w:pPr>
      <w:r w:rsidR="060C4198">
        <w:rPr/>
        <w:t xml:space="preserve">“OK, fine; </w:t>
      </w:r>
      <w:r w:rsidR="060C4198">
        <w:rPr/>
        <w:t>we’ve</w:t>
      </w:r>
      <w:r w:rsidR="060C4198">
        <w:rPr/>
        <w:t xml:space="preserve"> been dating for a while</w:t>
      </w:r>
      <w:r w:rsidR="060C4198">
        <w:rPr/>
        <w:t>.</w:t>
      </w:r>
      <w:del w:author="Gary Smailes" w:date="2024-01-11T11:15:41.776Z" w:id="1917326480">
        <w:r w:rsidDel="060C4198">
          <w:delText xml:space="preserve">  </w:delText>
        </w:r>
      </w:del>
      <w:ins w:author="Gary Smailes" w:date="2024-01-11T11:15:41.776Z" w:id="1577746013">
        <w:r w:rsidR="060C4198">
          <w:t xml:space="preserve"> </w:t>
        </w:r>
      </w:ins>
      <w:r w:rsidR="060C4198">
        <w:rPr/>
        <w:t>He’s</w:t>
      </w:r>
      <w:r w:rsidR="060C4198">
        <w:rPr/>
        <w:t xml:space="preserve"> a friend of a friend,” I cave.</w:t>
      </w:r>
    </w:p>
    <w:p w:rsidR="00425D1E" w:rsidP="00425D1E" w:rsidRDefault="00425D1E" w14:paraId="25533881" w14:textId="77777777">
      <w:pPr>
        <w:spacing w:line="480" w:lineRule="auto"/>
        <w:ind w:firstLine="720"/>
        <w:jc w:val="both"/>
      </w:pPr>
      <w:r>
        <w:t>I feel the weight of their disapproval, but we move on; they know it’s not worth questioning me any further. “Let’s get a drink,” I say.</w:t>
      </w:r>
    </w:p>
    <w:p w:rsidR="00425D1E" w:rsidP="00425D1E" w:rsidRDefault="00425D1E" w14:paraId="04AB6B95" w14:textId="108D9B45">
      <w:pPr>
        <w:spacing w:line="480" w:lineRule="auto"/>
        <w:ind w:firstLine="720"/>
        <w:jc w:val="both"/>
      </w:pPr>
      <w:r w:rsidR="060C4198">
        <w:rPr/>
        <w:t>Despite Chad already on task to get me a drink, I walk with them to the bar, and we order a shot.</w:t>
      </w:r>
      <w:del w:author="Gary Smailes" w:date="2024-01-11T11:15:41.777Z" w:id="680511058">
        <w:r w:rsidDel="060C4198">
          <w:delText xml:space="preserve">  </w:delText>
        </w:r>
      </w:del>
      <w:ins w:author="Gary Smailes" w:date="2024-01-11T11:15:41.778Z" w:id="834881750">
        <w:r w:rsidR="060C4198">
          <w:t xml:space="preserve"> </w:t>
        </w:r>
      </w:ins>
      <w:r w:rsidR="060C4198">
        <w:rPr/>
        <w:t xml:space="preserve">At least this time </w:t>
      </w:r>
      <w:r w:rsidR="060C4198">
        <w:rPr/>
        <w:t>it’s</w:t>
      </w:r>
      <w:r w:rsidR="060C4198">
        <w:rPr/>
        <w:t xml:space="preserve"> not a Prairie Fire like Kelly ordered me on my </w:t>
      </w:r>
      <w:ins w:author="Gary Smailes" w:date="2024-01-11T16:43:44.259Z" w:id="1731919316">
        <w:r w:rsidR="060C4198">
          <w:t>twenty-first</w:t>
        </w:r>
      </w:ins>
      <w:del w:author="Gary Smailes" w:date="2024-01-11T16:43:41.278Z" w:id="1098032785">
        <w:r w:rsidDel="060C4198">
          <w:delText>21</w:delText>
        </w:r>
        <w:r w:rsidRPr="060C4198" w:rsidDel="060C4198">
          <w:rPr>
            <w:vertAlign w:val="superscript"/>
          </w:rPr>
          <w:delText>st</w:delText>
        </w:r>
      </w:del>
      <w:r w:rsidR="060C4198">
        <w:rPr/>
        <w:t xml:space="preserve"> birthday.</w:t>
      </w:r>
      <w:del w:author="Gary Smailes" w:date="2024-01-11T11:15:41.779Z" w:id="1614331135">
        <w:r w:rsidDel="060C4198">
          <w:delText xml:space="preserve">  </w:delText>
        </w:r>
      </w:del>
      <w:ins w:author="Gary Smailes" w:date="2024-01-11T11:15:41.78Z" w:id="350537631">
        <w:r w:rsidR="060C4198">
          <w:t xml:space="preserve"> </w:t>
        </w:r>
      </w:ins>
      <w:r w:rsidR="060C4198">
        <w:rPr/>
        <w:t xml:space="preserve">I had taken it then, almost </w:t>
      </w:r>
      <w:r w:rsidR="060C4198">
        <w:rPr/>
        <w:t>barfed</w:t>
      </w:r>
      <w:r w:rsidR="060C4198">
        <w:rPr/>
        <w:t>, and went on to drink more.</w:t>
      </w:r>
      <w:del w:author="Gary Smailes" w:date="2024-01-11T11:15:41.78Z" w:id="461608349">
        <w:r w:rsidDel="060C4198">
          <w:delText xml:space="preserve">  </w:delText>
        </w:r>
      </w:del>
      <w:ins w:author="Gary Smailes" w:date="2024-01-11T11:15:41.78Z" w:id="529516318">
        <w:r w:rsidR="060C4198">
          <w:t xml:space="preserve"> </w:t>
        </w:r>
      </w:ins>
      <w:r w:rsidR="060C4198">
        <w:rPr/>
        <w:t>We have a shot of tequila, which is always a great party night starter.</w:t>
      </w:r>
    </w:p>
    <w:p w:rsidR="00425D1E" w:rsidP="00425D1E" w:rsidRDefault="00425D1E" w14:paraId="3F4AE7E1" w14:textId="2D80B4CE">
      <w:pPr>
        <w:spacing w:line="480" w:lineRule="auto"/>
        <w:ind w:firstLine="720"/>
        <w:jc w:val="both"/>
      </w:pPr>
      <w:r w:rsidR="060C4198">
        <w:rPr/>
        <w:t>“You know, Ivy, I’ve been quiet forever about things,” Kelly says</w:t>
      </w:r>
      <w:r w:rsidR="060C4198">
        <w:rPr/>
        <w:t>.</w:t>
      </w:r>
      <w:del w:author="Gary Smailes" w:date="2024-01-11T11:15:41.781Z" w:id="693105780">
        <w:r w:rsidDel="060C4198">
          <w:delText xml:space="preserve">  </w:delText>
        </w:r>
      </w:del>
      <w:ins w:author="Gary Smailes" w:date="2024-01-11T11:15:41.781Z" w:id="1734430552">
        <w:r w:rsidR="060C4198">
          <w:t xml:space="preserve"> </w:t>
        </w:r>
      </w:ins>
      <w:r w:rsidR="060C4198">
        <w:rPr/>
        <w:t>The tequila gives him some confidence.</w:t>
      </w:r>
    </w:p>
    <w:p w:rsidR="00425D1E" w:rsidP="00425D1E" w:rsidRDefault="00425D1E" w14:paraId="37AE77C8" w14:textId="21B1D890">
      <w:pPr>
        <w:spacing w:line="480" w:lineRule="auto"/>
        <w:ind w:firstLine="720"/>
        <w:jc w:val="both"/>
      </w:pPr>
      <w:r w:rsidR="060C4198">
        <w:rPr/>
        <w:t xml:space="preserve">I think, you </w:t>
      </w:r>
      <w:r w:rsidR="060C4198">
        <w:rPr/>
        <w:t>haven’t</w:t>
      </w:r>
      <w:r w:rsidR="060C4198">
        <w:rPr/>
        <w:t xml:space="preserve"> really, but ok</w:t>
      </w:r>
      <w:r w:rsidR="060C4198">
        <w:rPr/>
        <w:t>.</w:t>
      </w:r>
      <w:del w:author="Gary Smailes" w:date="2024-01-11T11:15:41.782Z" w:id="1411724829">
        <w:r w:rsidDel="060C4198">
          <w:delText xml:space="preserve">  </w:delText>
        </w:r>
      </w:del>
      <w:ins w:author="Gary Smailes" w:date="2024-01-11T11:15:41.782Z" w:id="1272852997">
        <w:r w:rsidR="060C4198">
          <w:t xml:space="preserve"> </w:t>
        </w:r>
      </w:ins>
      <w:r w:rsidR="060C4198">
        <w:rPr/>
        <w:t>He has known me forever, and has watched me date our friends, others, but never him.</w:t>
      </w:r>
    </w:p>
    <w:p w:rsidR="00425D1E" w:rsidP="00425D1E" w:rsidRDefault="00425D1E" w14:paraId="3B3613B7" w14:textId="1FA6EE5B">
      <w:pPr>
        <w:spacing w:line="480" w:lineRule="auto"/>
        <w:ind w:firstLine="720"/>
        <w:jc w:val="both"/>
      </w:pPr>
      <w:r w:rsidR="060C4198">
        <w:rPr/>
        <w:t>“I want you to know that I’m always here for you,” he says</w:t>
      </w:r>
      <w:r w:rsidR="060C4198">
        <w:rPr/>
        <w:t>.</w:t>
      </w:r>
      <w:del w:author="Gary Smailes" w:date="2024-01-11T11:15:41.783Z" w:id="669235522">
        <w:r w:rsidDel="060C4198">
          <w:delText xml:space="preserve">  </w:delText>
        </w:r>
      </w:del>
      <w:ins w:author="Gary Smailes" w:date="2024-01-11T11:15:41.783Z" w:id="673243399">
        <w:r w:rsidR="060C4198">
          <w:t xml:space="preserve"> </w:t>
        </w:r>
      </w:ins>
      <w:r w:rsidR="060C4198">
        <w:rPr/>
        <w:t>I can tell he wants to say more, but Chad is looking across the bar at us</w:t>
      </w:r>
      <w:r w:rsidR="060C4198">
        <w:rPr/>
        <w:t>.</w:t>
      </w:r>
      <w:del w:author="Gary Smailes" w:date="2024-01-11T11:15:41.784Z" w:id="1474117903">
        <w:r w:rsidDel="060C4198">
          <w:delText xml:space="preserve">  </w:delText>
        </w:r>
      </w:del>
      <w:ins w:author="Gary Smailes" w:date="2024-01-11T11:15:41.784Z" w:id="1391313836">
        <w:r w:rsidR="060C4198">
          <w:t xml:space="preserve"> </w:t>
        </w:r>
      </w:ins>
    </w:p>
    <w:p w:rsidR="00425D1E" w:rsidP="00425D1E" w:rsidRDefault="00425D1E" w14:paraId="249F2814" w14:textId="230C5E98">
      <w:pPr>
        <w:spacing w:line="480" w:lineRule="auto"/>
        <w:ind w:firstLine="720"/>
        <w:jc w:val="both"/>
      </w:pPr>
      <w:r w:rsidR="060C4198">
        <w:rPr/>
        <w:t>I look at him</w:t>
      </w:r>
      <w:ins w:author="Gary Smailes" w:date="2024-01-11T16:47:23.198Z" w:id="25296069">
        <w:r w:rsidR="060C4198">
          <w:t>.</w:t>
        </w:r>
      </w:ins>
      <w:del w:author="Gary Smailes" w:date="2024-01-11T16:47:22.458Z" w:id="2138030747">
        <w:r w:rsidDel="060C4198">
          <w:delText>,</w:delText>
        </w:r>
      </w:del>
      <w:r w:rsidR="060C4198">
        <w:rPr/>
        <w:t xml:space="preserve"> “</w:t>
      </w:r>
      <w:r w:rsidR="060C4198">
        <w:rPr/>
        <w:t>You’re</w:t>
      </w:r>
      <w:r w:rsidR="060C4198">
        <w:rPr/>
        <w:t xml:space="preserve"> one of my best friends.</w:t>
      </w:r>
      <w:del w:author="Gary Smailes" w:date="2024-01-11T11:15:41.784Z" w:id="353735418">
        <w:r w:rsidDel="060C4198">
          <w:delText xml:space="preserve">  </w:delText>
        </w:r>
      </w:del>
      <w:ins w:author="Gary Smailes" w:date="2024-01-11T11:15:41.785Z" w:id="154857010">
        <w:r w:rsidR="060C4198">
          <w:t xml:space="preserve"> </w:t>
        </w:r>
      </w:ins>
      <w:r w:rsidR="060C4198">
        <w:rPr/>
        <w:t>I know this,” I say.</w:t>
      </w:r>
      <w:del w:author="Gary Smailes" w:date="2024-01-11T11:15:41.785Z" w:id="1655995953">
        <w:r w:rsidDel="060C4198">
          <w:delText xml:space="preserve">  </w:delText>
        </w:r>
      </w:del>
      <w:ins w:author="Gary Smailes" w:date="2024-01-11T11:15:41.786Z" w:id="1416926459">
        <w:r w:rsidR="060C4198">
          <w:t xml:space="preserve"> </w:t>
        </w:r>
      </w:ins>
      <w:r w:rsidR="060C4198">
        <w:rPr/>
        <w:t>I leave it at that.</w:t>
      </w:r>
      <w:del w:author="Gary Smailes" w:date="2024-01-11T11:15:41.786Z" w:id="382562083">
        <w:r w:rsidDel="060C4198">
          <w:delText xml:space="preserve">  </w:delText>
        </w:r>
      </w:del>
      <w:ins w:author="Gary Smailes" w:date="2024-01-11T11:15:41.786Z" w:id="369997656">
        <w:r w:rsidR="060C4198">
          <w:t xml:space="preserve"> </w:t>
        </w:r>
      </w:ins>
    </w:p>
    <w:p w:rsidR="00425D1E" w:rsidP="00425D1E" w:rsidRDefault="00425D1E" w14:paraId="08D13D84" w14:textId="2B03E923">
      <w:pPr>
        <w:spacing w:line="480" w:lineRule="auto"/>
        <w:ind w:firstLine="720"/>
        <w:jc w:val="both"/>
        <w:rPr>
          <w:del w:author="Gary Smailes" w:date="2024-01-11T16:47:31.284Z" w:id="663570583"/>
        </w:rPr>
      </w:pPr>
      <w:r w:rsidR="060C4198">
        <w:rPr/>
        <w:t>The night brings more shots and as I start feeling more confident myself, I tell Chad something.</w:t>
      </w:r>
      <w:ins w:author="Gary Smailes" w:date="2024-01-11T16:47:33.141Z" w:id="1764738724">
        <w:r w:rsidR="060C4198">
          <w:t xml:space="preserve"> </w:t>
        </w:r>
      </w:ins>
    </w:p>
    <w:p w:rsidR="00425D1E" w:rsidP="060C4198" w:rsidRDefault="00425D1E" w14:paraId="5E31B7E9" w14:textId="77777777" w14:noSpellErr="1">
      <w:pPr>
        <w:spacing w:line="480" w:lineRule="auto"/>
        <w:ind w:firstLine="0"/>
        <w:jc w:val="both"/>
        <w:pPrChange w:author="Gary Smailes" w:date="2024-01-11T16:47:30.897Z">
          <w:pPr>
            <w:spacing w:line="480" w:lineRule="auto"/>
            <w:ind w:firstLine="720"/>
            <w:jc w:val="both"/>
          </w:pPr>
        </w:pPrChange>
      </w:pPr>
      <w:r w:rsidR="060C4198">
        <w:rPr/>
        <w:t>“You know, I don’t know where this will go,” I slur.</w:t>
      </w:r>
    </w:p>
    <w:p w:rsidR="00425D1E" w:rsidP="00425D1E" w:rsidRDefault="00425D1E" w14:paraId="34694002" w14:textId="0E946AD6">
      <w:pPr>
        <w:spacing w:line="480" w:lineRule="auto"/>
        <w:ind w:firstLine="720"/>
        <w:jc w:val="both"/>
      </w:pPr>
      <w:r w:rsidR="060C4198">
        <w:rPr/>
        <w:t>“It’s ok; we’re just getting to know each other,” he says</w:t>
      </w:r>
      <w:r w:rsidR="060C4198">
        <w:rPr/>
        <w:t>.</w:t>
      </w:r>
      <w:del w:author="Gary Smailes" w:date="2024-01-11T11:15:41.786Z" w:id="1291853545">
        <w:r w:rsidDel="060C4198">
          <w:delText xml:space="preserve">  </w:delText>
        </w:r>
      </w:del>
      <w:ins w:author="Gary Smailes" w:date="2024-01-11T11:15:41.786Z" w:id="1091479523">
        <w:r w:rsidR="060C4198">
          <w:t xml:space="preserve"> </w:t>
        </w:r>
      </w:ins>
      <w:r w:rsidR="060C4198">
        <w:rPr/>
        <w:t>He’s</w:t>
      </w:r>
      <w:r w:rsidR="060C4198">
        <w:rPr/>
        <w:t xml:space="preserve"> tipsy too.</w:t>
      </w:r>
    </w:p>
    <w:p w:rsidR="00425D1E" w:rsidP="00425D1E" w:rsidRDefault="00425D1E" w14:paraId="44C968D0" w14:textId="28B58B81">
      <w:pPr>
        <w:spacing w:line="480" w:lineRule="auto"/>
        <w:ind w:firstLine="720"/>
        <w:jc w:val="both"/>
      </w:pPr>
      <w:r w:rsidR="060C4198">
        <w:rPr/>
        <w:t>“OK, I just wanted to get that out in the open</w:t>
      </w:r>
      <w:r w:rsidR="060C4198">
        <w:rPr/>
        <w:t>.</w:t>
      </w:r>
      <w:del w:author="Gary Smailes" w:date="2024-01-11T11:15:41.787Z" w:id="1756346282">
        <w:r w:rsidDel="060C4198">
          <w:delText xml:space="preserve">  </w:delText>
        </w:r>
      </w:del>
      <w:ins w:author="Gary Smailes" w:date="2024-01-11T11:15:41.788Z" w:id="924351576">
        <w:r w:rsidR="060C4198">
          <w:t xml:space="preserve"> </w:t>
        </w:r>
      </w:ins>
      <w:r w:rsidR="060C4198">
        <w:rPr/>
        <w:t>I like you</w:t>
      </w:r>
      <w:r w:rsidR="060C4198">
        <w:rPr/>
        <w:t>.</w:t>
      </w:r>
      <w:del w:author="Gary Smailes" w:date="2024-01-11T11:15:41.788Z" w:id="737859694">
        <w:r w:rsidDel="060C4198">
          <w:delText xml:space="preserve">  </w:delText>
        </w:r>
      </w:del>
      <w:ins w:author="Gary Smailes" w:date="2024-01-11T11:15:41.789Z" w:id="216621581">
        <w:r w:rsidR="060C4198">
          <w:t xml:space="preserve"> </w:t>
        </w:r>
      </w:ins>
      <w:r w:rsidR="060C4198">
        <w:rPr/>
        <w:t>We are having fun,” I say</w:t>
      </w:r>
      <w:r w:rsidR="060C4198">
        <w:rPr/>
        <w:t>.</w:t>
      </w:r>
      <w:del w:author="Gary Smailes" w:date="2024-01-11T11:15:41.789Z" w:id="1668944366">
        <w:r w:rsidDel="060C4198">
          <w:delText xml:space="preserve">  </w:delText>
        </w:r>
      </w:del>
      <w:ins w:author="Gary Smailes" w:date="2024-01-11T11:15:41.79Z" w:id="1568668762">
        <w:r w:rsidR="060C4198">
          <w:t xml:space="preserve"> </w:t>
        </w:r>
      </w:ins>
    </w:p>
    <w:p w:rsidR="00425D1E" w:rsidP="00425D1E" w:rsidRDefault="00425D1E" w14:paraId="7DC6D677" w14:textId="62E6FC7E">
      <w:pPr>
        <w:spacing w:line="480" w:lineRule="auto"/>
        <w:ind w:firstLine="720"/>
        <w:jc w:val="both"/>
      </w:pPr>
      <w:r w:rsidR="060C4198">
        <w:rPr/>
        <w:t>“I agree, and you are gorgeous,” as he says it, he leans in for a kiss, but at the same moment, I notice Kelly is looking at me from across the bar</w:t>
      </w:r>
      <w:r w:rsidR="060C4198">
        <w:rPr/>
        <w:t>.</w:t>
      </w:r>
      <w:del w:author="Gary Smailes" w:date="2024-01-11T11:15:41.79Z" w:id="1356893831">
        <w:r w:rsidDel="060C4198">
          <w:delText xml:space="preserve">  </w:delText>
        </w:r>
      </w:del>
      <w:ins w:author="Gary Smailes" w:date="2024-01-11T11:15:41.791Z" w:id="264804957">
        <w:r w:rsidR="060C4198">
          <w:t xml:space="preserve"> </w:t>
        </w:r>
      </w:ins>
      <w:r w:rsidR="060C4198">
        <w:rPr/>
        <w:t xml:space="preserve">I </w:t>
      </w:r>
      <w:r w:rsidR="060C4198">
        <w:rPr/>
        <w:t>don’t</w:t>
      </w:r>
      <w:r w:rsidR="060C4198">
        <w:rPr/>
        <w:t xml:space="preserve"> turn away, but I do maneuver it into a peck.</w:t>
      </w:r>
    </w:p>
    <w:p w:rsidR="00425D1E" w:rsidP="00425D1E" w:rsidRDefault="00425D1E" w14:paraId="501E8A71" w14:textId="7543023F">
      <w:pPr>
        <w:spacing w:line="480" w:lineRule="auto"/>
        <w:ind w:firstLine="720"/>
        <w:jc w:val="both"/>
      </w:pPr>
      <w:r w:rsidR="060C4198">
        <w:rPr/>
        <w:t xml:space="preserve">We leave the restaurant at about midnight and </w:t>
      </w:r>
      <w:r w:rsidR="060C4198">
        <w:rPr/>
        <w:t>it’s</w:t>
      </w:r>
      <w:r w:rsidR="060C4198">
        <w:rPr/>
        <w:t xml:space="preserve"> still hot and muggy</w:t>
      </w:r>
      <w:r w:rsidR="060C4198">
        <w:rPr/>
        <w:t>.</w:t>
      </w:r>
      <w:del w:author="Gary Smailes" w:date="2024-01-11T11:15:41.792Z" w:id="2034022020">
        <w:r w:rsidDel="060C4198">
          <w:delText xml:space="preserve">  </w:delText>
        </w:r>
      </w:del>
      <w:ins w:author="Gary Smailes" w:date="2024-01-11T11:15:41.792Z" w:id="1155582679">
        <w:r w:rsidR="060C4198">
          <w:t xml:space="preserve"> </w:t>
        </w:r>
      </w:ins>
      <w:r w:rsidR="060C4198">
        <w:rPr/>
        <w:t>The pavement is also still hot, and I can feel it wafting up some over the bare part of my feet</w:t>
      </w:r>
      <w:r w:rsidR="060C4198">
        <w:rPr/>
        <w:t>.</w:t>
      </w:r>
      <w:del w:author="Gary Smailes" w:date="2024-01-11T11:15:41.793Z" w:id="2039648197">
        <w:r w:rsidDel="060C4198">
          <w:delText xml:space="preserve">  </w:delText>
        </w:r>
      </w:del>
      <w:ins w:author="Gary Smailes" w:date="2024-01-11T11:15:41.793Z" w:id="1416255596">
        <w:r w:rsidR="060C4198">
          <w:t xml:space="preserve"> </w:t>
        </w:r>
      </w:ins>
      <w:r w:rsidR="060C4198">
        <w:rPr/>
        <w:t>I might melt</w:t>
      </w:r>
      <w:r w:rsidR="060C4198">
        <w:rPr/>
        <w:t>.</w:t>
      </w:r>
      <w:del w:author="Gary Smailes" w:date="2024-01-11T11:15:41.794Z" w:id="1481633813">
        <w:r w:rsidDel="060C4198">
          <w:delText xml:space="preserve">  </w:delText>
        </w:r>
      </w:del>
      <w:ins w:author="Gary Smailes" w:date="2024-01-11T11:15:41.794Z" w:id="1152086603">
        <w:r w:rsidR="060C4198">
          <w:t xml:space="preserve"> </w:t>
        </w:r>
      </w:ins>
      <w:r w:rsidR="060C4198">
        <w:rPr/>
        <w:t>Like a true Minnesotan, I am more of a winter than summer person</w:t>
      </w:r>
      <w:r w:rsidR="060C4198">
        <w:rPr/>
        <w:t>.</w:t>
      </w:r>
      <w:del w:author="Gary Smailes" w:date="2024-01-11T11:15:41.794Z" w:id="1481073361">
        <w:r w:rsidDel="060C4198">
          <w:delText xml:space="preserve">  </w:delText>
        </w:r>
      </w:del>
      <w:ins w:author="Gary Smailes" w:date="2024-01-11T11:15:41.795Z" w:id="1930102173">
        <w:r w:rsidR="060C4198">
          <w:t xml:space="preserve"> </w:t>
        </w:r>
      </w:ins>
      <w:r w:rsidR="060C4198">
        <w:rPr/>
        <w:t>I’d</w:t>
      </w:r>
      <w:r w:rsidR="060C4198">
        <w:rPr/>
        <w:t xml:space="preserve"> rather be cold and layered up, cozy, than hot and unable to get away from it like right now</w:t>
      </w:r>
      <w:r w:rsidR="060C4198">
        <w:rPr/>
        <w:t>.</w:t>
      </w:r>
      <w:del w:author="Gary Smailes" w:date="2024-01-11T11:15:41.795Z" w:id="309303474">
        <w:r w:rsidDel="060C4198">
          <w:delText xml:space="preserve">  </w:delText>
        </w:r>
      </w:del>
      <w:ins w:author="Gary Smailes" w:date="2024-01-11T11:15:41.795Z" w:id="505384041">
        <w:r w:rsidR="060C4198">
          <w:t xml:space="preserve"> </w:t>
        </w:r>
      </w:ins>
    </w:p>
    <w:p w:rsidR="00425D1E" w:rsidP="00425D1E" w:rsidRDefault="00425D1E" w14:paraId="3EB1EA97" w14:textId="2C48C432">
      <w:pPr>
        <w:spacing w:line="480" w:lineRule="auto"/>
        <w:ind w:firstLine="720"/>
        <w:jc w:val="both"/>
        <w:rPr>
          <w:del w:author="Gary Smailes" w:date="2024-01-11T16:48:10.224Z" w:id="1378183898"/>
        </w:rPr>
      </w:pPr>
      <w:r w:rsidR="060C4198">
        <w:rPr/>
        <w:t xml:space="preserve">We get to his car; </w:t>
      </w:r>
      <w:r w:rsidR="060C4198">
        <w:rPr/>
        <w:t>he’s</w:t>
      </w:r>
      <w:r w:rsidR="060C4198">
        <w:rPr/>
        <w:t xml:space="preserve"> driving.</w:t>
      </w:r>
      <w:del w:author="Gary Smailes" w:date="2024-01-11T11:15:41.796Z" w:id="1700123907">
        <w:r w:rsidDel="060C4198">
          <w:delText xml:space="preserve">  </w:delText>
        </w:r>
      </w:del>
      <w:ins w:author="Gary Smailes" w:date="2024-01-11T11:15:41.798Z" w:id="531867905">
        <w:r w:rsidR="060C4198">
          <w:t xml:space="preserve"> </w:t>
        </w:r>
      </w:ins>
      <w:r w:rsidR="060C4198">
        <w:rPr/>
        <w:t xml:space="preserve">I </w:t>
      </w:r>
      <w:r w:rsidR="060C4198">
        <w:rPr/>
        <w:t>decide</w:t>
      </w:r>
      <w:r w:rsidR="060C4198">
        <w:rPr/>
        <w:t xml:space="preserve"> </w:t>
      </w:r>
      <w:r w:rsidR="060C4198">
        <w:rPr/>
        <w:t>then and there</w:t>
      </w:r>
      <w:r w:rsidR="060C4198">
        <w:rPr/>
        <w:t xml:space="preserve"> that I </w:t>
      </w:r>
      <w:r w:rsidR="060C4198">
        <w:rPr/>
        <w:t>shouldn’t</w:t>
      </w:r>
      <w:r w:rsidR="060C4198">
        <w:rPr/>
        <w:t xml:space="preserve"> ride with him.</w:t>
      </w:r>
      <w:del w:author="Gary Smailes" w:date="2024-01-11T11:15:41.799Z" w:id="160819554">
        <w:r w:rsidDel="060C4198">
          <w:delText xml:space="preserve">  </w:delText>
        </w:r>
      </w:del>
      <w:ins w:author="Gary Smailes" w:date="2024-01-11T11:15:41.8Z" w:id="1949928244">
        <w:r w:rsidR="060C4198">
          <w:t xml:space="preserve"> </w:t>
        </w:r>
      </w:ins>
      <w:r w:rsidR="060C4198">
        <w:rPr/>
        <w:t>He’s</w:t>
      </w:r>
      <w:r w:rsidR="060C4198">
        <w:rPr/>
        <w:t xml:space="preserve"> not sober and I </w:t>
      </w:r>
      <w:r w:rsidR="060C4198">
        <w:rPr/>
        <w:t>don’t</w:t>
      </w:r>
      <w:r w:rsidR="060C4198">
        <w:rPr/>
        <w:t xml:space="preserve"> have a death wish tonight </w:t>
      </w:r>
      <w:r w:rsidRPr="060C4198" w:rsidR="060C4198">
        <w:rPr>
          <w:i w:val="1"/>
          <w:iCs w:val="1"/>
        </w:rPr>
        <w:t>and</w:t>
      </w:r>
      <w:r w:rsidR="060C4198">
        <w:rPr/>
        <w:t xml:space="preserve"> </w:t>
      </w:r>
      <w:r w:rsidR="060C4198">
        <w:rPr/>
        <w:t>I’m</w:t>
      </w:r>
      <w:r w:rsidR="060C4198">
        <w:rPr/>
        <w:t xml:space="preserve"> sweaty and gross.</w:t>
      </w:r>
      <w:del w:author="Gary Smailes" w:date="2024-01-11T11:15:41.8Z" w:id="1547328824">
        <w:r w:rsidDel="060C4198">
          <w:delText xml:space="preserve">  </w:delText>
        </w:r>
      </w:del>
      <w:ins w:author="Gary Smailes" w:date="2024-01-11T11:15:41.801Z" w:id="1366695693">
        <w:r w:rsidR="060C4198">
          <w:t xml:space="preserve"> </w:t>
        </w:r>
      </w:ins>
      <w:del w:author="Gary Smailes" w:date="2024-01-11T16:48:10.225Z" w:id="844334650">
        <w:r w:rsidDel="060C4198">
          <w:delText>I decide to walk down the street and hope a taxi arrives.</w:delText>
        </w:r>
      </w:del>
    </w:p>
    <w:p w:rsidR="00425D1E" w:rsidP="00425D1E" w:rsidRDefault="00425D1E" w14:paraId="4A817F04" w14:textId="77777777">
      <w:pPr>
        <w:spacing w:line="480" w:lineRule="auto"/>
        <w:ind w:firstLine="720"/>
        <w:jc w:val="both"/>
      </w:pPr>
      <w:r>
        <w:t>“I’m going to get a cab,” I say.</w:t>
      </w:r>
    </w:p>
    <w:p w:rsidR="00425D1E" w:rsidP="00425D1E" w:rsidRDefault="00425D1E" w14:paraId="64F2A653" w14:textId="16BDC730">
      <w:pPr>
        <w:spacing w:line="480" w:lineRule="auto"/>
        <w:ind w:firstLine="720"/>
        <w:jc w:val="both"/>
      </w:pPr>
      <w:r w:rsidR="060C4198">
        <w:rPr/>
        <w:t>“Why</w:t>
      </w:r>
      <w:r w:rsidR="060C4198">
        <w:rPr/>
        <w:t>?</w:t>
      </w:r>
      <w:del w:author="Gary Smailes" w:date="2024-01-11T11:15:41.801Z" w:id="146954235">
        <w:r w:rsidDel="060C4198">
          <w:delText xml:space="preserve">  </w:delText>
        </w:r>
      </w:del>
      <w:ins w:author="Gary Smailes" w:date="2024-01-11T11:15:41.802Z" w:id="842025325">
        <w:r w:rsidR="060C4198">
          <w:t xml:space="preserve"> </w:t>
        </w:r>
      </w:ins>
      <w:r w:rsidR="060C4198">
        <w:rPr/>
        <w:t>I’m</w:t>
      </w:r>
      <w:r w:rsidR="060C4198">
        <w:rPr/>
        <w:t xml:space="preserve"> fine; </w:t>
      </w:r>
      <w:r w:rsidR="060C4198">
        <w:rPr/>
        <w:t>it’s</w:t>
      </w:r>
      <w:r w:rsidR="060C4198">
        <w:rPr/>
        <w:t xml:space="preserve"> </w:t>
      </w:r>
      <w:r w:rsidR="060C4198">
        <w:rPr/>
        <w:t>probably less</w:t>
      </w:r>
      <w:r w:rsidR="060C4198">
        <w:rPr/>
        <w:t xml:space="preserve"> safe to walk alone by yourself waiting for a cab,” he says.</w:t>
      </w:r>
    </w:p>
    <w:p w:rsidR="00425D1E" w:rsidP="00425D1E" w:rsidRDefault="00425D1E" w14:paraId="4BE3B13E" w14:textId="7477B9C3">
      <w:pPr>
        <w:spacing w:line="480" w:lineRule="auto"/>
        <w:ind w:firstLine="720"/>
        <w:jc w:val="both"/>
      </w:pPr>
      <w:r w:rsidR="060C4198">
        <w:rPr/>
        <w:t xml:space="preserve">“You are not </w:t>
      </w:r>
      <w:r w:rsidR="060C4198">
        <w:rPr/>
        <w:t>fine</w:t>
      </w:r>
      <w:r w:rsidR="060C4198">
        <w:rPr/>
        <w:t xml:space="preserve"> and I </w:t>
      </w:r>
      <w:r w:rsidR="060C4198">
        <w:rPr/>
        <w:t>don’t</w:t>
      </w:r>
      <w:r w:rsidR="060C4198">
        <w:rPr/>
        <w:t xml:space="preserve"> want to ride with you</w:t>
      </w:r>
      <w:r w:rsidR="060C4198">
        <w:rPr/>
        <w:t>.</w:t>
      </w:r>
      <w:del w:author="Gary Smailes" w:date="2024-01-11T11:15:41.803Z" w:id="1480777708">
        <w:r w:rsidDel="060C4198">
          <w:delText xml:space="preserve">  </w:delText>
        </w:r>
      </w:del>
      <w:ins w:author="Gary Smailes" w:date="2024-01-11T11:15:41.803Z" w:id="1148121011">
        <w:r w:rsidR="060C4198">
          <w:t xml:space="preserve"> </w:t>
        </w:r>
      </w:ins>
      <w:r w:rsidR="060C4198">
        <w:rPr/>
        <w:t>Just go on,” I say.</w:t>
      </w:r>
    </w:p>
    <w:p w:rsidR="00425D1E" w:rsidP="00425D1E" w:rsidRDefault="00425D1E" w14:paraId="7913715C" w14:textId="6C233252">
      <w:pPr>
        <w:spacing w:line="480" w:lineRule="auto"/>
        <w:ind w:firstLine="720"/>
        <w:jc w:val="both"/>
      </w:pPr>
      <w:r w:rsidR="060C4198">
        <w:rPr/>
        <w:t xml:space="preserve">“Fine, if </w:t>
      </w:r>
      <w:r w:rsidR="060C4198">
        <w:rPr/>
        <w:t>you’re</w:t>
      </w:r>
      <w:r w:rsidR="060C4198">
        <w:rPr/>
        <w:t xml:space="preserve"> going to be that way, then I will just go</w:t>
      </w:r>
      <w:r w:rsidR="060C4198">
        <w:rPr/>
        <w:t>.</w:t>
      </w:r>
      <w:del w:author="Gary Smailes" w:date="2024-01-11T11:15:41.803Z" w:id="522851612">
        <w:r w:rsidDel="060C4198">
          <w:delText xml:space="preserve">  </w:delText>
        </w:r>
      </w:del>
      <w:ins w:author="Gary Smailes" w:date="2024-01-11T11:15:41.804Z" w:id="1276083575">
        <w:r w:rsidR="060C4198">
          <w:t xml:space="preserve"> </w:t>
        </w:r>
      </w:ins>
      <w:r w:rsidR="060C4198">
        <w:rPr/>
        <w:t>Bye,” he says and puts the car in drive and leaves.</w:t>
      </w:r>
    </w:p>
    <w:p w:rsidR="00425D1E" w:rsidP="00425D1E" w:rsidRDefault="00425D1E" w14:paraId="79F0CE74" w14:textId="5AFF30F0">
      <w:pPr>
        <w:spacing w:line="480" w:lineRule="auto"/>
        <w:ind w:firstLine="720"/>
        <w:jc w:val="both"/>
      </w:pPr>
      <w:r w:rsidRPr="060C4198" w:rsidR="060C4198">
        <w:rPr>
          <w:i w:val="1"/>
          <w:iCs w:val="1"/>
        </w:rPr>
        <w:t>Huh</w:t>
      </w:r>
      <w:r w:rsidRPr="060C4198" w:rsidR="060C4198">
        <w:rPr>
          <w:i w:val="1"/>
          <w:iCs w:val="1"/>
        </w:rPr>
        <w:t>.</w:t>
      </w:r>
      <w:del w:author="Gary Smailes" w:date="2024-01-11T11:15:41.804Z" w:id="1869853117">
        <w:r w:rsidDel="060C4198">
          <w:delText xml:space="preserve">  </w:delText>
        </w:r>
      </w:del>
      <w:ins w:author="Gary Smailes" w:date="2024-01-11T11:15:41.805Z" w:id="1317238451">
        <w:r w:rsidR="060C4198">
          <w:t xml:space="preserve"> </w:t>
        </w:r>
      </w:ins>
      <w:r w:rsidR="060C4198">
        <w:rPr/>
        <w:t>I am always aware, alert, and I am usually looking around in rhythm when I walk alone, especially at night in Minneapolis</w:t>
      </w:r>
      <w:r w:rsidR="060C4198">
        <w:rPr/>
        <w:t>.</w:t>
      </w:r>
      <w:del w:author="Gary Smailes" w:date="2024-01-11T11:15:41.806Z" w:id="404430565">
        <w:r w:rsidDel="060C4198">
          <w:delText xml:space="preserve">  </w:delText>
        </w:r>
      </w:del>
      <w:ins w:author="Gary Smailes" w:date="2024-01-11T11:15:41.806Z" w:id="810078976">
        <w:r w:rsidR="060C4198">
          <w:t xml:space="preserve"> </w:t>
        </w:r>
      </w:ins>
      <w:r w:rsidR="060C4198">
        <w:rPr/>
        <w:t>It’s</w:t>
      </w:r>
      <w:r w:rsidR="060C4198">
        <w:rPr/>
        <w:t xml:space="preserve"> a safe city compared to most but still</w:t>
      </w:r>
      <w:r w:rsidR="060C4198">
        <w:rPr/>
        <w:t>.</w:t>
      </w:r>
      <w:del w:author="Gary Smailes" w:date="2024-01-11T11:15:41.807Z" w:id="117224072">
        <w:r w:rsidDel="060C4198">
          <w:delText xml:space="preserve">  </w:delText>
        </w:r>
      </w:del>
      <w:ins w:author="Gary Smailes" w:date="2024-01-11T11:15:41.807Z" w:id="476484199">
        <w:r w:rsidR="060C4198">
          <w:t xml:space="preserve"> </w:t>
        </w:r>
      </w:ins>
      <w:r w:rsidR="060C4198">
        <w:rPr/>
        <w:t>This is something men know nothing about, like many things women face</w:t>
      </w:r>
      <w:r w:rsidR="060C4198">
        <w:rPr/>
        <w:t>.</w:t>
      </w:r>
      <w:del w:author="Gary Smailes" w:date="2024-01-11T11:15:41.808Z" w:id="1017197037">
        <w:r w:rsidDel="060C4198">
          <w:delText xml:space="preserve">  </w:delText>
        </w:r>
      </w:del>
      <w:ins w:author="Gary Smailes" w:date="2024-01-11T11:15:41.808Z" w:id="1851667882">
        <w:r w:rsidR="060C4198">
          <w:t xml:space="preserve"> </w:t>
        </w:r>
      </w:ins>
      <w:r w:rsidR="060C4198">
        <w:rPr/>
        <w:t>The inner constant dialogue on keeping yourself safe</w:t>
      </w:r>
      <w:r w:rsidR="060C4198">
        <w:rPr/>
        <w:t>.</w:t>
      </w:r>
      <w:del w:author="Gary Smailes" w:date="2024-01-11T11:15:41.809Z" w:id="886085061">
        <w:r w:rsidDel="060C4198">
          <w:delText xml:space="preserve">  </w:delText>
        </w:r>
      </w:del>
      <w:ins w:author="Gary Smailes" w:date="2024-01-11T11:15:41.809Z" w:id="1802862194">
        <w:r w:rsidR="060C4198">
          <w:t xml:space="preserve"> </w:t>
        </w:r>
      </w:ins>
      <w:r w:rsidR="060C4198">
        <w:rPr/>
        <w:t xml:space="preserve">The rhythm varies depending on the time of day, the location, and if </w:t>
      </w:r>
      <w:r w:rsidR="060C4198">
        <w:rPr/>
        <w:t>I’m</w:t>
      </w:r>
      <w:r w:rsidR="060C4198">
        <w:rPr/>
        <w:t xml:space="preserve"> more on edge for some reason, like now</w:t>
      </w:r>
      <w:r w:rsidR="060C4198">
        <w:rPr/>
        <w:t>.</w:t>
      </w:r>
      <w:del w:author="Gary Smailes" w:date="2024-01-11T11:15:41.81Z" w:id="264839856">
        <w:r w:rsidDel="060C4198">
          <w:delText xml:space="preserve">  </w:delText>
        </w:r>
      </w:del>
      <w:ins w:author="Gary Smailes" w:date="2024-01-11T11:15:41.81Z" w:id="2082867352">
        <w:r w:rsidR="060C4198">
          <w:t xml:space="preserve"> </w:t>
        </w:r>
      </w:ins>
      <w:r w:rsidR="060C4198">
        <w:rPr/>
        <w:t xml:space="preserve">Chase is still on my </w:t>
      </w:r>
      <w:r w:rsidR="060C4198">
        <w:rPr/>
        <w:t>mind</w:t>
      </w:r>
      <w:r w:rsidR="060C4198">
        <w:rPr/>
        <w:t xml:space="preserve"> and I tear up.</w:t>
      </w:r>
    </w:p>
    <w:p w:rsidR="00425D1E" w:rsidP="060C4198" w:rsidRDefault="00425D1E" w14:paraId="262D380C" w14:textId="5D7CB110">
      <w:pPr>
        <w:pStyle w:val="Normal"/>
        <w:suppressLineNumbers w:val="0"/>
        <w:bidi w:val="0"/>
        <w:spacing w:before="0" w:beforeAutospacing="off" w:after="0" w:afterAutospacing="off" w:line="480" w:lineRule="auto"/>
        <w:ind w:left="0" w:right="0" w:firstLine="720"/>
        <w:jc w:val="both"/>
        <w:pPrChange w:author="Gary Smailes" w:date="2024-01-11T16:48:58.368Z">
          <w:pPr>
            <w:pStyle w:val="Normal"/>
            <w:spacing w:line="480" w:lineRule="auto"/>
            <w:ind w:firstLine="720"/>
            <w:jc w:val="both"/>
          </w:pPr>
        </w:pPrChange>
      </w:pPr>
      <w:r w:rsidR="060C4198">
        <w:rPr/>
        <w:t>My goal is to make someone think twice if they are hiding in the bushes.</w:t>
      </w:r>
      <w:del w:author="Gary Smailes" w:date="2024-01-11T11:15:41.811Z" w:id="834646877">
        <w:r w:rsidDel="060C4198">
          <w:delText xml:space="preserve">  </w:delText>
        </w:r>
      </w:del>
      <w:ins w:author="Gary Smailes" w:date="2024-01-11T11:15:41.811Z" w:id="587379130">
        <w:r w:rsidR="060C4198">
          <w:t xml:space="preserve"> </w:t>
        </w:r>
      </w:ins>
      <w:r w:rsidR="060C4198">
        <w:rPr/>
        <w:t xml:space="preserve">My fear of this is amplified because I grew up </w:t>
      </w:r>
      <w:del w:author="Gary Smailes" w:date="2024-01-11T16:48:47.991Z" w:id="559611618">
        <w:r w:rsidDel="060C4198">
          <w:delText xml:space="preserve">20 </w:delText>
        </w:r>
      </w:del>
      <w:ins w:author="Gary Smailes" w:date="2024-01-11T16:48:50.198Z" w:id="1632646706">
        <w:r w:rsidR="060C4198">
          <w:t xml:space="preserve">twenty </w:t>
        </w:r>
      </w:ins>
      <w:r w:rsidR="060C4198">
        <w:rPr/>
        <w:t xml:space="preserve">minutes from where Jacob Wetterling was abducted for the first </w:t>
      </w:r>
      <w:del w:author="Gary Smailes" w:date="2024-01-11T16:48:58.324Z" w:id="1489408948">
        <w:r w:rsidDel="060C4198">
          <w:delText xml:space="preserve">16 </w:delText>
        </w:r>
      </w:del>
      <w:ins w:author="Gary Smailes" w:date="2024-01-11T16:48:59.943Z" w:id="467197045">
        <w:r w:rsidR="060C4198">
          <w:t>sixte</w:t>
        </w:r>
      </w:ins>
      <w:ins w:author="Gary Smailes" w:date="2024-01-11T16:49:00.633Z" w:id="1763831403">
        <w:r w:rsidR="060C4198">
          <w:t xml:space="preserve">en </w:t>
        </w:r>
      </w:ins>
      <w:r w:rsidR="060C4198">
        <w:rPr/>
        <w:t xml:space="preserve">years of my life and </w:t>
      </w:r>
      <w:ins w:author="Gary Smailes" w:date="2024-01-11T16:49:05.134Z" w:id="1048411917">
        <w:r w:rsidR="060C4198">
          <w:t>one</w:t>
        </w:r>
      </w:ins>
      <w:del w:author="Gary Smailes" w:date="2024-01-11T16:49:04.281Z" w:id="1705139530">
        <w:r w:rsidDel="060C4198">
          <w:delText>1</w:delText>
        </w:r>
      </w:del>
      <w:r w:rsidR="060C4198">
        <w:rPr/>
        <w:t xml:space="preserve"> mile for the four years after.</w:t>
      </w:r>
      <w:del w:author="Gary Smailes" w:date="2024-01-11T11:15:41.812Z" w:id="663981321">
        <w:r w:rsidDel="060C4198">
          <w:delText xml:space="preserve">  </w:delText>
        </w:r>
      </w:del>
      <w:ins w:author="Gary Smailes" w:date="2024-01-11T11:15:41.812Z" w:id="198800333">
        <w:r w:rsidR="060C4198">
          <w:t xml:space="preserve"> </w:t>
        </w:r>
      </w:ins>
      <w:r w:rsidR="060C4198">
        <w:rPr/>
        <w:t>My mom was hysterical about it and constantly talked to me about being safe.</w:t>
      </w:r>
      <w:del w:author="Gary Smailes" w:date="2024-01-11T11:15:41.813Z" w:id="1407849208">
        <w:r w:rsidDel="060C4198">
          <w:delText xml:space="preserve">  </w:delText>
        </w:r>
      </w:del>
      <w:ins w:author="Gary Smailes" w:date="2024-01-11T11:15:41.813Z" w:id="1455435250">
        <w:r w:rsidR="060C4198">
          <w:t xml:space="preserve"> </w:t>
        </w:r>
      </w:ins>
    </w:p>
    <w:p w:rsidR="00425D1E" w:rsidP="060C4198" w:rsidRDefault="00425D1E" w14:paraId="2FCBDA3C" w14:textId="51FC6246">
      <w:pPr>
        <w:pStyle w:val="Normal"/>
        <w:suppressLineNumbers w:val="0"/>
        <w:bidi w:val="0"/>
        <w:spacing w:before="0" w:beforeAutospacing="off" w:after="0" w:afterAutospacing="off" w:line="480" w:lineRule="auto"/>
        <w:ind w:left="0" w:right="0" w:firstLine="720"/>
        <w:jc w:val="both"/>
        <w:pPrChange w:author="Gary Smailes" w:date="2024-01-11T16:49:15.115Z">
          <w:pPr>
            <w:pStyle w:val="Normal"/>
            <w:spacing w:line="480" w:lineRule="auto"/>
            <w:ind w:firstLine="720"/>
            <w:jc w:val="both"/>
          </w:pPr>
        </w:pPrChange>
      </w:pPr>
      <w:r w:rsidR="060C4198">
        <w:rPr/>
        <w:t>I have developed all sorts of tactics.</w:t>
      </w:r>
      <w:del w:author="Gary Smailes" w:date="2024-01-11T11:15:41.814Z" w:id="1223943044">
        <w:r w:rsidDel="060C4198">
          <w:delText xml:space="preserve">  </w:delText>
        </w:r>
      </w:del>
      <w:ins w:author="Gary Smailes" w:date="2024-01-11T11:15:41.815Z" w:id="209017458">
        <w:r w:rsidR="060C4198">
          <w:t xml:space="preserve"> </w:t>
        </w:r>
      </w:ins>
      <w:r w:rsidR="060C4198">
        <w:rPr/>
        <w:t xml:space="preserve">When I lived close to where he was abducted when I was between </w:t>
      </w:r>
      <w:del w:author="Gary Smailes" w:date="2024-01-11T16:49:10.292Z" w:id="1563163998">
        <w:r w:rsidDel="060C4198">
          <w:delText xml:space="preserve">16 </w:delText>
        </w:r>
      </w:del>
      <w:ins w:author="Gary Smailes" w:date="2024-01-11T16:49:12.357Z" w:id="2041008691">
        <w:r w:rsidR="060C4198">
          <w:t xml:space="preserve">sixteen </w:t>
        </w:r>
      </w:ins>
      <w:r w:rsidR="060C4198">
        <w:rPr/>
        <w:t xml:space="preserve">and </w:t>
      </w:r>
      <w:del w:author="Gary Smailes" w:date="2024-01-11T16:49:15.001Z" w:id="1777449578">
        <w:r w:rsidDel="060C4198">
          <w:delText>19</w:delText>
        </w:r>
      </w:del>
      <w:ins w:author="Gary Smailes" w:date="2024-01-11T16:49:16.352Z" w:id="290760468">
        <w:r w:rsidR="060C4198">
          <w:t>nineteen</w:t>
        </w:r>
      </w:ins>
      <w:r w:rsidR="060C4198">
        <w:rPr/>
        <w:t xml:space="preserve">, I would walk on the long road by my </w:t>
      </w:r>
      <w:ins w:author="Gary Smailes" w:date="2024-01-11T16:49:21.272Z" w:id="1570263279">
        <w:r w:rsidR="060C4198">
          <w:t>d</w:t>
        </w:r>
      </w:ins>
      <w:del w:author="Gary Smailes" w:date="2024-01-11T16:49:20.864Z" w:id="1825694814">
        <w:r w:rsidDel="060C4198">
          <w:delText>D</w:delText>
        </w:r>
      </w:del>
      <w:r w:rsidR="060C4198">
        <w:rPr/>
        <w:t xml:space="preserve">ad and </w:t>
      </w:r>
      <w:ins w:author="Gary Smailes" w:date="2024-01-11T16:49:24.527Z" w:id="1209939596">
        <w:r w:rsidR="060C4198">
          <w:t>s</w:t>
        </w:r>
      </w:ins>
      <w:del w:author="Gary Smailes" w:date="2024-01-11T16:49:24.066Z" w:id="373919769">
        <w:r w:rsidDel="060C4198">
          <w:delText>S</w:delText>
        </w:r>
      </w:del>
      <w:r w:rsidR="060C4198">
        <w:rPr/>
        <w:t>tepmom</w:t>
      </w:r>
      <w:ins w:author="Gary Smailes" w:date="2024-01-11T16:49:27.443Z" w:id="7461668">
        <w:r w:rsidR="060C4198">
          <w:t>’</w:t>
        </w:r>
      </w:ins>
      <w:r w:rsidR="060C4198">
        <w:rPr/>
        <w:t>s house and there were only corn fields on either side of me.</w:t>
      </w:r>
      <w:del w:author="Gary Smailes" w:date="2024-01-11T11:15:41.816Z" w:id="106554236">
        <w:r w:rsidDel="060C4198">
          <w:delText xml:space="preserve">  </w:delText>
        </w:r>
      </w:del>
      <w:ins w:author="Gary Smailes" w:date="2024-01-11T11:15:41.816Z" w:id="2082961535">
        <w:r w:rsidR="060C4198">
          <w:t xml:space="preserve"> </w:t>
        </w:r>
      </w:ins>
      <w:r w:rsidR="060C4198">
        <w:rPr/>
        <w:t>I’d</w:t>
      </w:r>
      <w:r w:rsidR="060C4198">
        <w:rPr/>
        <w:t xml:space="preserve"> walk in the middle of the road when no cars were driving by; that way it was further for someone to get to me if they were hiding among the corn.</w:t>
      </w:r>
      <w:del w:author="Gary Smailes" w:date="2024-01-11T11:15:41.816Z" w:id="127437340">
        <w:r w:rsidDel="060C4198">
          <w:delText xml:space="preserve">  </w:delText>
        </w:r>
      </w:del>
      <w:ins w:author="Gary Smailes" w:date="2024-01-11T11:15:41.817Z" w:id="2023486675">
        <w:r w:rsidR="060C4198">
          <w:t xml:space="preserve"> </w:t>
        </w:r>
      </w:ins>
      <w:r w:rsidR="060C4198">
        <w:rPr/>
        <w:t>I would carry a weapon of some sort, keys, a small knife, a pen, pepper spray.</w:t>
      </w:r>
      <w:del w:author="Gary Smailes" w:date="2024-01-11T11:15:41.817Z" w:id="1832704172">
        <w:r w:rsidDel="060C4198">
          <w:delText xml:space="preserve">  </w:delText>
        </w:r>
      </w:del>
      <w:ins w:author="Gary Smailes" w:date="2024-01-11T11:15:41.818Z" w:id="1407250561">
        <w:r w:rsidR="060C4198">
          <w:t xml:space="preserve"> </w:t>
        </w:r>
      </w:ins>
      <w:r w:rsidR="060C4198">
        <w:rPr/>
        <w:t>Tonight, I have my keys and pepper spray.</w:t>
      </w:r>
      <w:del w:author="Gary Smailes" w:date="2024-01-11T11:15:41.818Z" w:id="349498656">
        <w:r w:rsidDel="060C4198">
          <w:delText xml:space="preserve">  </w:delText>
        </w:r>
      </w:del>
      <w:ins w:author="Gary Smailes" w:date="2024-01-11T11:15:41.818Z" w:id="1335629237">
        <w:r w:rsidR="060C4198">
          <w:t xml:space="preserve"> </w:t>
        </w:r>
      </w:ins>
      <w:r w:rsidR="060C4198">
        <w:rPr/>
        <w:t>I hold the pepper spray in the ready position in my left hand and a key between my pointer and index finger in my right.</w:t>
      </w:r>
    </w:p>
    <w:p w:rsidR="00425D1E" w:rsidP="00425D1E" w:rsidRDefault="00425D1E" w14:paraId="3A7FFA47" w14:textId="415726BC">
      <w:pPr>
        <w:spacing w:line="480" w:lineRule="auto"/>
        <w:ind w:firstLine="720"/>
        <w:jc w:val="both"/>
      </w:pPr>
      <w:r w:rsidR="060C4198">
        <w:rPr/>
        <w:t xml:space="preserve">If a car slowed down or it looked old and the guy looked creepy, </w:t>
      </w:r>
      <w:r w:rsidR="060C4198">
        <w:rPr/>
        <w:t>I’d</w:t>
      </w:r>
      <w:r w:rsidR="060C4198">
        <w:rPr/>
        <w:t xml:space="preserve"> especially show that I was alert and aware and even deliberately stare at the license plate</w:t>
      </w:r>
      <w:r w:rsidR="060C4198">
        <w:rPr/>
        <w:t>.</w:t>
      </w:r>
      <w:del w:author="Gary Smailes" w:date="2024-01-11T11:15:41.819Z" w:id="1246025965">
        <w:r w:rsidDel="060C4198">
          <w:delText xml:space="preserve">  </w:delText>
        </w:r>
      </w:del>
      <w:ins w:author="Gary Smailes" w:date="2024-01-11T11:15:41.82Z" w:id="814038846">
        <w:r w:rsidR="060C4198">
          <w:t xml:space="preserve"> </w:t>
        </w:r>
      </w:ins>
      <w:r w:rsidR="060C4198">
        <w:rPr/>
        <w:t>Always look aware and alert</w:t>
      </w:r>
      <w:r w:rsidR="060C4198">
        <w:rPr/>
        <w:t>.</w:t>
      </w:r>
      <w:del w:author="Gary Smailes" w:date="2024-01-11T11:15:41.82Z" w:id="949320678">
        <w:r w:rsidDel="060C4198">
          <w:delText xml:space="preserve">  </w:delText>
        </w:r>
      </w:del>
      <w:ins w:author="Gary Smailes" w:date="2024-01-11T11:15:41.821Z" w:id="2043463345">
        <w:r w:rsidR="060C4198">
          <w:t xml:space="preserve"> </w:t>
        </w:r>
      </w:ins>
      <w:r w:rsidR="060C4198">
        <w:rPr/>
        <w:t>I assume an old car and creepy man equals abductor</w:t>
      </w:r>
      <w:r w:rsidR="060C4198">
        <w:rPr/>
        <w:t>.</w:t>
      </w:r>
      <w:del w:author="Gary Smailes" w:date="2024-01-11T11:15:41.821Z" w:id="25342458">
        <w:r w:rsidDel="060C4198">
          <w:delText xml:space="preserve">  </w:delText>
        </w:r>
      </w:del>
      <w:ins w:author="Gary Smailes" w:date="2024-01-11T11:15:41.822Z" w:id="959949694">
        <w:r w:rsidR="060C4198">
          <w:t xml:space="preserve"> </w:t>
        </w:r>
      </w:ins>
      <w:r w:rsidR="060C4198">
        <w:rPr/>
        <w:t>He’s</w:t>
      </w:r>
      <w:r w:rsidR="060C4198">
        <w:rPr/>
        <w:t xml:space="preserve"> especially creepy if he has scruff and a hat like the drawings of Jacob’s abductor</w:t>
      </w:r>
      <w:r w:rsidR="060C4198">
        <w:rPr/>
        <w:t>.</w:t>
      </w:r>
      <w:del w:author="Gary Smailes" w:date="2024-01-11T11:15:41.822Z" w:id="441436698">
        <w:r w:rsidDel="060C4198">
          <w:delText xml:space="preserve">  </w:delText>
        </w:r>
      </w:del>
      <w:ins w:author="Gary Smailes" w:date="2024-01-11T11:15:41.824Z" w:id="1359171591">
        <w:r w:rsidR="060C4198">
          <w:t xml:space="preserve"> </w:t>
        </w:r>
      </w:ins>
      <w:r w:rsidR="060C4198">
        <w:rPr/>
        <w:t xml:space="preserve">If it </w:t>
      </w:r>
      <w:r w:rsidR="060C4198">
        <w:rPr/>
        <w:t>was</w:t>
      </w:r>
      <w:r w:rsidR="060C4198">
        <w:rPr/>
        <w:t xml:space="preserve"> an old vehicle and more than one creepy guy rode in it, </w:t>
      </w:r>
      <w:r w:rsidR="060C4198">
        <w:rPr/>
        <w:t>I’d</w:t>
      </w:r>
      <w:r w:rsidR="060C4198">
        <w:rPr/>
        <w:t xml:space="preserve"> be more afraid as I felt like gang rape was possible</w:t>
      </w:r>
      <w:r w:rsidR="060C4198">
        <w:rPr/>
        <w:t>.</w:t>
      </w:r>
      <w:del w:author="Gary Smailes" w:date="2024-01-11T11:15:41.824Z" w:id="2110723641">
        <w:r w:rsidDel="060C4198">
          <w:delText xml:space="preserve">  </w:delText>
        </w:r>
      </w:del>
      <w:ins w:author="Gary Smailes" w:date="2024-01-11T11:15:41.825Z" w:id="910986853">
        <w:r w:rsidR="060C4198">
          <w:t xml:space="preserve"> </w:t>
        </w:r>
      </w:ins>
      <w:r w:rsidR="060C4198">
        <w:rPr/>
        <w:t>It’s</w:t>
      </w:r>
      <w:r w:rsidR="060C4198">
        <w:rPr/>
        <w:t xml:space="preserve"> amazing how many creepy looking guys there are</w:t>
      </w:r>
      <w:r w:rsidR="060C4198">
        <w:rPr/>
        <w:t>.</w:t>
      </w:r>
      <w:del w:author="Gary Smailes" w:date="2024-01-11T11:15:41.825Z" w:id="1975313150">
        <w:r w:rsidDel="060C4198">
          <w:delText xml:space="preserve">  </w:delText>
        </w:r>
      </w:del>
      <w:ins w:author="Gary Smailes" w:date="2024-01-11T11:15:41.826Z" w:id="1225677569">
        <w:r w:rsidR="060C4198">
          <w:t xml:space="preserve"> </w:t>
        </w:r>
      </w:ins>
      <w:r w:rsidR="060C4198">
        <w:rPr/>
        <w:t>I was also ready with my drop kick right to the nuts if anyone got too close.</w:t>
      </w:r>
    </w:p>
    <w:p w:rsidR="00425D1E" w:rsidP="00425D1E" w:rsidRDefault="00425D1E" w14:paraId="5AB13E66" w14:textId="2FA4CD91">
      <w:pPr>
        <w:spacing w:line="480" w:lineRule="auto"/>
        <w:ind w:firstLine="720"/>
        <w:jc w:val="both"/>
      </w:pPr>
      <w:r w:rsidR="060C4198">
        <w:rPr/>
        <w:t>Not all my tactics are to ward off abductors</w:t>
      </w:r>
      <w:r w:rsidR="060C4198">
        <w:rPr/>
        <w:t>.</w:t>
      </w:r>
      <w:del w:author="Gary Smailes" w:date="2024-01-11T11:15:41.827Z" w:id="1579092649">
        <w:r w:rsidDel="060C4198">
          <w:delText xml:space="preserve">  </w:delText>
        </w:r>
      </w:del>
      <w:ins w:author="Gary Smailes" w:date="2024-01-11T11:15:41.828Z" w:id="1252423093">
        <w:r w:rsidR="060C4198">
          <w:t xml:space="preserve"> </w:t>
        </w:r>
      </w:ins>
      <w:r w:rsidR="060C4198">
        <w:rPr/>
        <w:t xml:space="preserve">If a car </w:t>
      </w:r>
      <w:r w:rsidR="060C4198">
        <w:rPr/>
        <w:t>was</w:t>
      </w:r>
      <w:r w:rsidR="060C4198">
        <w:rPr/>
        <w:t xml:space="preserve"> coming toward me, </w:t>
      </w:r>
      <w:r w:rsidR="060C4198">
        <w:rPr/>
        <w:t>I’d</w:t>
      </w:r>
      <w:r w:rsidR="060C4198">
        <w:rPr/>
        <w:t xml:space="preserve"> watch carefully to make sure it saw me</w:t>
      </w:r>
      <w:r w:rsidR="060C4198">
        <w:rPr/>
        <w:t>.</w:t>
      </w:r>
      <w:del w:author="Gary Smailes" w:date="2024-01-11T11:15:41.829Z" w:id="981650933">
        <w:r w:rsidDel="060C4198">
          <w:delText xml:space="preserve">  </w:delText>
        </w:r>
      </w:del>
      <w:ins w:author="Gary Smailes" w:date="2024-01-11T11:15:41.83Z" w:id="1959986525">
        <w:r w:rsidR="060C4198">
          <w:t xml:space="preserve"> </w:t>
        </w:r>
      </w:ins>
      <w:r w:rsidR="060C4198">
        <w:rPr/>
        <w:t>I would know if it moved at least partially into the other lane that it did</w:t>
      </w:r>
      <w:r w:rsidR="060C4198">
        <w:rPr/>
        <w:t>.</w:t>
      </w:r>
      <w:del w:author="Gary Smailes" w:date="2024-01-11T11:15:41.831Z" w:id="1054768123">
        <w:r w:rsidDel="060C4198">
          <w:delText xml:space="preserve">  </w:delText>
        </w:r>
      </w:del>
      <w:ins w:author="Gary Smailes" w:date="2024-01-11T11:15:41.832Z" w:id="443818674">
        <w:r w:rsidR="060C4198">
          <w:t xml:space="preserve"> </w:t>
        </w:r>
      </w:ins>
      <w:r w:rsidR="060C4198">
        <w:rPr/>
        <w:t xml:space="preserve">If it </w:t>
      </w:r>
      <w:r w:rsidR="060C4198">
        <w:rPr/>
        <w:t>didn’t</w:t>
      </w:r>
      <w:r w:rsidR="060C4198">
        <w:rPr/>
        <w:t xml:space="preserve">, </w:t>
      </w:r>
      <w:r w:rsidR="060C4198">
        <w:rPr/>
        <w:t>I’d</w:t>
      </w:r>
      <w:r w:rsidR="060C4198">
        <w:rPr/>
        <w:t xml:space="preserve"> be ready to dive into the bushes although if someone suddenly decided to swerve and hit me, I </w:t>
      </w:r>
      <w:r w:rsidR="060C4198">
        <w:rPr/>
        <w:t xml:space="preserve">probably </w:t>
      </w:r>
      <w:r w:rsidR="060C4198">
        <w:rPr/>
        <w:t>wouldn’t</w:t>
      </w:r>
      <w:r w:rsidR="060C4198">
        <w:rPr/>
        <w:t xml:space="preserve"> have time</w:t>
      </w:r>
      <w:r w:rsidR="060C4198">
        <w:rPr/>
        <w:t>.</w:t>
      </w:r>
      <w:del w:author="Gary Smailes" w:date="2024-01-11T11:15:41.832Z" w:id="1009735369">
        <w:r w:rsidDel="060C4198">
          <w:delText xml:space="preserve">  </w:delText>
        </w:r>
      </w:del>
      <w:ins w:author="Gary Smailes" w:date="2024-01-11T11:15:41.833Z" w:id="1593844736">
        <w:r w:rsidR="060C4198">
          <w:t xml:space="preserve"> </w:t>
        </w:r>
      </w:ins>
      <w:r w:rsidR="060C4198">
        <w:rPr/>
        <w:t xml:space="preserve">When </w:t>
      </w:r>
      <w:r w:rsidR="060C4198">
        <w:rPr/>
        <w:t>I’d</w:t>
      </w:r>
      <w:r w:rsidR="060C4198">
        <w:rPr/>
        <w:t xml:space="preserve"> hear a car behind me too, then I know neither one can move over, so I would, </w:t>
      </w:r>
      <w:r w:rsidR="060C4198">
        <w:rPr/>
        <w:t>almost to</w:t>
      </w:r>
      <w:r w:rsidR="060C4198">
        <w:rPr/>
        <w:t xml:space="preserve"> the ditch or the other side of the street</w:t>
      </w:r>
      <w:r w:rsidR="060C4198">
        <w:rPr/>
        <w:t>.</w:t>
      </w:r>
      <w:del w:author="Gary Smailes" w:date="2024-01-11T11:15:41.833Z" w:id="950607173">
        <w:r w:rsidDel="060C4198">
          <w:delText xml:space="preserve">  </w:delText>
        </w:r>
      </w:del>
      <w:ins w:author="Gary Smailes" w:date="2024-01-11T11:15:41.834Z" w:id="41858661">
        <w:r w:rsidR="060C4198">
          <w:t xml:space="preserve"> </w:t>
        </w:r>
      </w:ins>
    </w:p>
    <w:p w:rsidR="00425D1E" w:rsidP="00425D1E" w:rsidRDefault="00425D1E" w14:paraId="5CB3A944" w14:textId="033724DF">
      <w:pPr>
        <w:spacing w:line="480" w:lineRule="auto"/>
        <w:ind w:firstLine="720"/>
        <w:jc w:val="both"/>
      </w:pPr>
      <w:r w:rsidRPr="060C4198" w:rsidR="060C4198">
        <w:rPr>
          <w:i w:val="1"/>
          <w:iCs w:val="1"/>
        </w:rPr>
        <w:t>We put a lot of trust in people</w:t>
      </w:r>
      <w:r w:rsidR="060C4198">
        <w:rPr/>
        <w:t>.</w:t>
      </w:r>
      <w:del w:author="Gary Smailes" w:date="2024-01-11T11:15:41.834Z" w:id="1418445986">
        <w:r w:rsidDel="060C4198">
          <w:delText xml:space="preserve">  </w:delText>
        </w:r>
      </w:del>
      <w:ins w:author="Gary Smailes" w:date="2024-01-11T11:15:41.835Z" w:id="388836828">
        <w:r w:rsidR="060C4198">
          <w:t xml:space="preserve"> </w:t>
        </w:r>
      </w:ins>
      <w:r w:rsidR="060C4198">
        <w:rPr/>
        <w:t xml:space="preserve">What if they </w:t>
      </w:r>
      <w:r w:rsidR="060C4198">
        <w:rPr/>
        <w:t>didn’t</w:t>
      </w:r>
      <w:r w:rsidR="060C4198">
        <w:rPr/>
        <w:t xml:space="preserve"> secure their bike rack or trailer and it flew off and hit me</w:t>
      </w:r>
      <w:r w:rsidR="060C4198">
        <w:rPr/>
        <w:t>.</w:t>
      </w:r>
      <w:del w:author="Gary Smailes" w:date="2024-01-11T11:15:41.836Z" w:id="520589166">
        <w:r w:rsidDel="060C4198">
          <w:delText xml:space="preserve">  </w:delText>
        </w:r>
      </w:del>
      <w:ins w:author="Gary Smailes" w:date="2024-01-11T11:15:41.836Z" w:id="1327612216">
        <w:r w:rsidR="060C4198">
          <w:t xml:space="preserve"> </w:t>
        </w:r>
      </w:ins>
      <w:r w:rsidR="060C4198">
        <w:rPr/>
        <w:t>What if they looked away for a minute, not noticing me, and swerved too far</w:t>
      </w:r>
      <w:r w:rsidR="060C4198">
        <w:rPr/>
        <w:t>?</w:t>
      </w:r>
      <w:del w:author="Gary Smailes" w:date="2024-01-11T11:15:41.836Z" w:id="1081515481">
        <w:r w:rsidDel="060C4198">
          <w:delText xml:space="preserve">  </w:delText>
        </w:r>
      </w:del>
      <w:ins w:author="Gary Smailes" w:date="2024-01-11T11:15:41.837Z" w:id="297017469">
        <w:r w:rsidR="060C4198">
          <w:t xml:space="preserve"> </w:t>
        </w:r>
      </w:ins>
      <w:r w:rsidRPr="060C4198" w:rsidR="060C4198">
        <w:rPr>
          <w:i w:val="1"/>
          <w:iCs w:val="1"/>
        </w:rPr>
        <w:t>What if I trust Chad and he breaks my heart</w:t>
      </w:r>
      <w:r w:rsidRPr="060C4198" w:rsidR="060C4198">
        <w:rPr>
          <w:i w:val="1"/>
          <w:iCs w:val="1"/>
        </w:rPr>
        <w:t>?</w:t>
      </w:r>
      <w:del w:author="Gary Smailes" w:date="2024-01-11T11:15:41.837Z" w:id="728092641">
        <w:r w:rsidRPr="060C4198" w:rsidDel="060C4198">
          <w:rPr>
            <w:i w:val="1"/>
            <w:iCs w:val="1"/>
          </w:rPr>
          <w:delText xml:space="preserve">  </w:delText>
        </w:r>
      </w:del>
      <w:ins w:author="Gary Smailes" w:date="2024-01-11T11:15:41.838Z" w:id="1390737648">
        <w:r w:rsidRPr="060C4198" w:rsidR="060C4198">
          <w:rPr>
            <w:i w:val="1"/>
            <w:iCs w:val="1"/>
          </w:rPr>
          <w:t xml:space="preserve"> </w:t>
        </w:r>
      </w:ins>
      <w:r w:rsidR="060C4198">
        <w:rPr/>
        <w:t xml:space="preserve">The bigger </w:t>
      </w:r>
      <w:r w:rsidR="060C4198">
        <w:rPr/>
        <w:t>threat</w:t>
      </w:r>
      <w:r w:rsidR="060C4198">
        <w:rPr/>
        <w:t xml:space="preserve"> especially back when I still lived at home was </w:t>
      </w:r>
      <w:r w:rsidR="060C4198">
        <w:rPr/>
        <w:t>probably the</w:t>
      </w:r>
      <w:r w:rsidR="060C4198">
        <w:rPr/>
        <w:t xml:space="preserve"> neighbors who had ‘Beware of Dog’ signs in their yards and particularly the neighbor who threatened to shoot our dog if he saw it one more time</w:t>
      </w:r>
      <w:r w:rsidR="060C4198">
        <w:rPr/>
        <w:t>.</w:t>
      </w:r>
      <w:del w:author="Gary Smailes" w:date="2024-01-11T11:15:41.838Z" w:id="432174278">
        <w:r w:rsidDel="060C4198">
          <w:delText xml:space="preserve">  </w:delText>
        </w:r>
      </w:del>
      <w:ins w:author="Gary Smailes" w:date="2024-01-11T11:15:41.839Z" w:id="200667405">
        <w:r w:rsidR="060C4198">
          <w:t xml:space="preserve"> </w:t>
        </w:r>
      </w:ins>
    </w:p>
    <w:p w:rsidR="00425D1E" w:rsidP="00425D1E" w:rsidRDefault="00425D1E" w14:paraId="73718A37" w14:textId="60B41559">
      <w:pPr>
        <w:spacing w:line="480" w:lineRule="auto"/>
        <w:ind w:firstLine="720"/>
        <w:jc w:val="both"/>
      </w:pPr>
      <w:r w:rsidR="060C4198">
        <w:rPr/>
        <w:t xml:space="preserve">I look down while </w:t>
      </w:r>
      <w:r w:rsidR="060C4198">
        <w:rPr/>
        <w:t>I’m</w:t>
      </w:r>
      <w:r w:rsidR="060C4198">
        <w:rPr/>
        <w:t xml:space="preserve"> walking and see an empty tiny liquor bottle</w:t>
      </w:r>
      <w:r w:rsidR="060C4198">
        <w:rPr/>
        <w:t>.</w:t>
      </w:r>
      <w:del w:author="Gary Smailes" w:date="2024-01-11T11:15:41.839Z" w:id="1527257262">
        <w:r w:rsidDel="060C4198">
          <w:delText xml:space="preserve">  </w:delText>
        </w:r>
      </w:del>
      <w:ins w:author="Gary Smailes" w:date="2024-01-11T11:15:41.84Z" w:id="1804188423">
        <w:r w:rsidR="060C4198">
          <w:t xml:space="preserve"> </w:t>
        </w:r>
      </w:ins>
      <w:r w:rsidR="060C4198">
        <w:rPr/>
        <w:t xml:space="preserve">I know if I step on it, </w:t>
      </w:r>
      <w:r w:rsidR="060C4198">
        <w:rPr/>
        <w:t>it’ll</w:t>
      </w:r>
      <w:r w:rsidR="060C4198">
        <w:rPr/>
        <w:t xml:space="preserve"> hurt the arch of my foot, but I do anyway, and it crumples</w:t>
      </w:r>
      <w:r w:rsidR="060C4198">
        <w:rPr/>
        <w:t>.</w:t>
      </w:r>
      <w:del w:author="Gary Smailes" w:date="2024-01-11T11:15:41.841Z" w:id="344585710">
        <w:r w:rsidDel="060C4198">
          <w:delText xml:space="preserve">  </w:delText>
        </w:r>
      </w:del>
      <w:ins w:author="Gary Smailes" w:date="2024-01-11T11:15:41.841Z" w:id="1355640874">
        <w:r w:rsidR="060C4198">
          <w:t xml:space="preserve"> </w:t>
        </w:r>
      </w:ins>
      <w:r w:rsidRPr="060C4198" w:rsidR="060C4198">
        <w:rPr>
          <w:i w:val="1"/>
          <w:iCs w:val="1"/>
        </w:rPr>
        <w:t>Huh</w:t>
      </w:r>
      <w:r w:rsidRPr="060C4198" w:rsidR="060C4198">
        <w:rPr>
          <w:i w:val="1"/>
          <w:iCs w:val="1"/>
        </w:rPr>
        <w:t>.</w:t>
      </w:r>
      <w:del w:author="Gary Smailes" w:date="2024-01-11T11:15:41.842Z" w:id="2111397278">
        <w:r w:rsidDel="060C4198">
          <w:delText xml:space="preserve">  </w:delText>
        </w:r>
      </w:del>
      <w:ins w:author="Gary Smailes" w:date="2024-01-11T11:15:41.842Z" w:id="1997426122">
        <w:r w:rsidR="060C4198">
          <w:t xml:space="preserve"> </w:t>
        </w:r>
      </w:ins>
      <w:r w:rsidR="060C4198">
        <w:rPr/>
        <w:t xml:space="preserve">It has been here a </w:t>
      </w:r>
      <w:r w:rsidR="060C4198">
        <w:rPr/>
        <w:t>while</w:t>
      </w:r>
      <w:r w:rsidR="060C4198">
        <w:rPr/>
        <w:t xml:space="preserve"> and the hot sun has deteriorated the plastic</w:t>
      </w:r>
      <w:r w:rsidR="060C4198">
        <w:rPr/>
        <w:t>.</w:t>
      </w:r>
      <w:del w:author="Gary Smailes" w:date="2024-01-11T11:15:41.843Z" w:id="1205624637">
        <w:r w:rsidDel="060C4198">
          <w:delText xml:space="preserve">  </w:delText>
        </w:r>
      </w:del>
      <w:ins w:author="Gary Smailes" w:date="2024-01-11T11:15:41.843Z" w:id="1511869510">
        <w:r w:rsidR="060C4198">
          <w:t xml:space="preserve"> </w:t>
        </w:r>
      </w:ins>
      <w:r w:rsidR="060C4198">
        <w:rPr/>
        <w:t>I see a hole that is tar filled and I stop poking it with my bare toe</w:t>
      </w:r>
      <w:r w:rsidR="060C4198">
        <w:rPr/>
        <w:t>.</w:t>
      </w:r>
      <w:del w:author="Gary Smailes" w:date="2024-01-11T11:15:41.844Z" w:id="2057619077">
        <w:r w:rsidDel="060C4198">
          <w:delText xml:space="preserve">  </w:delText>
        </w:r>
      </w:del>
      <w:ins w:author="Gary Smailes" w:date="2024-01-11T11:15:41.844Z" w:id="1396551411">
        <w:r w:rsidR="060C4198">
          <w:t xml:space="preserve"> </w:t>
        </w:r>
      </w:ins>
      <w:r w:rsidR="060C4198">
        <w:rPr/>
        <w:t>It feels squishy and I feel like I want to cut it with some scissors</w:t>
      </w:r>
      <w:r w:rsidR="060C4198">
        <w:rPr/>
        <w:t>.</w:t>
      </w:r>
      <w:del w:author="Gary Smailes" w:date="2024-01-11T11:15:41.845Z" w:id="1582049977">
        <w:r w:rsidDel="060C4198">
          <w:delText xml:space="preserve">  </w:delText>
        </w:r>
      </w:del>
      <w:ins w:author="Gary Smailes" w:date="2024-01-11T11:15:41.846Z" w:id="681837100">
        <w:r w:rsidR="060C4198">
          <w:t xml:space="preserve"> </w:t>
        </w:r>
      </w:ins>
      <w:r w:rsidR="060C4198">
        <w:rPr/>
        <w:t>I know if I do, the inside will look fresh even though the surface is light grey and wrinkled like elephant skin.</w:t>
      </w:r>
    </w:p>
    <w:p w:rsidR="00425D1E" w:rsidP="00425D1E" w:rsidRDefault="00425D1E" w14:paraId="65D04B20" w14:textId="77777777">
      <w:pPr>
        <w:spacing w:line="480" w:lineRule="auto"/>
        <w:ind w:firstLine="720"/>
        <w:jc w:val="both"/>
      </w:pPr>
      <w:r>
        <w:t xml:space="preserve">I finally track down a cab and get home safely and Chad, well, he’s on my </w:t>
      </w:r>
      <w:proofErr w:type="gramStart"/>
      <w:r>
        <w:t>shit</w:t>
      </w:r>
      <w:proofErr w:type="gramEnd"/>
      <w:r>
        <w:t xml:space="preserve"> list.</w:t>
      </w:r>
    </w:p>
    <w:p w:rsidR="00425D1E" w:rsidP="00425D1E" w:rsidRDefault="00425D1E" w14:paraId="02DF013E" w14:textId="77777777">
      <w:pPr>
        <w:spacing w:line="480" w:lineRule="auto"/>
        <w:ind w:firstLine="720"/>
        <w:jc w:val="both"/>
      </w:pPr>
    </w:p>
    <w:p w:rsidR="00425D1E" w:rsidP="00425D1E" w:rsidRDefault="00425D1E" w14:paraId="403F493E" w14:textId="77777777" w14:noSpellErr="1">
      <w:pPr>
        <w:spacing w:line="480" w:lineRule="auto"/>
        <w:ind w:firstLine="720"/>
        <w:jc w:val="both"/>
        <w:rPr>
          <w:del w:author="Gary Smailes" w:date="2024-01-11T16:50:02.235Z" w:id="1507799734"/>
        </w:rPr>
      </w:pPr>
    </w:p>
    <w:p w:rsidR="00425D1E" w:rsidP="00425D1E" w:rsidRDefault="00425D1E" w14:paraId="56E99F53" w14:textId="77777777" w14:noSpellErr="1">
      <w:pPr>
        <w:spacing w:line="480" w:lineRule="auto"/>
        <w:ind w:firstLine="720"/>
        <w:jc w:val="both"/>
        <w:rPr>
          <w:del w:author="Gary Smailes" w:date="2024-01-11T16:50:02.235Z" w:id="1750661120"/>
        </w:rPr>
      </w:pPr>
    </w:p>
    <w:p w:rsidR="00425D1E" w:rsidP="00425D1E" w:rsidRDefault="00425D1E" w14:paraId="5B920ECA" w14:textId="77777777" w14:noSpellErr="1">
      <w:pPr>
        <w:spacing w:line="480" w:lineRule="auto"/>
        <w:ind w:firstLine="720"/>
        <w:jc w:val="both"/>
        <w:rPr>
          <w:del w:author="Gary Smailes" w:date="2024-01-11T16:50:02.235Z" w:id="231850078"/>
        </w:rPr>
      </w:pPr>
    </w:p>
    <w:p w:rsidR="00425D1E" w:rsidP="00425D1E" w:rsidRDefault="00425D1E" w14:paraId="0D4E3AD8" w14:textId="77777777" w14:noSpellErr="1">
      <w:pPr>
        <w:spacing w:line="480" w:lineRule="auto"/>
        <w:ind w:firstLine="720"/>
        <w:jc w:val="both"/>
        <w:rPr>
          <w:del w:author="Gary Smailes" w:date="2024-01-11T16:50:02.235Z" w:id="674945234"/>
        </w:rPr>
      </w:pPr>
    </w:p>
    <w:p w:rsidR="00425D1E" w:rsidP="00425D1E" w:rsidRDefault="00425D1E" w14:paraId="0D3433AF" w14:textId="77777777" w14:noSpellErr="1">
      <w:pPr>
        <w:spacing w:line="480" w:lineRule="auto"/>
        <w:ind w:firstLine="720"/>
        <w:jc w:val="both"/>
        <w:rPr>
          <w:del w:author="Gary Smailes" w:date="2024-01-11T16:50:02.235Z" w:id="777936049"/>
        </w:rPr>
      </w:pPr>
    </w:p>
    <w:p w:rsidR="00425D1E" w:rsidP="00425D1E" w:rsidRDefault="00425D1E" w14:paraId="26AF716E" w14:textId="77777777" w14:noSpellErr="1">
      <w:pPr>
        <w:spacing w:line="480" w:lineRule="auto"/>
        <w:ind w:firstLine="720"/>
        <w:jc w:val="both"/>
        <w:rPr>
          <w:del w:author="Gary Smailes" w:date="2024-01-11T16:50:02.234Z" w:id="2010915320"/>
        </w:rPr>
      </w:pPr>
    </w:p>
    <w:p w:rsidR="00274D2E" w:rsidP="00425D1E" w:rsidRDefault="00274D2E" w14:paraId="2E6C6B01" w14:textId="77777777" w14:noSpellErr="1">
      <w:pPr>
        <w:spacing w:line="480" w:lineRule="auto"/>
        <w:jc w:val="both"/>
        <w:rPr>
          <w:del w:author="Gary Smailes" w:date="2024-01-11T16:50:02.234Z" w:id="1779821125"/>
          <w:b w:val="1"/>
          <w:bCs w:val="1"/>
        </w:rPr>
      </w:pPr>
    </w:p>
    <w:p w:rsidR="00274D2E" w:rsidP="00425D1E" w:rsidRDefault="00274D2E" w14:paraId="302EBC97" w14:textId="77777777" w14:noSpellErr="1">
      <w:pPr>
        <w:spacing w:line="480" w:lineRule="auto"/>
        <w:jc w:val="both"/>
        <w:rPr>
          <w:del w:author="Gary Smailes" w:date="2024-01-11T16:50:02.234Z" w:id="1667732852"/>
          <w:b w:val="1"/>
          <w:bCs w:val="1"/>
        </w:rPr>
      </w:pPr>
    </w:p>
    <w:p w:rsidR="00274D2E" w:rsidP="00425D1E" w:rsidRDefault="00274D2E" w14:paraId="51DE6C47" w14:textId="77777777" w14:noSpellErr="1">
      <w:pPr>
        <w:spacing w:line="480" w:lineRule="auto"/>
        <w:jc w:val="both"/>
        <w:rPr>
          <w:del w:author="Gary Smailes" w:date="2024-01-11T16:50:02.234Z" w:id="1975063626"/>
          <w:b w:val="1"/>
          <w:bCs w:val="1"/>
        </w:rPr>
      </w:pPr>
    </w:p>
    <w:p w:rsidR="00274D2E" w:rsidP="00425D1E" w:rsidRDefault="00274D2E" w14:paraId="0399CAFF" w14:textId="77777777" w14:noSpellErr="1">
      <w:pPr>
        <w:spacing w:line="480" w:lineRule="auto"/>
        <w:jc w:val="both"/>
        <w:rPr>
          <w:del w:author="Gary Smailes" w:date="2024-01-11T16:50:02.234Z" w:id="1091310624"/>
          <w:b w:val="1"/>
          <w:bCs w:val="1"/>
        </w:rPr>
      </w:pPr>
    </w:p>
    <w:p w:rsidR="00274D2E" w:rsidP="00425D1E" w:rsidRDefault="00274D2E" w14:paraId="20F111E8" w14:textId="77777777" w14:noSpellErr="1">
      <w:pPr>
        <w:spacing w:line="480" w:lineRule="auto"/>
        <w:jc w:val="both"/>
        <w:rPr>
          <w:del w:author="Gary Smailes" w:date="2024-01-11T16:50:02.234Z" w:id="1678549363"/>
          <w:b w:val="1"/>
          <w:bCs w:val="1"/>
        </w:rPr>
      </w:pPr>
    </w:p>
    <w:p w:rsidR="00274D2E" w:rsidP="00425D1E" w:rsidRDefault="00274D2E" w14:paraId="0D9A9001" w14:textId="77777777" w14:noSpellErr="1">
      <w:pPr>
        <w:spacing w:line="480" w:lineRule="auto"/>
        <w:jc w:val="both"/>
        <w:rPr>
          <w:del w:author="Gary Smailes" w:date="2024-01-11T16:50:02.233Z" w:id="2044265866"/>
          <w:b w:val="1"/>
          <w:bCs w:val="1"/>
        </w:rPr>
      </w:pPr>
    </w:p>
    <w:p w:rsidR="00274D2E" w:rsidP="00425D1E" w:rsidRDefault="00274D2E" w14:paraId="12FDC02B" w14:textId="77777777" w14:noSpellErr="1">
      <w:pPr>
        <w:spacing w:line="480" w:lineRule="auto"/>
        <w:jc w:val="both"/>
        <w:rPr>
          <w:del w:author="Gary Smailes" w:date="2024-01-11T16:50:02.233Z" w:id="1079432811"/>
          <w:b w:val="1"/>
          <w:bCs w:val="1"/>
        </w:rPr>
      </w:pPr>
    </w:p>
    <w:p w:rsidR="060C4198" w:rsidRDefault="060C4198" w14:paraId="64E4741A" w14:textId="6AAFB810">
      <w:r>
        <w:br w:type="page"/>
      </w:r>
    </w:p>
    <w:p w:rsidR="00425D1E" w:rsidP="00425D1E" w:rsidRDefault="00425D1E" w14:paraId="339F4CEC" w14:textId="7D93324D">
      <w:pPr>
        <w:spacing w:line="480" w:lineRule="auto"/>
        <w:jc w:val="both"/>
        <w:rPr>
          <w:b/>
          <w:bCs/>
        </w:rPr>
      </w:pPr>
      <w:r w:rsidRPr="00E70C34">
        <w:rPr>
          <w:b/>
          <w:bCs/>
        </w:rPr>
        <w:t>Four</w:t>
      </w:r>
    </w:p>
    <w:p w:rsidRPr="00E70C34" w:rsidR="00425D1E" w:rsidP="00425D1E" w:rsidRDefault="00425D1E" w14:paraId="0156C9E9" w14:textId="77777777">
      <w:pPr>
        <w:spacing w:line="480" w:lineRule="auto"/>
        <w:jc w:val="center"/>
        <w:rPr>
          <w:del w:author="Gary Smailes" w:date="2024-01-11T16:50:09.799Z" w:id="637065223"/>
          <w:b w:val="1"/>
          <w:bCs w:val="1"/>
        </w:rPr>
      </w:pPr>
      <w:del w:author="Gary Smailes" w:date="2024-01-11T16:50:09.801Z" w:id="51835387">
        <w:r w:rsidRPr="060C4198" w:rsidDel="060C4198">
          <w:rPr>
            <w:b w:val="1"/>
            <w:bCs w:val="1"/>
          </w:rPr>
          <w:delText>***</w:delText>
        </w:r>
      </w:del>
    </w:p>
    <w:p w:rsidR="00425D1E" w:rsidP="00425D1E" w:rsidRDefault="00425D1E" w14:paraId="798CB0C1" w14:textId="59503CA0">
      <w:pPr>
        <w:spacing w:line="480" w:lineRule="auto"/>
        <w:jc w:val="both"/>
      </w:pPr>
      <w:r w:rsidR="198BF084">
        <w:rPr/>
        <w:t>Fall is my favorite time of year in Minnesota.</w:t>
      </w:r>
      <w:del w:author="Gary Smailes" w:date="2024-01-11T11:15:41.855Z" w:id="1982042768">
        <w:r w:rsidDel="198BF084">
          <w:delText xml:space="preserve">  </w:delText>
        </w:r>
      </w:del>
      <w:ins w:author="Gary Smailes" w:date="2024-01-11T11:15:41.856Z" w:id="952822910">
        <w:r w:rsidR="198BF084">
          <w:t xml:space="preserve"> </w:t>
        </w:r>
      </w:ins>
      <w:r w:rsidR="198BF084">
        <w:rPr/>
        <w:t>The trees turn shades of red, orange, and yellow and the air permanently turns cool and crisp.</w:t>
      </w:r>
      <w:del w:author="Gary Smailes" w:date="2024-01-11T11:15:41.856Z" w:id="1454652797">
        <w:r w:rsidDel="198BF084">
          <w:delText xml:space="preserve">  </w:delText>
        </w:r>
      </w:del>
      <w:ins w:author="Gary Smailes" w:date="2024-01-11T11:15:41.857Z" w:id="47997299">
        <w:r w:rsidR="198BF084">
          <w:t xml:space="preserve"> </w:t>
        </w:r>
      </w:ins>
      <w:r w:rsidR="198BF084">
        <w:rPr/>
        <w:t>The hot, humid time of Summer is over, and the threat of Winter is hanging in the air.</w:t>
      </w:r>
      <w:del w:author="Gary Smailes" w:date="2024-01-11T11:15:41.857Z" w:id="1759152489">
        <w:r w:rsidDel="198BF084">
          <w:delText xml:space="preserve">  </w:delText>
        </w:r>
      </w:del>
      <w:ins w:author="Gary Smailes" w:date="2024-01-11T11:15:41.858Z" w:id="1363130466">
        <w:r w:rsidR="198BF084">
          <w:t xml:space="preserve"> </w:t>
        </w:r>
      </w:ins>
      <w:r w:rsidR="198BF084">
        <w:rPr/>
        <w:t>We usually go to apple orchards</w:t>
      </w:r>
      <w:ins w:author="Gary Smailes" w:date="2024-01-12T12:46:54.191Z" w:id="43785523">
        <w:r w:rsidR="198BF084">
          <w:t>,</w:t>
        </w:r>
      </w:ins>
      <w:r w:rsidR="198BF084">
        <w:rPr/>
        <w:t xml:space="preserve"> where there are corn mazes and pits.</w:t>
      </w:r>
      <w:del w:author="Gary Smailes" w:date="2024-01-11T11:15:41.858Z" w:id="1091316658">
        <w:r w:rsidDel="198BF084">
          <w:delText xml:space="preserve">  </w:delText>
        </w:r>
      </w:del>
      <w:ins w:author="Gary Smailes" w:date="2024-01-11T11:15:41.858Z" w:id="788874632">
        <w:r w:rsidR="198BF084">
          <w:t xml:space="preserve"> </w:t>
        </w:r>
      </w:ins>
      <w:r w:rsidR="198BF084">
        <w:rPr/>
        <w:t xml:space="preserve">Orchards are geared towards children, but </w:t>
      </w:r>
      <w:r w:rsidR="198BF084">
        <w:rPr/>
        <w:t>I’m</w:t>
      </w:r>
      <w:r w:rsidR="198BF084">
        <w:rPr/>
        <w:t xml:space="preserve"> never </w:t>
      </w:r>
      <w:r w:rsidR="198BF084">
        <w:rPr/>
        <w:t>shy</w:t>
      </w:r>
      <w:r w:rsidR="198BF084">
        <w:rPr/>
        <w:t xml:space="preserve"> to jump in the pit with them.</w:t>
      </w:r>
      <w:del w:author="Gary Smailes" w:date="2024-01-11T11:15:41.859Z" w:id="1767339136">
        <w:r w:rsidDel="198BF084">
          <w:delText xml:space="preserve">  </w:delText>
        </w:r>
      </w:del>
      <w:ins w:author="Gary Smailes" w:date="2024-01-11T11:15:41.859Z" w:id="2054491382">
        <w:r w:rsidR="198BF084">
          <w:t xml:space="preserve"> </w:t>
        </w:r>
      </w:ins>
      <w:r w:rsidR="198BF084">
        <w:rPr/>
        <w:t>The loose corn feels cool and refreshing.</w:t>
      </w:r>
      <w:del w:author="Gary Smailes" w:date="2024-01-11T11:15:41.859Z" w:id="1999893042">
        <w:r w:rsidDel="198BF084">
          <w:delText xml:space="preserve">  </w:delText>
        </w:r>
      </w:del>
      <w:ins w:author="Gary Smailes" w:date="2024-01-11T11:15:41.859Z" w:id="1896665157">
        <w:r w:rsidR="198BF084">
          <w:t xml:space="preserve"> </w:t>
        </w:r>
      </w:ins>
      <w:r w:rsidR="198BF084">
        <w:rPr/>
        <w:t>The downside is that there is a large amount of snot and God knows what else mixed into the corn.</w:t>
      </w:r>
      <w:del w:author="Gary Smailes" w:date="2024-01-11T11:15:41.86Z" w:id="189088607">
        <w:r w:rsidDel="198BF084">
          <w:delText xml:space="preserve">  </w:delText>
        </w:r>
      </w:del>
      <w:ins w:author="Gary Smailes" w:date="2024-01-11T11:15:41.86Z" w:id="737896619">
        <w:r w:rsidR="198BF084">
          <w:t xml:space="preserve"> </w:t>
        </w:r>
      </w:ins>
      <w:r w:rsidR="198BF084">
        <w:rPr/>
        <w:t>I’m</w:t>
      </w:r>
      <w:r w:rsidR="198BF084">
        <w:rPr/>
        <w:t xml:space="preserve"> not there all the time, so could even be poop.</w:t>
      </w:r>
      <w:del w:author="Gary Smailes" w:date="2024-01-11T11:15:41.86Z" w:id="1449005346">
        <w:r w:rsidDel="198BF084">
          <w:delText xml:space="preserve">  </w:delText>
        </w:r>
      </w:del>
      <w:ins w:author="Gary Smailes" w:date="2024-01-11T11:15:41.863Z" w:id="738821043">
        <w:r w:rsidR="198BF084">
          <w:t xml:space="preserve"> </w:t>
        </w:r>
      </w:ins>
      <w:r w:rsidRPr="198BF084" w:rsidR="198BF084">
        <w:rPr>
          <w:i w:val="1"/>
          <w:iCs w:val="1"/>
        </w:rPr>
        <w:t>Huh.</w:t>
      </w:r>
    </w:p>
    <w:p w:rsidR="00425D1E" w:rsidP="00425D1E" w:rsidRDefault="00425D1E" w14:paraId="2565D666" w14:textId="31360AAB">
      <w:pPr>
        <w:spacing w:line="480" w:lineRule="auto"/>
        <w:ind w:firstLine="720"/>
        <w:jc w:val="both"/>
      </w:pPr>
      <w:r w:rsidR="060C4198">
        <w:rPr/>
        <w:t xml:space="preserve">I am about a month away from leaving on my trip and I don’t feel ready; it’ll be Winter when I </w:t>
      </w:r>
      <w:r w:rsidR="060C4198">
        <w:rPr/>
        <w:t>leave</w:t>
      </w:r>
      <w:r w:rsidR="060C4198">
        <w:rPr/>
        <w:t xml:space="preserve"> and I hope we have snow by then.</w:t>
      </w:r>
      <w:del w:author="Gary Smailes" w:date="2024-01-11T11:15:41.864Z" w:id="1764213933">
        <w:r w:rsidDel="060C4198">
          <w:delText xml:space="preserve">  </w:delText>
        </w:r>
      </w:del>
      <w:ins w:author="Gary Smailes" w:date="2024-01-11T11:15:41.864Z" w:id="2004726640">
        <w:r w:rsidR="060C4198">
          <w:t xml:space="preserve"> </w:t>
        </w:r>
      </w:ins>
    </w:p>
    <w:p w:rsidR="00425D1E" w:rsidP="198BF084" w:rsidRDefault="00425D1E" w14:paraId="4EDED6DA" w14:textId="62063D15">
      <w:pPr>
        <w:pStyle w:val="Normal"/>
        <w:spacing w:line="480" w:lineRule="auto"/>
        <w:ind w:firstLine="720"/>
        <w:jc w:val="both"/>
      </w:pPr>
      <w:r w:rsidR="198BF084">
        <w:rPr/>
        <w:t>I’m sitting in my bedroom, on the bed, my left leg bent and my right leg hanging over the side, practicing on my guitar.</w:t>
      </w:r>
      <w:del w:author="Gary Smailes" w:date="2024-01-11T11:15:41.865Z" w:id="421064420">
        <w:r w:rsidDel="198BF084">
          <w:delText xml:space="preserve">  </w:delText>
        </w:r>
      </w:del>
      <w:ins w:author="Gary Smailes" w:date="2024-01-11T11:15:41.866Z" w:id="145634608">
        <w:r w:rsidR="198BF084">
          <w:t xml:space="preserve"> </w:t>
        </w:r>
      </w:ins>
      <w:r w:rsidR="198BF084">
        <w:rPr/>
        <w:t>I pulled out the digital tuner earlier and became frustrated as the strings are old and stretch too far.</w:t>
      </w:r>
      <w:del w:author="Gary Smailes" w:date="2024-01-11T11:15:41.867Z" w:id="1099144652">
        <w:r w:rsidDel="198BF084">
          <w:delText xml:space="preserve">  </w:delText>
        </w:r>
      </w:del>
      <w:ins w:author="Gary Smailes" w:date="2024-01-11T11:15:41.868Z" w:id="231879465">
        <w:r w:rsidR="198BF084">
          <w:t xml:space="preserve"> </w:t>
        </w:r>
      </w:ins>
      <w:r w:rsidR="198BF084">
        <w:rPr/>
        <w:t xml:space="preserve">I </w:t>
      </w:r>
      <w:r w:rsidR="198BF084">
        <w:rPr/>
        <w:t>can’t</w:t>
      </w:r>
      <w:r w:rsidR="198BF084">
        <w:rPr/>
        <w:t xml:space="preserve"> </w:t>
      </w:r>
      <w:del w:author="Gary Smailes" w:date="2024-01-12T12:47:46.625Z" w:id="1348088583">
        <w:r w:rsidDel="198BF084">
          <w:delText xml:space="preserve">quite </w:delText>
        </w:r>
      </w:del>
      <w:r w:rsidR="198BF084">
        <w:rPr/>
        <w:t xml:space="preserve">get it </w:t>
      </w:r>
      <w:ins w:author="Gary Smailes" w:date="2024-01-12T12:47:50.575Z" w:id="2112961019">
        <w:r w:rsidR="198BF084">
          <w:t xml:space="preserve">perfectly </w:t>
        </w:r>
      </w:ins>
      <w:r w:rsidR="198BF084">
        <w:rPr/>
        <w:t>tuned</w:t>
      </w:r>
      <w:del w:author="Gary Smailes" w:date="2024-01-12T12:47:50.553Z" w:id="1386736465">
        <w:r w:rsidDel="198BF084">
          <w:delText xml:space="preserve"> perfectly</w:delText>
        </w:r>
      </w:del>
      <w:r w:rsidR="198BF084">
        <w:rPr/>
        <w:t>.</w:t>
      </w:r>
      <w:del w:author="Gary Smailes" w:date="2024-01-11T11:15:41.868Z" w:id="1926075330">
        <w:r w:rsidDel="198BF084">
          <w:delText xml:space="preserve">  </w:delText>
        </w:r>
      </w:del>
      <w:ins w:author="Gary Smailes" w:date="2024-01-11T11:15:41.869Z" w:id="1713847674">
        <w:r w:rsidR="198BF084">
          <w:t xml:space="preserve"> </w:t>
        </w:r>
      </w:ins>
      <w:r w:rsidR="198BF084">
        <w:rPr/>
        <w:t>The sound is not the greatest.</w:t>
      </w:r>
      <w:del w:author="Gary Smailes" w:date="2024-01-11T11:15:41.869Z" w:id="2081087387">
        <w:r w:rsidDel="198BF084">
          <w:delText xml:space="preserve">  </w:delText>
        </w:r>
      </w:del>
      <w:ins w:author="Gary Smailes" w:date="2024-01-11T11:15:41.87Z" w:id="1834609360">
        <w:r w:rsidR="198BF084">
          <w:t xml:space="preserve"> </w:t>
        </w:r>
      </w:ins>
      <w:r w:rsidR="198BF084">
        <w:rPr/>
        <w:t>I notice a slight crack at the base of the neck.</w:t>
      </w:r>
      <w:del w:author="Gary Smailes" w:date="2024-01-11T11:15:41.871Z" w:id="259725219">
        <w:r w:rsidDel="198BF084">
          <w:delText xml:space="preserve">  </w:delText>
        </w:r>
      </w:del>
      <w:ins w:author="Gary Smailes" w:date="2024-01-11T11:15:41.872Z" w:id="1563840342">
        <w:r w:rsidR="198BF084">
          <w:t xml:space="preserve"> </w:t>
        </w:r>
      </w:ins>
      <w:r w:rsidR="198BF084">
        <w:rPr/>
        <w:t xml:space="preserve">Fuck, </w:t>
      </w:r>
      <w:r w:rsidRPr="198BF084" w:rsidR="198BF084">
        <w:rPr>
          <w:i w:val="1"/>
          <w:iCs w:val="1"/>
        </w:rPr>
        <w:t>I’ll</w:t>
      </w:r>
      <w:r w:rsidRPr="198BF084" w:rsidR="198BF084">
        <w:rPr>
          <w:i w:val="1"/>
          <w:iCs w:val="1"/>
        </w:rPr>
        <w:t xml:space="preserve"> have to bring it in to get repaired and get the strings replaced</w:t>
      </w:r>
      <w:r w:rsidR="198BF084">
        <w:rPr/>
        <w:t>.</w:t>
      </w:r>
      <w:del w:author="Gary Smailes" w:date="2024-01-11T11:15:41.872Z" w:id="1132824244">
        <w:r w:rsidDel="198BF084">
          <w:delText xml:space="preserve">  </w:delText>
        </w:r>
      </w:del>
      <w:ins w:author="Gary Smailes" w:date="2024-01-11T11:15:41.873Z" w:id="1502625893">
        <w:r w:rsidR="198BF084">
          <w:t xml:space="preserve"> </w:t>
        </w:r>
      </w:ins>
      <w:r w:rsidR="198BF084">
        <w:rPr/>
        <w:t xml:space="preserve">The guitar stand </w:t>
      </w:r>
      <w:r w:rsidR="198BF084">
        <w:rPr/>
        <w:t>hasn’t</w:t>
      </w:r>
      <w:r w:rsidR="198BF084">
        <w:rPr/>
        <w:t xml:space="preserve"> done its job; it was supposed to be magical, keeping my guitar tuned and protecting it from injury.</w:t>
      </w:r>
      <w:del w:author="Gary Smailes" w:date="2024-01-11T11:15:41.873Z" w:id="545578311">
        <w:r w:rsidDel="198BF084">
          <w:delText xml:space="preserve">  </w:delText>
        </w:r>
      </w:del>
      <w:ins w:author="Gary Smailes" w:date="2024-01-11T11:15:41.874Z" w:id="2060663948">
        <w:r w:rsidR="198BF084">
          <w:t xml:space="preserve"> </w:t>
        </w:r>
      </w:ins>
      <w:r w:rsidR="198BF084">
        <w:rPr/>
        <w:t>Clearly, I</w:t>
      </w:r>
      <w:r w:rsidR="198BF084">
        <w:rPr/>
        <w:t xml:space="preserve"> know nothing.</w:t>
      </w:r>
      <w:del w:author="Gary Smailes" w:date="2024-01-11T11:15:41.875Z" w:id="147139539">
        <w:r w:rsidDel="198BF084">
          <w:delText xml:space="preserve">  </w:delText>
        </w:r>
      </w:del>
      <w:ins w:author="Gary Smailes" w:date="2024-01-11T11:15:41.875Z" w:id="1828550604">
        <w:r w:rsidR="198BF084">
          <w:t xml:space="preserve"> </w:t>
        </w:r>
      </w:ins>
      <w:r w:rsidR="198BF084">
        <w:rPr/>
        <w:t xml:space="preserve">But, for this audience, just me, </w:t>
      </w:r>
      <w:r w:rsidR="198BF084">
        <w:rPr/>
        <w:t>it’s</w:t>
      </w:r>
      <w:r w:rsidR="198BF084">
        <w:rPr/>
        <w:t xml:space="preserve"> good enough.</w:t>
      </w:r>
    </w:p>
    <w:p w:rsidR="00425D1E" w:rsidP="00425D1E" w:rsidRDefault="00425D1E" w14:paraId="55E55431" w14:textId="2EB30340">
      <w:pPr>
        <w:spacing w:line="480" w:lineRule="auto"/>
        <w:ind w:firstLine="720"/>
        <w:jc w:val="both"/>
      </w:pPr>
      <w:r w:rsidR="198BF084">
        <w:rPr/>
        <w:t>My fingers are callused.</w:t>
      </w:r>
      <w:del w:author="Gary Smailes" w:date="2024-01-11T11:15:41.876Z" w:id="393697667">
        <w:r w:rsidDel="198BF084">
          <w:delText xml:space="preserve">  </w:delText>
        </w:r>
      </w:del>
      <w:ins w:author="Gary Smailes" w:date="2024-01-11T11:15:41.877Z" w:id="1229979244">
        <w:r w:rsidR="198BF084">
          <w:t xml:space="preserve"> </w:t>
        </w:r>
      </w:ins>
      <w:r w:rsidR="198BF084">
        <w:rPr/>
        <w:t>The blisters formed a few weeks ago, broke open, and now my fingers are tougher so I can play longer until they blister again.</w:t>
      </w:r>
      <w:del w:author="Gary Smailes" w:date="2024-01-11T11:15:41.877Z" w:id="114332819">
        <w:r w:rsidDel="198BF084">
          <w:delText xml:space="preserve">  </w:delText>
        </w:r>
      </w:del>
      <w:ins w:author="Gary Smailes" w:date="2024-01-11T11:15:41.877Z" w:id="291659023">
        <w:r w:rsidR="198BF084">
          <w:t xml:space="preserve"> </w:t>
        </w:r>
      </w:ins>
      <w:r w:rsidR="198BF084">
        <w:rPr/>
        <w:t xml:space="preserve">I have my sights set on learning </w:t>
      </w:r>
      <w:r w:rsidRPr="198BF084" w:rsidR="198BF084">
        <w:rPr>
          <w:i w:val="1"/>
          <w:iCs w:val="1"/>
          <w:rPrChange w:author="Gary Smailes" w:date="2024-01-12T12:48:27.999Z" w:id="306274964"/>
        </w:rPr>
        <w:t xml:space="preserve">Landslide </w:t>
      </w:r>
      <w:r w:rsidR="198BF084">
        <w:rPr/>
        <w:t xml:space="preserve">and </w:t>
      </w:r>
      <w:r w:rsidR="198BF084">
        <w:rPr/>
        <w:t>it’s</w:t>
      </w:r>
      <w:r w:rsidR="198BF084">
        <w:rPr/>
        <w:t xml:space="preserve"> tough with a complex picking pattern.</w:t>
      </w:r>
      <w:del w:author="Gary Smailes" w:date="2024-01-11T11:15:41.878Z" w:id="1588029222">
        <w:r w:rsidDel="198BF084">
          <w:delText xml:space="preserve">  </w:delText>
        </w:r>
      </w:del>
      <w:ins w:author="Gary Smailes" w:date="2024-01-11T11:15:41.878Z" w:id="918245535">
        <w:r w:rsidR="198BF084">
          <w:t xml:space="preserve"> </w:t>
        </w:r>
      </w:ins>
      <w:r w:rsidR="198BF084">
        <w:rPr/>
        <w:t xml:space="preserve">So far, I have the picking pattern figured out, but not the rhythm and </w:t>
      </w:r>
      <w:r w:rsidR="198BF084">
        <w:rPr/>
        <w:t>I’m</w:t>
      </w:r>
      <w:r w:rsidR="198BF084">
        <w:rPr/>
        <w:t xml:space="preserve"> slow.</w:t>
      </w:r>
    </w:p>
    <w:p w:rsidR="00425D1E" w:rsidP="00425D1E" w:rsidRDefault="00425D1E" w14:paraId="59DBC453" w14:textId="235D0074">
      <w:pPr>
        <w:spacing w:line="480" w:lineRule="auto"/>
        <w:ind w:firstLine="720"/>
        <w:jc w:val="both"/>
      </w:pPr>
      <w:r w:rsidR="198BF084">
        <w:rPr/>
        <w:t>“Ivy</w:t>
      </w:r>
      <w:ins w:author="Gary Smailes" w:date="2024-01-12T12:48:12.555Z" w:id="1298628957">
        <w:r w:rsidR="198BF084">
          <w:t>,</w:t>
        </w:r>
      </w:ins>
      <w:del w:author="Gary Smailes" w:date="2024-01-11T11:38:28.377Z" w:id="1450727538">
        <w:r w:rsidDel="198BF084">
          <w:delText>!</w:delText>
        </w:r>
      </w:del>
      <w:r w:rsidR="198BF084">
        <w:rPr/>
        <w:t>” Jonie yells.</w:t>
      </w:r>
    </w:p>
    <w:p w:rsidR="00425D1E" w:rsidP="00425D1E" w:rsidRDefault="00425D1E" w14:paraId="5F078CE7" w14:textId="7D8D875A">
      <w:pPr>
        <w:spacing w:line="480" w:lineRule="auto"/>
        <w:ind w:firstLine="720"/>
        <w:jc w:val="both"/>
      </w:pPr>
      <w:r w:rsidRPr="060C4198" w:rsidR="060C4198">
        <w:rPr>
          <w:i w:val="1"/>
          <w:iCs w:val="1"/>
        </w:rPr>
        <w:t>Shit</w:t>
      </w:r>
      <w:r w:rsidRPr="060C4198" w:rsidR="060C4198">
        <w:rPr>
          <w:i w:val="1"/>
          <w:iCs w:val="1"/>
        </w:rPr>
        <w:t xml:space="preserve">, </w:t>
      </w:r>
      <w:r w:rsidRPr="060C4198" w:rsidR="060C4198">
        <w:rPr>
          <w:i w:val="1"/>
          <w:iCs w:val="1"/>
        </w:rPr>
        <w:t>she’s</w:t>
      </w:r>
      <w:r w:rsidRPr="060C4198" w:rsidR="060C4198">
        <w:rPr>
          <w:i w:val="1"/>
          <w:iCs w:val="1"/>
        </w:rPr>
        <w:t xml:space="preserve"> home</w:t>
      </w:r>
      <w:r w:rsidR="060C4198">
        <w:rPr/>
        <w:t>.</w:t>
      </w:r>
      <w:del w:author="Gary Smailes" w:date="2024-01-11T11:15:41.878Z" w:id="341856251">
        <w:r w:rsidDel="060C4198">
          <w:delText xml:space="preserve">  </w:delText>
        </w:r>
      </w:del>
      <w:ins w:author="Gary Smailes" w:date="2024-01-11T11:15:41.88Z" w:id="1890248544">
        <w:r w:rsidR="060C4198">
          <w:t xml:space="preserve"> </w:t>
        </w:r>
      </w:ins>
      <w:r w:rsidR="060C4198">
        <w:rPr/>
        <w:t>I’m</w:t>
      </w:r>
      <w:r w:rsidR="060C4198">
        <w:rPr/>
        <w:t xml:space="preserve"> not yelling, so I set the guitar down on my bed and </w:t>
      </w:r>
      <w:r w:rsidR="060C4198">
        <w:rPr/>
        <w:t>walk</w:t>
      </w:r>
      <w:r w:rsidR="060C4198">
        <w:rPr/>
        <w:t xml:space="preserve"> out of my room</w:t>
      </w:r>
      <w:r w:rsidR="060C4198">
        <w:rPr/>
        <w:t>.</w:t>
      </w:r>
      <w:del w:author="Gary Smailes" w:date="2024-01-11T11:15:41.881Z" w:id="1807680297">
        <w:r w:rsidDel="060C4198">
          <w:delText xml:space="preserve">  </w:delText>
        </w:r>
      </w:del>
      <w:ins w:author="Gary Smailes" w:date="2024-01-11T11:15:41.881Z" w:id="139992424">
        <w:r w:rsidR="060C4198">
          <w:t xml:space="preserve"> </w:t>
        </w:r>
      </w:ins>
      <w:r w:rsidR="060C4198">
        <w:rPr/>
        <w:t>“Yeah,” I say.</w:t>
      </w:r>
    </w:p>
    <w:p w:rsidR="00425D1E" w:rsidP="00425D1E" w:rsidRDefault="00425D1E" w14:paraId="3FB55136" w14:textId="5D1FF571">
      <w:pPr>
        <w:spacing w:line="480" w:lineRule="auto"/>
        <w:ind w:firstLine="720"/>
        <w:jc w:val="both"/>
      </w:pPr>
      <w:r w:rsidR="060C4198">
        <w:rPr/>
        <w:t>“The house is a disaster</w:t>
      </w:r>
      <w:r w:rsidR="060C4198">
        <w:rPr/>
        <w:t>.</w:t>
      </w:r>
      <w:del w:author="Gary Smailes" w:date="2024-01-11T11:15:41.881Z" w:id="28388279">
        <w:r w:rsidDel="060C4198">
          <w:delText xml:space="preserve">  </w:delText>
        </w:r>
      </w:del>
      <w:ins w:author="Gary Smailes" w:date="2024-01-11T11:15:41.881Z" w:id="392161492">
        <w:r w:rsidR="060C4198">
          <w:t xml:space="preserve"> </w:t>
        </w:r>
      </w:ins>
      <w:r w:rsidR="060C4198">
        <w:rPr/>
        <w:t>I thought you were going to clean</w:t>
      </w:r>
      <w:r w:rsidR="060C4198">
        <w:rPr/>
        <w:t>.</w:t>
      </w:r>
      <w:del w:author="Gary Smailes" w:date="2024-01-11T11:15:41.881Z" w:id="2123533248">
        <w:r w:rsidDel="060C4198">
          <w:delText xml:space="preserve">  </w:delText>
        </w:r>
      </w:del>
      <w:ins w:author="Gary Smailes" w:date="2024-01-11T11:15:41.882Z" w:id="1292356000">
        <w:r w:rsidR="060C4198">
          <w:t xml:space="preserve"> </w:t>
        </w:r>
      </w:ins>
      <w:r w:rsidR="060C4198">
        <w:rPr/>
        <w:t>Mike is coming over and I want it to be clean for him,” she says.</w:t>
      </w:r>
    </w:p>
    <w:p w:rsidR="00425D1E" w:rsidP="00425D1E" w:rsidRDefault="00425D1E" w14:paraId="29F94F8C" w14:textId="136818E9">
      <w:pPr>
        <w:spacing w:line="480" w:lineRule="auto"/>
        <w:ind w:firstLine="720"/>
        <w:jc w:val="both"/>
      </w:pPr>
      <w:r w:rsidR="198BF084">
        <w:rPr/>
        <w:t>“Um</w:t>
      </w:r>
      <w:ins w:author="Gary Smailes" w:date="2024-01-12T12:55:02.984Z" w:id="1859266843">
        <w:r w:rsidR="198BF084">
          <w:t>...</w:t>
        </w:r>
      </w:ins>
      <w:r w:rsidR="198BF084">
        <w:rPr/>
        <w:t>, I never said I was going to clean.</w:t>
      </w:r>
      <w:del w:author="Gary Smailes" w:date="2024-01-11T11:15:41.882Z" w:id="1519042974">
        <w:r w:rsidDel="198BF084">
          <w:delText xml:space="preserve">  </w:delText>
        </w:r>
      </w:del>
      <w:ins w:author="Gary Smailes" w:date="2024-01-11T11:15:41.883Z" w:id="976753903">
        <w:r w:rsidR="198BF084">
          <w:t xml:space="preserve"> </w:t>
        </w:r>
      </w:ins>
      <w:r w:rsidR="198BF084">
        <w:rPr/>
        <w:t>I’m</w:t>
      </w:r>
      <w:r w:rsidR="198BF084">
        <w:rPr/>
        <w:t xml:space="preserve"> busy,</w:t>
      </w:r>
      <w:ins w:author="Gary Smailes" w:date="2024-01-12T12:55:09.584Z" w:id="172193180">
        <w:r w:rsidR="198BF084">
          <w:t>”</w:t>
        </w:r>
      </w:ins>
      <w:r w:rsidR="198BF084">
        <w:rPr/>
        <w:t xml:space="preserve"> </w:t>
      </w:r>
      <w:del w:author="Gary Smailes" w:date="2024-01-12T12:55:10.668Z" w:id="366012927">
        <w:r w:rsidDel="198BF084">
          <w:delText>“</w:delText>
        </w:r>
      </w:del>
      <w:r w:rsidR="198BF084">
        <w:rPr/>
        <w:t>I say.</w:t>
      </w:r>
      <w:del w:author="Gary Smailes" w:date="2024-01-11T11:15:41.883Z" w:id="213697040">
        <w:r w:rsidDel="198BF084">
          <w:delText xml:space="preserve">  </w:delText>
        </w:r>
      </w:del>
      <w:ins w:author="Gary Smailes" w:date="2024-01-11T11:15:41.884Z" w:id="929281008">
        <w:r w:rsidR="198BF084">
          <w:t xml:space="preserve"> </w:t>
        </w:r>
      </w:ins>
      <w:r w:rsidR="198BF084">
        <w:rPr/>
        <w:t>Not sure why I have to make sure our apartment is clean for her new boyfriend.</w:t>
      </w:r>
      <w:del w:author="Gary Smailes" w:date="2024-01-11T11:15:41.884Z" w:id="814495995">
        <w:r w:rsidDel="198BF084">
          <w:delText xml:space="preserve">  </w:delText>
        </w:r>
      </w:del>
      <w:ins w:author="Gary Smailes" w:date="2024-01-11T11:15:41.884Z" w:id="1817048385">
        <w:r w:rsidR="198BF084">
          <w:t xml:space="preserve"> </w:t>
        </w:r>
      </w:ins>
      <w:r w:rsidR="198BF084">
        <w:rPr/>
        <w:t>I do like him, though.</w:t>
      </w:r>
    </w:p>
    <w:p w:rsidR="00425D1E" w:rsidP="00425D1E" w:rsidRDefault="00425D1E" w14:paraId="5C6D79E9" w14:textId="735E97F6">
      <w:pPr>
        <w:spacing w:line="480" w:lineRule="auto"/>
        <w:ind w:firstLine="720"/>
        <w:jc w:val="both"/>
      </w:pPr>
      <w:r w:rsidR="060C4198">
        <w:rPr/>
        <w:t>I stand staring as she walks in a huff to our hall closet</w:t>
      </w:r>
      <w:r w:rsidR="060C4198">
        <w:rPr/>
        <w:t>.</w:t>
      </w:r>
      <w:del w:author="Gary Smailes" w:date="2024-01-11T11:15:41.885Z" w:id="1233048225">
        <w:r w:rsidDel="060C4198">
          <w:delText xml:space="preserve">  </w:delText>
        </w:r>
      </w:del>
      <w:ins w:author="Gary Smailes" w:date="2024-01-11T11:15:41.885Z" w:id="1174701254">
        <w:r w:rsidR="060C4198">
          <w:t xml:space="preserve"> </w:t>
        </w:r>
      </w:ins>
      <w:r w:rsidR="060C4198">
        <w:rPr/>
        <w:t>She pulls out the Swiffer and starts feverishly cleaning the bathroom</w:t>
      </w:r>
      <w:r w:rsidR="060C4198">
        <w:rPr/>
        <w:t>.</w:t>
      </w:r>
      <w:del w:author="Gary Smailes" w:date="2024-01-11T11:15:41.886Z" w:id="118140445">
        <w:r w:rsidDel="060C4198">
          <w:delText xml:space="preserve">  </w:delText>
        </w:r>
      </w:del>
      <w:ins w:author="Gary Smailes" w:date="2024-01-11T11:15:41.886Z" w:id="74163290">
        <w:r w:rsidR="060C4198">
          <w:t xml:space="preserve"> </w:t>
        </w:r>
      </w:ins>
      <w:r w:rsidRPr="060C4198" w:rsidR="060C4198">
        <w:rPr>
          <w:i w:val="1"/>
          <w:iCs w:val="1"/>
        </w:rPr>
        <w:t>Freak.</w:t>
      </w:r>
      <w:r w:rsidR="060C4198">
        <w:rPr/>
        <w:t xml:space="preserve"> </w:t>
      </w:r>
    </w:p>
    <w:p w:rsidR="00425D1E" w:rsidP="00425D1E" w:rsidRDefault="00425D1E" w14:paraId="6EEAC77E" w14:textId="28388ADE">
      <w:pPr>
        <w:spacing w:line="480" w:lineRule="auto"/>
        <w:ind w:firstLine="720"/>
        <w:jc w:val="both"/>
      </w:pPr>
      <w:r w:rsidR="060C4198">
        <w:rPr/>
        <w:t xml:space="preserve">I </w:t>
      </w:r>
      <w:r w:rsidR="060C4198">
        <w:rPr/>
        <w:t>walk</w:t>
      </w:r>
      <w:r w:rsidR="060C4198">
        <w:rPr/>
        <w:t xml:space="preserve"> back to my room</w:t>
      </w:r>
      <w:r w:rsidR="060C4198">
        <w:rPr/>
        <w:t>.</w:t>
      </w:r>
      <w:del w:author="Gary Smailes" w:date="2024-01-11T11:15:41.887Z" w:id="1978100636">
        <w:r w:rsidDel="060C4198">
          <w:delText xml:space="preserve">  </w:delText>
        </w:r>
      </w:del>
      <w:ins w:author="Gary Smailes" w:date="2024-01-11T11:15:41.887Z" w:id="1747510022">
        <w:r w:rsidR="060C4198">
          <w:t xml:space="preserve"> </w:t>
        </w:r>
      </w:ins>
      <w:r w:rsidR="060C4198">
        <w:rPr/>
        <w:t>I’m</w:t>
      </w:r>
      <w:r w:rsidR="060C4198">
        <w:rPr/>
        <w:t xml:space="preserve"> not going to entertain this fit</w:t>
      </w:r>
      <w:r w:rsidR="060C4198">
        <w:rPr/>
        <w:t>.</w:t>
      </w:r>
      <w:del w:author="Gary Smailes" w:date="2024-01-11T11:15:41.888Z" w:id="254182335">
        <w:r w:rsidDel="060C4198">
          <w:delText xml:space="preserve">  </w:delText>
        </w:r>
      </w:del>
      <w:ins w:author="Gary Smailes" w:date="2024-01-11T11:15:41.888Z" w:id="1344479965">
        <w:r w:rsidR="060C4198">
          <w:t xml:space="preserve"> </w:t>
        </w:r>
      </w:ins>
      <w:r w:rsidR="060C4198">
        <w:rPr/>
        <w:t xml:space="preserve">I pick up my guitar and start playing again; </w:t>
      </w:r>
      <w:r w:rsidR="060C4198">
        <w:rPr/>
        <w:t>I’m</w:t>
      </w:r>
      <w:r w:rsidR="060C4198">
        <w:rPr/>
        <w:t xml:space="preserve"> getting better, faster</w:t>
      </w:r>
      <w:r w:rsidR="060C4198">
        <w:rPr/>
        <w:t>.</w:t>
      </w:r>
      <w:del w:author="Gary Smailes" w:date="2024-01-11T11:15:41.888Z" w:id="1924898473">
        <w:r w:rsidDel="060C4198">
          <w:delText xml:space="preserve">  </w:delText>
        </w:r>
      </w:del>
      <w:ins w:author="Gary Smailes" w:date="2024-01-11T11:15:41.889Z" w:id="956872862">
        <w:r w:rsidR="060C4198">
          <w:t xml:space="preserve"> </w:t>
        </w:r>
      </w:ins>
      <w:r w:rsidR="060C4198">
        <w:rPr/>
        <w:t>Things are looking up.</w:t>
      </w:r>
    </w:p>
    <w:p w:rsidR="00425D1E" w:rsidP="00425D1E" w:rsidRDefault="00425D1E" w14:paraId="3FF42389" w14:textId="77777777">
      <w:pPr>
        <w:spacing w:line="480" w:lineRule="auto"/>
        <w:ind w:firstLine="720"/>
        <w:jc w:val="center"/>
      </w:pPr>
      <w:r>
        <w:t>***</w:t>
      </w:r>
    </w:p>
    <w:p w:rsidR="00425D1E" w:rsidP="00425D1E" w:rsidRDefault="00425D1E" w14:paraId="140414DD" w14:textId="09993DAB">
      <w:pPr>
        <w:spacing w:line="480" w:lineRule="auto"/>
        <w:ind w:firstLine="720"/>
        <w:jc w:val="both"/>
      </w:pPr>
      <w:r w:rsidR="198BF084">
        <w:rPr/>
        <w:t xml:space="preserve"> </w:t>
      </w:r>
      <w:ins w:author="Gary Smailes" w:date="2024-01-12T12:56:24.987Z" w:id="828549815">
        <w:r w:rsidR="198BF084">
          <w:t>Over the next month of practice, t</w:t>
        </w:r>
      </w:ins>
      <w:del w:author="Gary Smailes" w:date="2024-01-12T12:56:24.604Z" w:id="2007988220">
        <w:r w:rsidDel="198BF084">
          <w:delText>T</w:delText>
        </w:r>
      </w:del>
      <w:r w:rsidR="198BF084">
        <w:rPr/>
        <w:t xml:space="preserve">he calluses develop </w:t>
      </w:r>
      <w:del w:author="Gary Smailes" w:date="2024-01-12T12:56:33.492Z" w:id="130605222">
        <w:r w:rsidDel="198BF084">
          <w:delText xml:space="preserve">more a month later, </w:delText>
        </w:r>
      </w:del>
      <w:r w:rsidR="198BF084">
        <w:rPr/>
        <w:t>so I can play longer and not get blisters.</w:t>
      </w:r>
      <w:del w:author="Gary Smailes" w:date="2024-01-11T11:15:41.89Z" w:id="1107807675">
        <w:r w:rsidDel="198BF084">
          <w:delText xml:space="preserve">  </w:delText>
        </w:r>
      </w:del>
      <w:ins w:author="Gary Smailes" w:date="2024-01-11T11:15:41.89Z" w:id="1265697197">
        <w:r w:rsidR="198BF084">
          <w:t xml:space="preserve"> </w:t>
        </w:r>
      </w:ins>
      <w:r w:rsidR="198BF084">
        <w:rPr/>
        <w:t>I’ve</w:t>
      </w:r>
      <w:r w:rsidR="198BF084">
        <w:rPr/>
        <w:t xml:space="preserve"> been playing this morning to wake up a little and get my mind off the trip.</w:t>
      </w:r>
      <w:del w:author="Gary Smailes" w:date="2024-01-11T11:15:41.89Z" w:id="1633426962">
        <w:r w:rsidDel="198BF084">
          <w:delText xml:space="preserve">  </w:delText>
        </w:r>
      </w:del>
      <w:ins w:author="Gary Smailes" w:date="2024-01-11T11:15:41.891Z" w:id="631640604">
        <w:r w:rsidR="198BF084">
          <w:t xml:space="preserve"> </w:t>
        </w:r>
      </w:ins>
      <w:r w:rsidR="198BF084">
        <w:rPr/>
        <w:t xml:space="preserve">I need to take a shower, so </w:t>
      </w:r>
      <w:r w:rsidR="198BF084">
        <w:rPr/>
        <w:t>I’m</w:t>
      </w:r>
      <w:r w:rsidR="198BF084">
        <w:rPr/>
        <w:t xml:space="preserve"> not late.</w:t>
      </w:r>
    </w:p>
    <w:p w:rsidR="00425D1E" w:rsidP="00425D1E" w:rsidRDefault="00425D1E" w14:paraId="7BA130CF" w14:textId="34516AD6">
      <w:pPr>
        <w:spacing w:line="480" w:lineRule="auto"/>
        <w:ind w:firstLine="720"/>
        <w:jc w:val="both"/>
      </w:pPr>
      <w:r w:rsidR="198BF084">
        <w:rPr/>
        <w:t>The water from the shower rushes over me as I review the day ahead.</w:t>
      </w:r>
      <w:del w:author="Gary Smailes" w:date="2024-01-11T11:15:41.891Z" w:id="1499427270">
        <w:r w:rsidDel="198BF084">
          <w:delText xml:space="preserve">  </w:delText>
        </w:r>
      </w:del>
      <w:ins w:author="Gary Smailes" w:date="2024-01-11T11:15:41.892Z" w:id="797520505">
        <w:r w:rsidR="198BF084">
          <w:t xml:space="preserve"> </w:t>
        </w:r>
      </w:ins>
      <w:r w:rsidR="198BF084">
        <w:rPr/>
        <w:t xml:space="preserve"> Awkward goodbye with Chad, traveling for </w:t>
      </w:r>
      <w:ins w:author="Gary Smailes" w:date="2024-01-12T12:57:15.504Z" w:id="1537291683">
        <w:r w:rsidR="198BF084">
          <w:t>eight to tweleve</w:t>
        </w:r>
      </w:ins>
      <w:del w:author="Gary Smailes" w:date="2024-01-12T12:57:16.77Z" w:id="2105976061">
        <w:r w:rsidDel="198BF084">
          <w:delText>8-12</w:delText>
        </w:r>
      </w:del>
      <w:r w:rsidR="198BF084">
        <w:rPr/>
        <w:t xml:space="preserve"> hours</w:t>
      </w:r>
      <w:ins w:author="Gary Smailes" w:date="2024-01-12T12:57:24.197Z" w:id="1499568225">
        <w:r w:rsidR="198BF084">
          <w:t>;</w:t>
        </w:r>
      </w:ins>
      <w:del w:author="Gary Smailes" w:date="2024-01-12T12:57:23.821Z" w:id="1221760825">
        <w:r w:rsidDel="198BF084">
          <w:delText>,</w:delText>
        </w:r>
      </w:del>
      <w:r w:rsidR="198BF084">
        <w:rPr/>
        <w:t xml:space="preserve"> new country, foreign land.</w:t>
      </w:r>
      <w:del w:author="Gary Smailes" w:date="2024-01-11T11:15:41.892Z" w:id="1852753503">
        <w:r w:rsidDel="198BF084">
          <w:delText xml:space="preserve">  </w:delText>
        </w:r>
      </w:del>
      <w:ins w:author="Gary Smailes" w:date="2024-01-11T11:15:41.893Z" w:id="55967438">
        <w:r w:rsidR="198BF084">
          <w:t xml:space="preserve"> </w:t>
        </w:r>
      </w:ins>
      <w:r w:rsidR="198BF084">
        <w:rPr/>
        <w:t xml:space="preserve">Diana had made all the plans, as promised, aside from booking my plane ticket, but she </w:t>
      </w:r>
      <w:r w:rsidR="198BF084">
        <w:rPr/>
        <w:t>hasn’t</w:t>
      </w:r>
      <w:r w:rsidR="198BF084">
        <w:rPr/>
        <w:t xml:space="preserve"> given me much information.</w:t>
      </w:r>
      <w:del w:author="Gary Smailes" w:date="2024-01-11T11:15:41.893Z" w:id="1106593010">
        <w:r w:rsidDel="198BF084">
          <w:delText xml:space="preserve">  </w:delText>
        </w:r>
      </w:del>
      <w:ins w:author="Gary Smailes" w:date="2024-01-11T11:15:41.893Z" w:id="1521049057">
        <w:r w:rsidR="198BF084">
          <w:t xml:space="preserve"> </w:t>
        </w:r>
      </w:ins>
    </w:p>
    <w:p w:rsidR="00425D1E" w:rsidP="00425D1E" w:rsidRDefault="00425D1E" w14:paraId="193CBF0A" w14:textId="4E166DDB">
      <w:pPr>
        <w:spacing w:line="480" w:lineRule="auto"/>
        <w:ind w:firstLine="720"/>
        <w:jc w:val="both"/>
        <w:rPr>
          <w:ins w:author="Gary Smailes" w:date="2024-01-12T12:57:47.917Z" w:id="201397105"/>
        </w:rPr>
      </w:pPr>
      <w:r w:rsidR="198BF084">
        <w:rPr/>
        <w:t>I’ve</w:t>
      </w:r>
      <w:r w:rsidR="198BF084">
        <w:rPr/>
        <w:t xml:space="preserve"> had this nagging feeling</w:t>
      </w:r>
      <w:r w:rsidR="198BF084">
        <w:rPr/>
        <w:t>.</w:t>
      </w:r>
      <w:del w:author="Gary Smailes" w:date="2024-01-11T11:15:41.894Z" w:id="125818452">
        <w:r w:rsidDel="198BF084">
          <w:delText xml:space="preserve">  </w:delText>
        </w:r>
      </w:del>
      <w:ins w:author="Gary Smailes" w:date="2024-01-11T11:15:41.894Z" w:id="1374872720">
        <w:r w:rsidR="198BF084">
          <w:t xml:space="preserve"> </w:t>
        </w:r>
      </w:ins>
      <w:r w:rsidR="198BF084">
        <w:rPr/>
        <w:t xml:space="preserve">It </w:t>
      </w:r>
      <w:r w:rsidR="198BF084">
        <w:rPr/>
        <w:t>won’t</w:t>
      </w:r>
      <w:r w:rsidR="198BF084">
        <w:rPr/>
        <w:t xml:space="preserve"> go away, and I finally settle on, this trip will change my life forever</w:t>
      </w:r>
      <w:r w:rsidR="198BF084">
        <w:rPr/>
        <w:t>.</w:t>
      </w:r>
      <w:del w:author="Gary Smailes" w:date="2024-01-11T11:15:41.894Z" w:id="1528334396">
        <w:r w:rsidDel="198BF084">
          <w:delText xml:space="preserve">  </w:delText>
        </w:r>
      </w:del>
      <w:ins w:author="Gary Smailes" w:date="2024-01-11T11:15:41.894Z" w:id="1985665445">
        <w:r w:rsidR="198BF084">
          <w:t xml:space="preserve"> </w:t>
        </w:r>
      </w:ins>
      <w:r w:rsidR="198BF084">
        <w:rPr/>
        <w:t>Change. My. Life. Forever</w:t>
      </w:r>
      <w:r w:rsidR="198BF084">
        <w:rPr/>
        <w:t>.</w:t>
      </w:r>
      <w:del w:author="Gary Smailes" w:date="2024-01-11T11:15:41.895Z" w:id="265211385">
        <w:r w:rsidDel="198BF084">
          <w:delText xml:space="preserve">  </w:delText>
        </w:r>
      </w:del>
      <w:ins w:author="Gary Smailes" w:date="2024-01-11T11:15:41.895Z" w:id="1998628200">
        <w:r w:rsidR="198BF084">
          <w:t xml:space="preserve"> </w:t>
        </w:r>
      </w:ins>
    </w:p>
    <w:p w:rsidR="00425D1E" w:rsidP="00425D1E" w:rsidRDefault="00425D1E" w14:paraId="2A4FCE2E" w14:textId="6D57C876">
      <w:pPr>
        <w:spacing w:line="480" w:lineRule="auto"/>
        <w:ind w:firstLine="720"/>
        <w:jc w:val="both"/>
        <w:rPr>
          <w:ins w:author="Gary Smailes" w:date="2024-01-12T12:57:50.772Z" w:id="2015177138"/>
        </w:rPr>
      </w:pPr>
      <w:r w:rsidR="198BF084">
        <w:rPr/>
        <w:t>Why</w:t>
      </w:r>
      <w:r w:rsidR="198BF084">
        <w:rPr/>
        <w:t>?</w:t>
      </w:r>
      <w:del w:author="Gary Smailes" w:date="2024-01-11T11:15:41.896Z" w:id="169863644">
        <w:r w:rsidDel="198BF084">
          <w:delText xml:space="preserve">  </w:delText>
        </w:r>
      </w:del>
      <w:ins w:author="Gary Smailes" w:date="2024-01-11T11:15:41.896Z" w:id="248871240">
        <w:r w:rsidR="198BF084">
          <w:t xml:space="preserve"> </w:t>
        </w:r>
      </w:ins>
    </w:p>
    <w:p w:rsidR="00425D1E" w:rsidP="00425D1E" w:rsidRDefault="00425D1E" w14:paraId="71DA5CD3" w14:textId="1E13DF40">
      <w:pPr>
        <w:spacing w:line="480" w:lineRule="auto"/>
        <w:ind w:firstLine="720"/>
        <w:jc w:val="both"/>
      </w:pPr>
      <w:r w:rsidR="198BF084">
        <w:rPr/>
        <w:t>I have no idea.</w:t>
      </w:r>
    </w:p>
    <w:p w:rsidR="00425D1E" w:rsidP="00425D1E" w:rsidRDefault="00425D1E" w14:paraId="6127EC95" w14:textId="1EC004CC">
      <w:pPr>
        <w:spacing w:line="480" w:lineRule="auto"/>
        <w:ind w:firstLine="720"/>
        <w:jc w:val="both"/>
      </w:pPr>
      <w:r w:rsidR="198BF084">
        <w:rPr/>
        <w:t xml:space="preserve">My flight leaves at </w:t>
      </w:r>
      <w:ins w:author="Gary Smailes" w:date="2024-01-12T12:58:04.687Z" w:id="1560062403">
        <w:r w:rsidR="198BF084">
          <w:t>ten</w:t>
        </w:r>
      </w:ins>
      <w:del w:author="Gary Smailes" w:date="2024-01-12T12:58:03.229Z" w:id="907754352">
        <w:r w:rsidDel="198BF084">
          <w:delText>10</w:delText>
        </w:r>
      </w:del>
      <w:r w:rsidR="198BF084">
        <w:rPr/>
        <w:t>.</w:t>
      </w:r>
      <w:del w:author="Gary Smailes" w:date="2024-01-11T11:15:41.897Z" w:id="1464295961">
        <w:r w:rsidDel="198BF084">
          <w:delText xml:space="preserve">  </w:delText>
        </w:r>
      </w:del>
      <w:ins w:author="Gary Smailes" w:date="2024-01-11T11:15:41.899Z" w:id="1867390347">
        <w:r w:rsidR="198BF084">
          <w:t xml:space="preserve"> </w:t>
        </w:r>
      </w:ins>
      <w:r w:rsidR="198BF084">
        <w:rPr/>
        <w:t>It’s</w:t>
      </w:r>
      <w:r w:rsidR="198BF084">
        <w:rPr/>
        <w:t xml:space="preserve"> now </w:t>
      </w:r>
      <w:ins w:author="Gary Smailes" w:date="2024-01-12T12:58:09.696Z" w:id="1592712871">
        <w:r w:rsidR="198BF084">
          <w:t>seven</w:t>
        </w:r>
      </w:ins>
      <w:del w:author="Gary Smailes" w:date="2024-01-12T12:58:08.112Z" w:id="50737539">
        <w:r w:rsidDel="198BF084">
          <w:delText>7</w:delText>
        </w:r>
      </w:del>
      <w:r w:rsidR="198BF084">
        <w:rPr/>
        <w:t>.</w:t>
      </w:r>
      <w:del w:author="Gary Smailes" w:date="2024-01-11T11:15:41.899Z" w:id="954190386">
        <w:r w:rsidDel="198BF084">
          <w:delText xml:space="preserve">  </w:delText>
        </w:r>
      </w:del>
      <w:ins w:author="Gary Smailes" w:date="2024-01-11T11:15:41.9Z" w:id="304274429">
        <w:r w:rsidR="198BF084">
          <w:t xml:space="preserve"> </w:t>
        </w:r>
      </w:ins>
      <w:r w:rsidR="198BF084">
        <w:rPr/>
        <w:t>I get out of the shower, dry off, run a comb through my hair, throw on some makeup, rush to pack, and make a pot of coffee.</w:t>
      </w:r>
      <w:del w:author="Gary Smailes" w:date="2024-01-11T11:15:41.9Z" w:id="1242661519">
        <w:r w:rsidDel="198BF084">
          <w:delText xml:space="preserve">  </w:delText>
        </w:r>
      </w:del>
      <w:ins w:author="Gary Smailes" w:date="2024-01-11T11:15:41.901Z" w:id="1427364761">
        <w:r w:rsidR="198BF084">
          <w:t xml:space="preserve"> </w:t>
        </w:r>
      </w:ins>
      <w:r w:rsidR="198BF084">
        <w:rPr/>
        <w:t>The coffee starts to wake me up so by the time Chad arrives at 7:45. I am hyper, strung out on caffeine and anxious about the day ahead.</w:t>
      </w:r>
      <w:del w:author="Gary Smailes" w:date="2024-01-11T11:15:41.901Z" w:id="2077162128">
        <w:r w:rsidDel="198BF084">
          <w:delText xml:space="preserve">  </w:delText>
        </w:r>
      </w:del>
      <w:ins w:author="Gary Smailes" w:date="2024-01-11T11:15:41.902Z" w:id="1662982582">
        <w:r w:rsidR="198BF084">
          <w:t xml:space="preserve"> </w:t>
        </w:r>
      </w:ins>
      <w:r w:rsidR="198BF084">
        <w:rPr/>
        <w:t>We’ve</w:t>
      </w:r>
      <w:r w:rsidR="198BF084">
        <w:rPr/>
        <w:t xml:space="preserve"> long gotten over the drunken night and luckily, at least, I </w:t>
      </w:r>
      <w:r w:rsidR="198BF084">
        <w:rPr/>
        <w:t>don’t</w:t>
      </w:r>
      <w:r w:rsidR="198BF084">
        <w:rPr/>
        <w:t xml:space="preserve"> </w:t>
      </w:r>
      <w:r w:rsidRPr="198BF084" w:rsidR="198BF084">
        <w:rPr>
          <w:i w:val="1"/>
          <w:iCs w:val="1"/>
        </w:rPr>
        <w:t>think</w:t>
      </w:r>
      <w:r w:rsidR="198BF084">
        <w:rPr/>
        <w:t xml:space="preserve"> </w:t>
      </w:r>
      <w:r w:rsidR="198BF084">
        <w:rPr/>
        <w:t>he’s</w:t>
      </w:r>
      <w:r w:rsidR="198BF084">
        <w:rPr/>
        <w:t xml:space="preserve"> drunk this morning.</w:t>
      </w:r>
      <w:del w:author="Gary Smailes" w:date="2024-01-11T11:15:41.902Z" w:id="359839573">
        <w:r w:rsidDel="198BF084">
          <w:delText xml:space="preserve">  </w:delText>
        </w:r>
      </w:del>
      <w:ins w:author="Gary Smailes" w:date="2024-01-11T11:15:41.903Z" w:id="1369474671">
        <w:r w:rsidR="198BF084">
          <w:t xml:space="preserve"> </w:t>
        </w:r>
      </w:ins>
      <w:r w:rsidR="198BF084">
        <w:rPr/>
        <w:t>Maybe high.</w:t>
      </w:r>
      <w:del w:author="Gary Smailes" w:date="2024-01-11T11:15:41.903Z" w:id="1018261489">
        <w:r w:rsidDel="198BF084">
          <w:delText xml:space="preserve">  </w:delText>
        </w:r>
      </w:del>
      <w:ins w:author="Gary Smailes" w:date="2024-01-11T11:15:41.904Z" w:id="161053801">
        <w:r w:rsidR="198BF084">
          <w:t xml:space="preserve"> </w:t>
        </w:r>
      </w:ins>
      <w:del w:author="Gary Smailes" w:date="2024-01-11T11:15:41.904Z" w:id="1097916002">
        <w:r w:rsidDel="198BF084">
          <w:delText xml:space="preserve">  </w:delText>
        </w:r>
      </w:del>
      <w:ins w:author="Gary Smailes" w:date="2024-01-11T11:15:41.905Z" w:id="1957921507">
        <w:r w:rsidR="198BF084">
          <w:t xml:space="preserve"> </w:t>
        </w:r>
      </w:ins>
    </w:p>
    <w:p w:rsidR="00425D1E" w:rsidP="00425D1E" w:rsidRDefault="00425D1E" w14:paraId="53ABF98D" w14:textId="6E44993D">
      <w:pPr>
        <w:spacing w:line="480" w:lineRule="auto"/>
        <w:ind w:firstLine="720"/>
        <w:jc w:val="both"/>
      </w:pPr>
      <w:r w:rsidR="060C4198">
        <w:rPr/>
        <w:t xml:space="preserve">We </w:t>
      </w:r>
      <w:r w:rsidR="060C4198">
        <w:rPr/>
        <w:t>arrive</w:t>
      </w:r>
      <w:r w:rsidR="060C4198">
        <w:rPr/>
        <w:t xml:space="preserve"> at the airport on time, thanks to him</w:t>
      </w:r>
      <w:r w:rsidR="060C4198">
        <w:rPr/>
        <w:t>.</w:t>
      </w:r>
      <w:del w:author="Gary Smailes" w:date="2024-01-11T11:15:41.906Z" w:id="564441425">
        <w:r w:rsidDel="060C4198">
          <w:delText xml:space="preserve">  </w:delText>
        </w:r>
      </w:del>
      <w:ins w:author="Gary Smailes" w:date="2024-01-11T11:15:41.906Z" w:id="2033293736">
        <w:r w:rsidR="060C4198">
          <w:t xml:space="preserve"> </w:t>
        </w:r>
      </w:ins>
      <w:r w:rsidR="060C4198">
        <w:rPr/>
        <w:t xml:space="preserve">If I had been left on my own, I </w:t>
      </w:r>
      <w:r w:rsidR="060C4198">
        <w:rPr/>
        <w:t>probably would</w:t>
      </w:r>
      <w:r w:rsidR="060C4198">
        <w:rPr/>
        <w:t xml:space="preserve"> have been late, </w:t>
      </w:r>
      <w:r w:rsidR="060C4198">
        <w:rPr/>
        <w:t>maybe even</w:t>
      </w:r>
      <w:r w:rsidR="060C4198">
        <w:rPr/>
        <w:t xml:space="preserve"> missed the flight.</w:t>
      </w:r>
    </w:p>
    <w:p w:rsidR="00425D1E" w:rsidP="00425D1E" w:rsidRDefault="00425D1E" w14:paraId="079185DF" w14:textId="64BDD613">
      <w:pPr>
        <w:spacing w:line="480" w:lineRule="auto"/>
        <w:ind w:firstLine="720"/>
        <w:jc w:val="both"/>
      </w:pPr>
      <w:r w:rsidR="060C4198">
        <w:rPr/>
        <w:t xml:space="preserve"> “So, what are you going to do while I am gone?”</w:t>
      </w:r>
      <w:del w:author="Gary Smailes" w:date="2024-01-11T11:15:41.907Z" w:id="2100668830">
        <w:r w:rsidDel="060C4198">
          <w:delText xml:space="preserve">  </w:delText>
        </w:r>
      </w:del>
      <w:ins w:author="Gary Smailes" w:date="2024-01-11T11:15:41.907Z" w:id="230159090">
        <w:r w:rsidR="060C4198">
          <w:t xml:space="preserve"> </w:t>
        </w:r>
      </w:ins>
      <w:r w:rsidR="060C4198">
        <w:rPr/>
        <w:t xml:space="preserve">I </w:t>
      </w:r>
      <w:r w:rsidR="060C4198">
        <w:rPr/>
        <w:t>ask</w:t>
      </w:r>
      <w:r w:rsidR="060C4198">
        <w:rPr/>
        <w:t xml:space="preserve"> him without any enthusiasm</w:t>
      </w:r>
      <w:r w:rsidR="060C4198">
        <w:rPr/>
        <w:t>.</w:t>
      </w:r>
      <w:del w:author="Gary Smailes" w:date="2024-01-11T11:15:41.907Z" w:id="1843130541">
        <w:r w:rsidDel="060C4198">
          <w:delText xml:space="preserve">  </w:delText>
        </w:r>
      </w:del>
      <w:ins w:author="Gary Smailes" w:date="2024-01-11T11:15:41.908Z" w:id="1909462099">
        <w:r w:rsidR="060C4198">
          <w:t xml:space="preserve"> </w:t>
        </w:r>
      </w:ins>
    </w:p>
    <w:p w:rsidR="00425D1E" w:rsidP="00425D1E" w:rsidRDefault="00425D1E" w14:paraId="74C961D9" w14:textId="682E1BB2">
      <w:pPr>
        <w:spacing w:line="480" w:lineRule="auto"/>
        <w:ind w:firstLine="720"/>
        <w:jc w:val="both"/>
      </w:pPr>
      <w:r w:rsidR="060C4198">
        <w:rPr/>
        <w:t xml:space="preserve">“Well, </w:t>
      </w:r>
      <w:r w:rsidR="060C4198">
        <w:rPr/>
        <w:t>I’ll</w:t>
      </w:r>
      <w:r w:rsidR="060C4198">
        <w:rPr/>
        <w:t xml:space="preserve"> miss you, but I have a feeling you </w:t>
      </w:r>
      <w:r w:rsidR="060C4198">
        <w:rPr/>
        <w:t>won’t</w:t>
      </w:r>
      <w:r w:rsidR="060C4198">
        <w:rPr/>
        <w:t xml:space="preserve"> miss me</w:t>
      </w:r>
      <w:r w:rsidR="060C4198">
        <w:rPr/>
        <w:t>.</w:t>
      </w:r>
      <w:del w:author="Gary Smailes" w:date="2024-01-11T11:15:41.908Z" w:id="581301722">
        <w:r w:rsidDel="060C4198">
          <w:delText xml:space="preserve">  </w:delText>
        </w:r>
      </w:del>
      <w:ins w:author="Gary Smailes" w:date="2024-01-11T11:15:41.909Z" w:id="959982376">
        <w:r w:rsidR="060C4198">
          <w:t xml:space="preserve"> </w:t>
        </w:r>
      </w:ins>
      <w:r w:rsidR="060C4198">
        <w:rPr/>
        <w:t>You’re</w:t>
      </w:r>
      <w:r w:rsidR="060C4198">
        <w:rPr/>
        <w:t xml:space="preserve"> going to have so much fun in Guatemala</w:t>
      </w:r>
      <w:r w:rsidR="060C4198">
        <w:rPr/>
        <w:t>.</w:t>
      </w:r>
      <w:del w:author="Gary Smailes" w:date="2024-01-11T11:15:41.909Z" w:id="277950716">
        <w:r w:rsidDel="060C4198">
          <w:delText xml:space="preserve">  </w:delText>
        </w:r>
      </w:del>
      <w:ins w:author="Gary Smailes" w:date="2024-01-11T11:15:41.91Z" w:id="2065302844">
        <w:r w:rsidR="060C4198">
          <w:t xml:space="preserve"> </w:t>
        </w:r>
      </w:ins>
      <w:r w:rsidR="060C4198">
        <w:rPr/>
        <w:t xml:space="preserve">Just </w:t>
      </w:r>
      <w:r w:rsidR="060C4198">
        <w:rPr/>
        <w:t>don’t</w:t>
      </w:r>
      <w:r w:rsidR="060C4198">
        <w:rPr/>
        <w:t xml:space="preserve"> do anything </w:t>
      </w:r>
      <w:r w:rsidR="060C4198">
        <w:rPr/>
        <w:t>you’ll</w:t>
      </w:r>
      <w:r w:rsidR="060C4198">
        <w:rPr/>
        <w:t xml:space="preserve"> regret, ok</w:t>
      </w:r>
      <w:r w:rsidR="060C4198">
        <w:rPr/>
        <w:t>?</w:t>
      </w:r>
      <w:del w:author="Gary Smailes" w:date="2024-01-11T11:15:41.91Z" w:id="560952085">
        <w:r w:rsidDel="060C4198">
          <w:delText xml:space="preserve">  </w:delText>
        </w:r>
      </w:del>
      <w:ins w:author="Gary Smailes" w:date="2024-01-11T11:15:41.911Z" w:id="712568582">
        <w:r w:rsidR="060C4198">
          <w:t xml:space="preserve"> </w:t>
        </w:r>
      </w:ins>
      <w:r w:rsidR="060C4198">
        <w:rPr/>
        <w:t>I’m</w:t>
      </w:r>
      <w:r w:rsidR="060C4198">
        <w:rPr/>
        <w:t xml:space="preserve"> just going to hang out, go out a few nights with friends,” he says looking at me with puppy dog eyes</w:t>
      </w:r>
      <w:r w:rsidR="060C4198">
        <w:rPr/>
        <w:t>.</w:t>
      </w:r>
      <w:del w:author="Gary Smailes" w:date="2024-01-11T11:15:41.911Z" w:id="537800553">
        <w:r w:rsidDel="060C4198">
          <w:delText xml:space="preserve">  </w:delText>
        </w:r>
      </w:del>
      <w:ins w:author="Gary Smailes" w:date="2024-01-11T11:15:41.912Z" w:id="246108345">
        <w:r w:rsidR="060C4198">
          <w:t xml:space="preserve"> </w:t>
        </w:r>
      </w:ins>
    </w:p>
    <w:p w:rsidR="00425D1E" w:rsidP="00425D1E" w:rsidRDefault="00425D1E" w14:paraId="6CBBB79E" w14:textId="67FFA124">
      <w:pPr>
        <w:spacing w:line="480" w:lineRule="auto"/>
        <w:ind w:firstLine="720"/>
        <w:jc w:val="both"/>
      </w:pPr>
      <w:r w:rsidR="060C4198">
        <w:rPr/>
        <w:t>I say goodbye, simple and quick and with a quick hug and peck on the cheek</w:t>
      </w:r>
      <w:r w:rsidR="060C4198">
        <w:rPr/>
        <w:t>.</w:t>
      </w:r>
      <w:del w:author="Gary Smailes" w:date="2024-01-11T11:15:41.913Z" w:id="1703191015">
        <w:r w:rsidDel="060C4198">
          <w:delText xml:space="preserve">  </w:delText>
        </w:r>
      </w:del>
      <w:ins w:author="Gary Smailes" w:date="2024-01-11T11:15:41.913Z" w:id="1597194735">
        <w:r w:rsidR="060C4198">
          <w:t xml:space="preserve"> </w:t>
        </w:r>
      </w:ins>
      <w:r w:rsidR="060C4198">
        <w:rPr/>
        <w:t>In the back of my mind, I know this could be the end</w:t>
      </w:r>
      <w:r w:rsidR="060C4198">
        <w:rPr/>
        <w:t>.</w:t>
      </w:r>
      <w:del w:author="Gary Smailes" w:date="2024-01-11T11:15:41.913Z" w:id="1298130512">
        <w:r w:rsidDel="060C4198">
          <w:delText xml:space="preserve">  </w:delText>
        </w:r>
      </w:del>
      <w:ins w:author="Gary Smailes" w:date="2024-01-11T11:15:41.915Z" w:id="1172022602">
        <w:r w:rsidR="060C4198">
          <w:t xml:space="preserve"> </w:t>
        </w:r>
      </w:ins>
      <w:r w:rsidR="060C4198">
        <w:rPr/>
        <w:t xml:space="preserve">I care about him but </w:t>
      </w:r>
      <w:r w:rsidR="060C4198">
        <w:rPr/>
        <w:t>don’t</w:t>
      </w:r>
      <w:r w:rsidR="060C4198">
        <w:rPr/>
        <w:t xml:space="preserve"> love him and I am distracted easily</w:t>
      </w:r>
      <w:r w:rsidR="060C4198">
        <w:rPr/>
        <w:t>.</w:t>
      </w:r>
      <w:del w:author="Gary Smailes" w:date="2024-01-11T11:15:41.915Z" w:id="1292305393">
        <w:r w:rsidDel="060C4198">
          <w:delText xml:space="preserve">  </w:delText>
        </w:r>
      </w:del>
      <w:ins w:author="Gary Smailes" w:date="2024-01-11T11:15:41.915Z" w:id="744840733">
        <w:r w:rsidR="060C4198">
          <w:t xml:space="preserve"> </w:t>
        </w:r>
      </w:ins>
    </w:p>
    <w:p w:rsidR="00425D1E" w:rsidP="00425D1E" w:rsidRDefault="00425D1E" w14:paraId="788016EA" w14:textId="6C079BE4">
      <w:pPr>
        <w:spacing w:line="480" w:lineRule="auto"/>
        <w:ind w:firstLine="720"/>
        <w:jc w:val="both"/>
      </w:pPr>
      <w:r w:rsidR="060C4198">
        <w:rPr/>
        <w:t>“So, I’ll see you soon, ok?”</w:t>
      </w:r>
      <w:del w:author="Gary Smailes" w:date="2024-01-11T11:15:41.915Z" w:id="800188621">
        <w:r w:rsidDel="060C4198">
          <w:delText xml:space="preserve">  </w:delText>
        </w:r>
      </w:del>
      <w:ins w:author="Gary Smailes" w:date="2024-01-11T11:15:41.915Z" w:id="798608714">
        <w:r w:rsidR="060C4198">
          <w:t xml:space="preserve"> </w:t>
        </w:r>
      </w:ins>
      <w:r w:rsidR="060C4198">
        <w:rPr/>
        <w:t xml:space="preserve">he </w:t>
      </w:r>
      <w:r w:rsidR="060C4198">
        <w:rPr/>
        <w:t>says</w:t>
      </w:r>
      <w:r w:rsidR="060C4198">
        <w:rPr/>
        <w:t>.</w:t>
      </w:r>
    </w:p>
    <w:p w:rsidR="00425D1E" w:rsidP="00425D1E" w:rsidRDefault="00425D1E" w14:paraId="64FC0C36" w14:textId="77777777">
      <w:pPr>
        <w:spacing w:line="480" w:lineRule="auto"/>
        <w:ind w:firstLine="720"/>
        <w:jc w:val="both"/>
      </w:pPr>
      <w:r>
        <w:t>“Yeah, ok, “I say.</w:t>
      </w:r>
    </w:p>
    <w:p w:rsidR="00425D1E" w:rsidP="00425D1E" w:rsidRDefault="00425D1E" w14:paraId="346D618A" w14:textId="77777777">
      <w:pPr>
        <w:spacing w:line="480" w:lineRule="auto"/>
        <w:ind w:firstLine="720"/>
        <w:jc w:val="both"/>
      </w:pPr>
      <w:r>
        <w:t>As I walk away, I look around.</w:t>
      </w:r>
    </w:p>
    <w:p w:rsidR="00425D1E" w:rsidP="00425D1E" w:rsidRDefault="00425D1E" w14:paraId="6343B084" w14:textId="6DA4F5EE">
      <w:pPr>
        <w:spacing w:line="480" w:lineRule="auto"/>
        <w:ind w:firstLine="720"/>
        <w:jc w:val="both"/>
      </w:pPr>
      <w:r w:rsidR="198BF084">
        <w:rPr/>
        <w:t>The air is cold and dry.</w:t>
      </w:r>
      <w:del w:author="Gary Smailes" w:date="2024-01-11T11:15:41.916Z" w:id="1884846448">
        <w:r w:rsidDel="198BF084">
          <w:delText xml:space="preserve">  </w:delText>
        </w:r>
      </w:del>
      <w:ins w:author="Gary Smailes" w:date="2024-01-11T11:15:41.916Z" w:id="1224011152">
        <w:r w:rsidR="198BF084">
          <w:t xml:space="preserve"> </w:t>
        </w:r>
      </w:ins>
      <w:r w:rsidR="198BF084">
        <w:rPr/>
        <w:t>The sun is shining, and it is brighter because of the snow and still air.</w:t>
      </w:r>
      <w:del w:author="Gary Smailes" w:date="2024-01-11T11:15:41.917Z" w:id="366429219">
        <w:r w:rsidDel="198BF084">
          <w:delText xml:space="preserve">  </w:delText>
        </w:r>
      </w:del>
      <w:ins w:author="Gary Smailes" w:date="2024-01-11T11:15:41.917Z" w:id="710455375">
        <w:r w:rsidR="198BF084">
          <w:t xml:space="preserve"> </w:t>
        </w:r>
      </w:ins>
      <w:r w:rsidR="198BF084">
        <w:rPr/>
        <w:t>The sky is filled with billowy clouds with light blue-sky peeking through.</w:t>
      </w:r>
      <w:del w:author="Gary Smailes" w:date="2024-01-11T11:15:41.917Z" w:id="1956089865">
        <w:r w:rsidDel="198BF084">
          <w:delText xml:space="preserve">  </w:delText>
        </w:r>
      </w:del>
      <w:ins w:author="Gary Smailes" w:date="2024-01-11T11:15:41.918Z" w:id="361696651">
        <w:r w:rsidR="198BF084">
          <w:t xml:space="preserve"> </w:t>
        </w:r>
      </w:ins>
      <w:r w:rsidR="198BF084">
        <w:rPr/>
        <w:t>The sidewalk is clear since the sun had melted away the snow, but there are piles of it at the edge of roads.</w:t>
      </w:r>
      <w:del w:author="Gary Smailes" w:date="2024-01-11T11:15:41.918Z" w:id="2076691764">
        <w:r w:rsidDel="198BF084">
          <w:delText xml:space="preserve">  </w:delText>
        </w:r>
      </w:del>
      <w:ins w:author="Gary Smailes" w:date="2024-01-11T11:15:41.919Z" w:id="1138623854">
        <w:r w:rsidR="198BF084">
          <w:t xml:space="preserve"> </w:t>
        </w:r>
      </w:ins>
      <w:r w:rsidR="198BF084">
        <w:rPr/>
        <w:t>Ice spears hang from the roof of the airport</w:t>
      </w:r>
      <w:ins w:author="Gary Smailes" w:date="2024-01-12T12:59:52.886Z" w:id="375515242">
        <w:r w:rsidR="198BF084">
          <w:t>,</w:t>
        </w:r>
      </w:ins>
      <w:r w:rsidR="198BF084">
        <w:rPr/>
        <w:t xml:space="preserve"> where the snow has melted and then froze again as it formed.</w:t>
      </w:r>
      <w:del w:author="Gary Smailes" w:date="2024-01-11T11:15:41.919Z" w:id="256010974">
        <w:r w:rsidDel="198BF084">
          <w:delText xml:space="preserve">  </w:delText>
        </w:r>
      </w:del>
      <w:ins w:author="Gary Smailes" w:date="2024-01-11T11:15:41.92Z" w:id="963351442">
        <w:r w:rsidR="198BF084">
          <w:t xml:space="preserve"> </w:t>
        </w:r>
      </w:ins>
      <w:r w:rsidR="198BF084">
        <w:rPr/>
        <w:t>My breath hangs in the air when I speak or even breath.</w:t>
      </w:r>
      <w:del w:author="Gary Smailes" w:date="2024-01-11T11:15:41.92Z" w:id="1384555722">
        <w:r w:rsidDel="198BF084">
          <w:delText xml:space="preserve">  </w:delText>
        </w:r>
      </w:del>
      <w:ins w:author="Gary Smailes" w:date="2024-01-11T11:15:41.92Z" w:id="702731363">
        <w:r w:rsidR="198BF084">
          <w:t xml:space="preserve"> </w:t>
        </w:r>
      </w:ins>
    </w:p>
    <w:p w:rsidR="00425D1E" w:rsidP="00425D1E" w:rsidRDefault="00425D1E" w14:paraId="36D79970" w14:textId="24E0ECF8">
      <w:pPr>
        <w:spacing w:line="480" w:lineRule="auto"/>
        <w:ind w:firstLine="720"/>
        <w:jc w:val="both"/>
      </w:pPr>
      <w:r w:rsidR="060C4198">
        <w:rPr/>
        <w:t>I am excited and a little afraid of the amount of time I will have for my own thoughts</w:t>
      </w:r>
      <w:r w:rsidR="060C4198">
        <w:rPr/>
        <w:t>.</w:t>
      </w:r>
      <w:del w:author="Gary Smailes" w:date="2024-01-11T11:15:41.921Z" w:id="91133824">
        <w:r w:rsidDel="060C4198">
          <w:delText xml:space="preserve">  </w:delText>
        </w:r>
      </w:del>
      <w:ins w:author="Gary Smailes" w:date="2024-01-11T11:15:41.922Z" w:id="751090612">
        <w:r w:rsidR="060C4198">
          <w:t xml:space="preserve"> </w:t>
        </w:r>
      </w:ins>
      <w:r w:rsidR="060C4198">
        <w:rPr/>
        <w:t>I like to write, but never feel that it is worth anything</w:t>
      </w:r>
      <w:r w:rsidR="060C4198">
        <w:rPr/>
        <w:t>.</w:t>
      </w:r>
      <w:del w:author="Gary Smailes" w:date="2024-01-11T11:15:41.923Z" w:id="350702559">
        <w:r w:rsidDel="060C4198">
          <w:delText xml:space="preserve">  </w:delText>
        </w:r>
      </w:del>
      <w:ins w:author="Gary Smailes" w:date="2024-01-11T11:15:41.923Z" w:id="60010777">
        <w:r w:rsidR="060C4198">
          <w:t xml:space="preserve"> </w:t>
        </w:r>
      </w:ins>
      <w:r w:rsidR="060C4198">
        <w:rPr/>
        <w:t xml:space="preserve">Mostly it is for me, thoughts, and feelings that I </w:t>
      </w:r>
      <w:r w:rsidR="060C4198">
        <w:rPr/>
        <w:t>don’t</w:t>
      </w:r>
      <w:r w:rsidR="060C4198">
        <w:rPr/>
        <w:t xml:space="preserve"> want to share with anyone</w:t>
      </w:r>
      <w:r w:rsidR="060C4198">
        <w:rPr/>
        <w:t>.</w:t>
      </w:r>
      <w:del w:author="Gary Smailes" w:date="2024-01-11T11:15:41.923Z" w:id="852068740">
        <w:r w:rsidDel="060C4198">
          <w:delText xml:space="preserve">  </w:delText>
        </w:r>
      </w:del>
      <w:ins w:author="Gary Smailes" w:date="2024-01-11T11:15:41.923Z" w:id="1978350180">
        <w:r w:rsidR="060C4198">
          <w:t xml:space="preserve"> </w:t>
        </w:r>
      </w:ins>
      <w:r w:rsidR="060C4198">
        <w:rPr/>
        <w:t>Like a diary, but deep, not just a replay of the events in my life</w:t>
      </w:r>
      <w:r w:rsidR="060C4198">
        <w:rPr/>
        <w:t>.</w:t>
      </w:r>
      <w:del w:author="Gary Smailes" w:date="2024-01-11T11:15:41.923Z" w:id="1261672725">
        <w:r w:rsidDel="060C4198">
          <w:delText xml:space="preserve">  </w:delText>
        </w:r>
      </w:del>
      <w:ins w:author="Gary Smailes" w:date="2024-01-11T11:15:41.925Z" w:id="1758804907">
        <w:r w:rsidR="060C4198">
          <w:t xml:space="preserve"> </w:t>
        </w:r>
      </w:ins>
    </w:p>
    <w:p w:rsidR="00425D1E" w:rsidP="00425D1E" w:rsidRDefault="00425D1E" w14:paraId="08261D3B" w14:textId="06813995">
      <w:pPr>
        <w:spacing w:line="480" w:lineRule="auto"/>
        <w:ind w:firstLine="720"/>
        <w:jc w:val="both"/>
        <w:rPr>
          <w:del w:author="Gary Smailes" w:date="2024-01-12T13:02:18.649Z" w:id="1884601986"/>
        </w:rPr>
      </w:pPr>
      <w:r w:rsidR="198BF084">
        <w:rPr/>
        <w:t>I make it through security and walk through the airport to my gate</w:t>
      </w:r>
      <w:r w:rsidR="198BF084">
        <w:rPr/>
        <w:t>.</w:t>
      </w:r>
      <w:del w:author="Gary Smailes" w:date="2024-01-11T11:15:41.925Z" w:id="2054198046">
        <w:r w:rsidDel="198BF084">
          <w:delText xml:space="preserve">  </w:delText>
        </w:r>
      </w:del>
      <w:ins w:author="Gary Smailes" w:date="2024-01-11T11:15:41.925Z" w:id="2006251485">
        <w:r w:rsidR="198BF084">
          <w:t xml:space="preserve"> </w:t>
        </w:r>
      </w:ins>
      <w:r w:rsidR="198BF084">
        <w:rPr/>
        <w:t xml:space="preserve">I </w:t>
      </w:r>
      <w:r w:rsidR="198BF084">
        <w:rPr/>
        <w:t>stop</w:t>
      </w:r>
      <w:r w:rsidR="198BF084">
        <w:rPr/>
        <w:t xml:space="preserve"> off at the bathroom on my way</w:t>
      </w:r>
      <w:r w:rsidR="198BF084">
        <w:rPr/>
        <w:t>.</w:t>
      </w:r>
      <w:del w:author="Gary Smailes" w:date="2024-01-11T11:15:41.925Z" w:id="1801701632">
        <w:r w:rsidDel="198BF084">
          <w:delText xml:space="preserve">  </w:delText>
        </w:r>
      </w:del>
      <w:ins w:author="Gary Smailes" w:date="2024-01-11T11:15:41.926Z" w:id="1631874734">
        <w:r w:rsidR="198BF084">
          <w:t xml:space="preserve"> </w:t>
        </w:r>
      </w:ins>
      <w:r w:rsidR="198BF084">
        <w:rPr/>
        <w:t>As I wash my hands, I look in the mirror and out of the corner of my eye, I see a vase of flowers</w:t>
      </w:r>
      <w:r w:rsidR="198BF084">
        <w:rPr/>
        <w:t>.</w:t>
      </w:r>
      <w:del w:author="Gary Smailes" w:date="2024-01-11T11:15:41.926Z" w:id="1941879711">
        <w:r w:rsidDel="198BF084">
          <w:delText xml:space="preserve">  </w:delText>
        </w:r>
      </w:del>
      <w:ins w:author="Gary Smailes" w:date="2024-01-11T11:15:41.927Z" w:id="643388682">
        <w:r w:rsidR="198BF084">
          <w:t xml:space="preserve"> </w:t>
        </w:r>
      </w:ins>
      <w:r w:rsidR="198BF084">
        <w:rPr/>
        <w:t xml:space="preserve">They are </w:t>
      </w:r>
      <w:r w:rsidR="198BF084">
        <w:rPr/>
        <w:t>different colors</w:t>
      </w:r>
      <w:r w:rsidR="198BF084">
        <w:rPr/>
        <w:t xml:space="preserve"> and fresh</w:t>
      </w:r>
      <w:r w:rsidR="198BF084">
        <w:rPr/>
        <w:t>.</w:t>
      </w:r>
      <w:del w:author="Gary Smailes" w:date="2024-01-11T11:15:41.927Z" w:id="189770921">
        <w:r w:rsidDel="198BF084">
          <w:delText xml:space="preserve">  </w:delText>
        </w:r>
      </w:del>
      <w:ins w:author="Gary Smailes" w:date="2024-01-11T11:15:41.927Z" w:id="1801142357">
        <w:r w:rsidR="198BF084">
          <w:t xml:space="preserve"> </w:t>
        </w:r>
      </w:ins>
    </w:p>
    <w:p w:rsidR="00425D1E" w:rsidP="198BF084" w:rsidRDefault="00425D1E" w14:paraId="393C151C" w14:textId="316ACAEC">
      <w:pPr>
        <w:spacing w:line="480" w:lineRule="auto"/>
        <w:ind w:firstLine="0"/>
        <w:jc w:val="both"/>
        <w:pPrChange w:author="Gary Smailes" w:date="2024-01-12T13:02:18.437Z">
          <w:pPr>
            <w:spacing w:line="480" w:lineRule="auto"/>
            <w:ind w:firstLine="720"/>
            <w:jc w:val="both"/>
          </w:pPr>
        </w:pPrChange>
      </w:pPr>
      <w:r w:rsidR="198BF084">
        <w:rPr/>
        <w:t>How odd, I think; never in all my time flying have I seen fresh flowers in an airport bathroom</w:t>
      </w:r>
      <w:r w:rsidR="198BF084">
        <w:rPr/>
        <w:t>.</w:t>
      </w:r>
      <w:del w:author="Gary Smailes" w:date="2024-01-11T11:15:41.928Z" w:id="1077911093">
        <w:r w:rsidDel="198BF084">
          <w:delText xml:space="preserve">  </w:delText>
        </w:r>
      </w:del>
      <w:ins w:author="Gary Smailes" w:date="2024-01-11T11:15:41.929Z" w:id="996292522">
        <w:r w:rsidR="198BF084">
          <w:t xml:space="preserve"> </w:t>
        </w:r>
      </w:ins>
      <w:r w:rsidR="198BF084">
        <w:rPr/>
        <w:t>Perhaps the</w:t>
      </w:r>
      <w:r w:rsidR="198BF084">
        <w:rPr/>
        <w:t xml:space="preserve"> cleaning staff had a few extras at home, or someone forgot them when they left the bathroom</w:t>
      </w:r>
      <w:r w:rsidR="198BF084">
        <w:rPr/>
        <w:t>.</w:t>
      </w:r>
      <w:del w:author="Gary Smailes" w:date="2024-01-11T11:15:41.929Z" w:id="534332239">
        <w:r w:rsidDel="198BF084">
          <w:delText xml:space="preserve">  </w:delText>
        </w:r>
      </w:del>
      <w:ins w:author="Gary Smailes" w:date="2024-01-11T11:15:41.93Z" w:id="1564434860">
        <w:r w:rsidR="198BF084">
          <w:t xml:space="preserve"> </w:t>
        </w:r>
      </w:ins>
    </w:p>
    <w:p w:rsidR="00425D1E" w:rsidP="00425D1E" w:rsidRDefault="00425D1E" w14:paraId="5102A13F" w14:textId="2E142535">
      <w:pPr>
        <w:spacing w:line="480" w:lineRule="auto"/>
        <w:ind w:firstLine="720"/>
        <w:jc w:val="both"/>
      </w:pPr>
      <w:r w:rsidR="060C4198">
        <w:rPr/>
        <w:t>They are placed meticulously, so it seems odd that someone would have just left them there</w:t>
      </w:r>
      <w:r w:rsidR="060C4198">
        <w:rPr/>
        <w:t>.</w:t>
      </w:r>
      <w:del w:author="Gary Smailes" w:date="2024-01-11T11:15:41.931Z" w:id="1230920400">
        <w:r w:rsidDel="060C4198">
          <w:delText xml:space="preserve">  </w:delText>
        </w:r>
      </w:del>
      <w:ins w:author="Gary Smailes" w:date="2024-01-11T11:15:41.931Z" w:id="1261022841">
        <w:r w:rsidR="060C4198">
          <w:t xml:space="preserve"> </w:t>
        </w:r>
      </w:ins>
      <w:r w:rsidR="060C4198">
        <w:rPr/>
        <w:t>I imagine the possibility that some guy gave them to some girl as she left him to go somewhere and then she forgot them</w:t>
      </w:r>
      <w:r w:rsidR="060C4198">
        <w:rPr/>
        <w:t>.</w:t>
      </w:r>
      <w:del w:author="Gary Smailes" w:date="2024-01-11T11:15:41.932Z" w:id="617994213">
        <w:r w:rsidDel="060C4198">
          <w:delText xml:space="preserve">  </w:delText>
        </w:r>
      </w:del>
      <w:ins w:author="Gary Smailes" w:date="2024-01-11T11:15:41.932Z" w:id="1233105115">
        <w:r w:rsidR="060C4198">
          <w:t xml:space="preserve"> </w:t>
        </w:r>
      </w:ins>
      <w:r w:rsidR="060C4198">
        <w:rPr/>
        <w:t xml:space="preserve">It occurs to me that Chad </w:t>
      </w:r>
      <w:r w:rsidR="060C4198">
        <w:rPr/>
        <w:t>hadn’t</w:t>
      </w:r>
      <w:r w:rsidR="060C4198">
        <w:rPr/>
        <w:t xml:space="preserve"> given me anything, </w:t>
      </w:r>
      <w:r w:rsidR="060C4198">
        <w:rPr/>
        <w:t>maybe false</w:t>
      </w:r>
      <w:r w:rsidR="060C4198">
        <w:rPr/>
        <w:t xml:space="preserve"> promises</w:t>
      </w:r>
      <w:r w:rsidR="060C4198">
        <w:rPr/>
        <w:t>.</w:t>
      </w:r>
      <w:del w:author="Gary Smailes" w:date="2024-01-11T11:15:41.933Z" w:id="1641542377">
        <w:r w:rsidDel="060C4198">
          <w:delText xml:space="preserve">  </w:delText>
        </w:r>
      </w:del>
      <w:ins w:author="Gary Smailes" w:date="2024-01-11T11:15:41.933Z" w:id="2018727563">
        <w:r w:rsidR="060C4198">
          <w:t xml:space="preserve"> </w:t>
        </w:r>
      </w:ins>
      <w:r w:rsidR="060C4198">
        <w:rPr/>
        <w:t xml:space="preserve">But I realize the flowers make my day a little brighter no matter where they came from. </w:t>
      </w:r>
    </w:p>
    <w:p w:rsidR="00425D1E" w:rsidP="00425D1E" w:rsidRDefault="00425D1E" w14:paraId="6CF0D210" w14:textId="5F2B5D35">
      <w:pPr>
        <w:spacing w:line="480" w:lineRule="auto"/>
        <w:ind w:firstLine="720"/>
        <w:jc w:val="both"/>
      </w:pPr>
      <w:r w:rsidR="060C4198">
        <w:rPr/>
        <w:t>As I fly to Dallas, I watch the clouds and imagine I am bouncing over them to my destination</w:t>
      </w:r>
      <w:r w:rsidR="060C4198">
        <w:rPr/>
        <w:t>.</w:t>
      </w:r>
      <w:del w:author="Gary Smailes" w:date="2024-01-11T11:15:41.934Z" w:id="1277304472">
        <w:r w:rsidDel="060C4198">
          <w:delText xml:space="preserve">  </w:delText>
        </w:r>
      </w:del>
      <w:ins w:author="Gary Smailes" w:date="2024-01-11T11:15:41.934Z" w:id="2018824104">
        <w:r w:rsidR="060C4198">
          <w:t xml:space="preserve"> </w:t>
        </w:r>
      </w:ins>
      <w:r w:rsidR="060C4198">
        <w:rPr/>
        <w:t xml:space="preserve">It </w:t>
      </w:r>
      <w:r w:rsidR="060C4198">
        <w:rPr/>
        <w:t>isn’t</w:t>
      </w:r>
      <w:r w:rsidR="060C4198">
        <w:rPr/>
        <w:t xml:space="preserve"> unusual for the clouds to billow and look as though they are messy pillows with unclean edges, but </w:t>
      </w:r>
      <w:r w:rsidR="060C4198">
        <w:rPr/>
        <w:t>comfy</w:t>
      </w:r>
      <w:r w:rsidR="060C4198">
        <w:rPr/>
        <w:t xml:space="preserve"> and soft just the same</w:t>
      </w:r>
      <w:r w:rsidR="060C4198">
        <w:rPr/>
        <w:t>.</w:t>
      </w:r>
      <w:del w:author="Gary Smailes" w:date="2024-01-11T11:15:41.935Z" w:id="2021811304">
        <w:r w:rsidDel="060C4198">
          <w:delText xml:space="preserve">  </w:delText>
        </w:r>
      </w:del>
      <w:ins w:author="Gary Smailes" w:date="2024-01-11T11:15:41.935Z" w:id="692711791">
        <w:r w:rsidR="060C4198">
          <w:t xml:space="preserve"> </w:t>
        </w:r>
      </w:ins>
      <w:r w:rsidR="060C4198">
        <w:rPr/>
        <w:t xml:space="preserve">I know </w:t>
      </w:r>
      <w:r w:rsidR="060C4198">
        <w:rPr/>
        <w:t>I’d</w:t>
      </w:r>
      <w:r w:rsidR="060C4198">
        <w:rPr/>
        <w:t xml:space="preserve"> fall right through them despite what they appear like</w:t>
      </w:r>
      <w:r w:rsidR="060C4198">
        <w:rPr/>
        <w:t>.</w:t>
      </w:r>
      <w:del w:author="Gary Smailes" w:date="2024-01-11T11:15:41.936Z" w:id="856542772">
        <w:r w:rsidDel="060C4198">
          <w:delText xml:space="preserve">  </w:delText>
        </w:r>
      </w:del>
      <w:ins w:author="Gary Smailes" w:date="2024-01-11T11:15:41.936Z" w:id="228240017">
        <w:r w:rsidR="060C4198">
          <w:t xml:space="preserve"> </w:t>
        </w:r>
      </w:ins>
      <w:r w:rsidR="060C4198">
        <w:rPr/>
        <w:t>The white is striking</w:t>
      </w:r>
      <w:r w:rsidR="060C4198">
        <w:rPr/>
        <w:t>.</w:t>
      </w:r>
      <w:del w:author="Gary Smailes" w:date="2024-01-11T11:15:41.936Z" w:id="79531238">
        <w:r w:rsidDel="060C4198">
          <w:delText xml:space="preserve">  </w:delText>
        </w:r>
      </w:del>
      <w:ins w:author="Gary Smailes" w:date="2024-01-11T11:15:41.937Z" w:id="475169509">
        <w:r w:rsidR="060C4198">
          <w:t xml:space="preserve"> </w:t>
        </w:r>
      </w:ins>
    </w:p>
    <w:p w:rsidR="00425D1E" w:rsidP="00425D1E" w:rsidRDefault="00425D1E" w14:paraId="6DB7AA65" w14:textId="2B40CDAC">
      <w:pPr>
        <w:spacing w:line="480" w:lineRule="auto"/>
        <w:ind w:firstLine="720"/>
        <w:jc w:val="both"/>
      </w:pPr>
      <w:r w:rsidR="060C4198">
        <w:rPr/>
        <w:t>I squint and shield my eyes with my hand</w:t>
      </w:r>
      <w:r w:rsidR="060C4198">
        <w:rPr/>
        <w:t>.</w:t>
      </w:r>
      <w:del w:author="Gary Smailes" w:date="2024-01-11T11:15:41.938Z" w:id="947427953">
        <w:r w:rsidDel="060C4198">
          <w:delText xml:space="preserve">  </w:delText>
        </w:r>
      </w:del>
      <w:ins w:author="Gary Smailes" w:date="2024-01-11T11:15:41.938Z" w:id="1934193588">
        <w:r w:rsidR="060C4198">
          <w:t xml:space="preserve"> </w:t>
        </w:r>
      </w:ins>
      <w:r w:rsidR="060C4198">
        <w:rPr/>
        <w:t xml:space="preserve">I also imagine sometimes when there is turbulence that the plane is on the ground, and </w:t>
      </w:r>
      <w:r w:rsidR="060C4198">
        <w:rPr/>
        <w:t>it’s</w:t>
      </w:r>
      <w:r w:rsidR="060C4198">
        <w:rPr/>
        <w:t xml:space="preserve"> just bumps in the road</w:t>
      </w:r>
      <w:r w:rsidR="060C4198">
        <w:rPr/>
        <w:t>.</w:t>
      </w:r>
      <w:del w:author="Gary Smailes" w:date="2024-01-11T11:15:41.939Z" w:id="440236653">
        <w:r w:rsidDel="060C4198">
          <w:delText xml:space="preserve">  </w:delText>
        </w:r>
      </w:del>
      <w:ins w:author="Gary Smailes" w:date="2024-01-11T11:15:41.939Z" w:id="1537183958">
        <w:r w:rsidR="060C4198">
          <w:t xml:space="preserve"> </w:t>
        </w:r>
      </w:ins>
      <w:r w:rsidR="060C4198">
        <w:rPr/>
        <w:t>It eases my anxiety</w:t>
      </w:r>
      <w:r w:rsidR="060C4198">
        <w:rPr/>
        <w:t>.</w:t>
      </w:r>
      <w:del w:author="Gary Smailes" w:date="2024-01-11T11:15:41.94Z" w:id="1684419636">
        <w:r w:rsidDel="060C4198">
          <w:delText xml:space="preserve">  </w:delText>
        </w:r>
      </w:del>
      <w:ins w:author="Gary Smailes" w:date="2024-01-11T11:15:41.94Z" w:id="1341156069">
        <w:r w:rsidR="060C4198">
          <w:t xml:space="preserve"> </w:t>
        </w:r>
      </w:ins>
      <w:r w:rsidR="060C4198">
        <w:rPr/>
        <w:t>I close the shade on the window</w:t>
      </w:r>
      <w:r w:rsidR="060C4198">
        <w:rPr/>
        <w:t>.</w:t>
      </w:r>
      <w:del w:author="Gary Smailes" w:date="2024-01-11T11:15:41.94Z" w:id="2058763489">
        <w:r w:rsidDel="060C4198">
          <w:delText xml:space="preserve">  </w:delText>
        </w:r>
      </w:del>
      <w:ins w:author="Gary Smailes" w:date="2024-01-11T11:15:41.941Z" w:id="1133519473">
        <w:r w:rsidR="060C4198">
          <w:t xml:space="preserve"> </w:t>
        </w:r>
      </w:ins>
      <w:r w:rsidR="060C4198">
        <w:rPr/>
        <w:t xml:space="preserve">I start to think about my career and my life as though </w:t>
      </w:r>
      <w:r w:rsidR="060C4198">
        <w:rPr/>
        <w:t>I’m</w:t>
      </w:r>
      <w:r w:rsidR="060C4198">
        <w:rPr/>
        <w:t xml:space="preserve"> not really living it – as though it is some other girl who had the great fortune of finishing her degree and has a good job</w:t>
      </w:r>
      <w:r w:rsidR="060C4198">
        <w:rPr/>
        <w:t>.</w:t>
      </w:r>
      <w:del w:author="Gary Smailes" w:date="2024-01-11T11:15:41.941Z" w:id="1855088537">
        <w:r w:rsidDel="060C4198">
          <w:delText xml:space="preserve">  </w:delText>
        </w:r>
      </w:del>
      <w:ins w:author="Gary Smailes" w:date="2024-01-11T11:15:41.942Z" w:id="1612057191">
        <w:r w:rsidR="060C4198">
          <w:t xml:space="preserve"> </w:t>
        </w:r>
      </w:ins>
    </w:p>
    <w:p w:rsidR="00425D1E" w:rsidP="198BF084" w:rsidRDefault="00425D1E" w14:paraId="1C9D582F" w14:textId="3F23B5F5">
      <w:pPr>
        <w:spacing w:line="480" w:lineRule="auto"/>
        <w:ind w:firstLine="720"/>
        <w:jc w:val="both"/>
        <w:rPr>
          <w:ins w:author="Gary Smailes" w:date="2024-01-12T13:04:40.812Z" w:id="1989041179"/>
          <w:i w:val="0"/>
          <w:iCs w:val="0"/>
        </w:rPr>
      </w:pPr>
      <w:r w:rsidR="198BF084">
        <w:rPr/>
        <w:t>I write</w:t>
      </w:r>
      <w:ins w:author="Gary Smailes" w:date="2024-01-12T13:04:40.149Z" w:id="574144010">
        <w:r w:rsidR="198BF084">
          <w:t>...</w:t>
        </w:r>
      </w:ins>
      <w:del w:author="Gary Smailes" w:date="2024-01-12T13:04:38.948Z" w:id="1170033513">
        <w:r w:rsidDel="198BF084">
          <w:delText>,</w:delText>
        </w:r>
      </w:del>
      <w:r w:rsidR="198BF084">
        <w:rPr/>
        <w:t xml:space="preserve"> </w:t>
      </w:r>
    </w:p>
    <w:p w:rsidR="00425D1E" w:rsidP="198BF084" w:rsidRDefault="00425D1E" w14:paraId="3A10C4D3" w14:textId="300DA3E9">
      <w:pPr>
        <w:spacing w:line="480" w:lineRule="auto"/>
        <w:ind w:firstLine="720"/>
        <w:jc w:val="both"/>
        <w:rPr>
          <w:i w:val="0"/>
          <w:iCs w:val="0"/>
        </w:rPr>
      </w:pPr>
      <w:ins w:author="Gary Smailes" w:date="2024-01-12T13:04:35.87Z" w:id="1981018859">
        <w:r w:rsidR="198BF084">
          <w:t>‘</w:t>
        </w:r>
      </w:ins>
      <w:del w:author="Gary Smailes" w:date="2024-01-12T13:04:35.417Z" w:id="1749026713">
        <w:r w:rsidRPr="198BF084" w:rsidDel="198BF084">
          <w:rPr>
            <w:i w:val="0"/>
            <w:iCs w:val="0"/>
            <w:rPrChange w:author="Gary Smailes" w:date="2024-01-12T13:03:22.989Z" w:id="191969701"/>
          </w:rPr>
          <w:delText>“</w:delText>
        </w:r>
      </w:del>
      <w:r w:rsidRPr="198BF084" w:rsidR="198BF084">
        <w:rPr>
          <w:i w:val="0"/>
          <w:iCs w:val="0"/>
          <w:rPrChange w:author="Gary Smailes" w:date="2024-01-12T13:03:24.205Z" w:id="1469799299">
            <w:rPr>
              <w:i w:val="1"/>
              <w:iCs w:val="1"/>
            </w:rPr>
          </w:rPrChange>
        </w:rPr>
        <w:t xml:space="preserve">The last time I felt </w:t>
      </w:r>
      <w:r w:rsidRPr="198BF084" w:rsidR="198BF084">
        <w:rPr>
          <w:i w:val="0"/>
          <w:iCs w:val="0"/>
          <w:rPrChange w:author="Gary Smailes" w:date="2024-01-12T13:03:24.206Z" w:id="599272837">
            <w:rPr>
              <w:i w:val="1"/>
              <w:iCs w:val="1"/>
            </w:rPr>
          </w:rPrChange>
        </w:rPr>
        <w:t>good and normal</w:t>
      </w:r>
      <w:r w:rsidRPr="198BF084" w:rsidR="198BF084">
        <w:rPr>
          <w:i w:val="0"/>
          <w:iCs w:val="0"/>
          <w:rPrChange w:author="Gary Smailes" w:date="2024-01-12T13:03:24.206Z" w:id="276019771">
            <w:rPr>
              <w:i w:val="1"/>
              <w:iCs w:val="1"/>
            </w:rPr>
          </w:rPrChange>
        </w:rPr>
        <w:t xml:space="preserve"> and happy was when I was with Chase.</w:t>
      </w:r>
      <w:del w:author="Gary Smailes" w:date="2024-01-11T11:15:41.943Z" w:id="1690001960">
        <w:r w:rsidRPr="198BF084" w:rsidDel="198BF084">
          <w:rPr>
            <w:i w:val="0"/>
            <w:iCs w:val="0"/>
            <w:rPrChange w:author="Gary Smailes" w:date="2024-01-12T13:03:24.207Z" w:id="453125174">
              <w:rPr>
                <w:i w:val="1"/>
                <w:iCs w:val="1"/>
              </w:rPr>
            </w:rPrChange>
          </w:rPr>
          <w:delText xml:space="preserve">  </w:delText>
        </w:r>
      </w:del>
      <w:ins w:author="Gary Smailes" w:date="2024-01-11T11:15:41.944Z" w:id="1298438885">
        <w:r w:rsidRPr="198BF084" w:rsidR="198BF084">
          <w:rPr>
            <w:i w:val="0"/>
            <w:iCs w:val="0"/>
            <w:rPrChange w:author="Gary Smailes" w:date="2024-01-12T13:03:24.208Z" w:id="1364043504">
              <w:rPr>
                <w:i w:val="1"/>
                <w:iCs w:val="1"/>
              </w:rPr>
            </w:rPrChange>
          </w:rPr>
          <w:t xml:space="preserve"> </w:t>
        </w:r>
      </w:ins>
      <w:r w:rsidRPr="198BF084" w:rsidR="198BF084">
        <w:rPr>
          <w:i w:val="0"/>
          <w:iCs w:val="0"/>
          <w:rPrChange w:author="Gary Smailes" w:date="2024-01-12T13:03:24.209Z" w:id="1303519938">
            <w:rPr>
              <w:i w:val="1"/>
              <w:iCs w:val="1"/>
            </w:rPr>
          </w:rPrChange>
        </w:rPr>
        <w:t>I had little stability in my life and too much freedom as a teenager.</w:t>
      </w:r>
      <w:del w:author="Gary Smailes" w:date="2024-01-11T11:15:41.944Z" w:id="1296553363">
        <w:r w:rsidRPr="198BF084" w:rsidDel="198BF084">
          <w:rPr>
            <w:i w:val="0"/>
            <w:iCs w:val="0"/>
            <w:rPrChange w:author="Gary Smailes" w:date="2024-01-12T13:03:24.21Z" w:id="1034240231">
              <w:rPr>
                <w:i w:val="1"/>
                <w:iCs w:val="1"/>
              </w:rPr>
            </w:rPrChange>
          </w:rPr>
          <w:delText xml:space="preserve">  </w:delText>
        </w:r>
      </w:del>
      <w:ins w:author="Gary Smailes" w:date="2024-01-11T11:15:41.944Z" w:id="1093336139">
        <w:r w:rsidRPr="198BF084" w:rsidR="198BF084">
          <w:rPr>
            <w:i w:val="0"/>
            <w:iCs w:val="0"/>
            <w:rPrChange w:author="Gary Smailes" w:date="2024-01-12T13:03:24.21Z" w:id="973337036">
              <w:rPr>
                <w:i w:val="1"/>
                <w:iCs w:val="1"/>
              </w:rPr>
            </w:rPrChange>
          </w:rPr>
          <w:t xml:space="preserve"> </w:t>
        </w:r>
      </w:ins>
      <w:r w:rsidRPr="198BF084" w:rsidR="198BF084">
        <w:rPr>
          <w:i w:val="0"/>
          <w:iCs w:val="0"/>
          <w:rPrChange w:author="Gary Smailes" w:date="2024-01-12T13:03:24.211Z" w:id="1512887776">
            <w:rPr>
              <w:i w:val="1"/>
              <w:iCs w:val="1"/>
            </w:rPr>
          </w:rPrChange>
        </w:rPr>
        <w:t>He gave me stability and loved me for me.</w:t>
      </w:r>
      <w:del w:author="Gary Smailes" w:date="2024-01-11T11:15:41.945Z" w:id="1560868453">
        <w:r w:rsidRPr="198BF084" w:rsidDel="198BF084">
          <w:rPr>
            <w:i w:val="0"/>
            <w:iCs w:val="0"/>
            <w:rPrChange w:author="Gary Smailes" w:date="2024-01-12T13:03:24.212Z" w:id="1721672641">
              <w:rPr>
                <w:i w:val="1"/>
                <w:iCs w:val="1"/>
              </w:rPr>
            </w:rPrChange>
          </w:rPr>
          <w:delText xml:space="preserve">  </w:delText>
        </w:r>
      </w:del>
      <w:ins w:author="Gary Smailes" w:date="2024-01-11T11:15:41.945Z" w:id="968068470">
        <w:r w:rsidRPr="198BF084" w:rsidR="198BF084">
          <w:rPr>
            <w:i w:val="0"/>
            <w:iCs w:val="0"/>
            <w:rPrChange w:author="Gary Smailes" w:date="2024-01-12T13:03:24.213Z" w:id="1445087796">
              <w:rPr>
                <w:i w:val="1"/>
                <w:iCs w:val="1"/>
              </w:rPr>
            </w:rPrChange>
          </w:rPr>
          <w:t xml:space="preserve"> </w:t>
        </w:r>
      </w:ins>
      <w:r w:rsidRPr="198BF084" w:rsidR="198BF084">
        <w:rPr>
          <w:i w:val="0"/>
          <w:iCs w:val="0"/>
          <w:rPrChange w:author="Gary Smailes" w:date="2024-01-12T13:03:24.214Z" w:id="429019203">
            <w:rPr>
              <w:i w:val="1"/>
              <w:iCs w:val="1"/>
            </w:rPr>
          </w:rPrChange>
        </w:rPr>
        <w:t>His family was big and fun and stable and welcomed me with open arms.</w:t>
      </w:r>
      <w:del w:author="Gary Smailes" w:date="2024-01-11T11:15:41.945Z" w:id="231845684">
        <w:r w:rsidRPr="198BF084" w:rsidDel="198BF084">
          <w:rPr>
            <w:i w:val="0"/>
            <w:iCs w:val="0"/>
            <w:rPrChange w:author="Gary Smailes" w:date="2024-01-12T13:03:24.214Z" w:id="627650450">
              <w:rPr>
                <w:i w:val="1"/>
                <w:iCs w:val="1"/>
              </w:rPr>
            </w:rPrChange>
          </w:rPr>
          <w:delText xml:space="preserve">  </w:delText>
        </w:r>
      </w:del>
      <w:ins w:author="Gary Smailes" w:date="2024-01-11T11:15:41.946Z" w:id="1653480487">
        <w:r w:rsidRPr="198BF084" w:rsidR="198BF084">
          <w:rPr>
            <w:i w:val="0"/>
            <w:iCs w:val="0"/>
            <w:rPrChange w:author="Gary Smailes" w:date="2024-01-12T13:03:24.215Z" w:id="1310702438">
              <w:rPr>
                <w:i w:val="1"/>
                <w:iCs w:val="1"/>
              </w:rPr>
            </w:rPrChange>
          </w:rPr>
          <w:t xml:space="preserve"> </w:t>
        </w:r>
      </w:ins>
      <w:r w:rsidRPr="198BF084" w:rsidR="198BF084">
        <w:rPr>
          <w:i w:val="0"/>
          <w:iCs w:val="0"/>
          <w:rPrChange w:author="Gary Smailes" w:date="2024-01-12T13:03:24.216Z" w:id="1343879353">
            <w:rPr>
              <w:i w:val="1"/>
              <w:iCs w:val="1"/>
            </w:rPr>
          </w:rPrChange>
        </w:rPr>
        <w:t>After I lost that, I lost my baseline, my grounding.</w:t>
      </w:r>
      <w:del w:author="Gary Smailes" w:date="2024-01-11T11:15:41.946Z" w:id="1701910533">
        <w:r w:rsidRPr="198BF084" w:rsidDel="198BF084">
          <w:rPr>
            <w:i w:val="0"/>
            <w:iCs w:val="0"/>
            <w:rPrChange w:author="Gary Smailes" w:date="2024-01-12T13:03:24.217Z" w:id="1833869991">
              <w:rPr>
                <w:i w:val="1"/>
                <w:iCs w:val="1"/>
              </w:rPr>
            </w:rPrChange>
          </w:rPr>
          <w:delText xml:space="preserve">  </w:delText>
        </w:r>
      </w:del>
      <w:ins w:author="Gary Smailes" w:date="2024-01-11T11:15:41.947Z" w:id="421438549">
        <w:r w:rsidRPr="198BF084" w:rsidR="198BF084">
          <w:rPr>
            <w:i w:val="0"/>
            <w:iCs w:val="0"/>
            <w:rPrChange w:author="Gary Smailes" w:date="2024-01-12T13:03:24.218Z" w:id="87650585">
              <w:rPr>
                <w:i w:val="1"/>
                <w:iCs w:val="1"/>
              </w:rPr>
            </w:rPrChange>
          </w:rPr>
          <w:t xml:space="preserve"> </w:t>
        </w:r>
      </w:ins>
      <w:r w:rsidRPr="198BF084" w:rsidR="198BF084">
        <w:rPr>
          <w:i w:val="0"/>
          <w:iCs w:val="0"/>
        </w:rPr>
        <w:t>I hope to someday have that again.</w:t>
      </w:r>
      <w:ins w:author="Gary Smailes" w:date="2024-01-12T13:04:50.414Z" w:id="1491875105">
        <w:r w:rsidRPr="198BF084" w:rsidR="198BF084">
          <w:rPr>
            <w:i w:val="0"/>
            <w:iCs w:val="0"/>
          </w:rPr>
          <w:t>’</w:t>
        </w:r>
      </w:ins>
      <w:del w:author="Gary Smailes" w:date="2024-01-12T13:04:49.836Z" w:id="1670682277">
        <w:r w:rsidRPr="198BF084" w:rsidDel="198BF084">
          <w:rPr>
            <w:i w:val="0"/>
            <w:iCs w:val="0"/>
          </w:rPr>
          <w:delText>”</w:delText>
        </w:r>
      </w:del>
      <w:del w:author="Gary Smailes" w:date="2024-01-11T11:15:41.947Z" w:id="836639100">
        <w:r w:rsidRPr="198BF084" w:rsidDel="198BF084">
          <w:rPr>
            <w:i w:val="0"/>
            <w:iCs w:val="0"/>
          </w:rPr>
          <w:delText xml:space="preserve">  </w:delText>
        </w:r>
      </w:del>
      <w:ins w:author="Gary Smailes" w:date="2024-01-11T11:15:41.948Z" w:id="629361429">
        <w:r w:rsidRPr="198BF084" w:rsidR="198BF084">
          <w:rPr>
            <w:i w:val="0"/>
            <w:iCs w:val="0"/>
          </w:rPr>
          <w:t xml:space="preserve"> </w:t>
        </w:r>
      </w:ins>
    </w:p>
    <w:p w:rsidR="00425D1E" w:rsidP="00425D1E" w:rsidRDefault="00425D1E" w14:paraId="305BAE4A" w14:textId="2FCD6DF0">
      <w:pPr>
        <w:spacing w:line="480" w:lineRule="auto"/>
        <w:ind w:firstLine="720"/>
        <w:jc w:val="both"/>
      </w:pPr>
      <w:r w:rsidR="060C4198">
        <w:rPr/>
        <w:t>I write about what I think Guatemala will be like</w:t>
      </w:r>
      <w:r w:rsidR="060C4198">
        <w:rPr/>
        <w:t>.</w:t>
      </w:r>
      <w:del w:author="Gary Smailes" w:date="2024-01-11T11:15:41.948Z" w:id="597075094">
        <w:r w:rsidDel="060C4198">
          <w:delText xml:space="preserve">  </w:delText>
        </w:r>
      </w:del>
      <w:ins w:author="Gary Smailes" w:date="2024-01-11T11:15:41.949Z" w:id="188766861">
        <w:r w:rsidR="060C4198">
          <w:t xml:space="preserve"> </w:t>
        </w:r>
      </w:ins>
      <w:r w:rsidR="060C4198">
        <w:rPr/>
        <w:t>I know they speak Spanish, but mine is not good despite having taken years of it in high school and college</w:t>
      </w:r>
      <w:r w:rsidR="060C4198">
        <w:rPr/>
        <w:t>.</w:t>
      </w:r>
      <w:del w:author="Gary Smailes" w:date="2024-01-11T11:15:41.949Z" w:id="479362102">
        <w:r w:rsidDel="060C4198">
          <w:delText xml:space="preserve">  </w:delText>
        </w:r>
      </w:del>
      <w:ins w:author="Gary Smailes" w:date="2024-01-11T11:15:41.95Z" w:id="747429780">
        <w:r w:rsidR="060C4198">
          <w:t xml:space="preserve"> </w:t>
        </w:r>
      </w:ins>
      <w:r w:rsidR="060C4198">
        <w:rPr/>
        <w:t>I’ll</w:t>
      </w:r>
      <w:r w:rsidR="060C4198">
        <w:rPr/>
        <w:t xml:space="preserve"> have to rely on my sister and her friends</w:t>
      </w:r>
      <w:r w:rsidR="060C4198">
        <w:rPr/>
        <w:t>.</w:t>
      </w:r>
      <w:del w:author="Gary Smailes" w:date="2024-01-11T11:15:41.95Z" w:id="159356949">
        <w:r w:rsidDel="060C4198">
          <w:delText xml:space="preserve">  </w:delText>
        </w:r>
      </w:del>
      <w:ins w:author="Gary Smailes" w:date="2024-01-11T11:15:41.95Z" w:id="1140810694">
        <w:r w:rsidR="060C4198">
          <w:t xml:space="preserve"> </w:t>
        </w:r>
      </w:ins>
    </w:p>
    <w:p w:rsidR="00425D1E" w:rsidP="198BF084" w:rsidRDefault="00425D1E" w14:paraId="15F04539" w14:textId="7A804A2D">
      <w:pPr>
        <w:pStyle w:val="Normal"/>
        <w:suppressLineNumbers w:val="0"/>
        <w:bidi w:val="0"/>
        <w:spacing w:before="0" w:beforeAutospacing="off" w:after="0" w:afterAutospacing="off" w:line="480" w:lineRule="auto"/>
        <w:ind w:left="0" w:right="0" w:firstLine="720"/>
        <w:jc w:val="both"/>
        <w:rPr>
          <w:ins w:author="Gary Smailes" w:date="2024-01-12T13:05:11.462Z" w:id="2142402594"/>
        </w:rPr>
        <w:pPrChange w:author="Gary Smailes" w:date="2024-01-12T13:05:05.044Z">
          <w:pPr>
            <w:pStyle w:val="Normal"/>
            <w:spacing w:line="480" w:lineRule="auto"/>
            <w:ind w:firstLine="720"/>
            <w:jc w:val="both"/>
          </w:pPr>
        </w:pPrChange>
      </w:pPr>
      <w:r w:rsidR="198BF084">
        <w:rPr/>
        <w:t>I feel better.</w:t>
      </w:r>
      <w:del w:author="Gary Smailes" w:date="2024-01-11T11:15:41.958Z" w:id="52674919">
        <w:r w:rsidDel="198BF084">
          <w:delText xml:space="preserve">  </w:delText>
        </w:r>
      </w:del>
      <w:ins w:author="Gary Smailes" w:date="2024-01-11T11:15:41.959Z" w:id="86116837">
        <w:r w:rsidR="198BF084">
          <w:t xml:space="preserve"> </w:t>
        </w:r>
      </w:ins>
      <w:r w:rsidR="198BF084">
        <w:rPr/>
        <w:t>As I write and contemplate taking a nap, the pilot announces</w:t>
      </w:r>
      <w:ins w:author="Gary Smailes" w:date="2024-01-12T13:03:57.712Z" w:id="1681804369">
        <w:r w:rsidR="198BF084">
          <w:t>,</w:t>
        </w:r>
      </w:ins>
      <w:r w:rsidR="198BF084">
        <w:rPr/>
        <w:t xml:space="preserve"> </w:t>
      </w:r>
      <w:ins w:author="Gary Smailes" w:date="2024-01-12T13:04:54.925Z" w:id="1038183015">
        <w:r w:rsidRPr="198BF084" w:rsidR="198BF084">
          <w:rPr>
            <w:i w:val="0"/>
            <w:iCs w:val="0"/>
            <w:rPrChange w:author="Gary Smailes" w:date="2024-01-12T13:05:01.456Z" w:id="764446838"/>
          </w:rPr>
          <w:t>“</w:t>
        </w:r>
      </w:ins>
      <w:r w:rsidRPr="198BF084" w:rsidR="198BF084">
        <w:rPr>
          <w:i w:val="0"/>
          <w:iCs w:val="0"/>
          <w:rPrChange w:author="Gary Smailes" w:date="2024-01-12T13:05:02.396Z" w:id="2010007974">
            <w:rPr>
              <w:i w:val="1"/>
              <w:iCs w:val="1"/>
            </w:rPr>
          </w:rPrChange>
        </w:rPr>
        <w:t>We’ll</w:t>
      </w:r>
      <w:r w:rsidRPr="198BF084" w:rsidR="198BF084">
        <w:rPr>
          <w:i w:val="0"/>
          <w:iCs w:val="0"/>
          <w:rPrChange w:author="Gary Smailes" w:date="2024-01-12T13:05:02.397Z" w:id="1554712463">
            <w:rPr>
              <w:i w:val="1"/>
              <w:iCs w:val="1"/>
            </w:rPr>
          </w:rPrChange>
        </w:rPr>
        <w:t xml:space="preserve"> be starting our descent soon.</w:t>
      </w:r>
      <w:del w:author="Gary Smailes" w:date="2024-01-11T11:15:41.96Z" w:id="251877751">
        <w:r w:rsidRPr="198BF084" w:rsidDel="198BF084">
          <w:rPr>
            <w:i w:val="0"/>
            <w:iCs w:val="0"/>
            <w:rPrChange w:author="Gary Smailes" w:date="2024-01-12T13:05:02.398Z" w:id="1845176786">
              <w:rPr>
                <w:i w:val="1"/>
                <w:iCs w:val="1"/>
              </w:rPr>
            </w:rPrChange>
          </w:rPr>
          <w:delText xml:space="preserve">  </w:delText>
        </w:r>
      </w:del>
      <w:ins w:author="Gary Smailes" w:date="2024-01-11T11:15:41.96Z" w:id="2125877894">
        <w:r w:rsidRPr="198BF084" w:rsidR="198BF084">
          <w:rPr>
            <w:i w:val="0"/>
            <w:iCs w:val="0"/>
            <w:rPrChange w:author="Gary Smailes" w:date="2024-01-12T13:05:02.399Z" w:id="2030594859">
              <w:rPr>
                <w:i w:val="1"/>
                <w:iCs w:val="1"/>
              </w:rPr>
            </w:rPrChange>
          </w:rPr>
          <w:t xml:space="preserve"> </w:t>
        </w:r>
      </w:ins>
      <w:r w:rsidRPr="198BF084" w:rsidR="198BF084">
        <w:rPr>
          <w:i w:val="0"/>
          <w:iCs w:val="0"/>
          <w:rPrChange w:author="Gary Smailes" w:date="2024-01-12T13:05:02.4Z" w:id="1251828358">
            <w:rPr>
              <w:i w:val="1"/>
              <w:iCs w:val="1"/>
            </w:rPr>
          </w:rPrChange>
        </w:rPr>
        <w:t xml:space="preserve">We will be landing in Dallas in </w:t>
      </w:r>
      <w:del w:author="Gary Smailes" w:date="2024-01-12T13:05:04.997Z" w:id="1040701205">
        <w:r w:rsidRPr="198BF084" w:rsidDel="198BF084">
          <w:rPr>
            <w:i w:val="0"/>
            <w:iCs w:val="0"/>
            <w:rPrChange w:author="Gary Smailes" w:date="2024-01-12T13:05:02.4Z" w:id="570760676">
              <w:rPr>
                <w:i w:val="1"/>
                <w:iCs w:val="1"/>
              </w:rPr>
            </w:rPrChange>
          </w:rPr>
          <w:delText xml:space="preserve">45 </w:delText>
        </w:r>
      </w:del>
      <w:ins w:author="Gary Smailes" w:date="2024-01-12T13:05:07.325Z" w:id="221950133">
        <w:r w:rsidR="198BF084">
          <w:t xml:space="preserve">forty-five </w:t>
        </w:r>
      </w:ins>
      <w:r w:rsidRPr="198BF084" w:rsidR="198BF084">
        <w:rPr>
          <w:i w:val="0"/>
          <w:iCs w:val="0"/>
          <w:rPrChange w:author="Gary Smailes" w:date="2024-01-12T13:05:02.4Z" w:id="1993683750">
            <w:rPr>
              <w:i w:val="1"/>
              <w:iCs w:val="1"/>
            </w:rPr>
          </w:rPrChange>
        </w:rPr>
        <w:t>minutes.</w:t>
      </w:r>
      <w:ins w:author="Gary Smailes" w:date="2024-01-12T13:04:57.609Z" w:id="309267252">
        <w:r w:rsidRPr="198BF084" w:rsidR="198BF084">
          <w:rPr>
            <w:i w:val="0"/>
            <w:iCs w:val="0"/>
            <w:rPrChange w:author="Gary Smailes" w:date="2024-01-12T13:05:02.401Z" w:id="1535916005">
              <w:rPr>
                <w:i w:val="1"/>
                <w:iCs w:val="1"/>
              </w:rPr>
            </w:rPrChange>
          </w:rPr>
          <w:t>”</w:t>
        </w:r>
      </w:ins>
      <w:del w:author="Gary Smailes" w:date="2024-01-11T11:15:41.96Z" w:id="323733533">
        <w:r w:rsidDel="198BF084">
          <w:delText xml:space="preserve">  </w:delText>
        </w:r>
      </w:del>
      <w:ins w:author="Gary Smailes" w:date="2024-01-11T11:15:41.961Z" w:id="1424836617">
        <w:r w:rsidR="198BF084">
          <w:t xml:space="preserve"> </w:t>
        </w:r>
      </w:ins>
    </w:p>
    <w:p w:rsidR="00425D1E" w:rsidP="198BF084" w:rsidRDefault="00425D1E" w14:paraId="483A2C57" w14:textId="13D021A2">
      <w:pPr>
        <w:pStyle w:val="Normal"/>
        <w:suppressLineNumbers w:val="0"/>
        <w:bidi w:val="0"/>
        <w:spacing w:before="0" w:beforeAutospacing="off" w:after="0" w:afterAutospacing="off" w:line="480" w:lineRule="auto"/>
        <w:ind w:left="0" w:right="0" w:firstLine="720"/>
        <w:jc w:val="both"/>
      </w:pPr>
      <w:r w:rsidR="198BF084">
        <w:rPr/>
        <w:t>As the intercom switches off, I wave to a flight attendant</w:t>
      </w:r>
      <w:ins w:author="Gary Smailes" w:date="2024-01-12T13:05:17.236Z" w:id="59095908">
        <w:r w:rsidR="198BF084">
          <w:t>.</w:t>
        </w:r>
      </w:ins>
      <w:del w:author="Gary Smailes" w:date="2024-01-12T13:05:16.2Z" w:id="2142215081">
        <w:r w:rsidDel="198BF084">
          <w:delText xml:space="preserve"> and ask,</w:delText>
        </w:r>
      </w:del>
      <w:r w:rsidR="198BF084">
        <w:rPr/>
        <w:t xml:space="preserve"> “Can I get a drink please?”</w:t>
      </w:r>
    </w:p>
    <w:p w:rsidR="00425D1E" w:rsidP="00425D1E" w:rsidRDefault="00425D1E" w14:paraId="7AC3EF2D" w14:textId="358E3A6F">
      <w:pPr>
        <w:spacing w:line="480" w:lineRule="auto"/>
        <w:ind w:firstLine="720"/>
        <w:jc w:val="both"/>
      </w:pPr>
      <w:r w:rsidR="060C4198">
        <w:rPr/>
        <w:t>As I get off the plane in Dallas, I feel confused, lost, and exposed</w:t>
      </w:r>
      <w:r w:rsidR="060C4198">
        <w:rPr/>
        <w:t>.</w:t>
      </w:r>
      <w:del w:author="Gary Smailes" w:date="2024-01-11T11:15:41.962Z" w:id="1724086852">
        <w:r w:rsidDel="060C4198">
          <w:delText xml:space="preserve">  </w:delText>
        </w:r>
      </w:del>
      <w:ins w:author="Gary Smailes" w:date="2024-01-11T11:15:41.963Z" w:id="183924454">
        <w:r w:rsidR="060C4198">
          <w:t xml:space="preserve"> </w:t>
        </w:r>
      </w:ins>
      <w:r w:rsidR="060C4198">
        <w:rPr/>
        <w:t xml:space="preserve">I read my ticket several times to </w:t>
      </w:r>
      <w:r w:rsidR="060C4198">
        <w:rPr/>
        <w:t>identify</w:t>
      </w:r>
      <w:r w:rsidR="060C4198">
        <w:rPr/>
        <w:t xml:space="preserve"> my connecting flight and make my way</w:t>
      </w:r>
      <w:r w:rsidR="060C4198">
        <w:rPr/>
        <w:t>.</w:t>
      </w:r>
      <w:del w:author="Gary Smailes" w:date="2024-01-11T11:15:41.963Z" w:id="1321825273">
        <w:r w:rsidDel="060C4198">
          <w:delText xml:space="preserve">  </w:delText>
        </w:r>
      </w:del>
      <w:ins w:author="Gary Smailes" w:date="2024-01-11T11:15:41.964Z" w:id="2056868888">
        <w:r w:rsidR="060C4198">
          <w:t xml:space="preserve"> </w:t>
        </w:r>
      </w:ins>
      <w:r w:rsidR="060C4198">
        <w:rPr/>
        <w:t xml:space="preserve">I am clinging onto the </w:t>
      </w:r>
      <w:r w:rsidR="060C4198">
        <w:rPr/>
        <w:t>ticket and check</w:t>
      </w:r>
      <w:r w:rsidR="060C4198">
        <w:rPr/>
        <w:t xml:space="preserve"> and re-check that I </w:t>
      </w:r>
      <w:r w:rsidR="060C4198">
        <w:rPr/>
        <w:t>haven’t</w:t>
      </w:r>
      <w:r w:rsidR="060C4198">
        <w:rPr/>
        <w:t xml:space="preserve"> dropped or lost it</w:t>
      </w:r>
      <w:r w:rsidR="060C4198">
        <w:rPr/>
        <w:t>.</w:t>
      </w:r>
      <w:del w:author="Gary Smailes" w:date="2024-01-11T11:15:41.966Z" w:id="163639026">
        <w:r w:rsidDel="060C4198">
          <w:delText xml:space="preserve">  </w:delText>
        </w:r>
      </w:del>
      <w:ins w:author="Gary Smailes" w:date="2024-01-11T11:15:41.966Z" w:id="1249096417">
        <w:r w:rsidR="060C4198">
          <w:t xml:space="preserve"> </w:t>
        </w:r>
      </w:ins>
      <w:r w:rsidR="060C4198">
        <w:rPr/>
        <w:t xml:space="preserve">I put it in my purse and </w:t>
      </w:r>
      <w:r w:rsidR="060C4198">
        <w:rPr/>
        <w:t>decide</w:t>
      </w:r>
      <w:r w:rsidR="060C4198">
        <w:rPr/>
        <w:t xml:space="preserve"> to forget about it</w:t>
      </w:r>
      <w:r w:rsidR="060C4198">
        <w:rPr/>
        <w:t>.</w:t>
      </w:r>
      <w:del w:author="Gary Smailes" w:date="2024-01-11T11:15:41.966Z" w:id="2081178858">
        <w:r w:rsidDel="060C4198">
          <w:delText xml:space="preserve">  </w:delText>
        </w:r>
      </w:del>
      <w:ins w:author="Gary Smailes" w:date="2024-01-11T11:15:41.967Z" w:id="2047202472">
        <w:r w:rsidR="060C4198">
          <w:t xml:space="preserve"> </w:t>
        </w:r>
      </w:ins>
      <w:r w:rsidR="060C4198">
        <w:rPr/>
        <w:t xml:space="preserve">I wish someone </w:t>
      </w:r>
      <w:r w:rsidR="060C4198">
        <w:rPr/>
        <w:t>was</w:t>
      </w:r>
      <w:r w:rsidR="060C4198">
        <w:rPr/>
        <w:t xml:space="preserve"> with me. </w:t>
      </w:r>
      <w:r w:rsidRPr="060C4198" w:rsidR="060C4198">
        <w:rPr>
          <w:i w:val="1"/>
          <w:iCs w:val="1"/>
        </w:rPr>
        <w:t>Relax, there is nothing that is wrong here</w:t>
      </w:r>
      <w:r w:rsidRPr="060C4198" w:rsidR="060C4198">
        <w:rPr>
          <w:i w:val="1"/>
          <w:iCs w:val="1"/>
        </w:rPr>
        <w:t>.</w:t>
      </w:r>
      <w:del w:author="Gary Smailes" w:date="2024-01-11T11:15:41.967Z" w:id="534774412">
        <w:r w:rsidRPr="060C4198" w:rsidDel="060C4198">
          <w:rPr>
            <w:i w:val="1"/>
            <w:iCs w:val="1"/>
          </w:rPr>
          <w:delText xml:space="preserve">  </w:delText>
        </w:r>
      </w:del>
      <w:ins w:author="Gary Smailes" w:date="2024-01-11T11:15:41.968Z" w:id="1505145453">
        <w:r w:rsidRPr="060C4198" w:rsidR="060C4198">
          <w:rPr>
            <w:i w:val="1"/>
            <w:iCs w:val="1"/>
          </w:rPr>
          <w:t xml:space="preserve"> </w:t>
        </w:r>
      </w:ins>
      <w:r w:rsidRPr="060C4198" w:rsidR="060C4198">
        <w:rPr>
          <w:i w:val="1"/>
          <w:iCs w:val="1"/>
        </w:rPr>
        <w:t>You are fine; you can do this</w:t>
      </w:r>
      <w:r w:rsidRPr="060C4198" w:rsidR="060C4198">
        <w:rPr>
          <w:i w:val="1"/>
          <w:iCs w:val="1"/>
        </w:rPr>
        <w:t>.</w:t>
      </w:r>
      <w:del w:author="Gary Smailes" w:date="2024-01-11T11:15:41.968Z" w:id="1501508203">
        <w:r w:rsidRPr="060C4198" w:rsidDel="060C4198">
          <w:rPr>
            <w:i w:val="1"/>
            <w:iCs w:val="1"/>
          </w:rPr>
          <w:delText xml:space="preserve">  </w:delText>
        </w:r>
      </w:del>
      <w:ins w:author="Gary Smailes" w:date="2024-01-11T11:15:41.969Z" w:id="953444019">
        <w:r w:rsidRPr="060C4198" w:rsidR="060C4198">
          <w:rPr>
            <w:i w:val="1"/>
            <w:iCs w:val="1"/>
          </w:rPr>
          <w:t xml:space="preserve"> </w:t>
        </w:r>
      </w:ins>
      <w:r w:rsidRPr="060C4198" w:rsidR="060C4198">
        <w:rPr>
          <w:i w:val="1"/>
          <w:iCs w:val="1"/>
        </w:rPr>
        <w:t>You are just in an airport heading to Guatemala</w:t>
      </w:r>
      <w:r w:rsidRPr="060C4198" w:rsidR="060C4198">
        <w:rPr>
          <w:i w:val="1"/>
          <w:iCs w:val="1"/>
        </w:rPr>
        <w:t>.</w:t>
      </w:r>
      <w:del w:author="Gary Smailes" w:date="2024-01-11T11:15:41.97Z" w:id="17668415">
        <w:r w:rsidDel="060C4198">
          <w:delText xml:space="preserve">  </w:delText>
        </w:r>
      </w:del>
      <w:ins w:author="Gary Smailes" w:date="2024-01-11T11:15:41.97Z" w:id="2033072618">
        <w:r w:rsidR="060C4198">
          <w:t xml:space="preserve"> </w:t>
        </w:r>
      </w:ins>
      <w:r w:rsidRPr="060C4198" w:rsidR="060C4198">
        <w:rPr>
          <w:i w:val="1"/>
          <w:iCs w:val="1"/>
        </w:rPr>
        <w:t>Diana will be there on the other side.</w:t>
      </w:r>
    </w:p>
    <w:p w:rsidR="00425D1E" w:rsidP="00425D1E" w:rsidRDefault="00425D1E" w14:paraId="49BB8EED" w14:textId="2B943946">
      <w:pPr>
        <w:spacing w:line="480" w:lineRule="auto"/>
        <w:ind w:firstLine="720"/>
        <w:jc w:val="both"/>
      </w:pPr>
      <w:r w:rsidR="198BF084">
        <w:rPr/>
        <w:t>Despite calming myself down, ‘</w:t>
      </w:r>
      <w:ins w:author="Gary Smailes" w:date="2024-01-12T13:06:07.094Z" w:id="140592711">
        <w:r w:rsidR="198BF084">
          <w:t>w</w:t>
        </w:r>
      </w:ins>
      <w:del w:author="Gary Smailes" w:date="2024-01-12T13:06:06.548Z" w:id="144195099">
        <w:r w:rsidDel="198BF084">
          <w:delText>W</w:delText>
        </w:r>
      </w:del>
      <w:r w:rsidR="198BF084">
        <w:rPr/>
        <w:t>hat ifs’ spin through my mind.</w:t>
      </w:r>
      <w:del w:author="Gary Smailes" w:date="2024-01-11T11:15:41.971Z" w:id="1279434771">
        <w:r w:rsidDel="198BF084">
          <w:delText xml:space="preserve">  </w:delText>
        </w:r>
      </w:del>
      <w:ins w:author="Gary Smailes" w:date="2024-01-11T11:15:41.972Z" w:id="847249555">
        <w:r w:rsidR="198BF084">
          <w:t xml:space="preserve"> </w:t>
        </w:r>
      </w:ins>
      <w:r w:rsidRPr="198BF084" w:rsidR="198BF084">
        <w:rPr>
          <w:i w:val="1"/>
          <w:iCs w:val="1"/>
        </w:rPr>
        <w:t>What if what if what if?</w:t>
      </w:r>
      <w:del w:author="Gary Smailes" w:date="2024-01-11T11:15:41.973Z" w:id="1584565440">
        <w:r w:rsidRPr="198BF084" w:rsidDel="198BF084">
          <w:rPr>
            <w:i w:val="1"/>
            <w:iCs w:val="1"/>
          </w:rPr>
          <w:delText xml:space="preserve">  </w:delText>
        </w:r>
      </w:del>
      <w:ins w:author="Gary Smailes" w:date="2024-01-11T11:15:41.973Z" w:id="46787309">
        <w:r w:rsidRPr="198BF084" w:rsidR="198BF084">
          <w:rPr>
            <w:i w:val="1"/>
            <w:iCs w:val="1"/>
          </w:rPr>
          <w:t xml:space="preserve"> </w:t>
        </w:r>
      </w:ins>
      <w:r w:rsidRPr="198BF084" w:rsidR="198BF084">
        <w:rPr>
          <w:i w:val="1"/>
          <w:iCs w:val="1"/>
        </w:rPr>
        <w:t>What if I couldn’t find my connecting flight?</w:t>
      </w:r>
      <w:del w:author="Gary Smailes" w:date="2024-01-11T11:15:41.974Z" w:id="1302318378">
        <w:r w:rsidRPr="198BF084" w:rsidDel="198BF084">
          <w:rPr>
            <w:i w:val="1"/>
            <w:iCs w:val="1"/>
          </w:rPr>
          <w:delText xml:space="preserve">  </w:delText>
        </w:r>
      </w:del>
      <w:ins w:author="Gary Smailes" w:date="2024-01-11T11:15:41.974Z" w:id="200342226">
        <w:r w:rsidRPr="198BF084" w:rsidR="198BF084">
          <w:rPr>
            <w:i w:val="1"/>
            <w:iCs w:val="1"/>
          </w:rPr>
          <w:t xml:space="preserve"> </w:t>
        </w:r>
      </w:ins>
      <w:r w:rsidRPr="198BF084" w:rsidR="198BF084">
        <w:rPr>
          <w:i w:val="1"/>
          <w:iCs w:val="1"/>
        </w:rPr>
        <w:t>What would my sister think?</w:t>
      </w:r>
      <w:del w:author="Gary Smailes" w:date="2024-01-11T11:15:41.975Z" w:id="1301270333">
        <w:r w:rsidRPr="198BF084" w:rsidDel="198BF084">
          <w:rPr>
            <w:i w:val="1"/>
            <w:iCs w:val="1"/>
          </w:rPr>
          <w:delText xml:space="preserve">  </w:delText>
        </w:r>
      </w:del>
      <w:ins w:author="Gary Smailes" w:date="2024-01-11T11:15:41.975Z" w:id="1121376263">
        <w:r w:rsidRPr="198BF084" w:rsidR="198BF084">
          <w:rPr>
            <w:i w:val="1"/>
            <w:iCs w:val="1"/>
          </w:rPr>
          <w:t xml:space="preserve"> </w:t>
        </w:r>
      </w:ins>
      <w:r w:rsidRPr="198BF084" w:rsidR="198BF084">
        <w:rPr>
          <w:i w:val="1"/>
          <w:iCs w:val="1"/>
        </w:rPr>
        <w:t>What would the flight crew think?</w:t>
      </w:r>
      <w:del w:author="Gary Smailes" w:date="2024-01-11T11:15:41.976Z" w:id="1491405052">
        <w:r w:rsidRPr="198BF084" w:rsidDel="198BF084">
          <w:rPr>
            <w:i w:val="1"/>
            <w:iCs w:val="1"/>
          </w:rPr>
          <w:delText xml:space="preserve">  </w:delText>
        </w:r>
      </w:del>
      <w:ins w:author="Gary Smailes" w:date="2024-01-11T11:15:41.976Z" w:id="379299522">
        <w:r w:rsidRPr="198BF084" w:rsidR="198BF084">
          <w:rPr>
            <w:i w:val="1"/>
            <w:iCs w:val="1"/>
          </w:rPr>
          <w:t xml:space="preserve"> </w:t>
        </w:r>
      </w:ins>
      <w:r w:rsidRPr="198BF084" w:rsidR="198BF084">
        <w:rPr>
          <w:i w:val="1"/>
          <w:iCs w:val="1"/>
        </w:rPr>
        <w:t>Or worse yet, what would my sister’s host family think?</w:t>
      </w:r>
      <w:del w:author="Gary Smailes" w:date="2024-01-11T11:15:41.977Z" w:id="377322704">
        <w:r w:rsidRPr="198BF084" w:rsidDel="198BF084">
          <w:rPr>
            <w:i w:val="1"/>
            <w:iCs w:val="1"/>
          </w:rPr>
          <w:delText xml:space="preserve">  </w:delText>
        </w:r>
      </w:del>
      <w:ins w:author="Gary Smailes" w:date="2024-01-11T11:15:41.977Z" w:id="2100157657">
        <w:r w:rsidRPr="198BF084" w:rsidR="198BF084">
          <w:rPr>
            <w:i w:val="1"/>
            <w:iCs w:val="1"/>
          </w:rPr>
          <w:t xml:space="preserve"> </w:t>
        </w:r>
      </w:ins>
      <w:r w:rsidR="198BF084">
        <w:rPr/>
        <w:t>I know these are mostly irrational fears, so decide to just tuck them away in my head like I did with my ticket in my purse.</w:t>
      </w:r>
      <w:del w:author="Gary Smailes" w:date="2024-01-11T11:15:41.978Z" w:id="2114236166">
        <w:r w:rsidDel="198BF084">
          <w:delText xml:space="preserve">  </w:delText>
        </w:r>
      </w:del>
      <w:ins w:author="Gary Smailes" w:date="2024-01-11T11:15:41.986Z" w:id="1874482109">
        <w:r w:rsidR="198BF084">
          <w:t xml:space="preserve"> </w:t>
        </w:r>
      </w:ins>
    </w:p>
    <w:p w:rsidR="00425D1E" w:rsidP="00425D1E" w:rsidRDefault="00425D1E" w14:paraId="3B67046C" w14:textId="5275DE97">
      <w:pPr>
        <w:spacing w:line="480" w:lineRule="auto"/>
        <w:ind w:firstLine="720"/>
        <w:jc w:val="both"/>
      </w:pPr>
      <w:r w:rsidR="198BF084">
        <w:rPr/>
        <w:t>I spoke with a friend once and he told me his sister’s fear was associated with letting her child leave the house.</w:t>
      </w:r>
      <w:del w:author="Gary Smailes" w:date="2024-01-11T11:15:41.988Z" w:id="649603503">
        <w:r w:rsidDel="198BF084">
          <w:delText xml:space="preserve">  </w:delText>
        </w:r>
      </w:del>
      <w:ins w:author="Gary Smailes" w:date="2024-01-11T11:15:41.989Z" w:id="1175772204">
        <w:r w:rsidR="198BF084">
          <w:t xml:space="preserve"> </w:t>
        </w:r>
      </w:ins>
      <w:r w:rsidR="198BF084">
        <w:rPr/>
        <w:t>What if something she did caused the child to be harmed or worse, die?</w:t>
      </w:r>
      <w:del w:author="Gary Smailes" w:date="2024-01-11T11:15:41.989Z" w:id="748440938">
        <w:r w:rsidDel="198BF084">
          <w:delText xml:space="preserve">  </w:delText>
        </w:r>
      </w:del>
      <w:ins w:author="Gary Smailes" w:date="2024-01-11T11:15:41.989Z" w:id="1311368585">
        <w:r w:rsidR="198BF084">
          <w:t xml:space="preserve"> </w:t>
        </w:r>
      </w:ins>
      <w:r w:rsidR="198BF084">
        <w:rPr/>
        <w:t>When I was on a trip in England an acquaintance of mine was afraid of heights.</w:t>
      </w:r>
      <w:del w:author="Gary Smailes" w:date="2024-01-11T11:15:41.99Z" w:id="1859148314">
        <w:r w:rsidDel="198BF084">
          <w:delText xml:space="preserve">  </w:delText>
        </w:r>
      </w:del>
      <w:ins w:author="Gary Smailes" w:date="2024-01-11T11:15:41.99Z" w:id="1051642187">
        <w:r w:rsidR="198BF084">
          <w:t xml:space="preserve"> </w:t>
        </w:r>
      </w:ins>
      <w:r w:rsidR="198BF084">
        <w:rPr/>
        <w:t xml:space="preserve">As we stood at the top of a winding staircase in one of the many attractions we visited, I </w:t>
      </w:r>
      <w:del w:author="Gary Smailes" w:date="2024-01-12T13:06:49.763Z" w:id="2037858980">
        <w:r w:rsidDel="198BF084">
          <w:delText xml:space="preserve">finally </w:delText>
        </w:r>
      </w:del>
      <w:r w:rsidR="198BF084">
        <w:rPr/>
        <w:t>asked, “What do you think is going to happen?”</w:t>
      </w:r>
      <w:del w:author="Gary Smailes" w:date="2024-01-11T11:15:41.991Z" w:id="731326064">
        <w:r w:rsidDel="198BF084">
          <w:delText xml:space="preserve">  </w:delText>
        </w:r>
      </w:del>
      <w:ins w:author="Gary Smailes" w:date="2024-01-11T11:15:41.991Z" w:id="2141022673">
        <w:r w:rsidR="198BF084">
          <w:t xml:space="preserve"> </w:t>
        </w:r>
      </w:ins>
    </w:p>
    <w:p w:rsidR="00425D1E" w:rsidP="198BF084" w:rsidRDefault="00425D1E" w14:paraId="7E49F31A" w14:textId="02261FCB">
      <w:pPr>
        <w:pStyle w:val="Normal"/>
        <w:suppressLineNumbers w:val="0"/>
        <w:bidi w:val="0"/>
        <w:spacing w:before="0" w:beforeAutospacing="off" w:after="0" w:afterAutospacing="off" w:line="480" w:lineRule="auto"/>
        <w:ind w:left="0" w:right="0" w:firstLine="720"/>
        <w:jc w:val="both"/>
        <w:rPr>
          <w:ins w:author="Gary Smailes" w:date="2024-01-12T13:06:59.26Z" w:id="1043451581"/>
        </w:rPr>
        <w:pPrChange w:author="Gary Smailes" w:date="2024-01-12T13:07:07.381Z">
          <w:pPr>
            <w:pStyle w:val="Normal"/>
            <w:spacing w:line="480" w:lineRule="auto"/>
            <w:ind w:firstLine="720"/>
            <w:jc w:val="both"/>
          </w:pPr>
        </w:pPrChange>
      </w:pPr>
      <w:del w:author="Gary Smailes" w:date="2024-01-12T13:07:03.852Z" w:id="699218227">
        <w:r w:rsidDel="198BF084">
          <w:delText xml:space="preserve">She replied, </w:delText>
        </w:r>
      </w:del>
      <w:r w:rsidR="198BF084">
        <w:rPr/>
        <w:t>“</w:t>
      </w:r>
      <w:r w:rsidR="198BF084">
        <w:rPr/>
        <w:t>I’m</w:t>
      </w:r>
      <w:r w:rsidR="198BF084">
        <w:rPr/>
        <w:t xml:space="preserve"> afraid I might suddenly lose control and hurl myself over</w:t>
      </w:r>
      <w:del w:author="Gary Smailes" w:date="2024-01-12T13:07:06.234Z" w:id="1952984054">
        <w:r w:rsidDel="198BF084">
          <w:delText>.</w:delText>
        </w:r>
      </w:del>
      <w:ins w:author="Gary Smailes" w:date="2024-01-12T13:07:06.273Z" w:id="58874080">
        <w:r w:rsidR="198BF084">
          <w:t>,</w:t>
        </w:r>
      </w:ins>
      <w:r w:rsidR="198BF084">
        <w:rPr/>
        <w:t>”</w:t>
      </w:r>
      <w:del w:author="Gary Smailes" w:date="2024-01-11T11:15:41.992Z" w:id="91197890">
        <w:r w:rsidDel="198BF084">
          <w:delText xml:space="preserve">  </w:delText>
        </w:r>
      </w:del>
      <w:ins w:author="Gary Smailes" w:date="2024-01-11T11:15:41.992Z" w:id="773118677">
        <w:r w:rsidR="198BF084">
          <w:t xml:space="preserve"> </w:t>
        </w:r>
      </w:ins>
      <w:ins w:author="Gary Smailes" w:date="2024-01-12T13:07:09.053Z" w:id="1987669888">
        <w:r w:rsidR="198BF084">
          <w:t>she replied.</w:t>
        </w:r>
      </w:ins>
    </w:p>
    <w:p w:rsidR="00425D1E" w:rsidP="00425D1E" w:rsidRDefault="00425D1E" w14:paraId="7A217368" w14:textId="7C4487B8">
      <w:pPr>
        <w:spacing w:line="480" w:lineRule="auto"/>
        <w:ind w:firstLine="720"/>
        <w:jc w:val="both"/>
      </w:pPr>
      <w:r w:rsidR="198BF084">
        <w:rPr/>
        <w:t>So, fear can be about losing control, right</w:t>
      </w:r>
      <w:r w:rsidR="198BF084">
        <w:rPr/>
        <w:t>?</w:t>
      </w:r>
      <w:del w:author="Gary Smailes" w:date="2024-01-11T11:15:41.992Z" w:id="1522184225">
        <w:r w:rsidDel="198BF084">
          <w:delText xml:space="preserve">  </w:delText>
        </w:r>
      </w:del>
      <w:ins w:author="Gary Smailes" w:date="2024-01-11T11:15:41.993Z" w:id="1985285183">
        <w:r w:rsidR="198BF084">
          <w:t xml:space="preserve"> </w:t>
        </w:r>
      </w:ins>
      <w:r w:rsidR="198BF084">
        <w:rPr/>
        <w:t xml:space="preserve">The fear of flying </w:t>
      </w:r>
      <w:r w:rsidR="198BF084">
        <w:rPr/>
        <w:t>probably also</w:t>
      </w:r>
      <w:r w:rsidR="198BF084">
        <w:rPr/>
        <w:t xml:space="preserve"> stems from not being in control although I am not afraid to fly.</w:t>
      </w:r>
    </w:p>
    <w:p w:rsidR="00425D1E" w:rsidP="00425D1E" w:rsidRDefault="00425D1E" w14:paraId="70554441" w14:textId="77777777">
      <w:pPr>
        <w:spacing w:line="480" w:lineRule="auto"/>
        <w:ind w:firstLine="720"/>
        <w:jc w:val="both"/>
      </w:pPr>
      <w:r>
        <w:t>I see a bar across the corridor and decide to get a drink; I have a few hours before my next flight.</w:t>
      </w:r>
    </w:p>
    <w:p w:rsidR="00425D1E" w:rsidP="00425D1E" w:rsidRDefault="00425D1E" w14:paraId="12286BF9" w14:textId="474A65E8">
      <w:pPr>
        <w:spacing w:line="480" w:lineRule="auto"/>
        <w:ind w:firstLine="720"/>
        <w:jc w:val="both"/>
      </w:pPr>
      <w:r w:rsidR="060C4198">
        <w:rPr/>
        <w:t>I know that sitting at the bar means someone will inevitably try to strike up a conversation with me, which I hate</w:t>
      </w:r>
      <w:r w:rsidR="060C4198">
        <w:rPr/>
        <w:t>.</w:t>
      </w:r>
      <w:del w:author="Gary Smailes" w:date="2024-01-11T11:15:41.993Z" w:id="1243050538">
        <w:r w:rsidDel="060C4198">
          <w:delText xml:space="preserve">  </w:delText>
        </w:r>
      </w:del>
      <w:ins w:author="Gary Smailes" w:date="2024-01-11T11:15:41.994Z" w:id="1357476996">
        <w:r w:rsidR="060C4198">
          <w:t xml:space="preserve"> </w:t>
        </w:r>
      </w:ins>
      <w:r w:rsidR="060C4198">
        <w:rPr/>
        <w:t>What is it about airports and airplanes that make people think they can just press into other’s personal lives</w:t>
      </w:r>
      <w:r w:rsidR="060C4198">
        <w:rPr/>
        <w:t>?</w:t>
      </w:r>
      <w:del w:author="Gary Smailes" w:date="2024-01-11T11:15:41.995Z" w:id="461693687">
        <w:r w:rsidDel="060C4198">
          <w:delText xml:space="preserve">  </w:delText>
        </w:r>
      </w:del>
      <w:ins w:author="Gary Smailes" w:date="2024-01-11T11:15:41.995Z" w:id="1791278448">
        <w:r w:rsidR="060C4198">
          <w:t xml:space="preserve"> </w:t>
        </w:r>
      </w:ins>
      <w:r w:rsidR="060C4198">
        <w:rPr/>
        <w:t>I just want to be left alone</w:t>
      </w:r>
      <w:r w:rsidR="060C4198">
        <w:rPr/>
        <w:t>.</w:t>
      </w:r>
      <w:del w:author="Gary Smailes" w:date="2024-01-11T11:15:41.995Z" w:id="434830191">
        <w:r w:rsidDel="060C4198">
          <w:delText xml:space="preserve">  </w:delText>
        </w:r>
      </w:del>
      <w:ins w:author="Gary Smailes" w:date="2024-01-11T11:15:41.996Z" w:id="343643871">
        <w:r w:rsidR="060C4198">
          <w:t xml:space="preserve"> </w:t>
        </w:r>
      </w:ins>
      <w:r w:rsidR="060C4198">
        <w:rPr/>
        <w:t>As I near finishing my first drink, a young guy takes the seat next to me, of course</w:t>
      </w:r>
      <w:r w:rsidR="060C4198">
        <w:rPr/>
        <w:t>.</w:t>
      </w:r>
      <w:del w:author="Gary Smailes" w:date="2024-01-11T11:15:41.996Z" w:id="52003032">
        <w:r w:rsidDel="060C4198">
          <w:delText xml:space="preserve">  </w:delText>
        </w:r>
      </w:del>
      <w:ins w:author="Gary Smailes" w:date="2024-01-11T11:15:41.996Z" w:id="25127835">
        <w:r w:rsidR="060C4198">
          <w:t xml:space="preserve"> </w:t>
        </w:r>
      </w:ins>
      <w:r w:rsidR="060C4198">
        <w:rPr/>
        <w:t>He is cute</w:t>
      </w:r>
      <w:r w:rsidR="060C4198">
        <w:rPr/>
        <w:t>.</w:t>
      </w:r>
      <w:del w:author="Gary Smailes" w:date="2024-01-11T11:15:41.997Z" w:id="1290214183">
        <w:r w:rsidDel="060C4198">
          <w:delText xml:space="preserve">  </w:delText>
        </w:r>
      </w:del>
      <w:ins w:author="Gary Smailes" w:date="2024-01-11T11:15:41.997Z" w:id="813734569">
        <w:r w:rsidR="060C4198">
          <w:t xml:space="preserve"> </w:t>
        </w:r>
      </w:ins>
      <w:r w:rsidR="060C4198">
        <w:rPr/>
        <w:t xml:space="preserve">And since I really </w:t>
      </w:r>
      <w:r w:rsidR="060C4198">
        <w:rPr/>
        <w:t>don’t</w:t>
      </w:r>
      <w:r w:rsidR="060C4198">
        <w:rPr/>
        <w:t xml:space="preserve"> feel any loyalty towards Chad, I smile at him</w:t>
      </w:r>
      <w:r w:rsidR="060C4198">
        <w:rPr/>
        <w:t>.</w:t>
      </w:r>
      <w:del w:author="Gary Smailes" w:date="2024-01-11T11:15:41.998Z" w:id="725035845">
        <w:r w:rsidDel="060C4198">
          <w:delText xml:space="preserve">  </w:delText>
        </w:r>
      </w:del>
      <w:ins w:author="Gary Smailes" w:date="2024-01-11T11:15:41.998Z" w:id="606036282">
        <w:r w:rsidR="060C4198">
          <w:t xml:space="preserve"> </w:t>
        </w:r>
      </w:ins>
      <w:r w:rsidR="060C4198">
        <w:rPr/>
        <w:t>The alcohol has started working.</w:t>
      </w:r>
    </w:p>
    <w:p w:rsidR="00425D1E" w:rsidP="00425D1E" w:rsidRDefault="00425D1E" w14:paraId="33C2FAC3" w14:textId="300447E4">
      <w:pPr>
        <w:spacing w:line="480" w:lineRule="auto"/>
        <w:ind w:firstLine="720"/>
        <w:jc w:val="both"/>
      </w:pPr>
      <w:r w:rsidR="060C4198">
        <w:rPr/>
        <w:t>I want a cigarette, but the thought of having to go all the way outside to have one and then go through security again is daunting</w:t>
      </w:r>
      <w:r w:rsidR="060C4198">
        <w:rPr/>
        <w:t>.</w:t>
      </w:r>
      <w:del w:author="Gary Smailes" w:date="2024-01-11T11:15:41.999Z" w:id="1527911456">
        <w:r w:rsidDel="060C4198">
          <w:delText xml:space="preserve">  </w:delText>
        </w:r>
      </w:del>
      <w:ins w:author="Gary Smailes" w:date="2024-01-11T11:15:42Z" w:id="1054427574">
        <w:r w:rsidR="060C4198">
          <w:t xml:space="preserve"> </w:t>
        </w:r>
      </w:ins>
      <w:r w:rsidR="060C4198">
        <w:rPr/>
        <w:t xml:space="preserve">It is worth it, though; the next flight is </w:t>
      </w:r>
      <w:r w:rsidR="060C4198">
        <w:rPr/>
        <w:t>long.</w:t>
      </w:r>
      <w:del w:author="Gary Smailes" w:date="2024-01-11T11:15:42Z" w:id="2062683657">
        <w:r w:rsidDel="060C4198">
          <w:delText xml:space="preserve">  </w:delText>
        </w:r>
      </w:del>
      <w:ins w:author="Gary Smailes" w:date="2024-01-11T11:15:42Z" w:id="738228508">
        <w:r w:rsidR="060C4198">
          <w:t xml:space="preserve"> </w:t>
        </w:r>
      </w:ins>
    </w:p>
    <w:p w:rsidR="00425D1E" w:rsidP="00425D1E" w:rsidRDefault="00425D1E" w14:paraId="5A1AD35F" w14:textId="376122CF">
      <w:pPr>
        <w:spacing w:line="480" w:lineRule="auto"/>
        <w:ind w:firstLine="720"/>
        <w:jc w:val="both"/>
      </w:pPr>
      <w:r w:rsidR="198BF084">
        <w:rPr/>
        <w:t>I lie</w:t>
      </w:r>
      <w:ins w:author="Gary Smailes" w:date="2024-01-12T13:09:17.845Z" w:id="262479943">
        <w:r w:rsidR="198BF084">
          <w:t>.</w:t>
        </w:r>
      </w:ins>
      <w:del w:author="Gary Smailes" w:date="2024-01-12T13:09:17.477Z" w:id="1088027195">
        <w:r w:rsidDel="198BF084">
          <w:delText>,</w:delText>
        </w:r>
      </w:del>
      <w:r w:rsidR="198BF084">
        <w:rPr/>
        <w:t xml:space="preserve"> “Do you have a cigarette?</w:t>
      </w:r>
      <w:del w:author="Gary Smailes" w:date="2024-01-11T11:15:42.001Z" w:id="596735071">
        <w:r w:rsidDel="198BF084">
          <w:delText xml:space="preserve">  </w:delText>
        </w:r>
      </w:del>
      <w:ins w:author="Gary Smailes" w:date="2024-01-11T11:15:42.001Z" w:id="1224494391">
        <w:r w:rsidR="198BF084">
          <w:t xml:space="preserve"> </w:t>
        </w:r>
      </w:ins>
      <w:r w:rsidR="198BF084">
        <w:rPr/>
        <w:t>I left mine at home in my mad dash to pack.” I give him a flirtatious smile.</w:t>
      </w:r>
      <w:del w:author="Gary Smailes" w:date="2024-01-11T11:15:42.001Z" w:id="620251739">
        <w:r w:rsidDel="198BF084">
          <w:delText xml:space="preserve">  </w:delText>
        </w:r>
      </w:del>
      <w:ins w:author="Gary Smailes" w:date="2024-01-11T11:15:42.002Z" w:id="1078782303">
        <w:r w:rsidR="198BF084">
          <w:t xml:space="preserve"> </w:t>
        </w:r>
      </w:ins>
      <w:r w:rsidR="198BF084">
        <w:rPr/>
        <w:t>I clearly see he has some in his shirt pocket.</w:t>
      </w:r>
      <w:del w:author="Gary Smailes" w:date="2024-01-11T11:15:42.002Z" w:id="730573203">
        <w:r w:rsidDel="198BF084">
          <w:delText xml:space="preserve">  </w:delText>
        </w:r>
      </w:del>
      <w:ins w:author="Gary Smailes" w:date="2024-01-11T11:15:42.002Z" w:id="2020061876">
        <w:r w:rsidR="198BF084">
          <w:t xml:space="preserve"> </w:t>
        </w:r>
      </w:ins>
    </w:p>
    <w:p w:rsidR="00425D1E" w:rsidP="00425D1E" w:rsidRDefault="00425D1E" w14:paraId="522BB6C2" w14:textId="11E3FED0">
      <w:pPr>
        <w:spacing w:line="480" w:lineRule="auto"/>
        <w:ind w:firstLine="720"/>
        <w:jc w:val="both"/>
      </w:pPr>
      <w:r w:rsidR="198BF084">
        <w:rPr/>
        <w:t>“Sure, but only if I can join you</w:t>
      </w:r>
      <w:ins w:author="Gary Smailes" w:date="2024-01-12T13:09:42.65Z" w:id="2117630670">
        <w:r w:rsidR="198BF084">
          <w:t>.</w:t>
        </w:r>
      </w:ins>
      <w:del w:author="Gary Smailes" w:date="2024-01-12T13:09:42.321Z" w:id="1907906953">
        <w:r w:rsidDel="198BF084">
          <w:delText>,</w:delText>
        </w:r>
      </w:del>
      <w:r w:rsidR="198BF084">
        <w:rPr/>
        <w:t xml:space="preserve">” </w:t>
      </w:r>
      <w:ins w:author="Gary Smailes" w:date="2024-01-12T13:09:45.056Z" w:id="542858408">
        <w:r w:rsidR="198BF084">
          <w:t>H</w:t>
        </w:r>
      </w:ins>
      <w:del w:author="Gary Smailes" w:date="2024-01-12T13:09:44.461Z" w:id="193437972">
        <w:r w:rsidDel="198BF084">
          <w:delText>h</w:delText>
        </w:r>
      </w:del>
      <w:r w:rsidR="198BF084">
        <w:rPr/>
        <w:t>e smiles back.</w:t>
      </w:r>
      <w:del w:author="Gary Smailes" w:date="2024-01-11T11:15:42.003Z" w:id="2026931231">
        <w:r w:rsidDel="198BF084">
          <w:delText xml:space="preserve">  </w:delText>
        </w:r>
      </w:del>
      <w:ins w:author="Gary Smailes" w:date="2024-01-11T11:15:42.003Z" w:id="729324526">
        <w:r w:rsidR="198BF084">
          <w:t xml:space="preserve"> </w:t>
        </w:r>
      </w:ins>
    </w:p>
    <w:p w:rsidR="00425D1E" w:rsidP="198BF084" w:rsidRDefault="00425D1E" w14:paraId="720F02BF" w14:textId="15219499">
      <w:pPr>
        <w:pStyle w:val="Normal"/>
        <w:suppressLineNumbers w:val="0"/>
        <w:bidi w:val="0"/>
        <w:spacing w:before="0" w:beforeAutospacing="off" w:after="0" w:afterAutospacing="off" w:line="480" w:lineRule="auto"/>
        <w:ind w:left="0" w:right="0" w:firstLine="720"/>
        <w:jc w:val="both"/>
        <w:pPrChange w:author="Gary Smailes" w:date="2024-01-12T13:10:38.035Z">
          <w:pPr>
            <w:pStyle w:val="Normal"/>
            <w:spacing w:line="480" w:lineRule="auto"/>
            <w:ind w:firstLine="720"/>
            <w:jc w:val="both"/>
          </w:pPr>
        </w:pPrChange>
      </w:pPr>
      <w:r w:rsidR="198BF084">
        <w:rPr/>
        <w:t>He looks like John Cusack.</w:t>
      </w:r>
      <w:del w:author="Gary Smailes" w:date="2024-01-11T11:15:42.004Z" w:id="156411976">
        <w:r w:rsidDel="198BF084">
          <w:delText xml:space="preserve">  </w:delText>
        </w:r>
      </w:del>
      <w:ins w:author="Gary Smailes" w:date="2024-01-11T11:15:42.004Z" w:id="360143801">
        <w:r w:rsidR="198BF084">
          <w:t xml:space="preserve"> </w:t>
        </w:r>
      </w:ins>
      <w:r w:rsidR="198BF084">
        <w:rPr/>
        <w:t>That strikes me.</w:t>
      </w:r>
      <w:del w:author="Gary Smailes" w:date="2024-01-11T11:15:42.005Z" w:id="1616499809">
        <w:r w:rsidDel="198BF084">
          <w:delText xml:space="preserve">  </w:delText>
        </w:r>
      </w:del>
      <w:ins w:author="Gary Smailes" w:date="2024-01-11T11:15:42.005Z" w:id="1453090417">
        <w:r w:rsidR="198BF084">
          <w:t xml:space="preserve"> </w:t>
        </w:r>
      </w:ins>
      <w:r w:rsidR="198BF084">
        <w:rPr/>
        <w:t xml:space="preserve">I love how he seems to be a tough, quiet brooding type like in </w:t>
      </w:r>
      <w:r w:rsidRPr="198BF084" w:rsidR="198BF084">
        <w:rPr>
          <w:i w:val="1"/>
          <w:iCs w:val="1"/>
          <w:rPrChange w:author="Gary Smailes" w:date="2024-01-12T13:10:17.53Z" w:id="1473934364"/>
        </w:rPr>
        <w:t>High Fidelity</w:t>
      </w:r>
      <w:r w:rsidR="198BF084">
        <w:rPr/>
        <w:t>, but plays so many leading roles in romantic comedic films.</w:t>
      </w:r>
      <w:del w:author="Gary Smailes" w:date="2024-01-11T11:15:42.006Z" w:id="376837025">
        <w:r w:rsidDel="198BF084">
          <w:delText xml:space="preserve">  </w:delText>
        </w:r>
      </w:del>
      <w:ins w:author="Gary Smailes" w:date="2024-01-11T11:15:42.006Z" w:id="1090760407">
        <w:r w:rsidR="198BF084">
          <w:t xml:space="preserve"> </w:t>
        </w:r>
      </w:ins>
      <w:r w:rsidR="198BF084">
        <w:rPr/>
        <w:t>That’s</w:t>
      </w:r>
      <w:r w:rsidR="198BF084">
        <w:rPr/>
        <w:t xml:space="preserve"> why I find him attractive, the broodiness.</w:t>
      </w:r>
      <w:del w:author="Gary Smailes" w:date="2024-01-11T11:15:42.007Z" w:id="320425442">
        <w:r w:rsidDel="198BF084">
          <w:delText xml:space="preserve">  </w:delText>
        </w:r>
      </w:del>
      <w:ins w:author="Gary Smailes" w:date="2024-01-11T11:15:42.007Z" w:id="65556882">
        <w:r w:rsidR="198BF084">
          <w:t xml:space="preserve"> </w:t>
        </w:r>
      </w:ins>
      <w:r w:rsidR="198BF084">
        <w:rPr/>
        <w:t xml:space="preserve">My favorite movie of his is </w:t>
      </w:r>
      <w:r w:rsidRPr="198BF084" w:rsidR="198BF084">
        <w:rPr>
          <w:i w:val="1"/>
          <w:iCs w:val="1"/>
          <w:rPrChange w:author="Gary Smailes" w:date="2024-01-12T13:10:25.73Z" w:id="1493367550"/>
        </w:rPr>
        <w:t>Serendipity</w:t>
      </w:r>
      <w:r w:rsidR="198BF084">
        <w:rPr/>
        <w:t xml:space="preserve">, although </w:t>
      </w:r>
      <w:r w:rsidRPr="198BF084" w:rsidR="198BF084">
        <w:rPr>
          <w:i w:val="1"/>
          <w:iCs w:val="1"/>
          <w:rPrChange w:author="Gary Smailes" w:date="2024-01-12T13:10:31.53Z" w:id="1827093564"/>
        </w:rPr>
        <w:t>Say Anything</w:t>
      </w:r>
      <w:r w:rsidR="198BF084">
        <w:rPr/>
        <w:t xml:space="preserve"> is a close second.</w:t>
      </w:r>
      <w:del w:author="Gary Smailes" w:date="2024-01-11T11:15:42.008Z" w:id="1327038980">
        <w:r w:rsidDel="198BF084">
          <w:delText xml:space="preserve">  </w:delText>
        </w:r>
      </w:del>
      <w:ins w:author="Gary Smailes" w:date="2024-01-11T11:15:42.008Z" w:id="1492611578">
        <w:r w:rsidR="198BF084">
          <w:t xml:space="preserve"> </w:t>
        </w:r>
      </w:ins>
      <w:r w:rsidR="198BF084">
        <w:rPr/>
        <w:t xml:space="preserve">I have watched </w:t>
      </w:r>
      <w:r w:rsidRPr="198BF084" w:rsidR="198BF084">
        <w:rPr>
          <w:i w:val="1"/>
          <w:iCs w:val="1"/>
          <w:rPrChange w:author="Gary Smailes" w:date="2024-01-12T13:10:34.957Z" w:id="257818752"/>
        </w:rPr>
        <w:t xml:space="preserve">Serendipity </w:t>
      </w:r>
      <w:r w:rsidR="198BF084">
        <w:rPr/>
        <w:t xml:space="preserve">more than </w:t>
      </w:r>
      <w:del w:author="Gary Smailes" w:date="2024-01-12T13:10:37.99Z" w:id="2034295868">
        <w:r w:rsidDel="198BF084">
          <w:delText xml:space="preserve">10 </w:delText>
        </w:r>
      </w:del>
      <w:ins w:author="Gary Smailes" w:date="2024-01-12T13:10:39.098Z" w:id="1539635420">
        <w:r w:rsidR="198BF084">
          <w:t xml:space="preserve">ten </w:t>
        </w:r>
      </w:ins>
      <w:r w:rsidR="198BF084">
        <w:rPr/>
        <w:t>times.</w:t>
      </w:r>
      <w:del w:author="Gary Smailes" w:date="2024-01-11T11:15:42.009Z" w:id="1592460519">
        <w:r w:rsidDel="198BF084">
          <w:delText xml:space="preserve">  </w:delText>
        </w:r>
      </w:del>
      <w:ins w:author="Gary Smailes" w:date="2024-01-11T11:15:42.009Z" w:id="1135584888">
        <w:r w:rsidR="198BF084">
          <w:t xml:space="preserve"> </w:t>
        </w:r>
      </w:ins>
      <w:r w:rsidR="198BF084">
        <w:rPr/>
        <w:t xml:space="preserve">I just </w:t>
      </w:r>
      <w:r w:rsidR="198BF084">
        <w:rPr/>
        <w:t>can’t</w:t>
      </w:r>
      <w:r w:rsidR="198BF084">
        <w:rPr/>
        <w:t xml:space="preserve"> get over the fateful story. </w:t>
      </w:r>
    </w:p>
    <w:p w:rsidR="00425D1E" w:rsidP="00425D1E" w:rsidRDefault="00425D1E" w14:paraId="44E94429" w14:textId="23E55BB3">
      <w:pPr>
        <w:spacing w:line="480" w:lineRule="auto"/>
        <w:ind w:firstLine="720"/>
        <w:jc w:val="both"/>
      </w:pPr>
      <w:r w:rsidR="198BF084">
        <w:rPr/>
        <w:t>I down the rest of my drink</w:t>
      </w:r>
      <w:ins w:author="Gary Smailes" w:date="2024-01-12T13:10:46.142Z" w:id="1653603516">
        <w:r w:rsidR="198BF084">
          <w:t>.</w:t>
        </w:r>
      </w:ins>
      <w:del w:author="Gary Smailes" w:date="2024-01-12T13:10:44.946Z" w:id="1002622126">
        <w:r w:rsidDel="198BF084">
          <w:delText xml:space="preserve"> and say,</w:delText>
        </w:r>
      </w:del>
      <w:r w:rsidR="198BF084">
        <w:rPr/>
        <w:t xml:space="preserve"> “Let’s go.”</w:t>
      </w:r>
    </w:p>
    <w:p w:rsidR="00425D1E" w:rsidP="00425D1E" w:rsidRDefault="00425D1E" w14:paraId="43E8AC97" w14:textId="4A73B2FA">
      <w:pPr>
        <w:spacing w:line="480" w:lineRule="auto"/>
        <w:ind w:firstLine="720"/>
        <w:jc w:val="both"/>
      </w:pPr>
      <w:r w:rsidR="060C4198">
        <w:rPr/>
        <w:t>As we make our way outside, he tells me he is flying to Costa Rica on business</w:t>
      </w:r>
      <w:r w:rsidR="060C4198">
        <w:rPr/>
        <w:t>.</w:t>
      </w:r>
      <w:del w:author="Gary Smailes" w:date="2024-01-11T11:15:42.01Z" w:id="6372164">
        <w:r w:rsidDel="060C4198">
          <w:delText xml:space="preserve">  </w:delText>
        </w:r>
      </w:del>
      <w:ins w:author="Gary Smailes" w:date="2024-01-11T11:15:42.01Z" w:id="2072564220">
        <w:r w:rsidR="060C4198">
          <w:t xml:space="preserve"> </w:t>
        </w:r>
      </w:ins>
      <w:r w:rsidR="060C4198">
        <w:rPr/>
        <w:t xml:space="preserve">His company is setting up a plant there and he is a quality representative; </w:t>
      </w:r>
      <w:r w:rsidR="060C4198">
        <w:rPr/>
        <w:t>he’ll</w:t>
      </w:r>
      <w:r w:rsidR="060C4198">
        <w:rPr/>
        <w:t xml:space="preserve"> be living there for a few months</w:t>
      </w:r>
      <w:r w:rsidR="060C4198">
        <w:rPr/>
        <w:t>.</w:t>
      </w:r>
      <w:del w:author="Gary Smailes" w:date="2024-01-11T11:15:42.011Z" w:id="1993533160">
        <w:r w:rsidDel="060C4198">
          <w:delText xml:space="preserve">  </w:delText>
        </w:r>
      </w:del>
      <w:ins w:author="Gary Smailes" w:date="2024-01-11T11:15:42.011Z" w:id="1323289262">
        <w:r w:rsidR="060C4198">
          <w:t xml:space="preserve"> </w:t>
        </w:r>
      </w:ins>
      <w:r w:rsidR="060C4198">
        <w:rPr/>
        <w:t xml:space="preserve">His name is Max and God, I </w:t>
      </w:r>
      <w:r w:rsidR="060C4198">
        <w:rPr/>
        <w:t>don’t</w:t>
      </w:r>
      <w:r w:rsidR="060C4198">
        <w:rPr/>
        <w:t xml:space="preserve"> care</w:t>
      </w:r>
      <w:del w:author="Gary Smailes" w:date="2024-01-11T11:38:28.377Z" w:id="598983896">
        <w:r w:rsidDel="060C4198">
          <w:delText>!</w:delText>
        </w:r>
      </w:del>
      <w:ins w:author="Gary Smailes" w:date="2024-01-11T11:38:28.378Z" w:id="1927475367">
        <w:r w:rsidR="060C4198">
          <w:t>.</w:t>
        </w:r>
      </w:ins>
      <w:del w:author="Gary Smailes" w:date="2024-01-11T11:38:28.378Z" w:id="354810036">
        <w:r w:rsidDel="060C4198">
          <w:delText>!</w:delText>
        </w:r>
      </w:del>
      <w:ins w:author="Gary Smailes" w:date="2024-01-11T11:38:28.379Z" w:id="1534156144">
        <w:r w:rsidR="060C4198">
          <w:t>.</w:t>
        </w:r>
      </w:ins>
      <w:del w:author="Gary Smailes" w:date="2024-01-11T11:15:42.012Z" w:id="1421764545">
        <w:r w:rsidDel="060C4198">
          <w:delText xml:space="preserve">  </w:delText>
        </w:r>
      </w:del>
      <w:ins w:author="Gary Smailes" w:date="2024-01-11T11:15:42.012Z" w:id="1919415206">
        <w:r w:rsidR="060C4198">
          <w:t xml:space="preserve"> </w:t>
        </w:r>
      </w:ins>
    </w:p>
    <w:p w:rsidR="00425D1E" w:rsidP="198BF084" w:rsidRDefault="00425D1E" w14:paraId="5031F293" w14:textId="6D75AD43">
      <w:pPr>
        <w:pStyle w:val="Normal"/>
        <w:suppressLineNumbers w:val="0"/>
        <w:bidi w:val="0"/>
        <w:spacing w:before="0" w:beforeAutospacing="off" w:after="0" w:afterAutospacing="off" w:line="480" w:lineRule="auto"/>
        <w:ind w:left="0" w:right="0" w:firstLine="720"/>
        <w:jc w:val="both"/>
        <w:pPrChange w:author="Gary Smailes" w:date="2024-01-12T13:11:08.382Z">
          <w:pPr>
            <w:pStyle w:val="Normal"/>
            <w:spacing w:line="480" w:lineRule="auto"/>
            <w:ind w:firstLine="720"/>
            <w:jc w:val="both"/>
          </w:pPr>
        </w:pPrChange>
      </w:pPr>
      <w:r w:rsidR="198BF084">
        <w:rPr/>
        <w:t>“Well, I am going to visit my sister in Guatemala.</w:t>
      </w:r>
      <w:del w:author="Gary Smailes" w:date="2024-01-11T11:15:42.012Z" w:id="1052995478">
        <w:r w:rsidDel="198BF084">
          <w:delText xml:space="preserve">  </w:delText>
        </w:r>
      </w:del>
      <w:ins w:author="Gary Smailes" w:date="2024-01-11T11:15:42.013Z" w:id="1851756223">
        <w:r w:rsidR="198BF084">
          <w:t xml:space="preserve"> </w:t>
        </w:r>
      </w:ins>
      <w:r w:rsidR="198BF084">
        <w:rPr/>
        <w:t>We’re</w:t>
      </w:r>
      <w:r w:rsidR="198BF084">
        <w:rPr/>
        <w:t xml:space="preserve"> going to travel for </w:t>
      </w:r>
      <w:del w:author="Gary Smailes" w:date="2024-01-12T13:11:08.347Z" w:id="52868432">
        <w:r w:rsidDel="198BF084">
          <w:delText xml:space="preserve">10 </w:delText>
        </w:r>
      </w:del>
      <w:ins w:author="Gary Smailes" w:date="2024-01-12T13:11:09.678Z" w:id="2098761460">
        <w:r w:rsidR="198BF084">
          <w:t xml:space="preserve">ten </w:t>
        </w:r>
      </w:ins>
      <w:r w:rsidR="198BF084">
        <w:rPr/>
        <w:t>days.</w:t>
      </w:r>
      <w:del w:author="Gary Smailes" w:date="2024-01-11T11:15:42.014Z" w:id="128189199">
        <w:r w:rsidDel="198BF084">
          <w:delText xml:space="preserve">  </w:delText>
        </w:r>
      </w:del>
      <w:ins w:author="Gary Smailes" w:date="2024-01-11T11:15:42.014Z" w:id="232586282">
        <w:r w:rsidR="198BF084">
          <w:t xml:space="preserve"> </w:t>
        </w:r>
      </w:ins>
      <w:r w:rsidR="198BF084">
        <w:rPr/>
        <w:t>My name is Rachel.”</w:t>
      </w:r>
      <w:del w:author="Gary Smailes" w:date="2024-01-11T11:15:42.015Z" w:id="1128575111">
        <w:r w:rsidDel="198BF084">
          <w:delText xml:space="preserve">  </w:delText>
        </w:r>
      </w:del>
      <w:ins w:author="Gary Smailes" w:date="2024-01-11T11:15:42.015Z" w:id="1179063958">
        <w:r w:rsidR="198BF084">
          <w:t xml:space="preserve"> </w:t>
        </w:r>
      </w:ins>
      <w:r w:rsidR="198BF084">
        <w:rPr/>
        <w:t>Another lie.</w:t>
      </w:r>
    </w:p>
    <w:p w:rsidR="00425D1E" w:rsidP="00425D1E" w:rsidRDefault="00425D1E" w14:paraId="2733C373" w14:textId="079E5F1C">
      <w:pPr>
        <w:spacing w:line="480" w:lineRule="auto"/>
        <w:ind w:firstLine="720"/>
        <w:jc w:val="both"/>
      </w:pPr>
      <w:r w:rsidR="060C4198">
        <w:rPr/>
        <w:t>Before I know it, we have our cigarettes, make our way back through security and return to the bar.</w:t>
      </w:r>
      <w:del w:author="Gary Smailes" w:date="2024-01-11T11:15:42.016Z" w:id="666842817">
        <w:r w:rsidDel="060C4198">
          <w:delText xml:space="preserve">  </w:delText>
        </w:r>
      </w:del>
      <w:ins w:author="Gary Smailes" w:date="2024-01-11T11:15:42.016Z" w:id="1544915551">
        <w:r w:rsidR="060C4198">
          <w:t xml:space="preserve"> </w:t>
        </w:r>
      </w:ins>
      <w:r w:rsidR="060C4198">
        <w:rPr/>
        <w:t>We are talking and flirting; I am not at all feeling guilty, just tipsy.</w:t>
      </w:r>
      <w:del w:author="Gary Smailes" w:date="2024-01-11T11:15:42.016Z" w:id="2008289199">
        <w:r w:rsidDel="060C4198">
          <w:delText xml:space="preserve">  </w:delText>
        </w:r>
      </w:del>
      <w:ins w:author="Gary Smailes" w:date="2024-01-11T11:15:42.017Z" w:id="298743361">
        <w:r w:rsidR="060C4198">
          <w:t xml:space="preserve"> </w:t>
        </w:r>
      </w:ins>
      <w:r w:rsidR="060C4198">
        <w:rPr/>
        <w:t>As we continue to talk about nothing, I look at my watch, Oh my God, the time</w:t>
      </w:r>
      <w:del w:author="Gary Smailes" w:date="2024-01-11T11:38:28.38Z" w:id="54611409">
        <w:r w:rsidDel="060C4198">
          <w:delText>!</w:delText>
        </w:r>
      </w:del>
      <w:ins w:author="Gary Smailes" w:date="2024-01-11T11:38:28.381Z" w:id="1662247200">
        <w:r w:rsidR="060C4198">
          <w:t>.</w:t>
        </w:r>
      </w:ins>
      <w:del w:author="Gary Smailes" w:date="2024-01-11T11:38:28.382Z" w:id="1950260005">
        <w:r w:rsidDel="060C4198">
          <w:delText>!</w:delText>
        </w:r>
      </w:del>
      <w:ins w:author="Gary Smailes" w:date="2024-01-11T11:38:28.382Z" w:id="1752767729">
        <w:r w:rsidR="060C4198">
          <w:t>.</w:t>
        </w:r>
      </w:ins>
      <w:del w:author="Gary Smailes" w:date="2024-01-11T11:15:42.017Z" w:id="1789499115">
        <w:r w:rsidDel="060C4198">
          <w:delText xml:space="preserve">  </w:delText>
        </w:r>
      </w:del>
      <w:ins w:author="Gary Smailes" w:date="2024-01-11T11:15:42.017Z" w:id="718178524">
        <w:r w:rsidR="060C4198">
          <w:t xml:space="preserve"> </w:t>
        </w:r>
      </w:ins>
    </w:p>
    <w:p w:rsidR="00425D1E" w:rsidP="00425D1E" w:rsidRDefault="00425D1E" w14:paraId="07DDE8A6" w14:textId="2B32B033">
      <w:pPr>
        <w:spacing w:line="480" w:lineRule="auto"/>
        <w:ind w:firstLine="720"/>
        <w:jc w:val="both"/>
      </w:pPr>
      <w:del w:author="Gary Smailes" w:date="2024-01-12T13:11:34.466Z" w:id="298450774">
        <w:r w:rsidDel="198BF084">
          <w:delText xml:space="preserve">I simply say, </w:delText>
        </w:r>
      </w:del>
      <w:r w:rsidR="198BF084">
        <w:rPr/>
        <w:t>“Take care</w:t>
      </w:r>
      <w:ins w:author="Gary Smailes" w:date="2024-01-12T13:11:38.064Z" w:id="2067711957">
        <w:r w:rsidR="198BF084">
          <w:t>,</w:t>
        </w:r>
      </w:ins>
      <w:del w:author="Gary Smailes" w:date="2024-01-12T13:11:37.754Z" w:id="579680705">
        <w:r w:rsidDel="198BF084">
          <w:delText>.</w:delText>
        </w:r>
      </w:del>
      <w:r w:rsidR="198BF084">
        <w:rPr/>
        <w:t>”</w:t>
      </w:r>
      <w:ins w:author="Gary Smailes" w:date="2024-01-12T13:11:41.478Z" w:id="188467656">
        <w:r w:rsidR="198BF084">
          <w:t xml:space="preserve"> I say</w:t>
        </w:r>
      </w:ins>
      <w:r w:rsidR="198BF084">
        <w:rPr/>
        <w:t xml:space="preserve"> and take off running towards my gate.</w:t>
      </w:r>
      <w:del w:author="Gary Smailes" w:date="2024-01-11T11:15:42.017Z" w:id="2108222304">
        <w:r w:rsidDel="198BF084">
          <w:delText xml:space="preserve">  </w:delText>
        </w:r>
      </w:del>
      <w:ins w:author="Gary Smailes" w:date="2024-01-11T11:15:42.017Z" w:id="15214712">
        <w:r w:rsidR="198BF084">
          <w:t xml:space="preserve"> </w:t>
        </w:r>
      </w:ins>
    </w:p>
    <w:p w:rsidR="00425D1E" w:rsidP="00425D1E" w:rsidRDefault="00425D1E" w14:paraId="6732E1EC" w14:textId="41B4469D">
      <w:pPr>
        <w:spacing w:line="480" w:lineRule="auto"/>
        <w:ind w:firstLine="720"/>
        <w:jc w:val="both"/>
      </w:pPr>
      <w:r w:rsidR="060C4198">
        <w:rPr/>
        <w:t>I reach the gate just as the last section is boarding</w:t>
      </w:r>
      <w:r w:rsidR="060C4198">
        <w:rPr/>
        <w:t>.</w:t>
      </w:r>
      <w:del w:author="Gary Smailes" w:date="2024-01-11T11:15:42.018Z" w:id="383206613">
        <w:r w:rsidDel="060C4198">
          <w:delText xml:space="preserve">  </w:delText>
        </w:r>
      </w:del>
      <w:ins w:author="Gary Smailes" w:date="2024-01-11T11:15:42.018Z" w:id="1363254574">
        <w:r w:rsidR="060C4198">
          <w:t xml:space="preserve"> </w:t>
        </w:r>
      </w:ins>
      <w:r w:rsidR="060C4198">
        <w:rPr/>
        <w:t>I find my seat, the window, and crawl and stumble over the two people already seated annoying them</w:t>
      </w:r>
      <w:r w:rsidR="060C4198">
        <w:rPr/>
        <w:t>.</w:t>
      </w:r>
      <w:del w:author="Gary Smailes" w:date="2024-01-11T11:15:42.018Z" w:id="2133827378">
        <w:r w:rsidDel="060C4198">
          <w:delText xml:space="preserve">  </w:delText>
        </w:r>
      </w:del>
      <w:ins w:author="Gary Smailes" w:date="2024-01-11T11:15:42.019Z" w:id="1471131046">
        <w:r w:rsidR="060C4198">
          <w:t xml:space="preserve"> </w:t>
        </w:r>
      </w:ins>
      <w:r w:rsidR="060C4198">
        <w:rPr/>
        <w:t>I stow my backpack and realize I feel tired.</w:t>
      </w:r>
    </w:p>
    <w:p w:rsidR="00425D1E" w:rsidP="00425D1E" w:rsidRDefault="00425D1E" w14:paraId="26120EBA" w14:textId="4AB02DAE">
      <w:pPr>
        <w:spacing w:line="480" w:lineRule="auto"/>
        <w:ind w:firstLine="720"/>
        <w:jc w:val="both"/>
      </w:pPr>
      <w:r w:rsidR="060C4198">
        <w:rPr/>
        <w:t>As I fly to Guatemala, I calm</w:t>
      </w:r>
      <w:r w:rsidR="060C4198">
        <w:rPr/>
        <w:t>.</w:t>
      </w:r>
      <w:del w:author="Gary Smailes" w:date="2024-01-11T11:15:42.019Z" w:id="875378408">
        <w:r w:rsidDel="060C4198">
          <w:delText xml:space="preserve">  </w:delText>
        </w:r>
      </w:del>
      <w:ins w:author="Gary Smailes" w:date="2024-01-11T11:15:42.02Z" w:id="334745052">
        <w:r w:rsidR="060C4198">
          <w:t xml:space="preserve"> </w:t>
        </w:r>
      </w:ins>
      <w:r w:rsidR="060C4198">
        <w:rPr/>
        <w:t>I recognize that I am a little sore from the day’s activities, flying and anxiety</w:t>
      </w:r>
      <w:r w:rsidR="060C4198">
        <w:rPr/>
        <w:t>.</w:t>
      </w:r>
      <w:del w:author="Gary Smailes" w:date="2024-01-11T11:15:42.021Z" w:id="520337549">
        <w:r w:rsidDel="060C4198">
          <w:delText xml:space="preserve">  </w:delText>
        </w:r>
      </w:del>
      <w:ins w:author="Gary Smailes" w:date="2024-01-11T11:15:42.021Z" w:id="312573025">
        <w:r w:rsidR="060C4198">
          <w:t xml:space="preserve"> </w:t>
        </w:r>
      </w:ins>
      <w:r w:rsidR="060C4198">
        <w:rPr/>
        <w:t>Chad crosses my mind</w:t>
      </w:r>
      <w:r w:rsidR="060C4198">
        <w:rPr/>
        <w:t>.</w:t>
      </w:r>
      <w:del w:author="Gary Smailes" w:date="2024-01-11T11:15:42.022Z" w:id="718231797">
        <w:r w:rsidDel="060C4198">
          <w:delText xml:space="preserve">  </w:delText>
        </w:r>
      </w:del>
      <w:ins w:author="Gary Smailes" w:date="2024-01-11T11:15:42.022Z" w:id="2137603084">
        <w:r w:rsidR="060C4198">
          <w:t xml:space="preserve"> </w:t>
        </w:r>
      </w:ins>
      <w:r w:rsidR="060C4198">
        <w:rPr/>
        <w:t>I pop my headphones on to drown out the plane and him and try to take a nap</w:t>
      </w:r>
      <w:r w:rsidR="060C4198">
        <w:rPr/>
        <w:t>.</w:t>
      </w:r>
      <w:del w:author="Gary Smailes" w:date="2024-01-11T11:15:42.022Z" w:id="479006004">
        <w:r w:rsidDel="060C4198">
          <w:delText xml:space="preserve">  </w:delText>
        </w:r>
      </w:del>
      <w:ins w:author="Gary Smailes" w:date="2024-01-11T11:15:42.023Z" w:id="1532646176">
        <w:r w:rsidR="060C4198">
          <w:t xml:space="preserve"> </w:t>
        </w:r>
      </w:ins>
      <w:r w:rsidR="060C4198">
        <w:rPr/>
        <w:t xml:space="preserve">My favorite mix of music, some Fleetwood, some Eric Clapton, some Pink </w:t>
      </w:r>
      <w:r w:rsidR="060C4198">
        <w:rPr/>
        <w:t>Floyd</w:t>
      </w:r>
      <w:r w:rsidR="060C4198">
        <w:rPr/>
        <w:t xml:space="preserve"> are in this playlist. </w:t>
      </w:r>
    </w:p>
    <w:p w:rsidR="00425D1E" w:rsidP="00425D1E" w:rsidRDefault="00425D1E" w14:paraId="1DCBAFF1" w14:textId="003F5926">
      <w:pPr>
        <w:spacing w:line="480" w:lineRule="auto"/>
        <w:ind w:firstLine="720"/>
        <w:jc w:val="both"/>
      </w:pPr>
      <w:r w:rsidR="060C4198">
        <w:rPr/>
        <w:t>I wake up with a start and look at the time; I have been drooling on my tiny plane pillow</w:t>
      </w:r>
      <w:r w:rsidR="060C4198">
        <w:rPr/>
        <w:t>.</w:t>
      </w:r>
      <w:del w:author="Gary Smailes" w:date="2024-01-11T11:15:42.024Z" w:id="1469474665">
        <w:r w:rsidDel="060C4198">
          <w:delText xml:space="preserve">  </w:delText>
        </w:r>
      </w:del>
      <w:ins w:author="Gary Smailes" w:date="2024-01-11T11:15:42.024Z" w:id="1906143401">
        <w:r w:rsidR="060C4198">
          <w:t xml:space="preserve"> </w:t>
        </w:r>
      </w:ins>
      <w:r w:rsidR="060C4198">
        <w:rPr/>
        <w:t xml:space="preserve">I am </w:t>
      </w:r>
      <w:r w:rsidR="060C4198">
        <w:rPr/>
        <w:t>very close</w:t>
      </w:r>
      <w:r w:rsidR="060C4198">
        <w:rPr/>
        <w:t xml:space="preserve"> to arriving in Guatemala</w:t>
      </w:r>
      <w:r w:rsidR="060C4198">
        <w:rPr/>
        <w:t>.</w:t>
      </w:r>
      <w:del w:author="Gary Smailes" w:date="2024-01-11T11:15:42.024Z" w:id="890041385">
        <w:r w:rsidDel="060C4198">
          <w:delText xml:space="preserve">  </w:delText>
        </w:r>
      </w:del>
      <w:ins w:author="Gary Smailes" w:date="2024-01-11T11:15:42.025Z" w:id="474116028">
        <w:r w:rsidR="060C4198">
          <w:t xml:space="preserve"> </w:t>
        </w:r>
      </w:ins>
    </w:p>
    <w:p w:rsidR="00425D1E" w:rsidP="00425D1E" w:rsidRDefault="00425D1E" w14:paraId="2A297723" w14:textId="7ED3B90C">
      <w:pPr>
        <w:spacing w:line="480" w:lineRule="auto"/>
        <w:ind w:firstLine="720"/>
        <w:jc w:val="both"/>
      </w:pPr>
      <w:r w:rsidR="060C4198">
        <w:rPr/>
        <w:t>As we make our descent, I hope my sister is there to pick me up as she promised; my flight is on time</w:t>
      </w:r>
      <w:r w:rsidR="060C4198">
        <w:rPr/>
        <w:t>.</w:t>
      </w:r>
      <w:del w:author="Gary Smailes" w:date="2024-01-11T11:15:42.025Z" w:id="1080989746">
        <w:r w:rsidDel="060C4198">
          <w:delText xml:space="preserve">  </w:delText>
        </w:r>
      </w:del>
      <w:ins w:author="Gary Smailes" w:date="2024-01-11T11:15:42.026Z" w:id="491495036">
        <w:r w:rsidR="060C4198">
          <w:t xml:space="preserve"> </w:t>
        </w:r>
      </w:ins>
      <w:r w:rsidR="060C4198">
        <w:rPr/>
        <w:t>We land, I get off the plane, walk into the main area of the airport, and am instantly hit with a sense of home</w:t>
      </w:r>
      <w:r w:rsidR="060C4198">
        <w:rPr/>
        <w:t>.</w:t>
      </w:r>
      <w:del w:author="Gary Smailes" w:date="2024-01-11T11:15:42.026Z" w:id="593373249">
        <w:r w:rsidDel="060C4198">
          <w:delText xml:space="preserve">  </w:delText>
        </w:r>
      </w:del>
      <w:ins w:author="Gary Smailes" w:date="2024-01-11T11:15:42.026Z" w:id="1809973944">
        <w:r w:rsidR="060C4198">
          <w:t xml:space="preserve"> </w:t>
        </w:r>
      </w:ins>
    </w:p>
    <w:p w:rsidR="00425D1E" w:rsidP="00425D1E" w:rsidRDefault="00425D1E" w14:paraId="13CC313D" w14:textId="2F156DCC">
      <w:pPr>
        <w:spacing w:line="480" w:lineRule="auto"/>
        <w:ind w:firstLine="720"/>
        <w:jc w:val="both"/>
      </w:pPr>
      <w:r w:rsidR="060C4198">
        <w:rPr/>
        <w:t>It’s</w:t>
      </w:r>
      <w:r w:rsidR="060C4198">
        <w:rPr/>
        <w:t xml:space="preserve"> as though I have been here before</w:t>
      </w:r>
      <w:r w:rsidR="060C4198">
        <w:rPr/>
        <w:t>.</w:t>
      </w:r>
      <w:del w:author="Gary Smailes" w:date="2024-01-11T11:15:42.027Z" w:id="1872863958">
        <w:r w:rsidDel="060C4198">
          <w:delText xml:space="preserve">  </w:delText>
        </w:r>
      </w:del>
      <w:ins w:author="Gary Smailes" w:date="2024-01-11T11:15:42.028Z" w:id="462862612">
        <w:r w:rsidR="060C4198">
          <w:t xml:space="preserve"> </w:t>
        </w:r>
      </w:ins>
      <w:r w:rsidR="060C4198">
        <w:rPr/>
        <w:t>It is like déjà vu but more grounded and not just a passing feeling</w:t>
      </w:r>
      <w:r w:rsidR="060C4198">
        <w:rPr/>
        <w:t>.</w:t>
      </w:r>
      <w:del w:author="Gary Smailes" w:date="2024-01-11T11:15:42.029Z" w:id="1731379786">
        <w:r w:rsidDel="060C4198">
          <w:delText xml:space="preserve">  </w:delText>
        </w:r>
      </w:del>
      <w:ins w:author="Gary Smailes" w:date="2024-01-11T11:15:42.03Z" w:id="1346404662">
        <w:r w:rsidR="060C4198">
          <w:t xml:space="preserve"> </w:t>
        </w:r>
      </w:ins>
      <w:r w:rsidR="060C4198">
        <w:rPr/>
        <w:t>This is sticking with me, I realize</w:t>
      </w:r>
      <w:r w:rsidR="060C4198">
        <w:rPr/>
        <w:t>.</w:t>
      </w:r>
      <w:del w:author="Gary Smailes" w:date="2024-01-11T11:15:42.03Z" w:id="129916091">
        <w:r w:rsidDel="060C4198">
          <w:delText xml:space="preserve">  </w:delText>
        </w:r>
      </w:del>
      <w:ins w:author="Gary Smailes" w:date="2024-01-11T11:15:42.03Z" w:id="421651233">
        <w:r w:rsidR="060C4198">
          <w:t xml:space="preserve"> </w:t>
        </w:r>
      </w:ins>
      <w:r w:rsidR="060C4198">
        <w:rPr/>
        <w:t xml:space="preserve">The smell is </w:t>
      </w:r>
      <w:r w:rsidR="060C4198">
        <w:rPr/>
        <w:t>sweet and musty</w:t>
      </w:r>
      <w:r w:rsidR="060C4198">
        <w:rPr/>
        <w:t xml:space="preserve"> and familiar, and the air is warm</w:t>
      </w:r>
      <w:r w:rsidR="060C4198">
        <w:rPr/>
        <w:t>.</w:t>
      </w:r>
      <w:del w:author="Gary Smailes" w:date="2024-01-11T11:15:42.031Z" w:id="2040082951">
        <w:r w:rsidDel="060C4198">
          <w:delText xml:space="preserve">  </w:delText>
        </w:r>
      </w:del>
      <w:ins w:author="Gary Smailes" w:date="2024-01-11T11:15:42.031Z" w:id="43085871">
        <w:r w:rsidR="060C4198">
          <w:t xml:space="preserve"> </w:t>
        </w:r>
      </w:ins>
      <w:r w:rsidR="060C4198">
        <w:rPr/>
        <w:t>I look around the airport; it is plain and simple, small</w:t>
      </w:r>
      <w:r w:rsidR="060C4198">
        <w:rPr/>
        <w:t>.</w:t>
      </w:r>
      <w:del w:author="Gary Smailes" w:date="2024-01-11T11:15:42.032Z" w:id="224429935">
        <w:r w:rsidDel="060C4198">
          <w:delText xml:space="preserve">  </w:delText>
        </w:r>
      </w:del>
      <w:ins w:author="Gary Smailes" w:date="2024-01-11T11:15:42.032Z" w:id="1553320290">
        <w:r w:rsidR="060C4198">
          <w:t xml:space="preserve"> </w:t>
        </w:r>
      </w:ins>
      <w:r w:rsidR="060C4198">
        <w:rPr/>
        <w:t>Everything is tiled, and the tiles are clean but dingy</w:t>
      </w:r>
      <w:r w:rsidR="060C4198">
        <w:rPr/>
        <w:t>.</w:t>
      </w:r>
      <w:del w:author="Gary Smailes" w:date="2024-01-11T11:15:42.033Z" w:id="1383212969">
        <w:r w:rsidDel="060C4198">
          <w:delText xml:space="preserve">  </w:delText>
        </w:r>
      </w:del>
      <w:ins w:author="Gary Smailes" w:date="2024-01-11T11:15:42.034Z" w:id="798199374">
        <w:r w:rsidR="060C4198">
          <w:t xml:space="preserve"> </w:t>
        </w:r>
      </w:ins>
      <w:r w:rsidR="060C4198">
        <w:rPr/>
        <w:t xml:space="preserve">It </w:t>
      </w:r>
      <w:r w:rsidR="060C4198">
        <w:rPr/>
        <w:t>isn’t</w:t>
      </w:r>
      <w:r w:rsidR="060C4198">
        <w:rPr/>
        <w:t xml:space="preserve"> at all like the airports in the United States with all the shops and restaurants</w:t>
      </w:r>
      <w:r w:rsidR="060C4198">
        <w:rPr/>
        <w:t>.</w:t>
      </w:r>
      <w:del w:author="Gary Smailes" w:date="2024-01-11T11:15:42.034Z" w:id="1031162637">
        <w:r w:rsidDel="060C4198">
          <w:delText xml:space="preserve">  </w:delText>
        </w:r>
      </w:del>
      <w:ins w:author="Gary Smailes" w:date="2024-01-11T11:15:42.035Z" w:id="497159907">
        <w:r w:rsidR="060C4198">
          <w:t xml:space="preserve"> </w:t>
        </w:r>
      </w:ins>
      <w:r w:rsidR="060C4198">
        <w:rPr/>
        <w:t>It is obvious it is just a spot to be dropped off or leave from</w:t>
      </w:r>
      <w:r w:rsidR="060C4198">
        <w:rPr/>
        <w:t>.</w:t>
      </w:r>
      <w:del w:author="Gary Smailes" w:date="2024-01-11T11:15:42.036Z" w:id="1038557932">
        <w:r w:rsidDel="060C4198">
          <w:delText xml:space="preserve">  </w:delText>
        </w:r>
      </w:del>
      <w:ins w:author="Gary Smailes" w:date="2024-01-11T11:15:42.036Z" w:id="1405721403">
        <w:r w:rsidR="060C4198">
          <w:t xml:space="preserve"> </w:t>
        </w:r>
      </w:ins>
      <w:r w:rsidR="060C4198">
        <w:rPr/>
        <w:t>Minneapolis’s airport is one of the best; like the Mall of America; you could spend days there and not get bored</w:t>
      </w:r>
      <w:r w:rsidR="060C4198">
        <w:rPr/>
        <w:t>.</w:t>
      </w:r>
      <w:del w:author="Gary Smailes" w:date="2024-01-11T11:15:42.037Z" w:id="281284393">
        <w:r w:rsidDel="060C4198">
          <w:delText xml:space="preserve">  </w:delText>
        </w:r>
      </w:del>
      <w:ins w:author="Gary Smailes" w:date="2024-01-11T11:15:42.037Z" w:id="1462483710">
        <w:r w:rsidR="060C4198">
          <w:t xml:space="preserve"> </w:t>
        </w:r>
      </w:ins>
      <w:r w:rsidR="060C4198">
        <w:rPr/>
        <w:t>You can even get your nails done or get a massage.</w:t>
      </w:r>
    </w:p>
    <w:p w:rsidR="00425D1E" w:rsidP="00425D1E" w:rsidRDefault="00425D1E" w14:paraId="1B89BB7E" w14:textId="11837E22">
      <w:pPr>
        <w:spacing w:line="480" w:lineRule="auto"/>
        <w:ind w:firstLine="720"/>
        <w:jc w:val="both"/>
      </w:pPr>
      <w:r w:rsidR="060C4198">
        <w:rPr/>
        <w:t xml:space="preserve">I struggle with my sweater, which I had worn on the plane over my tank to keep warm; I </w:t>
      </w:r>
      <w:r w:rsidR="060C4198">
        <w:rPr/>
        <w:t>don’t</w:t>
      </w:r>
      <w:r w:rsidR="060C4198">
        <w:rPr/>
        <w:t xml:space="preserve"> need it in this climate</w:t>
      </w:r>
      <w:r w:rsidR="060C4198">
        <w:rPr/>
        <w:t>.</w:t>
      </w:r>
      <w:del w:author="Gary Smailes" w:date="2024-01-11T11:15:42.038Z" w:id="207472299">
        <w:r w:rsidDel="060C4198">
          <w:delText xml:space="preserve">  </w:delText>
        </w:r>
      </w:del>
      <w:ins w:author="Gary Smailes" w:date="2024-01-11T11:15:42.038Z" w:id="806024575">
        <w:r w:rsidR="060C4198">
          <w:t xml:space="preserve"> </w:t>
        </w:r>
      </w:ins>
    </w:p>
    <w:p w:rsidR="00425D1E" w:rsidP="198BF084" w:rsidRDefault="00425D1E" w14:paraId="0DEA8B72" w14:textId="4F9BBD73">
      <w:pPr>
        <w:pStyle w:val="Normal"/>
        <w:suppressLineNumbers w:val="0"/>
        <w:bidi w:val="0"/>
        <w:spacing w:before="0" w:beforeAutospacing="off" w:after="0" w:afterAutospacing="off" w:line="480" w:lineRule="auto"/>
        <w:ind w:left="0" w:right="0" w:firstLine="720"/>
        <w:jc w:val="both"/>
        <w:pPrChange w:author="Gary Smailes" w:date="2024-01-12T13:19:35.486Z">
          <w:pPr>
            <w:pStyle w:val="Normal"/>
            <w:spacing w:line="480" w:lineRule="auto"/>
            <w:ind w:firstLine="720"/>
            <w:jc w:val="both"/>
          </w:pPr>
        </w:pPrChange>
      </w:pPr>
      <w:r w:rsidR="198BF084">
        <w:rPr/>
        <w:t>I make my way to customs and stand in line behind a family.</w:t>
      </w:r>
      <w:del w:author="Gary Smailes" w:date="2024-01-11T11:15:42.039Z" w:id="1908471862">
        <w:r w:rsidDel="198BF084">
          <w:delText xml:space="preserve">  </w:delText>
        </w:r>
      </w:del>
      <w:ins w:author="Gary Smailes" w:date="2024-01-11T11:15:42.04Z" w:id="339074426">
        <w:r w:rsidR="198BF084">
          <w:t xml:space="preserve"> </w:t>
        </w:r>
      </w:ins>
      <w:r w:rsidR="198BF084">
        <w:rPr/>
        <w:t>It is my first real glimpse of Guatemalan culture.</w:t>
      </w:r>
      <w:del w:author="Gary Smailes" w:date="2024-01-11T11:15:42.04Z" w:id="709922850">
        <w:r w:rsidDel="198BF084">
          <w:delText xml:space="preserve">  </w:delText>
        </w:r>
      </w:del>
      <w:ins w:author="Gary Smailes" w:date="2024-01-11T11:15:42.041Z" w:id="499893637">
        <w:r w:rsidR="198BF084">
          <w:t xml:space="preserve"> </w:t>
        </w:r>
      </w:ins>
      <w:r w:rsidR="198BF084">
        <w:rPr/>
        <w:t>This family is European Guatemalan and is Mom</w:t>
      </w:r>
      <w:ins w:author="Gary Smailes" w:date="2024-01-12T13:19:22.011Z" w:id="1147921130">
        <w:r w:rsidR="198BF084">
          <w:t xml:space="preserve">, </w:t>
        </w:r>
      </w:ins>
      <w:del w:author="Gary Smailes" w:date="2024-01-12T13:19:19.965Z" w:id="1175274867">
        <w:r w:rsidDel="198BF084">
          <w:delText xml:space="preserve"> and </w:delText>
        </w:r>
      </w:del>
      <w:ins w:author="Gary Smailes" w:date="2024-01-12T13:19:12.343Z" w:id="1557151579">
        <w:r w:rsidR="198BF084">
          <w:t>D</w:t>
        </w:r>
      </w:ins>
      <w:del w:author="Gary Smailes" w:date="2024-01-12T13:19:12.035Z" w:id="1404122486">
        <w:r w:rsidDel="198BF084">
          <w:delText>d</w:delText>
        </w:r>
      </w:del>
      <w:r w:rsidR="198BF084">
        <w:rPr/>
        <w:t>ad</w:t>
      </w:r>
      <w:ins w:author="Gary Smailes" w:date="2024-01-12T13:19:25.765Z" w:id="1698323650">
        <w:r w:rsidR="198BF084">
          <w:t xml:space="preserve">, </w:t>
        </w:r>
      </w:ins>
      <w:del w:author="Gary Smailes" w:date="2024-01-12T13:19:24.618Z" w:id="624263120">
        <w:r w:rsidDel="198BF084">
          <w:delText xml:space="preserve"> and </w:delText>
        </w:r>
      </w:del>
      <w:r w:rsidR="198BF084">
        <w:rPr/>
        <w:t>a boy and girl.</w:t>
      </w:r>
      <w:del w:author="Gary Smailes" w:date="2024-01-11T11:15:42.041Z" w:id="863248491">
        <w:r w:rsidDel="198BF084">
          <w:delText xml:space="preserve">  </w:delText>
        </w:r>
      </w:del>
      <w:ins w:author="Gary Smailes" w:date="2024-01-11T11:15:42.042Z" w:id="445649763">
        <w:r w:rsidR="198BF084">
          <w:t xml:space="preserve"> </w:t>
        </w:r>
      </w:ins>
      <w:r w:rsidR="198BF084">
        <w:rPr/>
        <w:t xml:space="preserve">The boy and girl are probably </w:t>
      </w:r>
      <w:del w:author="Gary Smailes" w:date="2024-01-12T13:19:31.381Z" w:id="471505774">
        <w:r w:rsidDel="198BF084">
          <w:delText xml:space="preserve">10 </w:delText>
        </w:r>
      </w:del>
      <w:ins w:author="Gary Smailes" w:date="2024-01-12T13:19:32.54Z" w:id="386599337">
        <w:r w:rsidR="198BF084">
          <w:t xml:space="preserve">ten </w:t>
        </w:r>
      </w:ins>
      <w:r w:rsidR="198BF084">
        <w:rPr/>
        <w:t xml:space="preserve">and </w:t>
      </w:r>
      <w:del w:author="Gary Smailes" w:date="2024-01-12T13:19:35.438Z" w:id="254303437">
        <w:r w:rsidDel="198BF084">
          <w:delText xml:space="preserve">12 </w:delText>
        </w:r>
      </w:del>
      <w:ins w:author="Gary Smailes" w:date="2024-01-12T13:19:37.866Z" w:id="106067967">
        <w:r w:rsidR="198BF084">
          <w:t xml:space="preserve">tweleve </w:t>
        </w:r>
      </w:ins>
      <w:r w:rsidR="198BF084">
        <w:rPr/>
        <w:t>or so.</w:t>
      </w:r>
      <w:del w:author="Gary Smailes" w:date="2024-01-11T11:15:42.042Z" w:id="1338299493">
        <w:r w:rsidDel="198BF084">
          <w:delText xml:space="preserve">  </w:delText>
        </w:r>
      </w:del>
      <w:ins w:author="Gary Smailes" w:date="2024-01-11T11:15:42.043Z" w:id="1755478229">
        <w:r w:rsidR="198BF084">
          <w:t xml:space="preserve"> </w:t>
        </w:r>
      </w:ins>
      <w:r w:rsidR="198BF084">
        <w:rPr/>
        <w:t xml:space="preserve">I recognize them from the flight and had overheard them </w:t>
      </w:r>
      <w:r w:rsidR="198BF084">
        <w:rPr/>
        <w:t>attempting</w:t>
      </w:r>
      <w:r w:rsidR="198BF084">
        <w:rPr/>
        <w:t xml:space="preserve"> to communicate with the flight attendant.</w:t>
      </w:r>
      <w:del w:author="Gary Smailes" w:date="2024-01-11T11:15:42.043Z" w:id="175175008">
        <w:r w:rsidDel="198BF084">
          <w:delText xml:space="preserve">  </w:delText>
        </w:r>
      </w:del>
      <w:ins w:author="Gary Smailes" w:date="2024-01-11T11:15:42.044Z" w:id="701945278">
        <w:r w:rsidR="198BF084">
          <w:t xml:space="preserve"> </w:t>
        </w:r>
      </w:ins>
      <w:r w:rsidR="198BF084">
        <w:rPr/>
        <w:t>They are beautiful.</w:t>
      </w:r>
      <w:del w:author="Gary Smailes" w:date="2024-01-11T11:15:42.044Z" w:id="408865988">
        <w:r w:rsidDel="198BF084">
          <w:delText xml:space="preserve">  </w:delText>
        </w:r>
      </w:del>
      <w:ins w:author="Gary Smailes" w:date="2024-01-11T11:15:42.045Z" w:id="1699636434">
        <w:r w:rsidR="198BF084">
          <w:t xml:space="preserve"> </w:t>
        </w:r>
      </w:ins>
    </w:p>
    <w:p w:rsidR="00425D1E" w:rsidP="00425D1E" w:rsidRDefault="00425D1E" w14:paraId="79F45081" w14:textId="4FE458A8">
      <w:pPr>
        <w:spacing w:line="480" w:lineRule="auto"/>
        <w:ind w:firstLine="720"/>
        <w:jc w:val="both"/>
      </w:pPr>
      <w:r w:rsidR="060C4198">
        <w:rPr/>
        <w:t>I start fumbling with my purse to find my passport and drop my lip gloss and wallet on the floor</w:t>
      </w:r>
      <w:r w:rsidR="060C4198">
        <w:rPr/>
        <w:t>.</w:t>
      </w:r>
      <w:del w:author="Gary Smailes" w:date="2024-01-11T11:15:42.045Z" w:id="580507088">
        <w:r w:rsidDel="060C4198">
          <w:delText xml:space="preserve">  </w:delText>
        </w:r>
      </w:del>
      <w:ins w:author="Gary Smailes" w:date="2024-01-11T11:15:42.047Z" w:id="708509369">
        <w:r w:rsidR="060C4198">
          <w:t xml:space="preserve"> </w:t>
        </w:r>
      </w:ins>
      <w:r w:rsidR="060C4198">
        <w:rPr/>
        <w:t>I stand up and notice all of them are staring at me</w:t>
      </w:r>
      <w:r w:rsidR="060C4198">
        <w:rPr/>
        <w:t>.</w:t>
      </w:r>
      <w:del w:author="Gary Smailes" w:date="2024-01-11T11:15:42.047Z" w:id="1684029325">
        <w:r w:rsidDel="060C4198">
          <w:delText xml:space="preserve">  </w:delText>
        </w:r>
      </w:del>
      <w:ins w:author="Gary Smailes" w:date="2024-01-11T11:15:42.048Z" w:id="1667883258">
        <w:r w:rsidR="060C4198">
          <w:t xml:space="preserve"> </w:t>
        </w:r>
      </w:ins>
      <w:r w:rsidR="060C4198">
        <w:rPr/>
        <w:t xml:space="preserve">Initially, I </w:t>
      </w:r>
      <w:r w:rsidR="060C4198">
        <w:rPr/>
        <w:t xml:space="preserve">think </w:t>
      </w:r>
      <w:r w:rsidR="060C4198">
        <w:rPr/>
        <w:t>it’s</w:t>
      </w:r>
      <w:r w:rsidR="060C4198">
        <w:rPr/>
        <w:t xml:space="preserve"> because I am making a lot of noise, but they </w:t>
      </w:r>
      <w:r w:rsidR="060C4198">
        <w:rPr/>
        <w:t>don’t</w:t>
      </w:r>
      <w:r w:rsidR="060C4198">
        <w:rPr/>
        <w:t xml:space="preserve"> stop</w:t>
      </w:r>
      <w:r w:rsidR="060C4198">
        <w:rPr/>
        <w:t>.</w:t>
      </w:r>
      <w:del w:author="Gary Smailes" w:date="2024-01-11T11:15:42.049Z" w:id="1962896765">
        <w:r w:rsidDel="060C4198">
          <w:delText xml:space="preserve">  </w:delText>
        </w:r>
      </w:del>
      <w:ins w:author="Gary Smailes" w:date="2024-01-11T11:15:42.049Z" w:id="1306240613">
        <w:r w:rsidR="060C4198">
          <w:t xml:space="preserve"> </w:t>
        </w:r>
      </w:ins>
      <w:r w:rsidR="060C4198">
        <w:rPr/>
        <w:t xml:space="preserve">I brush my face to make sure I </w:t>
      </w:r>
      <w:r w:rsidR="060C4198">
        <w:rPr/>
        <w:t>don’t</w:t>
      </w:r>
      <w:r w:rsidR="060C4198">
        <w:rPr/>
        <w:t xml:space="preserve"> have anything on it</w:t>
      </w:r>
      <w:r w:rsidR="060C4198">
        <w:rPr/>
        <w:t>.</w:t>
      </w:r>
      <w:del w:author="Gary Smailes" w:date="2024-01-11T11:15:42.05Z" w:id="731881681">
        <w:r w:rsidDel="060C4198">
          <w:delText xml:space="preserve">  </w:delText>
        </w:r>
      </w:del>
      <w:ins w:author="Gary Smailes" w:date="2024-01-11T11:15:42.051Z" w:id="16849912">
        <w:r w:rsidR="060C4198">
          <w:t xml:space="preserve"> </w:t>
        </w:r>
      </w:ins>
      <w:r w:rsidR="060C4198">
        <w:rPr/>
        <w:t>Then realize for the first time I stick out in this environment with my blonde hair and blue eyes</w:t>
      </w:r>
      <w:r w:rsidR="060C4198">
        <w:rPr/>
        <w:t>.</w:t>
      </w:r>
      <w:del w:author="Gary Smailes" w:date="2024-01-11T11:15:42.051Z" w:id="70162466">
        <w:r w:rsidDel="060C4198">
          <w:delText xml:space="preserve">  </w:delText>
        </w:r>
      </w:del>
      <w:ins w:author="Gary Smailes" w:date="2024-01-11T11:15:42.051Z" w:id="1049479813">
        <w:r w:rsidR="060C4198">
          <w:t xml:space="preserve"> </w:t>
        </w:r>
      </w:ins>
      <w:r w:rsidR="060C4198">
        <w:rPr/>
        <w:t>It becomes a little uncomfortable, so I smile and say, “Hola.”</w:t>
      </w:r>
      <w:del w:author="Gary Smailes" w:date="2024-01-11T11:15:42.051Z" w:id="1149998097">
        <w:r w:rsidDel="060C4198">
          <w:delText xml:space="preserve">  </w:delText>
        </w:r>
      </w:del>
      <w:ins w:author="Gary Smailes" w:date="2024-01-11T11:15:42.052Z" w:id="340120742">
        <w:r w:rsidR="060C4198">
          <w:t xml:space="preserve"> </w:t>
        </w:r>
      </w:ins>
      <w:r w:rsidR="060C4198">
        <w:rPr/>
        <w:t xml:space="preserve">They </w:t>
      </w:r>
      <w:r w:rsidR="060C4198">
        <w:rPr/>
        <w:t>look</w:t>
      </w:r>
      <w:r w:rsidR="060C4198">
        <w:rPr/>
        <w:t xml:space="preserve"> away and I resume my chaos.</w:t>
      </w:r>
    </w:p>
    <w:p w:rsidR="00425D1E" w:rsidP="00425D1E" w:rsidRDefault="00425D1E" w14:paraId="2CC158A1" w14:textId="1C8DF8C9">
      <w:pPr>
        <w:spacing w:line="480" w:lineRule="auto"/>
        <w:ind w:firstLine="720"/>
        <w:jc w:val="both"/>
      </w:pPr>
      <w:r w:rsidR="060C4198">
        <w:rPr/>
        <w:t>I walk to the exit after seamlessly passing through customs and immigration</w:t>
      </w:r>
      <w:r w:rsidR="060C4198">
        <w:rPr/>
        <w:t>.</w:t>
      </w:r>
      <w:del w:author="Gary Smailes" w:date="2024-01-11T11:15:42.052Z" w:id="438312028">
        <w:r w:rsidDel="060C4198">
          <w:delText xml:space="preserve">  </w:delText>
        </w:r>
      </w:del>
      <w:ins w:author="Gary Smailes" w:date="2024-01-11T11:15:42.054Z" w:id="936441410">
        <w:r w:rsidR="060C4198">
          <w:t xml:space="preserve"> </w:t>
        </w:r>
      </w:ins>
      <w:r w:rsidR="060C4198">
        <w:rPr/>
        <w:t xml:space="preserve">I had no trouble at all; I </w:t>
      </w:r>
      <w:r w:rsidR="060C4198">
        <w:rPr/>
        <w:t>don’t</w:t>
      </w:r>
      <w:r w:rsidR="060C4198">
        <w:rPr/>
        <w:t xml:space="preserve"> think they even looked at the paperwork</w:t>
      </w:r>
      <w:r w:rsidR="060C4198">
        <w:rPr/>
        <w:t>.</w:t>
      </w:r>
      <w:del w:author="Gary Smailes" w:date="2024-01-11T11:15:42.054Z" w:id="1998967100">
        <w:r w:rsidDel="060C4198">
          <w:delText xml:space="preserve">  </w:delText>
        </w:r>
      </w:del>
      <w:ins w:author="Gary Smailes" w:date="2024-01-11T11:15:42.055Z" w:id="588315706">
        <w:r w:rsidR="060C4198">
          <w:t xml:space="preserve"> </w:t>
        </w:r>
      </w:ins>
      <w:r w:rsidR="060C4198">
        <w:rPr/>
        <w:t>I notice several signs with Spanish and understand some of the words</w:t>
      </w:r>
      <w:r w:rsidR="060C4198">
        <w:rPr/>
        <w:t>.</w:t>
      </w:r>
      <w:del w:author="Gary Smailes" w:date="2024-01-11T11:15:42.055Z" w:id="210210643">
        <w:r w:rsidDel="060C4198">
          <w:delText xml:space="preserve">  </w:delText>
        </w:r>
      </w:del>
      <w:ins w:author="Gary Smailes" w:date="2024-01-11T11:15:42.056Z" w:id="586406700">
        <w:r w:rsidR="060C4198">
          <w:t xml:space="preserve"> </w:t>
        </w:r>
      </w:ins>
      <w:r w:rsidR="060C4198">
        <w:rPr/>
        <w:t>Several of the signs have names on them, but not mine</w:t>
      </w:r>
      <w:r w:rsidR="060C4198">
        <w:rPr/>
        <w:t>.</w:t>
      </w:r>
      <w:del w:author="Gary Smailes" w:date="2024-01-11T11:15:42.056Z" w:id="1003949369">
        <w:r w:rsidDel="060C4198">
          <w:delText xml:space="preserve">  </w:delText>
        </w:r>
      </w:del>
      <w:ins w:author="Gary Smailes" w:date="2024-01-11T11:15:42.057Z" w:id="1681713466">
        <w:r w:rsidR="060C4198">
          <w:t xml:space="preserve"> </w:t>
        </w:r>
      </w:ins>
      <w:r w:rsidR="060C4198">
        <w:rPr/>
        <w:t xml:space="preserve">As I </w:t>
      </w:r>
      <w:r w:rsidR="060C4198">
        <w:rPr/>
        <w:t>exit</w:t>
      </w:r>
      <w:r w:rsidR="060C4198">
        <w:rPr/>
        <w:t xml:space="preserve"> the airport, I </w:t>
      </w:r>
      <w:r w:rsidR="060C4198">
        <w:rPr/>
        <w:t>locate</w:t>
      </w:r>
      <w:r w:rsidR="060C4198">
        <w:rPr/>
        <w:t xml:space="preserve"> my sister and run up to her</w:t>
      </w:r>
      <w:r w:rsidR="060C4198">
        <w:rPr/>
        <w:t>.</w:t>
      </w:r>
      <w:del w:author="Gary Smailes" w:date="2024-01-11T11:15:42.057Z" w:id="873517447">
        <w:r w:rsidDel="060C4198">
          <w:delText xml:space="preserve">  </w:delText>
        </w:r>
      </w:del>
      <w:ins w:author="Gary Smailes" w:date="2024-01-11T11:15:42.058Z" w:id="1238386706">
        <w:r w:rsidR="060C4198">
          <w:t xml:space="preserve"> </w:t>
        </w:r>
      </w:ins>
    </w:p>
    <w:p w:rsidR="00425D1E" w:rsidP="00425D1E" w:rsidRDefault="00425D1E" w14:paraId="1071E465" w14:textId="0A851CCE">
      <w:pPr>
        <w:spacing w:line="480" w:lineRule="auto"/>
        <w:ind w:firstLine="720"/>
        <w:jc w:val="both"/>
      </w:pPr>
      <w:r w:rsidR="060C4198">
        <w:rPr/>
        <w:t>“You made it, Bienvenido</w:t>
      </w:r>
      <w:del w:author="Gary Smailes" w:date="2024-01-11T11:38:28.383Z" w:id="370079094">
        <w:r w:rsidDel="060C4198">
          <w:delText>!</w:delText>
        </w:r>
      </w:del>
      <w:ins w:author="Gary Smailes" w:date="2024-01-11T11:38:28.383Z" w:id="828945108">
        <w:r w:rsidR="060C4198">
          <w:t>.</w:t>
        </w:r>
      </w:ins>
      <w:r w:rsidR="060C4198">
        <w:rPr/>
        <w:t>” Diana cheers.</w:t>
      </w:r>
      <w:del w:author="Gary Smailes" w:date="2024-01-11T11:15:42.06Z" w:id="951575046">
        <w:r w:rsidDel="060C4198">
          <w:delText xml:space="preserve">  </w:delText>
        </w:r>
      </w:del>
      <w:ins w:author="Gary Smailes" w:date="2024-01-11T11:15:42.06Z" w:id="1645160787">
        <w:r w:rsidR="060C4198">
          <w:t xml:space="preserve"> </w:t>
        </w:r>
      </w:ins>
      <w:r w:rsidR="060C4198">
        <w:rPr/>
        <w:t>“I am so happy to see you</w:t>
      </w:r>
      <w:del w:author="Gary Smailes" w:date="2024-01-11T11:38:28.384Z" w:id="253097411">
        <w:r w:rsidDel="060C4198">
          <w:delText>!</w:delText>
        </w:r>
      </w:del>
      <w:ins w:author="Gary Smailes" w:date="2024-01-11T11:38:28.385Z" w:id="584471980">
        <w:r w:rsidR="060C4198">
          <w:t>.</w:t>
        </w:r>
      </w:ins>
      <w:del w:author="Gary Smailes" w:date="2024-01-11T11:15:42.061Z" w:id="60869604">
        <w:r w:rsidDel="060C4198">
          <w:delText xml:space="preserve">  </w:delText>
        </w:r>
      </w:del>
      <w:ins w:author="Gary Smailes" w:date="2024-01-11T11:15:42.061Z" w:id="1544556878">
        <w:r w:rsidR="060C4198">
          <w:t xml:space="preserve"> </w:t>
        </w:r>
      </w:ins>
      <w:r w:rsidR="060C4198">
        <w:rPr/>
        <w:t>We are going to have so much fun.”</w:t>
      </w:r>
      <w:del w:author="Gary Smailes" w:date="2024-01-11T11:15:42.061Z" w:id="344235896">
        <w:r w:rsidDel="060C4198">
          <w:delText xml:space="preserve">  </w:delText>
        </w:r>
      </w:del>
      <w:ins w:author="Gary Smailes" w:date="2024-01-11T11:15:42.061Z" w:id="462574307">
        <w:r w:rsidR="060C4198">
          <w:t xml:space="preserve"> </w:t>
        </w:r>
      </w:ins>
    </w:p>
    <w:p w:rsidR="00425D1E" w:rsidP="00425D1E" w:rsidRDefault="00425D1E" w14:paraId="7C53AA3D" w14:textId="564C1004">
      <w:pPr>
        <w:spacing w:line="480" w:lineRule="auto"/>
        <w:ind w:firstLine="720"/>
        <w:jc w:val="both"/>
      </w:pPr>
      <w:r w:rsidR="060C4198">
        <w:rPr/>
        <w:t>I am relieved</w:t>
      </w:r>
      <w:r w:rsidR="060C4198">
        <w:rPr/>
        <w:t>.</w:t>
      </w:r>
      <w:del w:author="Gary Smailes" w:date="2024-01-11T11:15:42.062Z" w:id="1591093725">
        <w:r w:rsidDel="060C4198">
          <w:delText xml:space="preserve">  </w:delText>
        </w:r>
      </w:del>
      <w:ins w:author="Gary Smailes" w:date="2024-01-11T11:15:42.062Z" w:id="162263938">
        <w:r w:rsidR="060C4198">
          <w:t xml:space="preserve"> </w:t>
        </w:r>
      </w:ins>
    </w:p>
    <w:p w:rsidR="00425D1E" w:rsidP="00425D1E" w:rsidRDefault="00425D1E" w14:paraId="30B6E52A" w14:textId="3C2D06CD">
      <w:pPr>
        <w:spacing w:line="480" w:lineRule="auto"/>
        <w:ind w:firstLine="720"/>
        <w:jc w:val="both"/>
      </w:pPr>
      <w:r w:rsidR="060C4198">
        <w:rPr/>
        <w:t>My sister looks a lot like me but taller at 5’7”</w:t>
      </w:r>
      <w:r w:rsidR="060C4198">
        <w:rPr/>
        <w:t>.</w:t>
      </w:r>
      <w:del w:author="Gary Smailes" w:date="2024-01-11T11:15:42.062Z" w:id="1065672969">
        <w:r w:rsidDel="060C4198">
          <w:delText xml:space="preserve">  </w:delText>
        </w:r>
      </w:del>
      <w:ins w:author="Gary Smailes" w:date="2024-01-11T11:15:42.063Z" w:id="1568890369">
        <w:r w:rsidR="060C4198">
          <w:t xml:space="preserve"> </w:t>
        </w:r>
      </w:ins>
      <w:r w:rsidR="060C4198">
        <w:rPr/>
        <w:t>Blonde, blue eyes, arched cheekbones, beautiful full lips, and big eyes</w:t>
      </w:r>
      <w:r w:rsidR="060C4198">
        <w:rPr/>
        <w:t>.</w:t>
      </w:r>
      <w:del w:author="Gary Smailes" w:date="2024-01-11T11:15:42.063Z" w:id="1366363057">
        <w:r w:rsidDel="060C4198">
          <w:delText xml:space="preserve">  </w:delText>
        </w:r>
      </w:del>
      <w:ins w:author="Gary Smailes" w:date="2024-01-11T11:15:42.064Z" w:id="372199693">
        <w:r w:rsidR="060C4198">
          <w:t xml:space="preserve"> </w:t>
        </w:r>
      </w:ins>
      <w:r w:rsidR="060C4198">
        <w:rPr/>
        <w:t>She helps me with my bags, and we continue to the street.</w:t>
      </w:r>
    </w:p>
    <w:p w:rsidR="00425D1E" w:rsidP="00425D1E" w:rsidRDefault="00425D1E" w14:paraId="73825199" w14:textId="7C1B7007">
      <w:pPr>
        <w:spacing w:line="480" w:lineRule="auto"/>
        <w:ind w:firstLine="720"/>
        <w:jc w:val="both"/>
      </w:pPr>
      <w:r w:rsidR="060C4198">
        <w:rPr/>
        <w:t>We approach a taxi; there are several and the taxi driver is just leaning up against the side</w:t>
      </w:r>
      <w:r w:rsidR="060C4198">
        <w:rPr/>
        <w:t>.</w:t>
      </w:r>
      <w:del w:author="Gary Smailes" w:date="2024-01-11T11:15:42.064Z" w:id="1848260952">
        <w:r w:rsidDel="060C4198">
          <w:delText xml:space="preserve">  </w:delText>
        </w:r>
      </w:del>
      <w:ins w:author="Gary Smailes" w:date="2024-01-11T11:15:42.065Z" w:id="2129166471">
        <w:r w:rsidR="060C4198">
          <w:t xml:space="preserve"> </w:t>
        </w:r>
      </w:ins>
      <w:r w:rsidR="060C4198">
        <w:rPr/>
        <w:t>As soon as he sees us, he stands up and clears his throat</w:t>
      </w:r>
      <w:r w:rsidR="060C4198">
        <w:rPr/>
        <w:t>.</w:t>
      </w:r>
      <w:del w:author="Gary Smailes" w:date="2024-01-11T11:15:42.065Z" w:id="1269478897">
        <w:r w:rsidDel="060C4198">
          <w:delText xml:space="preserve">  </w:delText>
        </w:r>
      </w:del>
      <w:ins w:author="Gary Smailes" w:date="2024-01-11T11:15:42.065Z" w:id="698437190">
        <w:r w:rsidR="060C4198">
          <w:t xml:space="preserve"> </w:t>
        </w:r>
      </w:ins>
    </w:p>
    <w:p w:rsidR="00425D1E" w:rsidP="00425D1E" w:rsidRDefault="00425D1E" w14:paraId="69815683" w14:textId="298044EC">
      <w:pPr>
        <w:spacing w:line="480" w:lineRule="auto"/>
        <w:ind w:firstLine="720"/>
        <w:jc w:val="both"/>
      </w:pPr>
      <w:r w:rsidR="060C4198">
        <w:rPr/>
        <w:t>Diana whispers to me, “Watch this, you don’t just accept a price, you haggle with them.”</w:t>
      </w:r>
      <w:del w:author="Gary Smailes" w:date="2024-01-11T11:15:42.066Z" w:id="1180030107">
        <w:r w:rsidDel="060C4198">
          <w:delText xml:space="preserve">  </w:delText>
        </w:r>
      </w:del>
      <w:ins w:author="Gary Smailes" w:date="2024-01-11T11:15:42.066Z" w:id="392059181">
        <w:r w:rsidR="060C4198">
          <w:t xml:space="preserve"> </w:t>
        </w:r>
      </w:ins>
    </w:p>
    <w:p w:rsidR="00425D1E" w:rsidP="00425D1E" w:rsidRDefault="00425D1E" w14:paraId="21E0CA37" w14:textId="22CA800A">
      <w:pPr>
        <w:spacing w:line="480" w:lineRule="auto"/>
        <w:ind w:firstLine="720"/>
        <w:jc w:val="both"/>
      </w:pPr>
      <w:r w:rsidR="198BF084">
        <w:rPr/>
        <w:t>I observe as Diana tells the cab driver after he states a price</w:t>
      </w:r>
      <w:ins w:author="Gary Smailes" w:date="2024-01-12T13:21:04.167Z" w:id="1220504135">
        <w:r w:rsidR="198BF084">
          <w:t>.</w:t>
        </w:r>
      </w:ins>
      <w:del w:author="Gary Smailes" w:date="2024-01-12T13:21:03.698Z" w:id="1160045051">
        <w:r w:rsidDel="198BF084">
          <w:delText>,</w:delText>
        </w:r>
      </w:del>
      <w:r w:rsidR="198BF084">
        <w:rPr/>
        <w:t xml:space="preserve"> “No, veinte cinco quetzales.”</w:t>
      </w:r>
      <w:del w:author="Gary Smailes" w:date="2024-01-11T11:15:42.067Z" w:id="1439743146">
        <w:r w:rsidDel="198BF084">
          <w:delText xml:space="preserve">  </w:delText>
        </w:r>
      </w:del>
      <w:ins w:author="Gary Smailes" w:date="2024-01-11T11:15:42.067Z" w:id="2059180096">
        <w:r w:rsidR="198BF084">
          <w:t xml:space="preserve"> </w:t>
        </w:r>
      </w:ins>
    </w:p>
    <w:p w:rsidR="00425D1E" w:rsidP="198BF084" w:rsidRDefault="00425D1E" w14:paraId="6306CFDE" w14:textId="427826EB">
      <w:pPr>
        <w:pStyle w:val="Normal"/>
        <w:suppressLineNumbers w:val="0"/>
        <w:bidi w:val="0"/>
        <w:spacing w:before="0" w:beforeAutospacing="off" w:after="0" w:afterAutospacing="off" w:line="480" w:lineRule="auto"/>
        <w:ind w:left="0" w:right="0" w:firstLine="720"/>
        <w:jc w:val="both"/>
        <w:rPr>
          <w:ins w:author="Gary Smailes" w:date="2024-01-12T13:21:27.453Z" w:id="706978749"/>
        </w:rPr>
        <w:pPrChange w:author="Gary Smailes" w:date="2024-01-12T13:21:07.512Z">
          <w:pPr>
            <w:pStyle w:val="Normal"/>
            <w:spacing w:line="480" w:lineRule="auto"/>
            <w:ind w:firstLine="720"/>
            <w:jc w:val="both"/>
          </w:pPr>
        </w:pPrChange>
      </w:pPr>
      <w:r w:rsidR="198BF084">
        <w:rPr/>
        <w:t xml:space="preserve">I understand her; that is </w:t>
      </w:r>
      <w:del w:author="Gary Smailes" w:date="2024-01-12T13:21:07.458Z" w:id="747358275">
        <w:r w:rsidDel="198BF084">
          <w:delText xml:space="preserve">25 </w:delText>
        </w:r>
      </w:del>
      <w:ins w:author="Gary Smailes" w:date="2024-01-12T13:21:10.946Z" w:id="7009777">
        <w:r w:rsidR="198BF084">
          <w:t xml:space="preserve">twenty-five </w:t>
        </w:r>
      </w:ins>
      <w:r w:rsidR="198BF084">
        <w:rPr/>
        <w:t xml:space="preserve">quetzales, which is approximately </w:t>
      </w:r>
      <w:ins w:author="Gary Smailes" w:date="2024-01-12T13:21:15.282Z" w:id="236183666">
        <w:r w:rsidR="198BF084">
          <w:t>four</w:t>
        </w:r>
      </w:ins>
      <w:del w:author="Gary Smailes" w:date="2024-01-12T13:21:14.091Z" w:id="2073557211">
        <w:r w:rsidDel="198BF084">
          <w:delText>4</w:delText>
        </w:r>
      </w:del>
      <w:r w:rsidR="198BF084">
        <w:rPr/>
        <w:t xml:space="preserve"> dollars.</w:t>
      </w:r>
      <w:del w:author="Gary Smailes" w:date="2024-01-11T11:15:42.068Z" w:id="1253386093">
        <w:r w:rsidDel="198BF084">
          <w:delText xml:space="preserve">  </w:delText>
        </w:r>
      </w:del>
      <w:ins w:author="Gary Smailes" w:date="2024-01-11T11:15:42.068Z" w:id="1428032153">
        <w:r w:rsidR="198BF084">
          <w:t xml:space="preserve"> </w:t>
        </w:r>
      </w:ins>
      <w:r w:rsidR="198BF084">
        <w:rPr/>
        <w:t>It seems very inexpensive to me.</w:t>
      </w:r>
      <w:del w:author="Gary Smailes" w:date="2024-01-11T11:15:42.069Z" w:id="974040727">
        <w:r w:rsidDel="198BF084">
          <w:delText xml:space="preserve">  </w:delText>
        </w:r>
      </w:del>
      <w:ins w:author="Gary Smailes" w:date="2024-01-11T11:15:42.069Z" w:id="361622313">
        <w:r w:rsidR="198BF084">
          <w:t xml:space="preserve"> </w:t>
        </w:r>
      </w:ins>
      <w:r w:rsidR="198BF084">
        <w:rPr/>
        <w:t>The cab driver looks like he is thinking it over and Diana whispers to me again, “He’s just stalling to see if I’ll go higher.”</w:t>
      </w:r>
      <w:del w:author="Gary Smailes" w:date="2024-01-11T11:15:42.069Z" w:id="345446420">
        <w:r w:rsidDel="198BF084">
          <w:delText xml:space="preserve">  </w:delText>
        </w:r>
      </w:del>
      <w:ins w:author="Gary Smailes" w:date="2024-01-11T11:15:42.069Z" w:id="21974668">
        <w:r w:rsidR="198BF084">
          <w:t xml:space="preserve"> </w:t>
        </w:r>
      </w:ins>
    </w:p>
    <w:p w:rsidR="00425D1E" w:rsidP="198BF084" w:rsidRDefault="00425D1E" w14:paraId="47BA65AA" w14:textId="2678C007">
      <w:pPr>
        <w:pStyle w:val="Normal"/>
        <w:suppressLineNumbers w:val="0"/>
        <w:bidi w:val="0"/>
        <w:spacing w:before="0" w:beforeAutospacing="off" w:after="0" w:afterAutospacing="off" w:line="480" w:lineRule="auto"/>
        <w:ind w:left="0" w:right="0" w:firstLine="720"/>
        <w:jc w:val="both"/>
      </w:pPr>
      <w:r w:rsidR="198BF084">
        <w:rPr/>
        <w:t>And, she is right, the cab driver says, “Esta bien.”</w:t>
      </w:r>
      <w:del w:author="Gary Smailes" w:date="2024-01-11T11:15:42.07Z" w:id="616022789">
        <w:r w:rsidDel="198BF084">
          <w:delText xml:space="preserve">  </w:delText>
        </w:r>
      </w:del>
      <w:ins w:author="Gary Smailes" w:date="2024-01-11T11:15:42.07Z" w:id="1207953753">
        <w:r w:rsidR="198BF084">
          <w:t xml:space="preserve"> </w:t>
        </w:r>
      </w:ins>
    </w:p>
    <w:p w:rsidR="00425D1E" w:rsidP="00425D1E" w:rsidRDefault="00425D1E" w14:paraId="54DB01C0" w14:textId="226B9C48">
      <w:pPr>
        <w:spacing w:line="480" w:lineRule="auto"/>
        <w:ind w:firstLine="720"/>
        <w:jc w:val="both"/>
      </w:pPr>
      <w:r w:rsidR="060C4198">
        <w:rPr/>
        <w:t xml:space="preserve">We load my stuff with the cab </w:t>
      </w:r>
      <w:r w:rsidR="060C4198">
        <w:rPr/>
        <w:t>drivers</w:t>
      </w:r>
      <w:r w:rsidR="060C4198">
        <w:rPr/>
        <w:t xml:space="preserve"> help and start off</w:t>
      </w:r>
      <w:r w:rsidR="060C4198">
        <w:rPr/>
        <w:t>.</w:t>
      </w:r>
      <w:del w:author="Gary Smailes" w:date="2024-01-11T11:15:42.071Z" w:id="2025030082">
        <w:r w:rsidDel="060C4198">
          <w:delText xml:space="preserve">  </w:delText>
        </w:r>
      </w:del>
      <w:ins w:author="Gary Smailes" w:date="2024-01-11T11:15:42.072Z" w:id="1283820339">
        <w:r w:rsidR="060C4198">
          <w:t xml:space="preserve"> </w:t>
        </w:r>
      </w:ins>
      <w:r w:rsidR="060C4198">
        <w:rPr/>
        <w:t>I look out the window</w:t>
      </w:r>
      <w:r w:rsidR="060C4198">
        <w:rPr/>
        <w:t>.</w:t>
      </w:r>
      <w:del w:author="Gary Smailes" w:date="2024-01-11T11:15:42.073Z" w:id="210427994">
        <w:r w:rsidDel="060C4198">
          <w:delText xml:space="preserve">  </w:delText>
        </w:r>
      </w:del>
      <w:ins w:author="Gary Smailes" w:date="2024-01-11T11:15:42.075Z" w:id="1982475569">
        <w:r w:rsidR="060C4198">
          <w:t xml:space="preserve"> </w:t>
        </w:r>
      </w:ins>
      <w:r w:rsidR="060C4198">
        <w:rPr/>
        <w:t>The city is dirty, and the buildings are old</w:t>
      </w:r>
      <w:r w:rsidR="060C4198">
        <w:rPr/>
        <w:t>.</w:t>
      </w:r>
      <w:del w:author="Gary Smailes" w:date="2024-01-11T11:15:42.076Z" w:id="732454279">
        <w:r w:rsidDel="060C4198">
          <w:delText xml:space="preserve">  </w:delText>
        </w:r>
      </w:del>
      <w:ins w:author="Gary Smailes" w:date="2024-01-11T11:15:42.077Z" w:id="838938150">
        <w:r w:rsidR="060C4198">
          <w:t xml:space="preserve"> </w:t>
        </w:r>
      </w:ins>
      <w:r w:rsidR="060C4198">
        <w:rPr/>
        <w:t xml:space="preserve">It </w:t>
      </w:r>
      <w:r w:rsidR="060C4198">
        <w:rPr/>
        <w:t>isn’t</w:t>
      </w:r>
      <w:r w:rsidR="060C4198">
        <w:rPr/>
        <w:t xml:space="preserve"> like downtown Minneapolis, which is pristine and kept up</w:t>
      </w:r>
      <w:r w:rsidR="060C4198">
        <w:rPr/>
        <w:t>.</w:t>
      </w:r>
      <w:del w:author="Gary Smailes" w:date="2024-01-11T11:15:42.078Z" w:id="1709799354">
        <w:r w:rsidDel="060C4198">
          <w:delText xml:space="preserve">  </w:delText>
        </w:r>
      </w:del>
      <w:ins w:author="Gary Smailes" w:date="2024-01-11T11:15:42.08Z" w:id="1808563473">
        <w:r w:rsidR="060C4198">
          <w:t xml:space="preserve"> </w:t>
        </w:r>
      </w:ins>
      <w:r w:rsidR="060C4198">
        <w:rPr/>
        <w:t xml:space="preserve">I see people everywhere, walking; many of them look haggard like they </w:t>
      </w:r>
      <w:r w:rsidR="060C4198">
        <w:rPr/>
        <w:t>haven’t</w:t>
      </w:r>
      <w:r w:rsidR="060C4198">
        <w:rPr/>
        <w:t xml:space="preserve"> showered nor had a decent meal in days</w:t>
      </w:r>
      <w:r w:rsidR="060C4198">
        <w:rPr/>
        <w:t>.</w:t>
      </w:r>
      <w:del w:author="Gary Smailes" w:date="2024-01-11T11:15:42.081Z" w:id="671012077">
        <w:r w:rsidDel="060C4198">
          <w:delText xml:space="preserve">  </w:delText>
        </w:r>
      </w:del>
      <w:ins w:author="Gary Smailes" w:date="2024-01-11T11:15:42.082Z" w:id="1579861579">
        <w:r w:rsidR="060C4198">
          <w:t xml:space="preserve"> </w:t>
        </w:r>
      </w:ins>
      <w:r w:rsidR="060C4198">
        <w:rPr/>
        <w:t>I’m</w:t>
      </w:r>
      <w:r w:rsidR="060C4198">
        <w:rPr/>
        <w:t xml:space="preserve"> uncomfortable</w:t>
      </w:r>
      <w:r w:rsidR="060C4198">
        <w:rPr/>
        <w:t>.</w:t>
      </w:r>
      <w:del w:author="Gary Smailes" w:date="2024-01-11T11:15:42.082Z" w:id="1873410217">
        <w:r w:rsidDel="060C4198">
          <w:delText xml:space="preserve">  </w:delText>
        </w:r>
      </w:del>
      <w:ins w:author="Gary Smailes" w:date="2024-01-11T11:15:42.083Z" w:id="1652406582">
        <w:r w:rsidR="060C4198">
          <w:t xml:space="preserve"> </w:t>
        </w:r>
      </w:ins>
    </w:p>
    <w:p w:rsidR="00425D1E" w:rsidP="00425D1E" w:rsidRDefault="00425D1E" w14:paraId="70DEF82A" w14:textId="2D68C7C8">
      <w:pPr>
        <w:spacing w:line="480" w:lineRule="auto"/>
        <w:ind w:firstLine="720"/>
        <w:jc w:val="both"/>
      </w:pPr>
      <w:r w:rsidR="198BF084">
        <w:rPr/>
        <w:t>Diana notices</w:t>
      </w:r>
      <w:ins w:author="Gary Smailes" w:date="2024-01-12T13:22:02.611Z" w:id="1745688256">
        <w:r w:rsidR="198BF084">
          <w:t>.</w:t>
        </w:r>
      </w:ins>
      <w:r w:rsidR="198BF084">
        <w:rPr/>
        <w:t xml:space="preserve"> </w:t>
      </w:r>
      <w:ins w:author="Gary Smailes" w:date="2024-01-12T13:22:05.025Z" w:id="343283231">
        <w:r w:rsidR="198BF084">
          <w:t>“</w:t>
        </w:r>
      </w:ins>
      <w:del w:author="Gary Smailes" w:date="2024-01-12T13:22:01.482Z" w:id="1292007263">
        <w:r w:rsidDel="198BF084">
          <w:delText>and says, “</w:delText>
        </w:r>
      </w:del>
      <w:r w:rsidR="198BF084">
        <w:rPr/>
        <w:t xml:space="preserve">I know, </w:t>
      </w:r>
      <w:r w:rsidR="198BF084">
        <w:rPr/>
        <w:t>it’s</w:t>
      </w:r>
      <w:r w:rsidR="198BF084">
        <w:rPr/>
        <w:t xml:space="preserve"> different, isn’t it?</w:t>
      </w:r>
      <w:del w:author="Gary Smailes" w:date="2024-01-11T11:15:42.083Z" w:id="1490429229">
        <w:r w:rsidDel="198BF084">
          <w:delText xml:space="preserve">  </w:delText>
        </w:r>
      </w:del>
      <w:ins w:author="Gary Smailes" w:date="2024-01-11T11:15:42.083Z" w:id="1678124651">
        <w:r w:rsidR="198BF084">
          <w:t xml:space="preserve"> </w:t>
        </w:r>
      </w:ins>
      <w:r w:rsidR="198BF084">
        <w:rPr/>
        <w:t>I was walking down the street a week or so ago and there was human poop in the sidewalk.”</w:t>
      </w:r>
      <w:del w:author="Gary Smailes" w:date="2024-01-11T11:15:42.083Z" w:id="1100397979">
        <w:r w:rsidDel="198BF084">
          <w:delText xml:space="preserve">  </w:delText>
        </w:r>
      </w:del>
      <w:ins w:author="Gary Smailes" w:date="2024-01-11T11:15:42.084Z" w:id="1626911171">
        <w:r w:rsidR="198BF084">
          <w:t xml:space="preserve"> </w:t>
        </w:r>
      </w:ins>
    </w:p>
    <w:p w:rsidR="00425D1E" w:rsidP="00425D1E" w:rsidRDefault="00425D1E" w14:paraId="34E36629" w14:textId="1FBB27BD">
      <w:pPr>
        <w:spacing w:line="480" w:lineRule="auto"/>
        <w:ind w:firstLine="720"/>
        <w:jc w:val="both"/>
      </w:pPr>
      <w:r w:rsidR="198BF084">
        <w:rPr/>
        <w:t>I look at Diana then disgusted but on the verge of laughter</w:t>
      </w:r>
      <w:ins w:author="Gary Smailes" w:date="2024-01-12T13:22:16.449Z" w:id="1871936272">
        <w:r w:rsidR="198BF084">
          <w:t>.</w:t>
        </w:r>
      </w:ins>
      <w:del w:author="Gary Smailes" w:date="2024-01-12T13:22:16.237Z" w:id="1472702812">
        <w:r w:rsidDel="198BF084">
          <w:delText>,</w:delText>
        </w:r>
      </w:del>
      <w:r w:rsidR="198BF084">
        <w:rPr/>
        <w:t xml:space="preserve"> “How did you know it was human poop?”</w:t>
      </w:r>
      <w:del w:author="Gary Smailes" w:date="2024-01-11T11:15:42.084Z" w:id="1691192585">
        <w:r w:rsidDel="198BF084">
          <w:delText xml:space="preserve">  </w:delText>
        </w:r>
      </w:del>
      <w:ins w:author="Gary Smailes" w:date="2024-01-11T11:15:42.084Z" w:id="1443448837">
        <w:r w:rsidR="198BF084">
          <w:t xml:space="preserve"> </w:t>
        </w:r>
      </w:ins>
      <w:r w:rsidR="198BF084">
        <w:rPr/>
        <w:t xml:space="preserve">I ask, my eyes gleaming from tiredness as well. </w:t>
      </w:r>
    </w:p>
    <w:p w:rsidRPr="008D66B6" w:rsidR="00425D1E" w:rsidP="00425D1E" w:rsidRDefault="00425D1E" w14:paraId="12D2F2F6" w14:textId="77777777">
      <w:pPr>
        <w:spacing w:line="480" w:lineRule="auto"/>
        <w:ind w:firstLine="720"/>
        <w:jc w:val="both"/>
      </w:pPr>
      <w:r>
        <w:t>“Because I saw a guy squatting by the tree before I made it that far,” she says.</w:t>
      </w:r>
    </w:p>
    <w:p w:rsidR="00425D1E" w:rsidP="00425D1E" w:rsidRDefault="00425D1E" w14:paraId="41BF8675" w14:textId="1FFC8AE3">
      <w:pPr>
        <w:spacing w:line="480" w:lineRule="auto"/>
        <w:ind w:firstLine="720"/>
        <w:jc w:val="both"/>
        <w:rPr>
          <w:del w:author="Gary Smailes" w:date="2024-01-12T13:22:45.958Z" w:id="379589560"/>
        </w:rPr>
      </w:pPr>
      <w:r w:rsidR="198BF084">
        <w:rPr/>
        <w:t>Diana starts to tell me about her host family in preparation for meeting them</w:t>
      </w:r>
      <w:r w:rsidR="198BF084">
        <w:rPr/>
        <w:t>.</w:t>
      </w:r>
      <w:del w:author="Gary Smailes" w:date="2024-01-11T11:15:42.085Z" w:id="1236224681">
        <w:r w:rsidDel="198BF084">
          <w:delText xml:space="preserve">  </w:delText>
        </w:r>
      </w:del>
      <w:ins w:author="Gary Smailes" w:date="2024-01-11T11:15:42.086Z" w:id="1388864859">
        <w:r w:rsidR="198BF084">
          <w:t xml:space="preserve"> </w:t>
        </w:r>
      </w:ins>
      <w:r w:rsidR="198BF084">
        <w:rPr/>
        <w:t xml:space="preserve">She explains how the </w:t>
      </w:r>
      <w:r w:rsidR="198BF084">
        <w:rPr/>
        <w:t>Mom</w:t>
      </w:r>
      <w:r w:rsidR="198BF084">
        <w:rPr/>
        <w:t xml:space="preserve"> and Dad divorced, so the </w:t>
      </w:r>
      <w:r w:rsidR="198BF084">
        <w:rPr/>
        <w:t>Mom</w:t>
      </w:r>
      <w:r w:rsidR="198BF084">
        <w:rPr/>
        <w:t xml:space="preserve"> is living alone</w:t>
      </w:r>
      <w:r w:rsidR="198BF084">
        <w:rPr/>
        <w:t>.</w:t>
      </w:r>
      <w:del w:author="Gary Smailes" w:date="2024-01-11T11:15:42.087Z" w:id="397106528">
        <w:r w:rsidDel="198BF084">
          <w:delText xml:space="preserve">  </w:delText>
        </w:r>
      </w:del>
      <w:ins w:author="Gary Smailes" w:date="2024-01-11T11:15:42.087Z" w:id="1933047296">
        <w:r w:rsidR="198BF084">
          <w:t xml:space="preserve"> </w:t>
        </w:r>
      </w:ins>
      <w:r w:rsidR="198BF084">
        <w:rPr/>
        <w:t xml:space="preserve">She says that the </w:t>
      </w:r>
      <w:r w:rsidR="198BF084">
        <w:rPr/>
        <w:t>Dad</w:t>
      </w:r>
      <w:r w:rsidR="198BF084">
        <w:rPr/>
        <w:t xml:space="preserve"> had an affair and that was the end of their relationship</w:t>
      </w:r>
      <w:r w:rsidR="198BF084">
        <w:rPr/>
        <w:t>.</w:t>
      </w:r>
      <w:del w:author="Gary Smailes" w:date="2024-01-11T11:15:42.088Z" w:id="258580504">
        <w:r w:rsidDel="198BF084">
          <w:delText xml:space="preserve">  </w:delText>
        </w:r>
      </w:del>
      <w:ins w:author="Gary Smailes" w:date="2024-01-11T11:15:42.088Z" w:id="2077692085">
        <w:r w:rsidR="198BF084">
          <w:t xml:space="preserve"> </w:t>
        </w:r>
      </w:ins>
      <w:r w:rsidR="198BF084">
        <w:rPr/>
        <w:t>Not uncommon</w:t>
      </w:r>
      <w:r w:rsidR="198BF084">
        <w:rPr/>
        <w:t xml:space="preserve"> for the culture, she says, although it </w:t>
      </w:r>
      <w:r w:rsidR="198BF084">
        <w:rPr/>
        <w:t>doesn’t</w:t>
      </w:r>
      <w:r w:rsidR="198BF084">
        <w:rPr/>
        <w:t xml:space="preserve"> always end in divorce</w:t>
      </w:r>
      <w:r w:rsidR="198BF084">
        <w:rPr/>
        <w:t>.</w:t>
      </w:r>
      <w:del w:author="Gary Smailes" w:date="2024-01-11T11:15:42.089Z" w:id="1181687189">
        <w:r w:rsidDel="198BF084">
          <w:delText xml:space="preserve">  </w:delText>
        </w:r>
      </w:del>
      <w:ins w:author="Gary Smailes" w:date="2024-01-11T11:15:42.089Z" w:id="1426873149">
        <w:r w:rsidR="198BF084">
          <w:t xml:space="preserve"> </w:t>
        </w:r>
      </w:ins>
    </w:p>
    <w:p w:rsidR="00425D1E" w:rsidP="198BF084" w:rsidRDefault="00425D1E" w14:paraId="6B960E18" w14:textId="4C3F87D6">
      <w:pPr>
        <w:spacing w:line="480" w:lineRule="auto"/>
        <w:ind w:firstLine="0"/>
        <w:jc w:val="both"/>
        <w:pPrChange w:author="Gary Smailes" w:date="2024-01-12T13:22:45.76Z">
          <w:pPr>
            <w:spacing w:line="480" w:lineRule="auto"/>
            <w:ind w:firstLine="720"/>
            <w:jc w:val="both"/>
          </w:pPr>
        </w:pPrChange>
      </w:pPr>
      <w:r w:rsidR="198BF084">
        <w:rPr/>
        <w:t>She tells me how the mother is prejudice against the indigenous people of the country.</w:t>
      </w:r>
      <w:del w:author="Gary Smailes" w:date="2024-01-11T11:15:42.09Z" w:id="1161113587">
        <w:r w:rsidDel="198BF084">
          <w:delText xml:space="preserve">  </w:delText>
        </w:r>
      </w:del>
      <w:ins w:author="Gary Smailes" w:date="2024-01-11T11:15:42.091Z" w:id="2017367948">
        <w:r w:rsidR="198BF084">
          <w:t xml:space="preserve"> </w:t>
        </w:r>
      </w:ins>
      <w:r w:rsidR="198BF084">
        <w:rPr/>
        <w:t xml:space="preserve">Diana had gotten lice from a trip to Honduras and the host Mom </w:t>
      </w:r>
      <w:del w:author="Gary Smailes" w:date="2024-01-12T13:23:03.023Z" w:id="783849286">
        <w:r w:rsidDel="198BF084">
          <w:delText xml:space="preserve">immediately </w:delText>
        </w:r>
      </w:del>
      <w:r w:rsidR="198BF084">
        <w:rPr/>
        <w:t>assumed it was from the indigenous people she had stayed with for a week.</w:t>
      </w:r>
      <w:del w:author="Gary Smailes" w:date="2024-01-11T11:15:42.091Z" w:id="2069372421">
        <w:r w:rsidDel="198BF084">
          <w:delText xml:space="preserve">  </w:delText>
        </w:r>
      </w:del>
      <w:ins w:author="Gary Smailes" w:date="2024-01-11T11:15:42.091Z" w:id="327446076">
        <w:r w:rsidR="198BF084">
          <w:t xml:space="preserve"> </w:t>
        </w:r>
      </w:ins>
      <w:r w:rsidR="198BF084">
        <w:rPr/>
        <w:t>Despite the indigenous folks poor living conditions, they are clean.</w:t>
      </w:r>
      <w:del w:author="Gary Smailes" w:date="2024-01-11T11:15:42.091Z" w:id="430081759">
        <w:r w:rsidDel="198BF084">
          <w:delText xml:space="preserve">  </w:delText>
        </w:r>
      </w:del>
      <w:ins w:author="Gary Smailes" w:date="2024-01-11T11:15:42.091Z" w:id="340322965">
        <w:r w:rsidR="198BF084">
          <w:t xml:space="preserve"> </w:t>
        </w:r>
      </w:ins>
      <w:r w:rsidR="198BF084">
        <w:rPr/>
        <w:t>Life is hard; often the men must work away from their families for many hours in the hot sun picking coffee for little money.</w:t>
      </w:r>
      <w:del w:author="Gary Smailes" w:date="2024-01-11T11:15:42.093Z" w:id="278816700">
        <w:r w:rsidDel="198BF084">
          <w:delText xml:space="preserve">  </w:delText>
        </w:r>
      </w:del>
      <w:ins w:author="Gary Smailes" w:date="2024-01-11T11:15:42.093Z" w:id="1677661766">
        <w:r w:rsidR="198BF084">
          <w:t xml:space="preserve"> </w:t>
        </w:r>
      </w:ins>
      <w:r w:rsidR="198BF084">
        <w:rPr/>
        <w:t>Alcoholism and abuse aren’t uncommon either, she tells me.</w:t>
      </w:r>
    </w:p>
    <w:p w:rsidR="00425D1E" w:rsidP="00425D1E" w:rsidRDefault="00425D1E" w14:paraId="76A79584" w14:textId="3D61A788">
      <w:pPr>
        <w:spacing w:line="480" w:lineRule="auto"/>
        <w:ind w:firstLine="720"/>
        <w:jc w:val="both"/>
      </w:pPr>
      <w:r w:rsidR="060C4198">
        <w:rPr/>
        <w:t>We arrive at the home, and I am alarmed by the large steel doors</w:t>
      </w:r>
      <w:r w:rsidR="060C4198">
        <w:rPr/>
        <w:t>.</w:t>
      </w:r>
      <w:del w:author="Gary Smailes" w:date="2024-01-11T11:15:42.093Z" w:id="1680745190">
        <w:r w:rsidDel="060C4198">
          <w:delText xml:space="preserve">  </w:delText>
        </w:r>
      </w:del>
      <w:ins w:author="Gary Smailes" w:date="2024-01-11T11:15:42.093Z" w:id="307273386">
        <w:r w:rsidR="060C4198">
          <w:t xml:space="preserve"> </w:t>
        </w:r>
      </w:ins>
      <w:r w:rsidR="060C4198">
        <w:rPr/>
        <w:t>I also notice the barbed wire at the top of the steel doors and around the top of the cement wall that surrounds the house</w:t>
      </w:r>
      <w:r w:rsidR="060C4198">
        <w:rPr/>
        <w:t>.</w:t>
      </w:r>
      <w:del w:author="Gary Smailes" w:date="2024-01-11T11:15:42.093Z" w:id="1404593143">
        <w:r w:rsidDel="060C4198">
          <w:delText xml:space="preserve">  </w:delText>
        </w:r>
      </w:del>
      <w:ins w:author="Gary Smailes" w:date="2024-01-11T11:15:42.093Z" w:id="1733898447">
        <w:r w:rsidR="060C4198">
          <w:t xml:space="preserve"> </w:t>
        </w:r>
      </w:ins>
    </w:p>
    <w:p w:rsidR="00425D1E" w:rsidP="00425D1E" w:rsidRDefault="00425D1E" w14:paraId="161FF140" w14:textId="057BDB97">
      <w:pPr>
        <w:spacing w:line="480" w:lineRule="auto"/>
        <w:ind w:firstLine="720"/>
        <w:jc w:val="both"/>
      </w:pPr>
      <w:r w:rsidR="060C4198">
        <w:rPr/>
        <w:t xml:space="preserve">Diana explains that if they </w:t>
      </w:r>
      <w:r w:rsidR="060C4198">
        <w:rPr/>
        <w:t>don’t</w:t>
      </w:r>
      <w:r w:rsidR="060C4198">
        <w:rPr/>
        <w:t xml:space="preserve"> have this, the police are not going to protect them, and they might be robbed and kidnapped</w:t>
      </w:r>
      <w:r w:rsidR="060C4198">
        <w:rPr/>
        <w:t>.</w:t>
      </w:r>
      <w:del w:author="Gary Smailes" w:date="2024-01-11T11:15:42.094Z" w:id="1637832958">
        <w:r w:rsidDel="060C4198">
          <w:delText xml:space="preserve">  </w:delText>
        </w:r>
      </w:del>
      <w:ins w:author="Gary Smailes" w:date="2024-01-11T11:15:42.094Z" w:id="1933985125">
        <w:r w:rsidR="060C4198">
          <w:t xml:space="preserve"> </w:t>
        </w:r>
      </w:ins>
      <w:r w:rsidR="060C4198">
        <w:rPr/>
        <w:t xml:space="preserve">Even with this, people were often robbed when criminals would push their way </w:t>
      </w:r>
      <w:r w:rsidR="060C4198">
        <w:rPr/>
        <w:t>in.</w:t>
      </w:r>
      <w:del w:author="Gary Smailes" w:date="2024-01-11T11:15:42.095Z" w:id="537024618">
        <w:r w:rsidDel="060C4198">
          <w:delText xml:space="preserve">  </w:delText>
        </w:r>
      </w:del>
      <w:ins w:author="Gary Smailes" w:date="2024-01-11T11:15:42.096Z" w:id="476759889">
        <w:r w:rsidR="060C4198">
          <w:t xml:space="preserve"> </w:t>
        </w:r>
      </w:ins>
      <w:r w:rsidR="060C4198">
        <w:rPr/>
        <w:t>Despite a democracy having been put in place in the country, the police force and the government were still corrupt, so help was not easy to get</w:t>
      </w:r>
      <w:r w:rsidR="060C4198">
        <w:rPr/>
        <w:t>.</w:t>
      </w:r>
      <w:del w:author="Gary Smailes" w:date="2024-01-11T11:15:42.096Z" w:id="829743474">
        <w:r w:rsidDel="060C4198">
          <w:delText xml:space="preserve">  </w:delText>
        </w:r>
      </w:del>
      <w:ins w:author="Gary Smailes" w:date="2024-01-11T11:15:42.097Z" w:id="820890755">
        <w:r w:rsidR="060C4198">
          <w:t xml:space="preserve"> </w:t>
        </w:r>
      </w:ins>
      <w:r w:rsidR="060C4198">
        <w:rPr/>
        <w:t>The country is poor and with it comes crime and corruption, she says.</w:t>
      </w:r>
    </w:p>
    <w:p w:rsidR="00425D1E" w:rsidP="00425D1E" w:rsidRDefault="00425D1E" w14:paraId="6276E74F" w14:textId="4E0F2A73">
      <w:pPr>
        <w:spacing w:line="480" w:lineRule="auto"/>
        <w:ind w:firstLine="720"/>
        <w:jc w:val="both"/>
      </w:pPr>
      <w:r w:rsidR="198BF084">
        <w:rPr/>
        <w:t>The host Mom is home and greets me</w:t>
      </w:r>
      <w:ins w:author="Gary Smailes" w:date="2024-01-12T13:23:53.83Z" w:id="593306506">
        <w:r w:rsidR="198BF084">
          <w:t xml:space="preserve"> with a hug</w:t>
        </w:r>
      </w:ins>
      <w:del w:author="Gary Smailes" w:date="2024-01-12T13:23:50.461Z" w:id="2015521435">
        <w:r w:rsidDel="198BF084">
          <w:delText xml:space="preserve"> warmly</w:delText>
        </w:r>
      </w:del>
      <w:r w:rsidR="198BF084">
        <w:rPr/>
        <w:t>.</w:t>
      </w:r>
      <w:del w:author="Gary Smailes" w:date="2024-01-11T11:15:42.098Z" w:id="2096797564">
        <w:r w:rsidDel="198BF084">
          <w:delText xml:space="preserve">  </w:delText>
        </w:r>
      </w:del>
      <w:ins w:author="Gary Smailes" w:date="2024-01-11T11:15:42.099Z" w:id="1912010672">
        <w:r w:rsidR="198BF084">
          <w:t xml:space="preserve"> </w:t>
        </w:r>
      </w:ins>
      <w:r w:rsidR="198BF084">
        <w:rPr/>
        <w:t>She also leans in to kiss me on both cheeks</w:t>
      </w:r>
      <w:ins w:author="Gary Smailes" w:date="2024-01-12T13:24:00.636Z" w:id="1193833331">
        <w:r w:rsidR="198BF084">
          <w:t>.</w:t>
        </w:r>
      </w:ins>
      <w:r w:rsidR="198BF084">
        <w:rPr/>
        <w:t xml:space="preserve"> </w:t>
      </w:r>
      <w:del w:author="Gary Smailes" w:date="2024-01-12T13:23:59.591Z" w:id="311048242">
        <w:r w:rsidDel="198BF084">
          <w:delText xml:space="preserve">and </w:delText>
        </w:r>
      </w:del>
      <w:r w:rsidR="198BF084">
        <w:rPr/>
        <w:t>I flinch.</w:t>
      </w:r>
      <w:del w:author="Gary Smailes" w:date="2024-01-11T11:15:42.1Z" w:id="282557152">
        <w:r w:rsidDel="198BF084">
          <w:delText xml:space="preserve">  </w:delText>
        </w:r>
      </w:del>
      <w:ins w:author="Gary Smailes" w:date="2024-01-11T11:15:42.1Z" w:id="722276704">
        <w:r w:rsidR="198BF084">
          <w:t xml:space="preserve"> </w:t>
        </w:r>
      </w:ins>
      <w:r w:rsidR="198BF084">
        <w:rPr/>
        <w:t xml:space="preserve">Diana </w:t>
      </w:r>
      <w:r w:rsidR="198BF084">
        <w:rPr/>
        <w:t>failed to</w:t>
      </w:r>
      <w:r w:rsidR="198BF084">
        <w:rPr/>
        <w:t xml:space="preserve"> tell me about this part of their culture.</w:t>
      </w:r>
      <w:del w:author="Gary Smailes" w:date="2024-01-11T11:15:42.101Z" w:id="940218476">
        <w:r w:rsidDel="198BF084">
          <w:delText xml:space="preserve">  </w:delText>
        </w:r>
      </w:del>
      <w:ins w:author="Gary Smailes" w:date="2024-01-11T11:15:42.102Z" w:id="576970399">
        <w:r w:rsidR="198BF084">
          <w:t xml:space="preserve"> </w:t>
        </w:r>
      </w:ins>
      <w:r w:rsidR="198BF084">
        <w:rPr/>
        <w:t xml:space="preserve">Like any true blooded American, I like my space and we </w:t>
      </w:r>
      <w:r w:rsidR="198BF084">
        <w:rPr/>
        <w:t>don’t</w:t>
      </w:r>
      <w:r w:rsidR="198BF084">
        <w:rPr/>
        <w:t xml:space="preserve"> greet strangers this way, </w:t>
      </w:r>
      <w:r w:rsidR="198BF084">
        <w:rPr/>
        <w:t>maybe a</w:t>
      </w:r>
      <w:r w:rsidR="198BF084">
        <w:rPr/>
        <w:t xml:space="preserve"> handshake.</w:t>
      </w:r>
      <w:del w:author="Gary Smailes" w:date="2024-01-11T11:15:42.102Z" w:id="2102812988">
        <w:r w:rsidDel="198BF084">
          <w:delText xml:space="preserve">  </w:delText>
        </w:r>
      </w:del>
      <w:ins w:author="Gary Smailes" w:date="2024-01-11T11:15:42.103Z" w:id="65582757">
        <w:r w:rsidR="198BF084">
          <w:t xml:space="preserve"> </w:t>
        </w:r>
      </w:ins>
      <w:r w:rsidR="198BF084">
        <w:rPr/>
        <w:t>A few feet are comfortable, so I realize this will take some getting used to.</w:t>
      </w:r>
      <w:del w:author="Gary Smailes" w:date="2024-01-11T11:15:42.103Z" w:id="817913375">
        <w:r w:rsidDel="198BF084">
          <w:delText xml:space="preserve">  </w:delText>
        </w:r>
      </w:del>
      <w:ins w:author="Gary Smailes" w:date="2024-01-11T11:15:42.104Z" w:id="1689863131">
        <w:r w:rsidR="198BF084">
          <w:t xml:space="preserve"> </w:t>
        </w:r>
      </w:ins>
      <w:r w:rsidR="198BF084">
        <w:rPr/>
        <w:t>I love the warmness of the host family Mom, though.</w:t>
      </w:r>
      <w:del w:author="Gary Smailes" w:date="2024-01-11T11:15:42.104Z" w:id="2125310978">
        <w:r w:rsidDel="198BF084">
          <w:delText xml:space="preserve">  </w:delText>
        </w:r>
      </w:del>
      <w:ins w:author="Gary Smailes" w:date="2024-01-11T11:15:42.105Z" w:id="432268925">
        <w:r w:rsidR="198BF084">
          <w:t xml:space="preserve"> </w:t>
        </w:r>
      </w:ins>
    </w:p>
    <w:p w:rsidR="00425D1E" w:rsidP="00425D1E" w:rsidRDefault="00425D1E" w14:paraId="0694B159" w14:textId="2AF089C0">
      <w:pPr>
        <w:spacing w:line="480" w:lineRule="auto"/>
        <w:ind w:firstLine="720"/>
        <w:jc w:val="both"/>
      </w:pPr>
      <w:r w:rsidR="060C4198">
        <w:rPr/>
        <w:t>The house itself is cement and plaster.</w:t>
      </w:r>
      <w:del w:author="Gary Smailes" w:date="2024-01-11T11:15:42.105Z" w:id="1058425692">
        <w:r w:rsidDel="060C4198">
          <w:delText xml:space="preserve">  </w:delText>
        </w:r>
      </w:del>
      <w:ins w:author="Gary Smailes" w:date="2024-01-11T11:15:42.105Z" w:id="1501017303">
        <w:r w:rsidR="060C4198">
          <w:t xml:space="preserve"> </w:t>
        </w:r>
      </w:ins>
      <w:r w:rsidR="060C4198">
        <w:rPr/>
        <w:t>It is built very sturdy, and everything is tiled.</w:t>
      </w:r>
      <w:del w:author="Gary Smailes" w:date="2024-01-11T11:15:42.106Z" w:id="607324184">
        <w:r w:rsidDel="060C4198">
          <w:delText xml:space="preserve">  </w:delText>
        </w:r>
      </w:del>
      <w:ins w:author="Gary Smailes" w:date="2024-01-11T11:15:42.106Z" w:id="1190023149">
        <w:r w:rsidR="060C4198">
          <w:t xml:space="preserve"> </w:t>
        </w:r>
      </w:ins>
      <w:r w:rsidR="060C4198">
        <w:rPr/>
        <w:t>The sturdy structure protects the building from earthquakes, the host Mom tells me.</w:t>
      </w:r>
    </w:p>
    <w:p w:rsidR="00425D1E" w:rsidP="00425D1E" w:rsidRDefault="00425D1E" w14:paraId="1164492D" w14:textId="1C31E2D9">
      <w:pPr>
        <w:spacing w:line="480" w:lineRule="auto"/>
        <w:ind w:firstLine="720"/>
        <w:jc w:val="both"/>
      </w:pPr>
      <w:r w:rsidR="060C4198">
        <w:rPr/>
        <w:t>Carola shows me to the room I will be sleeping in for the night.</w:t>
      </w:r>
      <w:del w:author="Gary Smailes" w:date="2024-01-11T11:15:42.106Z" w:id="178375951">
        <w:r w:rsidDel="060C4198">
          <w:delText xml:space="preserve">  </w:delText>
        </w:r>
      </w:del>
      <w:ins w:author="Gary Smailes" w:date="2024-01-11T11:15:42.107Z" w:id="195986296">
        <w:r w:rsidR="060C4198">
          <w:t xml:space="preserve"> </w:t>
        </w:r>
      </w:ins>
      <w:r w:rsidR="060C4198">
        <w:rPr/>
        <w:t>It is plain with a few pictures of Jesus on the wall and a baby crib in the corner.</w:t>
      </w:r>
      <w:del w:author="Gary Smailes" w:date="2024-01-11T11:15:42.107Z" w:id="1185557946">
        <w:r w:rsidDel="060C4198">
          <w:delText xml:space="preserve">  </w:delText>
        </w:r>
      </w:del>
      <w:ins w:author="Gary Smailes" w:date="2024-01-11T11:15:42.107Z" w:id="554651633">
        <w:r w:rsidR="060C4198">
          <w:t xml:space="preserve"> </w:t>
        </w:r>
      </w:ins>
      <w:r w:rsidR="060C4198">
        <w:rPr/>
        <w:t>The quilt on the bed is old and tattered, but colorful, and the room is neat and clean.</w:t>
      </w:r>
      <w:del w:author="Gary Smailes" w:date="2024-01-11T11:15:42.108Z" w:id="1580494184">
        <w:r w:rsidDel="060C4198">
          <w:delText xml:space="preserve">  </w:delText>
        </w:r>
      </w:del>
      <w:ins w:author="Gary Smailes" w:date="2024-01-11T11:15:42.108Z" w:id="437183396">
        <w:r w:rsidR="060C4198">
          <w:t xml:space="preserve"> </w:t>
        </w:r>
      </w:ins>
      <w:r w:rsidR="060C4198">
        <w:rPr/>
        <w:t>I sit down and notice the mattress is squishy and thin.</w:t>
      </w:r>
      <w:del w:author="Gary Smailes" w:date="2024-01-11T11:15:42.108Z" w:id="680945464">
        <w:r w:rsidDel="060C4198">
          <w:delText xml:space="preserve">  </w:delText>
        </w:r>
      </w:del>
      <w:ins w:author="Gary Smailes" w:date="2024-01-11T11:15:42.108Z" w:id="93273742">
        <w:r w:rsidR="060C4198">
          <w:t xml:space="preserve"> </w:t>
        </w:r>
      </w:ins>
      <w:r w:rsidR="060C4198">
        <w:rPr/>
        <w:t>As I unpack a few things from my large travel backpack I realize I’m excited.</w:t>
      </w:r>
      <w:del w:author="Gary Smailes" w:date="2024-01-11T11:15:42.109Z" w:id="1358931001">
        <w:r w:rsidDel="060C4198">
          <w:delText xml:space="preserve">  </w:delText>
        </w:r>
      </w:del>
      <w:ins w:author="Gary Smailes" w:date="2024-01-11T11:15:42.109Z" w:id="462377733">
        <w:r w:rsidR="060C4198">
          <w:t xml:space="preserve"> </w:t>
        </w:r>
      </w:ins>
      <w:r w:rsidR="060C4198">
        <w:rPr/>
        <w:t>I know we’ll be traveling by bus, taxi, and sometimes on short plane trips, so I’ll have to get used to being on the move.</w:t>
      </w:r>
      <w:del w:author="Gary Smailes" w:date="2024-01-11T11:15:42.109Z" w:id="85522171">
        <w:r w:rsidDel="060C4198">
          <w:delText xml:space="preserve">  </w:delText>
        </w:r>
      </w:del>
      <w:ins w:author="Gary Smailes" w:date="2024-01-11T11:15:42.11Z" w:id="1516682244">
        <w:r w:rsidR="060C4198">
          <w:t xml:space="preserve"> </w:t>
        </w:r>
      </w:ins>
      <w:r w:rsidR="060C4198">
        <w:rPr/>
        <w:t>We are leaving early in the morning for Puerto Barrios to meet up with friends of Diana’s.</w:t>
      </w:r>
      <w:del w:author="Gary Smailes" w:date="2024-01-11T11:15:42.11Z" w:id="2127352962">
        <w:r w:rsidDel="060C4198">
          <w:delText xml:space="preserve">  </w:delText>
        </w:r>
      </w:del>
      <w:ins w:author="Gary Smailes" w:date="2024-01-11T11:15:42.11Z" w:id="648455035">
        <w:r w:rsidR="060C4198">
          <w:t xml:space="preserve"> </w:t>
        </w:r>
      </w:ins>
    </w:p>
    <w:bookmarkEnd w:id="0"/>
    <w:p w:rsidR="00425D1E" w:rsidP="198BF084" w:rsidRDefault="00425D1E" w14:paraId="4F57EC68" w14:textId="77777777">
      <w:pPr>
        <w:spacing w:line="480" w:lineRule="auto"/>
        <w:jc w:val="both"/>
        <w:rPr>
          <w:del w:author="Gary Smailes" w:date="2024-01-12T13:25:24.876Z" w:id="140509915"/>
          <w:b w:val="1"/>
          <w:bCs w:val="1"/>
        </w:rPr>
      </w:pPr>
    </w:p>
    <w:p w:rsidR="00425D1E" w:rsidP="198BF084" w:rsidRDefault="00425D1E" w14:paraId="7B15404C" w14:textId="77777777">
      <w:pPr>
        <w:spacing w:line="480" w:lineRule="auto"/>
        <w:jc w:val="both"/>
        <w:rPr>
          <w:del w:author="Gary Smailes" w:date="2024-01-12T13:25:24.875Z" w:id="1694651225"/>
          <w:b w:val="1"/>
          <w:bCs w:val="1"/>
        </w:rPr>
      </w:pPr>
    </w:p>
    <w:p w:rsidR="00425D1E" w:rsidP="198BF084" w:rsidRDefault="00425D1E" w14:paraId="7950A0BD" w14:textId="77777777">
      <w:pPr>
        <w:spacing w:line="480" w:lineRule="auto"/>
        <w:jc w:val="both"/>
        <w:rPr>
          <w:del w:author="Gary Smailes" w:date="2024-01-12T13:25:24.875Z" w:id="2020319104"/>
          <w:b w:val="1"/>
          <w:bCs w:val="1"/>
        </w:rPr>
      </w:pPr>
    </w:p>
    <w:p w:rsidR="00425D1E" w:rsidP="198BF084" w:rsidRDefault="00425D1E" w14:paraId="253359B0" w14:textId="77777777">
      <w:pPr>
        <w:spacing w:line="480" w:lineRule="auto"/>
        <w:jc w:val="both"/>
        <w:rPr>
          <w:del w:author="Gary Smailes" w:date="2024-01-12T13:25:24.875Z" w:id="26266564"/>
          <w:b w:val="1"/>
          <w:bCs w:val="1"/>
        </w:rPr>
      </w:pPr>
    </w:p>
    <w:p w:rsidR="00274D2E" w:rsidP="198BF084" w:rsidRDefault="00274D2E" w14:paraId="47A44B95" w14:textId="77777777">
      <w:pPr>
        <w:spacing w:line="480" w:lineRule="auto"/>
        <w:jc w:val="both"/>
        <w:rPr>
          <w:del w:author="Gary Smailes" w:date="2024-01-12T13:25:24.874Z" w:id="1875803955"/>
          <w:b w:val="1"/>
          <w:bCs w:val="1"/>
        </w:rPr>
      </w:pPr>
    </w:p>
    <w:p w:rsidR="00274D2E" w:rsidP="00425D1E" w:rsidRDefault="00274D2E" w14:paraId="30E56DAE" w14:textId="77777777">
      <w:pPr>
        <w:spacing w:line="480" w:lineRule="auto"/>
        <w:jc w:val="both"/>
        <w:rPr>
          <w:b/>
        </w:rPr>
      </w:pPr>
    </w:p>
    <w:p w:rsidR="00274D2E" w:rsidP="00425D1E" w:rsidRDefault="00274D2E" w14:paraId="55BD8C42" w14:textId="77777777">
      <w:pPr>
        <w:spacing w:line="480" w:lineRule="auto"/>
        <w:jc w:val="both"/>
        <w:rPr>
          <w:b/>
        </w:rPr>
      </w:pPr>
    </w:p>
    <w:p w:rsidR="00274D2E" w:rsidP="198BF084" w:rsidRDefault="00274D2E" w14:paraId="0B69190C" w14:textId="77777777">
      <w:pPr>
        <w:spacing w:line="480" w:lineRule="auto"/>
        <w:jc w:val="both"/>
        <w:rPr>
          <w:del w:author="Gary Smailes" w:date="2024-01-12T13:25:30.413Z" w:id="1337801686"/>
          <w:b w:val="1"/>
          <w:bCs w:val="1"/>
        </w:rPr>
      </w:pPr>
    </w:p>
    <w:p w:rsidR="00274D2E" w:rsidP="198BF084" w:rsidRDefault="00274D2E" w14:paraId="48FCF628" w14:textId="77777777">
      <w:pPr>
        <w:spacing w:line="480" w:lineRule="auto"/>
        <w:jc w:val="both"/>
        <w:rPr>
          <w:del w:author="Gary Smailes" w:date="2024-01-12T13:25:30.413Z" w:id="130893676"/>
          <w:b w:val="1"/>
          <w:bCs w:val="1"/>
        </w:rPr>
      </w:pPr>
    </w:p>
    <w:p w:rsidR="00274D2E" w:rsidP="198BF084" w:rsidRDefault="00274D2E" w14:paraId="58979CAA" w14:textId="77777777">
      <w:pPr>
        <w:spacing w:line="480" w:lineRule="auto"/>
        <w:jc w:val="both"/>
        <w:rPr>
          <w:del w:author="Gary Smailes" w:date="2024-01-12T13:25:30.413Z" w:id="1178509205"/>
          <w:b w:val="1"/>
          <w:bCs w:val="1"/>
        </w:rPr>
      </w:pPr>
    </w:p>
    <w:p w:rsidR="00274D2E" w:rsidP="198BF084" w:rsidRDefault="00274D2E" w14:paraId="0A271BCB" w14:textId="77777777">
      <w:pPr>
        <w:spacing w:line="480" w:lineRule="auto"/>
        <w:jc w:val="both"/>
        <w:rPr>
          <w:del w:author="Gary Smailes" w:date="2024-01-12T13:25:30.413Z" w:id="1164632137"/>
          <w:b w:val="1"/>
          <w:bCs w:val="1"/>
        </w:rPr>
      </w:pPr>
    </w:p>
    <w:p w:rsidR="00274D2E" w:rsidP="198BF084" w:rsidRDefault="00274D2E" w14:paraId="5AC96BBA" w14:textId="77777777">
      <w:pPr>
        <w:spacing w:line="480" w:lineRule="auto"/>
        <w:jc w:val="both"/>
        <w:rPr>
          <w:del w:author="Gary Smailes" w:date="2024-01-12T13:25:30.413Z" w:id="1926665560"/>
          <w:b w:val="1"/>
          <w:bCs w:val="1"/>
        </w:rPr>
      </w:pPr>
    </w:p>
    <w:p w:rsidR="00274D2E" w:rsidP="198BF084" w:rsidRDefault="00274D2E" w14:paraId="55C102F8" w14:textId="77777777">
      <w:pPr>
        <w:spacing w:line="480" w:lineRule="auto"/>
        <w:jc w:val="both"/>
        <w:rPr>
          <w:del w:author="Gary Smailes" w:date="2024-01-12T13:25:30.413Z" w:id="666588155"/>
          <w:b w:val="1"/>
          <w:bCs w:val="1"/>
        </w:rPr>
      </w:pPr>
    </w:p>
    <w:p w:rsidR="00274D2E" w:rsidP="198BF084" w:rsidRDefault="00274D2E" w14:paraId="3D6A221D" w14:textId="77777777">
      <w:pPr>
        <w:spacing w:line="480" w:lineRule="auto"/>
        <w:jc w:val="both"/>
        <w:rPr>
          <w:del w:author="Gary Smailes" w:date="2024-01-12T13:25:30.413Z" w:id="2012109328"/>
          <w:b w:val="1"/>
          <w:bCs w:val="1"/>
        </w:rPr>
      </w:pPr>
    </w:p>
    <w:p w:rsidR="00274D2E" w:rsidP="198BF084" w:rsidRDefault="00274D2E" w14:paraId="6CFBEA27" w14:textId="77777777">
      <w:pPr>
        <w:spacing w:line="480" w:lineRule="auto"/>
        <w:jc w:val="both"/>
        <w:rPr>
          <w:del w:author="Gary Smailes" w:date="2024-01-12T13:25:30.413Z" w:id="803955756"/>
          <w:b w:val="1"/>
          <w:bCs w:val="1"/>
        </w:rPr>
      </w:pPr>
    </w:p>
    <w:p w:rsidR="00274D2E" w:rsidP="198BF084" w:rsidRDefault="00274D2E" w14:paraId="5C4BF167" w14:textId="77777777">
      <w:pPr>
        <w:spacing w:line="480" w:lineRule="auto"/>
        <w:jc w:val="both"/>
        <w:rPr>
          <w:del w:author="Gary Smailes" w:date="2024-01-12T13:25:30.413Z" w:id="309266587"/>
          <w:b w:val="1"/>
          <w:bCs w:val="1"/>
        </w:rPr>
      </w:pPr>
    </w:p>
    <w:p w:rsidR="00274D2E" w:rsidP="198BF084" w:rsidRDefault="00274D2E" w14:paraId="7EB2144B" w14:textId="77777777">
      <w:pPr>
        <w:spacing w:line="480" w:lineRule="auto"/>
        <w:jc w:val="both"/>
        <w:rPr>
          <w:del w:author="Gary Smailes" w:date="2024-01-12T13:25:30.412Z" w:id="97032408"/>
          <w:b w:val="1"/>
          <w:bCs w:val="1"/>
        </w:rPr>
      </w:pPr>
    </w:p>
    <w:p w:rsidR="00274D2E" w:rsidP="198BF084" w:rsidRDefault="00274D2E" w14:paraId="67D569E0" w14:textId="77777777">
      <w:pPr>
        <w:spacing w:line="480" w:lineRule="auto"/>
        <w:jc w:val="both"/>
        <w:rPr>
          <w:del w:author="Gary Smailes" w:date="2024-01-12T13:25:30.412Z" w:id="372116735"/>
          <w:b w:val="1"/>
          <w:bCs w:val="1"/>
        </w:rPr>
      </w:pPr>
    </w:p>
    <w:p w:rsidR="00274D2E" w:rsidP="198BF084" w:rsidRDefault="00274D2E" w14:paraId="4B6F7993" w14:textId="77777777">
      <w:pPr>
        <w:spacing w:line="480" w:lineRule="auto"/>
        <w:jc w:val="both"/>
        <w:rPr>
          <w:del w:author="Gary Smailes" w:date="2024-01-12T13:25:30.412Z" w:id="1699834435"/>
          <w:b w:val="1"/>
          <w:bCs w:val="1"/>
        </w:rPr>
      </w:pPr>
    </w:p>
    <w:p w:rsidR="00274D2E" w:rsidP="198BF084" w:rsidRDefault="00274D2E" w14:paraId="71A9C9AA" w14:textId="77777777">
      <w:pPr>
        <w:spacing w:line="480" w:lineRule="auto"/>
        <w:jc w:val="both"/>
        <w:rPr>
          <w:del w:author="Gary Smailes" w:date="2024-01-12T13:25:30.412Z" w:id="643339371"/>
          <w:b w:val="1"/>
          <w:bCs w:val="1"/>
        </w:rPr>
      </w:pPr>
    </w:p>
    <w:p w:rsidR="198BF084" w:rsidRDefault="198BF084" w14:paraId="4BE4DEE8" w14:textId="5C8680A7">
      <w:r>
        <w:br w:type="page"/>
      </w:r>
    </w:p>
    <w:p w:rsidRPr="00AD2738" w:rsidR="00425D1E" w:rsidP="00425D1E" w:rsidRDefault="00425D1E" w14:paraId="3E04857C" w14:textId="0E97D3EC">
      <w:pPr>
        <w:spacing w:line="480" w:lineRule="auto"/>
        <w:jc w:val="both"/>
        <w:rPr>
          <w:b/>
        </w:rPr>
      </w:pPr>
      <w:r>
        <w:rPr>
          <w:b/>
        </w:rPr>
        <w:t>Five</w:t>
      </w:r>
    </w:p>
    <w:p w:rsidR="00425D1E" w:rsidP="00425D1E" w:rsidRDefault="00425D1E" w14:paraId="4E81CA00" w14:textId="7EA22FD9">
      <w:pPr>
        <w:spacing w:line="480" w:lineRule="auto"/>
        <w:jc w:val="both"/>
      </w:pPr>
      <w:r w:rsidR="060C4198">
        <w:rPr/>
        <w:t>My eyes pop open</w:t>
      </w:r>
      <w:r w:rsidR="060C4198">
        <w:rPr/>
        <w:t>.</w:t>
      </w:r>
      <w:del w:author="Gary Smailes" w:date="2024-01-11T11:15:42.111Z" w:id="2113769480">
        <w:r w:rsidDel="060C4198">
          <w:delText xml:space="preserve">  </w:delText>
        </w:r>
      </w:del>
      <w:ins w:author="Gary Smailes" w:date="2024-01-11T11:15:42.113Z" w:id="479639155">
        <w:r w:rsidR="060C4198">
          <w:t xml:space="preserve"> </w:t>
        </w:r>
      </w:ins>
      <w:r w:rsidR="060C4198">
        <w:rPr/>
        <w:t>I can hear cars driving and horns honking in the distance</w:t>
      </w:r>
      <w:r w:rsidR="060C4198">
        <w:rPr/>
        <w:t>.</w:t>
      </w:r>
      <w:del w:author="Gary Smailes" w:date="2024-01-11T11:15:42.122Z" w:id="851902913">
        <w:r w:rsidDel="060C4198">
          <w:delText xml:space="preserve">  </w:delText>
        </w:r>
      </w:del>
      <w:ins w:author="Gary Smailes" w:date="2024-01-11T11:15:42.123Z" w:id="1019084027">
        <w:r w:rsidR="060C4198">
          <w:t xml:space="preserve"> </w:t>
        </w:r>
      </w:ins>
      <w:r w:rsidR="060C4198">
        <w:rPr/>
        <w:t>In the morning light, everything looks different. The baby crib I noticed the night before now looks tattered; the mattress is thin and there are no sheets or any other form of comfort</w:t>
      </w:r>
      <w:r w:rsidR="060C4198">
        <w:rPr/>
        <w:t>.</w:t>
      </w:r>
      <w:del w:author="Gary Smailes" w:date="2024-01-11T11:15:42.123Z" w:id="1258720731">
        <w:r w:rsidDel="060C4198">
          <w:delText xml:space="preserve">  </w:delText>
        </w:r>
      </w:del>
      <w:ins w:author="Gary Smailes" w:date="2024-01-11T11:15:42.124Z" w:id="1344929501">
        <w:r w:rsidR="060C4198">
          <w:t xml:space="preserve"> </w:t>
        </w:r>
      </w:ins>
      <w:r w:rsidR="060C4198">
        <w:rPr/>
        <w:t xml:space="preserve">It obviously </w:t>
      </w:r>
      <w:r w:rsidR="060C4198">
        <w:rPr/>
        <w:t>hasn’t</w:t>
      </w:r>
      <w:r w:rsidR="060C4198">
        <w:rPr/>
        <w:t xml:space="preserve"> been used in a while</w:t>
      </w:r>
      <w:r w:rsidR="060C4198">
        <w:rPr/>
        <w:t>.</w:t>
      </w:r>
      <w:del w:author="Gary Smailes" w:date="2024-01-11T11:15:42.124Z" w:id="1965885816">
        <w:r w:rsidDel="060C4198">
          <w:delText xml:space="preserve">  </w:delText>
        </w:r>
      </w:del>
      <w:ins w:author="Gary Smailes" w:date="2024-01-11T11:15:42.125Z" w:id="1799198439">
        <w:r w:rsidR="060C4198">
          <w:t xml:space="preserve"> </w:t>
        </w:r>
      </w:ins>
      <w:r w:rsidR="060C4198">
        <w:rPr/>
        <w:t>The night before it looked clean, made, and ready for anything</w:t>
      </w:r>
      <w:r w:rsidR="060C4198">
        <w:rPr/>
        <w:t>.</w:t>
      </w:r>
      <w:del w:author="Gary Smailes" w:date="2024-01-11T11:15:42.125Z" w:id="905407166">
        <w:r w:rsidDel="060C4198">
          <w:delText xml:space="preserve">  </w:delText>
        </w:r>
      </w:del>
      <w:ins w:author="Gary Smailes" w:date="2024-01-11T11:15:42.126Z" w:id="1287380618">
        <w:r w:rsidR="060C4198">
          <w:t xml:space="preserve"> </w:t>
        </w:r>
      </w:ins>
      <w:r w:rsidR="060C4198">
        <w:rPr/>
        <w:t>The walls are made of plaster and the floor is tile</w:t>
      </w:r>
      <w:r w:rsidR="060C4198">
        <w:rPr/>
        <w:t>.</w:t>
      </w:r>
      <w:del w:author="Gary Smailes" w:date="2024-01-11T11:15:42.127Z" w:id="232881144">
        <w:r w:rsidDel="060C4198">
          <w:delText xml:space="preserve">  </w:delText>
        </w:r>
      </w:del>
      <w:ins w:author="Gary Smailes" w:date="2024-01-11T11:15:42.127Z" w:id="1728524992">
        <w:r w:rsidR="060C4198">
          <w:t xml:space="preserve"> </w:t>
        </w:r>
      </w:ins>
      <w:r w:rsidR="060C4198">
        <w:rPr/>
        <w:t>The sweet, musty smell is intoxicating</w:t>
      </w:r>
      <w:r w:rsidR="060C4198">
        <w:rPr/>
        <w:t>.</w:t>
      </w:r>
      <w:del w:author="Gary Smailes" w:date="2024-01-11T11:15:42.128Z" w:id="490722041">
        <w:r w:rsidDel="060C4198">
          <w:delText xml:space="preserve">  </w:delText>
        </w:r>
      </w:del>
      <w:ins w:author="Gary Smailes" w:date="2024-01-11T11:15:42.129Z" w:id="200853322">
        <w:r w:rsidR="060C4198">
          <w:t xml:space="preserve"> </w:t>
        </w:r>
      </w:ins>
      <w:r w:rsidR="060C4198">
        <w:rPr/>
        <w:t>I slept well</w:t>
      </w:r>
      <w:r w:rsidR="060C4198">
        <w:rPr/>
        <w:t>.</w:t>
      </w:r>
      <w:del w:author="Gary Smailes" w:date="2024-01-11T11:15:42.129Z" w:id="346167451">
        <w:r w:rsidDel="060C4198">
          <w:delText xml:space="preserve">  </w:delText>
        </w:r>
      </w:del>
      <w:ins w:author="Gary Smailes" w:date="2024-01-11T11:15:42.13Z" w:id="713631379">
        <w:r w:rsidR="060C4198">
          <w:t xml:space="preserve"> </w:t>
        </w:r>
      </w:ins>
      <w:r w:rsidR="060C4198">
        <w:rPr/>
        <w:t>I turn and stare up at the ceiling</w:t>
      </w:r>
      <w:r w:rsidR="060C4198">
        <w:rPr/>
        <w:t>.</w:t>
      </w:r>
      <w:del w:author="Gary Smailes" w:date="2024-01-11T11:15:42.131Z" w:id="1326660941">
        <w:r w:rsidDel="060C4198">
          <w:delText xml:space="preserve">  </w:delText>
        </w:r>
      </w:del>
      <w:ins w:author="Gary Smailes" w:date="2024-01-11T11:15:42.132Z" w:id="1497607928">
        <w:r w:rsidR="060C4198">
          <w:t xml:space="preserve"> </w:t>
        </w:r>
      </w:ins>
      <w:r w:rsidR="060C4198">
        <w:rPr/>
        <w:t>It is so far away and clinical, but I feel good</w:t>
      </w:r>
      <w:r w:rsidR="060C4198">
        <w:rPr/>
        <w:t>.</w:t>
      </w:r>
      <w:del w:author="Gary Smailes" w:date="2024-01-11T11:15:42.132Z" w:id="280773593">
        <w:r w:rsidDel="060C4198">
          <w:delText xml:space="preserve">  </w:delText>
        </w:r>
      </w:del>
      <w:ins w:author="Gary Smailes" w:date="2024-01-11T11:15:42.133Z" w:id="1538100756">
        <w:r w:rsidR="060C4198">
          <w:t xml:space="preserve"> </w:t>
        </w:r>
      </w:ins>
      <w:r w:rsidR="060C4198">
        <w:rPr/>
        <w:t>Comfortable and cozy</w:t>
      </w:r>
      <w:r w:rsidR="060C4198">
        <w:rPr/>
        <w:t>.</w:t>
      </w:r>
      <w:del w:author="Gary Smailes" w:date="2024-01-11T11:15:42.134Z" w:id="266239122">
        <w:r w:rsidDel="060C4198">
          <w:delText xml:space="preserve">  </w:delText>
        </w:r>
      </w:del>
      <w:ins w:author="Gary Smailes" w:date="2024-01-11T11:15:42.134Z" w:id="942826525">
        <w:r w:rsidR="060C4198">
          <w:t xml:space="preserve"> </w:t>
        </w:r>
      </w:ins>
      <w:r w:rsidR="060C4198">
        <w:rPr/>
        <w:t>I want to lay there and fall back to sleep.</w:t>
      </w:r>
    </w:p>
    <w:p w:rsidR="00425D1E" w:rsidP="198BF084" w:rsidRDefault="00425D1E" w14:paraId="642F47AD" w14:textId="61DCAF1A">
      <w:pPr>
        <w:pStyle w:val="Normal"/>
        <w:suppressLineNumbers w:val="0"/>
        <w:bidi w:val="0"/>
        <w:spacing w:before="0" w:beforeAutospacing="off" w:after="0" w:afterAutospacing="off" w:line="480" w:lineRule="auto"/>
        <w:ind w:left="0" w:right="0" w:firstLine="720"/>
        <w:jc w:val="both"/>
        <w:pPrChange w:author="Gary Smailes" w:date="2024-01-12T13:57:31.645Z">
          <w:pPr>
            <w:pStyle w:val="Normal"/>
            <w:spacing w:line="480" w:lineRule="auto"/>
            <w:ind w:firstLine="720"/>
            <w:jc w:val="both"/>
          </w:pPr>
        </w:pPrChange>
      </w:pPr>
      <w:r w:rsidR="198BF084">
        <w:rPr/>
        <w:t xml:space="preserve">“Good, you are up; we have to leave in about </w:t>
      </w:r>
      <w:del w:author="Gary Smailes" w:date="2024-01-12T13:57:31.579Z" w:id="720471049">
        <w:r w:rsidDel="198BF084">
          <w:delText xml:space="preserve">30 </w:delText>
        </w:r>
      </w:del>
      <w:ins w:author="Gary Smailes" w:date="2024-01-12T13:57:35.242Z" w:id="882914181">
        <w:r w:rsidR="198BF084">
          <w:t xml:space="preserve">thirty </w:t>
        </w:r>
      </w:ins>
      <w:r w:rsidR="198BF084">
        <w:rPr/>
        <w:t>minutes, and we have to eat, pack our stuff, and take showers,” Diana says as she busts into my room.</w:t>
      </w:r>
      <w:del w:author="Gary Smailes" w:date="2024-01-11T11:15:42.135Z" w:id="1463612427">
        <w:r w:rsidDel="198BF084">
          <w:delText xml:space="preserve">  </w:delText>
        </w:r>
      </w:del>
      <w:ins w:author="Gary Smailes" w:date="2024-01-11T11:15:42.135Z" w:id="1169594961">
        <w:r w:rsidR="198BF084">
          <w:t xml:space="preserve"> </w:t>
        </w:r>
      </w:ins>
      <w:r w:rsidR="198BF084">
        <w:rPr/>
        <w:t>Military.</w:t>
      </w:r>
    </w:p>
    <w:p w:rsidR="00425D1E" w:rsidP="00425D1E" w:rsidRDefault="00425D1E" w14:paraId="04DDA459" w14:textId="77777777">
      <w:pPr>
        <w:spacing w:line="480" w:lineRule="auto"/>
        <w:ind w:firstLine="720"/>
        <w:jc w:val="both"/>
      </w:pPr>
      <w:r>
        <w:t>“Remember that we aren’t bringing everything, so make sure you go through your stuff and leave behind what isn’t essential; we don’t want too much to carry,” she says.</w:t>
      </w:r>
    </w:p>
    <w:p w:rsidR="00425D1E" w:rsidP="00425D1E" w:rsidRDefault="00425D1E" w14:paraId="45F69E68" w14:textId="2A0F0892">
      <w:pPr>
        <w:spacing w:line="480" w:lineRule="auto"/>
        <w:ind w:firstLine="720"/>
        <w:jc w:val="both"/>
      </w:pPr>
      <w:r w:rsidR="198BF084">
        <w:rPr/>
        <w:t>I roll over on the bed</w:t>
      </w:r>
      <w:del w:author="Gary Smailes" w:date="2024-01-12T13:58:00.976Z" w:id="49745602">
        <w:r w:rsidDel="198BF084">
          <w:delText xml:space="preserve"> slowly</w:delText>
        </w:r>
      </w:del>
      <w:r w:rsidR="198BF084">
        <w:rPr/>
        <w:t>, sit up and on the edge</w:t>
      </w:r>
      <w:ins w:author="Gary Smailes" w:date="2024-01-12T13:58:07.154Z" w:id="1167566767">
        <w:r w:rsidR="198BF084">
          <w:t xml:space="preserve"> and</w:t>
        </w:r>
      </w:ins>
      <w:del w:author="Gary Smailes" w:date="2024-01-12T13:58:05.392Z" w:id="352061445">
        <w:r w:rsidDel="198BF084">
          <w:delText>,</w:delText>
        </w:r>
      </w:del>
      <w:r w:rsidR="198BF084">
        <w:rPr/>
        <w:t xml:space="preserve"> groan</w:t>
      </w:r>
      <w:ins w:author="Gary Smailes" w:date="2024-01-12T13:58:11.726Z" w:id="485843475">
        <w:r w:rsidR="198BF084">
          <w:t>.</w:t>
        </w:r>
      </w:ins>
      <w:del w:author="Gary Smailes" w:date="2024-01-12T13:58:10.47Z" w:id="483019520">
        <w:r w:rsidDel="198BF084">
          <w:delText xml:space="preserve"> and say,</w:delText>
        </w:r>
      </w:del>
      <w:r w:rsidR="198BF084">
        <w:rPr/>
        <w:t xml:space="preserve"> “Can we sleep a little longer?</w:t>
      </w:r>
      <w:del w:author="Gary Smailes" w:date="2024-01-11T11:15:42.136Z" w:id="1884627759">
        <w:r w:rsidDel="198BF084">
          <w:delText xml:space="preserve">  </w:delText>
        </w:r>
      </w:del>
      <w:ins w:author="Gary Smailes" w:date="2024-01-11T11:15:42.136Z" w:id="848650091">
        <w:r w:rsidR="198BF084">
          <w:t xml:space="preserve"> </w:t>
        </w:r>
      </w:ins>
      <w:r w:rsidR="198BF084">
        <w:rPr/>
        <w:t xml:space="preserve">Catch a later bus?” </w:t>
      </w:r>
    </w:p>
    <w:p w:rsidR="00425D1E" w:rsidP="00425D1E" w:rsidRDefault="00425D1E" w14:paraId="2127DED7" w14:textId="77777777">
      <w:pPr>
        <w:spacing w:line="480" w:lineRule="auto"/>
        <w:ind w:firstLine="720"/>
        <w:jc w:val="both"/>
      </w:pPr>
      <w:r>
        <w:t>“There are no other buses today; we’d have to forfeit the money we spent and buy a new ticket, and we’d have to reschedule with my friends,” she says.</w:t>
      </w:r>
    </w:p>
    <w:p w:rsidR="00425D1E" w:rsidP="00425D1E" w:rsidRDefault="00425D1E" w14:paraId="119C9688" w14:textId="5A8A11AB">
      <w:pPr>
        <w:spacing w:line="480" w:lineRule="auto"/>
        <w:ind w:firstLine="720"/>
        <w:jc w:val="both"/>
      </w:pPr>
      <w:r w:rsidR="198BF084">
        <w:rPr/>
        <w:t>“OK, fine, but is there a Starbucks nearby so I can get a coffee?”</w:t>
      </w:r>
      <w:del w:author="Gary Smailes" w:date="2024-01-11T11:15:42.136Z" w:id="1390217621">
        <w:r w:rsidDel="198BF084">
          <w:delText xml:space="preserve">  </w:delText>
        </w:r>
      </w:del>
      <w:del w:author="Gary Smailes" w:date="2024-01-12T13:58:32.365Z" w:id="1280022684">
        <w:r w:rsidDel="198BF084">
          <w:delText xml:space="preserve">I </w:delText>
        </w:r>
        <w:r w:rsidDel="198BF084">
          <w:delText>say</w:delText>
        </w:r>
        <w:r w:rsidDel="198BF084">
          <w:delText>.</w:delText>
        </w:r>
      </w:del>
      <w:del w:author="Gary Smailes" w:date="2024-01-11T11:15:42.137Z" w:id="1223416682">
        <w:r w:rsidDel="198BF084">
          <w:delText xml:space="preserve">  </w:delText>
        </w:r>
      </w:del>
    </w:p>
    <w:p w:rsidR="00425D1E" w:rsidP="00425D1E" w:rsidRDefault="00425D1E" w14:paraId="3F478A44" w14:textId="0500CB29">
      <w:pPr>
        <w:spacing w:line="480" w:lineRule="auto"/>
        <w:ind w:firstLine="720"/>
        <w:jc w:val="both"/>
      </w:pPr>
      <w:del w:author="Gary Smailes" w:date="2024-01-12T13:58:37.113Z" w:id="839388908">
        <w:r w:rsidDel="198BF084">
          <w:delText xml:space="preserve">Diana says, </w:delText>
        </w:r>
      </w:del>
      <w:r w:rsidR="198BF084">
        <w:rPr/>
        <w:t xml:space="preserve">“The best I can do is Dunkin Donuts, and they </w:t>
      </w:r>
      <w:r w:rsidR="198BF084">
        <w:rPr/>
        <w:t>don’t</w:t>
      </w:r>
      <w:r w:rsidR="198BF084">
        <w:rPr/>
        <w:t xml:space="preserve"> have fancy coffee like you want.</w:t>
      </w:r>
      <w:del w:author="Gary Smailes" w:date="2024-01-11T11:15:42.138Z" w:id="931916665">
        <w:r w:rsidDel="198BF084">
          <w:delText xml:space="preserve">  </w:delText>
        </w:r>
      </w:del>
      <w:ins w:author="Gary Smailes" w:date="2024-01-11T11:15:42.138Z" w:id="1038731462">
        <w:r w:rsidR="198BF084">
          <w:t xml:space="preserve"> </w:t>
        </w:r>
      </w:ins>
      <w:r w:rsidR="198BF084">
        <w:rPr/>
        <w:t xml:space="preserve">When we get to Antigua, </w:t>
      </w:r>
      <w:r w:rsidR="198BF084">
        <w:rPr/>
        <w:t>we’ll</w:t>
      </w:r>
      <w:r w:rsidR="198BF084">
        <w:rPr/>
        <w:t xml:space="preserve"> find someplace you can get a good coffee.”</w:t>
      </w:r>
      <w:del w:author="Gary Smailes" w:date="2024-01-11T11:15:42.139Z" w:id="1458551974">
        <w:r w:rsidDel="198BF084">
          <w:delText xml:space="preserve">  </w:delText>
        </w:r>
      </w:del>
      <w:ins w:author="Gary Smailes" w:date="2024-01-11T11:15:42.139Z" w:id="1127513325">
        <w:r w:rsidR="198BF084">
          <w:t xml:space="preserve"> </w:t>
        </w:r>
      </w:ins>
    </w:p>
    <w:p w:rsidR="00425D1E" w:rsidP="00425D1E" w:rsidRDefault="00425D1E" w14:paraId="369028A6" w14:textId="7889B434">
      <w:pPr>
        <w:spacing w:line="480" w:lineRule="auto"/>
        <w:ind w:firstLine="720"/>
        <w:jc w:val="both"/>
      </w:pPr>
      <w:r w:rsidR="198BF084">
        <w:rPr/>
        <w:t>“Are you kidding me?</w:t>
      </w:r>
      <w:del w:author="Gary Smailes" w:date="2024-01-11T11:15:42.139Z" w:id="139131658">
        <w:r w:rsidDel="198BF084">
          <w:delText xml:space="preserve">  </w:delText>
        </w:r>
      </w:del>
      <w:ins w:author="Gary Smailes" w:date="2024-01-11T11:15:42.14Z" w:id="1957641207">
        <w:r w:rsidR="198BF084">
          <w:t xml:space="preserve"> </w:t>
        </w:r>
      </w:ins>
      <w:r w:rsidR="198BF084">
        <w:rPr/>
        <w:t>That’s</w:t>
      </w:r>
      <w:r w:rsidR="198BF084">
        <w:rPr/>
        <w:t xml:space="preserve"> a long time from now.</w:t>
      </w:r>
      <w:del w:author="Gary Smailes" w:date="2024-01-11T11:15:42.14Z" w:id="1303111264">
        <w:r w:rsidDel="198BF084">
          <w:delText xml:space="preserve">  </w:delText>
        </w:r>
      </w:del>
      <w:ins w:author="Gary Smailes" w:date="2024-01-11T11:15:42.141Z" w:id="452749630">
        <w:r w:rsidR="198BF084">
          <w:t xml:space="preserve"> </w:t>
        </w:r>
      </w:ins>
      <w:r w:rsidR="198BF084">
        <w:rPr/>
        <w:t xml:space="preserve">You </w:t>
      </w:r>
      <w:r w:rsidR="198BF084">
        <w:rPr/>
        <w:t>didn’t</w:t>
      </w:r>
      <w:r w:rsidR="198BF084">
        <w:rPr/>
        <w:t xml:space="preserve"> tell me this; it seriously might have prevented me from coming</w:t>
      </w:r>
      <w:ins w:author="Gary Smailes" w:date="2024-01-12T14:00:12.276Z" w:id="1491250364">
        <w:r w:rsidR="198BF084">
          <w:t>.</w:t>
        </w:r>
      </w:ins>
      <w:del w:author="Gary Smailes" w:date="2024-01-12T14:00:11.151Z" w:id="139400821">
        <w:r w:rsidDel="198BF084">
          <w:delText>,</w:delText>
        </w:r>
      </w:del>
      <w:r w:rsidR="198BF084">
        <w:rPr/>
        <w:t>” Diana looks at me, not sure what to say, and then, I smile.</w:t>
      </w:r>
    </w:p>
    <w:p w:rsidR="00425D1E" w:rsidP="00425D1E" w:rsidRDefault="00425D1E" w14:paraId="537428E4" w14:textId="51288E63">
      <w:pPr>
        <w:spacing w:line="480" w:lineRule="auto"/>
        <w:ind w:firstLine="720"/>
        <w:jc w:val="both"/>
      </w:pPr>
      <w:r w:rsidR="060C4198">
        <w:rPr/>
        <w:t>“</w:t>
      </w:r>
      <w:r w:rsidR="060C4198">
        <w:rPr/>
        <w:t>I’m</w:t>
      </w:r>
      <w:r w:rsidR="060C4198">
        <w:rPr/>
        <w:t xml:space="preserve"> kidding; trying to lighten things a little</w:t>
      </w:r>
      <w:r w:rsidR="060C4198">
        <w:rPr/>
        <w:t>.</w:t>
      </w:r>
      <w:del w:author="Gary Smailes" w:date="2024-01-11T11:15:42.141Z" w:id="1477384347">
        <w:r w:rsidDel="060C4198">
          <w:delText xml:space="preserve">  </w:delText>
        </w:r>
      </w:del>
      <w:ins w:author="Gary Smailes" w:date="2024-01-11T11:15:42.141Z" w:id="2050126178">
        <w:r w:rsidR="060C4198">
          <w:t xml:space="preserve"> </w:t>
        </w:r>
      </w:ins>
      <w:r w:rsidR="060C4198">
        <w:rPr/>
        <w:t>You look worried right now,” I say.</w:t>
      </w:r>
    </w:p>
    <w:p w:rsidR="00425D1E" w:rsidP="00425D1E" w:rsidRDefault="00425D1E" w14:paraId="2A51A2B3" w14:textId="27ACF477">
      <w:pPr>
        <w:spacing w:line="480" w:lineRule="auto"/>
        <w:ind w:firstLine="720"/>
        <w:jc w:val="both"/>
      </w:pPr>
      <w:r w:rsidR="198BF084">
        <w:rPr/>
        <w:t xml:space="preserve">I </w:t>
      </w:r>
      <w:del w:author="Gary Smailes" w:date="2024-01-12T14:00:21.168Z" w:id="63240572">
        <w:r w:rsidDel="198BF084">
          <w:delText xml:space="preserve">finally </w:delText>
        </w:r>
      </w:del>
      <w:r w:rsidR="198BF084">
        <w:rPr/>
        <w:t>stand up, feeling a little tipsy, and head to the bathroom.</w:t>
      </w:r>
      <w:del w:author="Gary Smailes" w:date="2024-01-11T11:15:42.142Z" w:id="432314439">
        <w:r w:rsidDel="198BF084">
          <w:delText xml:space="preserve">  </w:delText>
        </w:r>
      </w:del>
      <w:ins w:author="Gary Smailes" w:date="2024-01-11T11:15:42.143Z" w:id="798654483">
        <w:r w:rsidR="198BF084">
          <w:t xml:space="preserve"> </w:t>
        </w:r>
      </w:ins>
      <w:r w:rsidR="198BF084">
        <w:rPr/>
        <w:t>It has the same tile as the rest of the house.</w:t>
      </w:r>
      <w:del w:author="Gary Smailes" w:date="2024-01-11T11:15:42.143Z" w:id="558940332">
        <w:r w:rsidDel="198BF084">
          <w:delText xml:space="preserve">  </w:delText>
        </w:r>
      </w:del>
      <w:ins w:author="Gary Smailes" w:date="2024-01-11T11:15:42.143Z" w:id="1791204067">
        <w:r w:rsidR="198BF084">
          <w:t xml:space="preserve"> </w:t>
        </w:r>
      </w:ins>
      <w:r w:rsidR="198BF084">
        <w:rPr/>
        <w:t>I start the shower and the water barely trickles out.</w:t>
      </w:r>
      <w:del w:author="Gary Smailes" w:date="2024-01-11T11:15:42.144Z" w:id="2142520823">
        <w:r w:rsidDel="198BF084">
          <w:delText xml:space="preserve">  </w:delText>
        </w:r>
      </w:del>
      <w:ins w:author="Gary Smailes" w:date="2024-01-11T11:15:42.144Z" w:id="1815392096">
        <w:r w:rsidR="198BF084">
          <w:t xml:space="preserve"> </w:t>
        </w:r>
      </w:ins>
      <w:r w:rsidR="198BF084">
        <w:rPr/>
        <w:t xml:space="preserve">It is going to be </w:t>
      </w:r>
      <w:r w:rsidR="198BF084">
        <w:rPr/>
        <w:t>a bad hair</w:t>
      </w:r>
      <w:r w:rsidR="198BF084">
        <w:rPr/>
        <w:t xml:space="preserve"> day.</w:t>
      </w:r>
      <w:del w:author="Gary Smailes" w:date="2024-01-11T11:15:42.145Z" w:id="158925257">
        <w:r w:rsidDel="198BF084">
          <w:delText xml:space="preserve">  </w:delText>
        </w:r>
      </w:del>
      <w:ins w:author="Gary Smailes" w:date="2024-01-11T11:15:42.145Z" w:id="396898617">
        <w:r w:rsidR="198BF084">
          <w:t xml:space="preserve"> </w:t>
        </w:r>
      </w:ins>
      <w:r w:rsidR="198BF084">
        <w:rPr/>
        <w:t xml:space="preserve">I am careful since I at least know I </w:t>
      </w:r>
      <w:r w:rsidR="198BF084">
        <w:rPr/>
        <w:t>can’t</w:t>
      </w:r>
      <w:r w:rsidR="198BF084">
        <w:rPr/>
        <w:t xml:space="preserve"> let the water from the shower get in my mouth or I might get sick.</w:t>
      </w:r>
      <w:del w:author="Gary Smailes" w:date="2024-01-11T11:15:42.146Z" w:id="463053133">
        <w:r w:rsidDel="198BF084">
          <w:delText xml:space="preserve">  </w:delText>
        </w:r>
      </w:del>
      <w:ins w:author="Gary Smailes" w:date="2024-01-11T11:15:42.146Z" w:id="475757152">
        <w:r w:rsidR="198BF084">
          <w:t xml:space="preserve"> </w:t>
        </w:r>
      </w:ins>
      <w:r w:rsidR="198BF084">
        <w:rPr/>
        <w:t>As I towel off, Diana comes in the bathroom.</w:t>
      </w:r>
    </w:p>
    <w:p w:rsidR="00425D1E" w:rsidP="00425D1E" w:rsidRDefault="00425D1E" w14:paraId="18DB67C6" w14:textId="3318ABD9">
      <w:pPr>
        <w:spacing w:line="480" w:lineRule="auto"/>
        <w:ind w:firstLine="720"/>
        <w:jc w:val="both"/>
      </w:pPr>
      <w:r w:rsidR="060C4198">
        <w:rPr/>
        <w:t xml:space="preserve">“Here, </w:t>
      </w:r>
      <w:r w:rsidR="060C4198">
        <w:rPr/>
        <w:t>use</w:t>
      </w:r>
      <w:r w:rsidR="060C4198">
        <w:rPr/>
        <w:t xml:space="preserve"> this bottle of water for brushing your teeth,” she says</w:t>
      </w:r>
      <w:r w:rsidR="060C4198">
        <w:rPr/>
        <w:t>.</w:t>
      </w:r>
      <w:del w:author="Gary Smailes" w:date="2024-01-11T11:15:42.146Z" w:id="190223423">
        <w:r w:rsidDel="060C4198">
          <w:delText xml:space="preserve">  </w:delText>
        </w:r>
      </w:del>
      <w:ins w:author="Gary Smailes" w:date="2024-01-11T11:15:42.146Z" w:id="1347613040">
        <w:r w:rsidR="060C4198">
          <w:t xml:space="preserve"> </w:t>
        </w:r>
      </w:ins>
      <w:r w:rsidR="060C4198">
        <w:rPr/>
        <w:t xml:space="preserve"> </w:t>
      </w:r>
    </w:p>
    <w:p w:rsidR="00425D1E" w:rsidP="00425D1E" w:rsidRDefault="00425D1E" w14:paraId="3428D9FE" w14:textId="7DA7E2F2">
      <w:pPr>
        <w:spacing w:line="480" w:lineRule="auto"/>
        <w:ind w:firstLine="720"/>
        <w:jc w:val="both"/>
      </w:pPr>
      <w:r w:rsidR="060C4198">
        <w:rPr/>
        <w:t xml:space="preserve">When I traveled in </w:t>
      </w:r>
      <w:r w:rsidR="060C4198">
        <w:rPr/>
        <w:t>Europe;</w:t>
      </w:r>
      <w:r w:rsidR="060C4198">
        <w:rPr/>
        <w:t xml:space="preserve"> public bathrooms were not readily available</w:t>
      </w:r>
      <w:r w:rsidR="060C4198">
        <w:rPr/>
        <w:t>.</w:t>
      </w:r>
      <w:del w:author="Gary Smailes" w:date="2024-01-11T11:15:42.147Z" w:id="213400033">
        <w:r w:rsidDel="060C4198">
          <w:delText xml:space="preserve">  </w:delText>
        </w:r>
      </w:del>
      <w:ins w:author="Gary Smailes" w:date="2024-01-11T11:15:42.148Z" w:id="1012763550">
        <w:r w:rsidR="060C4198">
          <w:t xml:space="preserve"> </w:t>
        </w:r>
      </w:ins>
      <w:r w:rsidR="060C4198">
        <w:rPr/>
        <w:t>Streets, buildings, homes, and stores were smaller, so I felt claustrophobic and cramped all the time</w:t>
      </w:r>
      <w:r w:rsidR="060C4198">
        <w:rPr/>
        <w:t>.</w:t>
      </w:r>
      <w:del w:author="Gary Smailes" w:date="2024-01-11T11:15:42.148Z" w:id="1965918112">
        <w:r w:rsidDel="060C4198">
          <w:delText xml:space="preserve">  </w:delText>
        </w:r>
      </w:del>
      <w:ins w:author="Gary Smailes" w:date="2024-01-11T11:15:42.149Z" w:id="906344877">
        <w:r w:rsidR="060C4198">
          <w:t xml:space="preserve"> </w:t>
        </w:r>
      </w:ins>
      <w:r w:rsidR="060C4198">
        <w:rPr/>
        <w:t>But you could drink the water; the mattresses were comfortable, and there was carpeting in the hotel rooms and homes, yet thinner than what I was used to</w:t>
      </w:r>
      <w:r w:rsidR="060C4198">
        <w:rPr/>
        <w:t>.</w:t>
      </w:r>
      <w:del w:author="Gary Smailes" w:date="2024-01-11T11:15:42.149Z" w:id="901178625">
        <w:r w:rsidDel="060C4198">
          <w:delText xml:space="preserve">  </w:delText>
        </w:r>
      </w:del>
      <w:ins w:author="Gary Smailes" w:date="2024-01-11T11:15:42.149Z" w:id="1846579369">
        <w:r w:rsidR="060C4198">
          <w:t xml:space="preserve"> </w:t>
        </w:r>
      </w:ins>
    </w:p>
    <w:p w:rsidR="00425D1E" w:rsidP="00425D1E" w:rsidRDefault="00425D1E" w14:paraId="1E3FAE8E" w14:textId="1260EF6E">
      <w:pPr>
        <w:spacing w:line="480" w:lineRule="auto"/>
        <w:ind w:firstLine="720"/>
        <w:jc w:val="both"/>
      </w:pPr>
      <w:r w:rsidR="060C4198">
        <w:rPr/>
        <w:t>As we walk to breakfast and sit down, Diana says, “Now, we are a target for theft</w:t>
      </w:r>
      <w:r w:rsidR="060C4198">
        <w:rPr/>
        <w:t>.</w:t>
      </w:r>
      <w:del w:author="Gary Smailes" w:date="2024-01-11T11:15:42.15Z" w:id="1836418731">
        <w:r w:rsidDel="060C4198">
          <w:delText xml:space="preserve">  </w:delText>
        </w:r>
      </w:del>
      <w:ins w:author="Gary Smailes" w:date="2024-01-11T11:15:42.151Z" w:id="1431832698">
        <w:r w:rsidR="060C4198">
          <w:t xml:space="preserve"> </w:t>
        </w:r>
      </w:ins>
      <w:r w:rsidR="060C4198">
        <w:rPr/>
        <w:t xml:space="preserve">People know we are American just by the way we look and as soon as we talk, </w:t>
      </w:r>
      <w:r w:rsidR="060C4198">
        <w:rPr/>
        <w:t>it’s</w:t>
      </w:r>
      <w:r w:rsidR="060C4198">
        <w:rPr/>
        <w:t xml:space="preserve"> confirmed</w:t>
      </w:r>
      <w:r w:rsidR="060C4198">
        <w:rPr/>
        <w:t>.</w:t>
      </w:r>
      <w:del w:author="Gary Smailes" w:date="2024-01-11T11:15:42.152Z" w:id="457919867">
        <w:r w:rsidDel="060C4198">
          <w:delText xml:space="preserve">  </w:delText>
        </w:r>
      </w:del>
      <w:ins w:author="Gary Smailes" w:date="2024-01-11T11:15:42.152Z" w:id="147561185">
        <w:r w:rsidR="060C4198">
          <w:t xml:space="preserve"> </w:t>
        </w:r>
      </w:ins>
      <w:r w:rsidR="060C4198">
        <w:rPr/>
        <w:t>You and I are extremely wealthy in their eyes whether you think that or not</w:t>
      </w:r>
      <w:r w:rsidR="060C4198">
        <w:rPr/>
        <w:t>.</w:t>
      </w:r>
      <w:del w:author="Gary Smailes" w:date="2024-01-11T11:15:42.153Z" w:id="918155863">
        <w:r w:rsidDel="060C4198">
          <w:delText xml:space="preserve">  </w:delText>
        </w:r>
      </w:del>
      <w:ins w:author="Gary Smailes" w:date="2024-01-11T11:15:42.153Z" w:id="1207883591">
        <w:r w:rsidR="060C4198">
          <w:t xml:space="preserve"> </w:t>
        </w:r>
      </w:ins>
      <w:r w:rsidR="060C4198">
        <w:rPr/>
        <w:t>So, you must always keep valuables hidden</w:t>
      </w:r>
      <w:r w:rsidR="060C4198">
        <w:rPr/>
        <w:t>.</w:t>
      </w:r>
      <w:del w:author="Gary Smailes" w:date="2024-01-11T11:15:42.153Z" w:id="381861661">
        <w:r w:rsidDel="060C4198">
          <w:delText xml:space="preserve">  </w:delText>
        </w:r>
      </w:del>
      <w:ins w:author="Gary Smailes" w:date="2024-01-11T11:15:42.154Z" w:id="1755028847">
        <w:r w:rsidR="060C4198">
          <w:t xml:space="preserve"> </w:t>
        </w:r>
      </w:ins>
      <w:r w:rsidR="060C4198">
        <w:rPr/>
        <w:t>When carrying your backpack, keep it in front and keep it tightly closed</w:t>
      </w:r>
      <w:r w:rsidR="060C4198">
        <w:rPr/>
        <w:t>.</w:t>
      </w:r>
      <w:del w:author="Gary Smailes" w:date="2024-01-11T11:15:42.154Z" w:id="1772125435">
        <w:r w:rsidDel="060C4198">
          <w:delText xml:space="preserve">  </w:delText>
        </w:r>
      </w:del>
      <w:ins w:author="Gary Smailes" w:date="2024-01-11T11:15:42.155Z" w:id="1156400418">
        <w:r w:rsidR="060C4198">
          <w:t xml:space="preserve"> </w:t>
        </w:r>
      </w:ins>
      <w:r w:rsidR="060C4198">
        <w:rPr/>
        <w:t xml:space="preserve">Once we get to a hotel, </w:t>
      </w:r>
      <w:r w:rsidR="060C4198">
        <w:rPr/>
        <w:t>we’ll</w:t>
      </w:r>
      <w:r w:rsidR="060C4198">
        <w:rPr/>
        <w:t xml:space="preserve"> leave our passports and such in the hotel room but will carry the copy with us in case things are stolen from our room.”</w:t>
      </w:r>
      <w:del w:author="Gary Smailes" w:date="2024-01-11T11:15:42.155Z" w:id="1994013804">
        <w:r w:rsidDel="060C4198">
          <w:delText xml:space="preserve">  </w:delText>
        </w:r>
      </w:del>
      <w:ins w:author="Gary Smailes" w:date="2024-01-11T11:15:42.156Z" w:id="957847944">
        <w:r w:rsidR="060C4198">
          <w:t xml:space="preserve"> </w:t>
        </w:r>
      </w:ins>
    </w:p>
    <w:p w:rsidR="00425D1E" w:rsidP="00425D1E" w:rsidRDefault="00425D1E" w14:paraId="0C1849CB" w14:textId="28498E2A">
      <w:pPr>
        <w:spacing w:line="480" w:lineRule="auto"/>
        <w:ind w:firstLine="720"/>
        <w:jc w:val="both"/>
      </w:pPr>
      <w:r w:rsidR="060C4198">
        <w:rPr/>
        <w:t>I know if you lose your passport, it is a real pain to get home</w:t>
      </w:r>
      <w:r w:rsidR="060C4198">
        <w:rPr/>
        <w:t>.</w:t>
      </w:r>
      <w:del w:author="Gary Smailes" w:date="2024-01-11T11:15:42.156Z" w:id="920190079">
        <w:r w:rsidDel="060C4198">
          <w:delText xml:space="preserve">  </w:delText>
        </w:r>
      </w:del>
      <w:ins w:author="Gary Smailes" w:date="2024-01-11T11:15:42.157Z" w:id="700986800">
        <w:r w:rsidR="060C4198">
          <w:t xml:space="preserve"> </w:t>
        </w:r>
      </w:ins>
      <w:r w:rsidR="060C4198">
        <w:rPr/>
        <w:t xml:space="preserve">I had </w:t>
      </w:r>
      <w:r w:rsidR="060C4198">
        <w:rPr/>
        <w:t>encountered</w:t>
      </w:r>
      <w:r w:rsidR="060C4198">
        <w:rPr/>
        <w:t xml:space="preserve"> this while traveling in Europe</w:t>
      </w:r>
      <w:r w:rsidR="060C4198">
        <w:rPr/>
        <w:t>.</w:t>
      </w:r>
      <w:del w:author="Gary Smailes" w:date="2024-01-11T11:15:42.157Z" w:id="798418676">
        <w:r w:rsidDel="060C4198">
          <w:delText xml:space="preserve">  </w:delText>
        </w:r>
      </w:del>
      <w:ins w:author="Gary Smailes" w:date="2024-01-11T11:15:42.158Z" w:id="531062280">
        <w:r w:rsidR="060C4198">
          <w:t xml:space="preserve"> </w:t>
        </w:r>
      </w:ins>
      <w:r w:rsidR="060C4198">
        <w:rPr/>
        <w:t>A girl with our group had left her backpack under her chair while at an Internet café</w:t>
      </w:r>
      <w:r w:rsidR="060C4198">
        <w:rPr/>
        <w:t>.</w:t>
      </w:r>
      <w:del w:author="Gary Smailes" w:date="2024-01-11T11:15:42.158Z" w:id="1209195417">
        <w:r w:rsidDel="060C4198">
          <w:delText xml:space="preserve">  </w:delText>
        </w:r>
      </w:del>
      <w:ins w:author="Gary Smailes" w:date="2024-01-11T11:15:42.158Z" w:id="588079510">
        <w:r w:rsidR="060C4198">
          <w:t xml:space="preserve"> </w:t>
        </w:r>
      </w:ins>
      <w:r w:rsidR="060C4198">
        <w:rPr/>
        <w:t>Someone stole the backpack along with her passport and all her money</w:t>
      </w:r>
      <w:r w:rsidR="060C4198">
        <w:rPr/>
        <w:t>.</w:t>
      </w:r>
      <w:del w:author="Gary Smailes" w:date="2024-01-11T11:15:42.158Z" w:id="154083275">
        <w:r w:rsidDel="060C4198">
          <w:delText xml:space="preserve">  </w:delText>
        </w:r>
      </w:del>
      <w:ins w:author="Gary Smailes" w:date="2024-01-11T11:15:42.158Z" w:id="1016266751">
        <w:r w:rsidR="060C4198">
          <w:t xml:space="preserve"> </w:t>
        </w:r>
      </w:ins>
      <w:r w:rsidR="060C4198">
        <w:rPr/>
        <w:t xml:space="preserve">Since she </w:t>
      </w:r>
      <w:r w:rsidR="060C4198">
        <w:rPr/>
        <w:t>didn’t</w:t>
      </w:r>
      <w:r w:rsidR="060C4198">
        <w:rPr/>
        <w:t xml:space="preserve"> have identification, going to the embassy made it harder, </w:t>
      </w:r>
      <w:r w:rsidR="060C4198">
        <w:rPr/>
        <w:t>that’s</w:t>
      </w:r>
      <w:r w:rsidR="060C4198">
        <w:rPr/>
        <w:t xml:space="preserve"> why the copies and keeping them separate.</w:t>
      </w:r>
    </w:p>
    <w:p w:rsidR="00425D1E" w:rsidP="00425D1E" w:rsidRDefault="00425D1E" w14:paraId="1AD399CF" w14:textId="734BAB28">
      <w:pPr>
        <w:spacing w:line="480" w:lineRule="auto"/>
        <w:ind w:firstLine="720"/>
        <w:jc w:val="both"/>
        <w:rPr>
          <w:del w:author="Gary Smailes" w:date="2024-01-12T14:02:33.586Z" w:id="572321110"/>
        </w:rPr>
      </w:pPr>
      <w:r w:rsidR="198BF084">
        <w:rPr/>
        <w:t>The host Mom has breakfast ready for us</w:t>
      </w:r>
      <w:r w:rsidR="198BF084">
        <w:rPr/>
        <w:t>.</w:t>
      </w:r>
      <w:del w:author="Gary Smailes" w:date="2024-01-11T11:15:42.19Z" w:id="1066532613">
        <w:r w:rsidDel="198BF084">
          <w:delText xml:space="preserve">  </w:delText>
        </w:r>
      </w:del>
      <w:ins w:author="Gary Smailes" w:date="2024-01-11T11:15:42.19Z" w:id="180744680">
        <w:r w:rsidR="198BF084">
          <w:t xml:space="preserve"> </w:t>
        </w:r>
      </w:ins>
      <w:r w:rsidR="198BF084">
        <w:rPr/>
        <w:t xml:space="preserve">Juanita, her </w:t>
      </w:r>
      <w:r w:rsidR="198BF084">
        <w:rPr/>
        <w:t>maid</w:t>
      </w:r>
      <w:r w:rsidR="198BF084">
        <w:rPr/>
        <w:t xml:space="preserve"> </w:t>
      </w:r>
      <w:r w:rsidR="198BF084">
        <w:rPr/>
        <w:t>actually has</w:t>
      </w:r>
      <w:r w:rsidR="198BF084">
        <w:rPr/>
        <w:t xml:space="preserve"> breakfast ready for us</w:t>
      </w:r>
      <w:r w:rsidR="198BF084">
        <w:rPr/>
        <w:t>.</w:t>
      </w:r>
      <w:del w:author="Gary Smailes" w:date="2024-01-11T11:15:42.191Z" w:id="1738099910">
        <w:r w:rsidDel="198BF084">
          <w:delText xml:space="preserve">  </w:delText>
        </w:r>
      </w:del>
      <w:ins w:author="Gary Smailes" w:date="2024-01-11T11:15:42.191Z" w:id="507426806">
        <w:r w:rsidR="198BF084">
          <w:t xml:space="preserve"> </w:t>
        </w:r>
      </w:ins>
      <w:r w:rsidR="198BF084">
        <w:rPr/>
        <w:t xml:space="preserve">The </w:t>
      </w:r>
      <w:r w:rsidR="198BF084">
        <w:rPr/>
        <w:t>maid</w:t>
      </w:r>
      <w:r w:rsidR="198BF084">
        <w:rPr/>
        <w:t xml:space="preserve"> is poor and has a child out of wedlock</w:t>
      </w:r>
      <w:r w:rsidR="198BF084">
        <w:rPr/>
        <w:t>.</w:t>
      </w:r>
      <w:del w:author="Gary Smailes" w:date="2024-01-11T11:15:42.192Z" w:id="1256329769">
        <w:r w:rsidDel="198BF084">
          <w:delText xml:space="preserve">  </w:delText>
        </w:r>
      </w:del>
      <w:ins w:author="Gary Smailes" w:date="2024-01-11T11:15:42.192Z" w:id="1962363726">
        <w:r w:rsidR="198BF084">
          <w:t xml:space="preserve"> </w:t>
        </w:r>
      </w:ins>
      <w:r w:rsidR="198BF084">
        <w:rPr/>
        <w:t>Life is difficult for her in Guatemala</w:t>
      </w:r>
      <w:r w:rsidR="198BF084">
        <w:rPr/>
        <w:t>.</w:t>
      </w:r>
      <w:del w:author="Gary Smailes" w:date="2024-01-11T11:15:42.193Z" w:id="1301563133">
        <w:r w:rsidDel="198BF084">
          <w:delText xml:space="preserve">  </w:delText>
        </w:r>
      </w:del>
      <w:ins w:author="Gary Smailes" w:date="2024-01-11T11:15:42.193Z" w:id="1532432220">
        <w:r w:rsidR="198BF084">
          <w:t xml:space="preserve"> </w:t>
        </w:r>
      </w:ins>
      <w:r w:rsidR="198BF084">
        <w:rPr/>
        <w:t>Luckily, the host Mom is willing to let her work and keep her child with her during the day, which is unusual, Diana tells me under her breath in English</w:t>
      </w:r>
      <w:r w:rsidR="198BF084">
        <w:rPr/>
        <w:t>.</w:t>
      </w:r>
      <w:del w:author="Gary Smailes" w:date="2024-01-11T11:15:42.194Z" w:id="1296183700">
        <w:r w:rsidDel="198BF084">
          <w:delText xml:space="preserve">  </w:delText>
        </w:r>
      </w:del>
      <w:ins w:author="Gary Smailes" w:date="2024-01-11T11:15:42.194Z" w:id="320936236">
        <w:r w:rsidR="198BF084">
          <w:t xml:space="preserve"> </w:t>
        </w:r>
      </w:ins>
      <w:r w:rsidR="198BF084">
        <w:rPr/>
        <w:t xml:space="preserve">Neither Juanita </w:t>
      </w:r>
      <w:r w:rsidR="198BF084">
        <w:rPr/>
        <w:t>or</w:t>
      </w:r>
      <w:r w:rsidR="198BF084">
        <w:rPr/>
        <w:t xml:space="preserve"> the host Mom speak any English</w:t>
      </w:r>
      <w:r w:rsidR="198BF084">
        <w:rPr/>
        <w:t>.</w:t>
      </w:r>
      <w:del w:author="Gary Smailes" w:date="2024-01-11T11:15:42.195Z" w:id="631161775">
        <w:r w:rsidDel="198BF084">
          <w:delText xml:space="preserve">  </w:delText>
        </w:r>
      </w:del>
      <w:ins w:author="Gary Smailes" w:date="2024-01-11T11:15:42.195Z" w:id="791924628">
        <w:r w:rsidR="198BF084">
          <w:t xml:space="preserve"> </w:t>
        </w:r>
      </w:ins>
    </w:p>
    <w:p w:rsidR="00425D1E" w:rsidP="198BF084" w:rsidRDefault="00425D1E" w14:paraId="42C0625B" w14:textId="671DCA22">
      <w:pPr>
        <w:spacing w:line="480" w:lineRule="auto"/>
        <w:ind w:firstLine="0"/>
        <w:jc w:val="both"/>
        <w:pPrChange w:author="Gary Smailes" w:date="2024-01-12T14:02:33.22Z">
          <w:pPr>
            <w:spacing w:line="480" w:lineRule="auto"/>
            <w:ind w:firstLine="720"/>
            <w:jc w:val="both"/>
          </w:pPr>
        </w:pPrChange>
      </w:pPr>
      <w:r w:rsidR="198BF084">
        <w:rPr/>
        <w:t xml:space="preserve">Despite having become part of the family, she is still a servant, </w:t>
      </w:r>
      <w:r w:rsidR="198BF084">
        <w:rPr/>
        <w:t>almost like</w:t>
      </w:r>
      <w:r w:rsidR="198BF084">
        <w:rPr/>
        <w:t xml:space="preserve"> a slave given her wage and conditions</w:t>
      </w:r>
      <w:r w:rsidR="198BF084">
        <w:rPr/>
        <w:t>.</w:t>
      </w:r>
      <w:del w:author="Gary Smailes" w:date="2024-01-11T11:15:42.196Z" w:id="1435126439">
        <w:r w:rsidDel="198BF084">
          <w:delText xml:space="preserve">  </w:delText>
        </w:r>
      </w:del>
      <w:ins w:author="Gary Smailes" w:date="2024-01-11T11:15:42.196Z" w:id="963231263">
        <w:r w:rsidR="198BF084">
          <w:t xml:space="preserve"> </w:t>
        </w:r>
      </w:ins>
      <w:r w:rsidR="198BF084">
        <w:rPr/>
        <w:t xml:space="preserve">She gets paid </w:t>
      </w:r>
      <w:r w:rsidR="198BF084">
        <w:rPr/>
        <w:t>very little</w:t>
      </w:r>
      <w:r w:rsidR="198BF084">
        <w:rPr/>
        <w:t xml:space="preserve"> and must be extremely careful and work </w:t>
      </w:r>
      <w:r w:rsidR="198BF084">
        <w:rPr/>
        <w:t>very hard</w:t>
      </w:r>
      <w:r w:rsidR="198BF084">
        <w:rPr/>
        <w:t xml:space="preserve"> or she will lose her job; there are plenty of other women who would love to have this job</w:t>
      </w:r>
      <w:r w:rsidR="198BF084">
        <w:rPr/>
        <w:t>.</w:t>
      </w:r>
      <w:del w:author="Gary Smailes" w:date="2024-01-11T11:15:42.197Z" w:id="1072756621">
        <w:r w:rsidDel="198BF084">
          <w:delText xml:space="preserve">  </w:delText>
        </w:r>
      </w:del>
      <w:ins w:author="Gary Smailes" w:date="2024-01-11T11:15:42.197Z" w:id="1858906353">
        <w:r w:rsidR="198BF084">
          <w:t xml:space="preserve"> </w:t>
        </w:r>
      </w:ins>
    </w:p>
    <w:p w:rsidR="00425D1E" w:rsidP="00425D1E" w:rsidRDefault="00425D1E" w14:paraId="698A13D3" w14:textId="52A0E428">
      <w:pPr>
        <w:spacing w:line="480" w:lineRule="auto"/>
        <w:ind w:firstLine="720"/>
        <w:jc w:val="both"/>
      </w:pPr>
      <w:r w:rsidR="060C4198">
        <w:rPr/>
        <w:t>Diana had asked me to bring some Bath and Body Works, so we could give it to her as a gift</w:t>
      </w:r>
      <w:r w:rsidR="060C4198">
        <w:rPr/>
        <w:t>.</w:t>
      </w:r>
      <w:del w:author="Gary Smailes" w:date="2024-01-11T11:15:42.198Z" w:id="840010997">
        <w:r w:rsidDel="060C4198">
          <w:delText xml:space="preserve">  </w:delText>
        </w:r>
      </w:del>
      <w:ins w:author="Gary Smailes" w:date="2024-01-11T11:15:42.199Z" w:id="269500756">
        <w:r w:rsidR="060C4198">
          <w:t xml:space="preserve"> </w:t>
        </w:r>
      </w:ins>
      <w:r w:rsidR="060C4198">
        <w:rPr/>
        <w:t>As we present it to Juanita, her face lights up</w:t>
      </w:r>
      <w:r w:rsidR="060C4198">
        <w:rPr/>
        <w:t>.</w:t>
      </w:r>
      <w:del w:author="Gary Smailes" w:date="2024-01-11T11:15:42.2Z" w:id="1725419684">
        <w:r w:rsidDel="060C4198">
          <w:delText xml:space="preserve">  </w:delText>
        </w:r>
      </w:del>
      <w:ins w:author="Gary Smailes" w:date="2024-01-11T11:15:42.2Z" w:id="798925662">
        <w:r w:rsidR="060C4198">
          <w:t xml:space="preserve"> </w:t>
        </w:r>
      </w:ins>
      <w:r w:rsidR="060C4198">
        <w:rPr/>
        <w:t xml:space="preserve">She is thrilled, that is obvious, but also catches herself and tempers her reaction so she </w:t>
      </w:r>
      <w:r w:rsidR="060C4198">
        <w:rPr/>
        <w:t>doesn’t</w:t>
      </w:r>
      <w:r w:rsidR="060C4198">
        <w:rPr/>
        <w:t xml:space="preserve"> appear too eager</w:t>
      </w:r>
      <w:r w:rsidR="060C4198">
        <w:rPr/>
        <w:t>.</w:t>
      </w:r>
      <w:del w:author="Gary Smailes" w:date="2024-01-11T11:15:42.2Z" w:id="282917670">
        <w:r w:rsidDel="060C4198">
          <w:delText xml:space="preserve">  </w:delText>
        </w:r>
      </w:del>
      <w:ins w:author="Gary Smailes" w:date="2024-01-11T11:15:42.201Z" w:id="473438146">
        <w:r w:rsidR="060C4198">
          <w:t xml:space="preserve"> </w:t>
        </w:r>
      </w:ins>
      <w:r w:rsidR="060C4198">
        <w:rPr/>
        <w:t xml:space="preserve">It </w:t>
      </w:r>
      <w:r w:rsidR="060C4198">
        <w:rPr/>
        <w:t>isn’t</w:t>
      </w:r>
      <w:r w:rsidR="060C4198">
        <w:rPr/>
        <w:t xml:space="preserve"> even real Bath and Body </w:t>
      </w:r>
      <w:r w:rsidR="060C4198">
        <w:rPr/>
        <w:t>Works,</w:t>
      </w:r>
      <w:r w:rsidR="060C4198">
        <w:rPr/>
        <w:t xml:space="preserve"> I think to myself</w:t>
      </w:r>
      <w:r w:rsidR="060C4198">
        <w:rPr/>
        <w:t>.</w:t>
      </w:r>
      <w:del w:author="Gary Smailes" w:date="2024-01-11T11:15:42.201Z" w:id="1912576163">
        <w:r w:rsidDel="060C4198">
          <w:delText xml:space="preserve">  </w:delText>
        </w:r>
      </w:del>
      <w:ins w:author="Gary Smailes" w:date="2024-01-11T11:15:42.202Z" w:id="246679408">
        <w:r w:rsidR="060C4198">
          <w:t xml:space="preserve"> </w:t>
        </w:r>
      </w:ins>
      <w:r w:rsidR="060C4198">
        <w:rPr/>
        <w:t xml:space="preserve">In my eyes, it is cheap stuff; in my mind, it has an off smell, </w:t>
      </w:r>
      <w:r w:rsidR="060C4198">
        <w:rPr/>
        <w:t>not quite as</w:t>
      </w:r>
      <w:r w:rsidR="060C4198">
        <w:rPr/>
        <w:t xml:space="preserve"> pure and clean as real B and </w:t>
      </w:r>
      <w:r w:rsidR="060C4198">
        <w:rPr/>
        <w:t>B.</w:t>
      </w:r>
      <w:del w:author="Gary Smailes" w:date="2024-01-11T11:15:42.202Z" w:id="513443625">
        <w:r w:rsidDel="060C4198">
          <w:delText xml:space="preserve">  </w:delText>
        </w:r>
      </w:del>
      <w:ins w:author="Gary Smailes" w:date="2024-01-11T11:15:42.203Z" w:id="1357631203">
        <w:r w:rsidR="060C4198">
          <w:t xml:space="preserve"> </w:t>
        </w:r>
      </w:ins>
    </w:p>
    <w:p w:rsidR="00425D1E" w:rsidP="00425D1E" w:rsidRDefault="00425D1E" w14:paraId="71276C87" w14:textId="29F473B1">
      <w:pPr>
        <w:spacing w:line="480" w:lineRule="auto"/>
        <w:ind w:firstLine="720"/>
        <w:jc w:val="both"/>
      </w:pPr>
      <w:r w:rsidR="060C4198">
        <w:rPr/>
        <w:t>The breakfast consists of instant coffee, plantains, black beans, eggs, and salsa</w:t>
      </w:r>
      <w:r w:rsidR="060C4198">
        <w:rPr/>
        <w:t>.</w:t>
      </w:r>
      <w:del w:author="Gary Smailes" w:date="2024-01-11T11:15:42.203Z" w:id="816550760">
        <w:r w:rsidDel="060C4198">
          <w:delText xml:space="preserve">  </w:delText>
        </w:r>
      </w:del>
      <w:ins w:author="Gary Smailes" w:date="2024-01-11T11:15:42.204Z" w:id="1726647627">
        <w:r w:rsidR="060C4198">
          <w:t xml:space="preserve"> </w:t>
        </w:r>
      </w:ins>
      <w:r w:rsidR="060C4198">
        <w:rPr/>
        <w:t xml:space="preserve">I am surprised we are drinking instant </w:t>
      </w:r>
      <w:r w:rsidR="060C4198">
        <w:rPr/>
        <w:t>coffee</w:t>
      </w:r>
      <w:r w:rsidR="060C4198">
        <w:rPr/>
        <w:t xml:space="preserve"> and it is not good.</w:t>
      </w:r>
    </w:p>
    <w:p w:rsidR="00425D1E" w:rsidP="00425D1E" w:rsidRDefault="00425D1E" w14:paraId="107B5FF2" w14:textId="2C9AD97C">
      <w:pPr>
        <w:spacing w:line="480" w:lineRule="auto"/>
        <w:ind w:firstLine="720"/>
        <w:jc w:val="both"/>
      </w:pPr>
      <w:r w:rsidR="198BF084">
        <w:rPr/>
        <w:t>Diana reads my mind</w:t>
      </w:r>
      <w:ins w:author="Gary Smailes" w:date="2024-01-12T14:03:21.112Z" w:id="716845331">
        <w:r w:rsidR="198BF084">
          <w:t>.</w:t>
        </w:r>
      </w:ins>
      <w:del w:author="Gary Smailes" w:date="2024-01-12T14:03:19.768Z" w:id="2011939150">
        <w:r w:rsidDel="198BF084">
          <w:delText xml:space="preserve"> and says,</w:delText>
        </w:r>
      </w:del>
      <w:r w:rsidR="198BF084">
        <w:rPr/>
        <w:t xml:space="preserve"> “Most people drink instant coffee here because regular coffee is very expensive.</w:t>
      </w:r>
      <w:del w:author="Gary Smailes" w:date="2024-01-11T11:15:42.204Z" w:id="346442654">
        <w:r w:rsidDel="198BF084">
          <w:delText xml:space="preserve">  </w:delText>
        </w:r>
      </w:del>
      <w:ins w:author="Gary Smailes" w:date="2024-01-11T11:15:42.204Z" w:id="1376704332">
        <w:r w:rsidR="198BF084">
          <w:t xml:space="preserve"> </w:t>
        </w:r>
      </w:ins>
      <w:r w:rsidR="198BF084">
        <w:rPr/>
        <w:t>Most of it is exported except for what you can buy in tourist areas.”</w:t>
      </w:r>
      <w:del w:author="Gary Smailes" w:date="2024-01-11T11:15:42.205Z" w:id="49995608">
        <w:r w:rsidDel="198BF084">
          <w:delText xml:space="preserve">  </w:delText>
        </w:r>
      </w:del>
      <w:ins w:author="Gary Smailes" w:date="2024-01-11T11:15:42.205Z" w:id="1324480769">
        <w:r w:rsidR="198BF084">
          <w:t xml:space="preserve"> </w:t>
        </w:r>
      </w:ins>
    </w:p>
    <w:p w:rsidR="00425D1E" w:rsidP="00425D1E" w:rsidRDefault="00425D1E" w14:paraId="681C85C7" w14:textId="28F2CB4B">
      <w:pPr>
        <w:spacing w:line="480" w:lineRule="auto"/>
        <w:ind w:firstLine="720"/>
        <w:jc w:val="both"/>
      </w:pPr>
      <w:r w:rsidR="060C4198">
        <w:rPr/>
        <w:t xml:space="preserve">The last time I had instant coffee was at my grandma’s house years ago, but my </w:t>
      </w:r>
      <w:r w:rsidR="060C4198">
        <w:rPr/>
        <w:t>Grandma</w:t>
      </w:r>
      <w:r w:rsidR="060C4198">
        <w:rPr/>
        <w:t xml:space="preserve"> drank it during off times of the day out of convenience, so she </w:t>
      </w:r>
      <w:r w:rsidR="060C4198">
        <w:rPr/>
        <w:t>didn’t</w:t>
      </w:r>
      <w:r w:rsidR="060C4198">
        <w:rPr/>
        <w:t xml:space="preserve"> have to make a whole pot of coffee</w:t>
      </w:r>
      <w:r w:rsidR="060C4198">
        <w:rPr/>
        <w:t>.</w:t>
      </w:r>
      <w:del w:author="Gary Smailes" w:date="2024-01-11T11:15:42.205Z" w:id="1811834837">
        <w:r w:rsidDel="060C4198">
          <w:delText xml:space="preserve">  </w:delText>
        </w:r>
      </w:del>
      <w:ins w:author="Gary Smailes" w:date="2024-01-11T11:15:42.206Z" w:id="1151688263">
        <w:r w:rsidR="060C4198">
          <w:t xml:space="preserve"> </w:t>
        </w:r>
      </w:ins>
      <w:r w:rsidR="060C4198">
        <w:rPr/>
        <w:t>I add more of the granules to my cup; I like my coffee strong.</w:t>
      </w:r>
    </w:p>
    <w:p w:rsidR="00425D1E" w:rsidP="00425D1E" w:rsidRDefault="00425D1E" w14:paraId="29450C58" w14:textId="2EBD6B2F">
      <w:pPr>
        <w:spacing w:line="480" w:lineRule="auto"/>
        <w:ind w:firstLine="720"/>
        <w:jc w:val="both"/>
      </w:pPr>
      <w:r w:rsidR="060C4198">
        <w:rPr/>
        <w:t xml:space="preserve">The food is bland, which I </w:t>
      </w:r>
      <w:r w:rsidR="060C4198">
        <w:rPr/>
        <w:t>didn’t</w:t>
      </w:r>
      <w:r w:rsidR="060C4198">
        <w:rPr/>
        <w:t xml:space="preserve"> expect</w:t>
      </w:r>
      <w:r w:rsidR="060C4198">
        <w:rPr/>
        <w:t>.</w:t>
      </w:r>
      <w:del w:author="Gary Smailes" w:date="2024-01-11T11:15:42.206Z" w:id="1879320237">
        <w:r w:rsidDel="060C4198">
          <w:delText xml:space="preserve">  </w:delText>
        </w:r>
      </w:del>
      <w:ins w:author="Gary Smailes" w:date="2024-01-11T11:15:42.207Z" w:id="1755358613">
        <w:r w:rsidR="060C4198">
          <w:t xml:space="preserve"> </w:t>
        </w:r>
      </w:ins>
      <w:r w:rsidR="060C4198">
        <w:rPr/>
        <w:t xml:space="preserve">I assumed it would be like Mexico, spicy, or so </w:t>
      </w:r>
      <w:r w:rsidR="060C4198">
        <w:rPr/>
        <w:t>I’ve</w:t>
      </w:r>
      <w:r w:rsidR="060C4198">
        <w:rPr/>
        <w:t xml:space="preserve"> heard</w:t>
      </w:r>
      <w:r w:rsidR="060C4198">
        <w:rPr/>
        <w:t>.</w:t>
      </w:r>
      <w:del w:author="Gary Smailes" w:date="2024-01-11T11:15:42.208Z" w:id="1765701000">
        <w:r w:rsidDel="060C4198">
          <w:delText xml:space="preserve">  </w:delText>
        </w:r>
      </w:del>
      <w:ins w:author="Gary Smailes" w:date="2024-01-11T11:15:42.208Z" w:id="1560558857">
        <w:r w:rsidR="060C4198">
          <w:t xml:space="preserve"> </w:t>
        </w:r>
      </w:ins>
      <w:r w:rsidR="060C4198">
        <w:rPr/>
        <w:t>I’ve</w:t>
      </w:r>
      <w:r w:rsidR="060C4198">
        <w:rPr/>
        <w:t xml:space="preserve"> never been</w:t>
      </w:r>
      <w:r w:rsidR="060C4198">
        <w:rPr/>
        <w:t>.</w:t>
      </w:r>
      <w:del w:author="Gary Smailes" w:date="2024-01-11T11:15:42.208Z" w:id="177476482">
        <w:r w:rsidDel="060C4198">
          <w:delText xml:space="preserve">  </w:delText>
        </w:r>
      </w:del>
      <w:ins w:author="Gary Smailes" w:date="2024-01-11T11:15:42.209Z" w:id="1820004730">
        <w:r w:rsidR="060C4198">
          <w:t xml:space="preserve"> </w:t>
        </w:r>
      </w:ins>
      <w:r w:rsidR="060C4198">
        <w:rPr/>
        <w:t>Even though it is simple, delicious, and tasty</w:t>
      </w:r>
      <w:r w:rsidR="060C4198">
        <w:rPr/>
        <w:t>.</w:t>
      </w:r>
      <w:del w:author="Gary Smailes" w:date="2024-01-11T11:15:42.209Z" w:id="985776759">
        <w:r w:rsidDel="060C4198">
          <w:delText xml:space="preserve">  </w:delText>
        </w:r>
      </w:del>
      <w:ins w:author="Gary Smailes" w:date="2024-01-11T11:15:42.21Z" w:id="76976494">
        <w:r w:rsidR="060C4198">
          <w:t xml:space="preserve"> </w:t>
        </w:r>
      </w:ins>
      <w:r w:rsidR="060C4198">
        <w:rPr/>
        <w:t xml:space="preserve">I </w:t>
      </w:r>
      <w:r w:rsidR="060C4198">
        <w:rPr/>
        <w:t>haven’t</w:t>
      </w:r>
      <w:r w:rsidR="060C4198">
        <w:rPr/>
        <w:t xml:space="preserve"> eaten many black beans in my life, but I think to myself that they could become a favorite</w:t>
      </w:r>
      <w:r w:rsidR="060C4198">
        <w:rPr/>
        <w:t>.</w:t>
      </w:r>
      <w:del w:author="Gary Smailes" w:date="2024-01-11T11:15:42.21Z" w:id="628887123">
        <w:r w:rsidDel="060C4198">
          <w:delText xml:space="preserve">  </w:delText>
        </w:r>
      </w:del>
      <w:ins w:author="Gary Smailes" w:date="2024-01-11T11:15:42.21Z" w:id="1521694507">
        <w:r w:rsidR="060C4198">
          <w:t xml:space="preserve"> </w:t>
        </w:r>
      </w:ins>
      <w:r w:rsidR="060C4198">
        <w:rPr/>
        <w:t xml:space="preserve">The plantains are like bananas when fresh, but these had been fried and cream and sugar were available to put on them. </w:t>
      </w:r>
    </w:p>
    <w:p w:rsidR="00425D1E" w:rsidP="00425D1E" w:rsidRDefault="00425D1E" w14:paraId="58F758C5" w14:textId="4A88C1E7">
      <w:pPr>
        <w:spacing w:line="480" w:lineRule="auto"/>
        <w:ind w:firstLine="720"/>
        <w:jc w:val="both"/>
      </w:pPr>
      <w:r w:rsidR="060C4198">
        <w:rPr/>
        <w:t>“Bitch, these bananas are not good; why do they fry them?”</w:t>
      </w:r>
      <w:del w:author="Gary Smailes" w:date="2024-01-11T11:15:42.21Z" w:id="351446525">
        <w:r w:rsidDel="060C4198">
          <w:delText xml:space="preserve">  </w:delText>
        </w:r>
      </w:del>
      <w:ins w:author="Gary Smailes" w:date="2024-01-11T11:15:42.21Z" w:id="1758399778">
        <w:r w:rsidR="060C4198">
          <w:t xml:space="preserve"> </w:t>
        </w:r>
      </w:ins>
      <w:r w:rsidR="060C4198">
        <w:rPr/>
        <w:t>I ask.</w:t>
      </w:r>
    </w:p>
    <w:p w:rsidR="00425D1E" w:rsidP="198BF084" w:rsidRDefault="00425D1E" w14:paraId="24155E60" w14:textId="0E11ADC2">
      <w:pPr>
        <w:pStyle w:val="Normal"/>
        <w:suppressLineNumbers w:val="0"/>
        <w:bidi w:val="0"/>
        <w:spacing w:before="0" w:beforeAutospacing="off" w:after="0" w:afterAutospacing="off" w:line="480" w:lineRule="auto"/>
        <w:ind w:left="0" w:right="0" w:firstLine="720"/>
        <w:jc w:val="both"/>
        <w:pPrChange w:author="Gary Smailes" w:date="2024-01-12T14:04:40.763Z">
          <w:pPr>
            <w:pStyle w:val="Normal"/>
            <w:spacing w:line="480" w:lineRule="auto"/>
            <w:ind w:firstLine="720"/>
            <w:jc w:val="both"/>
          </w:pPr>
        </w:pPrChange>
      </w:pPr>
      <w:del w:author="Gary Smailes" w:date="2024-01-12T14:04:40.719Z" w:id="86120903">
        <w:r w:rsidDel="198BF084">
          <w:delText>Diana says, “</w:delText>
        </w:r>
      </w:del>
      <w:ins w:author="Gary Smailes" w:date="2024-01-12T14:04:40.753Z" w:id="406025182">
        <w:r w:rsidR="198BF084">
          <w:t>"</w:t>
        </w:r>
      </w:ins>
      <w:r w:rsidR="198BF084">
        <w:rPr/>
        <w:t>These are my favorite Guatemalan food, and they aren’t bananas.”</w:t>
      </w:r>
      <w:del w:author="Gary Smailes" w:date="2024-01-11T11:15:42.21Z" w:id="1408870607">
        <w:r w:rsidDel="198BF084">
          <w:delText xml:space="preserve">  </w:delText>
        </w:r>
      </w:del>
      <w:ins w:author="Gary Smailes" w:date="2024-01-11T11:15:42.211Z" w:id="684152996">
        <w:r w:rsidR="198BF084">
          <w:t xml:space="preserve"> </w:t>
        </w:r>
      </w:ins>
    </w:p>
    <w:p w:rsidR="00425D1E" w:rsidP="00425D1E" w:rsidRDefault="00425D1E" w14:paraId="62D2566D" w14:textId="70AC1E58">
      <w:pPr>
        <w:spacing w:line="480" w:lineRule="auto"/>
        <w:ind w:firstLine="720"/>
        <w:jc w:val="both"/>
      </w:pPr>
      <w:r w:rsidR="198BF084">
        <w:rPr/>
        <w:t xml:space="preserve">“Well, they taste like mushy, greasy bananas to me; I </w:t>
      </w:r>
      <w:r w:rsidR="198BF084">
        <w:rPr/>
        <w:t>won’t</w:t>
      </w:r>
      <w:r w:rsidR="198BF084">
        <w:rPr/>
        <w:t xml:space="preserve"> be eating anymore of these</w:t>
      </w:r>
      <w:ins w:author="Gary Smailes" w:date="2024-01-12T14:04:52.974Z" w:id="1326977049">
        <w:r w:rsidR="198BF084">
          <w:t>,</w:t>
        </w:r>
      </w:ins>
      <w:del w:author="Gary Smailes" w:date="2024-01-12T14:04:51.223Z" w:id="429245954">
        <w:r w:rsidDel="198BF084">
          <w:delText>.</w:delText>
        </w:r>
      </w:del>
      <w:r w:rsidR="198BF084">
        <w:rPr/>
        <w:t>”</w:t>
      </w:r>
      <w:del w:author="Gary Smailes" w:date="2024-01-11T11:15:42.211Z" w:id="1928032810">
        <w:r w:rsidDel="198BF084">
          <w:delText xml:space="preserve">  </w:delText>
        </w:r>
      </w:del>
      <w:ins w:author="Gary Smailes" w:date="2024-01-11T11:15:42.211Z" w:id="847708245">
        <w:r w:rsidR="198BF084">
          <w:t xml:space="preserve"> </w:t>
        </w:r>
      </w:ins>
      <w:r w:rsidR="198BF084">
        <w:rPr/>
        <w:t xml:space="preserve">I </w:t>
      </w:r>
      <w:r w:rsidR="198BF084">
        <w:rPr/>
        <w:t>say</w:t>
      </w:r>
      <w:r w:rsidR="198BF084">
        <w:rPr/>
        <w:t>.</w:t>
      </w:r>
    </w:p>
    <w:p w:rsidR="00425D1E" w:rsidP="00425D1E" w:rsidRDefault="00425D1E" w14:paraId="3A4A6D5D" w14:textId="24CE3377">
      <w:pPr>
        <w:spacing w:line="480" w:lineRule="auto"/>
        <w:ind w:firstLine="720"/>
        <w:jc w:val="both"/>
        <w:rPr>
          <w:del w:author="Gary Smailes" w:date="2024-01-12T14:04:58.579Z" w:id="1643671895"/>
        </w:rPr>
      </w:pPr>
      <w:r w:rsidR="198BF084">
        <w:rPr/>
        <w:t>Diana responds silent with a careful glance.</w:t>
      </w:r>
      <w:del w:author="Gary Smailes" w:date="2024-01-11T11:15:42.212Z" w:id="424489859">
        <w:r w:rsidDel="198BF084">
          <w:delText xml:space="preserve">  </w:delText>
        </w:r>
      </w:del>
      <w:ins w:author="Gary Smailes" w:date="2024-01-11T11:15:42.212Z" w:id="575678329">
        <w:r w:rsidR="198BF084">
          <w:t xml:space="preserve"> </w:t>
        </w:r>
      </w:ins>
      <w:r w:rsidR="198BF084">
        <w:rPr/>
        <w:t>I am being rude.</w:t>
      </w:r>
      <w:ins w:author="Gary Smailes" w:date="2024-01-12T14:04:59.201Z" w:id="1297282439">
        <w:r w:rsidR="198BF084">
          <w:t xml:space="preserve"> </w:t>
        </w:r>
      </w:ins>
      <w:ins w:author="Gary Smailes" w:date="2024-01-12T14:05:57.721Z" w:id="658644228">
        <w:r w:rsidR="198BF084">
          <w:t>s</w:t>
        </w:r>
      </w:ins>
    </w:p>
    <w:p w:rsidR="00425D1E" w:rsidP="198BF084" w:rsidRDefault="00425D1E" w14:paraId="5452537D" w14:textId="02027504">
      <w:pPr>
        <w:spacing w:line="480" w:lineRule="auto"/>
        <w:ind w:firstLine="0"/>
        <w:jc w:val="both"/>
        <w:pPrChange w:author="Gary Smailes" w:date="2024-01-12T14:04:58.219Z">
          <w:pPr>
            <w:spacing w:line="480" w:lineRule="auto"/>
            <w:ind w:firstLine="720"/>
            <w:jc w:val="both"/>
          </w:pPr>
        </w:pPrChange>
      </w:pPr>
      <w:r w:rsidR="198BF084">
        <w:rPr/>
        <w:t>I look back with an apologetic face</w:t>
      </w:r>
      <w:r w:rsidR="198BF084">
        <w:rPr/>
        <w:t>.</w:t>
      </w:r>
      <w:del w:author="Gary Smailes" w:date="2024-01-11T11:15:42.213Z" w:id="131813394">
        <w:r w:rsidDel="198BF084">
          <w:delText xml:space="preserve">  </w:delText>
        </w:r>
      </w:del>
      <w:ins w:author="Gary Smailes" w:date="2024-01-11T11:15:42.213Z" w:id="425208987">
        <w:r w:rsidR="198BF084">
          <w:t xml:space="preserve"> </w:t>
        </w:r>
      </w:ins>
      <w:r w:rsidRPr="198BF084" w:rsidR="198BF084">
        <w:rPr>
          <w:i w:val="1"/>
          <w:iCs w:val="1"/>
        </w:rPr>
        <w:t>Sorry.</w:t>
      </w:r>
    </w:p>
    <w:p w:rsidR="00425D1E" w:rsidP="00425D1E" w:rsidRDefault="00425D1E" w14:paraId="7559BFEB" w14:textId="017168DC">
      <w:pPr>
        <w:spacing w:line="480" w:lineRule="auto"/>
        <w:ind w:firstLine="720"/>
        <w:jc w:val="both"/>
      </w:pPr>
      <w:r w:rsidR="060C4198">
        <w:rPr/>
        <w:t xml:space="preserve">“You know, you </w:t>
      </w:r>
      <w:r w:rsidR="060C4198">
        <w:rPr/>
        <w:t>aren’t</w:t>
      </w:r>
      <w:r w:rsidR="060C4198">
        <w:rPr/>
        <w:t xml:space="preserve"> going to be </w:t>
      </w:r>
      <w:r w:rsidR="060C4198">
        <w:rPr/>
        <w:t>very comfortable</w:t>
      </w:r>
      <w:r w:rsidR="060C4198">
        <w:rPr/>
        <w:t xml:space="preserve"> traveling in that</w:t>
      </w:r>
      <w:r w:rsidR="060C4198">
        <w:rPr/>
        <w:t>.</w:t>
      </w:r>
      <w:del w:author="Gary Smailes" w:date="2024-01-11T11:15:42.214Z" w:id="453292662">
        <w:r w:rsidDel="060C4198">
          <w:delText xml:space="preserve">  </w:delText>
        </w:r>
      </w:del>
      <w:ins w:author="Gary Smailes" w:date="2024-01-11T11:15:42.214Z" w:id="943935719">
        <w:r w:rsidR="060C4198">
          <w:t xml:space="preserve"> </w:t>
        </w:r>
      </w:ins>
      <w:r w:rsidR="060C4198">
        <w:rPr/>
        <w:t>We’ll</w:t>
      </w:r>
      <w:r w:rsidR="060C4198">
        <w:rPr/>
        <w:t xml:space="preserve"> be doing some </w:t>
      </w:r>
      <w:r w:rsidR="060C4198">
        <w:rPr/>
        <w:t>walking</w:t>
      </w:r>
      <w:r w:rsidR="060C4198">
        <w:rPr/>
        <w:t xml:space="preserve"> and the bus will be crowded and hot,” Diana says.</w:t>
      </w:r>
    </w:p>
    <w:p w:rsidR="00425D1E" w:rsidP="00425D1E" w:rsidRDefault="00425D1E" w14:paraId="0F248E97" w14:textId="5B52C5BA">
      <w:pPr>
        <w:spacing w:line="480" w:lineRule="auto"/>
        <w:ind w:firstLine="720"/>
        <w:jc w:val="both"/>
      </w:pPr>
      <w:r w:rsidR="060C4198">
        <w:rPr/>
        <w:t>“I’ll be fine, if I am just sitting on a bus, how uncomfortable can I be?”</w:t>
      </w:r>
      <w:del w:author="Gary Smailes" w:date="2024-01-11T11:15:42.215Z" w:id="1365814581">
        <w:r w:rsidDel="060C4198">
          <w:delText xml:space="preserve">  </w:delText>
        </w:r>
      </w:del>
      <w:ins w:author="Gary Smailes" w:date="2024-01-11T11:15:42.215Z" w:id="293337804">
        <w:r w:rsidR="060C4198">
          <w:t xml:space="preserve"> </w:t>
        </w:r>
      </w:ins>
      <w:r w:rsidR="060C4198">
        <w:rPr/>
        <w:t>I counter and roll my eyes</w:t>
      </w:r>
      <w:r w:rsidR="060C4198">
        <w:rPr/>
        <w:t>.</w:t>
      </w:r>
      <w:del w:author="Gary Smailes" w:date="2024-01-11T11:15:42.215Z" w:id="1867374362">
        <w:r w:rsidDel="060C4198">
          <w:delText xml:space="preserve">  </w:delText>
        </w:r>
      </w:del>
      <w:ins w:author="Gary Smailes" w:date="2024-01-11T11:15:42.216Z" w:id="192122432">
        <w:r w:rsidR="060C4198">
          <w:t xml:space="preserve"> </w:t>
        </w:r>
      </w:ins>
    </w:p>
    <w:p w:rsidR="00425D1E" w:rsidP="00425D1E" w:rsidRDefault="00425D1E" w14:paraId="087EDFD8" w14:textId="74F91F66">
      <w:pPr>
        <w:spacing w:line="480" w:lineRule="auto"/>
        <w:ind w:firstLine="720"/>
        <w:jc w:val="both"/>
      </w:pPr>
      <w:r w:rsidR="060C4198">
        <w:rPr/>
        <w:t>As we walk out the door, I hoist my bag onto my shoulders</w:t>
      </w:r>
      <w:r w:rsidR="060C4198">
        <w:rPr/>
        <w:t>.</w:t>
      </w:r>
      <w:del w:author="Gary Smailes" w:date="2024-01-11T11:15:42.216Z" w:id="2056798336">
        <w:r w:rsidDel="060C4198">
          <w:delText xml:space="preserve">  </w:delText>
        </w:r>
      </w:del>
      <w:ins w:author="Gary Smailes" w:date="2024-01-11T11:15:42.217Z" w:id="1845399848">
        <w:r w:rsidR="060C4198">
          <w:t xml:space="preserve"> </w:t>
        </w:r>
      </w:ins>
      <w:r w:rsidR="060C4198">
        <w:rPr/>
        <w:t xml:space="preserve">We </w:t>
      </w:r>
      <w:r w:rsidR="060C4198">
        <w:rPr/>
        <w:t>walk</w:t>
      </w:r>
      <w:r w:rsidR="060C4198">
        <w:rPr/>
        <w:t xml:space="preserve"> along the street to the bus station, which is several blocks away and my feet start to hurt</w:t>
      </w:r>
      <w:r w:rsidR="060C4198">
        <w:rPr/>
        <w:t>.</w:t>
      </w:r>
      <w:del w:author="Gary Smailes" w:date="2024-01-11T11:15:42.217Z" w:id="1623129956">
        <w:r w:rsidDel="060C4198">
          <w:delText xml:space="preserve">  </w:delText>
        </w:r>
      </w:del>
      <w:ins w:author="Gary Smailes" w:date="2024-01-11T11:15:42.218Z" w:id="523079831">
        <w:r w:rsidR="060C4198">
          <w:t xml:space="preserve"> </w:t>
        </w:r>
      </w:ins>
    </w:p>
    <w:p w:rsidR="00425D1E" w:rsidP="00425D1E" w:rsidRDefault="00425D1E" w14:paraId="065E22A9" w14:textId="5BD52C54">
      <w:pPr>
        <w:spacing w:line="480" w:lineRule="auto"/>
        <w:ind w:firstLine="720"/>
        <w:jc w:val="both"/>
      </w:pPr>
      <w:r w:rsidR="060C4198">
        <w:rPr/>
        <w:t xml:space="preserve">As we </w:t>
      </w:r>
      <w:r w:rsidR="060C4198">
        <w:rPr/>
        <w:t>approach</w:t>
      </w:r>
      <w:r w:rsidR="060C4198">
        <w:rPr/>
        <w:t xml:space="preserve"> the bus station, I notice the tattered sign, a few buses sitting nearby and the drivers standing around smoking</w:t>
      </w:r>
      <w:r w:rsidR="060C4198">
        <w:rPr/>
        <w:t>.</w:t>
      </w:r>
      <w:del w:author="Gary Smailes" w:date="2024-01-11T11:15:42.218Z" w:id="1842850422">
        <w:r w:rsidDel="060C4198">
          <w:delText xml:space="preserve">  </w:delText>
        </w:r>
      </w:del>
      <w:ins w:author="Gary Smailes" w:date="2024-01-11T11:15:42.219Z" w:id="303113942">
        <w:r w:rsidR="060C4198">
          <w:t xml:space="preserve"> </w:t>
        </w:r>
      </w:ins>
      <w:r w:rsidR="060C4198">
        <w:rPr/>
        <w:t xml:space="preserve">It seems pretty </w:t>
      </w:r>
      <w:r w:rsidR="060C4198">
        <w:rPr/>
        <w:t>sketchy</w:t>
      </w:r>
      <w:r w:rsidR="060C4198">
        <w:rPr/>
        <w:t>, but I trust Diana; she has traveled quite often throughout Guatemala</w:t>
      </w:r>
      <w:r w:rsidR="060C4198">
        <w:rPr/>
        <w:t>.</w:t>
      </w:r>
      <w:del w:author="Gary Smailes" w:date="2024-01-11T11:15:42.219Z" w:id="1004394603">
        <w:r w:rsidDel="060C4198">
          <w:delText xml:space="preserve">  </w:delText>
        </w:r>
      </w:del>
      <w:ins w:author="Gary Smailes" w:date="2024-01-11T11:15:42.219Z" w:id="1870268484">
        <w:r w:rsidR="060C4198">
          <w:t xml:space="preserve"> </w:t>
        </w:r>
      </w:ins>
      <w:r w:rsidR="060C4198">
        <w:rPr/>
        <w:t xml:space="preserve">I notice a few people standing around waiting for the buses; they are obviously Guatemalan, and they have </w:t>
      </w:r>
      <w:r w:rsidR="060C4198">
        <w:rPr/>
        <w:t>very little</w:t>
      </w:r>
      <w:r w:rsidR="060C4198">
        <w:rPr/>
        <w:t xml:space="preserve"> with them</w:t>
      </w:r>
      <w:r w:rsidR="060C4198">
        <w:rPr/>
        <w:t>.</w:t>
      </w:r>
      <w:del w:author="Gary Smailes" w:date="2024-01-11T11:15:42.219Z" w:id="82560263">
        <w:r w:rsidDel="060C4198">
          <w:delText xml:space="preserve">  </w:delText>
        </w:r>
      </w:del>
      <w:ins w:author="Gary Smailes" w:date="2024-01-11T11:15:42.219Z" w:id="268990647">
        <w:r w:rsidR="060C4198">
          <w:t xml:space="preserve"> </w:t>
        </w:r>
      </w:ins>
      <w:r w:rsidR="060C4198">
        <w:rPr/>
        <w:t>I suspect, for some of them, this is their life’s possession</w:t>
      </w:r>
      <w:r w:rsidR="060C4198">
        <w:rPr/>
        <w:t>.</w:t>
      </w:r>
      <w:del w:author="Gary Smailes" w:date="2024-01-11T11:15:42.22Z" w:id="192524262">
        <w:r w:rsidDel="060C4198">
          <w:delText xml:space="preserve">  </w:delText>
        </w:r>
      </w:del>
      <w:ins w:author="Gary Smailes" w:date="2024-01-11T11:15:42.22Z" w:id="489086357">
        <w:r w:rsidR="060C4198">
          <w:t xml:space="preserve"> </w:t>
        </w:r>
      </w:ins>
    </w:p>
    <w:p w:rsidR="00425D1E" w:rsidP="00425D1E" w:rsidRDefault="00425D1E" w14:paraId="646461EB" w14:textId="56F0AEE0">
      <w:pPr>
        <w:spacing w:line="480" w:lineRule="auto"/>
        <w:ind w:firstLine="720"/>
        <w:jc w:val="both"/>
      </w:pPr>
      <w:r w:rsidR="060C4198">
        <w:rPr/>
        <w:t xml:space="preserve">We </w:t>
      </w:r>
      <w:r w:rsidR="060C4198">
        <w:rPr/>
        <w:t>board</w:t>
      </w:r>
      <w:r w:rsidR="060C4198">
        <w:rPr/>
        <w:t xml:space="preserve"> the bus, and I instantly feel annoyed with my sister</w:t>
      </w:r>
      <w:r w:rsidR="060C4198">
        <w:rPr/>
        <w:t>.</w:t>
      </w:r>
      <w:del w:author="Gary Smailes" w:date="2024-01-11T11:15:42.222Z" w:id="741601556">
        <w:r w:rsidDel="060C4198">
          <w:delText xml:space="preserve">  </w:delText>
        </w:r>
      </w:del>
      <w:ins w:author="Gary Smailes" w:date="2024-01-11T11:15:42.222Z" w:id="1424714802">
        <w:r w:rsidR="060C4198">
          <w:t xml:space="preserve"> </w:t>
        </w:r>
      </w:ins>
    </w:p>
    <w:p w:rsidR="00425D1E" w:rsidP="00425D1E" w:rsidRDefault="00425D1E" w14:paraId="7A0D5ADF" w14:textId="77777777">
      <w:pPr>
        <w:spacing w:line="480" w:lineRule="auto"/>
        <w:ind w:firstLine="720"/>
        <w:jc w:val="both"/>
      </w:pPr>
      <w:r>
        <w:t xml:space="preserve">“Diana, this is a comfortable </w:t>
      </w:r>
      <w:proofErr w:type="gramStart"/>
      <w:r>
        <w:t>bus</w:t>
      </w:r>
      <w:proofErr w:type="gramEnd"/>
      <w:r>
        <w:t xml:space="preserve"> and it looks like I’ll have plenty of room to sit,” I say. </w:t>
      </w:r>
    </w:p>
    <w:p w:rsidR="00425D1E" w:rsidP="00425D1E" w:rsidRDefault="00425D1E" w14:paraId="6D64096E" w14:textId="77777777">
      <w:pPr>
        <w:spacing w:line="480" w:lineRule="auto"/>
        <w:ind w:firstLine="720"/>
        <w:jc w:val="both"/>
      </w:pPr>
      <w:r>
        <w:t>“Yeah, Ivy, but we have to share with others, and we may have to walk when we get to Puerto Barrios,” she says.</w:t>
      </w:r>
    </w:p>
    <w:p w:rsidR="00425D1E" w:rsidP="00425D1E" w:rsidRDefault="00425D1E" w14:paraId="31CABADF" w14:textId="0C3BDA4C">
      <w:pPr>
        <w:spacing w:line="480" w:lineRule="auto"/>
        <w:ind w:firstLine="720"/>
        <w:jc w:val="both"/>
      </w:pPr>
      <w:r w:rsidR="060C4198">
        <w:rPr/>
        <w:t xml:space="preserve">I look around; there are several other travelers, and they appear haggard like they </w:t>
      </w:r>
      <w:r w:rsidR="060C4198">
        <w:rPr/>
        <w:t>haven’t</w:t>
      </w:r>
      <w:r w:rsidR="060C4198">
        <w:rPr/>
        <w:t xml:space="preserve"> slept or eaten in days</w:t>
      </w:r>
      <w:r w:rsidR="060C4198">
        <w:rPr/>
        <w:t>.</w:t>
      </w:r>
      <w:del w:author="Gary Smailes" w:date="2024-01-11T11:15:42.222Z" w:id="1096532561">
        <w:r w:rsidDel="060C4198">
          <w:delText xml:space="preserve">  </w:delText>
        </w:r>
      </w:del>
      <w:ins w:author="Gary Smailes" w:date="2024-01-11T11:15:42.222Z" w:id="628462055">
        <w:r w:rsidR="060C4198">
          <w:t xml:space="preserve"> </w:t>
        </w:r>
      </w:ins>
      <w:r w:rsidR="060C4198">
        <w:rPr/>
        <w:t>Where were they going and where had they come from</w:t>
      </w:r>
      <w:r w:rsidR="060C4198">
        <w:rPr/>
        <w:t>?</w:t>
      </w:r>
      <w:del w:author="Gary Smailes" w:date="2024-01-11T11:15:42.222Z" w:id="672001539">
        <w:r w:rsidDel="060C4198">
          <w:delText xml:space="preserve">  </w:delText>
        </w:r>
      </w:del>
      <w:ins w:author="Gary Smailes" w:date="2024-01-11T11:15:42.223Z" w:id="1180154721">
        <w:r w:rsidR="060C4198">
          <w:t xml:space="preserve"> </w:t>
        </w:r>
      </w:ins>
      <w:r w:rsidR="060C4198">
        <w:rPr/>
        <w:t xml:space="preserve">I </w:t>
      </w:r>
      <w:r w:rsidR="060C4198">
        <w:rPr/>
        <w:t>choose</w:t>
      </w:r>
      <w:r w:rsidR="060C4198">
        <w:rPr/>
        <w:t xml:space="preserve"> a seat next to Diana</w:t>
      </w:r>
      <w:r w:rsidR="060C4198">
        <w:rPr/>
        <w:t>.</w:t>
      </w:r>
      <w:del w:author="Gary Smailes" w:date="2024-01-11T11:15:42.223Z" w:id="1561129638">
        <w:r w:rsidDel="060C4198">
          <w:delText xml:space="preserve">  </w:delText>
        </w:r>
      </w:del>
      <w:ins w:author="Gary Smailes" w:date="2024-01-11T11:15:42.223Z" w:id="2001717885">
        <w:r w:rsidR="060C4198">
          <w:t xml:space="preserve"> </w:t>
        </w:r>
      </w:ins>
    </w:p>
    <w:p w:rsidR="00425D1E" w:rsidP="00425D1E" w:rsidRDefault="00425D1E" w14:paraId="496FC4DE" w14:textId="08343A9B">
      <w:pPr>
        <w:spacing w:line="480" w:lineRule="auto"/>
        <w:ind w:firstLine="720"/>
        <w:jc w:val="both"/>
        <w:rPr>
          <w:del w:author="Gary Smailes" w:date="2024-01-12T14:07:04.202Z" w:id="1425675492"/>
        </w:rPr>
      </w:pPr>
      <w:r w:rsidR="198BF084">
        <w:rPr/>
        <w:t xml:space="preserve">“OK, I </w:t>
      </w:r>
      <w:r w:rsidR="198BF084">
        <w:rPr/>
        <w:t>don’t</w:t>
      </w:r>
      <w:r w:rsidR="198BF084">
        <w:rPr/>
        <w:t xml:space="preserve"> want to alarm you, but I do want to make sure you are informed along the way.</w:t>
      </w:r>
      <w:del w:author="Gary Smailes" w:date="2024-01-11T11:15:42.224Z" w:id="1972061154">
        <w:r w:rsidDel="198BF084">
          <w:delText xml:space="preserve">  </w:delText>
        </w:r>
      </w:del>
      <w:ins w:author="Gary Smailes" w:date="2024-01-11T11:15:42.224Z" w:id="1220082692">
        <w:r w:rsidR="198BF084">
          <w:t xml:space="preserve"> </w:t>
        </w:r>
      </w:ins>
      <w:r w:rsidR="198BF084">
        <w:rPr/>
        <w:t>Occasionally, buses have been stopped and robbed and last week a girl was raped during it in front of everyone on the bus.</w:t>
      </w:r>
      <w:del w:author="Gary Smailes" w:date="2024-01-11T11:15:42.225Z" w:id="1660009536">
        <w:r w:rsidDel="198BF084">
          <w:delText xml:space="preserve">  </w:delText>
        </w:r>
      </w:del>
      <w:ins w:author="Gary Smailes" w:date="2024-01-11T11:15:42.225Z" w:id="1712495001">
        <w:r w:rsidR="198BF084">
          <w:t xml:space="preserve"> </w:t>
        </w:r>
      </w:ins>
      <w:r w:rsidR="198BF084">
        <w:rPr/>
        <w:t>She was Guatemalan.</w:t>
      </w:r>
      <w:del w:author="Gary Smailes" w:date="2024-01-11T11:15:42.226Z" w:id="351817866">
        <w:r w:rsidDel="198BF084">
          <w:delText xml:space="preserve">  </w:delText>
        </w:r>
      </w:del>
      <w:ins w:author="Gary Smailes" w:date="2024-01-11T11:15:42.226Z" w:id="1030554699">
        <w:r w:rsidR="198BF084">
          <w:t xml:space="preserve"> </w:t>
        </w:r>
      </w:ins>
      <w:r w:rsidR="198BF084">
        <w:rPr/>
        <w:t>The likelihood of this happening to us is slim, but sadly, it did happen.</w:t>
      </w:r>
      <w:del w:author="Gary Smailes" w:date="2024-01-11T11:15:42.227Z" w:id="1144671647">
        <w:r w:rsidDel="198BF084">
          <w:delText xml:space="preserve">  </w:delText>
        </w:r>
      </w:del>
      <w:ins w:author="Gary Smailes" w:date="2024-01-11T11:15:42.227Z" w:id="1644574997">
        <w:r w:rsidR="198BF084">
          <w:t xml:space="preserve"> </w:t>
        </w:r>
      </w:ins>
      <w:r w:rsidR="198BF084">
        <w:rPr/>
        <w:t>Since we are from North America, we are a target but not in that way.</w:t>
      </w:r>
      <w:del w:author="Gary Smailes" w:date="2024-01-11T11:15:42.227Z" w:id="1633667358">
        <w:r w:rsidDel="198BF084">
          <w:delText xml:space="preserve">  </w:delText>
        </w:r>
      </w:del>
      <w:ins w:author="Gary Smailes" w:date="2024-01-11T11:15:42.228Z" w:id="495020367">
        <w:r w:rsidR="198BF084">
          <w:t xml:space="preserve"> </w:t>
        </w:r>
      </w:ins>
      <w:r w:rsidR="198BF084">
        <w:rPr/>
        <w:t xml:space="preserve">Our country sticks their nose in everything and would if something were to happen to an American while traveling, so while </w:t>
      </w:r>
      <w:r w:rsidR="198BF084">
        <w:rPr/>
        <w:t>they’ll</w:t>
      </w:r>
      <w:r w:rsidR="198BF084">
        <w:rPr/>
        <w:t xml:space="preserve"> rob us, they will stay away from any other trouble,” Diana says.</w:t>
      </w:r>
      <w:ins w:author="Gary Smailes" w:date="2024-01-12T14:07:09.386Z" w:id="1184230321">
        <w:r w:rsidR="198BF084">
          <w:t xml:space="preserve"> </w:t>
        </w:r>
      </w:ins>
    </w:p>
    <w:p w:rsidR="00425D1E" w:rsidP="00425D1E" w:rsidRDefault="00425D1E" w14:paraId="5FE059E7" w14:textId="3273F9F3">
      <w:pPr>
        <w:spacing w:line="480" w:lineRule="auto"/>
        <w:ind w:firstLine="720"/>
        <w:jc w:val="both"/>
      </w:pPr>
      <w:del w:author="Gary Smailes" w:date="2024-01-12T14:07:14.327Z" w:id="2113259030">
        <w:r w:rsidDel="198BF084">
          <w:delText>She continues, “</w:delText>
        </w:r>
      </w:del>
      <w:ins w:author="Gary Smailes" w:date="2024-01-12T14:07:14.329Z" w:id="929704572">
        <w:r w:rsidR="198BF084">
          <w:t>”</w:t>
        </w:r>
      </w:ins>
      <w:r w:rsidR="198BF084">
        <w:rPr/>
        <w:t>We have stuck our nose in Guatemalan’s affairs in the past.”</w:t>
      </w:r>
      <w:del w:author="Gary Smailes" w:date="2024-01-11T11:15:42.228Z" w:id="1981785673">
        <w:r w:rsidDel="198BF084">
          <w:delText xml:space="preserve">  </w:delText>
        </w:r>
      </w:del>
      <w:ins w:author="Gary Smailes" w:date="2024-01-11T11:15:42.228Z" w:id="1286056011">
        <w:r w:rsidR="198BF084">
          <w:t xml:space="preserve"> </w:t>
        </w:r>
      </w:ins>
    </w:p>
    <w:p w:rsidR="00425D1E" w:rsidP="00425D1E" w:rsidRDefault="00425D1E" w14:paraId="3CE5EA47" w14:textId="442484DA">
      <w:pPr>
        <w:spacing w:line="480" w:lineRule="auto"/>
        <w:ind w:firstLine="720"/>
        <w:jc w:val="both"/>
      </w:pPr>
      <w:r>
        <w:rPr/>
        <w:t>She goes on to tell me more about the war; I know some already</w:t>
      </w:r>
      <w:r w:rsidRPr="001522DA">
        <w:rPr/>
        <w:t xml:space="preserve">.</w:t>
      </w:r>
      <w:del w:author="Gary Smailes" w:date="2024-01-11T11:15:42.229Z" w:id="1801803792">
        <w:r w:rsidDel="060C4198">
          <w:delText xml:space="preserve">  </w:delText>
        </w:r>
      </w:del>
      <w:ins w:author="Gary Smailes" w:date="2024-01-11T11:15:42.229Z" w:id="858645560">
        <w:r w:rsidRPr="001522DA">
          <w:rPr/>
          <w:t xml:space="preserve"> </w:t>
        </w:r>
      </w:ins>
      <w:hyperlink w:tgtFrame="_blank" w:history="1" r:id="Rda56b9f54b4b444b">
        <w:r w:rsidRPr="001522DA">
          <w:rPr/>
          <w:t xml:space="preserve">The Guatemalan Civil War </w:t>
        </w:r>
        <w:r>
          <w:rPr/>
          <w:t xml:space="preserve">was </w:t>
        </w:r>
        <w:r w:rsidRPr="001522DA">
          <w:rPr/>
          <w:t>fought from 1960 to 1996 between the government of Guatemala and various leftist rebel groups</w:t>
        </w:r>
      </w:hyperlink>
      <w:r w:rsidRPr="001522DA">
        <w:rPr/>
        <w:t>. </w:t>
      </w:r>
      <w:hyperlink w:tgtFrame="_blank" w:history="1" r:id="Rd08862af38204846">
        <w:r w:rsidRPr="001522DA">
          <w:rPr/>
          <w:t>The war was the bloodiest Cold War conflict in Latin America, resulting in over 200,000 deaths and one million displacements</w:t>
        </w:r>
      </w:hyperlink>
      <w:r w:rsidRPr="001522DA">
        <w:rPr/>
        <w:t>. </w:t>
      </w:r>
      <w:hyperlink w:tgtFrame="_blank" w:history="1" r:id="R23ff60f61de94265">
        <w:r w:rsidRPr="001522DA">
          <w:rPr/>
          <w:t>The government forces were responsible for most of the human rights violations and genocide against the indigenous Maya population of Guatemala</w:t>
        </w:r>
      </w:hyperlink>
      <w:r>
        <w:rPr>
          <w:rFonts w:ascii="Roboto" w:hAnsi="Roboto"/>
          <w:color w:val="111111"/>
          <w:shd w:val="clear" w:color="auto" w:fill="FFFFFF"/>
        </w:rPr>
        <w:t>.</w:t>
      </w:r>
      <w:r>
        <w:rPr/>
        <w:t xml:space="preserve"> </w:t>
      </w:r>
    </w:p>
    <w:p w:rsidR="00425D1E" w:rsidP="00425D1E" w:rsidRDefault="00425D1E" w14:paraId="5B598D31" w14:textId="0F3A6380">
      <w:pPr>
        <w:spacing w:line="480" w:lineRule="auto"/>
        <w:ind w:firstLine="720"/>
        <w:jc w:val="both"/>
      </w:pPr>
      <w:r w:rsidR="198BF084">
        <w:rPr/>
        <w:t xml:space="preserve">“Wow, it has only been </w:t>
      </w:r>
      <w:ins w:author="Gary Smailes" w:date="2024-01-12T14:07:24.074Z" w:id="457431198">
        <w:r w:rsidR="198BF084">
          <w:t>six</w:t>
        </w:r>
      </w:ins>
      <w:del w:author="Gary Smailes" w:date="2024-01-12T14:07:22.888Z" w:id="848279224">
        <w:r w:rsidDel="198BF084">
          <w:delText>6</w:delText>
        </w:r>
      </w:del>
      <w:r w:rsidR="198BF084">
        <w:rPr/>
        <w:t xml:space="preserve"> years since it ended.</w:t>
      </w:r>
      <w:del w:author="Gary Smailes" w:date="2024-01-11T11:15:42.23Z" w:id="234815333">
        <w:r w:rsidDel="198BF084">
          <w:delText xml:space="preserve">  </w:delText>
        </w:r>
      </w:del>
      <w:ins w:author="Gary Smailes" w:date="2024-01-11T11:15:42.231Z" w:id="1556338544">
        <w:r w:rsidR="198BF084">
          <w:t xml:space="preserve"> </w:t>
        </w:r>
      </w:ins>
      <w:r w:rsidR="198BF084">
        <w:rPr/>
        <w:t>That’s</w:t>
      </w:r>
      <w:r w:rsidR="198BF084">
        <w:rPr/>
        <w:t xml:space="preserve"> scary,” I say.</w:t>
      </w:r>
    </w:p>
    <w:p w:rsidR="00425D1E" w:rsidP="00425D1E" w:rsidRDefault="00425D1E" w14:paraId="158A841E" w14:textId="760CB44E">
      <w:pPr>
        <w:spacing w:line="480" w:lineRule="auto"/>
        <w:ind w:firstLine="720"/>
        <w:jc w:val="both"/>
      </w:pPr>
      <w:r w:rsidR="198BF084">
        <w:rPr/>
        <w:t>Diana looks at me</w:t>
      </w:r>
      <w:ins w:author="Gary Smailes" w:date="2024-01-12T14:07:28.771Z" w:id="1530537668">
        <w:r w:rsidR="198BF084">
          <w:t>.</w:t>
        </w:r>
      </w:ins>
      <w:del w:author="Gary Smailes" w:date="2024-01-12T14:07:28.382Z" w:id="1887039211">
        <w:r w:rsidDel="198BF084">
          <w:delText>,</w:delText>
        </w:r>
      </w:del>
      <w:r w:rsidR="198BF084">
        <w:rPr/>
        <w:t xml:space="preserve"> “I know; I’ve asked some people here about it, but they don’t generally want to talk about it.”</w:t>
      </w:r>
    </w:p>
    <w:p w:rsidR="00425D1E" w:rsidP="00425D1E" w:rsidRDefault="00425D1E" w14:paraId="7DFB3B47" w14:textId="36A1CE80">
      <w:pPr>
        <w:spacing w:line="480" w:lineRule="auto"/>
        <w:ind w:firstLine="720"/>
        <w:jc w:val="both"/>
      </w:pPr>
      <w:del w:author="Gary Smailes" w:date="2024-01-12T14:07:34.819Z" w:id="827083815">
        <w:r w:rsidDel="198BF084">
          <w:delText xml:space="preserve"> </w:delText>
        </w:r>
      </w:del>
      <w:r w:rsidR="198BF084">
        <w:rPr/>
        <w:t xml:space="preserve">“You just </w:t>
      </w:r>
      <w:r w:rsidR="198BF084">
        <w:rPr/>
        <w:t>have to</w:t>
      </w:r>
      <w:r w:rsidR="198BF084">
        <w:rPr/>
        <w:t xml:space="preserve"> find a way to put it in the back of your mind; be cautious but open your mind to all the wonderful things Guatemala has to offer,”</w:t>
      </w:r>
      <w:del w:author="Gary Smailes" w:date="2024-01-11T11:15:42.231Z" w:id="1521013970">
        <w:r w:rsidDel="198BF084">
          <w:delText xml:space="preserve">  </w:delText>
        </w:r>
      </w:del>
      <w:ins w:author="Gary Smailes" w:date="2024-01-11T11:15:42.232Z" w:id="890391665">
        <w:r w:rsidR="198BF084">
          <w:t xml:space="preserve"> </w:t>
        </w:r>
      </w:ins>
      <w:r w:rsidR="198BF084">
        <w:rPr/>
        <w:t>she says.</w:t>
      </w:r>
    </w:p>
    <w:p w:rsidR="00425D1E" w:rsidP="00425D1E" w:rsidRDefault="00425D1E" w14:paraId="2A1DFE77" w14:textId="6435DDF1">
      <w:pPr>
        <w:spacing w:line="480" w:lineRule="auto"/>
        <w:ind w:firstLine="720"/>
        <w:jc w:val="both"/>
      </w:pPr>
      <w:r w:rsidR="060C4198">
        <w:rPr/>
        <w:t xml:space="preserve">I think for a moment, </w:t>
      </w:r>
      <w:r w:rsidR="060C4198">
        <w:rPr/>
        <w:t>isn’t</w:t>
      </w:r>
      <w:r w:rsidR="060C4198">
        <w:rPr/>
        <w:t xml:space="preserve"> it interesting that there are pros and cons to everywhere you go</w:t>
      </w:r>
      <w:r w:rsidR="060C4198">
        <w:rPr/>
        <w:t>.</w:t>
      </w:r>
      <w:del w:author="Gary Smailes" w:date="2024-01-11T11:15:42.232Z" w:id="844033262">
        <w:r w:rsidDel="060C4198">
          <w:delText xml:space="preserve">  </w:delText>
        </w:r>
      </w:del>
      <w:ins w:author="Gary Smailes" w:date="2024-01-11T11:15:42.233Z" w:id="325773181">
        <w:r w:rsidR="060C4198">
          <w:t xml:space="preserve"> </w:t>
        </w:r>
      </w:ins>
      <w:r w:rsidR="060C4198">
        <w:rPr/>
        <w:t>The US is safe, at least safer than Guatemala</w:t>
      </w:r>
      <w:r w:rsidR="060C4198">
        <w:rPr/>
        <w:t>.</w:t>
      </w:r>
      <w:del w:author="Gary Smailes" w:date="2024-01-11T11:15:42.234Z" w:id="1730862621">
        <w:r w:rsidDel="060C4198">
          <w:delText xml:space="preserve">  </w:delText>
        </w:r>
      </w:del>
      <w:ins w:author="Gary Smailes" w:date="2024-01-11T11:15:42.234Z" w:id="2035614941">
        <w:r w:rsidR="060C4198">
          <w:t xml:space="preserve"> </w:t>
        </w:r>
      </w:ins>
      <w:r w:rsidR="060C4198">
        <w:rPr/>
        <w:t>However, it is rigid and busy</w:t>
      </w:r>
      <w:r w:rsidR="060C4198">
        <w:rPr/>
        <w:t>.</w:t>
      </w:r>
      <w:del w:author="Gary Smailes" w:date="2024-01-11T11:15:42.235Z" w:id="334053954">
        <w:r w:rsidDel="060C4198">
          <w:delText xml:space="preserve">  </w:delText>
        </w:r>
      </w:del>
      <w:ins w:author="Gary Smailes" w:date="2024-01-11T11:15:42.235Z" w:id="82455878">
        <w:r w:rsidR="060C4198">
          <w:t xml:space="preserve"> </w:t>
        </w:r>
      </w:ins>
      <w:r w:rsidR="060C4198">
        <w:rPr/>
        <w:t>Some parts of it are warm, but expensive</w:t>
      </w:r>
      <w:r w:rsidR="060C4198">
        <w:rPr/>
        <w:t>.</w:t>
      </w:r>
      <w:del w:author="Gary Smailes" w:date="2024-01-11T11:15:42.236Z" w:id="1911264645">
        <w:r w:rsidDel="060C4198">
          <w:delText xml:space="preserve">  </w:delText>
        </w:r>
      </w:del>
      <w:ins w:author="Gary Smailes" w:date="2024-01-11T11:15:42.236Z" w:id="1351489900">
        <w:r w:rsidR="060C4198">
          <w:t xml:space="preserve"> </w:t>
        </w:r>
      </w:ins>
      <w:r w:rsidR="060C4198">
        <w:rPr/>
        <w:t>Minnesota is cold, but the standard of living is amazing</w:t>
      </w:r>
      <w:r w:rsidR="060C4198">
        <w:rPr/>
        <w:t>.</w:t>
      </w:r>
      <w:del w:author="Gary Smailes" w:date="2024-01-11T11:15:42.237Z" w:id="599058424">
        <w:r w:rsidDel="060C4198">
          <w:delText xml:space="preserve">  </w:delText>
        </w:r>
      </w:del>
      <w:ins w:author="Gary Smailes" w:date="2024-01-11T11:15:42.237Z" w:id="1702378284">
        <w:r w:rsidR="060C4198">
          <w:t xml:space="preserve"> </w:t>
        </w:r>
      </w:ins>
      <w:r w:rsidR="060C4198">
        <w:rPr/>
        <w:t xml:space="preserve">I </w:t>
      </w:r>
      <w:r w:rsidR="060C4198">
        <w:rPr/>
        <w:t>can’t</w:t>
      </w:r>
      <w:r w:rsidR="060C4198">
        <w:rPr/>
        <w:t xml:space="preserve"> even smoke a cigarette and throw it out the window without being stopped by a police officer</w:t>
      </w:r>
      <w:r w:rsidR="060C4198">
        <w:rPr/>
        <w:t>.</w:t>
      </w:r>
      <w:del w:author="Gary Smailes" w:date="2024-01-11T11:15:42.238Z" w:id="1344288890">
        <w:r w:rsidDel="060C4198">
          <w:delText xml:space="preserve">  </w:delText>
        </w:r>
      </w:del>
      <w:ins w:author="Gary Smailes" w:date="2024-01-11T11:15:42.239Z" w:id="1256681511">
        <w:r w:rsidR="060C4198">
          <w:t xml:space="preserve"> </w:t>
        </w:r>
      </w:ins>
      <w:r w:rsidR="060C4198">
        <w:rPr/>
        <w:t>Guatemala is beautiful so far and the weather is perfect, the people seem amazing, but there are dangers everywhere, volcanoes, earthquakes, and the aftermath of a brutal war</w:t>
      </w:r>
      <w:r w:rsidR="060C4198">
        <w:rPr/>
        <w:t>.</w:t>
      </w:r>
      <w:del w:author="Gary Smailes" w:date="2024-01-11T11:15:42.239Z" w:id="1667604540">
        <w:r w:rsidDel="060C4198">
          <w:delText xml:space="preserve">  </w:delText>
        </w:r>
      </w:del>
      <w:ins w:author="Gary Smailes" w:date="2024-01-11T11:15:42.24Z" w:id="750437901">
        <w:r w:rsidR="060C4198">
          <w:t xml:space="preserve"> </w:t>
        </w:r>
      </w:ins>
      <w:r w:rsidR="060C4198">
        <w:rPr/>
        <w:t xml:space="preserve">I just </w:t>
      </w:r>
      <w:r w:rsidR="060C4198">
        <w:rPr/>
        <w:t>go</w:t>
      </w:r>
      <w:r w:rsidR="060C4198">
        <w:rPr/>
        <w:t xml:space="preserve"> to sleep</w:t>
      </w:r>
      <w:r w:rsidR="060C4198">
        <w:rPr/>
        <w:t>.</w:t>
      </w:r>
      <w:del w:author="Gary Smailes" w:date="2024-01-11T11:15:42.24Z" w:id="1952168590">
        <w:r w:rsidDel="060C4198">
          <w:delText xml:space="preserve">  </w:delText>
        </w:r>
      </w:del>
      <w:ins w:author="Gary Smailes" w:date="2024-01-11T11:15:42.241Z" w:id="554241733">
        <w:r w:rsidR="060C4198">
          <w:t xml:space="preserve"> </w:t>
        </w:r>
      </w:ins>
    </w:p>
    <w:p w:rsidR="00425D1E" w:rsidP="00425D1E" w:rsidRDefault="00425D1E" w14:paraId="5BB7F5D1" w14:textId="6DA44E31">
      <w:pPr>
        <w:spacing w:line="480" w:lineRule="auto"/>
        <w:ind w:firstLine="720"/>
        <w:jc w:val="both"/>
      </w:pPr>
      <w:r w:rsidR="060C4198">
        <w:rPr/>
        <w:t>I wake up to rustling around me</w:t>
      </w:r>
      <w:r w:rsidR="060C4198">
        <w:rPr/>
        <w:t>.</w:t>
      </w:r>
      <w:del w:author="Gary Smailes" w:date="2024-01-11T11:15:42.241Z" w:id="1967605185">
        <w:r w:rsidDel="060C4198">
          <w:delText xml:space="preserve">  </w:delText>
        </w:r>
      </w:del>
      <w:ins w:author="Gary Smailes" w:date="2024-01-11T11:15:42.242Z" w:id="1047023347">
        <w:r w:rsidR="060C4198">
          <w:t xml:space="preserve"> </w:t>
        </w:r>
      </w:ins>
      <w:r w:rsidR="060C4198">
        <w:rPr/>
        <w:t xml:space="preserve">Diana </w:t>
      </w:r>
      <w:r w:rsidR="060C4198">
        <w:rPr/>
        <w:t>is</w:t>
      </w:r>
      <w:r w:rsidR="060C4198">
        <w:rPr/>
        <w:t xml:space="preserve"> gathering her things up and was </w:t>
      </w:r>
      <w:r w:rsidR="060C4198">
        <w:rPr/>
        <w:t>just about to</w:t>
      </w:r>
      <w:r w:rsidR="060C4198">
        <w:rPr/>
        <w:t xml:space="preserve"> wake me when she notices my eyes are open</w:t>
      </w:r>
      <w:r w:rsidR="060C4198">
        <w:rPr/>
        <w:t>.</w:t>
      </w:r>
      <w:del w:author="Gary Smailes" w:date="2024-01-11T11:15:42.242Z" w:id="1140168940">
        <w:r w:rsidDel="060C4198">
          <w:delText xml:space="preserve">  </w:delText>
        </w:r>
      </w:del>
      <w:ins w:author="Gary Smailes" w:date="2024-01-11T11:15:42.242Z" w:id="1516497280">
        <w:r w:rsidR="060C4198">
          <w:t xml:space="preserve"> </w:t>
        </w:r>
      </w:ins>
    </w:p>
    <w:p w:rsidR="00425D1E" w:rsidP="00425D1E" w:rsidRDefault="00425D1E" w14:paraId="3B5E43EB" w14:textId="0B41C0B1">
      <w:pPr>
        <w:spacing w:line="480" w:lineRule="auto"/>
        <w:ind w:firstLine="720"/>
        <w:jc w:val="both"/>
      </w:pPr>
      <w:r w:rsidR="060C4198">
        <w:rPr/>
        <w:t xml:space="preserve">“Hey sleepy head, </w:t>
      </w:r>
      <w:r w:rsidR="060C4198">
        <w:rPr/>
        <w:t>we’re</w:t>
      </w:r>
      <w:r w:rsidR="060C4198">
        <w:rPr/>
        <w:t xml:space="preserve"> in Puerto Barrios</w:t>
      </w:r>
      <w:r w:rsidR="060C4198">
        <w:rPr/>
        <w:t>.</w:t>
      </w:r>
      <w:del w:author="Gary Smailes" w:date="2024-01-11T11:15:42.242Z" w:id="1147088321">
        <w:r w:rsidDel="060C4198">
          <w:delText xml:space="preserve">  </w:delText>
        </w:r>
      </w:del>
      <w:ins w:author="Gary Smailes" w:date="2024-01-11T11:15:42.242Z" w:id="225915505">
        <w:r w:rsidR="060C4198">
          <w:t xml:space="preserve"> </w:t>
        </w:r>
      </w:ins>
      <w:r w:rsidR="060C4198">
        <w:rPr/>
        <w:t xml:space="preserve">We are getting off the bus to meet my friends and will be taking a boat to Livingston; </w:t>
      </w:r>
      <w:r w:rsidR="060C4198">
        <w:rPr/>
        <w:t>it’s</w:t>
      </w:r>
      <w:r w:rsidR="060C4198">
        <w:rPr/>
        <w:t xml:space="preserve"> the only way</w:t>
      </w:r>
      <w:r w:rsidR="060C4198">
        <w:rPr/>
        <w:t>,”</w:t>
      </w:r>
      <w:del w:author="Gary Smailes" w:date="2024-01-11T11:15:42.243Z" w:id="79818393">
        <w:r w:rsidDel="060C4198">
          <w:delText xml:space="preserve">  </w:delText>
        </w:r>
      </w:del>
      <w:ins w:author="Gary Smailes" w:date="2024-01-11T11:15:42.243Z" w:id="438223561">
        <w:r w:rsidR="060C4198">
          <w:t xml:space="preserve"> </w:t>
        </w:r>
      </w:ins>
      <w:r w:rsidR="060C4198">
        <w:rPr/>
        <w:t>she</w:t>
      </w:r>
      <w:r w:rsidR="060C4198">
        <w:rPr/>
        <w:t xml:space="preserve"> says.</w:t>
      </w:r>
    </w:p>
    <w:p w:rsidR="00425D1E" w:rsidP="00425D1E" w:rsidRDefault="00425D1E" w14:paraId="2A6064EA" w14:textId="62D2F6F9">
      <w:pPr>
        <w:spacing w:line="480" w:lineRule="auto"/>
        <w:ind w:firstLine="720"/>
        <w:jc w:val="both"/>
      </w:pPr>
      <w:r w:rsidR="198BF084">
        <w:rPr/>
        <w:t>As we exit the bus, Diana</w:t>
      </w:r>
      <w:del w:author="Gary Smailes" w:date="2024-01-12T14:10:15.656Z" w:id="304587035">
        <w:r w:rsidDel="198BF084">
          <w:delText xml:space="preserve"> yells and</w:delText>
        </w:r>
      </w:del>
      <w:r w:rsidR="198BF084">
        <w:rPr/>
        <w:t xml:space="preserve"> laughs</w:t>
      </w:r>
      <w:ins w:author="Gary Smailes" w:date="2024-01-12T14:10:18.423Z" w:id="231692275">
        <w:r w:rsidR="198BF084">
          <w:t>.</w:t>
        </w:r>
      </w:ins>
      <w:del w:author="Gary Smailes" w:date="2024-01-12T14:10:17.816Z" w:id="1434416494">
        <w:r w:rsidDel="198BF084">
          <w:delText>,</w:delText>
        </w:r>
      </w:del>
      <w:r w:rsidR="198BF084">
        <w:rPr/>
        <w:t xml:space="preserve"> “Hey, we made it; why did we decide to take an early bus; you are clearly not ready to go</w:t>
      </w:r>
      <w:del w:author="Gary Smailes" w:date="2024-01-11T11:38:28.385Z" w:id="1938938191">
        <w:r w:rsidDel="198BF084">
          <w:delText>!</w:delText>
        </w:r>
      </w:del>
      <w:ins w:author="Gary Smailes" w:date="2024-01-11T11:38:28.386Z" w:id="55483446">
        <w:r w:rsidR="198BF084">
          <w:t>.</w:t>
        </w:r>
      </w:ins>
      <w:r w:rsidR="198BF084">
        <w:rPr/>
        <w:t>”</w:t>
      </w:r>
      <w:del w:author="Gary Smailes" w:date="2024-01-11T11:15:42.243Z" w:id="647547634">
        <w:r w:rsidDel="198BF084">
          <w:delText xml:space="preserve">  </w:delText>
        </w:r>
      </w:del>
      <w:ins w:author="Gary Smailes" w:date="2024-01-11T11:15:42.243Z" w:id="1422522318">
        <w:r w:rsidR="198BF084">
          <w:t xml:space="preserve"> </w:t>
        </w:r>
      </w:ins>
    </w:p>
    <w:p w:rsidR="00425D1E" w:rsidP="00425D1E" w:rsidRDefault="00425D1E" w14:paraId="4F0C36FB" w14:textId="44457CE0">
      <w:pPr>
        <w:spacing w:line="480" w:lineRule="auto"/>
        <w:ind w:firstLine="720"/>
        <w:jc w:val="both"/>
      </w:pPr>
      <w:r w:rsidR="060C4198">
        <w:rPr/>
        <w:t xml:space="preserve">Diana is talking to Jose, her Guatemalan friend from school. Jose is taller than most Guatemalans, he has dark hair in an </w:t>
      </w:r>
      <w:r w:rsidR="060C4198">
        <w:rPr/>
        <w:t>almost bob</w:t>
      </w:r>
      <w:r w:rsidR="060C4198">
        <w:rPr/>
        <w:t xml:space="preserve"> haircut; it reminds me of the Beatles, I guess, if they were Hispanic</w:t>
      </w:r>
      <w:r w:rsidR="060C4198">
        <w:rPr/>
        <w:t>.</w:t>
      </w:r>
      <w:del w:author="Gary Smailes" w:date="2024-01-11T11:15:42.244Z" w:id="1533324533">
        <w:r w:rsidDel="060C4198">
          <w:delText xml:space="preserve">  </w:delText>
        </w:r>
      </w:del>
      <w:ins w:author="Gary Smailes" w:date="2024-01-11T11:15:42.244Z" w:id="1481362349">
        <w:r w:rsidR="060C4198">
          <w:t xml:space="preserve"> </w:t>
        </w:r>
      </w:ins>
      <w:r w:rsidR="060C4198">
        <w:rPr/>
        <w:t>His nickname is ‘</w:t>
      </w:r>
      <w:r w:rsidR="060C4198">
        <w:rPr/>
        <w:t>Camarada</w:t>
      </w:r>
      <w:r w:rsidR="060C4198">
        <w:rPr/>
        <w:t>’,</w:t>
      </w:r>
      <w:r w:rsidR="060C4198">
        <w:rPr/>
        <w:t xml:space="preserve"> which is comrade in English</w:t>
      </w:r>
      <w:r w:rsidR="060C4198">
        <w:rPr/>
        <w:t>.</w:t>
      </w:r>
      <w:del w:author="Gary Smailes" w:date="2024-01-11T11:15:42.245Z" w:id="911992928">
        <w:r w:rsidDel="060C4198">
          <w:delText xml:space="preserve">  </w:delText>
        </w:r>
      </w:del>
      <w:ins w:author="Gary Smailes" w:date="2024-01-11T11:15:42.245Z" w:id="1770394657">
        <w:r w:rsidR="060C4198">
          <w:t xml:space="preserve"> </w:t>
        </w:r>
      </w:ins>
      <w:r w:rsidR="060C4198">
        <w:rPr/>
        <w:t>It is endearing and a compliment to anyone nicknamed it since it means you are loved, fun, and noticed</w:t>
      </w:r>
      <w:r w:rsidR="060C4198">
        <w:rPr/>
        <w:t>.</w:t>
      </w:r>
      <w:del w:author="Gary Smailes" w:date="2024-01-11T11:15:42.246Z" w:id="491587435">
        <w:r w:rsidDel="060C4198">
          <w:delText xml:space="preserve">  </w:delText>
        </w:r>
      </w:del>
      <w:ins w:author="Gary Smailes" w:date="2024-01-11T11:15:42.246Z" w:id="707681167">
        <w:r w:rsidR="060C4198">
          <w:t xml:space="preserve"> </w:t>
        </w:r>
      </w:ins>
      <w:r w:rsidR="060C4198">
        <w:rPr/>
        <w:t>I want a nickname.</w:t>
      </w:r>
    </w:p>
    <w:p w:rsidR="00425D1E" w:rsidP="00425D1E" w:rsidRDefault="00425D1E" w14:paraId="22A60A16" w14:textId="20853BDA">
      <w:pPr>
        <w:spacing w:line="480" w:lineRule="auto"/>
        <w:ind w:firstLine="720"/>
        <w:jc w:val="both"/>
      </w:pPr>
      <w:r w:rsidR="198BF084">
        <w:rPr/>
        <w:t xml:space="preserve">Jose smiles </w:t>
      </w:r>
      <w:del w:author="Gary Smailes" w:date="2024-01-12T14:10:39.842Z" w:id="104398077">
        <w:r w:rsidDel="198BF084">
          <w:delText xml:space="preserve">warmly </w:delText>
        </w:r>
      </w:del>
      <w:r w:rsidR="198BF084">
        <w:rPr/>
        <w:t>and gives Diana a hug and kisses her cheeks.</w:t>
      </w:r>
      <w:del w:author="Gary Smailes" w:date="2024-01-11T11:15:42.247Z" w:id="299444149">
        <w:r w:rsidDel="198BF084">
          <w:delText xml:space="preserve">  </w:delText>
        </w:r>
      </w:del>
      <w:ins w:author="Gary Smailes" w:date="2024-01-11T11:15:42.247Z" w:id="585031937">
        <w:r w:rsidR="198BF084">
          <w:t xml:space="preserve"> </w:t>
        </w:r>
      </w:ins>
      <w:r w:rsidR="198BF084">
        <w:rPr/>
        <w:t>He leans in to do the same to me; I flinch.</w:t>
      </w:r>
      <w:del w:author="Gary Smailes" w:date="2024-01-11T11:15:42.256Z" w:id="1463371602">
        <w:r w:rsidDel="198BF084">
          <w:delText xml:space="preserve">  </w:delText>
        </w:r>
      </w:del>
      <w:ins w:author="Gary Smailes" w:date="2024-01-11T11:15:42.257Z" w:id="677378596">
        <w:r w:rsidR="198BF084">
          <w:t xml:space="preserve"> </w:t>
        </w:r>
      </w:ins>
      <w:r w:rsidR="198BF084">
        <w:rPr/>
        <w:t>Still not used to it.</w:t>
      </w:r>
    </w:p>
    <w:p w:rsidR="00425D1E" w:rsidP="00425D1E" w:rsidRDefault="00425D1E" w14:paraId="56DDABBB" w14:textId="2650D0E9">
      <w:pPr>
        <w:spacing w:line="480" w:lineRule="auto"/>
        <w:ind w:firstLine="720"/>
        <w:jc w:val="both"/>
      </w:pPr>
      <w:r w:rsidR="198BF084">
        <w:rPr/>
        <w:t>Camarada</w:t>
      </w:r>
      <w:r w:rsidR="198BF084">
        <w:rPr/>
        <w:t xml:space="preserve"> laughs</w:t>
      </w:r>
      <w:ins w:author="Gary Smailes" w:date="2024-01-12T14:10:44.655Z" w:id="552904258">
        <w:r w:rsidR="198BF084">
          <w:t>.</w:t>
        </w:r>
      </w:ins>
      <w:del w:author="Gary Smailes" w:date="2024-01-12T14:10:43.954Z" w:id="1647406322">
        <w:r w:rsidDel="198BF084">
          <w:delText>,</w:delText>
        </w:r>
      </w:del>
      <w:r w:rsidR="198BF084">
        <w:rPr/>
        <w:t xml:space="preserve"> “</w:t>
      </w:r>
      <w:r w:rsidR="198BF084">
        <w:rPr/>
        <w:t>Ahhh</w:t>
      </w:r>
      <w:r w:rsidR="198BF084">
        <w:rPr/>
        <w:t>, someone is not used to our culture yet.”</w:t>
      </w:r>
      <w:del w:author="Gary Smailes" w:date="2024-01-11T11:15:42.258Z" w:id="261543396">
        <w:r w:rsidDel="198BF084">
          <w:delText xml:space="preserve">  </w:delText>
        </w:r>
      </w:del>
      <w:ins w:author="Gary Smailes" w:date="2024-01-11T11:15:42.258Z" w:id="2058488462">
        <w:r w:rsidR="198BF084">
          <w:t xml:space="preserve"> </w:t>
        </w:r>
      </w:ins>
    </w:p>
    <w:p w:rsidR="00425D1E" w:rsidP="00425D1E" w:rsidRDefault="00425D1E" w14:paraId="1112188D" w14:textId="77E4E78E">
      <w:pPr>
        <w:spacing w:line="480" w:lineRule="auto"/>
        <w:ind w:firstLine="720"/>
        <w:jc w:val="both"/>
      </w:pPr>
      <w:r w:rsidR="060C4198">
        <w:rPr/>
        <w:t>I feel stupid and foolish even though it is a lighthearted comment</w:t>
      </w:r>
      <w:r w:rsidR="060C4198">
        <w:rPr/>
        <w:t>.</w:t>
      </w:r>
      <w:del w:author="Gary Smailes" w:date="2024-01-11T11:15:42.258Z" w:id="1168340766">
        <w:r w:rsidDel="060C4198">
          <w:delText xml:space="preserve">  </w:delText>
        </w:r>
      </w:del>
      <w:ins w:author="Gary Smailes" w:date="2024-01-11T11:15:42.259Z" w:id="166191495">
        <w:r w:rsidR="060C4198">
          <w:t xml:space="preserve"> </w:t>
        </w:r>
      </w:ins>
      <w:r w:rsidR="060C4198">
        <w:rPr/>
        <w:t>Camarada</w:t>
      </w:r>
      <w:r w:rsidR="060C4198">
        <w:rPr/>
        <w:t xml:space="preserve"> is clearly a cultured Guatemalan</w:t>
      </w:r>
      <w:r w:rsidR="060C4198">
        <w:rPr/>
        <w:t>.</w:t>
      </w:r>
      <w:del w:author="Gary Smailes" w:date="2024-01-11T11:15:42.259Z" w:id="1139801189">
        <w:r w:rsidDel="060C4198">
          <w:delText xml:space="preserve">  </w:delText>
        </w:r>
      </w:del>
      <w:ins w:author="Gary Smailes" w:date="2024-01-11T11:15:42.259Z" w:id="842972718">
        <w:r w:rsidR="060C4198">
          <w:t xml:space="preserve"> </w:t>
        </w:r>
      </w:ins>
    </w:p>
    <w:p w:rsidR="00425D1E" w:rsidP="00425D1E" w:rsidRDefault="00425D1E" w14:paraId="7E44971C" w14:textId="58FE63E3">
      <w:pPr>
        <w:spacing w:line="480" w:lineRule="auto"/>
        <w:ind w:firstLine="720"/>
        <w:jc w:val="both"/>
      </w:pPr>
      <w:del w:author="Gary Smailes" w:date="2024-01-12T14:10:55.433Z" w:id="502357318">
        <w:r w:rsidDel="198BF084">
          <w:delText xml:space="preserve">Diana introduces me, </w:delText>
        </w:r>
      </w:del>
      <w:r w:rsidR="198BF084">
        <w:rPr/>
        <w:t>“This is my sister Ivy,</w:t>
      </w:r>
      <w:ins w:author="Gary Smailes" w:date="2024-01-12T14:10:59.726Z" w:id="1896344718">
        <w:r w:rsidR="198BF084">
          <w:t>” Diana</w:t>
        </w:r>
      </w:ins>
      <w:ins w:author="Gary Smailes" w:date="2024-01-12T14:11:02.596Z" w:id="975159183">
        <w:r w:rsidR="198BF084">
          <w:t xml:space="preserve"> says,</w:t>
        </w:r>
      </w:ins>
      <w:r w:rsidR="198BF084">
        <w:rPr/>
        <w:t xml:space="preserve"> </w:t>
      </w:r>
      <w:ins w:author="Gary Smailes" w:date="2024-01-12T14:11:03.406Z" w:id="1850520245">
        <w:r w:rsidR="198BF084">
          <w:t>“</w:t>
        </w:r>
      </w:ins>
      <w:r w:rsidR="198BF084">
        <w:rPr/>
        <w:t>and we’ll have to go easy on her.</w:t>
      </w:r>
      <w:del w:author="Gary Smailes" w:date="2024-01-11T11:15:42.26Z" w:id="134786853">
        <w:r w:rsidDel="198BF084">
          <w:delText xml:space="preserve">  </w:delText>
        </w:r>
      </w:del>
      <w:ins w:author="Gary Smailes" w:date="2024-01-11T11:15:42.26Z" w:id="943062243">
        <w:r w:rsidR="198BF084">
          <w:t xml:space="preserve"> </w:t>
        </w:r>
      </w:ins>
      <w:r w:rsidR="198BF084">
        <w:rPr/>
        <w:t xml:space="preserve">She has never been to Central America before and she doesn’t speak much Spanish.” </w:t>
      </w:r>
    </w:p>
    <w:p w:rsidR="00425D1E" w:rsidP="00425D1E" w:rsidRDefault="00425D1E" w14:paraId="28660EBA" w14:textId="57927562">
      <w:pPr>
        <w:spacing w:line="480" w:lineRule="auto"/>
        <w:ind w:firstLine="720"/>
        <w:jc w:val="both"/>
      </w:pPr>
      <w:r w:rsidR="198BF084">
        <w:rPr/>
        <w:t>Camarada</w:t>
      </w:r>
      <w:r w:rsidR="198BF084">
        <w:rPr/>
        <w:t xml:space="preserve"> just smiles and I feel like my fly is open, exposed</w:t>
      </w:r>
      <w:ins w:author="Gary Smailes" w:date="2024-01-12T14:11:14.545Z" w:id="1437105965">
        <w:r w:rsidR="198BF084">
          <w:t>.</w:t>
        </w:r>
      </w:ins>
      <w:del w:author="Gary Smailes" w:date="2024-01-12T14:11:14.244Z" w:id="2114542308">
        <w:r w:rsidDel="198BF084">
          <w:delText>,</w:delText>
        </w:r>
      </w:del>
      <w:r w:rsidR="198BF084">
        <w:rPr/>
        <w:t xml:space="preserve"> “Bienvenido, Ivy, we are going to have fun and we speak enough Spanish for you too.”</w:t>
      </w:r>
      <w:del w:author="Gary Smailes" w:date="2024-01-11T11:15:42.261Z" w:id="87333351">
        <w:r w:rsidDel="198BF084">
          <w:delText xml:space="preserve">  </w:delText>
        </w:r>
      </w:del>
      <w:ins w:author="Gary Smailes" w:date="2024-01-11T11:15:42.261Z" w:id="1331507056">
        <w:r w:rsidR="198BF084">
          <w:t xml:space="preserve"> </w:t>
        </w:r>
      </w:ins>
      <w:r w:rsidR="198BF084">
        <w:rPr/>
        <w:t xml:space="preserve">His accent </w:t>
      </w:r>
      <w:r w:rsidR="198BF084">
        <w:rPr/>
        <w:t>isn’t</w:t>
      </w:r>
      <w:r w:rsidR="198BF084">
        <w:rPr/>
        <w:t xml:space="preserve"> strong; it is exactly as </w:t>
      </w:r>
      <w:r w:rsidR="198BF084">
        <w:rPr/>
        <w:t>I’d</w:t>
      </w:r>
      <w:r w:rsidR="198BF084">
        <w:rPr/>
        <w:t xml:space="preserve"> expect.</w:t>
      </w:r>
      <w:del w:author="Gary Smailes" w:date="2024-01-11T11:15:42.261Z" w:id="1724413410">
        <w:r w:rsidDel="198BF084">
          <w:delText xml:space="preserve">  </w:delText>
        </w:r>
      </w:del>
      <w:ins w:author="Gary Smailes" w:date="2024-01-11T11:15:42.261Z" w:id="824342202">
        <w:r w:rsidR="198BF084">
          <w:t xml:space="preserve"> </w:t>
        </w:r>
      </w:ins>
    </w:p>
    <w:p w:rsidR="00425D1E" w:rsidP="00425D1E" w:rsidRDefault="00425D1E" w14:paraId="6E4FAB4B" w14:textId="2756378E">
      <w:pPr>
        <w:spacing w:line="480" w:lineRule="auto"/>
        <w:ind w:firstLine="720"/>
        <w:jc w:val="both"/>
      </w:pPr>
      <w:r w:rsidR="198BF084">
        <w:rPr/>
        <w:t>He winks at me and turns back to Diana</w:t>
      </w:r>
      <w:ins w:author="Gary Smailes" w:date="2024-01-12T14:11:22.23Z" w:id="2044481708">
        <w:r w:rsidR="198BF084">
          <w:t>.</w:t>
        </w:r>
      </w:ins>
      <w:del w:author="Gary Smailes" w:date="2024-01-12T14:11:21.868Z" w:id="123561027">
        <w:r w:rsidDel="198BF084">
          <w:delText>,</w:delText>
        </w:r>
      </w:del>
      <w:r w:rsidR="198BF084">
        <w:rPr/>
        <w:t xml:space="preserve"> “Molly wanted to get a massage before we left, so we just </w:t>
      </w:r>
      <w:r w:rsidR="198BF084">
        <w:rPr/>
        <w:t>have to</w:t>
      </w:r>
      <w:r w:rsidR="198BF084">
        <w:rPr/>
        <w:t xml:space="preserve"> pick her up.</w:t>
      </w:r>
      <w:del w:author="Gary Smailes" w:date="2024-01-11T11:15:42.262Z" w:id="263328092">
        <w:r w:rsidDel="198BF084">
          <w:delText xml:space="preserve">  </w:delText>
        </w:r>
      </w:del>
      <w:ins w:author="Gary Smailes" w:date="2024-01-11T11:15:42.263Z" w:id="1316271715">
        <w:r w:rsidR="198BF084">
          <w:t xml:space="preserve"> </w:t>
        </w:r>
      </w:ins>
      <w:r w:rsidR="198BF084">
        <w:rPr/>
        <w:t xml:space="preserve">In fact, we were thinking </w:t>
      </w:r>
      <w:r w:rsidR="198BF084">
        <w:rPr/>
        <w:t>maybe we’d</w:t>
      </w:r>
      <w:r w:rsidR="198BF084">
        <w:rPr/>
        <w:t xml:space="preserve"> just stay at my house tonight and leave for Livingston tomorrow morning.</w:t>
      </w:r>
      <w:del w:author="Gary Smailes" w:date="2024-01-11T11:15:42.264Z" w:id="1128746875">
        <w:r w:rsidDel="198BF084">
          <w:delText xml:space="preserve">  </w:delText>
        </w:r>
      </w:del>
      <w:ins w:author="Gary Smailes" w:date="2024-01-11T11:15:42.264Z" w:id="1480527128">
        <w:r w:rsidR="198BF084">
          <w:t xml:space="preserve"> </w:t>
        </w:r>
      </w:ins>
      <w:r w:rsidR="198BF084">
        <w:rPr/>
        <w:t>There’s</w:t>
      </w:r>
      <w:r w:rsidR="198BF084">
        <w:rPr/>
        <w:t xml:space="preserve"> plenty of room and </w:t>
      </w:r>
      <w:r w:rsidR="198BF084">
        <w:rPr/>
        <w:t>it’ll</w:t>
      </w:r>
      <w:r w:rsidR="198BF084">
        <w:rPr/>
        <w:t xml:space="preserve"> be fun, plus one less night of hotel expenses.</w:t>
      </w:r>
      <w:del w:author="Gary Smailes" w:date="2024-01-11T11:15:42.265Z" w:id="549538836">
        <w:r w:rsidDel="198BF084">
          <w:delText xml:space="preserve">  </w:delText>
        </w:r>
      </w:del>
      <w:ins w:author="Gary Smailes" w:date="2024-01-11T11:15:42.266Z" w:id="822103336">
        <w:r w:rsidR="198BF084">
          <w:t xml:space="preserve"> </w:t>
        </w:r>
      </w:ins>
      <w:r w:rsidR="198BF084">
        <w:rPr/>
        <w:t>I have plenty of Gallo and Walter said he might be able to make it if you want to see him.”</w:t>
      </w:r>
      <w:del w:author="Gary Smailes" w:date="2024-01-11T11:15:42.266Z" w:id="1355422501">
        <w:r w:rsidDel="198BF084">
          <w:delText xml:space="preserve">  </w:delText>
        </w:r>
      </w:del>
      <w:ins w:author="Gary Smailes" w:date="2024-01-11T11:15:42.267Z" w:id="203470884">
        <w:r w:rsidR="198BF084">
          <w:t xml:space="preserve"> </w:t>
        </w:r>
      </w:ins>
    </w:p>
    <w:p w:rsidR="00425D1E" w:rsidP="00425D1E" w:rsidRDefault="00425D1E" w14:paraId="016B3F28" w14:textId="1CAFA3A1">
      <w:pPr>
        <w:spacing w:line="480" w:lineRule="auto"/>
        <w:ind w:firstLine="720"/>
        <w:jc w:val="both"/>
      </w:pPr>
      <w:r w:rsidR="060C4198">
        <w:rPr/>
        <w:t>He looks at Diana with a sneaky smile and laughs</w:t>
      </w:r>
      <w:r w:rsidR="060C4198">
        <w:rPr/>
        <w:t>.</w:t>
      </w:r>
      <w:del w:author="Gary Smailes" w:date="2024-01-11T11:15:42.268Z" w:id="1519507961">
        <w:r w:rsidDel="060C4198">
          <w:delText xml:space="preserve">  </w:delText>
        </w:r>
      </w:del>
      <w:ins w:author="Gary Smailes" w:date="2024-01-11T11:15:42.268Z" w:id="1730302661">
        <w:r w:rsidR="060C4198">
          <w:t xml:space="preserve"> </w:t>
        </w:r>
      </w:ins>
      <w:r w:rsidR="060C4198">
        <w:rPr/>
        <w:t xml:space="preserve">Walter is </w:t>
      </w:r>
      <w:r w:rsidR="060C4198">
        <w:rPr/>
        <w:t>Camarada’s</w:t>
      </w:r>
      <w:r w:rsidR="060C4198">
        <w:rPr/>
        <w:t xml:space="preserve"> best friend and Diana’s latest fling</w:t>
      </w:r>
      <w:r w:rsidR="060C4198">
        <w:rPr/>
        <w:t>.</w:t>
      </w:r>
      <w:del w:author="Gary Smailes" w:date="2024-01-11T11:15:42.268Z" w:id="148276289">
        <w:r w:rsidDel="060C4198">
          <w:delText xml:space="preserve">  </w:delText>
        </w:r>
      </w:del>
      <w:ins w:author="Gary Smailes" w:date="2024-01-11T11:15:42.269Z" w:id="1161593813">
        <w:r w:rsidR="060C4198">
          <w:t xml:space="preserve"> </w:t>
        </w:r>
      </w:ins>
      <w:r w:rsidR="060C4198">
        <w:rPr/>
        <w:t>I dislike the idea of staying at Jose’s house and have no idea what Gallo is.</w:t>
      </w:r>
    </w:p>
    <w:p w:rsidR="00425D1E" w:rsidP="00425D1E" w:rsidRDefault="00425D1E" w14:paraId="0A628C05" w14:textId="5865175C">
      <w:pPr>
        <w:spacing w:line="480" w:lineRule="auto"/>
        <w:ind w:firstLine="720"/>
        <w:jc w:val="both"/>
      </w:pPr>
      <w:r w:rsidR="060C4198">
        <w:rPr/>
        <w:t>Diana asks me, “What do you think?”</w:t>
      </w:r>
      <w:del w:author="Gary Smailes" w:date="2024-01-11T11:15:42.269Z" w:id="1221122252">
        <w:r w:rsidDel="060C4198">
          <w:delText xml:space="preserve">  </w:delText>
        </w:r>
      </w:del>
      <w:ins w:author="Gary Smailes" w:date="2024-01-11T11:15:42.269Z" w:id="1220363031">
        <w:r w:rsidR="060C4198">
          <w:t xml:space="preserve"> </w:t>
        </w:r>
      </w:ins>
    </w:p>
    <w:p w:rsidR="00425D1E" w:rsidP="00425D1E" w:rsidRDefault="00425D1E" w14:paraId="01A24EEC" w14:textId="6864BA27">
      <w:pPr>
        <w:spacing w:line="480" w:lineRule="auto"/>
        <w:ind w:firstLine="720"/>
        <w:jc w:val="both"/>
      </w:pPr>
      <w:r w:rsidR="060C4198">
        <w:rPr/>
        <w:t xml:space="preserve">I </w:t>
      </w:r>
      <w:r w:rsidR="060C4198">
        <w:rPr/>
        <w:t>don’t</w:t>
      </w:r>
      <w:r w:rsidR="060C4198">
        <w:rPr/>
        <w:t xml:space="preserve"> want to sound like a jerk to Diana’s friends, so I say, “Sure, fine, sounds like fun.”</w:t>
      </w:r>
      <w:del w:author="Gary Smailes" w:date="2024-01-11T11:15:42.27Z" w:id="948213068">
        <w:r w:rsidDel="060C4198">
          <w:delText xml:space="preserve">  </w:delText>
        </w:r>
      </w:del>
      <w:ins w:author="Gary Smailes" w:date="2024-01-11T11:15:42.27Z" w:id="1023181454">
        <w:r w:rsidR="060C4198">
          <w:t xml:space="preserve"> </w:t>
        </w:r>
      </w:ins>
    </w:p>
    <w:p w:rsidR="00425D1E" w:rsidP="00425D1E" w:rsidRDefault="00425D1E" w14:paraId="4ABA6E11" w14:textId="36454FA6">
      <w:pPr>
        <w:spacing w:line="480" w:lineRule="auto"/>
        <w:ind w:firstLine="720"/>
        <w:jc w:val="both"/>
      </w:pPr>
      <w:r w:rsidR="198BF084">
        <w:rPr/>
        <w:t>“OK, then, we need to get going to pick up Molly in time</w:t>
      </w:r>
      <w:ins w:author="Gary Smailes" w:date="2024-01-12T14:11:45.101Z" w:id="1064885019">
        <w:r w:rsidR="198BF084">
          <w:t>,</w:t>
        </w:r>
      </w:ins>
      <w:del w:author="Gary Smailes" w:date="2024-01-12T14:11:44.686Z" w:id="986119724">
        <w:r w:rsidDel="198BF084">
          <w:delText>.</w:delText>
        </w:r>
      </w:del>
      <w:r w:rsidR="198BF084">
        <w:rPr/>
        <w:t>” Jose says.</w:t>
      </w:r>
      <w:del w:author="Gary Smailes" w:date="2024-01-11T11:15:42.27Z" w:id="840643555">
        <w:r w:rsidDel="198BF084">
          <w:delText xml:space="preserve">  </w:delText>
        </w:r>
      </w:del>
      <w:ins w:author="Gary Smailes" w:date="2024-01-11T11:15:42.271Z" w:id="1353217103">
        <w:r w:rsidR="198BF084">
          <w:t xml:space="preserve"> </w:t>
        </w:r>
      </w:ins>
    </w:p>
    <w:p w:rsidR="00425D1E" w:rsidP="00425D1E" w:rsidRDefault="00425D1E" w14:paraId="6D1D5874" w14:textId="09C43180">
      <w:pPr>
        <w:spacing w:line="480" w:lineRule="auto"/>
        <w:ind w:firstLine="720"/>
        <w:jc w:val="both"/>
      </w:pPr>
      <w:r w:rsidR="060C4198">
        <w:rPr/>
        <w:t>Jose has a nice car and is clearly well off, but the town is run down</w:t>
      </w:r>
      <w:r w:rsidR="060C4198">
        <w:rPr/>
        <w:t>.</w:t>
      </w:r>
      <w:del w:author="Gary Smailes" w:date="2024-01-11T11:15:42.271Z" w:id="973977445">
        <w:r w:rsidDel="060C4198">
          <w:delText xml:space="preserve">  </w:delText>
        </w:r>
      </w:del>
      <w:ins w:author="Gary Smailes" w:date="2024-01-11T11:15:42.272Z" w:id="573529510">
        <w:r w:rsidR="060C4198">
          <w:t xml:space="preserve"> </w:t>
        </w:r>
      </w:ins>
      <w:r w:rsidR="060C4198">
        <w:rPr/>
        <w:t xml:space="preserve">There are half buildings built or half demolished and most of the streets are </w:t>
      </w:r>
      <w:r w:rsidR="060C4198">
        <w:rPr/>
        <w:t>dirt</w:t>
      </w:r>
      <w:r w:rsidR="060C4198">
        <w:rPr/>
        <w:t>.</w:t>
      </w:r>
      <w:del w:author="Gary Smailes" w:date="2024-01-11T11:15:42.272Z" w:id="1530426434">
        <w:r w:rsidDel="060C4198">
          <w:delText xml:space="preserve">  </w:delText>
        </w:r>
      </w:del>
      <w:ins w:author="Gary Smailes" w:date="2024-01-11T11:15:42.273Z" w:id="883734295">
        <w:r w:rsidR="060C4198">
          <w:t xml:space="preserve"> </w:t>
        </w:r>
      </w:ins>
      <w:r w:rsidR="060C4198">
        <w:rPr/>
        <w:t>People look worn out and tired, once again</w:t>
      </w:r>
      <w:r w:rsidR="060C4198">
        <w:rPr/>
        <w:t>.</w:t>
      </w:r>
      <w:del w:author="Gary Smailes" w:date="2024-01-11T11:15:42.273Z" w:id="1417366442">
        <w:r w:rsidDel="060C4198">
          <w:delText xml:space="preserve">  </w:delText>
        </w:r>
      </w:del>
      <w:ins w:author="Gary Smailes" w:date="2024-01-11T11:15:42.273Z" w:id="473494830">
        <w:r w:rsidR="060C4198">
          <w:t xml:space="preserve"> </w:t>
        </w:r>
      </w:ins>
      <w:r w:rsidR="060C4198">
        <w:rPr/>
        <w:t>It feels small</w:t>
      </w:r>
      <w:r w:rsidR="060C4198">
        <w:rPr/>
        <w:t>.</w:t>
      </w:r>
      <w:del w:author="Gary Smailes" w:date="2024-01-11T11:15:42.273Z" w:id="7287132">
        <w:r w:rsidDel="060C4198">
          <w:delText xml:space="preserve">  </w:delText>
        </w:r>
      </w:del>
      <w:ins w:author="Gary Smailes" w:date="2024-01-11T11:15:42.274Z" w:id="1578162232">
        <w:r w:rsidR="060C4198">
          <w:t xml:space="preserve"> </w:t>
        </w:r>
      </w:ins>
      <w:r w:rsidR="060C4198">
        <w:rPr/>
        <w:t xml:space="preserve">It </w:t>
      </w:r>
      <w:r w:rsidR="060C4198">
        <w:rPr/>
        <w:t>isn’t</w:t>
      </w:r>
      <w:r w:rsidR="060C4198">
        <w:rPr/>
        <w:t xml:space="preserve"> </w:t>
      </w:r>
      <w:r w:rsidR="060C4198">
        <w:rPr/>
        <w:t>a very big</w:t>
      </w:r>
      <w:r w:rsidR="060C4198">
        <w:rPr/>
        <w:t xml:space="preserve"> town, but the conditions make it feel smaller</w:t>
      </w:r>
      <w:r w:rsidR="060C4198">
        <w:rPr/>
        <w:t>.</w:t>
      </w:r>
      <w:del w:author="Gary Smailes" w:date="2024-01-11T11:15:42.274Z" w:id="224700093">
        <w:r w:rsidDel="060C4198">
          <w:delText xml:space="preserve">  </w:delText>
        </w:r>
      </w:del>
      <w:ins w:author="Gary Smailes" w:date="2024-01-11T11:15:42.275Z" w:id="742489349">
        <w:r w:rsidR="060C4198">
          <w:t xml:space="preserve"> </w:t>
        </w:r>
      </w:ins>
      <w:r w:rsidR="060C4198">
        <w:rPr/>
        <w:t>I notice while we are driving that Gallo is plastered everywhere, on chairs outside cafes, on billboards and signs</w:t>
      </w:r>
      <w:r w:rsidR="060C4198">
        <w:rPr/>
        <w:t>.</w:t>
      </w:r>
      <w:del w:author="Gary Smailes" w:date="2024-01-11T11:15:42.275Z" w:id="664552766">
        <w:r w:rsidDel="060C4198">
          <w:delText xml:space="preserve">  </w:delText>
        </w:r>
      </w:del>
      <w:ins w:author="Gary Smailes" w:date="2024-01-11T11:15:42.276Z" w:id="373844756">
        <w:r w:rsidR="060C4198">
          <w:t xml:space="preserve"> </w:t>
        </w:r>
      </w:ins>
    </w:p>
    <w:p w:rsidR="00425D1E" w:rsidP="00425D1E" w:rsidRDefault="00425D1E" w14:paraId="19D758C6" w14:textId="0A26BA0E">
      <w:pPr>
        <w:spacing w:line="480" w:lineRule="auto"/>
        <w:ind w:firstLine="720"/>
        <w:jc w:val="both"/>
      </w:pPr>
      <w:r w:rsidR="060C4198">
        <w:rPr/>
        <w:t xml:space="preserve">"What is Gallo?” I </w:t>
      </w:r>
      <w:r w:rsidR="060C4198">
        <w:rPr/>
        <w:t>ask</w:t>
      </w:r>
      <w:r w:rsidR="060C4198">
        <w:rPr/>
        <w:t xml:space="preserve"> feeling secretly foolish</w:t>
      </w:r>
      <w:r w:rsidR="060C4198">
        <w:rPr/>
        <w:t>.</w:t>
      </w:r>
      <w:del w:author="Gary Smailes" w:date="2024-01-11T11:15:42.276Z" w:id="641883854">
        <w:r w:rsidDel="060C4198">
          <w:delText xml:space="preserve">  </w:delText>
        </w:r>
      </w:del>
      <w:ins w:author="Gary Smailes" w:date="2024-01-11T11:15:42.276Z" w:id="1985260591">
        <w:r w:rsidR="060C4198">
          <w:t xml:space="preserve"> </w:t>
        </w:r>
      </w:ins>
      <w:r w:rsidR="060C4198">
        <w:rPr/>
        <w:t xml:space="preserve">Certainly, they </w:t>
      </w:r>
      <w:r w:rsidR="060C4198">
        <w:rPr/>
        <w:t>wouldn’t</w:t>
      </w:r>
      <w:r w:rsidR="060C4198">
        <w:rPr/>
        <w:t xml:space="preserve"> advertise it like that if it </w:t>
      </w:r>
      <w:r w:rsidR="060C4198">
        <w:rPr/>
        <w:t>was</w:t>
      </w:r>
      <w:r w:rsidR="060C4198">
        <w:rPr/>
        <w:t xml:space="preserve"> something bad</w:t>
      </w:r>
      <w:r w:rsidR="060C4198">
        <w:rPr/>
        <w:t>.</w:t>
      </w:r>
      <w:del w:author="Gary Smailes" w:date="2024-01-11T11:15:42.277Z" w:id="427401732">
        <w:r w:rsidDel="060C4198">
          <w:delText xml:space="preserve">  </w:delText>
        </w:r>
      </w:del>
      <w:ins w:author="Gary Smailes" w:date="2024-01-11T11:15:42.277Z" w:id="1961725034">
        <w:r w:rsidR="060C4198">
          <w:t xml:space="preserve"> </w:t>
        </w:r>
      </w:ins>
    </w:p>
    <w:p w:rsidR="00425D1E" w:rsidP="00425D1E" w:rsidRDefault="00425D1E" w14:paraId="75755681" w14:textId="2B2C7699">
      <w:pPr>
        <w:spacing w:line="480" w:lineRule="auto"/>
        <w:ind w:firstLine="720"/>
        <w:jc w:val="both"/>
      </w:pPr>
      <w:r w:rsidR="060C4198">
        <w:rPr/>
        <w:t xml:space="preserve">“It’s the national beer and pretty much runs the country,” </w:t>
      </w:r>
      <w:r w:rsidR="060C4198">
        <w:rPr/>
        <w:t>Camarada</w:t>
      </w:r>
      <w:r w:rsidR="060C4198">
        <w:rPr/>
        <w:t xml:space="preserve"> says</w:t>
      </w:r>
      <w:r w:rsidR="060C4198">
        <w:rPr/>
        <w:t>.</w:t>
      </w:r>
      <w:del w:author="Gary Smailes" w:date="2024-01-11T11:15:42.278Z" w:id="42774411">
        <w:r w:rsidDel="060C4198">
          <w:delText xml:space="preserve">  </w:delText>
        </w:r>
      </w:del>
      <w:ins w:author="Gary Smailes" w:date="2024-01-11T11:15:42.278Z" w:id="1015614212">
        <w:r w:rsidR="060C4198">
          <w:t xml:space="preserve"> </w:t>
        </w:r>
      </w:ins>
    </w:p>
    <w:p w:rsidR="00425D1E" w:rsidP="00425D1E" w:rsidRDefault="00425D1E" w14:paraId="31848402" w14:textId="741108A0">
      <w:pPr>
        <w:spacing w:line="480" w:lineRule="auto"/>
        <w:ind w:firstLine="720"/>
        <w:jc w:val="both"/>
      </w:pPr>
      <w:r w:rsidR="060C4198">
        <w:rPr/>
        <w:t xml:space="preserve">We </w:t>
      </w:r>
      <w:r w:rsidR="060C4198">
        <w:rPr/>
        <w:t>arrive</w:t>
      </w:r>
      <w:r w:rsidR="060C4198">
        <w:rPr/>
        <w:t xml:space="preserve"> at the massage therapists</w:t>
      </w:r>
      <w:r w:rsidR="060C4198">
        <w:rPr/>
        <w:t>.</w:t>
      </w:r>
      <w:del w:author="Gary Smailes" w:date="2024-01-11T11:15:42.279Z" w:id="883209760">
        <w:r w:rsidDel="060C4198">
          <w:delText xml:space="preserve">  </w:delText>
        </w:r>
      </w:del>
      <w:ins w:author="Gary Smailes" w:date="2024-01-11T11:15:42.279Z" w:id="110824902">
        <w:r w:rsidR="060C4198">
          <w:t xml:space="preserve"> </w:t>
        </w:r>
      </w:ins>
      <w:r w:rsidR="060C4198">
        <w:rPr/>
        <w:t>Molly is waiting outside smoking a cigarette; good, I think to myself; I have a partner in crime</w:t>
      </w:r>
      <w:r w:rsidR="060C4198">
        <w:rPr/>
        <w:t>.</w:t>
      </w:r>
      <w:del w:author="Gary Smailes" w:date="2024-01-11T11:15:42.279Z" w:id="2042827272">
        <w:r w:rsidDel="060C4198">
          <w:delText xml:space="preserve">  </w:delText>
        </w:r>
      </w:del>
      <w:ins w:author="Gary Smailes" w:date="2024-01-11T11:15:42.28Z" w:id="1784000075">
        <w:r w:rsidR="060C4198">
          <w:t xml:space="preserve"> </w:t>
        </w:r>
      </w:ins>
      <w:r w:rsidR="060C4198">
        <w:rPr/>
        <w:t>She is gorgeous, tall, dark long hair, very American, huge boobs, and dressed well</w:t>
      </w:r>
      <w:r w:rsidR="060C4198">
        <w:rPr/>
        <w:t>.</w:t>
      </w:r>
      <w:del w:author="Gary Smailes" w:date="2024-01-11T11:15:42.28Z" w:id="1476036275">
        <w:r w:rsidDel="060C4198">
          <w:delText xml:space="preserve">  </w:delText>
        </w:r>
      </w:del>
      <w:ins w:author="Gary Smailes" w:date="2024-01-11T11:15:42.281Z" w:id="1354856137">
        <w:r w:rsidR="060C4198">
          <w:t xml:space="preserve"> </w:t>
        </w:r>
      </w:ins>
    </w:p>
    <w:p w:rsidR="00425D1E" w:rsidP="00425D1E" w:rsidRDefault="00425D1E" w14:paraId="43C8FEFE" w14:textId="1591F1CE">
      <w:pPr>
        <w:spacing w:line="480" w:lineRule="auto"/>
        <w:ind w:firstLine="720"/>
        <w:jc w:val="both"/>
      </w:pPr>
      <w:r w:rsidR="060C4198">
        <w:rPr/>
        <w:t xml:space="preserve">There is a connection between smokers that non-smokers </w:t>
      </w:r>
      <w:r w:rsidR="060C4198">
        <w:rPr/>
        <w:t>don’t</w:t>
      </w:r>
      <w:r w:rsidR="060C4198">
        <w:rPr/>
        <w:t xml:space="preserve"> understand</w:t>
      </w:r>
      <w:r w:rsidR="060C4198">
        <w:rPr/>
        <w:t>.</w:t>
      </w:r>
      <w:del w:author="Gary Smailes" w:date="2024-01-11T11:15:42.282Z" w:id="2094702161">
        <w:r w:rsidDel="060C4198">
          <w:delText xml:space="preserve">  </w:delText>
        </w:r>
      </w:del>
      <w:ins w:author="Gary Smailes" w:date="2024-01-11T11:15:42.283Z" w:id="2033525748">
        <w:r w:rsidR="060C4198">
          <w:t xml:space="preserve"> </w:t>
        </w:r>
      </w:ins>
      <w:r w:rsidR="060C4198">
        <w:rPr/>
        <w:t>It is like a club; if you smoke, you reject society’s view that smoking is evil</w:t>
      </w:r>
      <w:r w:rsidR="060C4198">
        <w:rPr/>
        <w:t>.</w:t>
      </w:r>
      <w:del w:author="Gary Smailes" w:date="2024-01-11T11:15:42.283Z" w:id="116619735">
        <w:r w:rsidDel="060C4198">
          <w:delText xml:space="preserve">  </w:delText>
        </w:r>
      </w:del>
      <w:ins w:author="Gary Smailes" w:date="2024-01-11T11:15:42.284Z" w:id="1759897765">
        <w:r w:rsidR="060C4198">
          <w:t xml:space="preserve"> </w:t>
        </w:r>
      </w:ins>
      <w:r w:rsidR="060C4198">
        <w:rPr/>
        <w:t>If you smoke, you accept others that smoke and will not judge them or hound them into quitting</w:t>
      </w:r>
      <w:r w:rsidR="060C4198">
        <w:rPr/>
        <w:t>.</w:t>
      </w:r>
      <w:del w:author="Gary Smailes" w:date="2024-01-11T11:15:42.284Z" w:id="1054388879">
        <w:r w:rsidDel="060C4198">
          <w:delText xml:space="preserve">  </w:delText>
        </w:r>
      </w:del>
      <w:ins w:author="Gary Smailes" w:date="2024-01-11T11:15:42.285Z" w:id="74252468">
        <w:r w:rsidR="060C4198">
          <w:t xml:space="preserve"> </w:t>
        </w:r>
      </w:ins>
      <w:r w:rsidR="060C4198">
        <w:rPr/>
        <w:t>It’s</w:t>
      </w:r>
      <w:r w:rsidR="060C4198">
        <w:rPr/>
        <w:t xml:space="preserve"> not that smokers </w:t>
      </w:r>
      <w:r w:rsidR="060C4198">
        <w:rPr/>
        <w:t>don’t</w:t>
      </w:r>
      <w:r w:rsidR="060C4198">
        <w:rPr/>
        <w:t xml:space="preserve"> know the dangers of the habit, so telling them and hounding them </w:t>
      </w:r>
      <w:r w:rsidR="060C4198">
        <w:rPr/>
        <w:t>doesn’t</w:t>
      </w:r>
      <w:r w:rsidR="060C4198">
        <w:rPr/>
        <w:t xml:space="preserve"> help</w:t>
      </w:r>
      <w:r w:rsidR="060C4198">
        <w:rPr/>
        <w:t>.</w:t>
      </w:r>
      <w:del w:author="Gary Smailes" w:date="2024-01-11T11:15:42.285Z" w:id="104846403">
        <w:r w:rsidDel="060C4198">
          <w:delText xml:space="preserve">  </w:delText>
        </w:r>
      </w:del>
      <w:ins w:author="Gary Smailes" w:date="2024-01-11T11:15:42.286Z" w:id="17915206">
        <w:r w:rsidR="060C4198">
          <w:t xml:space="preserve"> </w:t>
        </w:r>
      </w:ins>
      <w:r w:rsidR="060C4198">
        <w:rPr/>
        <w:t>It’s</w:t>
      </w:r>
      <w:r w:rsidR="060C4198">
        <w:rPr/>
        <w:t xml:space="preserve"> simply an addiction and a smoker will minimize those dangers in their own mind</w:t>
      </w:r>
      <w:r w:rsidR="060C4198">
        <w:rPr/>
        <w:t>.</w:t>
      </w:r>
      <w:del w:author="Gary Smailes" w:date="2024-01-11T11:15:42.286Z" w:id="595536538">
        <w:r w:rsidDel="060C4198">
          <w:delText xml:space="preserve">  </w:delText>
        </w:r>
      </w:del>
      <w:ins w:author="Gary Smailes" w:date="2024-01-11T11:15:42.286Z" w:id="1770093334">
        <w:r w:rsidR="060C4198">
          <w:t xml:space="preserve"> </w:t>
        </w:r>
      </w:ins>
    </w:p>
    <w:p w:rsidR="00425D1E" w:rsidP="00425D1E" w:rsidRDefault="00425D1E" w14:paraId="10EB2DF1" w14:textId="187E70CE">
      <w:pPr>
        <w:spacing w:line="480" w:lineRule="auto"/>
        <w:ind w:firstLine="720"/>
        <w:jc w:val="both"/>
      </w:pPr>
      <w:r w:rsidR="198BF084">
        <w:rPr/>
        <w:t xml:space="preserve">Also, due to its nature, it took approximately </w:t>
      </w:r>
      <w:ins w:author="Gary Smailes" w:date="2024-01-12T14:12:47.189Z" w:id="252325976">
        <w:r w:rsidR="198BF084">
          <w:t>two to three</w:t>
        </w:r>
      </w:ins>
      <w:del w:author="Gary Smailes" w:date="2024-01-12T14:12:43.426Z" w:id="518414071">
        <w:r w:rsidDel="198BF084">
          <w:delText>2-3</w:delText>
        </w:r>
      </w:del>
      <w:r w:rsidR="198BF084">
        <w:rPr/>
        <w:t xml:space="preserve"> minutes or more to smoke a cigarette and it often had to be done outside, so there are a lot of conversations that occur due to this; some brilliant ideas probably developed from smokers because of it.</w:t>
      </w:r>
      <w:del w:author="Gary Smailes" w:date="2024-01-11T11:15:42.286Z" w:id="2052010587">
        <w:r w:rsidDel="198BF084">
          <w:delText xml:space="preserve">  </w:delText>
        </w:r>
      </w:del>
      <w:ins w:author="Gary Smailes" w:date="2024-01-11T11:15:42.287Z" w:id="1181657934">
        <w:r w:rsidR="198BF084">
          <w:t xml:space="preserve"> </w:t>
        </w:r>
      </w:ins>
      <w:r w:rsidR="198BF084">
        <w:rPr/>
        <w:t>Steve Jobs was probably a smoker in his youth and thought up the first Apple computer concept while chatting with his friends outside.</w:t>
      </w:r>
      <w:del w:author="Gary Smailes" w:date="2024-01-11T11:15:42.287Z" w:id="1645333729">
        <w:r w:rsidDel="198BF084">
          <w:delText xml:space="preserve">  </w:delText>
        </w:r>
      </w:del>
      <w:ins w:author="Gary Smailes" w:date="2024-01-11T11:15:42.288Z" w:id="1813814881">
        <w:r w:rsidR="198BF084">
          <w:t xml:space="preserve"> </w:t>
        </w:r>
      </w:ins>
      <w:r w:rsidR="198BF084">
        <w:rPr/>
        <w:t xml:space="preserve">Perhaps my connection with Molly will help me become the next billionaire. </w:t>
      </w:r>
    </w:p>
    <w:p w:rsidR="00425D1E" w:rsidP="198BF084" w:rsidRDefault="00425D1E" w14:paraId="294E3DF6" w14:textId="59312E01">
      <w:pPr>
        <w:pStyle w:val="Normal"/>
        <w:spacing w:line="480" w:lineRule="auto"/>
        <w:ind w:firstLine="720"/>
        <w:jc w:val="both"/>
      </w:pPr>
      <w:del w:author="Gary Smailes" w:date="2024-01-12T14:12:57.374Z" w:id="2031505219">
        <w:r w:rsidDel="198BF084">
          <w:delText xml:space="preserve">I say, </w:delText>
        </w:r>
      </w:del>
      <w:r w:rsidR="198BF084">
        <w:rPr/>
        <w:t>“Hi,</w:t>
      </w:r>
      <w:ins w:author="Gary Smailes" w:date="2024-01-12T14:12:59.759Z" w:id="1348356549">
        <w:r w:rsidR="198BF084">
          <w:t>”</w:t>
        </w:r>
      </w:ins>
      <w:r w:rsidR="198BF084">
        <w:rPr/>
        <w:t xml:space="preserve"> </w:t>
      </w:r>
      <w:ins w:author="Gary Smailes" w:date="2024-01-12T14:12:57.389Z" w:id="2120755584">
        <w:r w:rsidR="198BF084">
          <w:t xml:space="preserve">I say, </w:t>
        </w:r>
      </w:ins>
      <w:ins w:author="Gary Smailes" w:date="2024-01-12T14:13:02.332Z" w:id="1781676597">
        <w:r w:rsidR="198BF084">
          <w:t>“</w:t>
        </w:r>
      </w:ins>
      <w:r w:rsidR="198BF084">
        <w:rPr/>
        <w:t>I’m</w:t>
      </w:r>
      <w:r w:rsidR="198BF084">
        <w:rPr/>
        <w:t xml:space="preserve"> Ivy, Diana’s sister.</w:t>
      </w:r>
      <w:del w:author="Gary Smailes" w:date="2024-01-11T11:15:42.288Z" w:id="1018656652">
        <w:r w:rsidDel="198BF084">
          <w:delText xml:space="preserve">  </w:delText>
        </w:r>
      </w:del>
      <w:ins w:author="Gary Smailes" w:date="2024-01-11T11:15:42.289Z" w:id="911880028">
        <w:r w:rsidR="198BF084">
          <w:t xml:space="preserve"> </w:t>
        </w:r>
      </w:ins>
      <w:r w:rsidR="198BF084">
        <w:rPr/>
        <w:t>Molly, can I grab one of those from you?</w:t>
      </w:r>
      <w:del w:author="Gary Smailes" w:date="2024-01-11T11:15:42.289Z" w:id="96905422">
        <w:r w:rsidDel="198BF084">
          <w:delText xml:space="preserve">  </w:delText>
        </w:r>
      </w:del>
      <w:ins w:author="Gary Smailes" w:date="2024-01-11T11:15:42.289Z" w:id="1187355067">
        <w:r w:rsidR="198BF084">
          <w:t xml:space="preserve"> </w:t>
        </w:r>
      </w:ins>
      <w:r w:rsidR="198BF084">
        <w:rPr/>
        <w:t xml:space="preserve">I </w:t>
      </w:r>
      <w:r w:rsidR="198BF084">
        <w:rPr/>
        <w:t>haven’t</w:t>
      </w:r>
      <w:r w:rsidR="198BF084">
        <w:rPr/>
        <w:t xml:space="preserve"> been able to get a decent cup of coffee or buy cigarettes since I arrived.” </w:t>
      </w:r>
    </w:p>
    <w:p w:rsidR="00425D1E" w:rsidP="198BF084" w:rsidRDefault="00425D1E" w14:paraId="39ABBDD1" w14:textId="51FD7E87">
      <w:pPr>
        <w:pStyle w:val="Normal"/>
        <w:spacing w:line="480" w:lineRule="auto"/>
        <w:ind w:firstLine="720"/>
        <w:jc w:val="both"/>
      </w:pPr>
      <w:del w:author="Gary Smailes" w:date="2024-01-12T14:13:11.226Z" w:id="1851604840">
        <w:r w:rsidDel="198BF084">
          <w:delText xml:space="preserve">Carried says, </w:delText>
        </w:r>
      </w:del>
      <w:r w:rsidR="198BF084">
        <w:rPr/>
        <w:t xml:space="preserve">“I hear you on that one; I have been here for </w:t>
      </w:r>
      <w:ins w:author="Gary Smailes" w:date="2024-01-12T14:13:07.101Z" w:id="765861128">
        <w:r w:rsidR="198BF084">
          <w:t>THREE</w:t>
        </w:r>
      </w:ins>
      <w:del w:author="Gary Smailes" w:date="2024-01-12T14:13:06.301Z" w:id="1070617871">
        <w:r w:rsidDel="198BF084">
          <w:delText>3</w:delText>
        </w:r>
      </w:del>
      <w:r w:rsidR="198BF084">
        <w:rPr/>
        <w:t xml:space="preserve"> months and feel deprived</w:t>
      </w:r>
      <w:ins w:author="Gary Smailes" w:date="2024-01-12T14:13:14.38Z" w:id="91015262">
        <w:r w:rsidR="198BF084">
          <w:t>,</w:t>
        </w:r>
      </w:ins>
      <w:del w:author="Gary Smailes" w:date="2024-01-12T14:13:13.892Z" w:id="688033876">
        <w:r w:rsidDel="198BF084">
          <w:delText>.</w:delText>
        </w:r>
      </w:del>
      <w:r w:rsidR="198BF084">
        <w:rPr/>
        <w:t>”</w:t>
      </w:r>
      <w:del w:author="Gary Smailes" w:date="2024-01-11T11:15:42.29Z" w:id="1508590528">
        <w:r w:rsidDel="198BF084">
          <w:delText xml:space="preserve">  </w:delText>
        </w:r>
      </w:del>
      <w:ins w:author="Gary Smailes" w:date="2024-01-11T11:15:42.29Z" w:id="1627728480">
        <w:r w:rsidR="198BF084">
          <w:t xml:space="preserve"> </w:t>
        </w:r>
      </w:ins>
      <w:ins w:author="Gary Smailes" w:date="2024-01-12T14:13:15.791Z" w:id="1467357833">
        <w:r w:rsidR="198BF084">
          <w:t>Carried says.</w:t>
        </w:r>
      </w:ins>
    </w:p>
    <w:p w:rsidR="00425D1E" w:rsidP="00425D1E" w:rsidRDefault="00425D1E" w14:paraId="0C9DBE4A" w14:textId="4CCE2222">
      <w:pPr>
        <w:spacing w:line="480" w:lineRule="auto"/>
        <w:ind w:firstLine="720"/>
        <w:jc w:val="both"/>
      </w:pPr>
      <w:r w:rsidR="060C4198">
        <w:rPr/>
        <w:t>Camarada</w:t>
      </w:r>
      <w:r w:rsidR="060C4198">
        <w:rPr/>
        <w:t xml:space="preserve"> gives Molly a look and I </w:t>
      </w:r>
      <w:r w:rsidR="060C4198">
        <w:rPr/>
        <w:t>instantly know</w:t>
      </w:r>
      <w:r w:rsidR="060C4198">
        <w:rPr/>
        <w:t xml:space="preserve"> he is one of </w:t>
      </w:r>
      <w:r w:rsidRPr="060C4198" w:rsidR="060C4198">
        <w:rPr>
          <w:i w:val="1"/>
          <w:iCs w:val="1"/>
        </w:rPr>
        <w:t>them</w:t>
      </w:r>
      <w:r w:rsidR="060C4198">
        <w:rPr/>
        <w:t>.</w:t>
      </w:r>
      <w:del w:author="Gary Smailes" w:date="2024-01-11T11:15:42.29Z" w:id="1065749895">
        <w:r w:rsidDel="060C4198">
          <w:delText xml:space="preserve">  </w:delText>
        </w:r>
      </w:del>
      <w:ins w:author="Gary Smailes" w:date="2024-01-11T11:15:42.291Z" w:id="1925421039">
        <w:r w:rsidR="060C4198">
          <w:t xml:space="preserve"> </w:t>
        </w:r>
      </w:ins>
      <w:r w:rsidR="060C4198">
        <w:rPr/>
        <w:t>Despite loving Molly, it is an obvious point of contention for them.</w:t>
      </w:r>
    </w:p>
    <w:p w:rsidR="00425D1E" w:rsidP="00425D1E" w:rsidRDefault="00425D1E" w14:paraId="1A99DBAD" w14:textId="1D9A0517">
      <w:pPr>
        <w:spacing w:line="480" w:lineRule="auto"/>
        <w:ind w:firstLine="720"/>
        <w:jc w:val="both"/>
      </w:pPr>
      <w:commentRangeStart w:id="1743850112"/>
      <w:r w:rsidR="198BF084">
        <w:rPr/>
        <w:t>We drive around town</w:t>
      </w:r>
      <w:commentRangeEnd w:id="1743850112"/>
      <w:r>
        <w:rPr>
          <w:rStyle w:val="CommentReference"/>
        </w:rPr>
        <w:commentReference w:id="1743850112"/>
      </w:r>
      <w:r w:rsidR="198BF084">
        <w:rPr/>
        <w:t xml:space="preserve"> some more</w:t>
      </w:r>
      <w:ins w:author="Gary Smailes" w:date="2024-01-12T14:13:24.147Z" w:id="771354596">
        <w:r w:rsidR="198BF084">
          <w:t>.</w:t>
        </w:r>
      </w:ins>
      <w:del w:author="Gary Smailes" w:date="2024-01-12T14:13:23.897Z" w:id="429343231">
        <w:r w:rsidDel="198BF084">
          <w:delText>,</w:delText>
        </w:r>
      </w:del>
      <w:r w:rsidR="198BF084">
        <w:rPr/>
        <w:t xml:space="preserve"> “Tonight, I want to go to my cousin’s place with </w:t>
      </w:r>
      <w:r w:rsidR="198BF084">
        <w:rPr/>
        <w:t>you guys</w:t>
      </w:r>
      <w:r w:rsidR="198BF084">
        <w:rPr/>
        <w:t xml:space="preserve">, if </w:t>
      </w:r>
      <w:r w:rsidR="198BF084">
        <w:rPr/>
        <w:t>that’s</w:t>
      </w:r>
      <w:r w:rsidR="198BF084">
        <w:rPr/>
        <w:t xml:space="preserve"> ok; there is a little party going on.</w:t>
      </w:r>
      <w:del w:author="Gary Smailes" w:date="2024-01-11T11:15:42.292Z" w:id="1795160370">
        <w:r w:rsidDel="198BF084">
          <w:delText xml:space="preserve">  </w:delText>
        </w:r>
      </w:del>
      <w:ins w:author="Gary Smailes" w:date="2024-01-11T11:15:42.292Z" w:id="1624824460">
        <w:r w:rsidR="198BF084">
          <w:t xml:space="preserve"> </w:t>
        </w:r>
      </w:ins>
      <w:r w:rsidR="198BF084">
        <w:rPr/>
        <w:t>Then a friend of mine has a pool and an amazing view right on the water, so I thought we could visit him too,”</w:t>
      </w:r>
      <w:del w:author="Gary Smailes" w:date="2024-01-11T11:15:42.292Z" w:id="518659447">
        <w:r w:rsidDel="198BF084">
          <w:delText xml:space="preserve">  </w:delText>
        </w:r>
      </w:del>
      <w:ins w:author="Gary Smailes" w:date="2024-01-11T11:15:42.293Z" w:id="1259900718">
        <w:r w:rsidR="198BF084">
          <w:t xml:space="preserve"> </w:t>
        </w:r>
      </w:ins>
      <w:r w:rsidR="198BF084">
        <w:rPr/>
        <w:t>he says.</w:t>
      </w:r>
    </w:p>
    <w:p w:rsidR="00425D1E" w:rsidP="00425D1E" w:rsidRDefault="00425D1E" w14:paraId="1B8D3791" w14:textId="53E06FD3">
      <w:pPr>
        <w:spacing w:line="480" w:lineRule="auto"/>
        <w:ind w:firstLine="720"/>
        <w:jc w:val="both"/>
      </w:pPr>
      <w:r w:rsidR="060C4198">
        <w:rPr/>
        <w:t xml:space="preserve">We </w:t>
      </w:r>
      <w:r w:rsidR="060C4198">
        <w:rPr/>
        <w:t>arrive</w:t>
      </w:r>
      <w:r w:rsidR="060C4198">
        <w:rPr/>
        <w:t xml:space="preserve"> at his </w:t>
      </w:r>
      <w:r w:rsidR="060C4198">
        <w:rPr/>
        <w:t>house</w:t>
      </w:r>
      <w:r w:rsidR="060C4198">
        <w:rPr/>
        <w:t xml:space="preserve"> and it is </w:t>
      </w:r>
      <w:r w:rsidR="060C4198">
        <w:rPr/>
        <w:t>very nice</w:t>
      </w:r>
      <w:r w:rsidR="060C4198">
        <w:rPr/>
        <w:t xml:space="preserve">; all tile again, but very </w:t>
      </w:r>
      <w:r w:rsidR="060C4198">
        <w:rPr/>
        <w:t>well decorated</w:t>
      </w:r>
      <w:r w:rsidR="060C4198">
        <w:rPr/>
        <w:t xml:space="preserve"> and appeasing to me</w:t>
      </w:r>
      <w:r w:rsidR="060C4198">
        <w:rPr/>
        <w:t>.</w:t>
      </w:r>
      <w:del w:author="Gary Smailes" w:date="2024-01-11T11:15:42.293Z" w:id="900098499">
        <w:r w:rsidDel="060C4198">
          <w:delText xml:space="preserve">  </w:delText>
        </w:r>
      </w:del>
      <w:ins w:author="Gary Smailes" w:date="2024-01-11T11:15:42.294Z" w:id="205508040">
        <w:r w:rsidR="060C4198">
          <w:t xml:space="preserve"> </w:t>
        </w:r>
      </w:ins>
      <w:r w:rsidR="060C4198">
        <w:rPr/>
        <w:t xml:space="preserve">There is a large open room with a small island bar in the living area when we walk </w:t>
      </w:r>
      <w:r w:rsidR="060C4198">
        <w:rPr/>
        <w:t>in.</w:t>
      </w:r>
      <w:del w:author="Gary Smailes" w:date="2024-01-11T11:15:42.294Z" w:id="1837803397">
        <w:r w:rsidDel="060C4198">
          <w:delText xml:space="preserve">  </w:delText>
        </w:r>
      </w:del>
      <w:ins w:author="Gary Smailes" w:date="2024-01-11T11:15:42.295Z" w:id="980407043">
        <w:r w:rsidR="060C4198">
          <w:t xml:space="preserve"> </w:t>
        </w:r>
      </w:ins>
      <w:r w:rsidR="060C4198">
        <w:rPr/>
        <w:t>There is plenty of alcohol, I can tell, in the cabinet behind the bar</w:t>
      </w:r>
      <w:r w:rsidR="060C4198">
        <w:rPr/>
        <w:t>.</w:t>
      </w:r>
      <w:del w:author="Gary Smailes" w:date="2024-01-11T11:15:42.295Z" w:id="988390670">
        <w:r w:rsidDel="060C4198">
          <w:delText xml:space="preserve">  </w:delText>
        </w:r>
      </w:del>
      <w:ins w:author="Gary Smailes" w:date="2024-01-11T11:15:42.295Z" w:id="837388166">
        <w:r w:rsidR="060C4198">
          <w:t xml:space="preserve"> </w:t>
        </w:r>
      </w:ins>
      <w:r w:rsidR="060C4198">
        <w:rPr/>
        <w:t>I notice a door, which leads into the kitchen, I assume</w:t>
      </w:r>
      <w:r w:rsidR="060C4198">
        <w:rPr/>
        <w:t>.</w:t>
      </w:r>
      <w:del w:author="Gary Smailes" w:date="2024-01-11T11:15:42.296Z" w:id="1144942202">
        <w:r w:rsidDel="060C4198">
          <w:delText xml:space="preserve">  </w:delText>
        </w:r>
      </w:del>
      <w:ins w:author="Gary Smailes" w:date="2024-01-11T11:15:42.296Z" w:id="1362755289">
        <w:r w:rsidR="060C4198">
          <w:t xml:space="preserve"> </w:t>
        </w:r>
      </w:ins>
    </w:p>
    <w:p w:rsidR="00425D1E" w:rsidP="00425D1E" w:rsidRDefault="00425D1E" w14:paraId="1399869A" w14:textId="42E0DD57">
      <w:pPr>
        <w:spacing w:line="480" w:lineRule="auto"/>
        <w:ind w:firstLine="720"/>
        <w:jc w:val="both"/>
      </w:pPr>
      <w:r w:rsidR="060C4198">
        <w:rPr/>
        <w:t>Camarada’s</w:t>
      </w:r>
      <w:r w:rsidR="060C4198">
        <w:rPr/>
        <w:t xml:space="preserve"> Mom emerges</w:t>
      </w:r>
      <w:r w:rsidR="060C4198">
        <w:rPr/>
        <w:t>.</w:t>
      </w:r>
      <w:del w:author="Gary Smailes" w:date="2024-01-11T11:15:42.297Z" w:id="956062239">
        <w:r w:rsidDel="060C4198">
          <w:delText xml:space="preserve">  </w:delText>
        </w:r>
      </w:del>
      <w:ins w:author="Gary Smailes" w:date="2024-01-11T11:15:42.298Z" w:id="1692120131">
        <w:r w:rsidR="060C4198">
          <w:t xml:space="preserve"> </w:t>
        </w:r>
      </w:ins>
      <w:r w:rsidR="060C4198">
        <w:rPr/>
        <w:t>“Bienvenido, hi Molly, Diana; who is your friend?” She approaches them with a kiss and hug</w:t>
      </w:r>
      <w:r w:rsidR="060C4198">
        <w:rPr/>
        <w:t>.</w:t>
      </w:r>
      <w:del w:author="Gary Smailes" w:date="2024-01-11T11:15:42.298Z" w:id="1907816747">
        <w:r w:rsidDel="060C4198">
          <w:delText xml:space="preserve">  </w:delText>
        </w:r>
      </w:del>
      <w:ins w:author="Gary Smailes" w:date="2024-01-11T11:15:42.299Z" w:id="1130075231">
        <w:r w:rsidR="060C4198">
          <w:t xml:space="preserve"> </w:t>
        </w:r>
      </w:ins>
      <w:r w:rsidR="060C4198">
        <w:rPr/>
        <w:t xml:space="preserve">Her accent is also not </w:t>
      </w:r>
      <w:r w:rsidR="060C4198">
        <w:rPr/>
        <w:t>strong</w:t>
      </w:r>
      <w:r w:rsidR="060C4198">
        <w:rPr/>
        <w:t xml:space="preserve"> and she reminds me of every show or movie </w:t>
      </w:r>
      <w:r w:rsidR="060C4198">
        <w:rPr/>
        <w:t>I’ve</w:t>
      </w:r>
      <w:r w:rsidR="060C4198">
        <w:rPr/>
        <w:t xml:space="preserve"> ever watched with a Hispanic mom</w:t>
      </w:r>
      <w:r w:rsidR="060C4198">
        <w:rPr/>
        <w:t>.</w:t>
      </w:r>
      <w:del w:author="Gary Smailes" w:date="2024-01-11T11:15:42.3Z" w:id="1470147928">
        <w:r w:rsidDel="060C4198">
          <w:delText xml:space="preserve">  </w:delText>
        </w:r>
      </w:del>
      <w:ins w:author="Gary Smailes" w:date="2024-01-11T11:15:42.3Z" w:id="299592288">
        <w:r w:rsidR="060C4198">
          <w:t xml:space="preserve"> </w:t>
        </w:r>
      </w:ins>
      <w:r w:rsidR="060C4198">
        <w:rPr/>
        <w:t>The food will come next.</w:t>
      </w:r>
    </w:p>
    <w:p w:rsidR="00425D1E" w:rsidP="00425D1E" w:rsidRDefault="00425D1E" w14:paraId="03CD7C05" w14:textId="0325C12E">
      <w:pPr>
        <w:spacing w:line="480" w:lineRule="auto"/>
        <w:ind w:firstLine="720"/>
        <w:jc w:val="both"/>
      </w:pPr>
      <w:r w:rsidR="198BF084">
        <w:rPr/>
        <w:t xml:space="preserve">“This is my sister, Ivy; </w:t>
      </w:r>
      <w:r w:rsidR="198BF084">
        <w:rPr/>
        <w:t>she’s</w:t>
      </w:r>
      <w:r w:rsidR="198BF084">
        <w:rPr/>
        <w:t xml:space="preserve"> visiting and traveling with us for several days,”</w:t>
      </w:r>
      <w:del w:author="Gary Smailes" w:date="2024-01-11T11:15:42.301Z" w:id="2104426166">
        <w:r w:rsidDel="198BF084">
          <w:delText xml:space="preserve">  </w:delText>
        </w:r>
      </w:del>
      <w:ins w:author="Gary Smailes" w:date="2024-01-11T11:15:42.302Z" w:id="1859488207">
        <w:r w:rsidR="198BF084">
          <w:t xml:space="preserve"> </w:t>
        </w:r>
      </w:ins>
      <w:r w:rsidR="198BF084">
        <w:rPr/>
        <w:t>she also gives me a hug and kisses my cheeks.</w:t>
      </w:r>
      <w:del w:author="Gary Smailes" w:date="2024-01-11T11:15:42.302Z" w:id="1809197410">
        <w:r w:rsidDel="198BF084">
          <w:delText xml:space="preserve">  </w:delText>
        </w:r>
      </w:del>
      <w:ins w:author="Gary Smailes" w:date="2024-01-11T11:15:42.302Z" w:id="540922217">
        <w:r w:rsidR="198BF084">
          <w:t xml:space="preserve"> </w:t>
        </w:r>
      </w:ins>
      <w:r w:rsidR="198BF084">
        <w:rPr/>
        <w:t xml:space="preserve">I </w:t>
      </w:r>
      <w:r w:rsidR="198BF084">
        <w:rPr/>
        <w:t>don’t</w:t>
      </w:r>
      <w:r w:rsidR="198BF084">
        <w:rPr/>
        <w:t xml:space="preserve"> flinch this time.</w:t>
      </w:r>
      <w:del w:author="Gary Smailes" w:date="2024-01-11T11:15:42.303Z" w:id="2029944524">
        <w:r w:rsidDel="198BF084">
          <w:delText xml:space="preserve">  </w:delText>
        </w:r>
      </w:del>
      <w:ins w:author="Gary Smailes" w:date="2024-01-11T11:15:42.303Z" w:id="2057757811">
        <w:r w:rsidR="198BF084">
          <w:t xml:space="preserve"> </w:t>
        </w:r>
      </w:ins>
      <w:r w:rsidR="198BF084">
        <w:rPr/>
        <w:t xml:space="preserve">Maybe because </w:t>
      </w:r>
      <w:r w:rsidR="198BF084">
        <w:rPr/>
        <w:t>she’s</w:t>
      </w:r>
      <w:r w:rsidR="198BF084">
        <w:rPr/>
        <w:t xml:space="preserve"> a </w:t>
      </w:r>
      <w:ins w:author="Gary Smailes" w:date="2024-01-12T14:14:59.439Z" w:id="497303142">
        <w:r w:rsidR="198BF084">
          <w:t>m</w:t>
        </w:r>
      </w:ins>
      <w:del w:author="Gary Smailes" w:date="2024-01-12T14:14:58.771Z" w:id="255448031">
        <w:r w:rsidDel="198BF084">
          <w:delText>M</w:delText>
        </w:r>
      </w:del>
      <w:r w:rsidR="198BF084">
        <w:rPr/>
        <w:t>om.</w:t>
      </w:r>
    </w:p>
    <w:p w:rsidR="00425D1E" w:rsidP="00425D1E" w:rsidRDefault="00425D1E" w14:paraId="7D1B7686" w14:textId="3D90622C">
      <w:pPr>
        <w:spacing w:line="480" w:lineRule="auto"/>
        <w:ind w:firstLine="720"/>
        <w:jc w:val="both"/>
      </w:pPr>
      <w:r w:rsidR="060C4198">
        <w:rPr/>
        <w:t>“Wonderful, Jose, make sure they have everything they need</w:t>
      </w:r>
      <w:r w:rsidR="060C4198">
        <w:rPr/>
        <w:t>.</w:t>
      </w:r>
      <w:del w:author="Gary Smailes" w:date="2024-01-11T11:15:42.304Z" w:id="120357004">
        <w:r w:rsidDel="060C4198">
          <w:delText xml:space="preserve">  </w:delText>
        </w:r>
      </w:del>
      <w:ins w:author="Gary Smailes" w:date="2024-01-11T11:15:42.304Z" w:id="1994419592">
        <w:r w:rsidR="060C4198">
          <w:t xml:space="preserve"> </w:t>
        </w:r>
      </w:ins>
      <w:r w:rsidR="060C4198">
        <w:rPr/>
        <w:t xml:space="preserve">Vanessa will provide </w:t>
      </w:r>
      <w:r w:rsidR="060C4198">
        <w:rPr/>
        <w:t>you</w:t>
      </w:r>
      <w:r w:rsidR="060C4198">
        <w:rPr/>
        <w:t xml:space="preserve"> food and anything else</w:t>
      </w:r>
      <w:r w:rsidR="060C4198">
        <w:rPr/>
        <w:t>.</w:t>
      </w:r>
      <w:del w:author="Gary Smailes" w:date="2024-01-11T11:15:42.304Z" w:id="1209653674">
        <w:r w:rsidDel="060C4198">
          <w:delText xml:space="preserve">  </w:delText>
        </w:r>
      </w:del>
      <w:ins w:author="Gary Smailes" w:date="2024-01-11T11:15:42.305Z" w:id="1838995999">
        <w:r w:rsidR="060C4198">
          <w:t xml:space="preserve"> </w:t>
        </w:r>
      </w:ins>
      <w:r w:rsidR="060C4198">
        <w:rPr/>
        <w:t>I am leaving shortly to go to the party, but I will see you there,” she says.</w:t>
      </w:r>
    </w:p>
    <w:p w:rsidR="00425D1E" w:rsidP="00425D1E" w:rsidRDefault="00425D1E" w14:paraId="219EE10D" w14:textId="3F382D11">
      <w:pPr>
        <w:spacing w:line="480" w:lineRule="auto"/>
        <w:ind w:firstLine="720"/>
        <w:jc w:val="both"/>
      </w:pPr>
      <w:r w:rsidR="060C4198">
        <w:rPr/>
        <w:t xml:space="preserve">We </w:t>
      </w:r>
      <w:r w:rsidR="060C4198">
        <w:rPr/>
        <w:t>settle</w:t>
      </w:r>
      <w:r w:rsidR="060C4198">
        <w:rPr/>
        <w:t xml:space="preserve"> in and put our bathing suits on</w:t>
      </w:r>
      <w:r w:rsidR="060C4198">
        <w:rPr/>
        <w:t>.</w:t>
      </w:r>
      <w:del w:author="Gary Smailes" w:date="2024-01-11T11:15:42.305Z" w:id="1601067626">
        <w:r w:rsidDel="060C4198">
          <w:delText xml:space="preserve">  </w:delText>
        </w:r>
      </w:del>
      <w:ins w:author="Gary Smailes" w:date="2024-01-11T11:15:42.306Z" w:id="1482501020">
        <w:r w:rsidR="060C4198">
          <w:t xml:space="preserve"> </w:t>
        </w:r>
      </w:ins>
      <w:r w:rsidR="060C4198">
        <w:rPr/>
        <w:t xml:space="preserve">We </w:t>
      </w:r>
      <w:r w:rsidR="060C4198">
        <w:rPr/>
        <w:t>leave</w:t>
      </w:r>
      <w:r w:rsidR="060C4198">
        <w:rPr/>
        <w:t xml:space="preserve"> for the party soon after.</w:t>
      </w:r>
    </w:p>
    <w:p w:rsidR="00425D1E" w:rsidP="00425D1E" w:rsidRDefault="00425D1E" w14:paraId="672C78A0" w14:textId="694A1711">
      <w:pPr>
        <w:spacing w:line="480" w:lineRule="auto"/>
        <w:ind w:firstLine="720"/>
        <w:jc w:val="both"/>
      </w:pPr>
      <w:r w:rsidR="198BF084">
        <w:rPr/>
        <w:t>We end up drinking a lot and swimming some; t</w:t>
      </w:r>
      <w:commentRangeStart w:id="1638344516"/>
      <w:r w:rsidR="198BF084">
        <w:rPr/>
        <w:t>he landscape is beautiful beyond the water. The pool that is on the ocean is just amazing</w:t>
      </w:r>
      <w:r w:rsidR="198BF084">
        <w:rPr/>
        <w:t>.</w:t>
      </w:r>
      <w:del w:author="Gary Smailes" w:date="2024-01-11T11:15:42.306Z" w:id="62531721">
        <w:r w:rsidDel="198BF084">
          <w:delText xml:space="preserve">  </w:delText>
        </w:r>
      </w:del>
      <w:ins w:author="Gary Smailes" w:date="2024-01-11T11:15:42.307Z" w:id="1665175822">
        <w:r w:rsidR="198BF084">
          <w:t xml:space="preserve"> </w:t>
        </w:r>
      </w:ins>
      <w:r w:rsidR="198BF084">
        <w:rPr/>
        <w:t xml:space="preserve">We return after midnight and almost </w:t>
      </w:r>
      <w:r w:rsidR="198BF084">
        <w:rPr/>
        <w:t>immediately</w:t>
      </w:r>
      <w:r w:rsidR="198BF084">
        <w:rPr/>
        <w:t xml:space="preserve"> go to sleep</w:t>
      </w:r>
      <w:r w:rsidR="198BF084">
        <w:rPr/>
        <w:t>.</w:t>
      </w:r>
      <w:del w:author="Gary Smailes" w:date="2024-01-11T11:15:42.307Z" w:id="589483269">
        <w:r w:rsidDel="198BF084">
          <w:delText xml:space="preserve">  </w:delText>
        </w:r>
      </w:del>
      <w:ins w:author="Gary Smailes" w:date="2024-01-11T11:15:42.307Z" w:id="305928131">
        <w:r w:rsidR="198BF084">
          <w:t xml:space="preserve"> </w:t>
        </w:r>
      </w:ins>
      <w:commentRangeEnd w:id="1638344516"/>
      <w:r>
        <w:rPr>
          <w:rStyle w:val="CommentReference"/>
        </w:rPr>
        <w:commentReference w:id="1638344516"/>
      </w:r>
    </w:p>
    <w:p w:rsidR="00425D1E" w:rsidP="00425D1E" w:rsidRDefault="00425D1E" w14:paraId="301C8837" w14:textId="77777777">
      <w:pPr>
        <w:spacing w:line="480" w:lineRule="auto"/>
        <w:ind w:firstLine="720"/>
        <w:jc w:val="both"/>
      </w:pPr>
      <w:r>
        <w:t>“</w:t>
      </w:r>
      <w:proofErr w:type="gramStart"/>
      <w:r>
        <w:t>OK guys,</w:t>
      </w:r>
      <w:proofErr w:type="gramEnd"/>
      <w:r>
        <w:t xml:space="preserve"> don’t forget we are catching that boat to Livingston tomorrow morning very early,” Diana says.</w:t>
      </w:r>
    </w:p>
    <w:p w:rsidR="00425D1E" w:rsidP="00425D1E" w:rsidRDefault="00425D1E" w14:paraId="51A263A5" w14:textId="0267AC67">
      <w:pPr>
        <w:spacing w:line="480" w:lineRule="auto"/>
        <w:ind w:firstLine="720"/>
        <w:jc w:val="both"/>
      </w:pPr>
      <w:r w:rsidR="060C4198">
        <w:rPr/>
        <w:t xml:space="preserve">I </w:t>
      </w:r>
      <w:r w:rsidR="060C4198">
        <w:rPr/>
        <w:t>wake</w:t>
      </w:r>
      <w:r w:rsidR="060C4198">
        <w:rPr/>
        <w:t xml:space="preserve"> up in the morning and decide to get ready quickly</w:t>
      </w:r>
      <w:r w:rsidR="060C4198">
        <w:rPr/>
        <w:t>.</w:t>
      </w:r>
      <w:del w:author="Gary Smailes" w:date="2024-01-11T11:15:42.307Z" w:id="1889194121">
        <w:r w:rsidDel="060C4198">
          <w:delText xml:space="preserve">  </w:delText>
        </w:r>
      </w:del>
      <w:ins w:author="Gary Smailes" w:date="2024-01-11T11:15:42.307Z" w:id="436080896">
        <w:r w:rsidR="060C4198">
          <w:t xml:space="preserve"> </w:t>
        </w:r>
      </w:ins>
      <w:r w:rsidR="060C4198">
        <w:rPr/>
        <w:t>The shower and toilet are once again difficult</w:t>
      </w:r>
      <w:r w:rsidR="060C4198">
        <w:rPr/>
        <w:t>.</w:t>
      </w:r>
      <w:del w:author="Gary Smailes" w:date="2024-01-11T11:15:42.308Z" w:id="1283696339">
        <w:r w:rsidDel="060C4198">
          <w:delText xml:space="preserve">  </w:delText>
        </w:r>
      </w:del>
      <w:ins w:author="Gary Smailes" w:date="2024-01-11T11:15:42.308Z" w:id="516469541">
        <w:r w:rsidR="060C4198">
          <w:t xml:space="preserve"> </w:t>
        </w:r>
      </w:ins>
      <w:r w:rsidR="060C4198">
        <w:rPr/>
        <w:t xml:space="preserve">I learned you </w:t>
      </w:r>
      <w:r w:rsidR="060C4198">
        <w:rPr/>
        <w:t>can’t</w:t>
      </w:r>
      <w:r w:rsidR="060C4198">
        <w:rPr/>
        <w:t xml:space="preserve"> flush the toilet during certain times of day and the shower is a trickle</w:t>
      </w:r>
      <w:r w:rsidR="060C4198">
        <w:rPr/>
        <w:t>.</w:t>
      </w:r>
      <w:del w:author="Gary Smailes" w:date="2024-01-11T11:15:42.308Z" w:id="217000713">
        <w:r w:rsidDel="060C4198">
          <w:delText xml:space="preserve">  </w:delText>
        </w:r>
      </w:del>
      <w:ins w:author="Gary Smailes" w:date="2024-01-11T11:15:42.308Z" w:id="511522771">
        <w:r w:rsidR="060C4198">
          <w:t xml:space="preserve"> </w:t>
        </w:r>
      </w:ins>
      <w:del w:author="Gary Smailes" w:date="2024-01-11T11:15:42.309Z" w:id="889574761">
        <w:r w:rsidDel="060C4198">
          <w:delText xml:space="preserve">  </w:delText>
        </w:r>
      </w:del>
      <w:ins w:author="Gary Smailes" w:date="2024-01-11T11:15:42.309Z" w:id="977132035">
        <w:r w:rsidR="060C4198">
          <w:t xml:space="preserve"> </w:t>
        </w:r>
      </w:ins>
    </w:p>
    <w:p w:rsidR="00425D1E" w:rsidP="198BF084" w:rsidRDefault="00425D1E" w14:paraId="5DD59D96" w14:textId="69234B8B">
      <w:pPr>
        <w:pStyle w:val="Normal"/>
        <w:suppressLineNumbers w:val="0"/>
        <w:bidi w:val="0"/>
        <w:spacing w:before="0" w:beforeAutospacing="off" w:after="0" w:afterAutospacing="off" w:line="480" w:lineRule="auto"/>
        <w:ind w:left="0" w:right="0" w:firstLine="720"/>
        <w:jc w:val="both"/>
        <w:pPrChange w:author="Gary Smailes" w:date="2024-01-12T14:15:29.477Z">
          <w:pPr>
            <w:pStyle w:val="Normal"/>
            <w:spacing w:line="480" w:lineRule="auto"/>
            <w:ind w:firstLine="720"/>
            <w:jc w:val="both"/>
          </w:pPr>
        </w:pPrChange>
      </w:pPr>
      <w:r w:rsidR="198BF084">
        <w:rPr/>
        <w:t xml:space="preserve">We leave </w:t>
      </w:r>
      <w:r w:rsidR="198BF084">
        <w:rPr/>
        <w:t>Camarada’s</w:t>
      </w:r>
      <w:r w:rsidR="198BF084">
        <w:rPr/>
        <w:t xml:space="preserve"> house and approach the boat area.</w:t>
      </w:r>
      <w:del w:author="Gary Smailes" w:date="2024-01-11T11:15:42.309Z" w:id="1252388022">
        <w:r w:rsidDel="198BF084">
          <w:delText xml:space="preserve">  </w:delText>
        </w:r>
      </w:del>
      <w:ins w:author="Gary Smailes" w:date="2024-01-11T11:15:42.31Z" w:id="376056861">
        <w:r w:rsidR="198BF084">
          <w:t xml:space="preserve"> </w:t>
        </w:r>
      </w:ins>
      <w:r w:rsidR="198BF084">
        <w:rPr/>
        <w:t>Livingston is at the mouth of the Rio Dulce on the eastern coast of Guatemala and the only safe, efficient way to get there is by boat. It was the main port of Guatemala prior to Puerto Barrios being developed.</w:t>
      </w:r>
      <w:del w:author="Gary Smailes" w:date="2024-01-11T11:15:42.311Z" w:id="166422670">
        <w:r w:rsidDel="198BF084">
          <w:delText xml:space="preserve">  </w:delText>
        </w:r>
      </w:del>
      <w:ins w:author="Gary Smailes" w:date="2024-01-11T11:15:42.311Z" w:id="2071209771">
        <w:r w:rsidR="198BF084">
          <w:t xml:space="preserve"> </w:t>
        </w:r>
      </w:ins>
      <w:r w:rsidR="198BF084">
        <w:rPr/>
        <w:t>I look across the river as we walk up and notice how green and lush everything is.</w:t>
      </w:r>
      <w:del w:author="Gary Smailes" w:date="2024-01-11T11:15:42.311Z" w:id="362885747">
        <w:r w:rsidDel="198BF084">
          <w:delText xml:space="preserve">  </w:delText>
        </w:r>
      </w:del>
      <w:ins w:author="Gary Smailes" w:date="2024-01-11T11:15:42.312Z" w:id="1682078765">
        <w:r w:rsidR="198BF084">
          <w:t xml:space="preserve"> </w:t>
        </w:r>
      </w:ins>
      <w:r w:rsidR="198BF084">
        <w:rPr/>
        <w:t xml:space="preserve">It is a perfect day, </w:t>
      </w:r>
      <w:r w:rsidR="198BF084">
        <w:rPr/>
        <w:t>probably around</w:t>
      </w:r>
      <w:r w:rsidR="198BF084">
        <w:rPr/>
        <w:t xml:space="preserve"> </w:t>
      </w:r>
      <w:del w:author="Gary Smailes" w:date="2024-01-12T14:15:29.419Z" w:id="458523574">
        <w:r w:rsidDel="198BF084">
          <w:delText xml:space="preserve">70 </w:delText>
        </w:r>
      </w:del>
      <w:ins w:author="Gary Smailes" w:date="2024-01-12T14:15:30.601Z" w:id="568647100">
        <w:r w:rsidR="198BF084">
          <w:t xml:space="preserve">seventy </w:t>
        </w:r>
      </w:ins>
      <w:r w:rsidR="198BF084">
        <w:rPr/>
        <w:t>degrees and no clouds.</w:t>
      </w:r>
      <w:del w:author="Gary Smailes" w:date="2024-01-11T11:15:42.313Z" w:id="1875177668">
        <w:r w:rsidDel="198BF084">
          <w:delText xml:space="preserve">  </w:delText>
        </w:r>
      </w:del>
      <w:ins w:author="Gary Smailes" w:date="2024-01-11T11:15:42.313Z" w:id="1782231916">
        <w:r w:rsidR="198BF084">
          <w:t xml:space="preserve"> </w:t>
        </w:r>
      </w:ins>
      <w:r w:rsidR="198BF084">
        <w:rPr/>
        <w:t>It is like the best days of Summer in MN, but this is the norm for Guatemala; even the rainy season is beautiful most of the time.</w:t>
      </w:r>
      <w:del w:author="Gary Smailes" w:date="2024-01-11T11:15:42.314Z" w:id="1745010833">
        <w:r w:rsidDel="198BF084">
          <w:delText xml:space="preserve">  </w:delText>
        </w:r>
      </w:del>
      <w:ins w:author="Gary Smailes" w:date="2024-01-11T11:15:42.315Z" w:id="319449312">
        <w:r w:rsidR="198BF084">
          <w:t xml:space="preserve"> </w:t>
        </w:r>
      </w:ins>
    </w:p>
    <w:p w:rsidRPr="00D17857" w:rsidR="00425D1E" w:rsidP="198BF084" w:rsidRDefault="00425D1E" w14:paraId="670B6BDE" w14:textId="42C9E54E">
      <w:pPr>
        <w:spacing w:line="480" w:lineRule="auto"/>
        <w:ind w:firstLine="720"/>
        <w:jc w:val="both"/>
        <w:rPr>
          <w:i w:val="1"/>
          <w:iCs w:val="1"/>
        </w:rPr>
      </w:pPr>
      <w:ins w:author="Gary Smailes" w:date="2024-01-12T14:15:35.095Z" w:id="1649095910">
        <w:r w:rsidR="198BF084">
          <w:t>I</w:t>
        </w:r>
      </w:ins>
      <w:del w:author="Gary Smailes" w:date="2024-01-12T14:15:33.839Z" w:id="1997657006">
        <w:r w:rsidDel="198BF084">
          <w:delText>Then, I</w:delText>
        </w:r>
      </w:del>
      <w:r w:rsidR="198BF084">
        <w:rPr/>
        <w:t xml:space="preserve"> look to the boat area and </w:t>
      </w:r>
      <w:r w:rsidR="198BF084">
        <w:rPr/>
        <w:t>immediately</w:t>
      </w:r>
      <w:r w:rsidR="198BF084">
        <w:rPr/>
        <w:t xml:space="preserve"> </w:t>
      </w:r>
      <w:r w:rsidR="198BF084">
        <w:rPr/>
        <w:t>observe</w:t>
      </w:r>
      <w:r w:rsidR="198BF084">
        <w:rPr/>
        <w:t xml:space="preserve"> how shabby the boat is.</w:t>
      </w:r>
      <w:del w:author="Gary Smailes" w:date="2024-01-11T11:15:42.316Z" w:id="829697102">
        <w:r w:rsidDel="198BF084">
          <w:delText xml:space="preserve">  </w:delText>
        </w:r>
      </w:del>
      <w:ins w:author="Gary Smailes" w:date="2024-01-11T11:15:42.317Z" w:id="2062985500">
        <w:r w:rsidR="198BF084">
          <w:t xml:space="preserve"> </w:t>
        </w:r>
      </w:ins>
      <w:r w:rsidR="198BF084">
        <w:rPr/>
        <w:t>It is light blue like the sky.</w:t>
      </w:r>
      <w:del w:author="Gary Smailes" w:date="2024-01-11T11:15:42.317Z" w:id="261267377">
        <w:r w:rsidDel="198BF084">
          <w:delText xml:space="preserve">  </w:delText>
        </w:r>
      </w:del>
      <w:ins w:author="Gary Smailes" w:date="2024-01-11T11:15:42.318Z" w:id="152609679">
        <w:r w:rsidR="198BF084">
          <w:t xml:space="preserve"> </w:t>
        </w:r>
      </w:ins>
      <w:r w:rsidR="198BF084">
        <w:rPr/>
        <w:t>The surface appears bumpy, like the material they used to make the boat had been cast that way; paper matchet, comforting.</w:t>
      </w:r>
      <w:del w:author="Gary Smailes" w:date="2024-01-11T11:15:42.318Z" w:id="1240754380">
        <w:r w:rsidDel="198BF084">
          <w:delText xml:space="preserve">  </w:delText>
        </w:r>
      </w:del>
      <w:ins w:author="Gary Smailes" w:date="2024-01-11T11:15:42.318Z" w:id="891219095">
        <w:r w:rsidR="198BF084">
          <w:t xml:space="preserve"> </w:t>
        </w:r>
      </w:ins>
      <w:r w:rsidR="198BF084">
        <w:rPr/>
        <w:t>There are several bench seats across the boat and a canopy over the seats.</w:t>
      </w:r>
      <w:del w:author="Gary Smailes" w:date="2024-01-11T11:15:42.318Z" w:id="1001605864">
        <w:r w:rsidDel="198BF084">
          <w:delText xml:space="preserve">  </w:delText>
        </w:r>
      </w:del>
      <w:ins w:author="Gary Smailes" w:date="2024-01-11T11:15:42.319Z" w:id="410303338">
        <w:r w:rsidR="198BF084">
          <w:t xml:space="preserve"> </w:t>
        </w:r>
      </w:ins>
      <w:r w:rsidR="198BF084">
        <w:rPr/>
        <w:t>The canopy has several holes in it and is about as light as a bed sheet.</w:t>
      </w:r>
      <w:del w:author="Gary Smailes" w:date="2024-01-11T11:15:42.319Z" w:id="690051925">
        <w:r w:rsidDel="198BF084">
          <w:delText xml:space="preserve">  </w:delText>
        </w:r>
      </w:del>
      <w:ins w:author="Gary Smailes" w:date="2024-01-11T11:15:42.32Z" w:id="188990421">
        <w:r w:rsidR="198BF084">
          <w:t xml:space="preserve"> </w:t>
        </w:r>
      </w:ins>
      <w:r w:rsidR="198BF084">
        <w:rPr/>
        <w:t>I think to myself.</w:t>
      </w:r>
      <w:del w:author="Gary Smailes" w:date="2024-01-11T11:15:42.32Z" w:id="2074562700">
        <w:r w:rsidDel="198BF084">
          <w:delText xml:space="preserve">  </w:delText>
        </w:r>
      </w:del>
      <w:ins w:author="Gary Smailes" w:date="2024-01-11T11:15:42.321Z" w:id="1405997000">
        <w:r w:rsidR="198BF084">
          <w:t xml:space="preserve"> </w:t>
        </w:r>
      </w:ins>
      <w:r w:rsidRPr="198BF084" w:rsidR="198BF084">
        <w:rPr>
          <w:i w:val="1"/>
          <w:iCs w:val="1"/>
        </w:rPr>
        <w:t>What is the point of the canopy?</w:t>
      </w:r>
      <w:del w:author="Gary Smailes" w:date="2024-01-11T11:15:42.321Z" w:id="1356942889">
        <w:r w:rsidRPr="198BF084" w:rsidDel="198BF084">
          <w:rPr>
            <w:i w:val="1"/>
            <w:iCs w:val="1"/>
          </w:rPr>
          <w:delText xml:space="preserve">  </w:delText>
        </w:r>
      </w:del>
      <w:ins w:author="Gary Smailes" w:date="2024-01-11T11:15:42.322Z" w:id="1622667356">
        <w:r w:rsidRPr="198BF084" w:rsidR="198BF084">
          <w:rPr>
            <w:i w:val="1"/>
            <w:iCs w:val="1"/>
          </w:rPr>
          <w:t xml:space="preserve"> </w:t>
        </w:r>
      </w:ins>
      <w:r w:rsidRPr="198BF084" w:rsidR="198BF084">
        <w:rPr>
          <w:i w:val="1"/>
          <w:iCs w:val="1"/>
        </w:rPr>
        <w:t xml:space="preserve">It certainly </w:t>
      </w:r>
      <w:r w:rsidRPr="198BF084" w:rsidR="198BF084">
        <w:rPr>
          <w:i w:val="1"/>
          <w:iCs w:val="1"/>
        </w:rPr>
        <w:t>won’t</w:t>
      </w:r>
      <w:r w:rsidRPr="198BF084" w:rsidR="198BF084">
        <w:rPr>
          <w:i w:val="1"/>
          <w:iCs w:val="1"/>
        </w:rPr>
        <w:t xml:space="preserve"> protect us from much.</w:t>
      </w:r>
    </w:p>
    <w:p w:rsidR="00425D1E" w:rsidP="00425D1E" w:rsidRDefault="00425D1E" w14:paraId="3C35FE76" w14:textId="7985CBE1">
      <w:pPr>
        <w:spacing w:line="480" w:lineRule="auto"/>
        <w:ind w:firstLine="720"/>
        <w:jc w:val="both"/>
      </w:pPr>
      <w:r w:rsidR="060C4198">
        <w:rPr/>
        <w:t xml:space="preserve">There are life jackets, but not </w:t>
      </w:r>
      <w:r w:rsidR="060C4198">
        <w:rPr/>
        <w:t>nearly enough</w:t>
      </w:r>
      <w:r w:rsidR="060C4198">
        <w:rPr/>
        <w:t xml:space="preserve"> for everyone in the boat</w:t>
      </w:r>
      <w:r w:rsidR="060C4198">
        <w:rPr/>
        <w:t>.</w:t>
      </w:r>
      <w:del w:author="Gary Smailes" w:date="2024-01-11T11:15:42.323Z" w:id="444539468">
        <w:r w:rsidDel="060C4198">
          <w:delText xml:space="preserve">  </w:delText>
        </w:r>
      </w:del>
      <w:ins w:author="Gary Smailes" w:date="2024-01-11T11:15:42.323Z" w:id="1594326966">
        <w:r w:rsidR="060C4198">
          <w:t xml:space="preserve"> </w:t>
        </w:r>
      </w:ins>
      <w:r w:rsidR="060C4198">
        <w:rPr/>
        <w:t xml:space="preserve">It is a short ride, so hopefully I could swim if I go overboard and </w:t>
      </w:r>
      <w:r w:rsidR="060C4198">
        <w:rPr/>
        <w:t>can’t</w:t>
      </w:r>
      <w:r w:rsidR="060C4198">
        <w:rPr/>
        <w:t xml:space="preserve"> secure a life jacket</w:t>
      </w:r>
      <w:r w:rsidR="060C4198">
        <w:rPr/>
        <w:t>.</w:t>
      </w:r>
      <w:del w:author="Gary Smailes" w:date="2024-01-11T11:15:42.324Z" w:id="930684712">
        <w:r w:rsidDel="060C4198">
          <w:delText xml:space="preserve">  </w:delText>
        </w:r>
      </w:del>
      <w:ins w:author="Gary Smailes" w:date="2024-01-11T11:15:42.324Z" w:id="724344278">
        <w:r w:rsidR="060C4198">
          <w:t xml:space="preserve"> </w:t>
        </w:r>
      </w:ins>
      <w:r w:rsidR="060C4198">
        <w:rPr/>
        <w:t>The boat is packed, and it makes me uncomfortable</w:t>
      </w:r>
      <w:r w:rsidR="060C4198">
        <w:rPr/>
        <w:t>.</w:t>
      </w:r>
      <w:del w:author="Gary Smailes" w:date="2024-01-11T11:15:42.324Z" w:id="1728437454">
        <w:r w:rsidDel="060C4198">
          <w:delText xml:space="preserve">  </w:delText>
        </w:r>
      </w:del>
      <w:ins w:author="Gary Smailes" w:date="2024-01-11T11:15:42.325Z" w:id="693994335">
        <w:r w:rsidR="060C4198">
          <w:t xml:space="preserve"> </w:t>
        </w:r>
      </w:ins>
      <w:r w:rsidR="060C4198">
        <w:rPr/>
        <w:t>Diana snaps some pictures of me while we travel</w:t>
      </w:r>
      <w:r w:rsidR="060C4198">
        <w:rPr/>
        <w:t>.</w:t>
      </w:r>
      <w:del w:author="Gary Smailes" w:date="2024-01-11T11:15:42.325Z" w:id="754454705">
        <w:r w:rsidDel="060C4198">
          <w:delText xml:space="preserve">  </w:delText>
        </w:r>
      </w:del>
      <w:ins w:author="Gary Smailes" w:date="2024-01-11T11:15:42.325Z" w:id="1930606394">
        <w:r w:rsidR="060C4198">
          <w:t xml:space="preserve"> </w:t>
        </w:r>
      </w:ins>
    </w:p>
    <w:p w:rsidR="00425D1E" w:rsidP="00425D1E" w:rsidRDefault="00425D1E" w14:paraId="7E6FD466" w14:textId="00C1E975">
      <w:pPr>
        <w:spacing w:line="480" w:lineRule="auto"/>
        <w:ind w:firstLine="720"/>
        <w:jc w:val="both"/>
      </w:pPr>
      <w:r w:rsidR="060C4198">
        <w:rPr/>
        <w:t>As we approach the landing, I realize it is nothing fancy</w:t>
      </w:r>
      <w:r w:rsidR="060C4198">
        <w:rPr/>
        <w:t>.</w:t>
      </w:r>
      <w:del w:author="Gary Smailes" w:date="2024-01-11T11:15:42.326Z" w:id="59530623">
        <w:r w:rsidDel="060C4198">
          <w:delText xml:space="preserve">  </w:delText>
        </w:r>
      </w:del>
      <w:ins w:author="Gary Smailes" w:date="2024-01-11T11:15:42.327Z" w:id="1100794148">
        <w:r w:rsidR="060C4198">
          <w:t xml:space="preserve"> </w:t>
        </w:r>
      </w:ins>
      <w:r w:rsidR="060C4198">
        <w:rPr/>
        <w:t xml:space="preserve">It </w:t>
      </w:r>
      <w:r w:rsidR="060C4198">
        <w:rPr/>
        <w:t>isn’t</w:t>
      </w:r>
      <w:r w:rsidR="060C4198">
        <w:rPr/>
        <w:t xml:space="preserve"> like the states, where every transportation port has a million vendors and shelters and bathrooms</w:t>
      </w:r>
      <w:r w:rsidR="060C4198">
        <w:rPr/>
        <w:t>.</w:t>
      </w:r>
      <w:del w:author="Gary Smailes" w:date="2024-01-11T11:15:42.327Z" w:id="1328014828">
        <w:r w:rsidDel="060C4198">
          <w:delText xml:space="preserve">  </w:delText>
        </w:r>
      </w:del>
      <w:ins w:author="Gary Smailes" w:date="2024-01-11T11:15:42.328Z" w:id="1817615249">
        <w:r w:rsidR="060C4198">
          <w:t xml:space="preserve"> </w:t>
        </w:r>
      </w:ins>
      <w:r w:rsidR="060C4198">
        <w:rPr/>
        <w:t>I see nothing except a few buildings up the path</w:t>
      </w:r>
      <w:r w:rsidR="060C4198">
        <w:rPr/>
        <w:t>.</w:t>
      </w:r>
      <w:del w:author="Gary Smailes" w:date="2024-01-11T11:15:42.328Z" w:id="460591087">
        <w:r w:rsidDel="060C4198">
          <w:delText xml:space="preserve">  </w:delText>
        </w:r>
      </w:del>
      <w:ins w:author="Gary Smailes" w:date="2024-01-11T11:15:42.329Z" w:id="1694286014">
        <w:r w:rsidR="060C4198">
          <w:t xml:space="preserve"> </w:t>
        </w:r>
      </w:ins>
      <w:r w:rsidR="060C4198">
        <w:rPr/>
        <w:t>We pay the man running the boat with Quetzals and that is it</w:t>
      </w:r>
      <w:r w:rsidR="060C4198">
        <w:rPr/>
        <w:t>.</w:t>
      </w:r>
      <w:del w:author="Gary Smailes" w:date="2024-01-11T11:15:42.329Z" w:id="2137064204">
        <w:r w:rsidDel="060C4198">
          <w:delText xml:space="preserve">  </w:delText>
        </w:r>
      </w:del>
      <w:ins w:author="Gary Smailes" w:date="2024-01-11T11:15:42.33Z" w:id="805755831">
        <w:r w:rsidR="060C4198">
          <w:t xml:space="preserve"> </w:t>
        </w:r>
      </w:ins>
      <w:r w:rsidR="060C4198">
        <w:rPr/>
        <w:t>There are no official documents or gates to pass through</w:t>
      </w:r>
      <w:r w:rsidR="060C4198">
        <w:rPr/>
        <w:t>.</w:t>
      </w:r>
      <w:del w:author="Gary Smailes" w:date="2024-01-11T11:15:42.33Z" w:id="1607612215">
        <w:r w:rsidDel="060C4198">
          <w:delText xml:space="preserve">  </w:delText>
        </w:r>
      </w:del>
      <w:ins w:author="Gary Smailes" w:date="2024-01-11T11:15:42.331Z" w:id="1329703951">
        <w:r w:rsidR="060C4198">
          <w:t xml:space="preserve"> </w:t>
        </w:r>
      </w:ins>
      <w:r w:rsidR="060C4198">
        <w:rPr/>
        <w:t>There is no scrutiny over whether your belongings are safe</w:t>
      </w:r>
      <w:r w:rsidR="060C4198">
        <w:rPr/>
        <w:t>.</w:t>
      </w:r>
      <w:del w:author="Gary Smailes" w:date="2024-01-11T11:15:42.331Z" w:id="1118024038">
        <w:r w:rsidDel="060C4198">
          <w:delText xml:space="preserve">  </w:delText>
        </w:r>
      </w:del>
      <w:ins w:author="Gary Smailes" w:date="2024-01-11T11:15:42.332Z" w:id="411412360">
        <w:r w:rsidR="060C4198">
          <w:t xml:space="preserve"> </w:t>
        </w:r>
      </w:ins>
    </w:p>
    <w:p w:rsidR="00425D1E" w:rsidP="00425D1E" w:rsidRDefault="00425D1E" w14:paraId="23343D99" w14:textId="12FD9EB8">
      <w:pPr>
        <w:spacing w:line="480" w:lineRule="auto"/>
        <w:ind w:firstLine="720"/>
        <w:jc w:val="both"/>
      </w:pPr>
      <w:r w:rsidR="060C4198">
        <w:rPr/>
        <w:t>“The Garifuna Festival is happening right now</w:t>
      </w:r>
      <w:r w:rsidR="060C4198">
        <w:rPr/>
        <w:t>.</w:t>
      </w:r>
      <w:del w:author="Gary Smailes" w:date="2024-01-11T11:15:42.333Z" w:id="31106681">
        <w:r w:rsidDel="060C4198">
          <w:delText xml:space="preserve">  </w:delText>
        </w:r>
      </w:del>
      <w:ins w:author="Gary Smailes" w:date="2024-01-11T11:15:42.334Z" w:id="171015693">
        <w:r w:rsidR="060C4198">
          <w:t xml:space="preserve"> </w:t>
        </w:r>
      </w:ins>
      <w:r w:rsidR="060C4198">
        <w:rPr/>
        <w:t>It’s</w:t>
      </w:r>
      <w:r w:rsidR="060C4198">
        <w:rPr/>
        <w:t xml:space="preserve"> a week-long celebration and that’s part of the reason we wanted to come here at this time</w:t>
      </w:r>
      <w:r w:rsidR="060C4198">
        <w:rPr/>
        <w:t>.</w:t>
      </w:r>
      <w:del w:author="Gary Smailes" w:date="2024-01-11T11:15:42.335Z" w:id="1375198433">
        <w:r w:rsidDel="060C4198">
          <w:delText xml:space="preserve">  </w:delText>
        </w:r>
      </w:del>
      <w:ins w:author="Gary Smailes" w:date="2024-01-11T11:15:42.335Z" w:id="1090472705">
        <w:r w:rsidR="060C4198">
          <w:t xml:space="preserve"> </w:t>
        </w:r>
      </w:ins>
      <w:r w:rsidR="060C4198">
        <w:rPr/>
        <w:t>It’s</w:t>
      </w:r>
      <w:r w:rsidR="060C4198">
        <w:rPr/>
        <w:t xml:space="preserve"> in honor of the Garifuna culture and traditions featuring dances, songs, food, and religious ceremonies</w:t>
      </w:r>
      <w:r w:rsidR="060C4198">
        <w:rPr/>
        <w:t>.</w:t>
      </w:r>
      <w:del w:author="Gary Smailes" w:date="2024-01-11T11:15:42.335Z" w:id="423646300">
        <w:r w:rsidDel="060C4198">
          <w:delText xml:space="preserve">  </w:delText>
        </w:r>
      </w:del>
      <w:ins w:author="Gary Smailes" w:date="2024-01-11T11:15:42.336Z" w:id="461732321">
        <w:r w:rsidR="060C4198">
          <w:t xml:space="preserve"> </w:t>
        </w:r>
      </w:ins>
      <w:r w:rsidR="060C4198">
        <w:rPr/>
        <w:t>The town will be alive with festivities honoring the first Garifuna settlers in Guatemala</w:t>
      </w:r>
      <w:r w:rsidR="060C4198">
        <w:rPr/>
        <w:t>.</w:t>
      </w:r>
      <w:del w:author="Gary Smailes" w:date="2024-01-11T11:15:42.336Z" w:id="589266221">
        <w:r w:rsidDel="060C4198">
          <w:delText xml:space="preserve">  </w:delText>
        </w:r>
      </w:del>
      <w:ins w:author="Gary Smailes" w:date="2024-01-11T11:15:42.337Z" w:id="501988080">
        <w:r w:rsidR="060C4198">
          <w:t xml:space="preserve"> </w:t>
        </w:r>
      </w:ins>
      <w:r w:rsidR="060C4198">
        <w:rPr/>
        <w:t>The streets will be alive with Punta dance and other activities. The town has a major influx of people during this time.”</w:t>
      </w:r>
      <w:del w:author="Gary Smailes" w:date="2024-01-11T11:15:42.337Z" w:id="1009320492">
        <w:r w:rsidDel="060C4198">
          <w:delText xml:space="preserve">  </w:delText>
        </w:r>
      </w:del>
      <w:ins w:author="Gary Smailes" w:date="2024-01-11T11:15:42.338Z" w:id="1423525348">
        <w:r w:rsidR="060C4198">
          <w:t xml:space="preserve"> </w:t>
        </w:r>
      </w:ins>
      <w:r w:rsidR="060C4198">
        <w:rPr/>
        <w:t xml:space="preserve">Diana educates me on what we are about to </w:t>
      </w:r>
      <w:r w:rsidR="060C4198">
        <w:rPr/>
        <w:t>encounter</w:t>
      </w:r>
      <w:r w:rsidR="060C4198">
        <w:rPr/>
        <w:t xml:space="preserve"> and emphasizes that it will be busier there than normal</w:t>
      </w:r>
      <w:r w:rsidR="060C4198">
        <w:rPr/>
        <w:t>.</w:t>
      </w:r>
      <w:del w:author="Gary Smailes" w:date="2024-01-11T11:15:42.338Z" w:id="396407166">
        <w:r w:rsidDel="060C4198">
          <w:delText xml:space="preserve">  </w:delText>
        </w:r>
      </w:del>
      <w:ins w:author="Gary Smailes" w:date="2024-01-11T11:15:42.339Z" w:id="422987080">
        <w:r w:rsidR="060C4198">
          <w:t xml:space="preserve"> </w:t>
        </w:r>
      </w:ins>
      <w:r w:rsidR="060C4198">
        <w:rPr/>
        <w:t>The Garifuna people are descendants of Carib, Arawak, and West African people she tells me.</w:t>
      </w:r>
    </w:p>
    <w:p w:rsidR="00425D1E" w:rsidP="00425D1E" w:rsidRDefault="00425D1E" w14:paraId="262BE9D4" w14:textId="6F14E7FD">
      <w:pPr>
        <w:spacing w:line="480" w:lineRule="auto"/>
        <w:ind w:firstLine="720"/>
        <w:jc w:val="both"/>
      </w:pPr>
      <w:r w:rsidR="060C4198">
        <w:rPr/>
        <w:t xml:space="preserve">We walk along the broken </w:t>
      </w:r>
      <w:r w:rsidR="060C4198">
        <w:rPr/>
        <w:t>street</w:t>
      </w:r>
      <w:r w:rsidR="060C4198">
        <w:rPr/>
        <w:t xml:space="preserve"> and I </w:t>
      </w:r>
      <w:r w:rsidR="060C4198">
        <w:rPr/>
        <w:t>observe</w:t>
      </w:r>
      <w:r w:rsidR="060C4198">
        <w:rPr/>
        <w:t xml:space="preserve"> the bright colors of the people Diana mentioned</w:t>
      </w:r>
      <w:r w:rsidR="060C4198">
        <w:rPr/>
        <w:t>.</w:t>
      </w:r>
      <w:del w:author="Gary Smailes" w:date="2024-01-11T11:15:42.339Z" w:id="408833554">
        <w:r w:rsidDel="060C4198">
          <w:delText xml:space="preserve">  </w:delText>
        </w:r>
      </w:del>
      <w:ins w:author="Gary Smailes" w:date="2024-01-11T11:15:42.339Z" w:id="234306088">
        <w:r w:rsidR="060C4198">
          <w:t xml:space="preserve"> </w:t>
        </w:r>
      </w:ins>
      <w:r w:rsidR="060C4198">
        <w:rPr/>
        <w:t xml:space="preserve">“Look across the river, Ivy; you can see Belize from here, just over that hill.” </w:t>
      </w:r>
    </w:p>
    <w:p w:rsidR="00425D1E" w:rsidP="00425D1E" w:rsidRDefault="00425D1E" w14:paraId="7DB63C49" w14:textId="679DF0D2">
      <w:pPr>
        <w:spacing w:line="480" w:lineRule="auto"/>
        <w:ind w:firstLine="720"/>
        <w:jc w:val="both"/>
      </w:pPr>
      <w:r w:rsidR="060C4198">
        <w:rPr/>
        <w:t>We finally walk through an opening on the side of the street and there is an outdoor corridor with several doors</w:t>
      </w:r>
      <w:r w:rsidR="060C4198">
        <w:rPr/>
        <w:t>.</w:t>
      </w:r>
      <w:del w:author="Gary Smailes" w:date="2024-01-11T11:15:42.339Z" w:id="965939840">
        <w:r w:rsidDel="060C4198">
          <w:delText xml:space="preserve">  </w:delText>
        </w:r>
      </w:del>
      <w:ins w:author="Gary Smailes" w:date="2024-01-11T11:15:42.34Z" w:id="2136163913">
        <w:r w:rsidR="060C4198">
          <w:t xml:space="preserve"> </w:t>
        </w:r>
      </w:ins>
      <w:r w:rsidR="060C4198">
        <w:rPr/>
        <w:t xml:space="preserve">There was no advertisement that the hotel </w:t>
      </w:r>
      <w:r w:rsidR="060C4198">
        <w:rPr/>
        <w:t>is</w:t>
      </w:r>
      <w:r w:rsidR="060C4198">
        <w:rPr/>
        <w:t xml:space="preserve"> even here</w:t>
      </w:r>
      <w:r w:rsidR="060C4198">
        <w:rPr/>
        <w:t>.</w:t>
      </w:r>
      <w:del w:author="Gary Smailes" w:date="2024-01-11T11:15:42.34Z" w:id="1048380995">
        <w:r w:rsidDel="060C4198">
          <w:delText xml:space="preserve">  </w:delText>
        </w:r>
      </w:del>
      <w:ins w:author="Gary Smailes" w:date="2024-01-11T11:15:42.34Z" w:id="1055121098">
        <w:r w:rsidR="060C4198">
          <w:t xml:space="preserve"> </w:t>
        </w:r>
      </w:ins>
      <w:r w:rsidR="060C4198">
        <w:rPr/>
        <w:t>We walk to the end of the corridor and there is only a small desk with someone hanging out behind it</w:t>
      </w:r>
      <w:r w:rsidR="060C4198">
        <w:rPr/>
        <w:t>.</w:t>
      </w:r>
      <w:del w:author="Gary Smailes" w:date="2024-01-11T11:15:42.341Z" w:id="1210254346">
        <w:r w:rsidDel="060C4198">
          <w:delText xml:space="preserve">  </w:delText>
        </w:r>
      </w:del>
      <w:ins w:author="Gary Smailes" w:date="2024-01-11T11:15:42.341Z" w:id="245831488">
        <w:r w:rsidR="060C4198">
          <w:t xml:space="preserve"> </w:t>
        </w:r>
      </w:ins>
    </w:p>
    <w:p w:rsidR="00425D1E" w:rsidP="00425D1E" w:rsidRDefault="00425D1E" w14:paraId="5333A74B" w14:textId="1E6374DC">
      <w:pPr>
        <w:spacing w:line="480" w:lineRule="auto"/>
        <w:ind w:firstLine="720"/>
        <w:jc w:val="both"/>
      </w:pPr>
      <w:r w:rsidR="060C4198">
        <w:rPr/>
        <w:t>Diana speaks quickly in Spanish and then asks me in English, “150Q for the night, Ivy; does that work?”</w:t>
      </w:r>
      <w:del w:author="Gary Smailes" w:date="2024-01-11T11:15:42.342Z" w:id="236117386">
        <w:r w:rsidDel="060C4198">
          <w:delText xml:space="preserve">  </w:delText>
        </w:r>
      </w:del>
      <w:ins w:author="Gary Smailes" w:date="2024-01-11T11:15:42.342Z" w:id="1714048737">
        <w:r w:rsidR="060C4198">
          <w:t xml:space="preserve"> </w:t>
        </w:r>
      </w:ins>
    </w:p>
    <w:p w:rsidR="00425D1E" w:rsidP="198BF084" w:rsidRDefault="00425D1E" w14:paraId="7FA5BBF0" w14:textId="3EAE8367">
      <w:pPr>
        <w:pStyle w:val="Normal"/>
        <w:suppressLineNumbers w:val="0"/>
        <w:bidi w:val="0"/>
        <w:spacing w:before="0" w:beforeAutospacing="off" w:after="0" w:afterAutospacing="off" w:line="480" w:lineRule="auto"/>
        <w:ind w:left="0" w:right="0" w:firstLine="720"/>
        <w:jc w:val="both"/>
        <w:pPrChange w:author="Gary Smailes" w:date="2024-01-12T14:16:02.327Z">
          <w:pPr>
            <w:pStyle w:val="Normal"/>
            <w:spacing w:line="480" w:lineRule="auto"/>
            <w:ind w:firstLine="720"/>
            <w:jc w:val="both"/>
          </w:pPr>
        </w:pPrChange>
      </w:pPr>
      <w:r w:rsidR="198BF084">
        <w:rPr/>
        <w:t xml:space="preserve">“150Q, that’s like </w:t>
      </w:r>
      <w:del w:author="Gary Smailes" w:date="2024-01-12T14:16:02.268Z" w:id="1321800349">
        <w:r w:rsidDel="198BF084">
          <w:delText xml:space="preserve">30 </w:delText>
        </w:r>
      </w:del>
      <w:ins w:author="Gary Smailes" w:date="2024-01-12T14:16:03.608Z" w:id="214444545">
        <w:r w:rsidR="198BF084">
          <w:t xml:space="preserve">thirty </w:t>
        </w:r>
      </w:ins>
      <w:r w:rsidR="198BF084">
        <w:rPr/>
        <w:t>dollars, that’s fine with me</w:t>
      </w:r>
      <w:del w:author="Gary Smailes" w:date="2024-01-11T11:38:28.386Z" w:id="1404826112">
        <w:r w:rsidDel="198BF084">
          <w:delText>!</w:delText>
        </w:r>
      </w:del>
      <w:ins w:author="Gary Smailes" w:date="2024-01-11T11:38:28.387Z" w:id="510413097">
        <w:r w:rsidR="198BF084">
          <w:t>.</w:t>
        </w:r>
      </w:ins>
      <w:r w:rsidR="198BF084">
        <w:rPr/>
        <w:t>”</w:t>
      </w:r>
      <w:del w:author="Gary Smailes" w:date="2024-01-11T11:15:42.342Z" w:id="1262121571">
        <w:r w:rsidDel="198BF084">
          <w:delText xml:space="preserve">  </w:delText>
        </w:r>
      </w:del>
      <w:ins w:author="Gary Smailes" w:date="2024-01-11T11:15:42.342Z" w:id="573323087">
        <w:r w:rsidR="198BF084">
          <w:t xml:space="preserve"> </w:t>
        </w:r>
      </w:ins>
      <w:r w:rsidR="198BF084">
        <w:rPr/>
        <w:t xml:space="preserve">I </w:t>
      </w:r>
      <w:del w:author="Gary Smailes" w:date="2024-01-12T14:16:06.329Z" w:id="694561010">
        <w:r w:rsidDel="198BF084">
          <w:delText xml:space="preserve">quickly </w:delText>
        </w:r>
      </w:del>
      <w:r w:rsidR="198BF084">
        <w:rPr/>
        <w:t xml:space="preserve">do the math; </w:t>
      </w:r>
      <w:r w:rsidR="198BF084">
        <w:rPr/>
        <w:t>I’m</w:t>
      </w:r>
      <w:r w:rsidR="198BF084">
        <w:rPr/>
        <w:t xml:space="preserve"> a little off.</w:t>
      </w:r>
    </w:p>
    <w:p w:rsidR="00425D1E" w:rsidP="00425D1E" w:rsidRDefault="00425D1E" w14:paraId="1427E246" w14:textId="083A5C82">
      <w:pPr>
        <w:spacing w:line="480" w:lineRule="auto"/>
        <w:ind w:firstLine="720"/>
        <w:jc w:val="both"/>
      </w:pPr>
      <w:r w:rsidR="198BF084">
        <w:rPr/>
        <w:t xml:space="preserve">We open the door to the </w:t>
      </w:r>
      <w:r w:rsidR="198BF084">
        <w:rPr/>
        <w:t>room</w:t>
      </w:r>
      <w:r w:rsidR="198BF084">
        <w:rPr/>
        <w:t xml:space="preserve"> and I </w:t>
      </w:r>
      <w:del w:author="Gary Smailes" w:date="2024-01-12T14:16:10.231Z" w:id="1400964633">
        <w:r w:rsidDel="198BF084">
          <w:delText xml:space="preserve">instantly </w:delText>
        </w:r>
      </w:del>
      <w:r w:rsidR="198BF084">
        <w:rPr/>
        <w:t>understand why it is so cheap.</w:t>
      </w:r>
      <w:del w:author="Gary Smailes" w:date="2024-01-11T11:15:42.343Z" w:id="813228196">
        <w:r w:rsidDel="198BF084">
          <w:delText xml:space="preserve">  </w:delText>
        </w:r>
      </w:del>
      <w:r w:rsidR="198BF084">
        <w:rPr/>
        <w:t xml:space="preserve"> The first thing my eyes are drawn to is the bathroom door, which is right across from the main door.</w:t>
      </w:r>
      <w:del w:author="Gary Smailes" w:date="2024-01-11T11:15:42.345Z" w:id="312746978">
        <w:r w:rsidDel="198BF084">
          <w:delText xml:space="preserve">  </w:delText>
        </w:r>
      </w:del>
      <w:ins w:author="Gary Smailes" w:date="2024-01-11T11:15:42.346Z" w:id="764307752">
        <w:r w:rsidR="198BF084">
          <w:t xml:space="preserve"> </w:t>
        </w:r>
      </w:ins>
      <w:r w:rsidR="198BF084">
        <w:rPr/>
        <w:t xml:space="preserve">It is painted red and looks like </w:t>
      </w:r>
      <w:r w:rsidR="198BF084">
        <w:rPr/>
        <w:t>it’s</w:t>
      </w:r>
      <w:r w:rsidR="198BF084">
        <w:rPr/>
        <w:t xml:space="preserve"> been in the sun too long and is worn, like barn wood.</w:t>
      </w:r>
      <w:del w:author="Gary Smailes" w:date="2024-01-11T11:15:42.348Z" w:id="995690879">
        <w:r w:rsidDel="198BF084">
          <w:delText xml:space="preserve">  </w:delText>
        </w:r>
      </w:del>
      <w:ins w:author="Gary Smailes" w:date="2024-01-11T11:15:42.349Z" w:id="1973995410">
        <w:r w:rsidR="198BF084">
          <w:t xml:space="preserve"> </w:t>
        </w:r>
      </w:ins>
      <w:r w:rsidR="198BF084">
        <w:rPr/>
        <w:t xml:space="preserve">It </w:t>
      </w:r>
      <w:r w:rsidR="198BF084">
        <w:rPr/>
        <w:t>doesn’t</w:t>
      </w:r>
      <w:r w:rsidR="198BF084">
        <w:rPr/>
        <w:t xml:space="preserve"> reach the floor or the ceiling.</w:t>
      </w:r>
      <w:del w:author="Gary Smailes" w:date="2024-01-11T11:15:42.349Z" w:id="41440666">
        <w:r w:rsidDel="198BF084">
          <w:delText xml:space="preserve">  </w:delText>
        </w:r>
      </w:del>
      <w:ins w:author="Gary Smailes" w:date="2024-01-11T11:15:42.35Z" w:id="202707496">
        <w:r w:rsidR="198BF084">
          <w:t xml:space="preserve"> </w:t>
        </w:r>
      </w:ins>
      <w:r w:rsidR="198BF084">
        <w:rPr/>
        <w:t>It reminds me of our elementary school bathroom stalls except they were made of metal.</w:t>
      </w:r>
      <w:del w:author="Gary Smailes" w:date="2024-01-11T11:15:42.351Z" w:id="1656587731">
        <w:r w:rsidDel="198BF084">
          <w:delText xml:space="preserve">  </w:delText>
        </w:r>
      </w:del>
      <w:ins w:author="Gary Smailes" w:date="2024-01-11T11:15:42.351Z" w:id="1990076191">
        <w:r w:rsidR="198BF084">
          <w:t xml:space="preserve"> </w:t>
        </w:r>
      </w:ins>
      <w:r w:rsidR="198BF084">
        <w:rPr/>
        <w:t>I drop my bag on the bed and walk over to it.</w:t>
      </w:r>
      <w:del w:author="Gary Smailes" w:date="2024-01-11T11:15:42.352Z" w:id="1138725429">
        <w:r w:rsidDel="198BF084">
          <w:delText xml:space="preserve">  </w:delText>
        </w:r>
      </w:del>
      <w:ins w:author="Gary Smailes" w:date="2024-01-11T11:15:42.352Z" w:id="940451406">
        <w:r w:rsidR="198BF084">
          <w:t xml:space="preserve"> </w:t>
        </w:r>
      </w:ins>
      <w:r w:rsidR="198BF084">
        <w:rPr/>
        <w:t>I open the door and poke my head in slowly scanning the small room expecting the inside to be better.</w:t>
      </w:r>
      <w:del w:author="Gary Smailes" w:date="2024-01-11T11:15:42.353Z" w:id="1992628340">
        <w:r w:rsidDel="198BF084">
          <w:delText xml:space="preserve">  </w:delText>
        </w:r>
      </w:del>
      <w:ins w:author="Gary Smailes" w:date="2024-01-11T11:15:42.354Z" w:id="1324438856">
        <w:r w:rsidR="198BF084">
          <w:t xml:space="preserve"> </w:t>
        </w:r>
      </w:ins>
      <w:r w:rsidR="198BF084">
        <w:rPr/>
        <w:t>There is no shower and no toilet seat.</w:t>
      </w:r>
      <w:del w:author="Gary Smailes" w:date="2024-01-11T11:15:42.355Z" w:id="1476185401">
        <w:r w:rsidDel="198BF084">
          <w:delText xml:space="preserve">  </w:delText>
        </w:r>
      </w:del>
      <w:ins w:author="Gary Smailes" w:date="2024-01-11T11:15:42.356Z" w:id="1628737700">
        <w:r w:rsidR="198BF084">
          <w:t xml:space="preserve"> </w:t>
        </w:r>
      </w:ins>
      <w:r w:rsidR="198BF084">
        <w:rPr/>
        <w:t>There’s</w:t>
      </w:r>
      <w:r w:rsidR="198BF084">
        <w:rPr/>
        <w:t xml:space="preserve"> a rusted metal garbage in the corner of the small space and the half roll of toilet paper looks thin, like tissue paper.</w:t>
      </w:r>
      <w:del w:author="Gary Smailes" w:date="2024-01-11T11:15:42.356Z" w:id="1047414778">
        <w:r w:rsidDel="198BF084">
          <w:delText xml:space="preserve">  </w:delText>
        </w:r>
      </w:del>
      <w:ins w:author="Gary Smailes" w:date="2024-01-11T11:15:42.357Z" w:id="155773700">
        <w:r w:rsidR="198BF084">
          <w:t xml:space="preserve"> </w:t>
        </w:r>
      </w:ins>
      <w:r w:rsidR="198BF084">
        <w:rPr/>
        <w:t>It’s</w:t>
      </w:r>
      <w:r w:rsidR="198BF084">
        <w:rPr/>
        <w:t xml:space="preserve"> not better.</w:t>
      </w:r>
    </w:p>
    <w:p w:rsidR="00425D1E" w:rsidP="198BF084" w:rsidRDefault="00425D1E" w14:paraId="5920431D" w14:textId="04996B82">
      <w:pPr>
        <w:pStyle w:val="Normal"/>
        <w:suppressLineNumbers w:val="0"/>
        <w:bidi w:val="0"/>
        <w:spacing w:before="0" w:beforeAutospacing="off" w:after="0" w:afterAutospacing="off" w:line="480" w:lineRule="auto"/>
        <w:ind w:left="0" w:right="0" w:firstLine="720"/>
        <w:jc w:val="both"/>
        <w:pPrChange w:author="Gary Smailes" w:date="2024-01-12T14:16:29.279Z">
          <w:pPr>
            <w:pStyle w:val="Normal"/>
            <w:spacing w:line="480" w:lineRule="auto"/>
            <w:ind w:firstLine="720"/>
            <w:jc w:val="both"/>
          </w:pPr>
        </w:pPrChange>
      </w:pPr>
      <w:del w:author="Gary Smailes" w:date="2024-01-12T14:16:29.234Z" w:id="1693843406">
        <w:r w:rsidDel="198BF084">
          <w:delText xml:space="preserve">I say,” </w:delText>
        </w:r>
      </w:del>
      <w:ins w:author="Gary Smailes" w:date="2024-01-12T14:16:29.27Z" w:id="587348012">
        <w:r w:rsidR="198BF084">
          <w:t>"</w:t>
        </w:r>
      </w:ins>
      <w:r w:rsidR="198BF084">
        <w:rPr/>
        <w:t>You’re kidding me, right?”</w:t>
      </w:r>
      <w:del w:author="Gary Smailes" w:date="2024-01-11T11:15:42.358Z" w:id="1809942394">
        <w:r w:rsidDel="198BF084">
          <w:delText xml:space="preserve">  </w:delText>
        </w:r>
      </w:del>
      <w:ins w:author="Gary Smailes" w:date="2024-01-11T11:15:42.358Z" w:id="739309910">
        <w:r w:rsidR="198BF084">
          <w:t xml:space="preserve"> </w:t>
        </w:r>
      </w:ins>
    </w:p>
    <w:p w:rsidR="00425D1E" w:rsidP="198BF084" w:rsidRDefault="00425D1E" w14:paraId="45BB8567" w14:textId="6BBF8A02">
      <w:pPr>
        <w:pStyle w:val="Normal"/>
        <w:spacing w:line="480" w:lineRule="auto"/>
        <w:ind w:firstLine="720"/>
        <w:jc w:val="both"/>
      </w:pPr>
      <w:del w:author="Gary Smailes" w:date="2024-01-12T14:16:34.296Z" w:id="392370259">
        <w:r w:rsidDel="198BF084">
          <w:delText xml:space="preserve">Diana says, </w:delText>
        </w:r>
      </w:del>
      <w:r w:rsidR="198BF084">
        <w:rPr/>
        <w:t>“Look,</w:t>
      </w:r>
      <w:ins w:author="Gary Smailes" w:date="2024-01-12T14:16:36.557Z" w:id="441324385">
        <w:r w:rsidR="198BF084">
          <w:t>”</w:t>
        </w:r>
      </w:ins>
      <w:r w:rsidR="198BF084">
        <w:rPr/>
        <w:t xml:space="preserve"> </w:t>
      </w:r>
      <w:ins w:author="Gary Smailes" w:date="2024-01-12T14:16:38.171Z" w:id="1714524883">
        <w:r w:rsidR="198BF084">
          <w:t>Diana says, “</w:t>
        </w:r>
      </w:ins>
      <w:r w:rsidR="198BF084">
        <w:rPr/>
        <w:t xml:space="preserve">I told you that it </w:t>
      </w:r>
      <w:r w:rsidR="198BF084">
        <w:rPr/>
        <w:t>wouldn’t</w:t>
      </w:r>
      <w:r w:rsidR="198BF084">
        <w:rPr/>
        <w:t xml:space="preserve"> be anything fancy.</w:t>
      </w:r>
      <w:del w:author="Gary Smailes" w:date="2024-01-11T11:15:42.358Z" w:id="2042928780">
        <w:r w:rsidDel="198BF084">
          <w:delText xml:space="preserve">  </w:delText>
        </w:r>
      </w:del>
      <w:ins w:author="Gary Smailes" w:date="2024-01-11T11:15:42.359Z" w:id="1092179991">
        <w:r w:rsidR="198BF084">
          <w:t xml:space="preserve"> </w:t>
        </w:r>
      </w:ins>
      <w:r w:rsidR="198BF084">
        <w:rPr/>
        <w:t xml:space="preserve">That you might have to rough it a little and you said you were ok with it.” </w:t>
      </w:r>
    </w:p>
    <w:p w:rsidR="00425D1E" w:rsidP="00425D1E" w:rsidRDefault="00425D1E" w14:paraId="45F9A067" w14:textId="5A3E6EF3">
      <w:pPr>
        <w:spacing w:line="480" w:lineRule="auto"/>
        <w:ind w:firstLine="720"/>
        <w:jc w:val="both"/>
      </w:pPr>
      <w:r w:rsidR="060C4198">
        <w:rPr/>
        <w:t xml:space="preserve">“God Ivy, </w:t>
      </w:r>
      <w:r w:rsidR="060C4198">
        <w:rPr/>
        <w:t>it’s</w:t>
      </w:r>
      <w:r w:rsidR="060C4198">
        <w:rPr/>
        <w:t xml:space="preserve"> only for one night; we may have to stay at one more hotel like this, but the hotel in Antigua is very nice</w:t>
      </w:r>
      <w:r w:rsidR="060C4198">
        <w:rPr/>
        <w:t>,”</w:t>
      </w:r>
      <w:del w:author="Gary Smailes" w:date="2024-01-11T11:15:42.359Z" w:id="1151893172">
        <w:r w:rsidDel="060C4198">
          <w:delText xml:space="preserve">  </w:delText>
        </w:r>
      </w:del>
      <w:ins w:author="Gary Smailes" w:date="2024-01-11T11:15:42.36Z" w:id="422732094">
        <w:r w:rsidR="060C4198">
          <w:t xml:space="preserve"> </w:t>
        </w:r>
      </w:ins>
      <w:r w:rsidR="060C4198">
        <w:rPr/>
        <w:t>she</w:t>
      </w:r>
      <w:r w:rsidR="060C4198">
        <w:rPr/>
        <w:t xml:space="preserve"> says.</w:t>
      </w:r>
    </w:p>
    <w:p w:rsidR="00425D1E" w:rsidP="00425D1E" w:rsidRDefault="00425D1E" w14:paraId="148B5D0C" w14:textId="299E50D9">
      <w:pPr>
        <w:spacing w:line="480" w:lineRule="auto"/>
        <w:ind w:firstLine="720"/>
        <w:jc w:val="both"/>
      </w:pPr>
      <w:r w:rsidR="198BF084">
        <w:rPr/>
        <w:t>“OK, fine, let’s just leave it and have some fun, ok?”</w:t>
      </w:r>
      <w:del w:author="Gary Smailes" w:date="2024-01-11T11:15:42.36Z" w:id="2099461772">
        <w:r w:rsidDel="198BF084">
          <w:delText xml:space="preserve">  </w:delText>
        </w:r>
      </w:del>
      <w:del w:author="Gary Smailes" w:date="2024-01-12T14:16:45.139Z" w:id="1999956297">
        <w:r w:rsidDel="198BF084">
          <w:delText xml:space="preserve">I </w:delText>
        </w:r>
        <w:r w:rsidDel="198BF084">
          <w:delText>say</w:delText>
        </w:r>
        <w:r w:rsidDel="198BF084">
          <w:delText>.</w:delText>
        </w:r>
      </w:del>
    </w:p>
    <w:p w:rsidR="00425D1E" w:rsidP="00425D1E" w:rsidRDefault="00425D1E" w14:paraId="417D4FBB" w14:textId="1BBA81F6">
      <w:pPr>
        <w:spacing w:line="480" w:lineRule="auto"/>
        <w:ind w:firstLine="720"/>
        <w:jc w:val="both"/>
      </w:pPr>
      <w:r w:rsidR="198BF084">
        <w:rPr/>
        <w:t>Molly runs up to us as we enter the street</w:t>
      </w:r>
      <w:ins w:author="Gary Smailes" w:date="2024-01-12T14:16:53.474Z" w:id="340184721">
        <w:r w:rsidR="198BF084">
          <w:t>.</w:t>
        </w:r>
      </w:ins>
      <w:del w:author="Gary Smailes" w:date="2024-01-12T14:16:54.089Z" w:id="1535785574">
        <w:r w:rsidDel="198BF084">
          <w:delText xml:space="preserve"> and says,”</w:delText>
        </w:r>
      </w:del>
      <w:r w:rsidR="198BF084">
        <w:rPr/>
        <w:t xml:space="preserve"> </w:t>
      </w:r>
      <w:ins w:author="Gary Smailes" w:date="2024-01-12T14:16:55.277Z" w:id="386974339">
        <w:r w:rsidR="198BF084">
          <w:t>“</w:t>
        </w:r>
      </w:ins>
      <w:r w:rsidR="198BF084">
        <w:rPr/>
        <w:t xml:space="preserve">There is a dance in the gym, </w:t>
      </w:r>
      <w:r w:rsidR="198BF084">
        <w:rPr/>
        <w:t>you guys</w:t>
      </w:r>
      <w:r w:rsidR="198BF084">
        <w:rPr/>
        <w:t xml:space="preserve"> want to come?”</w:t>
      </w:r>
      <w:del w:author="Gary Smailes" w:date="2024-01-11T11:15:42.361Z" w:id="1064707332">
        <w:r w:rsidDel="198BF084">
          <w:delText xml:space="preserve">  </w:delText>
        </w:r>
      </w:del>
      <w:ins w:author="Gary Smailes" w:date="2024-01-11T11:15:42.361Z" w:id="1368424490">
        <w:r w:rsidR="198BF084">
          <w:t xml:space="preserve"> </w:t>
        </w:r>
      </w:ins>
    </w:p>
    <w:p w:rsidR="00425D1E" w:rsidP="00425D1E" w:rsidRDefault="00425D1E" w14:paraId="7F687F83" w14:textId="34801E53">
      <w:pPr>
        <w:spacing w:line="480" w:lineRule="auto"/>
        <w:ind w:firstLine="720"/>
        <w:jc w:val="both"/>
      </w:pPr>
      <w:r w:rsidR="060C4198">
        <w:rPr/>
        <w:t>We decide to follow her, but as soon we get into the gym, I tell Diana I want to leave</w:t>
      </w:r>
      <w:r w:rsidR="060C4198">
        <w:rPr/>
        <w:t>.</w:t>
      </w:r>
      <w:del w:author="Gary Smailes" w:date="2024-01-11T11:15:42.361Z" w:id="1583640675">
        <w:r w:rsidDel="060C4198">
          <w:delText xml:space="preserve">  </w:delText>
        </w:r>
      </w:del>
      <w:ins w:author="Gary Smailes" w:date="2024-01-11T11:15:42.362Z" w:id="1551458948">
        <w:r w:rsidR="060C4198">
          <w:t xml:space="preserve"> </w:t>
        </w:r>
      </w:ins>
      <w:r w:rsidR="060C4198">
        <w:rPr/>
        <w:t>It is hot and stuffy and there are tons of people</w:t>
      </w:r>
      <w:r w:rsidR="060C4198">
        <w:rPr/>
        <w:t>.</w:t>
      </w:r>
      <w:del w:author="Gary Smailes" w:date="2024-01-11T11:15:42.362Z" w:id="1773304038">
        <w:r w:rsidDel="060C4198">
          <w:delText xml:space="preserve">  </w:delText>
        </w:r>
      </w:del>
      <w:ins w:author="Gary Smailes" w:date="2024-01-11T11:15:42.362Z" w:id="2082381954">
        <w:r w:rsidR="060C4198">
          <w:t xml:space="preserve"> </w:t>
        </w:r>
      </w:ins>
    </w:p>
    <w:p w:rsidR="00425D1E" w:rsidP="00425D1E" w:rsidRDefault="00425D1E" w14:paraId="66F0C8D6" w14:textId="5C8FE817">
      <w:pPr>
        <w:spacing w:line="480" w:lineRule="auto"/>
        <w:ind w:firstLine="720"/>
        <w:jc w:val="both"/>
      </w:pPr>
      <w:r w:rsidR="060C4198">
        <w:rPr/>
        <w:t>Diana agrees to leave</w:t>
      </w:r>
      <w:r w:rsidR="060C4198">
        <w:rPr/>
        <w:t>.</w:t>
      </w:r>
      <w:del w:author="Gary Smailes" w:date="2024-01-11T11:15:42.363Z" w:id="988853339">
        <w:r w:rsidDel="060C4198">
          <w:delText xml:space="preserve">  </w:delText>
        </w:r>
      </w:del>
      <w:ins w:author="Gary Smailes" w:date="2024-01-11T11:15:42.364Z" w:id="114697631">
        <w:r w:rsidR="060C4198">
          <w:t xml:space="preserve"> </w:t>
        </w:r>
      </w:ins>
      <w:r w:rsidR="060C4198">
        <w:rPr/>
        <w:t xml:space="preserve">As we walk, I </w:t>
      </w:r>
      <w:r w:rsidR="060C4198">
        <w:rPr/>
        <w:t>feel like having</w:t>
      </w:r>
      <w:r w:rsidR="060C4198">
        <w:rPr/>
        <w:t xml:space="preserve"> a cigarette.</w:t>
      </w:r>
    </w:p>
    <w:p w:rsidR="00425D1E" w:rsidP="00425D1E" w:rsidRDefault="00425D1E" w14:paraId="3E55AA82" w14:textId="77777777">
      <w:pPr>
        <w:spacing w:line="480" w:lineRule="auto"/>
        <w:ind w:firstLine="720"/>
        <w:jc w:val="both"/>
      </w:pPr>
      <w:r>
        <w:t>“Let’s stop here and sit for a little while; I want to listen to these guys play,” I say.</w:t>
      </w:r>
    </w:p>
    <w:p w:rsidR="00425D1E" w:rsidP="00425D1E" w:rsidRDefault="00425D1E" w14:paraId="777B2539" w14:textId="6D9C66B3">
      <w:pPr>
        <w:spacing w:line="480" w:lineRule="auto"/>
        <w:ind w:firstLine="720"/>
        <w:jc w:val="both"/>
      </w:pPr>
      <w:r w:rsidR="198BF084">
        <w:rPr/>
        <w:t xml:space="preserve">There are about </w:t>
      </w:r>
      <w:ins w:author="Gary Smailes" w:date="2024-01-12T14:17:06.672Z" w:id="207595842">
        <w:r w:rsidR="198BF084">
          <w:t>five</w:t>
        </w:r>
      </w:ins>
      <w:del w:author="Gary Smailes" w:date="2024-01-12T14:17:03.649Z" w:id="298228500">
        <w:r w:rsidDel="198BF084">
          <w:delText>5</w:delText>
        </w:r>
      </w:del>
      <w:r w:rsidR="198BF084">
        <w:rPr/>
        <w:t xml:space="preserve"> guys sitting on the steps of a</w:t>
      </w:r>
      <w:r w:rsidRPr="198BF084" w:rsidR="198BF084">
        <w:rPr>
          <w:i w:val="1"/>
          <w:iCs w:val="1"/>
        </w:rPr>
        <w:t xml:space="preserve"> tienda </w:t>
      </w:r>
      <w:r w:rsidR="198BF084">
        <w:rPr/>
        <w:t>playing guitars and other instruments.</w:t>
      </w:r>
      <w:del w:author="Gary Smailes" w:date="2024-01-11T11:15:42.364Z" w:id="368919306">
        <w:r w:rsidDel="198BF084">
          <w:delText xml:space="preserve">  </w:delText>
        </w:r>
      </w:del>
      <w:ins w:author="Gary Smailes" w:date="2024-01-11T11:15:42.365Z" w:id="346397877">
        <w:r w:rsidR="198BF084">
          <w:t xml:space="preserve"> </w:t>
        </w:r>
      </w:ins>
      <w:r w:rsidR="198BF084">
        <w:rPr/>
        <w:t xml:space="preserve">As I hop up on the cement ridge across the street from them to sit and listen, and to smoke, I notice they are playing Pink Floyd’s, </w:t>
      </w:r>
      <w:r w:rsidRPr="198BF084" w:rsidR="198BF084">
        <w:rPr>
          <w:i w:val="1"/>
          <w:iCs w:val="1"/>
        </w:rPr>
        <w:t>Wish You Were Here</w:t>
      </w:r>
      <w:r w:rsidR="198BF084">
        <w:rPr/>
        <w:t>.</w:t>
      </w:r>
      <w:del w:author="Gary Smailes" w:date="2024-01-11T11:15:42.366Z" w:id="673923402">
        <w:r w:rsidDel="198BF084">
          <w:delText xml:space="preserve">  </w:delText>
        </w:r>
      </w:del>
      <w:ins w:author="Gary Smailes" w:date="2024-01-11T11:15:42.366Z" w:id="465545594">
        <w:r w:rsidR="198BF084">
          <w:t xml:space="preserve"> </w:t>
        </w:r>
      </w:ins>
    </w:p>
    <w:p w:rsidR="00425D1E" w:rsidP="00425D1E" w:rsidRDefault="00425D1E" w14:paraId="4A500068" w14:textId="77777777">
      <w:pPr>
        <w:spacing w:line="480" w:lineRule="auto"/>
        <w:ind w:firstLine="720"/>
        <w:jc w:val="both"/>
      </w:pPr>
    </w:p>
    <w:p w:rsidR="00425D1E" w:rsidP="00425D1E" w:rsidRDefault="00425D1E" w14:paraId="7A2C63A1" w14:textId="77777777">
      <w:pPr>
        <w:spacing w:line="480" w:lineRule="auto"/>
        <w:jc w:val="both"/>
        <w:rPr>
          <w:b/>
        </w:rPr>
      </w:pPr>
    </w:p>
    <w:p w:rsidR="00425D1E" w:rsidP="00425D1E" w:rsidRDefault="00425D1E" w14:paraId="13F70D21" w14:textId="77777777">
      <w:pPr>
        <w:spacing w:line="480" w:lineRule="auto"/>
        <w:jc w:val="both"/>
        <w:rPr>
          <w:b/>
        </w:rPr>
      </w:pPr>
    </w:p>
    <w:p w:rsidR="00425D1E" w:rsidP="00425D1E" w:rsidRDefault="00425D1E" w14:paraId="07BF655C" w14:textId="77777777">
      <w:pPr>
        <w:spacing w:line="480" w:lineRule="auto"/>
        <w:jc w:val="both"/>
        <w:rPr>
          <w:b/>
        </w:rPr>
      </w:pPr>
    </w:p>
    <w:p w:rsidR="00425D1E" w:rsidP="00425D1E" w:rsidRDefault="00425D1E" w14:paraId="54A04101" w14:textId="77777777">
      <w:pPr>
        <w:spacing w:line="480" w:lineRule="auto"/>
        <w:jc w:val="both"/>
        <w:rPr>
          <w:b/>
        </w:rPr>
      </w:pPr>
    </w:p>
    <w:p w:rsidR="00425D1E" w:rsidP="00425D1E" w:rsidRDefault="00425D1E" w14:paraId="22EAA140" w14:textId="77777777">
      <w:pPr>
        <w:spacing w:line="480" w:lineRule="auto"/>
        <w:jc w:val="both"/>
        <w:rPr>
          <w:b/>
        </w:rPr>
      </w:pPr>
    </w:p>
    <w:p w:rsidR="00425D1E" w:rsidP="00425D1E" w:rsidRDefault="00425D1E" w14:paraId="1E38DE95" w14:textId="77777777">
      <w:pPr>
        <w:spacing w:line="480" w:lineRule="auto"/>
        <w:jc w:val="both"/>
        <w:rPr>
          <w:b/>
        </w:rPr>
      </w:pPr>
    </w:p>
    <w:p w:rsidR="00425D1E" w:rsidP="00425D1E" w:rsidRDefault="00425D1E" w14:paraId="06BFB4CD" w14:textId="77777777">
      <w:pPr>
        <w:spacing w:line="480" w:lineRule="auto"/>
        <w:jc w:val="both"/>
        <w:rPr>
          <w:b/>
        </w:rPr>
      </w:pPr>
    </w:p>
    <w:p w:rsidR="00425D1E" w:rsidP="00425D1E" w:rsidRDefault="00425D1E" w14:paraId="0387D892" w14:textId="77777777">
      <w:pPr>
        <w:spacing w:line="480" w:lineRule="auto"/>
        <w:jc w:val="both"/>
        <w:rPr>
          <w:b/>
        </w:rPr>
      </w:pPr>
    </w:p>
    <w:p w:rsidR="00425D1E" w:rsidP="00425D1E" w:rsidRDefault="00425D1E" w14:paraId="0D8C0015" w14:textId="77777777">
      <w:pPr>
        <w:spacing w:line="480" w:lineRule="auto"/>
        <w:jc w:val="both"/>
        <w:rPr>
          <w:b/>
        </w:rPr>
      </w:pPr>
    </w:p>
    <w:p w:rsidR="00425D1E" w:rsidP="00425D1E" w:rsidRDefault="00425D1E" w14:paraId="4EEBCB18" w14:textId="77777777">
      <w:pPr>
        <w:spacing w:line="480" w:lineRule="auto"/>
        <w:jc w:val="both"/>
        <w:rPr>
          <w:b/>
        </w:rPr>
      </w:pPr>
    </w:p>
    <w:p w:rsidR="00425D1E" w:rsidP="00425D1E" w:rsidRDefault="00425D1E" w14:paraId="46DB2AAA" w14:textId="77777777">
      <w:pPr>
        <w:spacing w:line="480" w:lineRule="auto"/>
        <w:jc w:val="both"/>
        <w:rPr>
          <w:b/>
        </w:rPr>
      </w:pPr>
    </w:p>
    <w:p w:rsidR="00425D1E" w:rsidP="00425D1E" w:rsidRDefault="00425D1E" w14:paraId="61009884" w14:textId="77777777">
      <w:pPr>
        <w:spacing w:line="480" w:lineRule="auto"/>
        <w:jc w:val="both"/>
        <w:rPr>
          <w:b/>
        </w:rPr>
      </w:pPr>
    </w:p>
    <w:p w:rsidR="00425D1E" w:rsidP="00425D1E" w:rsidRDefault="00425D1E" w14:paraId="6EE7FB35" w14:textId="77777777">
      <w:pPr>
        <w:spacing w:line="480" w:lineRule="auto"/>
        <w:jc w:val="both"/>
        <w:rPr>
          <w:b/>
        </w:rPr>
      </w:pPr>
    </w:p>
    <w:p w:rsidR="00274D2E" w:rsidP="00425D1E" w:rsidRDefault="00274D2E" w14:paraId="3D766DDF" w14:textId="77777777">
      <w:pPr>
        <w:spacing w:line="480" w:lineRule="auto"/>
        <w:jc w:val="both"/>
        <w:rPr>
          <w:b/>
        </w:rPr>
      </w:pPr>
    </w:p>
    <w:p w:rsidR="00274D2E" w:rsidP="00425D1E" w:rsidRDefault="00274D2E" w14:paraId="5D6BDBA6" w14:textId="77777777">
      <w:pPr>
        <w:spacing w:line="480" w:lineRule="auto"/>
        <w:jc w:val="both"/>
        <w:rPr>
          <w:b/>
        </w:rPr>
      </w:pPr>
    </w:p>
    <w:p w:rsidR="00274D2E" w:rsidP="00425D1E" w:rsidRDefault="00274D2E" w14:paraId="73A3A0E0" w14:textId="77777777">
      <w:pPr>
        <w:spacing w:line="480" w:lineRule="auto"/>
        <w:jc w:val="both"/>
        <w:rPr>
          <w:b/>
        </w:rPr>
      </w:pPr>
    </w:p>
    <w:p w:rsidR="00274D2E" w:rsidP="00425D1E" w:rsidRDefault="00274D2E" w14:paraId="599D1595" w14:textId="77777777">
      <w:pPr>
        <w:spacing w:line="480" w:lineRule="auto"/>
        <w:jc w:val="both"/>
        <w:rPr>
          <w:b/>
        </w:rPr>
      </w:pPr>
    </w:p>
    <w:p w:rsidR="00274D2E" w:rsidP="00425D1E" w:rsidRDefault="00274D2E" w14:paraId="31D0D6FF" w14:textId="77777777">
      <w:pPr>
        <w:spacing w:line="480" w:lineRule="auto"/>
        <w:jc w:val="both"/>
        <w:rPr>
          <w:b/>
        </w:rPr>
      </w:pPr>
    </w:p>
    <w:p w:rsidR="00274D2E" w:rsidP="00425D1E" w:rsidRDefault="00274D2E" w14:paraId="0497C04B" w14:textId="77777777">
      <w:pPr>
        <w:spacing w:line="480" w:lineRule="auto"/>
        <w:jc w:val="both"/>
        <w:rPr>
          <w:b/>
        </w:rPr>
      </w:pPr>
    </w:p>
    <w:p w:rsidR="00425D1E" w:rsidP="00425D1E" w:rsidRDefault="00425D1E" w14:paraId="549D18BD" w14:textId="33D4C509">
      <w:pPr>
        <w:spacing w:line="480" w:lineRule="auto"/>
        <w:jc w:val="both"/>
        <w:rPr>
          <w:b/>
        </w:rPr>
      </w:pPr>
      <w:r>
        <w:rPr>
          <w:b/>
        </w:rPr>
        <w:t>Six</w:t>
      </w:r>
    </w:p>
    <w:p w:rsidR="00425D1E" w:rsidP="00425D1E" w:rsidRDefault="00425D1E" w14:paraId="29CAE77F" w14:textId="7FE17A0C">
      <w:pPr>
        <w:spacing w:line="480" w:lineRule="auto"/>
        <w:jc w:val="both"/>
      </w:pPr>
      <w:r w:rsidR="71825F18">
        <w:rPr/>
        <w:t xml:space="preserve">The static sound of the first guitar is soft and vivid, playing the smooth rhythm as the second guitar begins </w:t>
      </w:r>
      <w:del w:author="Gary Smailes" w:date="2024-01-14T10:27:37.897Z" w:id="766097247">
        <w:r w:rsidDel="71825F18">
          <w:delText xml:space="preserve">deliberately </w:delText>
        </w:r>
      </w:del>
      <w:r w:rsidR="71825F18">
        <w:rPr/>
        <w:t xml:space="preserve">picking and </w:t>
      </w:r>
      <w:del w:author="Gary Smailes" w:date="2024-01-14T10:27:40.018Z" w:id="1255050903">
        <w:r w:rsidDel="71825F18">
          <w:delText xml:space="preserve">then </w:delText>
        </w:r>
      </w:del>
      <w:r w:rsidR="71825F18">
        <w:rPr/>
        <w:t>after a few moments the cords are brought together.</w:t>
      </w:r>
      <w:del w:author="Gary Smailes" w:date="2024-01-11T11:15:42.367Z" w:id="170015962">
        <w:r w:rsidDel="71825F18">
          <w:delText xml:space="preserve">  </w:delText>
        </w:r>
      </w:del>
      <w:ins w:author="Gary Smailes" w:date="2024-01-11T11:15:42.368Z" w:id="1346509459">
        <w:r w:rsidR="71825F18">
          <w:t xml:space="preserve"> </w:t>
        </w:r>
      </w:ins>
      <w:r w:rsidR="71825F18">
        <w:rPr/>
        <w:t>It’s</w:t>
      </w:r>
      <w:r w:rsidR="71825F18">
        <w:rPr/>
        <w:t xml:space="preserve"> the point in the song where you want to start it over so you can experience the build up again.</w:t>
      </w:r>
      <w:del w:author="Gary Smailes" w:date="2024-01-11T11:15:42.369Z" w:id="541635765">
        <w:r w:rsidDel="71825F18">
          <w:delText xml:space="preserve">  </w:delText>
        </w:r>
      </w:del>
      <w:ins w:author="Gary Smailes" w:date="2024-01-11T11:15:42.369Z" w:id="517184199">
        <w:r w:rsidR="71825F18">
          <w:t xml:space="preserve"> </w:t>
        </w:r>
      </w:ins>
      <w:r w:rsidR="71825F18">
        <w:rPr/>
        <w:t xml:space="preserve">Like, </w:t>
      </w:r>
      <w:r w:rsidRPr="71825F18" w:rsidR="71825F18">
        <w:rPr>
          <w:i w:val="1"/>
          <w:iCs w:val="1"/>
        </w:rPr>
        <w:t>Tusk</w:t>
      </w:r>
      <w:r w:rsidR="71825F18">
        <w:rPr/>
        <w:t xml:space="preserve"> or </w:t>
      </w:r>
      <w:r w:rsidRPr="71825F18" w:rsidR="71825F18">
        <w:rPr>
          <w:i w:val="1"/>
          <w:iCs w:val="1"/>
        </w:rPr>
        <w:t>Money for Nothing</w:t>
      </w:r>
      <w:r w:rsidR="71825F18">
        <w:rPr/>
        <w:t>, but this build up is slower, sweeter.</w:t>
      </w:r>
      <w:del w:author="Gary Smailes" w:date="2024-01-11T11:15:42.369Z" w:id="1949260590">
        <w:r w:rsidDel="71825F18">
          <w:delText xml:space="preserve">  </w:delText>
        </w:r>
      </w:del>
      <w:ins w:author="Gary Smailes" w:date="2024-01-11T11:15:42.371Z" w:id="439696856">
        <w:r w:rsidR="71825F18">
          <w:t xml:space="preserve"> </w:t>
        </w:r>
      </w:ins>
      <w:ins w:author="Gary Smailes" w:date="2024-01-14T10:27:50.29Z" w:id="1055279134">
        <w:r w:rsidR="71825F18">
          <w:t>T</w:t>
        </w:r>
      </w:ins>
      <w:del w:author="Gary Smailes" w:date="2024-01-14T10:27:49.907Z" w:id="1713639405">
        <w:r w:rsidDel="71825F18">
          <w:delText>Then t</w:delText>
        </w:r>
      </w:del>
      <w:r w:rsidR="71825F18">
        <w:rPr/>
        <w:t>he drums start; sweet, sweet drums.</w:t>
      </w:r>
      <w:del w:author="Gary Smailes" w:date="2024-01-11T11:15:42.38Z" w:id="1222555002">
        <w:r w:rsidDel="71825F18">
          <w:delText xml:space="preserve">  </w:delText>
        </w:r>
      </w:del>
      <w:ins w:author="Gary Smailes" w:date="2024-01-11T11:15:42.381Z" w:id="504484311">
        <w:r w:rsidR="71825F18">
          <w:t xml:space="preserve"> </w:t>
        </w:r>
      </w:ins>
      <w:r w:rsidR="71825F18">
        <w:rPr/>
        <w:t xml:space="preserve">It is the best sound </w:t>
      </w:r>
      <w:r w:rsidR="71825F18">
        <w:rPr/>
        <w:t>I’ve</w:t>
      </w:r>
      <w:r w:rsidR="71825F18">
        <w:rPr/>
        <w:t xml:space="preserve"> heard in a while and </w:t>
      </w:r>
      <w:r w:rsidR="71825F18">
        <w:rPr/>
        <w:t>it’s</w:t>
      </w:r>
      <w:r w:rsidR="71825F18">
        <w:rPr/>
        <w:t xml:space="preserve"> only better because they are playing it.</w:t>
      </w:r>
      <w:del w:author="Gary Smailes" w:date="2024-01-11T11:15:42.381Z" w:id="296616021">
        <w:r w:rsidDel="71825F18">
          <w:delText xml:space="preserve">  </w:delText>
        </w:r>
      </w:del>
      <w:ins w:author="Gary Smailes" w:date="2024-01-11T11:15:42.382Z" w:id="1398642530">
        <w:r w:rsidR="71825F18">
          <w:t xml:space="preserve"> </w:t>
        </w:r>
      </w:ins>
      <w:r w:rsidR="71825F18">
        <w:rPr/>
        <w:t>I close my eyes and sway my head a bit to feel it completely, but very slowly, so no one notices.</w:t>
      </w:r>
      <w:del w:author="Gary Smailes" w:date="2024-01-11T11:15:42.383Z" w:id="594022834">
        <w:r w:rsidDel="71825F18">
          <w:delText xml:space="preserve">  </w:delText>
        </w:r>
      </w:del>
      <w:ins w:author="Gary Smailes" w:date="2024-01-11T11:15:42.384Z" w:id="1508951260">
        <w:r w:rsidR="71825F18">
          <w:t xml:space="preserve"> </w:t>
        </w:r>
      </w:ins>
      <w:r w:rsidR="71825F18">
        <w:rPr/>
        <w:t>I’d</w:t>
      </w:r>
      <w:r w:rsidR="71825F18">
        <w:rPr/>
        <w:t xml:space="preserve"> be embarrassed.</w:t>
      </w:r>
      <w:del w:author="Gary Smailes" w:date="2024-01-11T11:15:42.384Z" w:id="886041568">
        <w:r w:rsidDel="71825F18">
          <w:delText xml:space="preserve">  </w:delText>
        </w:r>
      </w:del>
      <w:ins w:author="Gary Smailes" w:date="2024-01-11T11:15:42.386Z" w:id="924678521">
        <w:r w:rsidR="71825F18">
          <w:t xml:space="preserve"> </w:t>
        </w:r>
      </w:ins>
      <w:r w:rsidR="71825F18">
        <w:rPr/>
        <w:t xml:space="preserve">No one sings </w:t>
      </w:r>
      <w:r w:rsidR="71825F18">
        <w:rPr/>
        <w:t>out loud</w:t>
      </w:r>
      <w:r w:rsidR="71825F18">
        <w:rPr/>
        <w:t xml:space="preserve">, but I am in my head. </w:t>
      </w:r>
    </w:p>
    <w:p w:rsidR="00425D1E" w:rsidP="00425D1E" w:rsidRDefault="00425D1E" w14:paraId="681FCEFF" w14:textId="0D2C732C">
      <w:pPr>
        <w:spacing w:line="480" w:lineRule="auto"/>
        <w:ind w:firstLine="720"/>
        <w:jc w:val="both"/>
      </w:pPr>
      <w:r w:rsidR="060C4198">
        <w:rPr/>
        <w:t xml:space="preserve">I finally </w:t>
      </w:r>
      <w:r w:rsidR="060C4198">
        <w:rPr/>
        <w:t>open</w:t>
      </w:r>
      <w:r w:rsidR="060C4198">
        <w:rPr/>
        <w:t xml:space="preserve"> my eyes and take in the five guys</w:t>
      </w:r>
      <w:r w:rsidR="060C4198">
        <w:rPr/>
        <w:t>.</w:t>
      </w:r>
      <w:del w:author="Gary Smailes" w:date="2024-01-11T11:15:42.388Z" w:id="1819975805">
        <w:r w:rsidDel="060C4198">
          <w:delText xml:space="preserve">  </w:delText>
        </w:r>
      </w:del>
      <w:ins w:author="Gary Smailes" w:date="2024-01-11T11:15:42.39Z" w:id="27617173">
        <w:r w:rsidR="060C4198">
          <w:t xml:space="preserve"> </w:t>
        </w:r>
      </w:ins>
      <w:r w:rsidR="060C4198">
        <w:rPr/>
        <w:t xml:space="preserve">Four of them are obviously Guatemalan, but one of them </w:t>
      </w:r>
      <w:r w:rsidR="060C4198">
        <w:rPr/>
        <w:t>doesn’t</w:t>
      </w:r>
      <w:r w:rsidR="060C4198">
        <w:rPr/>
        <w:t xml:space="preserve"> have an instrument</w:t>
      </w:r>
      <w:r w:rsidR="060C4198">
        <w:rPr/>
        <w:t>.</w:t>
      </w:r>
      <w:del w:author="Gary Smailes" w:date="2024-01-11T11:15:42.391Z" w:id="949474150">
        <w:r w:rsidDel="060C4198">
          <w:delText xml:space="preserve">  </w:delText>
        </w:r>
      </w:del>
      <w:ins w:author="Gary Smailes" w:date="2024-01-11T11:15:42.392Z" w:id="1236895248">
        <w:r w:rsidR="060C4198">
          <w:t xml:space="preserve"> </w:t>
        </w:r>
      </w:ins>
      <w:r w:rsidR="060C4198">
        <w:rPr/>
        <w:t xml:space="preserve">He is standing with one foot propped on the bottom step, leaning in and then out, talking while they play. I </w:t>
      </w:r>
      <w:r w:rsidR="060C4198">
        <w:rPr/>
        <w:t>can’t</w:t>
      </w:r>
      <w:r w:rsidR="060C4198">
        <w:rPr/>
        <w:t xml:space="preserve"> really </w:t>
      </w:r>
      <w:r w:rsidR="060C4198">
        <w:rPr/>
        <w:t>tell to</w:t>
      </w:r>
      <w:r w:rsidR="060C4198">
        <w:rPr/>
        <w:t xml:space="preserve"> who because none of them are looking at him</w:t>
      </w:r>
      <w:r w:rsidR="060C4198">
        <w:rPr/>
        <w:t>.</w:t>
      </w:r>
      <w:del w:author="Gary Smailes" w:date="2024-01-11T11:15:42.392Z" w:id="1589028083">
        <w:r w:rsidDel="060C4198">
          <w:delText xml:space="preserve">  </w:delText>
        </w:r>
      </w:del>
      <w:ins w:author="Gary Smailes" w:date="2024-01-11T11:15:42.393Z" w:id="2010705913">
        <w:r w:rsidR="060C4198">
          <w:t xml:space="preserve"> </w:t>
        </w:r>
      </w:ins>
      <w:r w:rsidR="060C4198">
        <w:rPr/>
        <w:t>The others are sitting in two rows on the second and third step: two each in a jagged formation</w:t>
      </w:r>
      <w:r w:rsidR="060C4198">
        <w:rPr/>
        <w:t>.</w:t>
      </w:r>
      <w:del w:author="Gary Smailes" w:date="2024-01-11T11:15:42.394Z" w:id="1050261123">
        <w:r w:rsidDel="060C4198">
          <w:delText xml:space="preserve">  </w:delText>
        </w:r>
      </w:del>
      <w:ins w:author="Gary Smailes" w:date="2024-01-11T11:15:42.394Z" w:id="2132928637">
        <w:r w:rsidR="060C4198">
          <w:t xml:space="preserve"> </w:t>
        </w:r>
      </w:ins>
      <w:r w:rsidR="060C4198">
        <w:rPr/>
        <w:t>They are relaxed mostly; their legs hang over onto the lower step; second or first depending</w:t>
      </w:r>
      <w:r w:rsidR="060C4198">
        <w:rPr/>
        <w:t>.</w:t>
      </w:r>
      <w:del w:author="Gary Smailes" w:date="2024-01-11T11:15:42.395Z" w:id="1868372533">
        <w:r w:rsidDel="060C4198">
          <w:delText xml:space="preserve">  </w:delText>
        </w:r>
      </w:del>
      <w:ins w:author="Gary Smailes" w:date="2024-01-11T11:15:42.396Z" w:id="111880900">
        <w:r w:rsidR="060C4198">
          <w:t xml:space="preserve"> </w:t>
        </w:r>
      </w:ins>
      <w:r w:rsidR="060C4198">
        <w:rPr/>
        <w:t xml:space="preserve">Two of them are short, I can tell, because their legs </w:t>
      </w:r>
      <w:r w:rsidR="060C4198">
        <w:rPr/>
        <w:t>don’t</w:t>
      </w:r>
      <w:r w:rsidR="060C4198">
        <w:rPr/>
        <w:t xml:space="preserve"> hang down as far</w:t>
      </w:r>
      <w:r w:rsidR="060C4198">
        <w:rPr/>
        <w:t>.</w:t>
      </w:r>
      <w:del w:author="Gary Smailes" w:date="2024-01-11T11:15:42.396Z" w:id="1067697233">
        <w:r w:rsidDel="060C4198">
          <w:delText xml:space="preserve">  </w:delText>
        </w:r>
      </w:del>
      <w:ins w:author="Gary Smailes" w:date="2024-01-11T11:15:42.397Z" w:id="1450055540">
        <w:r w:rsidR="060C4198">
          <w:t xml:space="preserve"> </w:t>
        </w:r>
      </w:ins>
      <w:r w:rsidR="060C4198">
        <w:rPr/>
        <w:t xml:space="preserve">My attention </w:t>
      </w:r>
      <w:r w:rsidR="060C4198">
        <w:rPr/>
        <w:t>doesn’t</w:t>
      </w:r>
      <w:r w:rsidR="060C4198">
        <w:rPr/>
        <w:t xml:space="preserve"> stay on them </w:t>
      </w:r>
      <w:r w:rsidR="060C4198">
        <w:rPr/>
        <w:t>long.</w:t>
      </w:r>
      <w:del w:author="Gary Smailes" w:date="2024-01-11T11:15:42.397Z" w:id="636791566">
        <w:r w:rsidDel="060C4198">
          <w:delText xml:space="preserve">  </w:delText>
        </w:r>
      </w:del>
      <w:ins w:author="Gary Smailes" w:date="2024-01-11T11:15:42.399Z" w:id="597335518">
        <w:r w:rsidR="060C4198">
          <w:t xml:space="preserve"> </w:t>
        </w:r>
      </w:ins>
      <w:r w:rsidR="060C4198">
        <w:rPr/>
        <w:t xml:space="preserve">I look a more intently at the guy who </w:t>
      </w:r>
      <w:r w:rsidR="060C4198">
        <w:rPr/>
        <w:t>doesn’t</w:t>
      </w:r>
      <w:r w:rsidR="060C4198">
        <w:rPr/>
        <w:t xml:space="preserve"> appear to be Guatemalan.</w:t>
      </w:r>
    </w:p>
    <w:p w:rsidR="00425D1E" w:rsidP="00425D1E" w:rsidRDefault="00425D1E" w14:paraId="27550101" w14:textId="0F16EC72">
      <w:pPr>
        <w:spacing w:line="480" w:lineRule="auto"/>
        <w:ind w:firstLine="720"/>
        <w:jc w:val="both"/>
      </w:pPr>
      <w:r w:rsidR="060C4198">
        <w:rPr/>
        <w:t>He’s</w:t>
      </w:r>
      <w:r w:rsidR="060C4198">
        <w:rPr/>
        <w:t xml:space="preserve"> handsome and mysterious, but I </w:t>
      </w:r>
      <w:r w:rsidR="060C4198">
        <w:rPr/>
        <w:t>can’t</w:t>
      </w:r>
      <w:r w:rsidR="060C4198">
        <w:rPr/>
        <w:t xml:space="preserve"> quite place where he is from</w:t>
      </w:r>
      <w:r w:rsidR="060C4198">
        <w:rPr/>
        <w:t>.</w:t>
      </w:r>
      <w:del w:author="Gary Smailes" w:date="2024-01-11T11:15:42.406Z" w:id="504880695">
        <w:r w:rsidDel="060C4198">
          <w:delText xml:space="preserve">  </w:delText>
        </w:r>
      </w:del>
      <w:ins w:author="Gary Smailes" w:date="2024-01-11T11:15:42.407Z" w:id="77308624">
        <w:r w:rsidR="060C4198">
          <w:t xml:space="preserve"> </w:t>
        </w:r>
      </w:ins>
      <w:r w:rsidR="060C4198">
        <w:rPr/>
        <w:t>Israel maybe</w:t>
      </w:r>
      <w:r w:rsidR="060C4198">
        <w:rPr/>
        <w:t>?</w:t>
      </w:r>
      <w:del w:author="Gary Smailes" w:date="2024-01-11T11:15:42.408Z" w:id="1403084344">
        <w:r w:rsidDel="060C4198">
          <w:delText xml:space="preserve">  </w:delText>
        </w:r>
      </w:del>
      <w:ins w:author="Gary Smailes" w:date="2024-01-11T11:15:42.408Z" w:id="1665711354">
        <w:r w:rsidR="060C4198">
          <w:t xml:space="preserve"> </w:t>
        </w:r>
      </w:ins>
      <w:r w:rsidR="060C4198">
        <w:rPr/>
        <w:t xml:space="preserve">I </w:t>
      </w:r>
      <w:r w:rsidR="060C4198">
        <w:rPr/>
        <w:t>definitely want</w:t>
      </w:r>
      <w:r w:rsidR="060C4198">
        <w:rPr/>
        <w:t xml:space="preserve"> to talk to him later. </w:t>
      </w:r>
    </w:p>
    <w:p w:rsidR="00425D1E" w:rsidP="00425D1E" w:rsidRDefault="00425D1E" w14:paraId="03143A37" w14:textId="68F43123">
      <w:pPr>
        <w:spacing w:line="480" w:lineRule="auto"/>
        <w:ind w:firstLine="720"/>
        <w:jc w:val="both"/>
      </w:pPr>
      <w:r w:rsidR="060C4198">
        <w:rPr/>
        <w:t>They continue to play more of the music I like, such as Led Zeppelin</w:t>
      </w:r>
      <w:r w:rsidR="060C4198">
        <w:rPr/>
        <w:t>.</w:t>
      </w:r>
      <w:del w:author="Gary Smailes" w:date="2024-01-11T11:15:42.409Z" w:id="1236888758">
        <w:r w:rsidDel="060C4198">
          <w:delText xml:space="preserve">  </w:delText>
        </w:r>
      </w:del>
      <w:ins w:author="Gary Smailes" w:date="2024-01-11T11:15:42.41Z" w:id="1579989300">
        <w:r w:rsidR="060C4198">
          <w:t xml:space="preserve"> </w:t>
        </w:r>
      </w:ins>
      <w:r w:rsidR="060C4198">
        <w:rPr/>
        <w:t xml:space="preserve">I especially like their version of </w:t>
      </w:r>
      <w:r w:rsidRPr="060C4198" w:rsidR="060C4198">
        <w:rPr>
          <w:i w:val="1"/>
          <w:iCs w:val="1"/>
        </w:rPr>
        <w:t>Stairway to Heaven</w:t>
      </w:r>
      <w:r w:rsidR="060C4198">
        <w:rPr/>
        <w:t>.</w:t>
      </w:r>
      <w:del w:author="Gary Smailes" w:date="2024-01-11T11:15:42.41Z" w:id="1837131624">
        <w:r w:rsidDel="060C4198">
          <w:delText xml:space="preserve">  </w:delText>
        </w:r>
      </w:del>
      <w:ins w:author="Gary Smailes" w:date="2024-01-11T11:15:42.41Z" w:id="1586680963">
        <w:r w:rsidR="060C4198">
          <w:t xml:space="preserve"> </w:t>
        </w:r>
      </w:ins>
      <w:r w:rsidR="060C4198">
        <w:rPr/>
        <w:t>The one without an instrument seems to suddenly notice us, he leans forward, says something to one of the guys on the second step, steps off, turns, and walks across the street and up to us.</w:t>
      </w:r>
    </w:p>
    <w:p w:rsidR="00425D1E" w:rsidP="00425D1E" w:rsidRDefault="00425D1E" w14:paraId="3A0A01F5" w14:textId="32E96077">
      <w:pPr>
        <w:spacing w:line="480" w:lineRule="auto"/>
        <w:ind w:firstLine="720"/>
        <w:jc w:val="both"/>
        <w:rPr>
          <w:del w:author="Gary Smailes" w:date="2024-01-14T11:04:05.453Z" w:id="384836252"/>
        </w:rPr>
      </w:pPr>
      <w:r w:rsidR="71825F18">
        <w:rPr/>
        <w:t>“Do you have a lighter?”</w:t>
      </w:r>
      <w:del w:author="Gary Smailes" w:date="2024-01-11T11:15:42.411Z" w:id="1192069924">
        <w:r w:rsidDel="71825F18">
          <w:delText xml:space="preserve">  </w:delText>
        </w:r>
      </w:del>
      <w:ins w:author="Gary Smailes" w:date="2024-01-11T11:15:42.411Z" w:id="761618152">
        <w:r w:rsidR="71825F18">
          <w:t xml:space="preserve"> </w:t>
        </w:r>
      </w:ins>
      <w:ins w:author="Gary Smailes" w:date="2024-01-14T11:04:02.2Z" w:id="700759216">
        <w:r w:rsidR="71825F18">
          <w:t>h</w:t>
        </w:r>
      </w:ins>
      <w:del w:author="Gary Smailes" w:date="2024-01-14T11:04:01.848Z" w:id="1321610827">
        <w:r w:rsidDel="71825F18">
          <w:delText>H</w:delText>
        </w:r>
      </w:del>
      <w:r w:rsidR="71825F18">
        <w:rPr/>
        <w:t>e says.</w:t>
      </w:r>
      <w:del w:author="Gary Smailes" w:date="2024-01-11T11:15:42.412Z" w:id="1536264907">
        <w:r w:rsidDel="71825F18">
          <w:delText xml:space="preserve">  </w:delText>
        </w:r>
      </w:del>
      <w:ins w:author="Gary Smailes" w:date="2024-01-11T11:15:42.412Z" w:id="1044753670">
        <w:r w:rsidR="71825F18">
          <w:t xml:space="preserve"> </w:t>
        </w:r>
      </w:ins>
    </w:p>
    <w:p w:rsidR="00425D1E" w:rsidP="71825F18" w:rsidRDefault="00425D1E" w14:paraId="2CF9F3C4" w14:textId="6A77D35A">
      <w:pPr>
        <w:spacing w:line="480" w:lineRule="auto"/>
        <w:ind w:firstLine="0"/>
        <w:jc w:val="both"/>
        <w:rPr>
          <w:del w:author="Gary Smailes" w:date="2024-01-14T11:04:08.562Z" w:id="1668025724"/>
        </w:rPr>
        <w:pPrChange w:author="Gary Smailes" w:date="2024-01-14T11:04:05.27Z">
          <w:pPr>
            <w:spacing w:line="480" w:lineRule="auto"/>
            <w:ind w:firstLine="720"/>
            <w:jc w:val="both"/>
          </w:pPr>
        </w:pPrChange>
      </w:pPr>
      <w:r w:rsidR="71825F18">
        <w:rPr/>
        <w:t>I hand him my lighter.</w:t>
      </w:r>
      <w:ins w:author="Gary Smailes" w:date="2024-01-14T11:04:09.081Z" w:id="1094329649">
        <w:r w:rsidR="71825F18">
          <w:t xml:space="preserve"> </w:t>
        </w:r>
      </w:ins>
    </w:p>
    <w:p w:rsidR="00425D1E" w:rsidP="71825F18" w:rsidRDefault="00425D1E" w14:paraId="0C0975EE" w14:textId="161EE81F">
      <w:pPr>
        <w:spacing w:line="480" w:lineRule="auto"/>
        <w:ind w:firstLine="0"/>
        <w:jc w:val="both"/>
        <w:pPrChange w:author="Gary Smailes" w:date="2024-01-14T11:04:08.411Z">
          <w:pPr>
            <w:spacing w:line="480" w:lineRule="auto"/>
            <w:ind w:firstLine="720"/>
            <w:jc w:val="both"/>
          </w:pPr>
        </w:pPrChange>
      </w:pPr>
      <w:r w:rsidR="71825F18">
        <w:rPr/>
        <w:t xml:space="preserve">“Where are you from?” </w:t>
      </w:r>
      <w:del w:author="Gary Smailes" w:date="2024-01-14T11:04:12.203Z" w:id="692456917">
        <w:r w:rsidDel="71825F18">
          <w:delText>He asks.</w:delText>
        </w:r>
      </w:del>
      <w:del w:author="Gary Smailes" w:date="2024-01-11T11:15:42.412Z" w:id="2087912373">
        <w:r w:rsidDel="71825F18">
          <w:delText xml:space="preserve">  </w:delText>
        </w:r>
      </w:del>
      <w:r w:rsidR="71825F18">
        <w:rPr/>
        <w:t>He pulls a cigarette out of his pocket, pops it in his mouth, and lights it, then hands the lighter back to me.</w:t>
      </w:r>
    </w:p>
    <w:p w:rsidR="00425D1E" w:rsidP="00425D1E" w:rsidRDefault="00425D1E" w14:paraId="61FDE920" w14:textId="77777777">
      <w:pPr>
        <w:spacing w:line="480" w:lineRule="auto"/>
        <w:ind w:firstLine="720"/>
        <w:jc w:val="both"/>
      </w:pPr>
      <w:r>
        <w:t>“The United States, Minnesota,” I say.</w:t>
      </w:r>
    </w:p>
    <w:p w:rsidR="00425D1E" w:rsidP="00425D1E" w:rsidRDefault="00425D1E" w14:paraId="64E55D45" w14:textId="255CFA62">
      <w:pPr>
        <w:spacing w:line="480" w:lineRule="auto"/>
        <w:ind w:firstLine="720"/>
        <w:jc w:val="both"/>
      </w:pPr>
      <w:r w:rsidR="060C4198">
        <w:rPr/>
        <w:t>“</w:t>
      </w:r>
      <w:r w:rsidR="060C4198">
        <w:rPr/>
        <w:t>I’m</w:t>
      </w:r>
      <w:r w:rsidR="060C4198">
        <w:rPr/>
        <w:t xml:space="preserve"> studying in Guatemala City for a semester</w:t>
      </w:r>
      <w:r w:rsidR="060C4198">
        <w:rPr/>
        <w:t>.</w:t>
      </w:r>
      <w:del w:author="Gary Smailes" w:date="2024-01-11T11:15:42.413Z" w:id="61854602">
        <w:r w:rsidDel="060C4198">
          <w:delText xml:space="preserve">  </w:delText>
        </w:r>
      </w:del>
      <w:ins w:author="Gary Smailes" w:date="2024-01-11T11:15:42.414Z" w:id="1183276100">
        <w:r w:rsidR="060C4198">
          <w:t xml:space="preserve"> </w:t>
        </w:r>
      </w:ins>
      <w:r w:rsidR="060C4198">
        <w:rPr/>
        <w:t>She’s</w:t>
      </w:r>
      <w:r w:rsidR="060C4198">
        <w:rPr/>
        <w:t xml:space="preserve"> visiting me for a week and a half,” Diana says.</w:t>
      </w:r>
    </w:p>
    <w:p w:rsidR="00425D1E" w:rsidP="00425D1E" w:rsidRDefault="00425D1E" w14:paraId="4E380871" w14:textId="465319B0">
      <w:pPr>
        <w:spacing w:line="480" w:lineRule="auto"/>
        <w:ind w:firstLine="720"/>
        <w:jc w:val="both"/>
      </w:pPr>
      <w:r w:rsidR="71825F18">
        <w:rPr/>
        <w:t>“Ah, I see, my name is Pablo</w:t>
      </w:r>
      <w:ins w:author="Gary Smailes" w:date="2024-01-14T11:04:28.664Z" w:id="98814444">
        <w:r w:rsidR="71825F18">
          <w:t>.</w:t>
        </w:r>
      </w:ins>
      <w:del w:author="Gary Smailes" w:date="2024-01-14T11:04:27.913Z" w:id="520967900">
        <w:r w:rsidDel="71825F18">
          <w:delText>,</w:delText>
        </w:r>
      </w:del>
      <w:r w:rsidR="71825F18">
        <w:rPr/>
        <w:t>”</w:t>
      </w:r>
      <w:del w:author="Gary Smailes" w:date="2024-01-14T11:04:27.126Z" w:id="1950459433">
        <w:r w:rsidDel="71825F18">
          <w:delText xml:space="preserve"> he says.</w:delText>
        </w:r>
      </w:del>
    </w:p>
    <w:p w:rsidR="00425D1E" w:rsidP="00425D1E" w:rsidRDefault="00425D1E" w14:paraId="56A8B1DD" w14:textId="77777777">
      <w:pPr>
        <w:spacing w:line="480" w:lineRule="auto"/>
        <w:ind w:firstLine="720"/>
        <w:jc w:val="both"/>
      </w:pPr>
      <w:r>
        <w:t xml:space="preserve">“My name is </w:t>
      </w:r>
      <w:proofErr w:type="gramStart"/>
      <w:r>
        <w:t>Ivy</w:t>
      </w:r>
      <w:proofErr w:type="gramEnd"/>
      <w:r>
        <w:t xml:space="preserve"> and this is Diana,” I say peering at him.</w:t>
      </w:r>
    </w:p>
    <w:p w:rsidR="00425D1E" w:rsidP="00425D1E" w:rsidRDefault="00425D1E" w14:paraId="20BC4AD2" w14:textId="38624D26">
      <w:pPr>
        <w:spacing w:line="480" w:lineRule="auto"/>
        <w:ind w:firstLine="720"/>
        <w:jc w:val="both"/>
      </w:pPr>
      <w:r w:rsidR="060C4198">
        <w:rPr/>
        <w:t>“Nice to meet you</w:t>
      </w:r>
      <w:r w:rsidR="060C4198">
        <w:rPr/>
        <w:t>.</w:t>
      </w:r>
      <w:del w:author="Gary Smailes" w:date="2024-01-11T11:15:42.414Z" w:id="1745686865">
        <w:r w:rsidDel="060C4198">
          <w:delText xml:space="preserve">  </w:delText>
        </w:r>
      </w:del>
      <w:ins w:author="Gary Smailes" w:date="2024-01-11T11:15:42.415Z" w:id="86681554">
        <w:r w:rsidR="060C4198">
          <w:t xml:space="preserve"> </w:t>
        </w:r>
      </w:ins>
      <w:r w:rsidR="060C4198">
        <w:rPr/>
        <w:t>We’re</w:t>
      </w:r>
      <w:r w:rsidR="060C4198">
        <w:rPr/>
        <w:t xml:space="preserve"> all just traveling together for a week and </w:t>
      </w:r>
      <w:r w:rsidR="060C4198">
        <w:rPr/>
        <w:t>we’re</w:t>
      </w:r>
      <w:r w:rsidR="060C4198">
        <w:rPr/>
        <w:t xml:space="preserve"> here for a few more days</w:t>
      </w:r>
      <w:r w:rsidR="060C4198">
        <w:rPr/>
        <w:t>.</w:t>
      </w:r>
      <w:del w:author="Gary Smailes" w:date="2024-01-11T11:15:42.415Z" w:id="1025286030">
        <w:r w:rsidDel="060C4198">
          <w:delText xml:space="preserve">  </w:delText>
        </w:r>
      </w:del>
      <w:ins w:author="Gary Smailes" w:date="2024-01-11T11:15:42.416Z" w:id="190649232">
        <w:r w:rsidR="060C4198">
          <w:t xml:space="preserve"> </w:t>
        </w:r>
      </w:ins>
      <w:r w:rsidR="060C4198">
        <w:rPr/>
        <w:t>They like to hang out and play</w:t>
      </w:r>
      <w:r w:rsidR="060C4198">
        <w:rPr/>
        <w:t>.</w:t>
      </w:r>
      <w:del w:author="Gary Smailes" w:date="2024-01-11T11:15:42.416Z" w:id="1125631073">
        <w:r w:rsidDel="060C4198">
          <w:delText xml:space="preserve">  </w:delText>
        </w:r>
      </w:del>
      <w:ins w:author="Gary Smailes" w:date="2024-01-11T11:15:42.417Z" w:id="29589326">
        <w:r w:rsidR="060C4198">
          <w:t xml:space="preserve"> </w:t>
        </w:r>
      </w:ins>
      <w:r w:rsidR="060C4198">
        <w:rPr/>
        <w:t>Sometimes at local places,” he says</w:t>
      </w:r>
      <w:r w:rsidR="060C4198">
        <w:rPr/>
        <w:t>.</w:t>
      </w:r>
      <w:del w:author="Gary Smailes" w:date="2024-01-11T11:15:42.417Z" w:id="1678710350">
        <w:r w:rsidDel="060C4198">
          <w:delText xml:space="preserve">  </w:delText>
        </w:r>
      </w:del>
      <w:ins w:author="Gary Smailes" w:date="2024-01-11T11:15:42.418Z" w:id="440852925">
        <w:r w:rsidR="060C4198">
          <w:t xml:space="preserve"> </w:t>
        </w:r>
      </w:ins>
    </w:p>
    <w:p w:rsidR="00425D1E" w:rsidP="00425D1E" w:rsidRDefault="00425D1E" w14:paraId="728F2477" w14:textId="77777777">
      <w:pPr>
        <w:spacing w:line="480" w:lineRule="auto"/>
        <w:ind w:firstLine="720"/>
        <w:jc w:val="both"/>
      </w:pPr>
      <w:r>
        <w:t>“Interesting; I really love the music,” I say.</w:t>
      </w:r>
    </w:p>
    <w:p w:rsidR="00425D1E" w:rsidP="00425D1E" w:rsidRDefault="00425D1E" w14:paraId="7876E2B0" w14:textId="77777777">
      <w:pPr>
        <w:spacing w:line="480" w:lineRule="auto"/>
        <w:ind w:firstLine="720"/>
        <w:jc w:val="both"/>
      </w:pPr>
      <w:r>
        <w:t>“Yeah, so when did you get here?” he says.</w:t>
      </w:r>
    </w:p>
    <w:p w:rsidR="00425D1E" w:rsidP="00425D1E" w:rsidRDefault="00425D1E" w14:paraId="03E364B7" w14:textId="77777777">
      <w:pPr>
        <w:spacing w:line="480" w:lineRule="auto"/>
        <w:ind w:firstLine="720"/>
        <w:jc w:val="both"/>
      </w:pPr>
      <w:r>
        <w:t>“Just two days ago,” I say.</w:t>
      </w:r>
    </w:p>
    <w:p w:rsidR="00425D1E" w:rsidP="00425D1E" w:rsidRDefault="00425D1E" w14:paraId="459B6DD0" w14:textId="69E65CC7">
      <w:pPr>
        <w:spacing w:line="480" w:lineRule="auto"/>
        <w:ind w:firstLine="720"/>
        <w:jc w:val="both"/>
      </w:pPr>
      <w:r w:rsidR="060C4198">
        <w:rPr/>
        <w:t xml:space="preserve">“Oh, so you </w:t>
      </w:r>
      <w:r w:rsidR="060C4198">
        <w:rPr/>
        <w:t>haven’t</w:t>
      </w:r>
      <w:r w:rsidR="060C4198">
        <w:rPr/>
        <w:t xml:space="preserve"> experienced too much yet</w:t>
      </w:r>
      <w:r w:rsidR="060C4198">
        <w:rPr/>
        <w:t>.</w:t>
      </w:r>
      <w:del w:author="Gary Smailes" w:date="2024-01-11T11:15:42.418Z" w:id="1749630658">
        <w:r w:rsidDel="060C4198">
          <w:delText xml:space="preserve">  </w:delText>
        </w:r>
      </w:del>
      <w:ins w:author="Gary Smailes" w:date="2024-01-11T11:15:42.419Z" w:id="1532096434">
        <w:r w:rsidR="060C4198">
          <w:t xml:space="preserve"> </w:t>
        </w:r>
      </w:ins>
      <w:r w:rsidR="060C4198">
        <w:rPr/>
        <w:t>I’m</w:t>
      </w:r>
      <w:r w:rsidR="060C4198">
        <w:rPr/>
        <w:t xml:space="preserve"> from Guatemala City and while </w:t>
      </w:r>
      <w:r w:rsidR="060C4198">
        <w:rPr/>
        <w:t>it’s</w:t>
      </w:r>
      <w:r w:rsidR="060C4198">
        <w:rPr/>
        <w:t xml:space="preserve"> </w:t>
      </w:r>
      <w:r w:rsidR="060C4198">
        <w:rPr/>
        <w:t>pretty safe</w:t>
      </w:r>
      <w:r w:rsidR="060C4198">
        <w:rPr/>
        <w:t xml:space="preserve"> for Americans, </w:t>
      </w:r>
      <w:r w:rsidR="060C4198">
        <w:rPr/>
        <w:t>it’s</w:t>
      </w:r>
      <w:r w:rsidR="060C4198">
        <w:rPr/>
        <w:t xml:space="preserve"> </w:t>
      </w:r>
      <w:r w:rsidR="060C4198">
        <w:rPr/>
        <w:t>not quite that</w:t>
      </w:r>
      <w:r w:rsidR="060C4198">
        <w:rPr/>
        <w:t xml:space="preserve"> way for us</w:t>
      </w:r>
      <w:r w:rsidR="060C4198">
        <w:rPr/>
        <w:t>.</w:t>
      </w:r>
      <w:del w:author="Gary Smailes" w:date="2024-01-11T11:15:42.42Z" w:id="169172630">
        <w:r w:rsidDel="060C4198">
          <w:delText xml:space="preserve">  </w:delText>
        </w:r>
      </w:del>
      <w:ins w:author="Gary Smailes" w:date="2024-01-11T11:15:42.42Z" w:id="1618161475">
        <w:r w:rsidR="060C4198">
          <w:t xml:space="preserve"> </w:t>
        </w:r>
      </w:ins>
      <w:r w:rsidR="060C4198">
        <w:rPr/>
        <w:t>Just last week my cousin’s car was stolen</w:t>
      </w:r>
      <w:r w:rsidR="060C4198">
        <w:rPr/>
        <w:t>.</w:t>
      </w:r>
      <w:del w:author="Gary Smailes" w:date="2024-01-11T11:15:42.421Z" w:id="1115960425">
        <w:r w:rsidDel="060C4198">
          <w:delText xml:space="preserve">  </w:delText>
        </w:r>
      </w:del>
      <w:ins w:author="Gary Smailes" w:date="2024-01-11T11:15:42.421Z" w:id="294275571">
        <w:r w:rsidR="060C4198">
          <w:t xml:space="preserve"> </w:t>
        </w:r>
      </w:ins>
      <w:r w:rsidR="060C4198">
        <w:rPr/>
        <w:t>He was at a stop light, and someone pulled the door open, forced him out, and drove off,” he says.</w:t>
      </w:r>
    </w:p>
    <w:p w:rsidR="00425D1E" w:rsidP="00425D1E" w:rsidRDefault="00425D1E" w14:paraId="76D09A47" w14:textId="77777777">
      <w:pPr>
        <w:spacing w:line="480" w:lineRule="auto"/>
        <w:ind w:firstLine="720"/>
        <w:jc w:val="both"/>
      </w:pPr>
      <w:r>
        <w:t>“That’s scary,” I say.</w:t>
      </w:r>
    </w:p>
    <w:p w:rsidR="00425D1E" w:rsidP="00425D1E" w:rsidRDefault="00425D1E" w14:paraId="3BBB8E34" w14:textId="56EF1D32">
      <w:pPr>
        <w:spacing w:line="480" w:lineRule="auto"/>
        <w:ind w:firstLine="720"/>
        <w:jc w:val="both"/>
      </w:pPr>
      <w:r w:rsidR="060C4198">
        <w:rPr/>
        <w:t xml:space="preserve">“Yeah, he had a </w:t>
      </w:r>
      <w:r w:rsidR="060C4198">
        <w:rPr/>
        <w:t>really nice</w:t>
      </w:r>
      <w:r w:rsidR="060C4198">
        <w:rPr/>
        <w:t xml:space="preserve"> car</w:t>
      </w:r>
      <w:r w:rsidR="060C4198">
        <w:rPr/>
        <w:t>.</w:t>
      </w:r>
      <w:del w:author="Gary Smailes" w:date="2024-01-11T11:15:42.422Z" w:id="1032157475">
        <w:r w:rsidDel="060C4198">
          <w:delText xml:space="preserve">  </w:delText>
        </w:r>
      </w:del>
      <w:ins w:author="Gary Smailes" w:date="2024-01-11T11:15:42.423Z" w:id="877292188">
        <w:r w:rsidR="060C4198">
          <w:t xml:space="preserve"> </w:t>
        </w:r>
      </w:ins>
      <w:r w:rsidR="060C4198">
        <w:rPr/>
        <w:t xml:space="preserve">I have a convertible too, but I am </w:t>
      </w:r>
      <w:r w:rsidR="060C4198">
        <w:rPr/>
        <w:t>very careful</w:t>
      </w:r>
      <w:r w:rsidR="060C4198">
        <w:rPr/>
        <w:t xml:space="preserve"> about where I drive it in the city,” he says.</w:t>
      </w:r>
    </w:p>
    <w:p w:rsidR="00425D1E" w:rsidP="00425D1E" w:rsidRDefault="00425D1E" w14:paraId="254B36D6" w14:textId="2D77B49D">
      <w:pPr>
        <w:spacing w:line="480" w:lineRule="auto"/>
        <w:ind w:firstLine="720"/>
        <w:jc w:val="both"/>
      </w:pPr>
      <w:r w:rsidR="060C4198">
        <w:rPr/>
        <w:t xml:space="preserve">I turn my attention to the </w:t>
      </w:r>
      <w:r w:rsidRPr="060C4198" w:rsidR="060C4198">
        <w:rPr>
          <w:i w:val="1"/>
          <w:iCs w:val="1"/>
        </w:rPr>
        <w:t>tienda;</w:t>
      </w:r>
      <w:r w:rsidR="060C4198">
        <w:rPr/>
        <w:t xml:space="preserve"> it is small, just a concrete box with a rectangular opening and a few steps</w:t>
      </w:r>
      <w:r w:rsidR="060C4198">
        <w:rPr/>
        <w:t>.</w:t>
      </w:r>
      <w:del w:author="Gary Smailes" w:date="2024-01-11T11:15:42.424Z" w:id="1928304063">
        <w:r w:rsidDel="060C4198">
          <w:delText xml:space="preserve">  </w:delText>
        </w:r>
      </w:del>
      <w:ins w:author="Gary Smailes" w:date="2024-01-11T11:15:42.426Z" w:id="564612419">
        <w:r w:rsidR="060C4198">
          <w:t xml:space="preserve"> </w:t>
        </w:r>
      </w:ins>
      <w:r w:rsidR="060C4198">
        <w:rPr/>
        <w:t>The entire length of it could be walked in four steps</w:t>
      </w:r>
      <w:r w:rsidR="060C4198">
        <w:rPr/>
        <w:t>.</w:t>
      </w:r>
      <w:del w:author="Gary Smailes" w:date="2024-01-11T11:15:42.426Z" w:id="466111665">
        <w:r w:rsidDel="060C4198">
          <w:delText xml:space="preserve">  </w:delText>
        </w:r>
      </w:del>
      <w:ins w:author="Gary Smailes" w:date="2024-01-11T11:15:42.427Z" w:id="155717575">
        <w:r w:rsidR="060C4198">
          <w:t xml:space="preserve"> </w:t>
        </w:r>
      </w:ins>
      <w:r w:rsidR="060C4198">
        <w:rPr/>
        <w:t>It is dirty and grimy</w:t>
      </w:r>
      <w:r w:rsidR="060C4198">
        <w:rPr/>
        <w:t>.</w:t>
      </w:r>
      <w:del w:author="Gary Smailes" w:date="2024-01-11T11:15:42.428Z" w:id="2053382639">
        <w:r w:rsidDel="060C4198">
          <w:delText xml:space="preserve">  </w:delText>
        </w:r>
      </w:del>
      <w:ins w:author="Gary Smailes" w:date="2024-01-11T11:15:42.428Z" w:id="2124000256">
        <w:r w:rsidR="060C4198">
          <w:t xml:space="preserve"> </w:t>
        </w:r>
      </w:ins>
      <w:r w:rsidR="060C4198">
        <w:rPr/>
        <w:t>The stuff being sold is sealed</w:t>
      </w:r>
      <w:r w:rsidR="060C4198">
        <w:rPr/>
        <w:t>.</w:t>
      </w:r>
      <w:del w:author="Gary Smailes" w:date="2024-01-11T11:15:42.429Z" w:id="337969196">
        <w:r w:rsidDel="060C4198">
          <w:delText xml:space="preserve">  </w:delText>
        </w:r>
      </w:del>
      <w:ins w:author="Gary Smailes" w:date="2024-01-11T11:15:42.429Z" w:id="940631087">
        <w:r w:rsidR="060C4198">
          <w:t xml:space="preserve"> </w:t>
        </w:r>
      </w:ins>
      <w:r w:rsidR="060C4198">
        <w:rPr/>
        <w:t xml:space="preserve">There are Doritos and other familiar items; it </w:t>
      </w:r>
      <w:r w:rsidR="060C4198">
        <w:rPr/>
        <w:t>contains</w:t>
      </w:r>
      <w:r w:rsidR="060C4198">
        <w:rPr/>
        <w:t xml:space="preserve"> beer, pop, cigarettes, and candy</w:t>
      </w:r>
      <w:r w:rsidR="060C4198">
        <w:rPr/>
        <w:t>.</w:t>
      </w:r>
      <w:del w:author="Gary Smailes" w:date="2024-01-11T11:15:42.43Z" w:id="496521261">
        <w:r w:rsidDel="060C4198">
          <w:delText xml:space="preserve">  </w:delText>
        </w:r>
      </w:del>
      <w:ins w:author="Gary Smailes" w:date="2024-01-11T11:15:42.43Z" w:id="521947912">
        <w:r w:rsidR="060C4198">
          <w:t xml:space="preserve"> </w:t>
        </w:r>
      </w:ins>
      <w:r w:rsidR="060C4198">
        <w:rPr/>
        <w:t>I am surprised the shop owners allow them to play on the steps and block the entrance</w:t>
      </w:r>
      <w:r w:rsidR="060C4198">
        <w:rPr/>
        <w:t>.</w:t>
      </w:r>
      <w:del w:author="Gary Smailes" w:date="2024-01-11T11:15:42.431Z" w:id="1219325834">
        <w:r w:rsidDel="060C4198">
          <w:delText xml:space="preserve">  </w:delText>
        </w:r>
      </w:del>
      <w:ins w:author="Gary Smailes" w:date="2024-01-11T11:15:42.432Z" w:id="1055075618">
        <w:r w:rsidR="060C4198">
          <w:t xml:space="preserve"> </w:t>
        </w:r>
      </w:ins>
    </w:p>
    <w:p w:rsidR="00425D1E" w:rsidP="00425D1E" w:rsidRDefault="00425D1E" w14:paraId="51837054" w14:textId="475EE993">
      <w:pPr>
        <w:spacing w:line="480" w:lineRule="auto"/>
        <w:ind w:firstLine="720"/>
        <w:jc w:val="both"/>
      </w:pPr>
      <w:r w:rsidR="060C4198">
        <w:rPr/>
        <w:t>There’s</w:t>
      </w:r>
      <w:r w:rsidR="060C4198">
        <w:rPr/>
        <w:t xml:space="preserve"> a long pause</w:t>
      </w:r>
      <w:r w:rsidR="060C4198">
        <w:rPr/>
        <w:t>.</w:t>
      </w:r>
      <w:del w:author="Gary Smailes" w:date="2024-01-11T11:15:42.433Z" w:id="1321458458">
        <w:r w:rsidDel="060C4198">
          <w:delText xml:space="preserve">  </w:delText>
        </w:r>
      </w:del>
      <w:ins w:author="Gary Smailes" w:date="2024-01-11T11:15:42.434Z" w:id="1965104601">
        <w:r w:rsidR="060C4198">
          <w:t xml:space="preserve"> </w:t>
        </w:r>
      </w:ins>
      <w:r w:rsidR="060C4198">
        <w:rPr/>
        <w:t xml:space="preserve">Diana </w:t>
      </w:r>
      <w:r w:rsidR="060C4198">
        <w:rPr/>
        <w:t>doesn’t</w:t>
      </w:r>
      <w:r w:rsidR="060C4198">
        <w:rPr/>
        <w:t xml:space="preserve"> fill in the gap.</w:t>
      </w:r>
    </w:p>
    <w:p w:rsidR="00425D1E" w:rsidP="00425D1E" w:rsidRDefault="00425D1E" w14:paraId="3A793662" w14:textId="5401BCC5">
      <w:pPr>
        <w:spacing w:line="480" w:lineRule="auto"/>
        <w:ind w:firstLine="720"/>
        <w:jc w:val="both"/>
      </w:pPr>
      <w:r w:rsidR="060C4198">
        <w:rPr/>
        <w:t>“Nice, a convertible</w:t>
      </w:r>
      <w:r w:rsidR="060C4198">
        <w:rPr/>
        <w:t>.</w:t>
      </w:r>
      <w:del w:author="Gary Smailes" w:date="2024-01-11T11:15:42.435Z" w:id="887619548">
        <w:r w:rsidDel="060C4198">
          <w:delText xml:space="preserve">  </w:delText>
        </w:r>
      </w:del>
      <w:ins w:author="Gary Smailes" w:date="2024-01-11T11:15:42.435Z" w:id="1090671509">
        <w:r w:rsidR="060C4198">
          <w:t xml:space="preserve"> </w:t>
        </w:r>
      </w:ins>
      <w:r w:rsidR="060C4198">
        <w:rPr/>
        <w:t>It must be hard not to be able to drive it wherever you want</w:t>
      </w:r>
      <w:r w:rsidR="060C4198">
        <w:rPr/>
        <w:t>.</w:t>
      </w:r>
      <w:del w:author="Gary Smailes" w:date="2024-01-11T11:15:42.435Z" w:id="1502346529">
        <w:r w:rsidDel="060C4198">
          <w:delText xml:space="preserve">  </w:delText>
        </w:r>
      </w:del>
      <w:ins w:author="Gary Smailes" w:date="2024-01-11T11:15:42.435Z" w:id="1716461058">
        <w:r w:rsidR="060C4198">
          <w:t xml:space="preserve"> </w:t>
        </w:r>
      </w:ins>
      <w:r w:rsidR="060C4198">
        <w:rPr/>
        <w:t>I have an idea</w:t>
      </w:r>
      <w:r w:rsidR="060C4198">
        <w:rPr/>
        <w:t>.</w:t>
      </w:r>
      <w:del w:author="Gary Smailes" w:date="2024-01-11T11:15:42.436Z" w:id="859611891">
        <w:r w:rsidDel="060C4198">
          <w:delText xml:space="preserve">  </w:delText>
        </w:r>
      </w:del>
      <w:ins w:author="Gary Smailes" w:date="2024-01-11T11:15:42.436Z" w:id="636699705">
        <w:r w:rsidR="060C4198">
          <w:t xml:space="preserve"> </w:t>
        </w:r>
      </w:ins>
      <w:r w:rsidR="060C4198">
        <w:rPr/>
        <w:t xml:space="preserve">Why don’t I buy some beers?” I </w:t>
      </w:r>
      <w:r w:rsidR="060C4198">
        <w:rPr/>
        <w:t>say</w:t>
      </w:r>
      <w:r w:rsidR="060C4198">
        <w:rPr/>
        <w:t>.</w:t>
      </w:r>
    </w:p>
    <w:p w:rsidR="00425D1E" w:rsidP="00425D1E" w:rsidRDefault="00425D1E" w14:paraId="57282EB5" w14:textId="3A49781B">
      <w:pPr>
        <w:spacing w:line="480" w:lineRule="auto"/>
        <w:ind w:firstLine="720"/>
        <w:jc w:val="both"/>
      </w:pPr>
      <w:r w:rsidR="71825F18">
        <w:rPr/>
        <w:t>I jump down from the cement wall, which is further down than I remember, and my ankle rolls.</w:t>
      </w:r>
      <w:del w:author="Gary Smailes" w:date="2024-01-11T11:15:42.437Z" w:id="1745460980">
        <w:r w:rsidDel="71825F18">
          <w:delText xml:space="preserve">  </w:delText>
        </w:r>
      </w:del>
      <w:ins w:author="Gary Smailes" w:date="2024-01-11T11:15:42.438Z" w:id="518573450">
        <w:r w:rsidR="71825F18">
          <w:t xml:space="preserve"> </w:t>
        </w:r>
      </w:ins>
      <w:r w:rsidR="71825F18">
        <w:rPr/>
        <w:t>Ouch.</w:t>
      </w:r>
      <w:del w:author="Gary Smailes" w:date="2024-01-11T11:15:42.439Z" w:id="817382081">
        <w:r w:rsidDel="71825F18">
          <w:delText xml:space="preserve">  </w:delText>
        </w:r>
      </w:del>
      <w:ins w:author="Gary Smailes" w:date="2024-01-11T11:15:42.439Z" w:id="65905966">
        <w:r w:rsidR="71825F18">
          <w:t xml:space="preserve"> </w:t>
        </w:r>
      </w:ins>
      <w:r w:rsidR="71825F18">
        <w:rPr/>
        <w:t xml:space="preserve">I cross the street with a limp, shaking off the roll, say </w:t>
      </w:r>
      <w:ins w:author="Gary Smailes" w:date="2024-01-14T11:14:07.087Z" w:id="1100051475">
        <w:r w:rsidR="71825F18">
          <w:t>‘</w:t>
        </w:r>
      </w:ins>
      <w:r w:rsidRPr="71825F18" w:rsidR="71825F18">
        <w:rPr>
          <w:i w:val="1"/>
          <w:iCs w:val="1"/>
        </w:rPr>
        <w:t>Hola</w:t>
      </w:r>
      <w:ins w:author="Gary Smailes" w:date="2024-01-14T11:14:08.002Z" w:id="670745815">
        <w:r w:rsidRPr="71825F18" w:rsidR="71825F18">
          <w:rPr>
            <w:i w:val="1"/>
            <w:iCs w:val="1"/>
          </w:rPr>
          <w:t>’</w:t>
        </w:r>
      </w:ins>
      <w:r w:rsidR="71825F18">
        <w:rPr/>
        <w:t>, purchase a six pack of Gallo and hand them out.</w:t>
      </w:r>
      <w:del w:author="Gary Smailes" w:date="2024-01-11T11:15:42.44Z" w:id="162977522">
        <w:r w:rsidDel="71825F18">
          <w:delText xml:space="preserve">  </w:delText>
        </w:r>
      </w:del>
      <w:ins w:author="Gary Smailes" w:date="2024-01-11T11:15:42.44Z" w:id="1209852879">
        <w:r w:rsidR="71825F18">
          <w:t xml:space="preserve"> </w:t>
        </w:r>
      </w:ins>
      <w:r w:rsidR="71825F18">
        <w:rPr/>
        <w:t>Pablo and Diana followed me over.</w:t>
      </w:r>
      <w:del w:author="Gary Smailes" w:date="2024-01-11T11:15:42.441Z" w:id="86911041">
        <w:r w:rsidDel="71825F18">
          <w:delText xml:space="preserve">  </w:delText>
        </w:r>
      </w:del>
      <w:ins w:author="Gary Smailes" w:date="2024-01-11T11:15:42.442Z" w:id="1187551048">
        <w:r w:rsidR="71825F18">
          <w:t xml:space="preserve"> </w:t>
        </w:r>
      </w:ins>
      <w:r w:rsidR="71825F18">
        <w:rPr/>
        <w:t>I can tell the guys are grateful, but they don’t say much.</w:t>
      </w:r>
      <w:del w:author="Gary Smailes" w:date="2024-01-11T11:15:42.443Z" w:id="1610717919">
        <w:r w:rsidDel="71825F18">
          <w:delText xml:space="preserve">  </w:delText>
        </w:r>
      </w:del>
      <w:ins w:author="Gary Smailes" w:date="2024-01-11T11:15:42.444Z" w:id="1118821753">
        <w:r w:rsidR="71825F18">
          <w:t xml:space="preserve"> </w:t>
        </w:r>
      </w:ins>
      <w:r w:rsidR="71825F18">
        <w:rPr/>
        <w:t>We introduce ourselves.</w:t>
      </w:r>
    </w:p>
    <w:p w:rsidR="00425D1E" w:rsidP="00425D1E" w:rsidRDefault="00425D1E" w14:paraId="3B94BF2E" w14:textId="3D494FC1">
      <w:pPr>
        <w:spacing w:line="480" w:lineRule="auto"/>
        <w:ind w:firstLine="720"/>
        <w:jc w:val="both"/>
      </w:pPr>
      <w:r w:rsidR="71825F18">
        <w:rPr/>
        <w:t>I sit next to one of the guys, Carlos and we chat a little, but I feel shy.</w:t>
      </w:r>
      <w:del w:author="Gary Smailes" w:date="2024-01-11T11:15:42.444Z" w:id="1095856150">
        <w:r w:rsidDel="71825F18">
          <w:delText xml:space="preserve">  </w:delText>
        </w:r>
      </w:del>
      <w:ins w:author="Gary Smailes" w:date="2024-01-11T11:15:42.445Z" w:id="1304768019">
        <w:r w:rsidR="71825F18">
          <w:t xml:space="preserve"> </w:t>
        </w:r>
      </w:ins>
      <w:r w:rsidR="71825F18">
        <w:rPr/>
        <w:t xml:space="preserve">It </w:t>
      </w:r>
      <w:r w:rsidR="71825F18">
        <w:rPr/>
        <w:t>doesn’t</w:t>
      </w:r>
      <w:r w:rsidR="71825F18">
        <w:rPr/>
        <w:t xml:space="preserve"> help that I accidentally spit on him when I am talking.</w:t>
      </w:r>
      <w:del w:author="Gary Smailes" w:date="2024-01-11T11:15:42.446Z" w:id="1018327864">
        <w:r w:rsidDel="71825F18">
          <w:delText xml:space="preserve">  </w:delText>
        </w:r>
      </w:del>
      <w:ins w:author="Gary Smailes" w:date="2024-01-11T11:15:42.446Z" w:id="1186795951">
        <w:r w:rsidR="71825F18">
          <w:t xml:space="preserve"> </w:t>
        </w:r>
      </w:ins>
      <w:r w:rsidR="71825F18">
        <w:rPr/>
        <w:t xml:space="preserve">He just sits there like it </w:t>
      </w:r>
      <w:r w:rsidR="71825F18">
        <w:rPr/>
        <w:t>didn’t</w:t>
      </w:r>
      <w:r w:rsidR="71825F18">
        <w:rPr/>
        <w:t xml:space="preserve"> happen, but I can clearly see the gob of spit on his face.</w:t>
      </w:r>
      <w:del w:author="Gary Smailes" w:date="2024-01-11T11:15:42.446Z" w:id="1864010465">
        <w:r w:rsidDel="71825F18">
          <w:delText xml:space="preserve">  </w:delText>
        </w:r>
      </w:del>
      <w:ins w:author="Gary Smailes" w:date="2024-01-11T11:15:42.446Z" w:id="956118302">
        <w:r w:rsidR="71825F18">
          <w:t xml:space="preserve"> </w:t>
        </w:r>
      </w:ins>
      <w:r w:rsidR="71825F18">
        <w:rPr/>
        <w:t>Neither one of us acknowledges it.</w:t>
      </w:r>
      <w:del w:author="Gary Smailes" w:date="2024-01-11T11:15:42.447Z" w:id="1193075982">
        <w:r w:rsidDel="71825F18">
          <w:delText xml:space="preserve">  </w:delText>
        </w:r>
      </w:del>
      <w:ins w:author="Gary Smailes" w:date="2024-01-11T11:15:42.448Z" w:id="1129072546">
        <w:r w:rsidR="71825F18">
          <w:t xml:space="preserve"> </w:t>
        </w:r>
      </w:ins>
      <w:r w:rsidR="71825F18">
        <w:rPr/>
        <w:t xml:space="preserve">I </w:t>
      </w:r>
      <w:del w:author="Gary Smailes" w:date="2024-01-14T11:14:36.79Z" w:id="1735229230">
        <w:r w:rsidDel="71825F18">
          <w:delText xml:space="preserve">finally </w:delText>
        </w:r>
      </w:del>
      <w:r w:rsidR="71825F18">
        <w:rPr/>
        <w:t>turn my attention away to say something to Pablo and when I look briefly at him again, the spit is gone.</w:t>
      </w:r>
    </w:p>
    <w:p w:rsidR="00425D1E" w:rsidP="00425D1E" w:rsidRDefault="00425D1E" w14:paraId="547710FD" w14:textId="6531A110">
      <w:pPr>
        <w:spacing w:line="480" w:lineRule="auto"/>
        <w:ind w:firstLine="720"/>
        <w:jc w:val="both"/>
      </w:pPr>
      <w:r w:rsidR="060C4198">
        <w:rPr/>
        <w:t xml:space="preserve">I </w:t>
      </w:r>
      <w:r w:rsidR="060C4198">
        <w:rPr/>
        <w:t>decide</w:t>
      </w:r>
      <w:r w:rsidR="060C4198">
        <w:rPr/>
        <w:t xml:space="preserve"> to go and change</w:t>
      </w:r>
      <w:r w:rsidR="060C4198">
        <w:rPr/>
        <w:t>.</w:t>
      </w:r>
      <w:del w:author="Gary Smailes" w:date="2024-01-11T11:15:42.449Z" w:id="1407717669">
        <w:r w:rsidDel="060C4198">
          <w:delText xml:space="preserve">  </w:delText>
        </w:r>
      </w:del>
      <w:ins w:author="Gary Smailes" w:date="2024-01-11T11:15:42.45Z" w:id="1687390337">
        <w:r w:rsidR="060C4198">
          <w:t xml:space="preserve"> </w:t>
        </w:r>
      </w:ins>
      <w:r w:rsidR="060C4198">
        <w:rPr/>
        <w:t>I have on a brown scoop neck t-shirt and khaki capris</w:t>
      </w:r>
      <w:r w:rsidR="060C4198">
        <w:rPr/>
        <w:t>.</w:t>
      </w:r>
      <w:del w:author="Gary Smailes" w:date="2024-01-11T11:15:42.45Z" w:id="528764769">
        <w:r w:rsidDel="060C4198">
          <w:delText xml:space="preserve">  </w:delText>
        </w:r>
      </w:del>
      <w:ins w:author="Gary Smailes" w:date="2024-01-11T11:15:42.451Z" w:id="1179089583">
        <w:r w:rsidR="060C4198">
          <w:t xml:space="preserve"> </w:t>
        </w:r>
      </w:ins>
      <w:r w:rsidR="060C4198">
        <w:rPr/>
        <w:t>Not exactly my best outfit</w:t>
      </w:r>
      <w:r w:rsidR="060C4198">
        <w:rPr/>
        <w:t>.</w:t>
      </w:r>
      <w:del w:author="Gary Smailes" w:date="2024-01-11T11:15:42.451Z" w:id="2053788886">
        <w:r w:rsidDel="060C4198">
          <w:delText xml:space="preserve">  </w:delText>
        </w:r>
      </w:del>
      <w:ins w:author="Gary Smailes" w:date="2024-01-11T11:15:42.452Z" w:id="409828816">
        <w:r w:rsidR="060C4198">
          <w:t xml:space="preserve"> </w:t>
        </w:r>
      </w:ins>
      <w:r w:rsidR="060C4198">
        <w:rPr/>
        <w:t xml:space="preserve">As I stand, Carlos tells me </w:t>
      </w:r>
      <w:r w:rsidR="060C4198">
        <w:rPr/>
        <w:t>they’re</w:t>
      </w:r>
      <w:r w:rsidR="060C4198">
        <w:rPr/>
        <w:t xml:space="preserve"> playing at a restaurant up the street in a few hours</w:t>
      </w:r>
      <w:r w:rsidR="060C4198">
        <w:rPr/>
        <w:t>.</w:t>
      </w:r>
      <w:del w:author="Gary Smailes" w:date="2024-01-11T11:15:42.452Z" w:id="1861089396">
        <w:r w:rsidDel="060C4198">
          <w:delText xml:space="preserve">  </w:delText>
        </w:r>
      </w:del>
      <w:ins w:author="Gary Smailes" w:date="2024-01-11T11:15:42.452Z" w:id="1710961308">
        <w:r w:rsidR="060C4198">
          <w:t xml:space="preserve"> </w:t>
        </w:r>
      </w:ins>
      <w:r w:rsidR="060C4198">
        <w:rPr/>
        <w:t>He’s</w:t>
      </w:r>
      <w:r w:rsidR="060C4198">
        <w:rPr/>
        <w:t xml:space="preserve"> still talking to me but seems to slightly look away when he does</w:t>
      </w:r>
      <w:r w:rsidR="060C4198">
        <w:rPr/>
        <w:t>.</w:t>
      </w:r>
      <w:del w:author="Gary Smailes" w:date="2024-01-11T11:15:42.453Z" w:id="210637976">
        <w:r w:rsidDel="060C4198">
          <w:delText xml:space="preserve">  </w:delText>
        </w:r>
      </w:del>
      <w:ins w:author="Gary Smailes" w:date="2024-01-11T11:15:42.453Z" w:id="534953933">
        <w:r w:rsidR="060C4198">
          <w:t xml:space="preserve"> </w:t>
        </w:r>
      </w:ins>
      <w:r w:rsidR="060C4198">
        <w:rPr/>
        <w:t xml:space="preserve">I suppose he </w:t>
      </w:r>
      <w:r w:rsidR="060C4198">
        <w:rPr/>
        <w:t>doesn’t</w:t>
      </w:r>
      <w:r w:rsidR="060C4198">
        <w:rPr/>
        <w:t xml:space="preserve"> want a big gob of American spit on his face again and I guess they do want to see us again.</w:t>
      </w:r>
    </w:p>
    <w:p w:rsidR="00425D1E" w:rsidP="00425D1E" w:rsidRDefault="00425D1E" w14:paraId="76D3AC79" w14:textId="1DF3EFF1">
      <w:pPr>
        <w:spacing w:line="480" w:lineRule="auto"/>
        <w:ind w:firstLine="720"/>
        <w:jc w:val="both"/>
      </w:pPr>
      <w:r w:rsidR="71825F18">
        <w:rPr/>
        <w:t>“We’re going to dinner with some friends,” I say, working out in my head that the timing isn’t right.</w:t>
      </w:r>
      <w:del w:author="Gary Smailes" w:date="2024-01-11T11:15:42.454Z" w:id="1265569676">
        <w:r w:rsidDel="71825F18">
          <w:delText xml:space="preserve">  </w:delText>
        </w:r>
      </w:del>
      <w:ins w:author="Gary Smailes" w:date="2024-01-11T11:15:42.455Z" w:id="301755789">
        <w:r w:rsidR="71825F18">
          <w:t xml:space="preserve"> </w:t>
        </w:r>
      </w:ins>
      <w:r w:rsidR="71825F18">
        <w:rPr/>
        <w:t xml:space="preserve">They said </w:t>
      </w:r>
      <w:r w:rsidR="71825F18">
        <w:rPr/>
        <w:t>they’re</w:t>
      </w:r>
      <w:r w:rsidR="71825F18">
        <w:rPr/>
        <w:t xml:space="preserve"> playing at </w:t>
      </w:r>
      <w:ins w:author="Gary Smailes" w:date="2024-01-14T11:15:22.461Z" w:id="1472597922">
        <w:r w:rsidR="71825F18">
          <w:t>six</w:t>
        </w:r>
      </w:ins>
      <w:del w:author="Gary Smailes" w:date="2024-01-14T11:15:21.268Z" w:id="1666497874">
        <w:r w:rsidDel="71825F18">
          <w:delText>6</w:delText>
        </w:r>
      </w:del>
      <w:r w:rsidR="71825F18">
        <w:rPr/>
        <w:t xml:space="preserve"> and that’s when the dinner is.</w:t>
      </w:r>
    </w:p>
    <w:p w:rsidR="00425D1E" w:rsidP="00425D1E" w:rsidRDefault="00425D1E" w14:paraId="318C93BF" w14:textId="018044B0">
      <w:pPr>
        <w:spacing w:line="480" w:lineRule="auto"/>
        <w:ind w:firstLine="720"/>
        <w:jc w:val="both"/>
      </w:pPr>
      <w:r w:rsidR="060C4198">
        <w:rPr/>
        <w:t xml:space="preserve"> As I start walking away, the guy in the back asks me, “Where are you going?”</w:t>
      </w:r>
      <w:del w:author="Gary Smailes" w:date="2024-01-11T11:15:42.455Z" w:id="1429036729">
        <w:r w:rsidDel="060C4198">
          <w:delText xml:space="preserve">  </w:delText>
        </w:r>
      </w:del>
      <w:ins w:author="Gary Smailes" w:date="2024-01-11T11:15:42.455Z" w:id="1112930953">
        <w:r w:rsidR="060C4198">
          <w:t xml:space="preserve"> </w:t>
        </w:r>
      </w:ins>
    </w:p>
    <w:p w:rsidR="00425D1E" w:rsidP="00425D1E" w:rsidRDefault="00425D1E" w14:paraId="790CCE8A" w14:textId="7451A3E3">
      <w:pPr>
        <w:spacing w:line="480" w:lineRule="auto"/>
        <w:ind w:firstLine="720"/>
        <w:jc w:val="both"/>
      </w:pPr>
      <w:del w:author="Gary Smailes" w:date="2024-01-14T11:15:31.983Z" w:id="1620926015">
        <w:r w:rsidDel="71825F18">
          <w:delText xml:space="preserve">I say, </w:delText>
        </w:r>
      </w:del>
      <w:r w:rsidR="71825F18">
        <w:rPr/>
        <w:t>“To change my clothes.”</w:t>
      </w:r>
      <w:del w:author="Gary Smailes" w:date="2024-01-11T11:15:42.456Z" w:id="414621611">
        <w:r w:rsidDel="71825F18">
          <w:delText xml:space="preserve">  </w:delText>
        </w:r>
      </w:del>
      <w:ins w:author="Gary Smailes" w:date="2024-01-11T11:15:42.456Z" w:id="119648059">
        <w:r w:rsidR="71825F18">
          <w:t xml:space="preserve"> </w:t>
        </w:r>
      </w:ins>
    </w:p>
    <w:p w:rsidR="00425D1E" w:rsidP="00425D1E" w:rsidRDefault="00425D1E" w14:paraId="7B5C8143" w14:textId="0D4843C7">
      <w:pPr>
        <w:spacing w:line="480" w:lineRule="auto"/>
        <w:ind w:firstLine="720"/>
        <w:jc w:val="both"/>
      </w:pPr>
      <w:r w:rsidR="060C4198">
        <w:rPr/>
        <w:t xml:space="preserve">He has been sitting on the third step and </w:t>
      </w:r>
      <w:r w:rsidR="060C4198">
        <w:rPr/>
        <w:t>hasn’t</w:t>
      </w:r>
      <w:r w:rsidR="060C4198">
        <w:rPr/>
        <w:t xml:space="preserve"> said anything to us</w:t>
      </w:r>
      <w:r w:rsidR="060C4198">
        <w:rPr/>
        <w:t>.</w:t>
      </w:r>
      <w:del w:author="Gary Smailes" w:date="2024-01-11T11:15:42.456Z" w:id="400550806">
        <w:r w:rsidDel="060C4198">
          <w:delText xml:space="preserve">  </w:delText>
        </w:r>
      </w:del>
      <w:ins w:author="Gary Smailes" w:date="2024-01-11T11:15:42.458Z" w:id="1340857915">
        <w:r w:rsidR="060C4198">
          <w:t xml:space="preserve"> </w:t>
        </w:r>
      </w:ins>
      <w:r w:rsidR="060C4198">
        <w:rPr/>
        <w:t xml:space="preserve">I </w:t>
      </w:r>
      <w:r w:rsidR="060C4198">
        <w:rPr/>
        <w:t>don’t</w:t>
      </w:r>
      <w:r w:rsidR="060C4198">
        <w:rPr/>
        <w:t xml:space="preserve"> remember him introducing himself</w:t>
      </w:r>
      <w:r w:rsidR="060C4198">
        <w:rPr/>
        <w:t>.</w:t>
      </w:r>
      <w:del w:author="Gary Smailes" w:date="2024-01-11T11:15:42.459Z" w:id="1695777567">
        <w:r w:rsidDel="060C4198">
          <w:delText xml:space="preserve">  </w:delText>
        </w:r>
      </w:del>
      <w:ins w:author="Gary Smailes" w:date="2024-01-11T11:15:42.46Z" w:id="2085251758">
        <w:r w:rsidR="060C4198">
          <w:t xml:space="preserve"> </w:t>
        </w:r>
      </w:ins>
      <w:r w:rsidR="060C4198">
        <w:rPr/>
        <w:t xml:space="preserve">He </w:t>
      </w:r>
      <w:r w:rsidR="060C4198">
        <w:rPr/>
        <w:t>isn’t</w:t>
      </w:r>
      <w:r w:rsidR="060C4198">
        <w:rPr/>
        <w:t xml:space="preserve"> wearing a shirt and is very thin with longer black thick, curly hair and he is tall by Guatemalan standards, I can tell, even as he sits</w:t>
      </w:r>
      <w:r w:rsidR="060C4198">
        <w:rPr/>
        <w:t>.</w:t>
      </w:r>
      <w:del w:author="Gary Smailes" w:date="2024-01-11T11:15:42.46Z" w:id="1184087708">
        <w:r w:rsidDel="060C4198">
          <w:delText xml:space="preserve">  </w:delText>
        </w:r>
      </w:del>
      <w:ins w:author="Gary Smailes" w:date="2024-01-11T11:15:42.461Z" w:id="1264612874">
        <w:r w:rsidR="060C4198">
          <w:t xml:space="preserve"> </w:t>
        </w:r>
      </w:ins>
      <w:r w:rsidR="060C4198">
        <w:rPr/>
        <w:t>It’s</w:t>
      </w:r>
      <w:r w:rsidR="060C4198">
        <w:rPr/>
        <w:t xml:space="preserve"> like he just appeared</w:t>
      </w:r>
      <w:r w:rsidR="060C4198">
        <w:rPr/>
        <w:t>.</w:t>
      </w:r>
      <w:del w:author="Gary Smailes" w:date="2024-01-11T11:15:42.461Z" w:id="1966476238">
        <w:r w:rsidDel="060C4198">
          <w:delText xml:space="preserve">  </w:delText>
        </w:r>
      </w:del>
      <w:ins w:author="Gary Smailes" w:date="2024-01-11T11:15:42.462Z" w:id="924494015">
        <w:r w:rsidR="060C4198">
          <w:t xml:space="preserve"> </w:t>
        </w:r>
      </w:ins>
      <w:r w:rsidR="060C4198">
        <w:rPr/>
        <w:t xml:space="preserve">I notice too there is a little boy sitting on a stool just to the right of the opening of the </w:t>
      </w:r>
      <w:r w:rsidRPr="060C4198" w:rsidR="060C4198">
        <w:rPr>
          <w:i w:val="1"/>
          <w:iCs w:val="1"/>
        </w:rPr>
        <w:t>tienda.</w:t>
      </w:r>
    </w:p>
    <w:p w:rsidR="00425D1E" w:rsidP="71825F18" w:rsidRDefault="00425D1E" w14:paraId="26D7CE5E" w14:textId="1F0BC117">
      <w:pPr>
        <w:pStyle w:val="Normal"/>
        <w:spacing w:line="480" w:lineRule="auto"/>
        <w:ind w:firstLine="720"/>
        <w:jc w:val="both"/>
      </w:pPr>
      <w:del w:author="Gary Smailes" w:date="2024-01-14T11:15:56.865Z" w:id="20667865">
        <w:r w:rsidDel="71825F18">
          <w:delText xml:space="preserve">I say, </w:delText>
        </w:r>
      </w:del>
      <w:r w:rsidR="71825F18">
        <w:rPr/>
        <w:t>“</w:t>
      </w:r>
      <w:r w:rsidR="71825F18">
        <w:rPr/>
        <w:t>Let’s</w:t>
      </w:r>
      <w:r w:rsidR="71825F18">
        <w:rPr/>
        <w:t xml:space="preserve"> go</w:t>
      </w:r>
      <w:ins w:author="Gary Smailes" w:date="2024-01-14T11:15:59.886Z" w:id="1404136444">
        <w:r w:rsidR="71825F18">
          <w:t>,</w:t>
        </w:r>
      </w:ins>
      <w:r w:rsidR="71825F18">
        <w:rPr/>
        <w:t xml:space="preserve">” </w:t>
      </w:r>
      <w:del w:author="Gary Smailes" w:date="2024-01-14T11:16:01.111Z" w:id="2146284804">
        <w:r w:rsidDel="71825F18">
          <w:delText>a</w:delText>
        </w:r>
      </w:del>
      <w:ins w:author="Gary Smailes" w:date="2024-01-14T11:15:56.886Z" w:id="73640330">
        <w:r w:rsidR="71825F18">
          <w:t>I say</w:t>
        </w:r>
        <w:r w:rsidR="71825F18">
          <w:t xml:space="preserve"> </w:t>
        </w:r>
      </w:ins>
      <w:ins w:author="Gary Smailes" w:date="2024-01-14T11:16:04.176Z" w:id="71201518">
        <w:r w:rsidR="71825F18">
          <w:t>a</w:t>
        </w:r>
      </w:ins>
      <w:r w:rsidR="71825F18">
        <w:rPr/>
        <w:t>nd</w:t>
      </w:r>
      <w:r w:rsidR="71825F18">
        <w:rPr/>
        <w:t xml:space="preserve"> Diana follows me.</w:t>
      </w:r>
    </w:p>
    <w:p w:rsidR="00425D1E" w:rsidP="00425D1E" w:rsidRDefault="00425D1E" w14:paraId="4014BCB2" w14:textId="1A9BAE29">
      <w:pPr>
        <w:spacing w:line="480" w:lineRule="auto"/>
        <w:ind w:firstLine="720"/>
        <w:jc w:val="both"/>
      </w:pPr>
      <w:r w:rsidR="71825F18">
        <w:rPr/>
        <w:t xml:space="preserve">We change </w:t>
      </w:r>
      <w:del w:author="Gary Smailes" w:date="2024-01-14T11:16:20.689Z" w:id="1823672336">
        <w:r w:rsidDel="71825F18">
          <w:delText xml:space="preserve">quickly </w:delText>
        </w:r>
      </w:del>
      <w:r w:rsidR="71825F18">
        <w:rPr/>
        <w:t>and freshen up some.</w:t>
      </w:r>
      <w:del w:author="Gary Smailes" w:date="2024-01-11T11:15:42.463Z" w:id="1544114433">
        <w:r w:rsidDel="71825F18">
          <w:delText xml:space="preserve">  </w:delText>
        </w:r>
      </w:del>
      <w:ins w:author="Gary Smailes" w:date="2024-01-11T11:15:42.463Z" w:id="1195065955">
        <w:r w:rsidR="71825F18">
          <w:t xml:space="preserve"> </w:t>
        </w:r>
      </w:ins>
      <w:r w:rsidR="71825F18">
        <w:rPr/>
        <w:t xml:space="preserve">We walk back out of the corridor onto the </w:t>
      </w:r>
      <w:r w:rsidR="71825F18">
        <w:rPr/>
        <w:t>street</w:t>
      </w:r>
      <w:r w:rsidR="71825F18">
        <w:rPr/>
        <w:t xml:space="preserve"> and they are still sitting there playing.</w:t>
      </w:r>
      <w:del w:author="Gary Smailes" w:date="2024-01-11T11:15:42.464Z" w:id="1790280046">
        <w:r w:rsidDel="71825F18">
          <w:delText xml:space="preserve">  </w:delText>
        </w:r>
      </w:del>
      <w:ins w:author="Gary Smailes" w:date="2024-01-11T11:15:42.465Z" w:id="1156649036">
        <w:r w:rsidR="71825F18">
          <w:t xml:space="preserve"> </w:t>
        </w:r>
      </w:ins>
      <w:r w:rsidR="71825F18">
        <w:rPr/>
        <w:t>I ask if they mind if I take a photo of them.</w:t>
      </w:r>
      <w:del w:author="Gary Smailes" w:date="2024-01-11T11:15:42.465Z" w:id="1102781883">
        <w:r w:rsidDel="71825F18">
          <w:delText xml:space="preserve">  </w:delText>
        </w:r>
      </w:del>
      <w:ins w:author="Gary Smailes" w:date="2024-01-11T11:15:42.466Z" w:id="1344048193">
        <w:r w:rsidR="71825F18">
          <w:t xml:space="preserve"> </w:t>
        </w:r>
      </w:ins>
      <w:r w:rsidR="71825F18">
        <w:rPr/>
        <w:t xml:space="preserve">They say no, but that we </w:t>
      </w:r>
      <w:r w:rsidR="71825F18">
        <w:rPr/>
        <w:t>have to</w:t>
      </w:r>
      <w:r w:rsidR="71825F18">
        <w:rPr/>
        <w:t xml:space="preserve"> be in the picture too.</w:t>
      </w:r>
      <w:del w:author="Gary Smailes" w:date="2024-01-11T11:15:42.466Z" w:id="227371589">
        <w:r w:rsidDel="71825F18">
          <w:delText xml:space="preserve">  </w:delText>
        </w:r>
      </w:del>
      <w:ins w:author="Gary Smailes" w:date="2024-01-11T11:15:42.466Z" w:id="2070760666">
        <w:r w:rsidR="71825F18">
          <w:t xml:space="preserve"> </w:t>
        </w:r>
      </w:ins>
      <w:r w:rsidR="71825F18">
        <w:rPr/>
        <w:t>The little boy is still sitting there so he also makes the photo.</w:t>
      </w:r>
    </w:p>
    <w:p w:rsidR="00425D1E" w:rsidP="00425D1E" w:rsidRDefault="00425D1E" w14:paraId="7697DC9E" w14:textId="4517745E">
      <w:pPr>
        <w:spacing w:line="480" w:lineRule="auto"/>
        <w:ind w:firstLine="720"/>
        <w:jc w:val="both"/>
      </w:pPr>
      <w:r w:rsidR="71825F18">
        <w:rPr/>
        <w:t>We</w:t>
      </w:r>
      <w:del w:author="Gary Smailes" w:date="2024-01-14T11:16:44.034Z" w:id="1744084414">
        <w:r w:rsidDel="71825F18">
          <w:delText xml:space="preserve"> finally after a few moments to</w:delText>
        </w:r>
      </w:del>
      <w:r w:rsidR="71825F18">
        <w:rPr/>
        <w:t xml:space="preserve"> meet up with</w:t>
      </w:r>
      <w:commentRangeStart w:id="259780418"/>
      <w:r w:rsidR="71825F18">
        <w:rPr/>
        <w:t xml:space="preserve"> Molly and Comorada and others for dinner.</w:t>
      </w:r>
      <w:del w:author="Gary Smailes" w:date="2024-01-11T11:15:42.467Z" w:id="1069584509">
        <w:r w:rsidDel="71825F18">
          <w:delText xml:space="preserve">  </w:delText>
        </w:r>
      </w:del>
      <w:ins w:author="Gary Smailes" w:date="2024-01-11T11:15:42.468Z" w:id="1029092402">
        <w:r w:rsidR="71825F18">
          <w:t xml:space="preserve"> </w:t>
        </w:r>
      </w:ins>
      <w:r w:rsidR="71825F18">
        <w:rPr/>
        <w:t>They had met some people who are traveling, and they</w:t>
      </w:r>
      <w:commentRangeEnd w:id="259780418"/>
      <w:r>
        <w:rPr>
          <w:rStyle w:val="CommentReference"/>
        </w:rPr>
        <w:commentReference w:id="259780418"/>
      </w:r>
      <w:r w:rsidR="71825F18">
        <w:rPr/>
        <w:t xml:space="preserve"> have joined us.</w:t>
      </w:r>
      <w:del w:author="Gary Smailes" w:date="2024-01-11T11:15:42.468Z" w:id="382287626">
        <w:r w:rsidDel="71825F18">
          <w:delText xml:space="preserve">  </w:delText>
        </w:r>
      </w:del>
      <w:ins w:author="Gary Smailes" w:date="2024-01-11T11:15:42.469Z" w:id="1234699786">
        <w:r w:rsidR="71825F18">
          <w:t xml:space="preserve"> </w:t>
        </w:r>
      </w:ins>
      <w:r w:rsidR="71825F18">
        <w:rPr/>
        <w:t>There is the German guy who is traveling around the world on a tight budget.</w:t>
      </w:r>
      <w:del w:author="Gary Smailes" w:date="2024-01-11T11:15:42.469Z" w:id="1475375565">
        <w:r w:rsidDel="71825F18">
          <w:delText xml:space="preserve">  </w:delText>
        </w:r>
      </w:del>
      <w:ins w:author="Gary Smailes" w:date="2024-01-11T11:15:42.47Z" w:id="2073030635">
        <w:r w:rsidR="71825F18">
          <w:t xml:space="preserve"> </w:t>
        </w:r>
      </w:ins>
      <w:r w:rsidR="71825F18">
        <w:rPr/>
        <w:t>He’s got a throttled voice but speaks pretty good English.</w:t>
      </w:r>
      <w:del w:author="Gary Smailes" w:date="2024-01-11T11:15:42.471Z" w:id="215230203">
        <w:r w:rsidDel="71825F18">
          <w:delText xml:space="preserve">  </w:delText>
        </w:r>
      </w:del>
      <w:ins w:author="Gary Smailes" w:date="2024-01-11T11:15:42.471Z" w:id="1227551880">
        <w:r w:rsidR="71825F18">
          <w:t xml:space="preserve"> </w:t>
        </w:r>
      </w:ins>
      <w:r w:rsidR="71825F18">
        <w:rPr/>
        <w:t>He’s harrier than most, his clothes are dirty, he smells, and has big hands</w:t>
      </w:r>
      <w:ins w:author="Gary Smailes" w:date="2024-01-14T11:17:39.029Z" w:id="738404211">
        <w:r w:rsidR="71825F18">
          <w:t>,</w:t>
        </w:r>
      </w:ins>
      <w:r w:rsidR="71825F18">
        <w:rPr/>
        <w:t xml:space="preserve"> if you know what I mean. Interestingly, I have only known blonde, blue-eyed Germans, so meeting a dark haired, dark eyed one is different.</w:t>
      </w:r>
      <w:del w:author="Gary Smailes" w:date="2024-01-11T11:15:42.471Z" w:id="216817661">
        <w:r w:rsidDel="71825F18">
          <w:delText xml:space="preserve">  </w:delText>
        </w:r>
      </w:del>
      <w:ins w:author="Gary Smailes" w:date="2024-01-11T11:15:42.472Z" w:id="138211347">
        <w:r w:rsidR="71825F18">
          <w:t xml:space="preserve"> </w:t>
        </w:r>
      </w:ins>
      <w:r w:rsidR="71825F18">
        <w:rPr/>
        <w:t>I stop just short of asking the German if he loves sauerkraut.</w:t>
      </w:r>
      <w:del w:author="Gary Smailes" w:date="2024-01-11T11:15:42.473Z" w:id="740791691">
        <w:r w:rsidDel="71825F18">
          <w:delText xml:space="preserve">  </w:delText>
        </w:r>
      </w:del>
      <w:ins w:author="Gary Smailes" w:date="2024-01-11T11:15:42.473Z" w:id="538953178">
        <w:r w:rsidR="71825F18">
          <w:t xml:space="preserve"> </w:t>
        </w:r>
      </w:ins>
    </w:p>
    <w:p w:rsidR="00425D1E" w:rsidP="00425D1E" w:rsidRDefault="00425D1E" w14:paraId="3AF77F14" w14:textId="7CF67AC6">
      <w:pPr>
        <w:spacing w:line="480" w:lineRule="auto"/>
        <w:ind w:firstLine="720"/>
        <w:jc w:val="both"/>
      </w:pPr>
      <w:r w:rsidR="060C4198">
        <w:rPr/>
        <w:t xml:space="preserve">There are a couple of girls from Spain; they </w:t>
      </w:r>
      <w:r w:rsidR="060C4198">
        <w:rPr/>
        <w:t>don’t</w:t>
      </w:r>
      <w:r w:rsidR="060C4198">
        <w:rPr/>
        <w:t xml:space="preserve"> speak English, so others must translate everything for me</w:t>
      </w:r>
      <w:r w:rsidR="060C4198">
        <w:rPr/>
        <w:t>.</w:t>
      </w:r>
      <w:del w:author="Gary Smailes" w:date="2024-01-11T11:15:42.474Z" w:id="2089775940">
        <w:r w:rsidDel="060C4198">
          <w:delText xml:space="preserve">  </w:delText>
        </w:r>
      </w:del>
      <w:ins w:author="Gary Smailes" w:date="2024-01-11T11:15:42.475Z" w:id="1581821506">
        <w:r w:rsidR="060C4198">
          <w:t xml:space="preserve"> </w:t>
        </w:r>
      </w:ins>
      <w:r w:rsidR="060C4198">
        <w:rPr/>
        <w:t xml:space="preserve">I </w:t>
      </w:r>
      <w:r w:rsidR="060C4198">
        <w:rPr/>
        <w:t>don’t</w:t>
      </w:r>
      <w:r w:rsidR="060C4198">
        <w:rPr/>
        <w:t xml:space="preserve"> like them</w:t>
      </w:r>
      <w:r w:rsidR="060C4198">
        <w:rPr/>
        <w:t>.</w:t>
      </w:r>
      <w:del w:author="Gary Smailes" w:date="2024-01-11T11:15:42.476Z" w:id="435525559">
        <w:r w:rsidDel="060C4198">
          <w:delText xml:space="preserve">  </w:delText>
        </w:r>
      </w:del>
      <w:ins w:author="Gary Smailes" w:date="2024-01-11T11:15:42.476Z" w:id="567107232">
        <w:r w:rsidR="060C4198">
          <w:t xml:space="preserve"> </w:t>
        </w:r>
      </w:ins>
      <w:r w:rsidR="060C4198">
        <w:rPr/>
        <w:t>Their perfect, beautiful faces, long legs, and big tits are too much</w:t>
      </w:r>
      <w:r w:rsidR="060C4198">
        <w:rPr/>
        <w:t>.</w:t>
      </w:r>
      <w:del w:author="Gary Smailes" w:date="2024-01-11T11:15:42.477Z" w:id="1086537229">
        <w:r w:rsidDel="060C4198">
          <w:delText xml:space="preserve">  </w:delText>
        </w:r>
      </w:del>
      <w:ins w:author="Gary Smailes" w:date="2024-01-11T11:15:42.477Z" w:id="521810794">
        <w:r w:rsidR="060C4198">
          <w:t xml:space="preserve"> </w:t>
        </w:r>
      </w:ins>
      <w:r w:rsidR="060C4198">
        <w:rPr/>
        <w:t>They speak too sweet Spanish</w:t>
      </w:r>
      <w:r w:rsidR="060C4198">
        <w:rPr/>
        <w:t>.</w:t>
      </w:r>
      <w:del w:author="Gary Smailes" w:date="2024-01-11T11:15:42.477Z" w:id="127347483">
        <w:r w:rsidDel="060C4198">
          <w:delText xml:space="preserve">  </w:delText>
        </w:r>
      </w:del>
      <w:ins w:author="Gary Smailes" w:date="2024-01-11T11:15:42.478Z" w:id="238922265">
        <w:r w:rsidR="060C4198">
          <w:t xml:space="preserve"> </w:t>
        </w:r>
      </w:ins>
      <w:r w:rsidR="060C4198">
        <w:rPr/>
        <w:t>I’m</w:t>
      </w:r>
      <w:r w:rsidR="060C4198">
        <w:rPr/>
        <w:t xml:space="preserve"> sure the guys will look at them like they do delicious burritos</w:t>
      </w:r>
      <w:r w:rsidR="060C4198">
        <w:rPr/>
        <w:t>.</w:t>
      </w:r>
      <w:del w:author="Gary Smailes" w:date="2024-01-11T11:15:42.478Z" w:id="1989577854">
        <w:r w:rsidDel="060C4198">
          <w:delText xml:space="preserve">  </w:delText>
        </w:r>
      </w:del>
      <w:ins w:author="Gary Smailes" w:date="2024-01-11T11:15:42.479Z" w:id="10799666">
        <w:r w:rsidR="060C4198">
          <w:t xml:space="preserve"> </w:t>
        </w:r>
      </w:ins>
      <w:r w:rsidRPr="060C4198" w:rsidR="060C4198">
        <w:rPr>
          <w:i w:val="1"/>
          <w:iCs w:val="1"/>
        </w:rPr>
        <w:t>Competition</w:t>
      </w:r>
      <w:r w:rsidRPr="060C4198" w:rsidR="060C4198">
        <w:rPr>
          <w:i w:val="1"/>
          <w:iCs w:val="1"/>
        </w:rPr>
        <w:t>.</w:t>
      </w:r>
      <w:del w:author="Gary Smailes" w:date="2024-01-11T11:15:42.479Z" w:id="2139096417">
        <w:r w:rsidDel="060C4198">
          <w:delText xml:space="preserve">  </w:delText>
        </w:r>
      </w:del>
      <w:ins w:author="Gary Smailes" w:date="2024-01-11T11:15:42.48Z" w:id="2043891241">
        <w:r w:rsidR="060C4198">
          <w:t xml:space="preserve"> </w:t>
        </w:r>
      </w:ins>
    </w:p>
    <w:p w:rsidR="00425D1E" w:rsidP="00425D1E" w:rsidRDefault="00425D1E" w14:paraId="43D2E879" w14:textId="20C426C9">
      <w:pPr>
        <w:spacing w:line="480" w:lineRule="auto"/>
        <w:ind w:firstLine="720"/>
        <w:jc w:val="both"/>
      </w:pPr>
      <w:r w:rsidR="060C4198">
        <w:rPr/>
        <w:t>There is the couple from Canada</w:t>
      </w:r>
      <w:r w:rsidR="060C4198">
        <w:rPr/>
        <w:t>.</w:t>
      </w:r>
      <w:del w:author="Gary Smailes" w:date="2024-01-11T11:15:42.48Z" w:id="748550943">
        <w:r w:rsidDel="060C4198">
          <w:delText xml:space="preserve">  </w:delText>
        </w:r>
      </w:del>
      <w:ins w:author="Gary Smailes" w:date="2024-01-11T11:15:42.482Z" w:id="2142485522">
        <w:r w:rsidR="060C4198">
          <w:t xml:space="preserve"> </w:t>
        </w:r>
      </w:ins>
      <w:r w:rsidR="060C4198">
        <w:rPr/>
        <w:t xml:space="preserve">They say ‘eh’ every other word, just like </w:t>
      </w:r>
      <w:r w:rsidR="060C4198">
        <w:rPr/>
        <w:t>you’d</w:t>
      </w:r>
      <w:r w:rsidR="060C4198">
        <w:rPr/>
        <w:t xml:space="preserve"> imagine and give off toothy grins anytime someone says something funny</w:t>
      </w:r>
      <w:r w:rsidR="060C4198">
        <w:rPr/>
        <w:t>.</w:t>
      </w:r>
      <w:del w:author="Gary Smailes" w:date="2024-01-11T11:15:42.483Z" w:id="1179135003">
        <w:r w:rsidDel="060C4198">
          <w:delText xml:space="preserve">  </w:delText>
        </w:r>
      </w:del>
      <w:ins w:author="Gary Smailes" w:date="2024-01-11T11:15:42.483Z" w:id="590836225">
        <w:r w:rsidR="060C4198">
          <w:t xml:space="preserve"> </w:t>
        </w:r>
      </w:ins>
      <w:r w:rsidRPr="060C4198" w:rsidR="060C4198">
        <w:rPr>
          <w:i w:val="1"/>
          <w:iCs w:val="1"/>
        </w:rPr>
        <w:t>Dorks</w:t>
      </w:r>
      <w:r w:rsidRPr="060C4198" w:rsidR="060C4198">
        <w:rPr>
          <w:i w:val="1"/>
          <w:iCs w:val="1"/>
        </w:rPr>
        <w:t>.</w:t>
      </w:r>
      <w:del w:author="Gary Smailes" w:date="2024-01-11T11:15:42.484Z" w:id="1409956835">
        <w:r w:rsidDel="060C4198">
          <w:delText xml:space="preserve">  </w:delText>
        </w:r>
      </w:del>
      <w:ins w:author="Gary Smailes" w:date="2024-01-11T11:15:42.484Z" w:id="389771388">
        <w:r w:rsidR="060C4198">
          <w:t xml:space="preserve"> </w:t>
        </w:r>
      </w:ins>
      <w:r w:rsidR="060C4198">
        <w:rPr/>
        <w:t xml:space="preserve">I am embarrassed because they are </w:t>
      </w:r>
      <w:r w:rsidR="060C4198">
        <w:rPr/>
        <w:t>probably the</w:t>
      </w:r>
      <w:r w:rsidR="060C4198">
        <w:rPr/>
        <w:t xml:space="preserve"> closest in features and mannerisms to us</w:t>
      </w:r>
      <w:r w:rsidR="060C4198">
        <w:rPr/>
        <w:t>.</w:t>
      </w:r>
      <w:del w:author="Gary Smailes" w:date="2024-01-11T11:15:42.485Z" w:id="1787968560">
        <w:r w:rsidDel="060C4198">
          <w:delText xml:space="preserve">  </w:delText>
        </w:r>
      </w:del>
      <w:ins w:author="Gary Smailes" w:date="2024-01-11T11:15:42.485Z" w:id="116313041">
        <w:r w:rsidR="060C4198">
          <w:t xml:space="preserve"> </w:t>
        </w:r>
      </w:ins>
      <w:r w:rsidR="060C4198">
        <w:rPr/>
        <w:t>Although, I never say ‘eh</w:t>
      </w:r>
      <w:r w:rsidR="060C4198">
        <w:rPr/>
        <w:t>’.</w:t>
      </w:r>
      <w:del w:author="Gary Smailes" w:date="2024-01-11T11:15:42.486Z" w:id="60678600">
        <w:r w:rsidDel="060C4198">
          <w:delText xml:space="preserve">  </w:delText>
        </w:r>
      </w:del>
      <w:ins w:author="Gary Smailes" w:date="2024-01-11T11:15:42.486Z" w:id="590223820">
        <w:r w:rsidR="060C4198">
          <w:t xml:space="preserve"> </w:t>
        </w:r>
      </w:ins>
      <w:r w:rsidR="060C4198">
        <w:rPr/>
        <w:t>Fargo is not accurate</w:t>
      </w:r>
      <w:r w:rsidR="060C4198">
        <w:rPr/>
        <w:t>.</w:t>
      </w:r>
      <w:del w:author="Gary Smailes" w:date="2024-01-11T11:15:42.486Z" w:id="718876261">
        <w:r w:rsidDel="060C4198">
          <w:delText xml:space="preserve">  </w:delText>
        </w:r>
      </w:del>
      <w:ins w:author="Gary Smailes" w:date="2024-01-11T11:15:42.487Z" w:id="1804140717">
        <w:r w:rsidR="060C4198">
          <w:t xml:space="preserve"> </w:t>
        </w:r>
      </w:ins>
    </w:p>
    <w:p w:rsidR="00425D1E" w:rsidP="00425D1E" w:rsidRDefault="00425D1E" w14:paraId="0D2D4B5E" w14:textId="2B72BF02">
      <w:pPr>
        <w:spacing w:line="480" w:lineRule="auto"/>
        <w:ind w:firstLine="720"/>
        <w:jc w:val="both"/>
      </w:pPr>
      <w:r w:rsidR="060C4198">
        <w:rPr/>
        <w:t>It feels like a community even though we just met</w:t>
      </w:r>
      <w:r w:rsidR="060C4198">
        <w:rPr/>
        <w:t>.</w:t>
      </w:r>
      <w:del w:author="Gary Smailes" w:date="2024-01-11T11:15:42.488Z" w:id="1715380869">
        <w:r w:rsidDel="060C4198">
          <w:delText xml:space="preserve">  </w:delText>
        </w:r>
      </w:del>
      <w:ins w:author="Gary Smailes" w:date="2024-01-11T11:15:42.488Z" w:id="81323871">
        <w:r w:rsidR="060C4198">
          <w:t xml:space="preserve"> </w:t>
        </w:r>
      </w:ins>
      <w:r w:rsidR="060C4198">
        <w:rPr/>
        <w:t>Everyone helps everyone else out, it seems</w:t>
      </w:r>
      <w:r w:rsidR="060C4198">
        <w:rPr/>
        <w:t>.</w:t>
      </w:r>
      <w:del w:author="Gary Smailes" w:date="2024-01-11T11:15:42.488Z" w:id="1213036016">
        <w:r w:rsidDel="060C4198">
          <w:delText xml:space="preserve">  </w:delText>
        </w:r>
      </w:del>
      <w:ins w:author="Gary Smailes" w:date="2024-01-11T11:15:42.489Z" w:id="1437840597">
        <w:r w:rsidR="060C4198">
          <w:t xml:space="preserve"> </w:t>
        </w:r>
      </w:ins>
      <w:r w:rsidR="060C4198">
        <w:rPr/>
        <w:t xml:space="preserve">Guatemala is great, but </w:t>
      </w:r>
      <w:r w:rsidR="060C4198">
        <w:rPr/>
        <w:t>it’s</w:t>
      </w:r>
      <w:r w:rsidR="060C4198">
        <w:rPr/>
        <w:t xml:space="preserve"> tough in many ways, </w:t>
      </w:r>
      <w:r w:rsidR="060C4198">
        <w:rPr/>
        <w:t>I’ve</w:t>
      </w:r>
      <w:r w:rsidR="060C4198">
        <w:rPr/>
        <w:t xml:space="preserve"> already realized.</w:t>
      </w:r>
    </w:p>
    <w:p w:rsidR="00425D1E" w:rsidP="71825F18" w:rsidRDefault="00425D1E" w14:paraId="1DB10DB9" w14:textId="31D934F2">
      <w:pPr>
        <w:pStyle w:val="Normal"/>
        <w:suppressLineNumbers w:val="0"/>
        <w:bidi w:val="0"/>
        <w:spacing w:before="0" w:beforeAutospacing="off" w:after="0" w:afterAutospacing="off" w:line="480" w:lineRule="auto"/>
        <w:ind w:left="0" w:right="0" w:firstLine="720"/>
        <w:jc w:val="both"/>
        <w:pPrChange w:author="Gary Smailes" w:date="2024-01-14T11:18:59.494Z">
          <w:pPr>
            <w:pStyle w:val="Normal"/>
            <w:spacing w:line="480" w:lineRule="auto"/>
            <w:ind w:firstLine="720"/>
            <w:jc w:val="both"/>
          </w:pPr>
        </w:pPrChange>
      </w:pPr>
      <w:r w:rsidR="71825F18">
        <w:rPr/>
        <w:t>Pablo followed me to dinner.</w:t>
      </w:r>
      <w:del w:author="Gary Smailes" w:date="2024-01-11T11:15:42.49Z" w:id="743741751">
        <w:r w:rsidDel="71825F18">
          <w:delText xml:space="preserve">  </w:delText>
        </w:r>
      </w:del>
      <w:ins w:author="Gary Smailes" w:date="2024-01-11T11:15:42.491Z" w:id="1981965446">
        <w:r w:rsidR="71825F18">
          <w:t xml:space="preserve"> </w:t>
        </w:r>
      </w:ins>
      <w:r w:rsidR="71825F18">
        <w:rPr/>
        <w:t>He seems to be infatuated and isn’t shy about telling me.</w:t>
      </w:r>
      <w:del w:author="Gary Smailes" w:date="2024-01-11T11:15:42.491Z" w:id="995838992">
        <w:r w:rsidDel="71825F18">
          <w:delText xml:space="preserve">  </w:delText>
        </w:r>
      </w:del>
      <w:ins w:author="Gary Smailes" w:date="2024-01-11T11:15:42.491Z" w:id="1151731588">
        <w:r w:rsidR="71825F18">
          <w:t xml:space="preserve"> </w:t>
        </w:r>
      </w:ins>
      <w:r w:rsidR="71825F18">
        <w:rPr/>
        <w:t xml:space="preserve">He’s already speaking to me like he’s in love making promises that he’ll take care of me and boasting about how much money he has. I am </w:t>
      </w:r>
      <w:r w:rsidR="71825F18">
        <w:rPr/>
        <w:t>a</w:t>
      </w:r>
      <w:r w:rsidR="71825F18">
        <w:rPr/>
        <w:t xml:space="preserve"> embarrassed to feel flattered since he is young, only </w:t>
      </w:r>
      <w:del w:author="Gary Smailes" w:date="2024-01-14T11:18:59.417Z" w:id="15709523">
        <w:r w:rsidDel="71825F18">
          <w:delText>19</w:delText>
        </w:r>
      </w:del>
      <w:ins w:author="Gary Smailes" w:date="2024-01-14T11:18:59.731Z" w:id="1090204820">
        <w:r w:rsidR="71825F18">
          <w:t>n</w:t>
        </w:r>
      </w:ins>
      <w:ins w:author="Gary Smailes" w:date="2024-01-14T11:19:02.599Z" w:id="1714108680">
        <w:r w:rsidR="71825F18">
          <w:t>ineteen</w:t>
        </w:r>
      </w:ins>
      <w:r w:rsidR="71825F18">
        <w:rPr/>
        <w:t>.</w:t>
      </w:r>
      <w:del w:author="Gary Smailes" w:date="2024-01-11T11:15:42.491Z" w:id="1590050054">
        <w:r w:rsidDel="71825F18">
          <w:delText xml:space="preserve">  </w:delText>
        </w:r>
      </w:del>
      <w:ins w:author="Gary Smailes" w:date="2024-01-11T11:15:42.492Z" w:id="704200142">
        <w:r w:rsidR="71825F18">
          <w:t xml:space="preserve"> </w:t>
        </w:r>
      </w:ins>
      <w:r w:rsidR="71825F18">
        <w:rPr/>
        <w:t xml:space="preserve">I told him </w:t>
      </w:r>
      <w:r w:rsidR="71825F18">
        <w:rPr/>
        <w:t>he’s</w:t>
      </w:r>
      <w:r w:rsidR="71825F18">
        <w:rPr/>
        <w:t xml:space="preserve"> too young for me, but he </w:t>
      </w:r>
      <w:r w:rsidR="71825F18">
        <w:rPr/>
        <w:t>doesn’t</w:t>
      </w:r>
      <w:r w:rsidR="71825F18">
        <w:rPr/>
        <w:t xml:space="preserve"> care.</w:t>
      </w:r>
      <w:del w:author="Gary Smailes" w:date="2024-01-11T11:15:42.492Z" w:id="1305966862">
        <w:r w:rsidDel="71825F18">
          <w:delText xml:space="preserve">  </w:delText>
        </w:r>
      </w:del>
      <w:ins w:author="Gary Smailes" w:date="2024-01-11T11:15:42.494Z" w:id="341324536">
        <w:r w:rsidR="71825F18">
          <w:t xml:space="preserve"> </w:t>
        </w:r>
      </w:ins>
      <w:r w:rsidR="71825F18">
        <w:rPr/>
        <w:t>I start to ignore him and spark up conversation with the Canadian couple.</w:t>
      </w:r>
    </w:p>
    <w:p w:rsidR="00425D1E" w:rsidP="00425D1E" w:rsidRDefault="00425D1E" w14:paraId="2C682B01" w14:textId="2DA24F7A">
      <w:pPr>
        <w:spacing w:line="480" w:lineRule="auto"/>
        <w:ind w:firstLine="720"/>
        <w:jc w:val="both"/>
      </w:pPr>
      <w:r w:rsidR="060C4198">
        <w:rPr/>
        <w:t>The restaurant is nice</w:t>
      </w:r>
      <w:r w:rsidR="060C4198">
        <w:rPr/>
        <w:t>.</w:t>
      </w:r>
      <w:del w:author="Gary Smailes" w:date="2024-01-11T11:15:42.494Z" w:id="739662100">
        <w:r w:rsidDel="060C4198">
          <w:delText xml:space="preserve">  </w:delText>
        </w:r>
      </w:del>
      <w:ins w:author="Gary Smailes" w:date="2024-01-11T11:15:42.494Z" w:id="2044313745">
        <w:r w:rsidR="060C4198">
          <w:t xml:space="preserve"> </w:t>
        </w:r>
      </w:ins>
      <w:r w:rsidR="060C4198">
        <w:rPr/>
        <w:t>It is made entirely of wood, even the floor</w:t>
      </w:r>
      <w:r w:rsidR="060C4198">
        <w:rPr/>
        <w:t>.</w:t>
      </w:r>
      <w:del w:author="Gary Smailes" w:date="2024-01-11T11:15:42.495Z" w:id="512639229">
        <w:r w:rsidDel="060C4198">
          <w:delText xml:space="preserve">  </w:delText>
        </w:r>
      </w:del>
      <w:ins w:author="Gary Smailes" w:date="2024-01-11T11:15:42.495Z" w:id="578571584">
        <w:r w:rsidR="060C4198">
          <w:t xml:space="preserve"> </w:t>
        </w:r>
      </w:ins>
      <w:r w:rsidR="060C4198">
        <w:rPr/>
        <w:t xml:space="preserve">The large table </w:t>
      </w:r>
      <w:r w:rsidR="060C4198">
        <w:rPr/>
        <w:t>we’re</w:t>
      </w:r>
      <w:r w:rsidR="060C4198">
        <w:rPr/>
        <w:t xml:space="preserve"> at has small candles and is also made of chunky wood</w:t>
      </w:r>
      <w:r w:rsidR="060C4198">
        <w:rPr/>
        <w:t>.</w:t>
      </w:r>
      <w:del w:author="Gary Smailes" w:date="2024-01-11T11:15:42.495Z" w:id="1947951471">
        <w:r w:rsidDel="060C4198">
          <w:delText xml:space="preserve">  </w:delText>
        </w:r>
      </w:del>
      <w:ins w:author="Gary Smailes" w:date="2024-01-11T11:15:42.496Z" w:id="861308033">
        <w:r w:rsidR="060C4198">
          <w:t xml:space="preserve"> </w:t>
        </w:r>
      </w:ins>
      <w:r w:rsidR="060C4198">
        <w:rPr/>
        <w:t>It is dim and almost romantic</w:t>
      </w:r>
      <w:r w:rsidR="060C4198">
        <w:rPr/>
        <w:t>.</w:t>
      </w:r>
      <w:del w:author="Gary Smailes" w:date="2024-01-11T11:15:42.496Z" w:id="537272077">
        <w:r w:rsidDel="060C4198">
          <w:delText xml:space="preserve">  </w:delText>
        </w:r>
      </w:del>
      <w:ins w:author="Gary Smailes" w:date="2024-01-11T11:15:42.496Z" w:id="1408830349">
        <w:r w:rsidR="060C4198">
          <w:t xml:space="preserve"> </w:t>
        </w:r>
      </w:ins>
      <w:r w:rsidR="060C4198">
        <w:rPr/>
        <w:t xml:space="preserve">We </w:t>
      </w:r>
      <w:r w:rsidR="060C4198">
        <w:rPr/>
        <w:t>finish</w:t>
      </w:r>
      <w:r w:rsidR="060C4198">
        <w:rPr/>
        <w:t xml:space="preserve"> our dinner and decide to head to the beach.</w:t>
      </w:r>
    </w:p>
    <w:p w:rsidR="00425D1E" w:rsidP="00425D1E" w:rsidRDefault="00425D1E" w14:paraId="33469311" w14:textId="257BC101">
      <w:pPr>
        <w:spacing w:line="480" w:lineRule="auto"/>
        <w:ind w:firstLine="720"/>
        <w:jc w:val="both"/>
      </w:pPr>
      <w:r w:rsidR="060C4198">
        <w:rPr/>
        <w:t>I can hear the reggae music before we even arrive</w:t>
      </w:r>
      <w:r w:rsidR="060C4198">
        <w:rPr/>
        <w:t>.</w:t>
      </w:r>
      <w:del w:author="Gary Smailes" w:date="2024-01-11T11:15:42.498Z" w:id="1885534158">
        <w:r w:rsidDel="060C4198">
          <w:delText xml:space="preserve">  </w:delText>
        </w:r>
      </w:del>
      <w:ins w:author="Gary Smailes" w:date="2024-01-11T11:15:42.498Z" w:id="551960485">
        <w:r w:rsidR="060C4198">
          <w:t xml:space="preserve"> </w:t>
        </w:r>
      </w:ins>
      <w:r w:rsidR="060C4198">
        <w:rPr/>
        <w:t>Bob Marley; awesome</w:t>
      </w:r>
      <w:r w:rsidR="060C4198">
        <w:rPr/>
        <w:t>.</w:t>
      </w:r>
      <w:del w:author="Gary Smailes" w:date="2024-01-11T11:15:42.499Z" w:id="2123060981">
        <w:r w:rsidDel="060C4198">
          <w:delText xml:space="preserve">  </w:delText>
        </w:r>
      </w:del>
      <w:ins w:author="Gary Smailes" w:date="2024-01-11T11:15:42.499Z" w:id="1356100088">
        <w:r w:rsidR="060C4198">
          <w:t xml:space="preserve"> </w:t>
        </w:r>
      </w:ins>
      <w:r w:rsidR="060C4198">
        <w:rPr/>
        <w:t>There is a bar on the beach up from the water and several people are drinking and dancing already as I walk up to the area</w:t>
      </w:r>
      <w:r w:rsidR="060C4198">
        <w:rPr/>
        <w:t>.</w:t>
      </w:r>
      <w:del w:author="Gary Smailes" w:date="2024-01-11T11:15:42.5Z" w:id="1188130506">
        <w:r w:rsidDel="060C4198">
          <w:delText xml:space="preserve">  </w:delText>
        </w:r>
      </w:del>
      <w:ins w:author="Gary Smailes" w:date="2024-01-11T11:15:42.5Z" w:id="328255071">
        <w:r w:rsidR="060C4198">
          <w:t xml:space="preserve"> </w:t>
        </w:r>
      </w:ins>
      <w:r w:rsidR="060C4198">
        <w:rPr/>
        <w:t xml:space="preserve">The bar is </w:t>
      </w:r>
      <w:r w:rsidR="060C4198">
        <w:rPr/>
        <w:t>open</w:t>
      </w:r>
      <w:r w:rsidR="060C4198">
        <w:rPr/>
        <w:t xml:space="preserve"> and I start scrambling to find some cash to buy a beer</w:t>
      </w:r>
      <w:r w:rsidR="060C4198">
        <w:rPr/>
        <w:t>.</w:t>
      </w:r>
      <w:del w:author="Gary Smailes" w:date="2024-01-11T11:15:42.501Z" w:id="1014084402">
        <w:r w:rsidDel="060C4198">
          <w:delText xml:space="preserve">  </w:delText>
        </w:r>
      </w:del>
      <w:ins w:author="Gary Smailes" w:date="2024-01-11T11:15:42.501Z" w:id="2006430497">
        <w:r w:rsidR="060C4198">
          <w:t xml:space="preserve"> </w:t>
        </w:r>
      </w:ins>
    </w:p>
    <w:p w:rsidR="00425D1E" w:rsidP="00425D1E" w:rsidRDefault="00425D1E" w14:paraId="3584B484" w14:textId="0D746E0A">
      <w:pPr>
        <w:spacing w:line="480" w:lineRule="auto"/>
        <w:ind w:firstLine="720"/>
        <w:jc w:val="both"/>
      </w:pPr>
      <w:r w:rsidR="71825F18">
        <w:rPr/>
        <w:t xml:space="preserve">Pablo appears </w:t>
      </w:r>
      <w:del w:author="Gary Smailes" w:date="2024-01-14T11:19:28.991Z" w:id="1946952913">
        <w:r w:rsidDel="71825F18">
          <w:delText xml:space="preserve">suddenly </w:delText>
        </w:r>
      </w:del>
      <w:r w:rsidR="71825F18">
        <w:rPr/>
        <w:t>right next to me.</w:t>
      </w:r>
      <w:del w:author="Gary Smailes" w:date="2024-01-11T11:15:42.501Z" w:id="1932508000">
        <w:r w:rsidDel="71825F18">
          <w:delText xml:space="preserve">  </w:delText>
        </w:r>
      </w:del>
      <w:ins w:author="Gary Smailes" w:date="2024-01-11T11:15:42.502Z" w:id="2139213643">
        <w:r w:rsidR="71825F18">
          <w:t xml:space="preserve"> </w:t>
        </w:r>
      </w:ins>
      <w:r w:rsidR="71825F18">
        <w:rPr/>
        <w:t>“Oh, whoa, you scared me,” I say.</w:t>
      </w:r>
    </w:p>
    <w:p w:rsidR="00425D1E" w:rsidP="00425D1E" w:rsidRDefault="00425D1E" w14:paraId="3F0DEE6A" w14:textId="7FED78AD">
      <w:pPr>
        <w:spacing w:line="480" w:lineRule="auto"/>
        <w:ind w:firstLine="720"/>
        <w:jc w:val="both"/>
      </w:pPr>
      <w:r w:rsidR="060C4198">
        <w:rPr/>
        <w:t xml:space="preserve"> “Well, I was looking for you everywhere</w:t>
      </w:r>
      <w:r w:rsidR="060C4198">
        <w:rPr/>
        <w:t>.</w:t>
      </w:r>
      <w:del w:author="Gary Smailes" w:date="2024-01-11T11:15:42.502Z" w:id="1941336593">
        <w:r w:rsidDel="060C4198">
          <w:delText xml:space="preserve">  </w:delText>
        </w:r>
      </w:del>
      <w:ins w:author="Gary Smailes" w:date="2024-01-11T11:15:42.503Z" w:id="397876746">
        <w:r w:rsidR="060C4198">
          <w:t xml:space="preserve"> </w:t>
        </w:r>
      </w:ins>
      <w:r w:rsidR="060C4198">
        <w:rPr/>
        <w:t>Please give me a chance, you are so beautiful, who cares if we are different ages,” he says.</w:t>
      </w:r>
    </w:p>
    <w:p w:rsidR="00425D1E" w:rsidP="00425D1E" w:rsidRDefault="00425D1E" w14:paraId="148036C5" w14:textId="5404FA5A">
      <w:pPr>
        <w:spacing w:line="480" w:lineRule="auto"/>
        <w:ind w:firstLine="720"/>
        <w:jc w:val="both"/>
        <w:rPr>
          <w:del w:author="Gary Smailes" w:date="2024-01-14T11:20:14.633Z" w:id="74384200"/>
        </w:rPr>
      </w:pPr>
      <w:r w:rsidR="71825F18">
        <w:rPr/>
        <w:t>I laugh</w:t>
      </w:r>
      <w:ins w:author="Gary Smailes" w:date="2024-01-14T11:19:53.377Z" w:id="1342139175">
        <w:r w:rsidR="71825F18">
          <w:t>.</w:t>
        </w:r>
      </w:ins>
      <w:del w:author="Gary Smailes" w:date="2024-01-14T11:19:53.118Z" w:id="1550279583">
        <w:r w:rsidDel="71825F18">
          <w:delText xml:space="preserve"> and say,</w:delText>
        </w:r>
      </w:del>
      <w:r w:rsidR="71825F18">
        <w:rPr/>
        <w:t xml:space="preserve"> “Pablo, look, I</w:t>
      </w:r>
      <w:r w:rsidR="71825F18">
        <w:rPr/>
        <w:t xml:space="preserve"> don’</w:t>
      </w:r>
      <w:r w:rsidR="71825F18">
        <w:rPr/>
        <w:t>t want to hurt your feelings, but this</w:t>
      </w:r>
      <w:r w:rsidR="71825F18">
        <w:rPr/>
        <w:t xml:space="preserve"> </w:t>
      </w:r>
      <w:r w:rsidR="71825F18">
        <w:rPr/>
        <w:t>isn’</w:t>
      </w:r>
      <w:r w:rsidR="71825F18">
        <w:rPr/>
        <w:t>t</w:t>
      </w:r>
      <w:r w:rsidR="71825F18">
        <w:rPr/>
        <w:t xml:space="preserve"> going to happen.</w:t>
      </w:r>
      <w:del w:author="Gary Smailes" w:date="2024-01-11T11:15:42.503Z" w:id="632447347">
        <w:r w:rsidDel="71825F18">
          <w:delText xml:space="preserve">  </w:delText>
        </w:r>
      </w:del>
      <w:ins w:author="Gary Smailes" w:date="2024-01-11T11:15:42.504Z" w:id="319896032">
        <w:r w:rsidR="71825F18">
          <w:t xml:space="preserve"> </w:t>
        </w:r>
      </w:ins>
      <w:r w:rsidR="71825F18">
        <w:rPr/>
        <w:t>I’m</w:t>
      </w:r>
      <w:r w:rsidR="71825F18">
        <w:rPr/>
        <w:t xml:space="preserve"> flattered, I really am, but please know that you are wasting your time.” I say the words simply and succinctly, so he will understand.</w:t>
      </w:r>
    </w:p>
    <w:p w:rsidR="00425D1E" w:rsidP="71825F18" w:rsidRDefault="00425D1E" w14:paraId="15C1EA60" w14:textId="77D392F4">
      <w:pPr>
        <w:spacing w:line="480" w:lineRule="auto"/>
        <w:ind w:firstLine="0"/>
        <w:jc w:val="both"/>
        <w:rPr>
          <w:del w:author="Gary Smailes" w:date="2024-01-14T11:20:26.915Z" w:id="477039563"/>
        </w:rPr>
        <w:pPrChange w:author="Gary Smailes" w:date="2024-01-14T11:20:14.441Z">
          <w:pPr>
            <w:spacing w:line="480" w:lineRule="auto"/>
            <w:ind w:firstLine="720"/>
            <w:jc w:val="both"/>
          </w:pPr>
        </w:pPrChange>
      </w:pPr>
      <w:del w:author="Gary Smailes" w:date="2024-01-14T11:20:12.092Z" w:id="276410264">
        <w:r w:rsidDel="71825F18">
          <w:delText xml:space="preserve">Then </w:delText>
        </w:r>
      </w:del>
      <w:r w:rsidR="71825F18">
        <w:rPr/>
        <w:t>I say to get him off my back, but also because I really need to use the bathroom.</w:t>
      </w:r>
      <w:del w:author="Gary Smailes" w:date="2024-01-11T11:15:42.504Z" w:id="865183266">
        <w:r w:rsidDel="71825F18">
          <w:delText xml:space="preserve">  </w:delText>
        </w:r>
      </w:del>
      <w:ins w:author="Gary Smailes" w:date="2024-01-11T11:15:42.504Z" w:id="30869890">
        <w:r w:rsidR="71825F18">
          <w:t xml:space="preserve"> </w:t>
        </w:r>
      </w:ins>
      <w:r w:rsidR="71825F18">
        <w:rPr/>
        <w:t>“I need to use the restroom.”</w:t>
      </w:r>
      <w:ins w:author="Gary Smailes" w:date="2024-01-14T11:20:33.053Z" w:id="1740950886">
        <w:r w:rsidR="71825F18">
          <w:t xml:space="preserve"> I head </w:t>
        </w:r>
        <w:r w:rsidR="71825F18">
          <w:t>to</w:t>
        </w:r>
        <w:r w:rsidR="71825F18">
          <w:t xml:space="preserve"> the bar. </w:t>
        </w:r>
      </w:ins>
    </w:p>
    <w:p w:rsidR="00425D1E" w:rsidP="71825F18" w:rsidRDefault="00425D1E" w14:paraId="4B49314D" w14:textId="465A2B07">
      <w:pPr>
        <w:spacing w:line="480" w:lineRule="auto"/>
        <w:ind w:firstLine="0"/>
        <w:jc w:val="both"/>
        <w:pPrChange w:author="Gary Smailes" w:date="2024-01-14T11:20:26.729Z">
          <w:pPr>
            <w:spacing w:line="480" w:lineRule="auto"/>
            <w:ind w:firstLine="720"/>
            <w:jc w:val="both"/>
          </w:pPr>
        </w:pPrChange>
      </w:pPr>
      <w:r w:rsidR="71825F18">
        <w:rPr/>
        <w:t xml:space="preserve"> “</w:t>
      </w:r>
      <w:r w:rsidRPr="71825F18" w:rsidR="71825F18">
        <w:rPr>
          <w:i w:val="1"/>
          <w:iCs w:val="1"/>
          <w:rPrChange w:author="Gary Smailes" w:date="2024-01-14T11:20:20.829Z" w:id="978248294"/>
        </w:rPr>
        <w:t xml:space="preserve">Donde </w:t>
      </w:r>
      <w:r w:rsidRPr="71825F18" w:rsidR="71825F18">
        <w:rPr>
          <w:i w:val="1"/>
          <w:iCs w:val="1"/>
          <w:rPrChange w:author="Gary Smailes" w:date="2024-01-14T11:20:20.83Z" w:id="415857345"/>
        </w:rPr>
        <w:t>esta</w:t>
      </w:r>
      <w:r w:rsidRPr="71825F18" w:rsidR="71825F18">
        <w:rPr>
          <w:i w:val="1"/>
          <w:iCs w:val="1"/>
          <w:rPrChange w:author="Gary Smailes" w:date="2024-01-14T11:20:20.832Z" w:id="1509566394"/>
        </w:rPr>
        <w:t xml:space="preserve"> </w:t>
      </w:r>
      <w:r w:rsidRPr="71825F18" w:rsidR="71825F18">
        <w:rPr>
          <w:i w:val="1"/>
          <w:iCs w:val="1"/>
          <w:rPrChange w:author="Gary Smailes" w:date="2024-01-14T11:20:20.833Z" w:id="919029078"/>
        </w:rPr>
        <w:t>el</w:t>
      </w:r>
      <w:r w:rsidRPr="71825F18" w:rsidR="71825F18">
        <w:rPr>
          <w:i w:val="1"/>
          <w:iCs w:val="1"/>
          <w:rPrChange w:author="Gary Smailes" w:date="2024-01-14T11:20:20.834Z" w:id="733467516"/>
        </w:rPr>
        <w:t xml:space="preserve"> </w:t>
      </w:r>
      <w:r w:rsidRPr="71825F18" w:rsidR="71825F18">
        <w:rPr>
          <w:i w:val="1"/>
          <w:iCs w:val="1"/>
          <w:rPrChange w:author="Gary Smailes" w:date="2024-01-14T11:20:20.835Z" w:id="1977489400"/>
        </w:rPr>
        <w:t>bano</w:t>
      </w:r>
      <w:r w:rsidRPr="71825F18" w:rsidR="71825F18">
        <w:rPr>
          <w:i w:val="1"/>
          <w:iCs w:val="1"/>
          <w:rPrChange w:author="Gary Smailes" w:date="2024-01-14T11:20:20.835Z" w:id="1086079904"/>
        </w:rPr>
        <w:t>?</w:t>
      </w:r>
      <w:r w:rsidR="71825F18">
        <w:rPr/>
        <w:t>”</w:t>
      </w:r>
      <w:del w:author="Gary Smailes" w:date="2024-01-11T11:15:42.505Z" w:id="692775947">
        <w:r w:rsidDel="71825F18">
          <w:delText xml:space="preserve">  </w:delText>
        </w:r>
      </w:del>
      <w:ins w:author="Gary Smailes" w:date="2024-01-11T11:15:42.505Z" w:id="245037668">
        <w:r w:rsidR="71825F18">
          <w:t xml:space="preserve"> </w:t>
        </w:r>
      </w:ins>
      <w:r w:rsidR="71825F18">
        <w:rPr/>
        <w:t>I say to the bartender.</w:t>
      </w:r>
      <w:del w:author="Gary Smailes" w:date="2024-01-11T11:15:42.505Z" w:id="1931054601">
        <w:r w:rsidDel="71825F18">
          <w:delText xml:space="preserve">  </w:delText>
        </w:r>
      </w:del>
      <w:ins w:author="Gary Smailes" w:date="2024-01-11T11:15:42.506Z" w:id="1836397539">
        <w:r w:rsidR="71825F18">
          <w:t xml:space="preserve"> </w:t>
        </w:r>
      </w:ins>
      <w:r w:rsidR="71825F18">
        <w:rPr/>
        <w:t>He points up the hill.</w:t>
      </w:r>
    </w:p>
    <w:p w:rsidR="00425D1E" w:rsidP="00425D1E" w:rsidRDefault="00425D1E" w14:paraId="51F53B4D" w14:textId="0936E7C7">
      <w:pPr>
        <w:spacing w:line="480" w:lineRule="auto"/>
        <w:ind w:firstLine="720"/>
        <w:jc w:val="both"/>
        <w:rPr>
          <w:del w:author="Gary Smailes" w:date="2024-01-14T11:20:46.315Z" w:id="33253410"/>
        </w:rPr>
      </w:pPr>
      <w:r w:rsidR="71825F18">
        <w:rPr/>
        <w:t>The bathroom is an outhouse, I can see, as I walk up the hill.</w:t>
      </w:r>
      <w:ins w:author="Gary Smailes" w:date="2024-01-14T11:20:47.489Z" w:id="1631113485">
        <w:r w:rsidR="71825F18">
          <w:t xml:space="preserve"> </w:t>
        </w:r>
      </w:ins>
    </w:p>
    <w:p w:rsidR="00425D1E" w:rsidP="71825F18" w:rsidRDefault="00425D1E" w14:paraId="47F0DB21" w14:textId="647A7D68">
      <w:pPr>
        <w:spacing w:line="480" w:lineRule="auto"/>
        <w:ind w:firstLine="0"/>
        <w:jc w:val="both"/>
        <w:rPr>
          <w:del w:author="Gary Smailes" w:date="2024-01-14T11:20:51.233Z" w:id="753928825"/>
        </w:rPr>
        <w:pPrChange w:author="Gary Smailes" w:date="2024-01-14T11:20:45.941Z">
          <w:pPr>
            <w:spacing w:line="480" w:lineRule="auto"/>
            <w:ind w:firstLine="720"/>
            <w:jc w:val="both"/>
          </w:pPr>
        </w:pPrChange>
      </w:pPr>
      <w:r w:rsidR="71825F18">
        <w:rPr/>
        <w:t>It is made of wood planks and the door is quite tattered and is hanging half open</w:t>
      </w:r>
      <w:r w:rsidR="71825F18">
        <w:rPr/>
        <w:t>.</w:t>
      </w:r>
      <w:del w:author="Gary Smailes" w:date="2024-01-11T11:15:42.506Z" w:id="746674215">
        <w:r w:rsidDel="71825F18">
          <w:delText xml:space="preserve">  </w:delText>
        </w:r>
      </w:del>
      <w:ins w:author="Gary Smailes" w:date="2024-01-11T11:15:42.507Z" w:id="482980581">
        <w:r w:rsidR="71825F18">
          <w:t xml:space="preserve"> </w:t>
        </w:r>
      </w:ins>
      <w:r w:rsidR="71825F18">
        <w:rPr/>
        <w:t xml:space="preserve">I can smell it before I even reach it and when I open the door, I feel like </w:t>
      </w:r>
      <w:r w:rsidR="71825F18">
        <w:rPr/>
        <w:t>I’m</w:t>
      </w:r>
      <w:r w:rsidR="71825F18">
        <w:rPr/>
        <w:t xml:space="preserve"> </w:t>
      </w:r>
      <w:r w:rsidR="71825F18">
        <w:rPr/>
        <w:t>witnessing</w:t>
      </w:r>
      <w:r w:rsidR="71825F18">
        <w:rPr/>
        <w:t xml:space="preserve"> a murder</w:t>
      </w:r>
      <w:r w:rsidR="71825F18">
        <w:rPr/>
        <w:t>.</w:t>
      </w:r>
      <w:del w:author="Gary Smailes" w:date="2024-01-11T11:15:42.507Z" w:id="338742081">
        <w:r w:rsidDel="71825F18">
          <w:delText xml:space="preserve">  </w:delText>
        </w:r>
      </w:del>
      <w:ins w:author="Gary Smailes" w:date="2024-01-11T11:15:42.508Z" w:id="2069068665">
        <w:r w:rsidR="71825F18">
          <w:t xml:space="preserve"> </w:t>
        </w:r>
      </w:ins>
    </w:p>
    <w:p w:rsidR="00425D1E" w:rsidP="71825F18" w:rsidRDefault="00425D1E" w14:paraId="7E1358E0" w14:textId="19BDA465">
      <w:pPr>
        <w:spacing w:line="480" w:lineRule="auto"/>
        <w:ind w:firstLine="0"/>
        <w:jc w:val="both"/>
        <w:pPrChange w:author="Gary Smailes" w:date="2024-01-14T11:20:51.076Z">
          <w:pPr>
            <w:spacing w:line="480" w:lineRule="auto"/>
            <w:ind w:firstLine="720"/>
            <w:jc w:val="both"/>
          </w:pPr>
        </w:pPrChange>
      </w:pPr>
      <w:r w:rsidR="71825F18">
        <w:rPr/>
        <w:t xml:space="preserve">The toilet is crooked in the stall, and it is filthy like it </w:t>
      </w:r>
      <w:r w:rsidR="71825F18">
        <w:rPr/>
        <w:t>hasn’t</w:t>
      </w:r>
      <w:r w:rsidR="71825F18">
        <w:rPr/>
        <w:t xml:space="preserve"> been cleaned in years</w:t>
      </w:r>
      <w:r w:rsidR="71825F18">
        <w:rPr/>
        <w:t>.</w:t>
      </w:r>
      <w:del w:author="Gary Smailes" w:date="2024-01-11T11:15:42.508Z" w:id="1730266503">
        <w:r w:rsidDel="71825F18">
          <w:delText xml:space="preserve">  </w:delText>
        </w:r>
      </w:del>
      <w:ins w:author="Gary Smailes" w:date="2024-01-11T11:15:42.509Z" w:id="571505283">
        <w:r w:rsidR="71825F18">
          <w:t xml:space="preserve"> </w:t>
        </w:r>
      </w:ins>
      <w:r w:rsidR="71825F18">
        <w:rPr/>
        <w:t xml:space="preserve">It is dark, the only light showing is from the bar which </w:t>
      </w:r>
      <w:r w:rsidR="71825F18">
        <w:rPr/>
        <w:t>isn’t</w:t>
      </w:r>
      <w:r w:rsidR="71825F18">
        <w:rPr/>
        <w:t xml:space="preserve"> </w:t>
      </w:r>
      <w:r w:rsidR="71825F18">
        <w:rPr/>
        <w:t>close</w:t>
      </w:r>
      <w:r w:rsidR="71825F18">
        <w:rPr/>
        <w:t>.</w:t>
      </w:r>
      <w:del w:author="Gary Smailes" w:date="2024-01-11T11:15:42.509Z" w:id="142433461">
        <w:r w:rsidDel="71825F18">
          <w:delText xml:space="preserve">  </w:delText>
        </w:r>
      </w:del>
      <w:ins w:author="Gary Smailes" w:date="2024-01-11T11:15:42.51Z" w:id="1874928981">
        <w:r w:rsidR="71825F18">
          <w:t xml:space="preserve"> </w:t>
        </w:r>
      </w:ins>
      <w:r w:rsidR="71825F18">
        <w:rPr/>
        <w:t>It also has no toilet seat and there is no toilet paper</w:t>
      </w:r>
      <w:r w:rsidR="71825F18">
        <w:rPr/>
        <w:t>.</w:t>
      </w:r>
      <w:del w:author="Gary Smailes" w:date="2024-01-11T11:15:42.51Z" w:id="297286171">
        <w:r w:rsidDel="71825F18">
          <w:delText xml:space="preserve">  </w:delText>
        </w:r>
      </w:del>
      <w:ins w:author="Gary Smailes" w:date="2024-01-11T11:15:42.511Z" w:id="62391594">
        <w:r w:rsidR="71825F18">
          <w:t xml:space="preserve"> </w:t>
        </w:r>
      </w:ins>
      <w:r w:rsidR="71825F18">
        <w:rPr/>
        <w:t>But I really need to go</w:t>
      </w:r>
      <w:r w:rsidR="71825F18">
        <w:rPr/>
        <w:t>.</w:t>
      </w:r>
      <w:del w:author="Gary Smailes" w:date="2024-01-11T11:15:42.511Z" w:id="1951095556">
        <w:r w:rsidDel="71825F18">
          <w:delText xml:space="preserve">  </w:delText>
        </w:r>
      </w:del>
      <w:ins w:author="Gary Smailes" w:date="2024-01-11T11:15:42.512Z" w:id="2072579629">
        <w:r w:rsidR="71825F18">
          <w:t xml:space="preserve"> </w:t>
        </w:r>
      </w:ins>
      <w:r w:rsidR="71825F18">
        <w:rPr/>
        <w:t>Hopefully</w:t>
      </w:r>
      <w:r w:rsidR="71825F18">
        <w:rPr/>
        <w:t xml:space="preserve"> something gross </w:t>
      </w:r>
      <w:r w:rsidR="71825F18">
        <w:rPr/>
        <w:t>doesn’t</w:t>
      </w:r>
      <w:r w:rsidR="71825F18">
        <w:rPr/>
        <w:t xml:space="preserve"> come out and attack me.</w:t>
      </w:r>
    </w:p>
    <w:p w:rsidR="00425D1E" w:rsidP="00425D1E" w:rsidRDefault="00425D1E" w14:paraId="47458C0D" w14:textId="6F09433E">
      <w:pPr>
        <w:spacing w:line="480" w:lineRule="auto"/>
        <w:ind w:firstLine="720"/>
        <w:jc w:val="both"/>
      </w:pPr>
      <w:r w:rsidR="71825F18">
        <w:rPr/>
        <w:t>I pull down my pants and hold myself up by putting my hand up against one side of the stall; God knows what is on these walls, but it’s better than sitting on the disgusting toilet.</w:t>
      </w:r>
      <w:del w:author="Gary Smailes" w:date="2024-01-11T11:15:42.512Z" w:id="831586876">
        <w:r w:rsidDel="71825F18">
          <w:delText xml:space="preserve">  </w:delText>
        </w:r>
      </w:del>
      <w:ins w:author="Gary Smailes" w:date="2024-01-11T11:15:42.512Z" w:id="1558264349">
        <w:r w:rsidR="71825F18">
          <w:t xml:space="preserve"> </w:t>
        </w:r>
      </w:ins>
      <w:r w:rsidR="71825F18">
        <w:rPr/>
        <w:t xml:space="preserve">Something furry </w:t>
      </w:r>
      <w:r w:rsidRPr="71825F18" w:rsidR="71825F18">
        <w:rPr>
          <w:i w:val="1"/>
          <w:iCs w:val="1"/>
        </w:rPr>
        <w:t>must</w:t>
      </w:r>
      <w:r w:rsidR="71825F18">
        <w:rPr/>
        <w:t xml:space="preserve"> be in this bathroom.</w:t>
      </w:r>
      <w:del w:author="Gary Smailes" w:date="2024-01-11T11:15:42.522Z" w:id="427789878">
        <w:r w:rsidDel="71825F18">
          <w:delText xml:space="preserve">  </w:delText>
        </w:r>
      </w:del>
      <w:ins w:author="Gary Smailes" w:date="2024-01-11T11:15:42.523Z" w:id="50624994">
        <w:r w:rsidR="71825F18">
          <w:t xml:space="preserve"> </w:t>
        </w:r>
      </w:ins>
      <w:r w:rsidR="71825F18">
        <w:rPr/>
        <w:t xml:space="preserve">I finish peeing, pull up my pants, visibly gag, and </w:t>
      </w:r>
      <w:del w:author="Gary Smailes" w:date="2024-01-14T11:21:09.434Z" w:id="1623624917">
        <w:r w:rsidDel="71825F18">
          <w:delText xml:space="preserve">then </w:delText>
        </w:r>
      </w:del>
      <w:r w:rsidR="71825F18">
        <w:rPr/>
        <w:t xml:space="preserve">I </w:t>
      </w:r>
      <w:del w:author="Gary Smailes" w:date="2024-01-14T11:21:11.855Z" w:id="266702188">
        <w:r w:rsidDel="71825F18">
          <w:delText xml:space="preserve">then </w:delText>
        </w:r>
      </w:del>
      <w:r w:rsidR="71825F18">
        <w:rPr/>
        <w:t>stumble out of the bathroom.</w:t>
      </w:r>
    </w:p>
    <w:p w:rsidR="00425D1E" w:rsidP="00425D1E" w:rsidRDefault="00425D1E" w14:paraId="521AA02B" w14:textId="2E2D7AE4">
      <w:pPr>
        <w:spacing w:line="480" w:lineRule="auto"/>
        <w:ind w:firstLine="720"/>
        <w:jc w:val="both"/>
      </w:pPr>
      <w:r w:rsidR="060C4198">
        <w:rPr/>
        <w:t>Pablo is waiting for me</w:t>
      </w:r>
      <w:r w:rsidR="060C4198">
        <w:rPr/>
        <w:t>.</w:t>
      </w:r>
      <w:del w:author="Gary Smailes" w:date="2024-01-11T11:15:42.523Z" w:id="445611689">
        <w:r w:rsidDel="060C4198">
          <w:delText xml:space="preserve">  </w:delText>
        </w:r>
      </w:del>
      <w:ins w:author="Gary Smailes" w:date="2024-01-11T11:15:42.523Z" w:id="1109585526">
        <w:r w:rsidR="060C4198">
          <w:t xml:space="preserve"> </w:t>
        </w:r>
      </w:ins>
      <w:r w:rsidR="060C4198">
        <w:rPr/>
        <w:t>God</w:t>
      </w:r>
      <w:r w:rsidR="060C4198">
        <w:rPr/>
        <w:t>.</w:t>
      </w:r>
      <w:del w:author="Gary Smailes" w:date="2024-01-11T11:15:42.524Z" w:id="1387151788">
        <w:r w:rsidDel="060C4198">
          <w:delText xml:space="preserve">  </w:delText>
        </w:r>
      </w:del>
      <w:ins w:author="Gary Smailes" w:date="2024-01-11T11:15:42.525Z" w:id="1856434019">
        <w:r w:rsidR="060C4198">
          <w:t xml:space="preserve"> </w:t>
        </w:r>
      </w:ins>
      <w:r w:rsidR="060C4198">
        <w:rPr/>
        <w:t xml:space="preserve">Even though I </w:t>
      </w:r>
      <w:r w:rsidR="060C4198">
        <w:rPr/>
        <w:t>don’t</w:t>
      </w:r>
      <w:r w:rsidR="060C4198">
        <w:rPr/>
        <w:t xml:space="preserve"> want to give him the wrong impression, I grab his hand, pretend </w:t>
      </w:r>
      <w:r w:rsidR="060C4198">
        <w:rPr/>
        <w:t>I’m</w:t>
      </w:r>
      <w:r w:rsidR="060C4198">
        <w:rPr/>
        <w:t xml:space="preserve"> stumbling a little then wipe my other hand slyly on him, to wipe off some of the scum from the bathroom walls</w:t>
      </w:r>
      <w:r w:rsidR="060C4198">
        <w:rPr/>
        <w:t>.</w:t>
      </w:r>
      <w:del w:author="Gary Smailes" w:date="2024-01-11T11:15:42.526Z" w:id="2029035312">
        <w:r w:rsidDel="060C4198">
          <w:delText xml:space="preserve">  </w:delText>
        </w:r>
      </w:del>
      <w:ins w:author="Gary Smailes" w:date="2024-01-11T11:15:42.526Z" w:id="1474985505">
        <w:r w:rsidR="060C4198">
          <w:t xml:space="preserve"> </w:t>
        </w:r>
      </w:ins>
      <w:r w:rsidR="060C4198">
        <w:rPr/>
        <w:t>Furry creatures, be damned</w:t>
      </w:r>
      <w:r w:rsidR="060C4198">
        <w:rPr/>
        <w:t>.</w:t>
      </w:r>
      <w:del w:author="Gary Smailes" w:date="2024-01-11T11:15:42.527Z" w:id="354816084">
        <w:r w:rsidDel="060C4198">
          <w:delText xml:space="preserve">  </w:delText>
        </w:r>
      </w:del>
      <w:ins w:author="Gary Smailes" w:date="2024-01-11T11:15:42.527Z" w:id="2017784049">
        <w:r w:rsidR="060C4198">
          <w:t xml:space="preserve"> </w:t>
        </w:r>
      </w:ins>
      <w:r w:rsidR="060C4198">
        <w:rPr/>
        <w:t>They’re</w:t>
      </w:r>
      <w:r w:rsidR="060C4198">
        <w:rPr/>
        <w:t xml:space="preserve"> not getting me tonight.</w:t>
      </w:r>
    </w:p>
    <w:p w:rsidR="00425D1E" w:rsidP="00425D1E" w:rsidRDefault="00425D1E" w14:paraId="627F7C78" w14:textId="21E387CA">
      <w:pPr>
        <w:spacing w:line="480" w:lineRule="auto"/>
        <w:ind w:firstLine="720"/>
        <w:jc w:val="both"/>
      </w:pPr>
      <w:r w:rsidR="71825F18">
        <w:rPr/>
        <w:t>Diana comes running up to us</w:t>
      </w:r>
      <w:ins w:author="Gary Smailes" w:date="2024-01-14T11:21:18.616Z" w:id="750801324">
        <w:r w:rsidR="71825F18">
          <w:t>.</w:t>
        </w:r>
      </w:ins>
      <w:del w:author="Gary Smailes" w:date="2024-01-14T11:21:18.058Z" w:id="1522395908">
        <w:r w:rsidDel="71825F18">
          <w:delText>,</w:delText>
        </w:r>
      </w:del>
      <w:r w:rsidR="71825F18">
        <w:rPr/>
        <w:t xml:space="preserve"> “How fun, I’ve been dancing and talking with so many different people.</w:t>
      </w:r>
      <w:del w:author="Gary Smailes" w:date="2024-01-11T11:15:42.528Z" w:id="1160965349">
        <w:r w:rsidDel="71825F18">
          <w:delText xml:space="preserve">  </w:delText>
        </w:r>
      </w:del>
      <w:ins w:author="Gary Smailes" w:date="2024-01-11T11:15:42.528Z" w:id="326795631">
        <w:r w:rsidR="71825F18">
          <w:t xml:space="preserve"> </w:t>
        </w:r>
      </w:ins>
      <w:r w:rsidR="71825F18">
        <w:rPr/>
        <w:t>Come on, let’s go in the water.”</w:t>
      </w:r>
      <w:del w:author="Gary Smailes" w:date="2024-01-11T11:15:42.529Z" w:id="1531095568">
        <w:r w:rsidDel="71825F18">
          <w:delText xml:space="preserve">  </w:delText>
        </w:r>
      </w:del>
      <w:ins w:author="Gary Smailes" w:date="2024-01-11T11:15:42.529Z" w:id="897274107">
        <w:r w:rsidR="71825F18">
          <w:t xml:space="preserve"> </w:t>
        </w:r>
      </w:ins>
    </w:p>
    <w:p w:rsidR="00425D1E" w:rsidP="00425D1E" w:rsidRDefault="00425D1E" w14:paraId="4FD6E22E" w14:textId="1823A3A2">
      <w:pPr>
        <w:spacing w:line="480" w:lineRule="auto"/>
        <w:ind w:firstLine="720"/>
        <w:jc w:val="both"/>
        <w:rPr>
          <w:del w:author="Gary Smailes" w:date="2024-01-14T11:21:30.768Z" w:id="590754362"/>
        </w:rPr>
      </w:pPr>
      <w:r w:rsidR="71825F18">
        <w:rPr/>
        <w:t>I run after her, Pablo heavy on my heels.</w:t>
      </w:r>
      <w:del w:author="Gary Smailes" w:date="2024-01-11T11:15:42.53Z" w:id="464199679">
        <w:r w:rsidDel="71825F18">
          <w:delText xml:space="preserve">  </w:delText>
        </w:r>
      </w:del>
      <w:ins w:author="Gary Smailes" w:date="2024-01-11T11:15:42.53Z" w:id="253550053">
        <w:r w:rsidR="71825F18">
          <w:t xml:space="preserve"> </w:t>
        </w:r>
      </w:ins>
      <w:r w:rsidR="71825F18">
        <w:rPr/>
        <w:t>I look back, he’s running with a gleeful look on his face, tongue almost wagging, thinking he might still get some tonight, from this blonde, blue eyed American.</w:t>
      </w:r>
      <w:del w:author="Gary Smailes" w:date="2024-01-11T11:15:42.53Z" w:id="2018473647">
        <w:r w:rsidDel="71825F18">
          <w:delText xml:space="preserve">  </w:delText>
        </w:r>
      </w:del>
      <w:ins w:author="Gary Smailes" w:date="2024-01-11T11:15:42.531Z" w:id="608671659">
        <w:r w:rsidR="71825F18">
          <w:t xml:space="preserve"> </w:t>
        </w:r>
      </w:ins>
      <w:r w:rsidR="71825F18">
        <w:rPr/>
        <w:t>It’s comical.</w:t>
      </w:r>
      <w:ins w:author="Gary Smailes" w:date="2024-01-14T11:21:31.582Z" w:id="489890279">
        <w:r w:rsidR="71825F18">
          <w:t xml:space="preserve"> </w:t>
        </w:r>
      </w:ins>
    </w:p>
    <w:p w:rsidR="00425D1E" w:rsidP="71825F18" w:rsidRDefault="00425D1E" w14:paraId="01AFEFB5" w14:textId="77777777">
      <w:pPr>
        <w:spacing w:line="480" w:lineRule="auto"/>
        <w:ind w:firstLine="0"/>
        <w:jc w:val="both"/>
        <w:pPrChange w:author="Gary Smailes" w:date="2024-01-14T11:21:30.607Z">
          <w:pPr>
            <w:spacing w:line="480" w:lineRule="auto"/>
            <w:ind w:firstLine="720"/>
            <w:jc w:val="both"/>
          </w:pPr>
        </w:pPrChange>
      </w:pPr>
      <w:commentRangeStart w:id="253707799"/>
      <w:r w:rsidR="71825F18">
        <w:rPr/>
        <w:t xml:space="preserve">We reach the beach and I pull up my dress, so it </w:t>
      </w:r>
      <w:r w:rsidR="71825F18">
        <w:rPr/>
        <w:t>doesn’t</w:t>
      </w:r>
      <w:r w:rsidR="71825F18">
        <w:rPr/>
        <w:t xml:space="preserve"> get wet, and go into the water, just to mid-calf.</w:t>
      </w:r>
      <w:commentRangeEnd w:id="253707799"/>
      <w:r>
        <w:rPr>
          <w:rStyle w:val="CommentReference"/>
        </w:rPr>
        <w:commentReference w:id="253707799"/>
      </w:r>
    </w:p>
    <w:p w:rsidR="00425D1E" w:rsidP="00425D1E" w:rsidRDefault="00425D1E" w14:paraId="558BA2EF" w14:textId="77777777">
      <w:pPr>
        <w:spacing w:line="480" w:lineRule="auto"/>
        <w:ind w:firstLine="720"/>
        <w:jc w:val="both"/>
      </w:pPr>
      <w:r>
        <w:t>We all dance around and snap some pictures.</w:t>
      </w:r>
    </w:p>
    <w:p w:rsidR="00425D1E" w:rsidP="00425D1E" w:rsidRDefault="00425D1E" w14:paraId="68F67CCC" w14:textId="6748E50C">
      <w:pPr>
        <w:spacing w:line="480" w:lineRule="auto"/>
        <w:ind w:firstLine="720"/>
        <w:jc w:val="both"/>
        <w:rPr>
          <w:del w:author="Gary Smailes" w:date="2024-01-14T11:25:29.883Z" w:id="2085151830"/>
        </w:rPr>
      </w:pPr>
      <w:r w:rsidR="71825F18">
        <w:rPr/>
        <w:t xml:space="preserve">As </w:t>
      </w:r>
      <w:r w:rsidR="71825F18">
        <w:rPr/>
        <w:t>we’re</w:t>
      </w:r>
      <w:r w:rsidR="71825F18">
        <w:rPr/>
        <w:t xml:space="preserve"> dancing, I notice that Diana is next to the Israeli guy</w:t>
      </w:r>
      <w:r w:rsidR="71825F18">
        <w:rPr/>
        <w:t>.</w:t>
      </w:r>
      <w:del w:author="Gary Smailes" w:date="2024-01-11T11:15:42.532Z" w:id="1117994808">
        <w:r w:rsidDel="71825F18">
          <w:delText xml:space="preserve">  </w:delText>
        </w:r>
      </w:del>
      <w:ins w:author="Gary Smailes" w:date="2024-01-11T11:15:42.533Z" w:id="959363274">
        <w:r w:rsidR="71825F18">
          <w:t xml:space="preserve"> </w:t>
        </w:r>
      </w:ins>
      <w:r w:rsidR="71825F18">
        <w:rPr/>
        <w:t>It appears they</w:t>
      </w:r>
      <w:r w:rsidR="71825F18">
        <w:rPr/>
        <w:t xml:space="preserve"> are connecting</w:t>
      </w:r>
      <w:r w:rsidR="71825F18">
        <w:rPr/>
        <w:t>.</w:t>
      </w:r>
      <w:del w:author="Gary Smailes" w:date="2024-01-11T11:15:42.533Z" w:id="135847589">
        <w:r w:rsidDel="71825F18">
          <w:delText xml:space="preserve">  </w:delText>
        </w:r>
      </w:del>
      <w:ins w:author="Gary Smailes" w:date="2024-01-11T11:15:42.533Z" w:id="1257970305">
        <w:r w:rsidR="71825F18">
          <w:t xml:space="preserve"> </w:t>
        </w:r>
      </w:ins>
    </w:p>
    <w:p w:rsidR="00425D1E" w:rsidP="71825F18" w:rsidRDefault="00425D1E" w14:paraId="531E8403" w14:textId="2E36F458">
      <w:pPr>
        <w:spacing w:line="480" w:lineRule="auto"/>
        <w:ind w:firstLine="0"/>
        <w:jc w:val="both"/>
        <w:pPrChange w:author="Gary Smailes" w:date="2024-01-14T11:25:29.743Z">
          <w:pPr>
            <w:spacing w:line="480" w:lineRule="auto"/>
            <w:ind w:firstLine="720"/>
            <w:jc w:val="both"/>
          </w:pPr>
        </w:pPrChange>
      </w:pPr>
      <w:r w:rsidR="71825F18">
        <w:rPr/>
        <w:t xml:space="preserve">I </w:t>
      </w:r>
      <w:r w:rsidR="71825F18">
        <w:rPr/>
        <w:t>hadn’t</w:t>
      </w:r>
      <w:r w:rsidR="71825F18">
        <w:rPr/>
        <w:t xml:space="preserve"> really told Diana I thought he was cute and who am I to claim dibs on someone in this environment anyway.</w:t>
      </w:r>
      <w:del w:author="Gary Smailes" w:date="2024-01-11T11:15:42.534Z" w:id="517592334">
        <w:r w:rsidDel="71825F18">
          <w:delText xml:space="preserve">  </w:delText>
        </w:r>
      </w:del>
      <w:ins w:author="Gary Smailes" w:date="2024-01-11T11:15:42.534Z" w:id="111254441">
        <w:r w:rsidR="71825F18">
          <w:t xml:space="preserve"> </w:t>
        </w:r>
      </w:ins>
      <w:r w:rsidR="71825F18">
        <w:rPr/>
        <w:t xml:space="preserve">Pablo has </w:t>
      </w:r>
      <w:del w:author="Gary Smailes" w:date="2024-01-14T11:25:36.63Z" w:id="1774005945">
        <w:r w:rsidDel="71825F18">
          <w:delText xml:space="preserve">finally </w:delText>
        </w:r>
      </w:del>
      <w:r w:rsidR="71825F18">
        <w:rPr/>
        <w:t>disappeared, and I am tired of dancing in the water anyway.</w:t>
      </w:r>
      <w:del w:author="Gary Smailes" w:date="2024-01-11T11:15:42.535Z" w:id="767679965">
        <w:r w:rsidDel="71825F18">
          <w:delText xml:space="preserve">  </w:delText>
        </w:r>
      </w:del>
      <w:ins w:author="Gary Smailes" w:date="2024-01-11T11:15:42.535Z" w:id="2053017927">
        <w:r w:rsidR="71825F18">
          <w:t xml:space="preserve"> </w:t>
        </w:r>
      </w:ins>
    </w:p>
    <w:p w:rsidR="00425D1E" w:rsidP="00425D1E" w:rsidRDefault="00425D1E" w14:paraId="54BB4220" w14:textId="6D8C9D33">
      <w:pPr>
        <w:spacing w:line="480" w:lineRule="auto"/>
        <w:ind w:firstLine="720"/>
        <w:jc w:val="both"/>
      </w:pPr>
      <w:r w:rsidR="060C4198">
        <w:rPr/>
        <w:t>I make my way up to a set of chairs that had been planted in the sand and plop down on one of them</w:t>
      </w:r>
      <w:r w:rsidR="060C4198">
        <w:rPr/>
        <w:t>.</w:t>
      </w:r>
      <w:del w:author="Gary Smailes" w:date="2024-01-11T11:15:42.536Z" w:id="71251718">
        <w:r w:rsidDel="060C4198">
          <w:delText xml:space="preserve">  </w:delText>
        </w:r>
      </w:del>
      <w:ins w:author="Gary Smailes" w:date="2024-01-11T11:15:42.536Z" w:id="1903578038">
        <w:r w:rsidR="060C4198">
          <w:t xml:space="preserve"> </w:t>
        </w:r>
      </w:ins>
      <w:r w:rsidR="060C4198">
        <w:rPr/>
        <w:t>As I do, I look to my left, out of breath, and notice the ghost that had been playing his guitar with the others on the steps</w:t>
      </w:r>
      <w:r w:rsidR="060C4198">
        <w:rPr/>
        <w:t>.</w:t>
      </w:r>
      <w:del w:author="Gary Smailes" w:date="2024-01-11T11:15:42.536Z" w:id="545503505">
        <w:r w:rsidDel="060C4198">
          <w:delText xml:space="preserve">  </w:delText>
        </w:r>
      </w:del>
      <w:ins w:author="Gary Smailes" w:date="2024-01-11T11:15:42.536Z" w:id="1176478270">
        <w:r w:rsidR="060C4198">
          <w:t xml:space="preserve"> </w:t>
        </w:r>
      </w:ins>
      <w:r w:rsidR="060C4198">
        <w:rPr/>
        <w:t>What is with this guy? I think.</w:t>
      </w:r>
    </w:p>
    <w:p w:rsidRPr="001B4F92" w:rsidR="00425D1E" w:rsidP="71825F18" w:rsidRDefault="00425D1E" w14:paraId="2EE4BA11" w14:textId="719F0B79">
      <w:pPr>
        <w:pStyle w:val="Normal"/>
        <w:suppressLineNumbers w:val="0"/>
        <w:bidi w:val="0"/>
        <w:spacing w:before="0" w:beforeAutospacing="off" w:after="0" w:afterAutospacing="off" w:line="480" w:lineRule="auto"/>
        <w:ind w:left="0" w:right="0" w:firstLine="720"/>
        <w:jc w:val="both"/>
        <w:pPrChange w:author="Gary Smailes" w:date="2024-01-14T11:26:55.383Z">
          <w:pPr>
            <w:pStyle w:val="Normal"/>
            <w:spacing w:line="480" w:lineRule="auto"/>
            <w:ind w:firstLine="720"/>
            <w:jc w:val="both"/>
          </w:pPr>
        </w:pPrChange>
      </w:pPr>
      <w:r w:rsidR="71825F18">
        <w:rPr/>
        <w:t xml:space="preserve">“Oh hi, how are you?” I </w:t>
      </w:r>
      <w:del w:author="Gary Smailes" w:date="2024-01-14T11:26:55.335Z" w:id="835814833">
        <w:r w:rsidDel="71825F18">
          <w:delText>say</w:delText>
        </w:r>
      </w:del>
      <w:ins w:author="Gary Smailes" w:date="2024-01-14T11:26:57.168Z" w:id="200788098">
        <w:r w:rsidR="71825F18">
          <w:t>ask</w:t>
        </w:r>
      </w:ins>
      <w:r w:rsidR="71825F18">
        <w:rPr/>
        <w:t xml:space="preserve">. </w:t>
      </w:r>
    </w:p>
    <w:p w:rsidR="00425D1E" w:rsidP="00425D1E" w:rsidRDefault="00425D1E" w14:paraId="17C2DBFF" w14:textId="18BC40F4">
      <w:pPr>
        <w:spacing w:line="480" w:lineRule="auto"/>
        <w:ind w:firstLine="720"/>
        <w:jc w:val="both"/>
      </w:pPr>
      <w:r w:rsidR="71825F18">
        <w:rPr/>
        <w:t>“Gud, I didn’t talk to you before or tell you really who I am, but I am Luis</w:t>
      </w:r>
      <w:ins w:author="Gary Smailes" w:date="2024-01-14T11:27:06.468Z" w:id="118571174">
        <w:r w:rsidR="71825F18">
          <w:t>,</w:t>
        </w:r>
      </w:ins>
      <w:del w:author="Gary Smailes" w:date="2024-01-14T11:27:05.764Z" w:id="682842522">
        <w:r w:rsidDel="71825F18">
          <w:delText>.</w:delText>
        </w:r>
      </w:del>
      <w:r w:rsidR="71825F18">
        <w:rPr/>
        <w:t xml:space="preserve">” </w:t>
      </w:r>
      <w:ins w:author="Gary Smailes" w:date="2024-01-14T11:27:07.829Z" w:id="1705954485">
        <w:r w:rsidR="71825F18">
          <w:t>h</w:t>
        </w:r>
      </w:ins>
      <w:del w:author="Gary Smailes" w:date="2024-01-14T11:27:07.437Z" w:id="1145902524">
        <w:r w:rsidDel="71825F18">
          <w:delText>H</w:delText>
        </w:r>
      </w:del>
      <w:r w:rsidR="71825F18">
        <w:rPr/>
        <w:t>e says with an accent, emphasis on the English words in all the wrong places and broken.</w:t>
      </w:r>
      <w:del w:author="Gary Smailes" w:date="2024-01-11T11:15:42.537Z" w:id="658290026">
        <w:r w:rsidDel="71825F18">
          <w:delText xml:space="preserve">  </w:delText>
        </w:r>
      </w:del>
      <w:ins w:author="Gary Smailes" w:date="2024-01-11T11:15:42.537Z" w:id="1508248376">
        <w:r w:rsidR="71825F18">
          <w:t xml:space="preserve"> </w:t>
        </w:r>
      </w:ins>
    </w:p>
    <w:p w:rsidR="00425D1E" w:rsidP="00425D1E" w:rsidRDefault="00425D1E" w14:paraId="297E737F" w14:textId="205B9EFB">
      <w:pPr>
        <w:spacing w:line="480" w:lineRule="auto"/>
        <w:ind w:firstLine="720"/>
        <w:jc w:val="both"/>
      </w:pPr>
      <w:r w:rsidR="060C4198">
        <w:rPr/>
        <w:t xml:space="preserve">My </w:t>
      </w:r>
      <w:r w:rsidR="060C4198">
        <w:rPr/>
        <w:t>whole world</w:t>
      </w:r>
      <w:r w:rsidR="060C4198">
        <w:rPr/>
        <w:t xml:space="preserve"> stops</w:t>
      </w:r>
      <w:r w:rsidR="060C4198">
        <w:rPr/>
        <w:t>.</w:t>
      </w:r>
      <w:del w:author="Gary Smailes" w:date="2024-01-11T11:15:42.538Z" w:id="983022109">
        <w:r w:rsidDel="060C4198">
          <w:delText xml:space="preserve">  </w:delText>
        </w:r>
      </w:del>
      <w:ins w:author="Gary Smailes" w:date="2024-01-11T11:15:42.538Z" w:id="2101319504">
        <w:r w:rsidR="060C4198">
          <w:t xml:space="preserve"> </w:t>
        </w:r>
      </w:ins>
    </w:p>
    <w:p w:rsidR="00425D1E" w:rsidP="00425D1E" w:rsidRDefault="00425D1E" w14:paraId="732188E7" w14:textId="37A698CB">
      <w:pPr>
        <w:spacing w:line="480" w:lineRule="auto"/>
        <w:ind w:firstLine="720"/>
        <w:jc w:val="both"/>
      </w:pPr>
      <w:r w:rsidR="71825F18">
        <w:rPr/>
        <w:t>He’s</w:t>
      </w:r>
      <w:r w:rsidR="71825F18">
        <w:rPr/>
        <w:t xml:space="preserve"> wearing a shirt now that says ‘Boss’.</w:t>
      </w:r>
      <w:del w:author="Gary Smailes" w:date="2024-01-11T11:15:42.539Z" w:id="546672757">
        <w:r w:rsidDel="71825F18">
          <w:delText xml:space="preserve">  </w:delText>
        </w:r>
      </w:del>
      <w:ins w:author="Gary Smailes" w:date="2024-01-11T11:15:42.539Z" w:id="1285316077">
        <w:r w:rsidR="71825F18">
          <w:t xml:space="preserve"> </w:t>
        </w:r>
      </w:ins>
      <w:r w:rsidR="71825F18">
        <w:rPr/>
        <w:t>It’s</w:t>
      </w:r>
      <w:r w:rsidR="71825F18">
        <w:rPr/>
        <w:t xml:space="preserve"> written across his chest bigger and bolder than it should be.</w:t>
      </w:r>
      <w:del w:author="Gary Smailes" w:date="2024-01-11T11:15:42.54Z" w:id="1733192513">
        <w:r w:rsidDel="71825F18">
          <w:delText xml:space="preserve">  </w:delText>
        </w:r>
      </w:del>
      <w:ins w:author="Gary Smailes" w:date="2024-01-11T11:15:42.54Z" w:id="1364411297">
        <w:r w:rsidR="71825F18">
          <w:t xml:space="preserve"> </w:t>
        </w:r>
      </w:ins>
      <w:r w:rsidR="71825F18">
        <w:rPr/>
        <w:t xml:space="preserve">I </w:t>
      </w:r>
      <w:r w:rsidR="71825F18">
        <w:rPr/>
        <w:t>can’t</w:t>
      </w:r>
      <w:r w:rsidR="71825F18">
        <w:rPr/>
        <w:t xml:space="preserve"> help but smirk a little, and hope he </w:t>
      </w:r>
      <w:r w:rsidR="71825F18">
        <w:rPr/>
        <w:t>doesn’t</w:t>
      </w:r>
      <w:r w:rsidR="71825F18">
        <w:rPr/>
        <w:t xml:space="preserve"> notice, but </w:t>
      </w:r>
      <w:del w:author="Gary Smailes" w:date="2024-01-14T11:27:23.526Z" w:id="955130160">
        <w:r w:rsidDel="71825F18">
          <w:delText xml:space="preserve">then </w:delText>
        </w:r>
      </w:del>
      <w:r w:rsidR="71825F18">
        <w:rPr/>
        <w:t xml:space="preserve">I notice he has soft, curly eyelashes and soft, </w:t>
      </w:r>
      <w:r w:rsidR="71825F18">
        <w:rPr/>
        <w:t>dark brown</w:t>
      </w:r>
      <w:r w:rsidR="71825F18">
        <w:rPr/>
        <w:t xml:space="preserve"> eyes close.</w:t>
      </w:r>
      <w:del w:author="Gary Smailes" w:date="2024-01-11T11:15:42.541Z" w:id="330987219">
        <w:r w:rsidDel="71825F18">
          <w:delText xml:space="preserve">  </w:delText>
        </w:r>
      </w:del>
      <w:ins w:author="Gary Smailes" w:date="2024-01-11T11:15:42.541Z" w:id="1429935733">
        <w:r w:rsidR="71825F18">
          <w:t xml:space="preserve"> </w:t>
        </w:r>
      </w:ins>
      <w:r w:rsidR="71825F18">
        <w:rPr/>
        <w:t>His voice is soothing and comforting to me even as he spoke those few words.</w:t>
      </w:r>
      <w:del w:author="Gary Smailes" w:date="2024-01-11T11:15:42.541Z" w:id="317955230">
        <w:r w:rsidDel="71825F18">
          <w:delText xml:space="preserve">  </w:delText>
        </w:r>
      </w:del>
      <w:ins w:author="Gary Smailes" w:date="2024-01-11T11:15:42.542Z" w:id="892194632">
        <w:r w:rsidR="71825F18">
          <w:t xml:space="preserve"> </w:t>
        </w:r>
      </w:ins>
      <w:r w:rsidR="71825F18">
        <w:rPr/>
        <w:t>His accent has a soft edge to it.</w:t>
      </w:r>
      <w:del w:author="Gary Smailes" w:date="2024-01-11T11:15:42.542Z" w:id="1266257322">
        <w:r w:rsidDel="71825F18">
          <w:delText xml:space="preserve">  </w:delText>
        </w:r>
      </w:del>
      <w:ins w:author="Gary Smailes" w:date="2024-01-11T11:15:42.543Z" w:id="1733190121">
        <w:r w:rsidR="71825F18">
          <w:t xml:space="preserve"> </w:t>
        </w:r>
      </w:ins>
      <w:r w:rsidR="71825F18">
        <w:rPr/>
        <w:t xml:space="preserve">His hair is beautiful and curly, as I remember, and as he smiles, I notice a dimple at each corner of his mouth. </w:t>
      </w:r>
    </w:p>
    <w:p w:rsidR="00425D1E" w:rsidP="00425D1E" w:rsidRDefault="00425D1E" w14:paraId="3FEB1836" w14:textId="5C215A91">
      <w:pPr>
        <w:spacing w:line="480" w:lineRule="auto"/>
        <w:ind w:firstLine="720"/>
        <w:jc w:val="both"/>
        <w:rPr>
          <w:ins w:author="Gary Smailes" w:date="2024-01-14T11:27:34.278Z" w:id="2034517708"/>
        </w:rPr>
      </w:pPr>
      <w:r w:rsidR="71825F18">
        <w:rPr/>
        <w:t>“I’m Ivy.”</w:t>
      </w:r>
      <w:del w:author="Gary Smailes" w:date="2024-01-11T11:15:42.544Z" w:id="1859276503">
        <w:r w:rsidDel="71825F18">
          <w:delText xml:space="preserve">  </w:delText>
        </w:r>
      </w:del>
      <w:ins w:author="Gary Smailes" w:date="2024-01-11T11:15:42.544Z" w:id="1608379950">
        <w:r w:rsidR="71825F18">
          <w:t xml:space="preserve"> </w:t>
        </w:r>
      </w:ins>
    </w:p>
    <w:p w:rsidR="00425D1E" w:rsidP="00425D1E" w:rsidRDefault="00425D1E" w14:paraId="688E07D7" w14:textId="0CE42543">
      <w:pPr>
        <w:spacing w:line="480" w:lineRule="auto"/>
        <w:ind w:firstLine="720"/>
        <w:jc w:val="both"/>
      </w:pPr>
      <w:del w:author="Gary Smailes" w:date="2024-01-14T11:27:35.101Z" w:id="695739287">
        <w:r w:rsidDel="71825F18">
          <w:delText xml:space="preserve">As </w:delText>
        </w:r>
      </w:del>
      <w:ins w:author="Gary Smailes" w:date="2024-01-14T11:27:35.855Z" w:id="991732282">
        <w:r w:rsidR="71825F18">
          <w:t>W</w:t>
        </w:r>
      </w:ins>
      <w:del w:author="Gary Smailes" w:date="2024-01-14T11:27:35.101Z" w:id="490121695">
        <w:r w:rsidDel="71825F18">
          <w:delText>w</w:delText>
        </w:r>
      </w:del>
      <w:r w:rsidR="71825F18">
        <w:rPr/>
        <w:t xml:space="preserve">e </w:t>
      </w:r>
      <w:r w:rsidR="71825F18">
        <w:rPr/>
        <w:t>sit</w:t>
      </w:r>
      <w:r w:rsidR="71825F18">
        <w:rPr/>
        <w:t xml:space="preserve"> there, we talk of everything and nothing important.</w:t>
      </w:r>
      <w:del w:author="Gary Smailes" w:date="2024-01-11T11:15:42.544Z" w:id="1512370476">
        <w:r w:rsidDel="71825F18">
          <w:delText xml:space="preserve">  </w:delText>
        </w:r>
      </w:del>
      <w:ins w:author="Gary Smailes" w:date="2024-01-11T11:15:42.544Z" w:id="300294044">
        <w:r w:rsidR="71825F18">
          <w:t xml:space="preserve"> </w:t>
        </w:r>
      </w:ins>
      <w:r w:rsidR="71825F18">
        <w:rPr/>
        <w:t>Everything around me becomes quiet and still as I focus on him despite the loud music and people dancing, drinking, and singing.</w:t>
      </w:r>
      <w:del w:author="Gary Smailes" w:date="2024-01-11T11:15:42.544Z" w:id="361167908">
        <w:r w:rsidDel="71825F18">
          <w:delText xml:space="preserve">  </w:delText>
        </w:r>
      </w:del>
      <w:ins w:author="Gary Smailes" w:date="2024-01-11T11:15:42.544Z" w:id="1080113833">
        <w:r w:rsidR="71825F18">
          <w:t xml:space="preserve"> </w:t>
        </w:r>
      </w:ins>
    </w:p>
    <w:p w:rsidR="00425D1E" w:rsidP="00425D1E" w:rsidRDefault="00425D1E" w14:paraId="2BCFC21C" w14:textId="6E6DDC06">
      <w:pPr>
        <w:spacing w:line="480" w:lineRule="auto"/>
        <w:ind w:firstLine="720"/>
        <w:jc w:val="both"/>
      </w:pPr>
      <w:r w:rsidR="060C4198">
        <w:rPr/>
        <w:t>“So, you like Pablo?” he asks jolting me out of my trance</w:t>
      </w:r>
      <w:r w:rsidR="060C4198">
        <w:rPr/>
        <w:t>.</w:t>
      </w:r>
      <w:del w:author="Gary Smailes" w:date="2024-01-11T11:15:42.545Z" w:id="576550727">
        <w:r w:rsidDel="060C4198">
          <w:delText xml:space="preserve">  </w:delText>
        </w:r>
      </w:del>
      <w:ins w:author="Gary Smailes" w:date="2024-01-11T11:15:42.545Z" w:id="406884264">
        <w:r w:rsidR="060C4198">
          <w:t xml:space="preserve"> </w:t>
        </w:r>
      </w:ins>
    </w:p>
    <w:p w:rsidR="00425D1E" w:rsidP="00425D1E" w:rsidRDefault="00425D1E" w14:paraId="5C568170" w14:textId="629EB517">
      <w:pPr>
        <w:spacing w:line="480" w:lineRule="auto"/>
        <w:ind w:firstLine="720"/>
        <w:jc w:val="both"/>
      </w:pPr>
      <w:del w:author="Gary Smailes" w:date="2024-01-14T11:27:47.827Z" w:id="1321607810">
        <w:r w:rsidDel="71825F18">
          <w:delText>That guy.</w:delText>
        </w:r>
      </w:del>
      <w:del w:author="Gary Smailes" w:date="2024-01-11T11:15:42.546Z" w:id="325150516">
        <w:r w:rsidDel="71825F18">
          <w:delText xml:space="preserve">  </w:delText>
        </w:r>
      </w:del>
      <w:del w:author="Gary Smailes" w:date="2024-01-14T11:27:47.827Z" w:id="1412524394">
        <w:r w:rsidDel="71825F18">
          <w:delText>Why me?</w:delText>
        </w:r>
      </w:del>
      <w:del w:author="Gary Smailes" w:date="2024-01-11T11:15:42.547Z" w:id="864470768">
        <w:r w:rsidDel="71825F18">
          <w:delText xml:space="preserve">  </w:delText>
        </w:r>
      </w:del>
      <w:r w:rsidR="71825F18">
        <w:rPr/>
        <w:t>“Oh my gosh, no, we were just talking.</w:t>
      </w:r>
      <w:del w:author="Gary Smailes" w:date="2024-01-11T11:15:42.548Z" w:id="892785324">
        <w:r w:rsidDel="71825F18">
          <w:delText xml:space="preserve">  </w:delText>
        </w:r>
      </w:del>
      <w:ins w:author="Gary Smailes" w:date="2024-01-11T11:15:42.548Z" w:id="233208990">
        <w:r w:rsidR="71825F18">
          <w:t xml:space="preserve"> </w:t>
        </w:r>
      </w:ins>
      <w:r w:rsidR="71825F18">
        <w:rPr/>
        <w:t>He’s</w:t>
      </w:r>
      <w:r w:rsidR="71825F18">
        <w:rPr/>
        <w:t xml:space="preserve"> too young for me and not really my type.”</w:t>
      </w:r>
      <w:del w:author="Gary Smailes" w:date="2024-01-11T11:15:42.549Z" w:id="2073312784">
        <w:r w:rsidDel="71825F18">
          <w:delText xml:space="preserve">  </w:delText>
        </w:r>
      </w:del>
      <w:ins w:author="Gary Smailes" w:date="2024-01-11T11:15:42.549Z" w:id="700273333">
        <w:r w:rsidR="71825F18">
          <w:t xml:space="preserve"> </w:t>
        </w:r>
      </w:ins>
      <w:r w:rsidR="71825F18">
        <w:rPr/>
        <w:t>He cocks his head and looks at me questioningly.</w:t>
      </w:r>
      <w:del w:author="Gary Smailes" w:date="2024-01-11T11:15:42.549Z" w:id="1491471402">
        <w:r w:rsidDel="71825F18">
          <w:delText xml:space="preserve">  </w:delText>
        </w:r>
      </w:del>
      <w:ins w:author="Gary Smailes" w:date="2024-01-11T11:15:42.55Z" w:id="129594142">
        <w:r w:rsidR="71825F18">
          <w:t xml:space="preserve"> </w:t>
        </w:r>
      </w:ins>
    </w:p>
    <w:p w:rsidR="00425D1E" w:rsidP="00425D1E" w:rsidRDefault="00425D1E" w14:paraId="7DB09AA6" w14:textId="3F1150C3">
      <w:pPr>
        <w:spacing w:line="480" w:lineRule="auto"/>
        <w:ind w:firstLine="720"/>
        <w:jc w:val="both"/>
      </w:pPr>
      <w:r w:rsidR="71825F18">
        <w:rPr/>
        <w:t>We are interrupted, at that moment, by Diana</w:t>
      </w:r>
      <w:ins w:author="Gary Smailes" w:date="2024-01-14T11:28:00.015Z" w:id="1953393300">
        <w:r w:rsidR="71825F18">
          <w:t>.</w:t>
        </w:r>
      </w:ins>
      <w:del w:author="Gary Smailes" w:date="2024-01-14T11:27:59.696Z" w:id="1127800024">
        <w:r w:rsidDel="71825F18">
          <w:delText>,</w:delText>
        </w:r>
      </w:del>
      <w:r w:rsidR="71825F18">
        <w:rPr/>
        <w:t xml:space="preserve"> “</w:t>
      </w:r>
      <w:r w:rsidR="71825F18">
        <w:rPr/>
        <w:t>We’re</w:t>
      </w:r>
      <w:r w:rsidR="71825F18">
        <w:rPr/>
        <w:t xml:space="preserve"> getting ready to head back to the main part of town.</w:t>
      </w:r>
      <w:del w:author="Gary Smailes" w:date="2024-01-11T11:15:42.551Z" w:id="67168642">
        <w:r w:rsidDel="71825F18">
          <w:delText xml:space="preserve">  </w:delText>
        </w:r>
      </w:del>
      <w:ins w:author="Gary Smailes" w:date="2024-01-11T11:15:42.551Z" w:id="733157570">
        <w:r w:rsidR="71825F18">
          <w:t xml:space="preserve"> </w:t>
        </w:r>
      </w:ins>
      <w:r w:rsidR="71825F18">
        <w:rPr/>
        <w:t>There’s</w:t>
      </w:r>
      <w:r w:rsidR="71825F18">
        <w:rPr/>
        <w:t xml:space="preserve"> a dance club we want to go to that closes in an hour.”</w:t>
      </w:r>
      <w:del w:author="Gary Smailes" w:date="2024-01-11T11:15:42.551Z" w:id="1672263831">
        <w:r w:rsidDel="71825F18">
          <w:delText xml:space="preserve">  </w:delText>
        </w:r>
      </w:del>
      <w:ins w:author="Gary Smailes" w:date="2024-01-11T11:15:42.552Z" w:id="1373826712">
        <w:r w:rsidR="71825F18">
          <w:t xml:space="preserve"> </w:t>
        </w:r>
      </w:ins>
      <w:r w:rsidR="71825F18">
        <w:rPr/>
        <w:t>Of course, I have to go along despite not wanting to ever leave the place I am sitting.</w:t>
      </w:r>
    </w:p>
    <w:p w:rsidR="00425D1E" w:rsidP="00425D1E" w:rsidRDefault="00425D1E" w14:paraId="7B29C0E5" w14:textId="4B158745">
      <w:pPr>
        <w:spacing w:line="480" w:lineRule="auto"/>
        <w:ind w:firstLine="720"/>
        <w:jc w:val="both"/>
      </w:pPr>
      <w:r w:rsidR="71825F18">
        <w:rPr/>
        <w:t>Luis gets up</w:t>
      </w:r>
      <w:ins w:author="Gary Smailes" w:date="2024-01-14T11:28:13.58Z" w:id="571322051">
        <w:r w:rsidR="71825F18">
          <w:t>.</w:t>
        </w:r>
      </w:ins>
      <w:del w:author="Gary Smailes" w:date="2024-01-14T11:28:13.328Z" w:id="1130021670">
        <w:r w:rsidDel="71825F18">
          <w:delText xml:space="preserve"> and says,</w:delText>
        </w:r>
      </w:del>
      <w:r w:rsidR="71825F18">
        <w:rPr/>
        <w:t xml:space="preserve"> “I’ll meet you there, ok?”</w:t>
      </w:r>
      <w:del w:author="Gary Smailes" w:date="2024-01-11T11:15:42.552Z" w:id="1927750869">
        <w:r w:rsidDel="71825F18">
          <w:delText xml:space="preserve">  </w:delText>
        </w:r>
      </w:del>
      <w:ins w:author="Gary Smailes" w:date="2024-01-11T11:15:42.552Z" w:id="550138723">
        <w:r w:rsidR="71825F18">
          <w:t xml:space="preserve"> </w:t>
        </w:r>
      </w:ins>
    </w:p>
    <w:p w:rsidR="00425D1E" w:rsidP="00425D1E" w:rsidRDefault="00425D1E" w14:paraId="0BDA154B" w14:textId="3BEDA541">
      <w:pPr>
        <w:spacing w:line="480" w:lineRule="auto"/>
        <w:ind w:firstLine="720"/>
        <w:jc w:val="both"/>
      </w:pPr>
      <w:r w:rsidR="71825F18">
        <w:rPr/>
        <w:t xml:space="preserve">When he says </w:t>
      </w:r>
      <w:ins w:author="Gary Smailes" w:date="2024-01-14T11:28:16.592Z" w:id="1735062697">
        <w:r w:rsidR="71825F18">
          <w:t>‘</w:t>
        </w:r>
      </w:ins>
      <w:r w:rsidR="71825F18">
        <w:rPr/>
        <w:t>ok</w:t>
      </w:r>
      <w:ins w:author="Gary Smailes" w:date="2024-01-14T11:28:17.358Z" w:id="1398818659">
        <w:r w:rsidR="71825F18">
          <w:t>’</w:t>
        </w:r>
      </w:ins>
      <w:r w:rsidR="71825F18">
        <w:rPr/>
        <w:t>, it sounds like his tongue is twisted and it comes out lightly slurred and muffled.</w:t>
      </w:r>
      <w:del w:author="Gary Smailes" w:date="2024-01-11T11:15:42.553Z" w:id="1306783662">
        <w:r w:rsidDel="71825F18">
          <w:delText xml:space="preserve">  </w:delText>
        </w:r>
      </w:del>
      <w:ins w:author="Gary Smailes" w:date="2024-01-11T11:15:42.553Z" w:id="54020983">
        <w:r w:rsidR="71825F18">
          <w:t xml:space="preserve"> </w:t>
        </w:r>
      </w:ins>
    </w:p>
    <w:p w:rsidR="00425D1E" w:rsidP="00425D1E" w:rsidRDefault="00425D1E" w14:paraId="486F9AB7" w14:textId="77777777">
      <w:pPr>
        <w:spacing w:line="480" w:lineRule="auto"/>
        <w:ind w:firstLine="720"/>
        <w:jc w:val="both"/>
      </w:pPr>
      <w:r>
        <w:t>“OK,” I say, once again out of breath.</w:t>
      </w:r>
    </w:p>
    <w:p w:rsidR="00425D1E" w:rsidP="00425D1E" w:rsidRDefault="00425D1E" w14:paraId="7C8F285B" w14:textId="1F8E4DEA">
      <w:pPr>
        <w:spacing w:line="480" w:lineRule="auto"/>
        <w:ind w:firstLine="720"/>
        <w:jc w:val="both"/>
      </w:pPr>
      <w:r w:rsidR="060C4198">
        <w:rPr/>
        <w:t>He starts walking away and joins the other guys in his group</w:t>
      </w:r>
      <w:r w:rsidR="060C4198">
        <w:rPr/>
        <w:t>.</w:t>
      </w:r>
      <w:del w:author="Gary Smailes" w:date="2024-01-11T11:15:42.553Z" w:id="461167757">
        <w:r w:rsidDel="060C4198">
          <w:delText xml:space="preserve">  </w:delText>
        </w:r>
      </w:del>
      <w:ins w:author="Gary Smailes" w:date="2024-01-11T11:15:42.554Z" w:id="530008127">
        <w:r w:rsidR="060C4198">
          <w:t xml:space="preserve"> </w:t>
        </w:r>
      </w:ins>
      <w:r w:rsidR="060C4198">
        <w:rPr/>
        <w:t>He is carrying his guitar, which he had grabbed from the spot next to his chair</w:t>
      </w:r>
      <w:r w:rsidR="060C4198">
        <w:rPr/>
        <w:t>.</w:t>
      </w:r>
      <w:del w:author="Gary Smailes" w:date="2024-01-11T11:15:42.554Z" w:id="1351127632">
        <w:r w:rsidDel="060C4198">
          <w:delText xml:space="preserve">  </w:delText>
        </w:r>
      </w:del>
      <w:ins w:author="Gary Smailes" w:date="2024-01-11T11:15:42.554Z" w:id="460759977">
        <w:r w:rsidR="060C4198">
          <w:t xml:space="preserve"> </w:t>
        </w:r>
      </w:ins>
      <w:r w:rsidR="060C4198">
        <w:rPr/>
        <w:t>I watch him for a moment until Diana says, “Ivy, are you with us?”</w:t>
      </w:r>
    </w:p>
    <w:p w:rsidR="00425D1E" w:rsidP="00425D1E" w:rsidRDefault="00425D1E" w14:paraId="1B0C2F03" w14:textId="23BC5224">
      <w:pPr>
        <w:spacing w:line="480" w:lineRule="auto"/>
        <w:ind w:firstLine="720"/>
        <w:jc w:val="both"/>
      </w:pPr>
      <w:r w:rsidR="060C4198">
        <w:rPr/>
        <w:t>“Yeah, sorry, I was a little out of it</w:t>
      </w:r>
      <w:r w:rsidR="060C4198">
        <w:rPr/>
        <w:t>.</w:t>
      </w:r>
      <w:del w:author="Gary Smailes" w:date="2024-01-11T11:15:42.555Z" w:id="29750338">
        <w:r w:rsidDel="060C4198">
          <w:delText xml:space="preserve">  </w:delText>
        </w:r>
      </w:del>
      <w:ins w:author="Gary Smailes" w:date="2024-01-11T11:15:42.555Z" w:id="1340489445">
        <w:r w:rsidR="060C4198">
          <w:t xml:space="preserve"> </w:t>
        </w:r>
      </w:ins>
      <w:r w:rsidR="060C4198">
        <w:rPr/>
        <w:t>Just tired</w:t>
      </w:r>
      <w:r w:rsidR="060C4198">
        <w:rPr/>
        <w:t>, I think,” I say.</w:t>
      </w:r>
    </w:p>
    <w:p w:rsidR="00425D1E" w:rsidP="00425D1E" w:rsidRDefault="00425D1E" w14:paraId="3D74349F" w14:textId="63F59E4C">
      <w:pPr>
        <w:spacing w:line="480" w:lineRule="auto"/>
        <w:ind w:firstLine="720"/>
        <w:jc w:val="both"/>
      </w:pPr>
      <w:r w:rsidR="060C4198">
        <w:rPr/>
        <w:t xml:space="preserve">Desperation sets in and </w:t>
      </w:r>
      <w:r w:rsidR="060C4198">
        <w:rPr/>
        <w:t>I’m</w:t>
      </w:r>
      <w:r w:rsidR="060C4198">
        <w:rPr/>
        <w:t xml:space="preserve"> not sure why; I just met him</w:t>
      </w:r>
      <w:r w:rsidR="060C4198">
        <w:rPr/>
        <w:t>.</w:t>
      </w:r>
      <w:del w:author="Gary Smailes" w:date="2024-01-11T11:15:42.556Z" w:id="216620603">
        <w:r w:rsidDel="060C4198">
          <w:delText xml:space="preserve">  </w:delText>
        </w:r>
      </w:del>
      <w:ins w:author="Gary Smailes" w:date="2024-01-11T11:15:42.556Z" w:id="282875264">
        <w:r w:rsidR="060C4198">
          <w:t xml:space="preserve"> </w:t>
        </w:r>
      </w:ins>
      <w:r w:rsidR="060C4198">
        <w:rPr/>
        <w:t xml:space="preserve">I feel like </w:t>
      </w:r>
      <w:r w:rsidR="060C4198">
        <w:rPr/>
        <w:t>we’ve</w:t>
      </w:r>
      <w:r w:rsidR="060C4198">
        <w:rPr/>
        <w:t xml:space="preserve"> known each other forever</w:t>
      </w:r>
      <w:r w:rsidR="060C4198">
        <w:rPr/>
        <w:t>.</w:t>
      </w:r>
      <w:del w:author="Gary Smailes" w:date="2024-01-11T11:15:42.556Z" w:id="37385650">
        <w:r w:rsidDel="060C4198">
          <w:delText xml:space="preserve">  </w:delText>
        </w:r>
      </w:del>
      <w:ins w:author="Gary Smailes" w:date="2024-01-11T11:15:42.557Z" w:id="451665633">
        <w:r w:rsidR="060C4198">
          <w:t xml:space="preserve"> </w:t>
        </w:r>
      </w:ins>
      <w:r w:rsidR="060C4198">
        <w:rPr/>
        <w:t>I’m</w:t>
      </w:r>
      <w:r w:rsidR="060C4198">
        <w:rPr/>
        <w:t xml:space="preserve"> not comfortable with this feeling, I think, but I </w:t>
      </w:r>
      <w:r w:rsidR="060C4198">
        <w:rPr/>
        <w:t>can’t</w:t>
      </w:r>
      <w:r w:rsidR="060C4198">
        <w:rPr/>
        <w:t xml:space="preserve"> deny it.</w:t>
      </w:r>
    </w:p>
    <w:p w:rsidR="00425D1E" w:rsidP="00425D1E" w:rsidRDefault="00425D1E" w14:paraId="2E1389E2" w14:textId="5580E298">
      <w:pPr>
        <w:spacing w:line="480" w:lineRule="auto"/>
        <w:ind w:firstLine="720"/>
        <w:jc w:val="both"/>
      </w:pPr>
      <w:commentRangeStart w:id="2002963362"/>
      <w:r w:rsidR="71825F18">
        <w:rPr/>
        <w:t xml:space="preserve">As we </w:t>
      </w:r>
      <w:r w:rsidR="71825F18">
        <w:rPr/>
        <w:t>approach</w:t>
      </w:r>
      <w:r w:rsidR="71825F18">
        <w:rPr/>
        <w:t xml:space="preserve"> the dance club, I notice him waiting ou</w:t>
      </w:r>
      <w:commentRangeEnd w:id="2002963362"/>
      <w:r>
        <w:rPr>
          <w:rStyle w:val="CommentReference"/>
        </w:rPr>
        <w:commentReference w:id="2002963362"/>
      </w:r>
      <w:r w:rsidR="71825F18">
        <w:rPr/>
        <w:t>tside the door for me</w:t>
      </w:r>
      <w:r w:rsidR="71825F18">
        <w:rPr/>
        <w:t>.</w:t>
      </w:r>
      <w:del w:author="Gary Smailes" w:date="2024-01-11T11:15:42.557Z" w:id="450163237">
        <w:r w:rsidDel="71825F18">
          <w:delText xml:space="preserve">  </w:delText>
        </w:r>
      </w:del>
      <w:ins w:author="Gary Smailes" w:date="2024-01-11T11:15:42.558Z" w:id="488995242">
        <w:r w:rsidR="71825F18">
          <w:t xml:space="preserve"> </w:t>
        </w:r>
      </w:ins>
      <w:r w:rsidR="71825F18">
        <w:rPr/>
        <w:t xml:space="preserve">He greets me, and once again, </w:t>
      </w:r>
      <w:r w:rsidR="71825F18">
        <w:rPr/>
        <w:t>I feel the world</w:t>
      </w:r>
      <w:r w:rsidR="71825F18">
        <w:rPr/>
        <w:t xml:space="preserve"> gro</w:t>
      </w:r>
      <w:commentRangeStart w:id="461197133"/>
      <w:r w:rsidR="71825F18">
        <w:rPr/>
        <w:t>w still and quiet</w:t>
      </w:r>
      <w:r w:rsidR="71825F18">
        <w:rPr/>
        <w:t>.</w:t>
      </w:r>
      <w:del w:author="Gary Smailes" w:date="2024-01-11T11:15:42.558Z" w:id="168168331">
        <w:r w:rsidDel="71825F18">
          <w:delText xml:space="preserve">  </w:delText>
        </w:r>
      </w:del>
      <w:ins w:author="Gary Smailes" w:date="2024-01-11T11:15:42.558Z" w:id="1284135734">
        <w:r w:rsidR="71825F18">
          <w:t xml:space="preserve"> </w:t>
        </w:r>
      </w:ins>
      <w:r w:rsidR="71825F18">
        <w:rPr/>
        <w:t>I am suddenly at peace</w:t>
      </w:r>
      <w:r w:rsidR="71825F18">
        <w:rPr/>
        <w:t>.</w:t>
      </w:r>
      <w:del w:author="Gary Smailes" w:date="2024-01-11T11:15:42.558Z" w:id="1920429248">
        <w:r w:rsidDel="71825F18">
          <w:delText xml:space="preserve">  </w:delText>
        </w:r>
      </w:del>
      <w:ins w:author="Gary Smailes" w:date="2024-01-11T11:15:42.559Z" w:id="231537113">
        <w:r w:rsidR="71825F18">
          <w:t xml:space="preserve"> </w:t>
        </w:r>
      </w:ins>
      <w:r w:rsidR="71825F18">
        <w:rPr/>
        <w:t xml:space="preserve">We make our way into the club and dance </w:t>
      </w:r>
      <w:r w:rsidR="71825F18">
        <w:rPr/>
        <w:t>very close</w:t>
      </w:r>
      <w:r w:rsidR="71825F18">
        <w:rPr/>
        <w:t xml:space="preserve"> to each other after he buys me a beer with the little money he has; I hug him tight</w:t>
      </w:r>
      <w:r w:rsidR="71825F18">
        <w:rPr/>
        <w:t>.</w:t>
      </w:r>
      <w:del w:author="Gary Smailes" w:date="2024-01-11T11:15:42.559Z" w:id="1003243389">
        <w:r w:rsidDel="71825F18">
          <w:delText xml:space="preserve">  </w:delText>
        </w:r>
      </w:del>
      <w:ins w:author="Gary Smailes" w:date="2024-01-11T11:15:42.56Z" w:id="714222203">
        <w:r w:rsidR="71825F18">
          <w:t xml:space="preserve"> </w:t>
        </w:r>
      </w:ins>
      <w:r w:rsidR="71825F18">
        <w:rPr/>
        <w:t>We both know this could be our only night together without speaking it out loud</w:t>
      </w:r>
      <w:r w:rsidR="71825F18">
        <w:rPr/>
        <w:t>.</w:t>
      </w:r>
      <w:del w:author="Gary Smailes" w:date="2024-01-11T11:15:42.56Z" w:id="1196726743">
        <w:r w:rsidDel="71825F18">
          <w:delText xml:space="preserve">  </w:delText>
        </w:r>
      </w:del>
      <w:ins w:author="Gary Smailes" w:date="2024-01-11T11:15:42.561Z" w:id="1207954332">
        <w:r w:rsidR="71825F18">
          <w:t xml:space="preserve"> </w:t>
        </w:r>
      </w:ins>
      <w:r w:rsidR="71825F18">
        <w:rPr/>
        <w:t>I abandon all rational thought</w:t>
      </w:r>
      <w:r w:rsidR="71825F18">
        <w:rPr/>
        <w:t>.</w:t>
      </w:r>
      <w:del w:author="Gary Smailes" w:date="2024-01-11T11:15:42.561Z" w:id="191921299">
        <w:r w:rsidDel="71825F18">
          <w:delText xml:space="preserve">  </w:delText>
        </w:r>
      </w:del>
      <w:ins w:author="Gary Smailes" w:date="2024-01-11T11:15:42.562Z" w:id="1750212336">
        <w:r w:rsidR="71825F18">
          <w:t xml:space="preserve"> </w:t>
        </w:r>
      </w:ins>
      <w:commentRangeEnd w:id="461197133"/>
      <w:r>
        <w:rPr>
          <w:rStyle w:val="CommentReference"/>
        </w:rPr>
        <w:commentReference w:id="461197133"/>
      </w:r>
    </w:p>
    <w:p w:rsidR="00425D1E" w:rsidP="00425D1E" w:rsidRDefault="00425D1E" w14:paraId="3E9D7FF0" w14:textId="450BDF14">
      <w:pPr>
        <w:spacing w:line="480" w:lineRule="auto"/>
        <w:ind w:firstLine="720"/>
        <w:jc w:val="both"/>
      </w:pPr>
      <w:r w:rsidR="060C4198">
        <w:rPr/>
        <w:t>As we are sitting on the steps of the bar while it is closing, he starts playing his guitar and singing a song he made up; the words are so simple and about me, but cute</w:t>
      </w:r>
      <w:r w:rsidR="060C4198">
        <w:rPr/>
        <w:t>.</w:t>
      </w:r>
      <w:del w:author="Gary Smailes" w:date="2024-01-11T11:15:42.562Z" w:id="605141410">
        <w:r w:rsidDel="060C4198">
          <w:delText xml:space="preserve">  </w:delText>
        </w:r>
      </w:del>
      <w:ins w:author="Gary Smailes" w:date="2024-01-11T11:15:42.563Z" w:id="563374985">
        <w:r w:rsidR="060C4198">
          <w:t xml:space="preserve"> </w:t>
        </w:r>
      </w:ins>
      <w:r w:rsidR="060C4198">
        <w:rPr/>
        <w:t>It’s</w:t>
      </w:r>
      <w:r w:rsidR="060C4198">
        <w:rPr/>
        <w:t xml:space="preserve"> a terrible song, but I </w:t>
      </w:r>
      <w:r w:rsidR="060C4198">
        <w:rPr/>
        <w:t>don’t</w:t>
      </w:r>
      <w:r w:rsidR="060C4198">
        <w:rPr/>
        <w:t xml:space="preserve"> mind</w:t>
      </w:r>
      <w:r w:rsidR="060C4198">
        <w:rPr/>
        <w:t>.</w:t>
      </w:r>
      <w:del w:author="Gary Smailes" w:date="2024-01-11T11:15:42.563Z" w:id="1885533573">
        <w:r w:rsidDel="060C4198">
          <w:delText xml:space="preserve">  </w:delText>
        </w:r>
      </w:del>
      <w:ins w:author="Gary Smailes" w:date="2024-01-11T11:15:42.563Z" w:id="176614372">
        <w:r w:rsidR="060C4198">
          <w:t xml:space="preserve"> </w:t>
        </w:r>
      </w:ins>
      <w:r w:rsidR="060C4198">
        <w:rPr/>
        <w:t xml:space="preserve">He plays guitar very well. </w:t>
      </w:r>
    </w:p>
    <w:p w:rsidR="00425D1E" w:rsidP="00425D1E" w:rsidRDefault="00425D1E" w14:paraId="3B41F60D" w14:textId="3C25A344">
      <w:pPr>
        <w:spacing w:line="480" w:lineRule="auto"/>
        <w:ind w:firstLine="720"/>
        <w:jc w:val="both"/>
      </w:pPr>
      <w:r w:rsidR="060C4198">
        <w:rPr/>
        <w:t>We walk back to the bank of hotel rooms</w:t>
      </w:r>
      <w:r w:rsidR="060C4198">
        <w:rPr/>
        <w:t>.</w:t>
      </w:r>
      <w:del w:author="Gary Smailes" w:date="2024-01-11T11:15:42.564Z" w:id="123402697">
        <w:r w:rsidDel="060C4198">
          <w:delText xml:space="preserve">  </w:delText>
        </w:r>
      </w:del>
      <w:ins w:author="Gary Smailes" w:date="2024-01-11T11:15:42.565Z" w:id="1465510376">
        <w:r w:rsidR="060C4198">
          <w:t xml:space="preserve"> </w:t>
        </w:r>
      </w:ins>
      <w:r w:rsidR="060C4198">
        <w:rPr/>
        <w:t xml:space="preserve">Diana, Molly, and </w:t>
      </w:r>
      <w:r w:rsidR="060C4198">
        <w:rPr/>
        <w:t>Camarada</w:t>
      </w:r>
      <w:r w:rsidR="060C4198">
        <w:rPr/>
        <w:t xml:space="preserve"> are also with us as well as some of the other guys from his group</w:t>
      </w:r>
      <w:r w:rsidR="060C4198">
        <w:rPr/>
        <w:t>.</w:t>
      </w:r>
      <w:del w:author="Gary Smailes" w:date="2024-01-11T11:15:42.566Z" w:id="1815194217">
        <w:r w:rsidDel="060C4198">
          <w:delText xml:space="preserve">  </w:delText>
        </w:r>
      </w:del>
      <w:ins w:author="Gary Smailes" w:date="2024-01-11T11:15:42.566Z" w:id="857718618">
        <w:r w:rsidR="060C4198">
          <w:t xml:space="preserve"> </w:t>
        </w:r>
      </w:ins>
      <w:r w:rsidR="060C4198">
        <w:rPr/>
        <w:t xml:space="preserve">We </w:t>
      </w:r>
      <w:r w:rsidR="060C4198">
        <w:rPr/>
        <w:t>have</w:t>
      </w:r>
      <w:r w:rsidR="060C4198">
        <w:rPr/>
        <w:t xml:space="preserve"> some beer in our room to continue the party</w:t>
      </w:r>
      <w:r w:rsidR="060C4198">
        <w:rPr/>
        <w:t>.</w:t>
      </w:r>
      <w:del w:author="Gary Smailes" w:date="2024-01-11T11:15:42.567Z" w:id="602080467">
        <w:r w:rsidDel="060C4198">
          <w:delText xml:space="preserve">  </w:delText>
        </w:r>
      </w:del>
      <w:ins w:author="Gary Smailes" w:date="2024-01-11T11:15:42.567Z" w:id="635175262">
        <w:r w:rsidR="060C4198">
          <w:t xml:space="preserve"> </w:t>
        </w:r>
      </w:ins>
      <w:r w:rsidR="060C4198">
        <w:rPr/>
        <w:t xml:space="preserve">I </w:t>
      </w:r>
      <w:r w:rsidR="060C4198">
        <w:rPr/>
        <w:t>decide</w:t>
      </w:r>
      <w:r w:rsidR="060C4198">
        <w:rPr/>
        <w:t xml:space="preserve"> to grab some and come back to the street and he is gone</w:t>
      </w:r>
      <w:r w:rsidR="060C4198">
        <w:rPr/>
        <w:t>.</w:t>
      </w:r>
      <w:del w:author="Gary Smailes" w:date="2024-01-11T11:15:42.568Z" w:id="271959240">
        <w:r w:rsidDel="060C4198">
          <w:delText xml:space="preserve">  </w:delText>
        </w:r>
      </w:del>
      <w:ins w:author="Gary Smailes" w:date="2024-01-11T11:15:42.568Z" w:id="15068479">
        <w:r w:rsidR="060C4198">
          <w:t xml:space="preserve"> </w:t>
        </w:r>
      </w:ins>
      <w:r w:rsidR="060C4198">
        <w:rPr/>
        <w:t xml:space="preserve">I </w:t>
      </w:r>
      <w:r w:rsidR="060C4198">
        <w:rPr/>
        <w:t>hadn’t</w:t>
      </w:r>
      <w:r w:rsidR="060C4198">
        <w:rPr/>
        <w:t xml:space="preserve"> </w:t>
      </w:r>
      <w:r w:rsidR="060C4198">
        <w:rPr/>
        <w:t>made a plan</w:t>
      </w:r>
      <w:r w:rsidR="060C4198">
        <w:rPr/>
        <w:t xml:space="preserve"> with him, but just </w:t>
      </w:r>
      <w:r w:rsidR="060C4198">
        <w:rPr/>
        <w:t>sort of expected</w:t>
      </w:r>
      <w:r w:rsidR="060C4198">
        <w:rPr/>
        <w:t xml:space="preserve"> him to hang around and wait for me</w:t>
      </w:r>
      <w:r w:rsidR="060C4198">
        <w:rPr/>
        <w:t>.</w:t>
      </w:r>
      <w:del w:author="Gary Smailes" w:date="2024-01-11T11:15:42.569Z" w:id="2093607934">
        <w:r w:rsidDel="060C4198">
          <w:delText xml:space="preserve">  </w:delText>
        </w:r>
      </w:del>
      <w:ins w:author="Gary Smailes" w:date="2024-01-11T11:15:42.569Z" w:id="1125897425">
        <w:r w:rsidR="060C4198">
          <w:t xml:space="preserve"> </w:t>
        </w:r>
      </w:ins>
    </w:p>
    <w:p w:rsidR="00425D1E" w:rsidP="00425D1E" w:rsidRDefault="00425D1E" w14:paraId="6C891EB8" w14:textId="6E8153E0">
      <w:pPr>
        <w:spacing w:line="480" w:lineRule="auto"/>
        <w:ind w:firstLine="720"/>
        <w:jc w:val="both"/>
      </w:pPr>
      <w:r w:rsidR="71825F18">
        <w:rPr/>
        <w:t>I see Pablo.</w:t>
      </w:r>
      <w:del w:author="Gary Smailes" w:date="2024-01-11T11:15:42.57Z" w:id="1372548594">
        <w:r w:rsidDel="71825F18">
          <w:delText xml:space="preserve">  </w:delText>
        </w:r>
      </w:del>
      <w:ins w:author="Gary Smailes" w:date="2024-01-11T11:15:42.57Z" w:id="1603595979">
        <w:r w:rsidR="71825F18">
          <w:t xml:space="preserve"> </w:t>
        </w:r>
      </w:ins>
      <w:r w:rsidR="71825F18">
        <w:rPr/>
        <w:t xml:space="preserve">“Where did Luis go?” I ask </w:t>
      </w:r>
      <w:del w:author="Gary Smailes" w:date="2024-01-14T11:29:53.828Z" w:id="1408041997">
        <w:r w:rsidDel="71825F18">
          <w:delText xml:space="preserve">quietly </w:delText>
        </w:r>
      </w:del>
      <w:r w:rsidR="71825F18">
        <w:rPr/>
        <w:t>trying to hide my disappointment and surprise.</w:t>
      </w:r>
    </w:p>
    <w:p w:rsidR="00425D1E" w:rsidP="00425D1E" w:rsidRDefault="00425D1E" w14:paraId="636C7C6A" w14:textId="74C68656">
      <w:pPr>
        <w:spacing w:line="480" w:lineRule="auto"/>
        <w:ind w:firstLine="720"/>
        <w:jc w:val="both"/>
        <w:rPr>
          <w:del w:author="Gary Smailes" w:date="2024-01-14T11:29:58.177Z" w:id="1126118933"/>
        </w:rPr>
      </w:pPr>
      <w:r w:rsidR="71825F18">
        <w:rPr/>
        <w:t>“He went back to the hotel.</w:t>
      </w:r>
      <w:del w:author="Gary Smailes" w:date="2024-01-11T11:15:42.571Z" w:id="1572653553">
        <w:r w:rsidDel="71825F18">
          <w:delText xml:space="preserve">  </w:delText>
        </w:r>
      </w:del>
      <w:ins w:author="Gary Smailes" w:date="2024-01-11T11:15:42.571Z" w:id="1614000098">
        <w:r w:rsidR="71825F18">
          <w:t xml:space="preserve"> </w:t>
        </w:r>
      </w:ins>
      <w:r w:rsidR="71825F18">
        <w:rPr/>
        <w:t xml:space="preserve">Do you like him?” </w:t>
      </w:r>
      <w:del w:author="Gary Smailes" w:date="2024-01-14T11:29:58.179Z" w:id="1340428185">
        <w:r w:rsidDel="71825F18">
          <w:delText xml:space="preserve">He </w:delText>
        </w:r>
        <w:r w:rsidDel="71825F18">
          <w:delText>says</w:delText>
        </w:r>
        <w:r w:rsidDel="71825F18">
          <w:delText>.</w:delText>
        </w:r>
      </w:del>
    </w:p>
    <w:p w:rsidR="00425D1E" w:rsidP="00425D1E" w:rsidRDefault="00425D1E" w14:paraId="53EDED36" w14:textId="498E9690">
      <w:pPr>
        <w:spacing w:line="480" w:lineRule="auto"/>
        <w:ind w:firstLine="720"/>
        <w:jc w:val="both"/>
      </w:pPr>
      <w:r w:rsidR="060C4198">
        <w:rPr/>
        <w:t xml:space="preserve"> “Yeah, sure, I think he’s cool; I’d like to hang out with him some more,” I say as casually as I can</w:t>
      </w:r>
      <w:r w:rsidR="060C4198">
        <w:rPr/>
        <w:t>.</w:t>
      </w:r>
      <w:del w:author="Gary Smailes" w:date="2024-01-11T11:15:42.572Z" w:id="768308802">
        <w:r w:rsidDel="060C4198">
          <w:delText xml:space="preserve">  </w:delText>
        </w:r>
      </w:del>
      <w:ins w:author="Gary Smailes" w:date="2024-01-11T11:15:42.572Z" w:id="1554882117">
        <w:r w:rsidR="060C4198">
          <w:t xml:space="preserve"> </w:t>
        </w:r>
      </w:ins>
    </w:p>
    <w:p w:rsidR="00425D1E" w:rsidP="00425D1E" w:rsidRDefault="00425D1E" w14:paraId="69B21060" w14:textId="331C117C">
      <w:pPr>
        <w:spacing w:line="480" w:lineRule="auto"/>
        <w:ind w:firstLine="720"/>
        <w:jc w:val="both"/>
      </w:pPr>
      <w:r w:rsidR="71825F18">
        <w:rPr/>
        <w:t>Without thinking, I make my way there.</w:t>
      </w:r>
      <w:del w:author="Gary Smailes" w:date="2024-01-11T11:15:42.572Z" w:id="145600564">
        <w:r w:rsidDel="71825F18">
          <w:delText xml:space="preserve">  </w:delText>
        </w:r>
      </w:del>
      <w:ins w:author="Gary Smailes" w:date="2024-01-11T11:15:42.573Z" w:id="325336034">
        <w:r w:rsidR="71825F18">
          <w:t xml:space="preserve"> </w:t>
        </w:r>
      </w:ins>
      <w:r w:rsidR="71825F18">
        <w:rPr/>
        <w:t>When I arrive, it’s a big opening and there are doors to rooms surrounding it.</w:t>
      </w:r>
      <w:del w:author="Gary Smailes" w:date="2024-01-11T11:15:42.574Z" w:id="1507583672">
        <w:r w:rsidDel="71825F18">
          <w:delText xml:space="preserve">  </w:delText>
        </w:r>
      </w:del>
      <w:ins w:author="Gary Smailes" w:date="2024-01-11T11:15:42.574Z" w:id="906717684">
        <w:r w:rsidR="71825F18">
          <w:t xml:space="preserve"> </w:t>
        </w:r>
      </w:ins>
      <w:r w:rsidR="71825F18">
        <w:rPr/>
        <w:t xml:space="preserve">It’s a surprising given we’re staying in the fifth circle of </w:t>
      </w:r>
      <w:ins w:author="Gary Smailes" w:date="2024-01-14T11:30:13.737Z" w:id="924563640">
        <w:r w:rsidR="71825F18">
          <w:t>H</w:t>
        </w:r>
      </w:ins>
      <w:del w:author="Gary Smailes" w:date="2024-01-14T11:30:13.305Z" w:id="1732103254">
        <w:r w:rsidDel="71825F18">
          <w:delText>h</w:delText>
        </w:r>
      </w:del>
      <w:r w:rsidR="71825F18">
        <w:rPr/>
        <w:t>ell and we’re supposedly the ‘wealthy’ ones.</w:t>
      </w:r>
      <w:del w:author="Gary Smailes" w:date="2024-01-11T11:15:42.575Z" w:id="773588858">
        <w:r w:rsidDel="71825F18">
          <w:delText xml:space="preserve">  </w:delText>
        </w:r>
      </w:del>
      <w:ins w:author="Gary Smailes" w:date="2024-01-11T11:15:42.575Z" w:id="775513860">
        <w:r w:rsidR="71825F18">
          <w:t xml:space="preserve"> </w:t>
        </w:r>
      </w:ins>
      <w:r w:rsidR="71825F18">
        <w:rPr/>
        <w:t>I guess they have money, I think.</w:t>
      </w:r>
      <w:del w:author="Gary Smailes" w:date="2024-01-11T11:15:42.576Z" w:id="981873978">
        <w:r w:rsidDel="71825F18">
          <w:delText xml:space="preserve">  </w:delText>
        </w:r>
      </w:del>
      <w:ins w:author="Gary Smailes" w:date="2024-01-11T11:15:42.577Z" w:id="508791782">
        <w:r w:rsidR="71825F18">
          <w:t xml:space="preserve"> </w:t>
        </w:r>
      </w:ins>
      <w:r w:rsidR="71825F18">
        <w:rPr/>
        <w:t>Pablo wasn’t telling too tall stories.</w:t>
      </w:r>
    </w:p>
    <w:p w:rsidR="00425D1E" w:rsidP="71825F18" w:rsidRDefault="00425D1E" w14:paraId="6F2B11F5" w14:textId="2DFDD3B4">
      <w:pPr>
        <w:pStyle w:val="Normal"/>
        <w:spacing w:line="480" w:lineRule="auto"/>
        <w:ind w:firstLine="720"/>
        <w:jc w:val="both"/>
      </w:pPr>
      <w:del w:author="Gary Smailes" w:date="2024-01-14T11:30:20.686Z" w:id="970294127">
        <w:r w:rsidDel="71825F18">
          <w:delText xml:space="preserve">I ask, </w:delText>
        </w:r>
      </w:del>
      <w:r w:rsidR="71825F18">
        <w:rPr/>
        <w:t>“Why did you leave?”</w:t>
      </w:r>
      <w:ins w:author="Gary Smailes" w:date="2024-01-14T11:30:23.14Z" w:id="646252350">
        <w:r w:rsidR="71825F18">
          <w:t xml:space="preserve"> I ask.</w:t>
        </w:r>
      </w:ins>
    </w:p>
    <w:p w:rsidR="00425D1E" w:rsidP="00425D1E" w:rsidRDefault="00425D1E" w14:paraId="625CD119" w14:textId="225E7557">
      <w:pPr>
        <w:spacing w:line="480" w:lineRule="auto"/>
        <w:ind w:firstLine="720"/>
        <w:jc w:val="both"/>
      </w:pPr>
      <w:del w:author="Gary Smailes" w:date="2024-01-14T11:30:27.091Z" w:id="1180987281">
        <w:r w:rsidDel="71825F18">
          <w:delText xml:space="preserve">He says, </w:delText>
        </w:r>
      </w:del>
      <w:r w:rsidR="71825F18">
        <w:rPr/>
        <w:t>“Pablo told me you kissed, and I thought you liked him.</w:t>
      </w:r>
      <w:del w:author="Gary Smailes" w:date="2024-01-11T11:15:42.577Z" w:id="150248565">
        <w:r w:rsidDel="71825F18">
          <w:delText xml:space="preserve">  </w:delText>
        </w:r>
      </w:del>
      <w:ins w:author="Gary Smailes" w:date="2024-01-11T11:15:42.577Z" w:id="832612568">
        <w:r w:rsidR="71825F18">
          <w:t xml:space="preserve"> </w:t>
        </w:r>
      </w:ins>
      <w:r w:rsidR="71825F18">
        <w:rPr/>
        <w:t>I was just going to go to bed.”</w:t>
      </w:r>
      <w:del w:author="Gary Smailes" w:date="2024-01-11T11:15:42.578Z" w:id="1832314639">
        <w:r w:rsidDel="71825F18">
          <w:delText xml:space="preserve">  </w:delText>
        </w:r>
      </w:del>
      <w:ins w:author="Gary Smailes" w:date="2024-01-11T11:15:42.578Z" w:id="1188498429">
        <w:r w:rsidR="71825F18">
          <w:t xml:space="preserve"> </w:t>
        </w:r>
      </w:ins>
    </w:p>
    <w:p w:rsidR="00425D1E" w:rsidP="00425D1E" w:rsidRDefault="00425D1E" w14:paraId="1DCE97E8" w14:textId="5E63622F">
      <w:pPr>
        <w:spacing w:line="480" w:lineRule="auto"/>
        <w:ind w:firstLine="720"/>
        <w:jc w:val="both"/>
      </w:pPr>
      <w:r w:rsidR="71825F18">
        <w:rPr/>
        <w:t>I look at him in astonishment, glance at Pablo with a piercing look</w:t>
      </w:r>
      <w:ins w:author="Gary Smailes" w:date="2024-01-14T11:30:37.54Z" w:id="323100448">
        <w:r w:rsidR="71825F18">
          <w:t>.</w:t>
        </w:r>
      </w:ins>
      <w:r w:rsidR="71825F18">
        <w:rPr/>
        <w:t xml:space="preserve"> </w:t>
      </w:r>
      <w:del w:author="Gary Smailes" w:date="2024-01-14T11:30:36.858Z" w:id="960211969">
        <w:r w:rsidDel="71825F18">
          <w:delText xml:space="preserve">and say, </w:delText>
        </w:r>
      </w:del>
      <w:r w:rsidR="71825F18">
        <w:rPr/>
        <w:t>“We did not kiss; I have been very clear with him that I am not interested.</w:t>
      </w:r>
      <w:del w:author="Gary Smailes" w:date="2024-01-11T11:15:42.578Z" w:id="370583323">
        <w:r w:rsidDel="71825F18">
          <w:delText xml:space="preserve">  </w:delText>
        </w:r>
      </w:del>
      <w:ins w:author="Gary Smailes" w:date="2024-01-11T11:15:42.579Z" w:id="1041308165">
        <w:r w:rsidR="71825F18">
          <w:t xml:space="preserve"> </w:t>
        </w:r>
      </w:ins>
      <w:r w:rsidR="71825F18">
        <w:rPr/>
        <w:t>I like you and want to hang out some more.”</w:t>
      </w:r>
      <w:del w:author="Gary Smailes" w:date="2024-01-11T11:15:42.579Z" w:id="2078556928">
        <w:r w:rsidDel="71825F18">
          <w:delText xml:space="preserve">  </w:delText>
        </w:r>
      </w:del>
      <w:ins w:author="Gary Smailes" w:date="2024-01-11T11:15:42.579Z" w:id="1785224969">
        <w:r w:rsidR="71825F18">
          <w:t xml:space="preserve"> </w:t>
        </w:r>
      </w:ins>
    </w:p>
    <w:p w:rsidR="00425D1E" w:rsidP="00425D1E" w:rsidRDefault="00425D1E" w14:paraId="19A6615F" w14:textId="54212334">
      <w:pPr>
        <w:spacing w:line="480" w:lineRule="auto"/>
        <w:ind w:firstLine="720"/>
        <w:jc w:val="both"/>
      </w:pPr>
      <w:r w:rsidR="060C4198">
        <w:rPr/>
        <w:t>Luis looks relieved; he also gives Pablo a look daring him to come near or tell another lie</w:t>
      </w:r>
      <w:r w:rsidR="060C4198">
        <w:rPr/>
        <w:t>.</w:t>
      </w:r>
      <w:del w:author="Gary Smailes" w:date="2024-01-11T11:15:42.58Z" w:id="1602439519">
        <w:r w:rsidDel="060C4198">
          <w:delText xml:space="preserve">  </w:delText>
        </w:r>
      </w:del>
      <w:ins w:author="Gary Smailes" w:date="2024-01-11T11:15:42.58Z" w:id="745986222">
        <w:r w:rsidR="060C4198">
          <w:t xml:space="preserve"> </w:t>
        </w:r>
      </w:ins>
    </w:p>
    <w:p w:rsidR="00425D1E" w:rsidP="00425D1E" w:rsidRDefault="00425D1E" w14:paraId="1EF234EF" w14:textId="10D9E778">
      <w:pPr>
        <w:spacing w:line="480" w:lineRule="auto"/>
        <w:ind w:firstLine="720"/>
        <w:jc w:val="both"/>
      </w:pPr>
      <w:r w:rsidR="71825F18">
        <w:rPr/>
        <w:t xml:space="preserve">We decide </w:t>
      </w:r>
      <w:del w:author="Gary Smailes" w:date="2024-01-14T11:30:46.034Z" w:id="1346257104">
        <w:r w:rsidDel="71825F18">
          <w:delText xml:space="preserve">quickly </w:delText>
        </w:r>
      </w:del>
      <w:r w:rsidR="71825F18">
        <w:rPr/>
        <w:t>to walk back towards my hotel and hang out.</w:t>
      </w:r>
      <w:del w:author="Gary Smailes" w:date="2024-01-11T11:15:42.58Z" w:id="1289580373">
        <w:r w:rsidDel="71825F18">
          <w:delText xml:space="preserve">  </w:delText>
        </w:r>
      </w:del>
      <w:ins w:author="Gary Smailes" w:date="2024-01-11T11:15:42.581Z" w:id="2022730990">
        <w:r w:rsidR="71825F18">
          <w:t xml:space="preserve"> </w:t>
        </w:r>
      </w:ins>
      <w:r w:rsidR="71825F18">
        <w:rPr/>
        <w:t xml:space="preserve">We </w:t>
      </w:r>
      <w:r w:rsidR="71825F18">
        <w:rPr/>
        <w:t>don’t</w:t>
      </w:r>
      <w:r w:rsidR="71825F18">
        <w:rPr/>
        <w:t xml:space="preserve"> have any real plans, but I just feel at ease and want to spend more time together.</w:t>
      </w:r>
      <w:del w:author="Gary Smailes" w:date="2024-01-11T11:15:42.582Z" w:id="1587415904">
        <w:r w:rsidDel="71825F18">
          <w:delText xml:space="preserve">  </w:delText>
        </w:r>
      </w:del>
      <w:ins w:author="Gary Smailes" w:date="2024-01-11T11:15:42.582Z" w:id="68667852">
        <w:r w:rsidR="71825F18">
          <w:t xml:space="preserve"> </w:t>
        </w:r>
      </w:ins>
      <w:r w:rsidR="71825F18">
        <w:rPr/>
        <w:t>I am babbling as we walk along.</w:t>
      </w:r>
    </w:p>
    <w:p w:rsidR="00425D1E" w:rsidP="00425D1E" w:rsidRDefault="00425D1E" w14:paraId="4CE569DF" w14:textId="77777777">
      <w:pPr>
        <w:spacing w:line="480" w:lineRule="auto"/>
        <w:ind w:firstLine="720"/>
        <w:jc w:val="both"/>
      </w:pPr>
      <w:r>
        <w:t>Then, I am swept away.</w:t>
      </w:r>
    </w:p>
    <w:p w:rsidR="00425D1E" w:rsidP="00425D1E" w:rsidRDefault="00425D1E" w14:paraId="181B80EE" w14:textId="0CBD74EE">
      <w:pPr>
        <w:spacing w:line="480" w:lineRule="auto"/>
        <w:ind w:firstLine="720"/>
        <w:jc w:val="both"/>
      </w:pPr>
      <w:r w:rsidR="060C4198">
        <w:rPr/>
        <w:t>Somehow, he finagled his way from walking next to me into an embrace and a kiss</w:t>
      </w:r>
      <w:r w:rsidR="060C4198">
        <w:rPr/>
        <w:t>.</w:t>
      </w:r>
      <w:del w:author="Gary Smailes" w:date="2024-01-11T11:15:42.583Z" w:id="2110280090">
        <w:r w:rsidDel="060C4198">
          <w:delText xml:space="preserve">  </w:delText>
        </w:r>
      </w:del>
      <w:ins w:author="Gary Smailes" w:date="2024-01-11T11:15:42.583Z" w:id="1058971872">
        <w:r w:rsidR="060C4198">
          <w:t xml:space="preserve"> </w:t>
        </w:r>
      </w:ins>
      <w:r w:rsidR="060C4198">
        <w:rPr/>
        <w:t>I stop dead in my tracks, turn, and kiss him back</w:t>
      </w:r>
      <w:r w:rsidR="060C4198">
        <w:rPr/>
        <w:t>.</w:t>
      </w:r>
      <w:del w:author="Gary Smailes" w:date="2024-01-11T11:15:42.584Z" w:id="983718757">
        <w:r w:rsidDel="060C4198">
          <w:delText xml:space="preserve">  </w:delText>
        </w:r>
      </w:del>
      <w:ins w:author="Gary Smailes" w:date="2024-01-11T11:15:42.584Z" w:id="590924470">
        <w:r w:rsidR="060C4198">
          <w:t xml:space="preserve"> </w:t>
        </w:r>
      </w:ins>
    </w:p>
    <w:p w:rsidR="00425D1E" w:rsidP="00425D1E" w:rsidRDefault="00425D1E" w14:paraId="722DFA08" w14:textId="7424D176">
      <w:pPr>
        <w:spacing w:line="480" w:lineRule="auto"/>
        <w:ind w:firstLine="720"/>
        <w:jc w:val="both"/>
      </w:pPr>
      <w:r w:rsidR="060C4198">
        <w:rPr/>
        <w:t>His lips are soft, moist, and warm</w:t>
      </w:r>
      <w:r w:rsidR="060C4198">
        <w:rPr/>
        <w:t>.</w:t>
      </w:r>
      <w:del w:author="Gary Smailes" w:date="2024-01-11T11:15:42.584Z" w:id="192494954">
        <w:r w:rsidDel="060C4198">
          <w:delText xml:space="preserve">  </w:delText>
        </w:r>
      </w:del>
      <w:ins w:author="Gary Smailes" w:date="2024-01-11T11:15:42.585Z" w:id="1144808758">
        <w:r w:rsidR="060C4198">
          <w:t xml:space="preserve"> </w:t>
        </w:r>
      </w:ins>
      <w:r w:rsidR="060C4198">
        <w:rPr/>
        <w:t xml:space="preserve">I </w:t>
      </w:r>
      <w:r w:rsidR="060C4198">
        <w:rPr/>
        <w:t>lean</w:t>
      </w:r>
      <w:r w:rsidR="060C4198">
        <w:rPr/>
        <w:t xml:space="preserve"> into him. </w:t>
      </w:r>
    </w:p>
    <w:p w:rsidR="00425D1E" w:rsidP="00425D1E" w:rsidRDefault="00425D1E" w14:paraId="68DE015C" w14:textId="294857C4">
      <w:pPr>
        <w:spacing w:line="480" w:lineRule="auto"/>
        <w:ind w:firstLine="720"/>
        <w:jc w:val="both"/>
      </w:pPr>
      <w:r w:rsidR="060C4198">
        <w:rPr/>
        <w:t>When we finally part, I look at him and smile, my arms around his neck, “Wow, you took me by surprise.”</w:t>
      </w:r>
      <w:del w:author="Gary Smailes" w:date="2024-01-11T11:15:42.585Z" w:id="1050518019">
        <w:r w:rsidDel="060C4198">
          <w:delText xml:space="preserve">  </w:delText>
        </w:r>
      </w:del>
      <w:ins w:author="Gary Smailes" w:date="2024-01-11T11:15:42.586Z" w:id="1096990287">
        <w:r w:rsidR="060C4198">
          <w:t xml:space="preserve"> </w:t>
        </w:r>
      </w:ins>
    </w:p>
    <w:p w:rsidR="00425D1E" w:rsidP="00425D1E" w:rsidRDefault="00425D1E" w14:paraId="27E71B63" w14:textId="77777777">
      <w:pPr>
        <w:spacing w:line="480" w:lineRule="auto"/>
        <w:ind w:firstLine="720"/>
        <w:jc w:val="both"/>
      </w:pPr>
      <w:r w:rsidRPr="00493E34">
        <w:t>“I have wanted to do that all-night long</w:t>
      </w:r>
      <w:r>
        <w:t>,</w:t>
      </w:r>
      <w:r w:rsidRPr="00493E34">
        <w:t>” he</w:t>
      </w:r>
      <w:r>
        <w:t xml:space="preserve"> says.</w:t>
      </w:r>
    </w:p>
    <w:p w:rsidR="00425D1E" w:rsidP="00425D1E" w:rsidRDefault="00425D1E" w14:paraId="68126D32" w14:textId="4452F0D3">
      <w:pPr>
        <w:spacing w:line="480" w:lineRule="auto"/>
        <w:ind w:firstLine="720"/>
        <w:jc w:val="both"/>
        <w:rPr>
          <w:del w:author="Gary Smailes" w:date="2024-01-14T11:31:06.679Z" w:id="1651797012"/>
        </w:rPr>
      </w:pPr>
      <w:r w:rsidR="71825F18">
        <w:rPr/>
        <w:t>As I look at him, I notice how smooth his skin is and it is dark, like chocolate.</w:t>
      </w:r>
      <w:del w:author="Gary Smailes" w:date="2024-01-11T11:15:42.586Z" w:id="1972991070">
        <w:r w:rsidDel="71825F18">
          <w:delText xml:space="preserve">  </w:delText>
        </w:r>
      </w:del>
      <w:ins w:author="Gary Smailes" w:date="2024-01-11T11:15:42.586Z" w:id="162409144">
        <w:r w:rsidR="71825F18">
          <w:t xml:space="preserve"> </w:t>
        </w:r>
      </w:ins>
      <w:ins w:author="Gary Smailes" w:date="2024-01-14T11:31:07.188Z" w:id="58390474">
        <w:r w:rsidR="71825F18">
          <w:t xml:space="preserve"> </w:t>
        </w:r>
      </w:ins>
    </w:p>
    <w:p w:rsidR="00425D1E" w:rsidP="71825F18" w:rsidRDefault="00425D1E" w14:paraId="25F3F4E7" w14:textId="36367D7D">
      <w:pPr>
        <w:spacing w:line="480" w:lineRule="auto"/>
        <w:ind w:firstLine="0"/>
        <w:jc w:val="both"/>
        <w:rPr>
          <w:del w:author="Gary Smailes" w:date="2024-01-14T11:31:09.751Z" w:id="188325994"/>
        </w:rPr>
        <w:pPrChange w:author="Gary Smailes" w:date="2024-01-14T11:31:06.519Z">
          <w:pPr>
            <w:spacing w:line="480" w:lineRule="auto"/>
            <w:ind w:firstLine="720"/>
            <w:jc w:val="both"/>
          </w:pPr>
        </w:pPrChange>
      </w:pPr>
      <w:r w:rsidR="71825F18">
        <w:rPr/>
        <w:t>His demeanor is so gentle.</w:t>
      </w:r>
      <w:del w:author="Gary Smailes" w:date="2024-01-11T11:15:42.587Z" w:id="1241420554">
        <w:r w:rsidDel="71825F18">
          <w:delText xml:space="preserve">  </w:delText>
        </w:r>
      </w:del>
      <w:ins w:author="Gary Smailes" w:date="2024-01-11T11:15:42.587Z" w:id="958799700">
        <w:r w:rsidR="71825F18">
          <w:t xml:space="preserve"> </w:t>
        </w:r>
      </w:ins>
      <w:r w:rsidR="71825F18">
        <w:rPr/>
        <w:t xml:space="preserve">I feel suddenly like he </w:t>
      </w:r>
      <w:r w:rsidR="71825F18">
        <w:rPr/>
        <w:t>couldn’t</w:t>
      </w:r>
      <w:r w:rsidR="71825F18">
        <w:rPr/>
        <w:t xml:space="preserve"> hurt me like I had been hurt before.</w:t>
      </w:r>
      <w:del w:author="Gary Smailes" w:date="2024-01-11T11:15:42.588Z" w:id="304562673">
        <w:r w:rsidDel="71825F18">
          <w:delText xml:space="preserve">  </w:delText>
        </w:r>
      </w:del>
      <w:ins w:author="Gary Smailes" w:date="2024-01-11T11:15:42.588Z" w:id="1472303076">
        <w:r w:rsidR="71825F18">
          <w:t xml:space="preserve"> </w:t>
        </w:r>
      </w:ins>
      <w:r w:rsidR="71825F18">
        <w:rPr/>
        <w:t>Chase passes quickly through my brain.</w:t>
      </w:r>
      <w:del w:author="Gary Smailes" w:date="2024-01-11T11:15:42.588Z" w:id="808068306">
        <w:r w:rsidDel="71825F18">
          <w:delText xml:space="preserve">  </w:delText>
        </w:r>
      </w:del>
      <w:ins w:author="Gary Smailes" w:date="2024-01-11T11:15:42.589Z" w:id="1937142210">
        <w:r w:rsidR="71825F18">
          <w:t xml:space="preserve"> </w:t>
        </w:r>
      </w:ins>
      <w:ins w:author="Gary Smailes" w:date="2024-01-14T11:31:10.078Z" w:id="432440472">
        <w:r w:rsidR="71825F18">
          <w:t xml:space="preserve"> </w:t>
        </w:r>
      </w:ins>
    </w:p>
    <w:p w:rsidR="00425D1E" w:rsidP="71825F18" w:rsidRDefault="00425D1E" w14:paraId="1B06FE50" w14:textId="3BA55874">
      <w:pPr>
        <w:spacing w:line="480" w:lineRule="auto"/>
        <w:ind w:firstLine="0"/>
        <w:jc w:val="both"/>
        <w:pPrChange w:author="Gary Smailes" w:date="2024-01-14T11:31:09.562Z">
          <w:pPr>
            <w:spacing w:line="480" w:lineRule="auto"/>
            <w:ind w:firstLine="720"/>
            <w:jc w:val="both"/>
          </w:pPr>
        </w:pPrChange>
      </w:pPr>
      <w:r w:rsidR="71825F18">
        <w:rPr/>
        <w:t xml:space="preserve">We </w:t>
      </w:r>
      <w:r w:rsidR="71825F18">
        <w:rPr/>
        <w:t>continue</w:t>
      </w:r>
      <w:r w:rsidR="71825F18">
        <w:rPr/>
        <w:t xml:space="preserve"> our walk, holding hands then we decide to sit on the cement steps</w:t>
      </w:r>
      <w:r w:rsidR="71825F18">
        <w:rPr/>
        <w:t>.</w:t>
      </w:r>
      <w:del w:author="Gary Smailes" w:date="2024-01-11T11:15:42.589Z" w:id="214852765">
        <w:r w:rsidDel="71825F18">
          <w:delText xml:space="preserve">  </w:delText>
        </w:r>
      </w:del>
      <w:ins w:author="Gary Smailes" w:date="2024-01-11T11:15:42.59Z" w:id="229654531">
        <w:r w:rsidR="71825F18">
          <w:t xml:space="preserve"> </w:t>
        </w:r>
      </w:ins>
    </w:p>
    <w:p w:rsidR="00425D1E" w:rsidP="00425D1E" w:rsidRDefault="00425D1E" w14:paraId="765705F8" w14:textId="4322C30B">
      <w:pPr>
        <w:spacing w:line="480" w:lineRule="auto"/>
        <w:ind w:firstLine="720"/>
        <w:jc w:val="both"/>
      </w:pPr>
      <w:r w:rsidR="71825F18">
        <w:rPr/>
        <w:t>Molly comes strolling up and interrupts us. She was swerving as she approaches</w:t>
      </w:r>
      <w:ins w:author="Gary Smailes" w:date="2024-01-14T11:31:16.485Z" w:id="1693152596">
        <w:r w:rsidR="71825F18">
          <w:t>.</w:t>
        </w:r>
      </w:ins>
      <w:del w:author="Gary Smailes" w:date="2024-01-14T11:31:15.851Z" w:id="539936026">
        <w:r w:rsidDel="71825F18">
          <w:delText>,</w:delText>
        </w:r>
      </w:del>
      <w:r w:rsidR="71825F18">
        <w:rPr/>
        <w:t xml:space="preserve"> “Hey, smoking </w:t>
      </w:r>
      <w:r w:rsidR="71825F18">
        <w:rPr/>
        <w:t>buddy</w:t>
      </w:r>
      <w:r w:rsidR="71825F18">
        <w:rPr/>
        <w:t>, do you have any?</w:t>
      </w:r>
      <w:del w:author="Gary Smailes" w:date="2024-01-11T11:15:42.59Z" w:id="219543568">
        <w:r w:rsidDel="71825F18">
          <w:delText xml:space="preserve">  </w:delText>
        </w:r>
      </w:del>
      <w:ins w:author="Gary Smailes" w:date="2024-01-11T11:15:42.59Z" w:id="633301852">
        <w:r w:rsidR="71825F18">
          <w:t xml:space="preserve"> </w:t>
        </w:r>
      </w:ins>
      <w:r w:rsidR="71825F18">
        <w:rPr/>
        <w:t>Camarada</w:t>
      </w:r>
      <w:r w:rsidR="71825F18">
        <w:rPr/>
        <w:t xml:space="preserve"> and I got in a fight, so I am going to smoke all I want just to piss him off.” </w:t>
      </w:r>
    </w:p>
    <w:p w:rsidR="00425D1E" w:rsidP="00425D1E" w:rsidRDefault="00425D1E" w14:paraId="038D032B" w14:textId="0DCFB8AB">
      <w:pPr>
        <w:spacing w:line="480" w:lineRule="auto"/>
        <w:ind w:firstLine="720"/>
        <w:jc w:val="both"/>
      </w:pPr>
      <w:r w:rsidR="060C4198">
        <w:rPr/>
        <w:t xml:space="preserve">“Yeah, sure,” I say </w:t>
      </w:r>
      <w:r w:rsidR="060C4198">
        <w:rPr/>
        <w:t>indicating</w:t>
      </w:r>
      <w:r w:rsidR="060C4198">
        <w:rPr/>
        <w:t xml:space="preserve"> with my eyes to Molly that I really want her to leave</w:t>
      </w:r>
      <w:r w:rsidR="060C4198">
        <w:rPr/>
        <w:t>.</w:t>
      </w:r>
      <w:del w:author="Gary Smailes" w:date="2024-01-11T11:15:42.59Z" w:id="834579826">
        <w:r w:rsidDel="060C4198">
          <w:delText xml:space="preserve">  </w:delText>
        </w:r>
      </w:del>
      <w:ins w:author="Gary Smailes" w:date="2024-01-11T11:15:42.591Z" w:id="1210966825">
        <w:r w:rsidR="060C4198">
          <w:t xml:space="preserve"> </w:t>
        </w:r>
      </w:ins>
      <w:r w:rsidR="060C4198">
        <w:rPr/>
        <w:t xml:space="preserve">She </w:t>
      </w:r>
      <w:r w:rsidR="060C4198">
        <w:rPr/>
        <w:t>doesn’t</w:t>
      </w:r>
      <w:r w:rsidR="060C4198">
        <w:rPr/>
        <w:t xml:space="preserve"> catch the hint</w:t>
      </w:r>
      <w:r w:rsidR="060C4198">
        <w:rPr/>
        <w:t>.</w:t>
      </w:r>
      <w:del w:author="Gary Smailes" w:date="2024-01-11T11:15:42.591Z" w:id="1303062432">
        <w:r w:rsidDel="060C4198">
          <w:delText xml:space="preserve">  </w:delText>
        </w:r>
      </w:del>
      <w:ins w:author="Gary Smailes" w:date="2024-01-11T11:15:42.591Z" w:id="950423054">
        <w:r w:rsidR="060C4198">
          <w:t xml:space="preserve"> </w:t>
        </w:r>
      </w:ins>
    </w:p>
    <w:p w:rsidR="00425D1E" w:rsidP="00425D1E" w:rsidRDefault="00425D1E" w14:paraId="53BF36B3" w14:textId="094239CE">
      <w:pPr>
        <w:spacing w:line="480" w:lineRule="auto"/>
        <w:ind w:firstLine="720"/>
        <w:jc w:val="both"/>
      </w:pPr>
      <w:r w:rsidR="060C4198">
        <w:rPr/>
        <w:t xml:space="preserve">“So, </w:t>
      </w:r>
      <w:r w:rsidR="060C4198">
        <w:rPr/>
        <w:t>we’re</w:t>
      </w:r>
      <w:r w:rsidR="060C4198">
        <w:rPr/>
        <w:t xml:space="preserve"> sitting at this restaurant with some other people having a drink</w:t>
      </w:r>
      <w:r w:rsidR="060C4198">
        <w:rPr/>
        <w:t>.</w:t>
      </w:r>
      <w:del w:author="Gary Smailes" w:date="2024-01-11T11:15:42.592Z" w:id="951818431">
        <w:r w:rsidDel="060C4198">
          <w:delText xml:space="preserve">  </w:delText>
        </w:r>
      </w:del>
      <w:ins w:author="Gary Smailes" w:date="2024-01-11T11:15:42.593Z" w:id="1825882064">
        <w:r w:rsidR="060C4198">
          <w:t xml:space="preserve"> </w:t>
        </w:r>
      </w:ins>
      <w:r w:rsidR="060C4198">
        <w:rPr/>
        <w:t xml:space="preserve">I light up a cigarette and </w:t>
      </w:r>
      <w:r w:rsidR="060C4198">
        <w:rPr/>
        <w:t>Camarada</w:t>
      </w:r>
      <w:r w:rsidR="060C4198">
        <w:rPr/>
        <w:t xml:space="preserve"> </w:t>
      </w:r>
      <w:r w:rsidR="060C4198">
        <w:rPr/>
        <w:t>grabs it and throws it on the ground</w:t>
      </w:r>
      <w:r w:rsidR="060C4198">
        <w:rPr/>
        <w:t xml:space="preserve"> and stomps it out</w:t>
      </w:r>
      <w:r w:rsidR="060C4198">
        <w:rPr/>
        <w:t>.</w:t>
      </w:r>
      <w:del w:author="Gary Smailes" w:date="2024-01-11T11:15:42.593Z" w:id="981905476">
        <w:r w:rsidDel="060C4198">
          <w:delText xml:space="preserve">  </w:delText>
        </w:r>
      </w:del>
      <w:ins w:author="Gary Smailes" w:date="2024-01-11T11:15:42.594Z" w:id="100213747">
        <w:r w:rsidR="060C4198">
          <w:t xml:space="preserve"> </w:t>
        </w:r>
      </w:ins>
      <w:r w:rsidR="060C4198">
        <w:rPr/>
        <w:t>I took his drink from the table and threw it in his face</w:t>
      </w:r>
      <w:r w:rsidR="060C4198">
        <w:rPr/>
        <w:t>.</w:t>
      </w:r>
      <w:del w:author="Gary Smailes" w:date="2024-01-11T11:15:42.594Z" w:id="1107311140">
        <w:r w:rsidDel="060C4198">
          <w:delText xml:space="preserve">  </w:delText>
        </w:r>
      </w:del>
      <w:ins w:author="Gary Smailes" w:date="2024-01-11T11:15:42.595Z" w:id="48739295">
        <w:r w:rsidR="060C4198">
          <w:t xml:space="preserve"> </w:t>
        </w:r>
      </w:ins>
      <w:r w:rsidR="060C4198">
        <w:rPr/>
        <w:t>How dare he do that</w:t>
      </w:r>
      <w:r w:rsidR="060C4198">
        <w:rPr/>
        <w:t>?</w:t>
      </w:r>
      <w:del w:author="Gary Smailes" w:date="2024-01-11T11:15:42.596Z" w:id="67372057">
        <w:r w:rsidDel="060C4198">
          <w:delText xml:space="preserve">  </w:delText>
        </w:r>
      </w:del>
      <w:ins w:author="Gary Smailes" w:date="2024-01-11T11:15:42.596Z" w:id="1978313232">
        <w:r w:rsidR="060C4198">
          <w:t xml:space="preserve"> </w:t>
        </w:r>
      </w:ins>
      <w:r w:rsidR="060C4198">
        <w:rPr/>
        <w:t>What am I, something he can control</w:t>
      </w:r>
      <w:r w:rsidR="060C4198">
        <w:rPr/>
        <w:t>?</w:t>
      </w:r>
      <w:del w:author="Gary Smailes" w:date="2024-01-11T11:15:42.597Z" w:id="520902555">
        <w:r w:rsidDel="060C4198">
          <w:delText xml:space="preserve">  </w:delText>
        </w:r>
      </w:del>
      <w:ins w:author="Gary Smailes" w:date="2024-01-11T11:15:42.597Z" w:id="1024695993">
        <w:r w:rsidR="060C4198">
          <w:t xml:space="preserve"> </w:t>
        </w:r>
      </w:ins>
      <w:r w:rsidR="060C4198">
        <w:rPr/>
        <w:t xml:space="preserve">Then, some guy stood up to defend me by telling </w:t>
      </w:r>
      <w:r w:rsidR="060C4198">
        <w:rPr/>
        <w:t>Camarada</w:t>
      </w:r>
      <w:r w:rsidR="060C4198">
        <w:rPr/>
        <w:t xml:space="preserve"> that he was out of line doing that and </w:t>
      </w:r>
      <w:r w:rsidR="060C4198">
        <w:rPr/>
        <w:t>Camarada</w:t>
      </w:r>
      <w:r w:rsidR="060C4198">
        <w:rPr/>
        <w:t xml:space="preserve"> </w:t>
      </w:r>
      <w:r w:rsidR="060C4198">
        <w:rPr/>
        <w:t>punches</w:t>
      </w:r>
      <w:r w:rsidR="060C4198">
        <w:rPr/>
        <w:t xml:space="preserve"> him</w:t>
      </w:r>
      <w:del w:author="Gary Smailes" w:date="2024-01-11T11:38:28.387Z" w:id="994582732">
        <w:r w:rsidDel="060C4198">
          <w:delText>!</w:delText>
        </w:r>
      </w:del>
      <w:ins w:author="Gary Smailes" w:date="2024-01-11T11:38:28.389Z" w:id="844382629">
        <w:r w:rsidR="060C4198">
          <w:t>.</w:t>
        </w:r>
      </w:ins>
      <w:del w:author="Gary Smailes" w:date="2024-01-11T11:15:42.598Z" w:id="901806961">
        <w:r w:rsidDel="060C4198">
          <w:delText xml:space="preserve">  </w:delText>
        </w:r>
      </w:del>
      <w:ins w:author="Gary Smailes" w:date="2024-01-11T11:15:42.599Z" w:id="265739086">
        <w:r w:rsidR="060C4198">
          <w:t xml:space="preserve"> </w:t>
        </w:r>
      </w:ins>
      <w:r w:rsidR="060C4198">
        <w:rPr/>
        <w:t>Seriously, his temper,” I look at her in astonishment, Luis says nothing</w:t>
      </w:r>
      <w:r w:rsidR="060C4198">
        <w:rPr/>
        <w:t>.</w:t>
      </w:r>
      <w:del w:author="Gary Smailes" w:date="2024-01-11T11:15:42.599Z" w:id="1152417612">
        <w:r w:rsidDel="060C4198">
          <w:delText xml:space="preserve">  </w:delText>
        </w:r>
      </w:del>
      <w:ins w:author="Gary Smailes" w:date="2024-01-11T11:15:42.6Z" w:id="2129725471">
        <w:r w:rsidR="060C4198">
          <w:t xml:space="preserve"> </w:t>
        </w:r>
      </w:ins>
    </w:p>
    <w:p w:rsidR="00425D1E" w:rsidP="00425D1E" w:rsidRDefault="00425D1E" w14:paraId="69A26610" w14:textId="77777777">
      <w:pPr>
        <w:spacing w:line="480" w:lineRule="auto"/>
        <w:ind w:firstLine="720"/>
        <w:jc w:val="both"/>
      </w:pPr>
      <w:r>
        <w:t>“Then, he takes off and I can’t find him, not that I have really tried that hard,” she says.</w:t>
      </w:r>
    </w:p>
    <w:p w:rsidR="00425D1E" w:rsidP="00425D1E" w:rsidRDefault="00425D1E" w14:paraId="16326961" w14:textId="77777777">
      <w:pPr>
        <w:spacing w:line="480" w:lineRule="auto"/>
        <w:ind w:firstLine="720"/>
        <w:jc w:val="both"/>
      </w:pPr>
      <w:r>
        <w:t xml:space="preserve">“Wow Carried, that’s pretty intense over a cigarette,” I say. </w:t>
      </w:r>
    </w:p>
    <w:p w:rsidR="00425D1E" w:rsidP="00425D1E" w:rsidRDefault="00425D1E" w14:paraId="2701617E" w14:textId="75824265">
      <w:pPr>
        <w:spacing w:line="480" w:lineRule="auto"/>
        <w:ind w:firstLine="720"/>
        <w:jc w:val="both"/>
      </w:pPr>
      <w:r w:rsidR="71825F18">
        <w:rPr/>
        <w:t>“Yeah, I’m done, I’m heading to our room to go to bed.</w:t>
      </w:r>
      <w:del w:author="Gary Smailes" w:date="2024-01-11T11:15:42.601Z" w:id="1334689042">
        <w:r w:rsidDel="71825F18">
          <w:delText xml:space="preserve">  </w:delText>
        </w:r>
      </w:del>
      <w:ins w:author="Gary Smailes" w:date="2024-01-11T11:15:42.601Z" w:id="509102132">
        <w:r w:rsidR="71825F18">
          <w:t xml:space="preserve"> </w:t>
        </w:r>
      </w:ins>
      <w:r w:rsidR="71825F18">
        <w:rPr/>
        <w:t>See you in the morning.”</w:t>
      </w:r>
      <w:del w:author="Gary Smailes" w:date="2024-01-11T11:15:42.602Z" w:id="17245328">
        <w:r w:rsidDel="71825F18">
          <w:delText xml:space="preserve">  </w:delText>
        </w:r>
      </w:del>
      <w:ins w:author="Gary Smailes" w:date="2024-01-11T11:15:42.602Z" w:id="1463751533">
        <w:r w:rsidR="71825F18">
          <w:t xml:space="preserve"> </w:t>
        </w:r>
      </w:ins>
      <w:ins w:author="Gary Smailes" w:date="2024-01-14T11:34:33.542Z" w:id="1887822561">
        <w:r w:rsidR="71825F18">
          <w:t>S</w:t>
        </w:r>
      </w:ins>
      <w:del w:author="Gary Smailes" w:date="2024-01-14T11:34:32.826Z" w:id="165906964">
        <w:r w:rsidDel="71825F18">
          <w:delText>And, s</w:delText>
        </w:r>
      </w:del>
      <w:r w:rsidR="71825F18">
        <w:rPr/>
        <w:t>he swerves away smoke billowing from her cigarette.</w:t>
      </w:r>
      <w:del w:author="Gary Smailes" w:date="2024-01-11T11:15:42.602Z" w:id="2102236358">
        <w:r w:rsidDel="71825F18">
          <w:delText xml:space="preserve">  </w:delText>
        </w:r>
      </w:del>
      <w:ins w:author="Gary Smailes" w:date="2024-01-11T11:15:42.603Z" w:id="1017327737">
        <w:r w:rsidR="71825F18">
          <w:t xml:space="preserve"> </w:t>
        </w:r>
      </w:ins>
    </w:p>
    <w:p w:rsidR="00425D1E" w:rsidP="00425D1E" w:rsidRDefault="00425D1E" w14:paraId="7B05DB89" w14:textId="34C0EF66">
      <w:pPr>
        <w:spacing w:line="480" w:lineRule="auto"/>
        <w:ind w:firstLine="720"/>
        <w:jc w:val="both"/>
      </w:pPr>
      <w:r w:rsidR="060C4198">
        <w:rPr/>
        <w:t>“Was that girl on something</w:t>
      </w:r>
      <w:r w:rsidR="060C4198">
        <w:rPr/>
        <w:t>?</w:t>
      </w:r>
      <w:del w:author="Gary Smailes" w:date="2024-01-11T11:15:42.603Z" w:id="766235540">
        <w:r w:rsidDel="060C4198">
          <w:delText xml:space="preserve">  </w:delText>
        </w:r>
      </w:del>
      <w:ins w:author="Gary Smailes" w:date="2024-01-11T11:15:42.604Z" w:id="996940459">
        <w:r w:rsidR="060C4198">
          <w:t xml:space="preserve"> </w:t>
        </w:r>
      </w:ins>
      <w:r w:rsidR="060C4198">
        <w:rPr/>
        <w:t xml:space="preserve">She </w:t>
      </w:r>
      <w:r w:rsidR="060C4198">
        <w:rPr/>
        <w:t xml:space="preserve">seemed to be </w:t>
      </w:r>
      <w:r w:rsidR="060C4198">
        <w:rPr/>
        <w:t>pretty out</w:t>
      </w:r>
      <w:r w:rsidR="060C4198">
        <w:rPr/>
        <w:t xml:space="preserve"> of it,” Luis asks</w:t>
      </w:r>
      <w:r w:rsidR="060C4198">
        <w:rPr/>
        <w:t>.</w:t>
      </w:r>
      <w:del w:author="Gary Smailes" w:date="2024-01-11T11:15:42.604Z" w:id="624543810">
        <w:r w:rsidDel="060C4198">
          <w:delText xml:space="preserve">  </w:delText>
        </w:r>
      </w:del>
      <w:ins w:author="Gary Smailes" w:date="2024-01-11T11:15:42.604Z" w:id="1500293019">
        <w:r w:rsidR="060C4198">
          <w:t xml:space="preserve"> </w:t>
        </w:r>
      </w:ins>
    </w:p>
    <w:p w:rsidR="00425D1E" w:rsidP="00425D1E" w:rsidRDefault="00425D1E" w14:paraId="2AC422E3" w14:textId="37C1FBF3">
      <w:pPr>
        <w:spacing w:line="480" w:lineRule="auto"/>
        <w:ind w:firstLine="720"/>
        <w:jc w:val="both"/>
      </w:pPr>
      <w:r w:rsidR="060C4198">
        <w:rPr/>
        <w:t>“I don’t know, I know she likes to drink and smoke, but I don’t know if she does other stuff,” I say and look at him</w:t>
      </w:r>
      <w:r w:rsidR="060C4198">
        <w:rPr/>
        <w:t>.</w:t>
      </w:r>
      <w:del w:author="Gary Smailes" w:date="2024-01-11T11:15:42.605Z" w:id="1292828952">
        <w:r w:rsidDel="060C4198">
          <w:delText xml:space="preserve">  </w:delText>
        </w:r>
      </w:del>
      <w:ins w:author="Gary Smailes" w:date="2024-01-11T11:15:42.605Z" w:id="1695207435">
        <w:r w:rsidR="060C4198">
          <w:t xml:space="preserve"> </w:t>
        </w:r>
      </w:ins>
    </w:p>
    <w:p w:rsidR="00425D1E" w:rsidP="00425D1E" w:rsidRDefault="00425D1E" w14:paraId="417B2BB7" w14:textId="77777777">
      <w:pPr>
        <w:spacing w:line="480" w:lineRule="auto"/>
        <w:ind w:firstLine="720"/>
        <w:jc w:val="both"/>
      </w:pPr>
      <w:r>
        <w:t xml:space="preserve">We </w:t>
      </w:r>
      <w:proofErr w:type="gramStart"/>
      <w:r>
        <w:t>decide</w:t>
      </w:r>
      <w:proofErr w:type="gramEnd"/>
      <w:r>
        <w:t xml:space="preserve"> to walk towards my hotel room and settle on the sitting on the wall. I pull out my portable CD player and start </w:t>
      </w:r>
      <w:proofErr w:type="gramStart"/>
      <w:r>
        <w:t>playing him</w:t>
      </w:r>
      <w:proofErr w:type="gramEnd"/>
      <w:r>
        <w:t xml:space="preserve"> the music I love.</w:t>
      </w:r>
    </w:p>
    <w:p w:rsidR="00425D1E" w:rsidP="00425D1E" w:rsidRDefault="00425D1E" w14:paraId="2D48EFBC" w14:textId="2FD9E147">
      <w:pPr>
        <w:spacing w:line="480" w:lineRule="auto"/>
        <w:ind w:firstLine="720"/>
        <w:jc w:val="both"/>
      </w:pPr>
      <w:r w:rsidR="060C4198">
        <w:rPr/>
        <w:t xml:space="preserve">We </w:t>
      </w:r>
      <w:r w:rsidR="060C4198">
        <w:rPr/>
        <w:t>talk</w:t>
      </w:r>
      <w:r w:rsidR="060C4198">
        <w:rPr/>
        <w:t xml:space="preserve"> more about nothing and around 4 a.m. decide to go to bed</w:t>
      </w:r>
      <w:r w:rsidR="060C4198">
        <w:rPr/>
        <w:t>.</w:t>
      </w:r>
      <w:del w:author="Gary Smailes" w:date="2024-01-11T11:15:42.606Z" w:id="108548818">
        <w:r w:rsidDel="060C4198">
          <w:delText xml:space="preserve">  </w:delText>
        </w:r>
      </w:del>
      <w:ins w:author="Gary Smailes" w:date="2024-01-11T11:15:42.606Z" w:id="2059834241">
        <w:r w:rsidR="060C4198">
          <w:t xml:space="preserve"> </w:t>
        </w:r>
      </w:ins>
      <w:r w:rsidR="060C4198">
        <w:rPr/>
        <w:t xml:space="preserve">I </w:t>
      </w:r>
      <w:r w:rsidR="060C4198">
        <w:rPr/>
        <w:t>don’t</w:t>
      </w:r>
      <w:r w:rsidR="060C4198">
        <w:rPr/>
        <w:t xml:space="preserve"> feel tired; I want to stay up all night, but figure I better get some sleep if I am going to get up to travel to our next location; we </w:t>
      </w:r>
      <w:r w:rsidR="060C4198">
        <w:rPr/>
        <w:t>have to</w:t>
      </w:r>
      <w:r w:rsidR="060C4198">
        <w:rPr/>
        <w:t xml:space="preserve"> leave at 6:30 </w:t>
      </w:r>
      <w:r w:rsidR="060C4198">
        <w:rPr/>
        <w:t>a.m.</w:t>
      </w:r>
      <w:del w:author="Gary Smailes" w:date="2024-01-11T11:15:42.607Z" w:id="1903828291">
        <w:r w:rsidDel="060C4198">
          <w:delText xml:space="preserve">  </w:delText>
        </w:r>
      </w:del>
      <w:ins w:author="Gary Smailes" w:date="2024-01-11T11:15:42.607Z" w:id="829801246">
        <w:r w:rsidR="060C4198">
          <w:t xml:space="preserve"> </w:t>
        </w:r>
      </w:ins>
      <w:r w:rsidR="060C4198">
        <w:rPr/>
        <w:t xml:space="preserve">I </w:t>
      </w:r>
      <w:r w:rsidR="060C4198">
        <w:rPr/>
        <w:t>invite</w:t>
      </w:r>
      <w:r w:rsidR="060C4198">
        <w:rPr/>
        <w:t xml:space="preserve"> him to sleep in my room, but we just go to sleep</w:t>
      </w:r>
      <w:r w:rsidR="060C4198">
        <w:rPr/>
        <w:t>.</w:t>
      </w:r>
      <w:del w:author="Gary Smailes" w:date="2024-01-11T11:15:42.608Z" w:id="807217658">
        <w:r w:rsidDel="060C4198">
          <w:delText xml:space="preserve">  </w:delText>
        </w:r>
      </w:del>
      <w:ins w:author="Gary Smailes" w:date="2024-01-11T11:15:42.608Z" w:id="1138068946">
        <w:r w:rsidR="060C4198">
          <w:t xml:space="preserve"> </w:t>
        </w:r>
      </w:ins>
    </w:p>
    <w:p w:rsidR="00425D1E" w:rsidP="00425D1E" w:rsidRDefault="00425D1E" w14:paraId="6221DA7C" w14:textId="72897F38">
      <w:pPr>
        <w:spacing w:line="480" w:lineRule="auto"/>
        <w:ind w:firstLine="720"/>
        <w:jc w:val="both"/>
      </w:pPr>
      <w:r w:rsidR="71825F18">
        <w:rPr/>
        <w:t>Two hours later, I wake up with a start and looked at the clock</w:t>
      </w:r>
      <w:ins w:author="Gary Smailes" w:date="2024-01-14T11:34:47.064Z" w:id="975644403">
        <w:r w:rsidR="71825F18">
          <w:t>.</w:t>
        </w:r>
      </w:ins>
      <w:del w:author="Gary Smailes" w:date="2024-01-14T11:34:46.457Z" w:id="1049316297">
        <w:r w:rsidDel="71825F18">
          <w:delText>;</w:delText>
        </w:r>
      </w:del>
      <w:r w:rsidR="71825F18">
        <w:rPr/>
        <w:t xml:space="preserve"> “Diana, we need to go now,” I say.</w:t>
      </w:r>
    </w:p>
    <w:p w:rsidR="00425D1E" w:rsidP="00425D1E" w:rsidRDefault="00425D1E" w14:paraId="47C7A30F" w14:textId="613821F6">
      <w:pPr>
        <w:spacing w:line="480" w:lineRule="auto"/>
        <w:ind w:firstLine="720"/>
        <w:jc w:val="both"/>
      </w:pPr>
      <w:r w:rsidR="71825F18">
        <w:rPr/>
        <w:t xml:space="preserve">I get up and </w:t>
      </w:r>
      <w:del w:author="Gary Smailes" w:date="2024-01-14T11:34:51.784Z" w:id="1003503838">
        <w:r w:rsidDel="71825F18">
          <w:delText xml:space="preserve">quickly </w:delText>
        </w:r>
      </w:del>
      <w:r w:rsidR="71825F18">
        <w:rPr/>
        <w:t>get ready.</w:t>
      </w:r>
      <w:del w:author="Gary Smailes" w:date="2024-01-11T11:15:42.624Z" w:id="2067651415">
        <w:r w:rsidDel="71825F18">
          <w:delText xml:space="preserve">  </w:delText>
        </w:r>
      </w:del>
      <w:ins w:author="Gary Smailes" w:date="2024-01-11T11:15:42.625Z" w:id="706846008">
        <w:r w:rsidR="71825F18">
          <w:t xml:space="preserve"> </w:t>
        </w:r>
      </w:ins>
      <w:r w:rsidR="71825F18">
        <w:rPr/>
        <w:t>When I come out of the bathroom, Luis is laying in the bed waiting for me.</w:t>
      </w:r>
      <w:del w:author="Gary Smailes" w:date="2024-01-11T11:15:42.626Z" w:id="1418352483">
        <w:r w:rsidDel="71825F18">
          <w:delText xml:space="preserve">  </w:delText>
        </w:r>
      </w:del>
      <w:ins w:author="Gary Smailes" w:date="2024-01-11T11:15:42.626Z" w:id="1310018325">
        <w:r w:rsidR="71825F18">
          <w:t xml:space="preserve"> </w:t>
        </w:r>
      </w:ins>
    </w:p>
    <w:p w:rsidR="00425D1E" w:rsidP="00425D1E" w:rsidRDefault="00425D1E" w14:paraId="50C75263" w14:textId="73A90190">
      <w:pPr>
        <w:spacing w:line="480" w:lineRule="auto"/>
        <w:ind w:firstLine="720"/>
        <w:jc w:val="both"/>
      </w:pPr>
      <w:r w:rsidR="71825F18">
        <w:rPr/>
        <w:t>“OK, I am so glad I met you, so please call me or email me when you have a chance.</w:t>
      </w:r>
      <w:del w:author="Gary Smailes" w:date="2024-01-11T11:15:42.627Z" w:id="820744927">
        <w:r w:rsidDel="71825F18">
          <w:delText xml:space="preserve">  </w:delText>
        </w:r>
      </w:del>
      <w:ins w:author="Gary Smailes" w:date="2024-01-11T11:15:42.628Z" w:id="611179714">
        <w:r w:rsidR="71825F18">
          <w:t xml:space="preserve"> </w:t>
        </w:r>
      </w:ins>
      <w:r w:rsidR="71825F18">
        <w:rPr/>
        <w:t>I would love to hear from you,” I say</w:t>
      </w:r>
      <w:ins w:author="Gary Smailes" w:date="2024-01-14T11:35:03.259Z" w:id="923483504">
        <w:r w:rsidR="71825F18">
          <w:t>.</w:t>
        </w:r>
      </w:ins>
    </w:p>
    <w:p w:rsidR="00425D1E" w:rsidP="00425D1E" w:rsidRDefault="00425D1E" w14:paraId="09B074F0" w14:textId="77777777">
      <w:pPr>
        <w:spacing w:line="480" w:lineRule="auto"/>
        <w:ind w:firstLine="720"/>
        <w:jc w:val="both"/>
      </w:pPr>
      <w:r>
        <w:t>I grab my</w:t>
      </w:r>
      <w:r w:rsidRPr="00E27F7F">
        <w:t xml:space="preserve"> travel journal from </w:t>
      </w:r>
      <w:r>
        <w:t>the</w:t>
      </w:r>
      <w:r w:rsidRPr="00E27F7F">
        <w:t xml:space="preserve"> bed and wr</w:t>
      </w:r>
      <w:r>
        <w:t>i</w:t>
      </w:r>
      <w:r w:rsidRPr="00E27F7F">
        <w:t xml:space="preserve">te down </w:t>
      </w:r>
      <w:r>
        <w:t xml:space="preserve">my </w:t>
      </w:r>
      <w:r w:rsidRPr="00E27F7F">
        <w:t>email and phone number</w:t>
      </w:r>
      <w:r>
        <w:t xml:space="preserve">. </w:t>
      </w:r>
    </w:p>
    <w:p w:rsidR="00425D1E" w:rsidP="00425D1E" w:rsidRDefault="00425D1E" w14:paraId="5182CDEA" w14:textId="7AACC25B">
      <w:pPr>
        <w:spacing w:line="480" w:lineRule="auto"/>
        <w:ind w:firstLine="720"/>
        <w:jc w:val="both"/>
      </w:pPr>
      <w:r w:rsidR="060C4198">
        <w:rPr/>
        <w:t>“Thanks Ivy, you will be in my thoughts all day</w:t>
      </w:r>
      <w:r w:rsidR="060C4198">
        <w:rPr/>
        <w:t>.</w:t>
      </w:r>
      <w:del w:author="Gary Smailes" w:date="2024-01-11T11:15:42.628Z" w:id="556104729">
        <w:r w:rsidDel="060C4198">
          <w:delText xml:space="preserve">  </w:delText>
        </w:r>
      </w:del>
      <w:ins w:author="Gary Smailes" w:date="2024-01-11T11:15:42.629Z" w:id="880090942">
        <w:r w:rsidR="060C4198">
          <w:t xml:space="preserve"> </w:t>
        </w:r>
      </w:ins>
      <w:r w:rsidR="060C4198">
        <w:rPr/>
        <w:t xml:space="preserve">I really appreciated spending time with </w:t>
      </w:r>
      <w:r w:rsidR="060C4198">
        <w:rPr/>
        <w:t>you</w:t>
      </w:r>
      <w:r w:rsidR="060C4198">
        <w:rPr/>
        <w:t xml:space="preserve"> and I will be in touch,” he says.</w:t>
      </w:r>
    </w:p>
    <w:p w:rsidR="00425D1E" w:rsidP="00425D1E" w:rsidRDefault="00425D1E" w14:paraId="222262BA" w14:textId="2A20E115">
      <w:pPr>
        <w:spacing w:line="480" w:lineRule="auto"/>
        <w:ind w:firstLine="720"/>
        <w:jc w:val="both"/>
      </w:pPr>
      <w:r w:rsidR="060C4198">
        <w:rPr/>
        <w:t>I look at him before Diana and I rush out of the room</w:t>
      </w:r>
      <w:r w:rsidR="060C4198">
        <w:rPr/>
        <w:t>.</w:t>
      </w:r>
      <w:del w:author="Gary Smailes" w:date="2024-01-11T11:15:42.629Z" w:id="1584748127">
        <w:r w:rsidDel="060C4198">
          <w:delText xml:space="preserve">  </w:delText>
        </w:r>
      </w:del>
      <w:ins w:author="Gary Smailes" w:date="2024-01-11T11:15:42.63Z" w:id="639756590">
        <w:r w:rsidR="060C4198">
          <w:t xml:space="preserve"> </w:t>
        </w:r>
      </w:ins>
      <w:r w:rsidR="060C4198">
        <w:rPr/>
        <w:t>I want to say so much more, but there is no time</w:t>
      </w:r>
      <w:r w:rsidR="060C4198">
        <w:rPr/>
        <w:t>.</w:t>
      </w:r>
      <w:del w:author="Gary Smailes" w:date="2024-01-11T11:15:42.63Z" w:id="1598429435">
        <w:r w:rsidDel="060C4198">
          <w:delText xml:space="preserve">  </w:delText>
        </w:r>
      </w:del>
      <w:ins w:author="Gary Smailes" w:date="2024-01-11T11:15:42.63Z" w:id="340383205">
        <w:r w:rsidR="060C4198">
          <w:t xml:space="preserve"> </w:t>
        </w:r>
      </w:ins>
      <w:r w:rsidR="060C4198">
        <w:rPr/>
        <w:t xml:space="preserve">The morning has brought a reality that I </w:t>
      </w:r>
      <w:r w:rsidR="060C4198">
        <w:rPr/>
        <w:t>can’t</w:t>
      </w:r>
      <w:r w:rsidR="060C4198">
        <w:rPr/>
        <w:t xml:space="preserve"> place.</w:t>
      </w:r>
    </w:p>
    <w:p w:rsidR="00425D1E" w:rsidP="00425D1E" w:rsidRDefault="00425D1E" w14:paraId="1C322F72" w14:textId="77777777">
      <w:pPr>
        <w:spacing w:line="480" w:lineRule="auto"/>
        <w:ind w:firstLine="720"/>
        <w:jc w:val="both"/>
      </w:pPr>
      <w:r>
        <w:t>He stands up and says he’ll walk out with us.</w:t>
      </w:r>
    </w:p>
    <w:p w:rsidR="00425D1E" w:rsidP="00425D1E" w:rsidRDefault="00425D1E" w14:paraId="4C52F2E4" w14:textId="329239D5">
      <w:pPr>
        <w:spacing w:line="480" w:lineRule="auto"/>
        <w:ind w:firstLine="720"/>
        <w:jc w:val="both"/>
      </w:pPr>
      <w:r w:rsidR="060C4198">
        <w:rPr/>
        <w:t xml:space="preserve">When we </w:t>
      </w:r>
      <w:r w:rsidR="060C4198">
        <w:rPr/>
        <w:t>reach</w:t>
      </w:r>
      <w:r w:rsidR="060C4198">
        <w:rPr/>
        <w:t xml:space="preserve"> the street, he gives me a big hug and I finally let go of him and say, “Goodbye” and turn around to walk away</w:t>
      </w:r>
      <w:r w:rsidR="060C4198">
        <w:rPr/>
        <w:t>.</w:t>
      </w:r>
      <w:del w:author="Gary Smailes" w:date="2024-01-11T11:15:42.631Z" w:id="1060132999">
        <w:r w:rsidDel="060C4198">
          <w:delText xml:space="preserve">  </w:delText>
        </w:r>
      </w:del>
      <w:ins w:author="Gary Smailes" w:date="2024-01-11T11:15:42.632Z" w:id="1748023504">
        <w:r w:rsidR="060C4198">
          <w:t xml:space="preserve"> </w:t>
        </w:r>
      </w:ins>
    </w:p>
    <w:p w:rsidR="00425D1E" w:rsidP="00425D1E" w:rsidRDefault="00425D1E" w14:paraId="253D03CD" w14:textId="6B4AC0C7">
      <w:pPr>
        <w:spacing w:line="480" w:lineRule="auto"/>
        <w:ind w:firstLine="720"/>
        <w:jc w:val="both"/>
      </w:pPr>
      <w:r w:rsidR="060C4198">
        <w:rPr/>
        <w:t>I think, if I turn back and he is looking at me, we are meant to be</w:t>
      </w:r>
      <w:r w:rsidR="060C4198">
        <w:rPr/>
        <w:t>.</w:t>
      </w:r>
      <w:del w:author="Gary Smailes" w:date="2024-01-11T11:15:42.632Z" w:id="1309899543">
        <w:r w:rsidDel="060C4198">
          <w:delText xml:space="preserve">  </w:delText>
        </w:r>
      </w:del>
      <w:ins w:author="Gary Smailes" w:date="2024-01-11T11:15:42.633Z" w:id="664571343">
        <w:r w:rsidR="060C4198">
          <w:t xml:space="preserve"> </w:t>
        </w:r>
      </w:ins>
      <w:r w:rsidR="060C4198">
        <w:rPr/>
        <w:t xml:space="preserve">So, after a few steps, I </w:t>
      </w:r>
      <w:r w:rsidR="060C4198">
        <w:rPr/>
        <w:t>do</w:t>
      </w:r>
      <w:r w:rsidR="060C4198">
        <w:rPr/>
        <w:t xml:space="preserve"> and he isn’t</w:t>
      </w:r>
      <w:r w:rsidR="060C4198">
        <w:rPr/>
        <w:t>.</w:t>
      </w:r>
      <w:del w:author="Gary Smailes" w:date="2024-01-11T11:15:42.634Z" w:id="937101740">
        <w:r w:rsidDel="060C4198">
          <w:delText xml:space="preserve">  </w:delText>
        </w:r>
      </w:del>
      <w:ins w:author="Gary Smailes" w:date="2024-01-11T11:15:42.634Z" w:id="507872087">
        <w:r w:rsidR="060C4198">
          <w:t xml:space="preserve"> </w:t>
        </w:r>
      </w:ins>
      <w:r w:rsidR="060C4198">
        <w:rPr/>
        <w:t>He’s</w:t>
      </w:r>
      <w:r w:rsidR="060C4198">
        <w:rPr/>
        <w:t xml:space="preserve"> just walking with his back turned to us</w:t>
      </w:r>
      <w:r w:rsidR="060C4198">
        <w:rPr/>
        <w:t>.</w:t>
      </w:r>
      <w:del w:author="Gary Smailes" w:date="2024-01-11T11:15:42.635Z" w:id="544103336">
        <w:r w:rsidDel="060C4198">
          <w:delText xml:space="preserve">  </w:delText>
        </w:r>
      </w:del>
      <w:ins w:author="Gary Smailes" w:date="2024-01-11T11:15:42.635Z" w:id="582676922">
        <w:r w:rsidR="060C4198">
          <w:t xml:space="preserve"> </w:t>
        </w:r>
      </w:ins>
      <w:r w:rsidR="060C4198">
        <w:rPr/>
        <w:t xml:space="preserve">His guitar is hanging down from where </w:t>
      </w:r>
      <w:r w:rsidR="060C4198">
        <w:rPr/>
        <w:t>he’s</w:t>
      </w:r>
      <w:r w:rsidR="060C4198">
        <w:rPr/>
        <w:t xml:space="preserve"> holding the neck.</w:t>
      </w:r>
    </w:p>
    <w:p w:rsidR="00425D1E" w:rsidP="00425D1E" w:rsidRDefault="00425D1E" w14:paraId="30C78353" w14:textId="77777777">
      <w:pPr>
        <w:spacing w:line="480" w:lineRule="auto"/>
        <w:ind w:firstLine="720"/>
        <w:jc w:val="both"/>
      </w:pPr>
      <w:r>
        <w:t xml:space="preserve">I turn on my heel and continue walking with Diana. </w:t>
      </w:r>
    </w:p>
    <w:p w:rsidR="00425D1E" w:rsidP="00425D1E" w:rsidRDefault="00425D1E" w14:paraId="7105D54D" w14:textId="76D333D4">
      <w:pPr>
        <w:spacing w:line="480" w:lineRule="auto"/>
        <w:ind w:firstLine="720"/>
        <w:jc w:val="both"/>
      </w:pPr>
      <w:r w:rsidR="71825F18">
        <w:rPr/>
        <w:t>As we approach the boat station, I see the German guy from the night before and greet him.</w:t>
      </w:r>
      <w:del w:author="Gary Smailes" w:date="2024-01-11T11:15:42.636Z" w:id="360590002">
        <w:r w:rsidDel="71825F18">
          <w:delText xml:space="preserve">  </w:delText>
        </w:r>
      </w:del>
      <w:ins w:author="Gary Smailes" w:date="2024-01-11T11:15:42.637Z" w:id="1465980762">
        <w:r w:rsidR="71825F18">
          <w:t xml:space="preserve"> </w:t>
        </w:r>
      </w:ins>
      <w:r w:rsidR="71825F18">
        <w:rPr/>
        <w:t>He is eating butter on some bread.</w:t>
      </w:r>
      <w:del w:author="Gary Smailes" w:date="2024-01-11T11:15:42.637Z" w:id="1399874167">
        <w:r w:rsidDel="71825F18">
          <w:delText xml:space="preserve">  </w:delText>
        </w:r>
      </w:del>
      <w:ins w:author="Gary Smailes" w:date="2024-01-11T11:15:42.637Z" w:id="1469736259">
        <w:r w:rsidR="71825F18">
          <w:t xml:space="preserve"> </w:t>
        </w:r>
      </w:ins>
      <w:r w:rsidR="71825F18">
        <w:rPr/>
        <w:t xml:space="preserve">The butter looks like it is about </w:t>
      </w:r>
      <w:ins w:author="Gary Smailes" w:date="2024-01-14T11:35:23.202Z" w:id="229698729">
        <w:r w:rsidR="71825F18">
          <w:t>two</w:t>
        </w:r>
      </w:ins>
      <w:del w:author="Gary Smailes" w:date="2024-01-14T11:35:22.314Z" w:id="1229163541">
        <w:r w:rsidDel="71825F18">
          <w:delText>2</w:delText>
        </w:r>
      </w:del>
      <w:r w:rsidR="71825F18">
        <w:rPr/>
        <w:t xml:space="preserve"> weeks old.</w:t>
      </w:r>
      <w:del w:author="Gary Smailes" w:date="2024-01-11T11:15:42.638Z" w:id="736745492">
        <w:r w:rsidDel="71825F18">
          <w:delText xml:space="preserve">  </w:delText>
        </w:r>
      </w:del>
      <w:ins w:author="Gary Smailes" w:date="2024-01-11T11:15:42.638Z" w:id="1856167852">
        <w:r w:rsidR="71825F18">
          <w:t xml:space="preserve"> </w:t>
        </w:r>
      </w:ins>
    </w:p>
    <w:p w:rsidR="00425D1E" w:rsidP="00425D1E" w:rsidRDefault="00425D1E" w14:paraId="07D4D620" w14:textId="732B3607">
      <w:pPr>
        <w:spacing w:line="480" w:lineRule="auto"/>
        <w:ind w:firstLine="720"/>
        <w:jc w:val="both"/>
      </w:pPr>
      <w:r w:rsidR="060C4198">
        <w:rPr/>
        <w:t>I lean in to kiss his cheeks and he still smells of BO</w:t>
      </w:r>
      <w:r w:rsidR="060C4198">
        <w:rPr/>
        <w:t>.</w:t>
      </w:r>
      <w:del w:author="Gary Smailes" w:date="2024-01-11T11:15:42.639Z" w:id="1120393781">
        <w:r w:rsidDel="060C4198">
          <w:delText xml:space="preserve">  </w:delText>
        </w:r>
      </w:del>
      <w:ins w:author="Gary Smailes" w:date="2024-01-11T11:15:42.639Z" w:id="1296658841">
        <w:r w:rsidR="060C4198">
          <w:t xml:space="preserve"> </w:t>
        </w:r>
      </w:ins>
      <w:r w:rsidR="060C4198">
        <w:rPr/>
        <w:t>I wonder briefly where he had slept the night before. I ask, ‘What are your plans?’</w:t>
      </w:r>
    </w:p>
    <w:p w:rsidR="00425D1E" w:rsidP="00425D1E" w:rsidRDefault="00425D1E" w14:paraId="0B273383" w14:textId="1223DEB6">
      <w:pPr>
        <w:spacing w:line="480" w:lineRule="auto"/>
        <w:ind w:firstLine="720"/>
        <w:jc w:val="both"/>
      </w:pPr>
      <w:r w:rsidR="060C4198">
        <w:rPr/>
        <w:t xml:space="preserve">‘I am continuing through Guatemala to Honduras and other parts of Central America and then </w:t>
      </w:r>
      <w:r w:rsidR="060C4198">
        <w:rPr/>
        <w:t>I’m</w:t>
      </w:r>
      <w:r w:rsidR="060C4198">
        <w:rPr/>
        <w:t xml:space="preserve"> going to South America for a month</w:t>
      </w:r>
      <w:r w:rsidR="060C4198">
        <w:rPr/>
        <w:t>.</w:t>
      </w:r>
      <w:del w:author="Gary Smailes" w:date="2024-01-11T11:15:42.64Z" w:id="1991320177">
        <w:r w:rsidDel="060C4198">
          <w:delText xml:space="preserve">  </w:delText>
        </w:r>
      </w:del>
      <w:ins w:author="Gary Smailes" w:date="2024-01-11T11:15:42.64Z" w:id="69891230">
        <w:r w:rsidR="060C4198">
          <w:t xml:space="preserve"> </w:t>
        </w:r>
      </w:ins>
      <w:r w:rsidR="060C4198">
        <w:rPr/>
        <w:t xml:space="preserve">In total, I </w:t>
      </w:r>
      <w:r w:rsidR="060C4198">
        <w:rPr/>
        <w:t>am</w:t>
      </w:r>
      <w:r w:rsidR="060C4198">
        <w:rPr/>
        <w:t xml:space="preserve"> traveling for a year</w:t>
      </w:r>
      <w:r w:rsidR="060C4198">
        <w:rPr/>
        <w:t>.</w:t>
      </w:r>
      <w:del w:author="Gary Smailes" w:date="2024-01-11T11:15:42.641Z" w:id="998762322">
        <w:r w:rsidDel="060C4198">
          <w:delText xml:space="preserve">  </w:delText>
        </w:r>
      </w:del>
      <w:ins w:author="Gary Smailes" w:date="2024-01-11T11:15:42.641Z" w:id="122017185">
        <w:r w:rsidR="060C4198">
          <w:t xml:space="preserve"> </w:t>
        </w:r>
      </w:ins>
      <w:r w:rsidR="060C4198">
        <w:rPr/>
        <w:t>I can email you my blog posts, if you like, I just need your email,” he says.</w:t>
      </w:r>
    </w:p>
    <w:p w:rsidR="00425D1E" w:rsidP="00425D1E" w:rsidRDefault="00425D1E" w14:paraId="79EFF0AB" w14:textId="77777777">
      <w:pPr>
        <w:spacing w:line="480" w:lineRule="auto"/>
        <w:ind w:firstLine="720"/>
        <w:jc w:val="both"/>
      </w:pPr>
      <w:r>
        <w:t>We’re part of a club, us Germans, so I give him my email.</w:t>
      </w:r>
    </w:p>
    <w:p w:rsidR="00425D1E" w:rsidP="00425D1E" w:rsidRDefault="00425D1E" w14:paraId="04F0C649" w14:textId="5EEAF407">
      <w:pPr>
        <w:spacing w:line="480" w:lineRule="auto"/>
        <w:ind w:firstLine="720"/>
        <w:jc w:val="both"/>
      </w:pPr>
      <w:r w:rsidR="060C4198">
        <w:rPr/>
        <w:t>The boat finally arrives, so we load our bags, and are on our way</w:t>
      </w:r>
      <w:r w:rsidR="060C4198">
        <w:rPr/>
        <w:t>.</w:t>
      </w:r>
      <w:del w:author="Gary Smailes" w:date="2024-01-11T11:15:42.641Z" w:id="1557869195">
        <w:r w:rsidDel="060C4198">
          <w:delText xml:space="preserve">  </w:delText>
        </w:r>
      </w:del>
      <w:ins w:author="Gary Smailes" w:date="2024-01-11T11:15:42.643Z" w:id="311027413">
        <w:r w:rsidR="060C4198">
          <w:t xml:space="preserve"> </w:t>
        </w:r>
      </w:ins>
      <w:r w:rsidR="060C4198">
        <w:rPr/>
        <w:t>It is a beautiful day, warm, dry, and sunny</w:t>
      </w:r>
      <w:r w:rsidR="060C4198">
        <w:rPr/>
        <w:t>.</w:t>
      </w:r>
      <w:del w:author="Gary Smailes" w:date="2024-01-11T11:15:42.644Z" w:id="1565164150">
        <w:r w:rsidDel="060C4198">
          <w:delText xml:space="preserve">  </w:delText>
        </w:r>
      </w:del>
      <w:ins w:author="Gary Smailes" w:date="2024-01-11T11:15:42.645Z" w:id="1861168544">
        <w:r w:rsidR="060C4198">
          <w:t xml:space="preserve"> </w:t>
        </w:r>
      </w:ins>
      <w:r w:rsidR="060C4198">
        <w:rPr/>
        <w:t xml:space="preserve">Luis </w:t>
      </w:r>
      <w:r w:rsidR="060C4198">
        <w:rPr/>
        <w:t>didn’t</w:t>
      </w:r>
      <w:r w:rsidR="060C4198">
        <w:rPr/>
        <w:t xml:space="preserve"> look back, I think</w:t>
      </w:r>
      <w:r w:rsidR="060C4198">
        <w:rPr/>
        <w:t>.</w:t>
      </w:r>
      <w:del w:author="Gary Smailes" w:date="2024-01-11T11:15:42.645Z" w:id="839834086">
        <w:r w:rsidDel="060C4198">
          <w:delText xml:space="preserve">  </w:delText>
        </w:r>
      </w:del>
      <w:ins w:author="Gary Smailes" w:date="2024-01-11T11:15:42.646Z" w:id="1836746039">
        <w:r w:rsidR="060C4198">
          <w:t xml:space="preserve"> </w:t>
        </w:r>
      </w:ins>
      <w:r w:rsidR="060C4198">
        <w:rPr/>
        <w:t>I’ll</w:t>
      </w:r>
      <w:r w:rsidR="060C4198">
        <w:rPr/>
        <w:t xml:space="preserve"> </w:t>
      </w:r>
      <w:r w:rsidR="060C4198">
        <w:rPr/>
        <w:t>probably never</w:t>
      </w:r>
      <w:r w:rsidR="060C4198">
        <w:rPr/>
        <w:t xml:space="preserve"> see him again</w:t>
      </w:r>
      <w:r w:rsidR="060C4198">
        <w:rPr/>
        <w:t>.</w:t>
      </w:r>
      <w:del w:author="Gary Smailes" w:date="2024-01-11T11:15:42.647Z" w:id="656557254">
        <w:r w:rsidDel="060C4198">
          <w:delText xml:space="preserve">  </w:delText>
        </w:r>
      </w:del>
      <w:ins w:author="Gary Smailes" w:date="2024-01-11T11:15:42.648Z" w:id="2004695597">
        <w:r w:rsidR="060C4198">
          <w:t xml:space="preserve"> </w:t>
        </w:r>
      </w:ins>
      <w:r w:rsidR="060C4198">
        <w:rPr/>
        <w:t xml:space="preserve">Chad </w:t>
      </w:r>
      <w:r w:rsidR="060C4198">
        <w:rPr/>
        <w:t>hasn’t</w:t>
      </w:r>
      <w:r w:rsidR="060C4198">
        <w:rPr/>
        <w:t xml:space="preserve"> </w:t>
      </w:r>
      <w:r w:rsidR="060C4198">
        <w:rPr/>
        <w:t>really even</w:t>
      </w:r>
      <w:r w:rsidR="060C4198">
        <w:rPr/>
        <w:t xml:space="preserve"> crossed my mind until now; </w:t>
      </w:r>
      <w:r w:rsidR="060C4198">
        <w:rPr/>
        <w:t>maybe there</w:t>
      </w:r>
      <w:r w:rsidR="060C4198">
        <w:rPr/>
        <w:t xml:space="preserve"> is something </w:t>
      </w:r>
      <w:r w:rsidR="060C4198">
        <w:rPr/>
        <w:t>there</w:t>
      </w:r>
      <w:r w:rsidR="060C4198">
        <w:rPr/>
        <w:t xml:space="preserve"> long term</w:t>
      </w:r>
      <w:r w:rsidR="060C4198">
        <w:rPr/>
        <w:t>.</w:t>
      </w:r>
      <w:del w:author="Gary Smailes" w:date="2024-01-11T11:15:42.658Z" w:id="2063028539">
        <w:r w:rsidDel="060C4198">
          <w:delText xml:space="preserve">  </w:delText>
        </w:r>
      </w:del>
      <w:ins w:author="Gary Smailes" w:date="2024-01-11T11:15:42.659Z" w:id="1008661953">
        <w:r w:rsidR="060C4198">
          <w:t xml:space="preserve"> </w:t>
        </w:r>
      </w:ins>
      <w:r w:rsidR="060C4198">
        <w:rPr/>
        <w:t xml:space="preserve">I </w:t>
      </w:r>
      <w:r w:rsidR="060C4198">
        <w:rPr/>
        <w:t>don’t</w:t>
      </w:r>
      <w:r w:rsidR="060C4198">
        <w:rPr/>
        <w:t xml:space="preserve"> know</w:t>
      </w:r>
      <w:r w:rsidR="060C4198">
        <w:rPr/>
        <w:t>.</w:t>
      </w:r>
      <w:del w:author="Gary Smailes" w:date="2024-01-11T11:15:42.66Z" w:id="1315289752">
        <w:r w:rsidDel="060C4198">
          <w:delText xml:space="preserve">  </w:delText>
        </w:r>
      </w:del>
      <w:ins w:author="Gary Smailes" w:date="2024-01-11T11:15:42.661Z" w:id="1432818795">
        <w:r w:rsidR="060C4198">
          <w:t xml:space="preserve"> </w:t>
        </w:r>
      </w:ins>
      <w:r w:rsidR="060C4198">
        <w:rPr/>
        <w:t>I do a quick comparison</w:t>
      </w:r>
      <w:r w:rsidR="060C4198">
        <w:rPr/>
        <w:t>.</w:t>
      </w:r>
      <w:del w:author="Gary Smailes" w:date="2024-01-11T11:15:42.662Z" w:id="1024003953">
        <w:r w:rsidDel="060C4198">
          <w:delText xml:space="preserve">  </w:delText>
        </w:r>
      </w:del>
      <w:ins w:author="Gary Smailes" w:date="2024-01-11T11:15:42.663Z" w:id="2022728903">
        <w:r w:rsidR="060C4198">
          <w:t xml:space="preserve"> </w:t>
        </w:r>
      </w:ins>
      <w:r w:rsidR="060C4198">
        <w:rPr/>
        <w:t xml:space="preserve">Even though I </w:t>
      </w:r>
      <w:r w:rsidR="060C4198">
        <w:rPr/>
        <w:t>don’t</w:t>
      </w:r>
      <w:r w:rsidR="060C4198">
        <w:rPr/>
        <w:t xml:space="preserve"> know Luis, one night with him was more enthralling than all the time </w:t>
      </w:r>
      <w:r w:rsidR="060C4198">
        <w:rPr/>
        <w:t>I’ve</w:t>
      </w:r>
      <w:r w:rsidR="060C4198">
        <w:rPr/>
        <w:t xml:space="preserve"> spent with Chad</w:t>
      </w:r>
      <w:r w:rsidR="060C4198">
        <w:rPr/>
        <w:t>.</w:t>
      </w:r>
      <w:del w:author="Gary Smailes" w:date="2024-01-11T11:15:42.663Z" w:id="635074436">
        <w:r w:rsidDel="060C4198">
          <w:delText xml:space="preserve">  </w:delText>
        </w:r>
      </w:del>
      <w:ins w:author="Gary Smailes" w:date="2024-01-11T11:15:42.664Z" w:id="695550886">
        <w:r w:rsidR="060C4198">
          <w:t xml:space="preserve"> </w:t>
        </w:r>
      </w:ins>
      <w:r w:rsidR="060C4198">
        <w:rPr/>
        <w:t xml:space="preserve">I am young, so </w:t>
      </w:r>
      <w:r w:rsidR="060C4198">
        <w:rPr/>
        <w:t>don’t</w:t>
      </w:r>
      <w:r w:rsidR="060C4198">
        <w:rPr/>
        <w:t xml:space="preserve"> necessarily feel like I </w:t>
      </w:r>
      <w:r w:rsidR="060C4198">
        <w:rPr/>
        <w:t>have to</w:t>
      </w:r>
      <w:r w:rsidR="060C4198">
        <w:rPr/>
        <w:t xml:space="preserve"> be loyal to him.</w:t>
      </w:r>
    </w:p>
    <w:p w:rsidR="00425D1E" w:rsidP="00425D1E" w:rsidRDefault="00425D1E" w14:paraId="23F3A33B" w14:textId="77777777">
      <w:pPr>
        <w:spacing w:line="480" w:lineRule="auto"/>
        <w:ind w:firstLine="720"/>
        <w:jc w:val="both"/>
      </w:pPr>
      <w:r>
        <w:t>I look at Diana, smile, and say, ‘I think you were right; Guatemala does have a lot to offer.’</w:t>
      </w:r>
    </w:p>
    <w:p w:rsidR="00425D1E" w:rsidP="00425D1E" w:rsidRDefault="00425D1E" w14:paraId="54C9D790" w14:textId="77777777">
      <w:pPr>
        <w:spacing w:line="480" w:lineRule="auto"/>
        <w:ind w:firstLine="720"/>
        <w:jc w:val="both"/>
      </w:pPr>
    </w:p>
    <w:p w:rsidR="00425D1E" w:rsidP="00425D1E" w:rsidRDefault="00425D1E" w14:paraId="5E5F93F1" w14:textId="77777777">
      <w:pPr>
        <w:spacing w:line="480" w:lineRule="auto"/>
        <w:jc w:val="both"/>
        <w:rPr>
          <w:b/>
        </w:rPr>
      </w:pPr>
    </w:p>
    <w:p w:rsidR="00417813" w:rsidRDefault="00417813" w14:paraId="22E5A0F6" w14:textId="3D6492A4"/>
    <w:sectPr w:rsidR="00417813">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S" w:author="Gary Smailes" w:date="2024-01-11T11:17:17" w:id="1821005108">
    <w:p w:rsidR="060C4198" w:rsidRDefault="060C4198" w14:paraId="68D8E5AE" w14:textId="67EB0CC3">
      <w:pPr>
        <w:pStyle w:val="CommentText"/>
      </w:pPr>
      <w:r w:rsidR="060C4198">
        <w:rPr/>
        <w:t xml:space="preserve">I've added shorted paragraphs to increased the impact of this section. </w:t>
      </w:r>
      <w:r>
        <w:rPr>
          <w:rStyle w:val="CommentReference"/>
        </w:rPr>
        <w:annotationRef/>
      </w:r>
    </w:p>
  </w:comment>
  <w:comment w:initials="GS" w:author="Gary Smailes" w:date="2024-01-11T11:33:28" w:id="1608158592">
    <w:p w:rsidR="060C4198" w:rsidRDefault="060C4198" w14:paraId="27A01055" w14:textId="3F090452">
      <w:pPr>
        <w:pStyle w:val="CommentText"/>
      </w:pPr>
      <w:r w:rsidR="060C4198">
        <w:rPr/>
        <w:t>Avoid writing the sound, it is often seen as a sign of weak writing.</w:t>
      </w:r>
      <w:r>
        <w:rPr>
          <w:rStyle w:val="CommentReference"/>
        </w:rPr>
        <w:annotationRef/>
      </w:r>
    </w:p>
  </w:comment>
  <w:comment w:initials="GS" w:author="Gary Smailes" w:date="2024-01-11T11:40:14" w:id="2101095513">
    <w:p w:rsidR="060C4198" w:rsidRDefault="060C4198" w14:paraId="6B679C71" w14:textId="27C00C65">
      <w:pPr>
        <w:pStyle w:val="CommentText"/>
      </w:pPr>
      <w:r w:rsidR="060C4198">
        <w:rPr/>
        <w:t xml:space="preserve">The pace is a little fast here. To this point it has been slow and deliberate. I suggest you add a paragraph where she makes food and gathers the kids. </w:t>
      </w:r>
      <w:r>
        <w:rPr>
          <w:rStyle w:val="CommentReference"/>
        </w:rPr>
        <w:annotationRef/>
      </w:r>
    </w:p>
  </w:comment>
  <w:comment w:initials="GS" w:author="Gary Smailes" w:date="2024-01-11T14:09:49" w:id="798145803">
    <w:p w:rsidR="060C4198" w:rsidRDefault="060C4198" w14:paraId="08925E7A" w14:textId="7EFBE180">
      <w:pPr>
        <w:pStyle w:val="CommentText"/>
      </w:pPr>
      <w:r w:rsidR="060C4198">
        <w:rPr/>
        <w:t xml:space="preserve">Can you add a little location and character description here? I wanted you to separate it from from the house at the start of the chapter. Show the reader the differences. </w:t>
      </w:r>
      <w:r>
        <w:rPr>
          <w:rStyle w:val="CommentReference"/>
        </w:rPr>
        <w:annotationRef/>
      </w:r>
    </w:p>
  </w:comment>
  <w:comment w:initials="GS" w:author="Gary Smailes" w:date="2024-01-11T14:11:02" w:id="1602258326">
    <w:p w:rsidR="060C4198" w:rsidRDefault="060C4198" w14:paraId="68AD0FD2" w14:textId="484C31EE">
      <w:pPr>
        <w:pStyle w:val="CommentText"/>
      </w:pPr>
      <w:r w:rsidR="060C4198">
        <w:rPr/>
        <w:t xml:space="preserve">I like this. </w:t>
      </w:r>
      <w:r>
        <w:rPr>
          <w:rStyle w:val="CommentReference"/>
        </w:rPr>
        <w:annotationRef/>
      </w:r>
    </w:p>
  </w:comment>
  <w:comment w:initials="GS" w:author="Gary Smailes" w:date="2024-01-11T14:55:18" w:id="851199837">
    <w:p w:rsidR="060C4198" w:rsidRDefault="060C4198" w14:paraId="236C35D7" w14:textId="3A070B8C">
      <w:pPr>
        <w:pStyle w:val="CommentText"/>
      </w:pPr>
      <w:r w:rsidR="060C4198">
        <w:rPr/>
        <w:t xml:space="preserve">I am still finding this analogy a little confusing. Consider removing. </w:t>
      </w:r>
      <w:r>
        <w:rPr>
          <w:rStyle w:val="CommentReference"/>
        </w:rPr>
        <w:annotationRef/>
      </w:r>
    </w:p>
  </w:comment>
  <w:comment w:initials="GS" w:author="Gary Smailes" w:date="2024-01-11T14:58:43" w:id="1253005388">
    <w:p w:rsidR="060C4198" w:rsidRDefault="060C4198" w14:paraId="4EAD5920" w14:textId="6DC803D6">
      <w:pPr>
        <w:pStyle w:val="CommentText"/>
      </w:pPr>
      <w:r w:rsidR="060C4198">
        <w:rPr/>
        <w:t xml:space="preserve">Be careful with italics. You are using them for thoughts and emphasis. There is no need to use them for written phrases.   </w:t>
      </w:r>
      <w:r>
        <w:rPr>
          <w:rStyle w:val="CommentReference"/>
        </w:rPr>
        <w:annotationRef/>
      </w:r>
    </w:p>
  </w:comment>
  <w:comment w:initials="GS" w:author="Gary Smailes" w:date="2024-01-11T15:00:00" w:id="2124711008">
    <w:p w:rsidR="060C4198" w:rsidRDefault="060C4198" w14:paraId="70392F75" w14:textId="4B46F81C">
      <w:pPr>
        <w:pStyle w:val="CommentText"/>
      </w:pPr>
      <w:r w:rsidR="060C4198">
        <w:rPr/>
        <w:t xml:space="preserve">Love this description. </w:t>
      </w:r>
      <w:r>
        <w:rPr>
          <w:rStyle w:val="CommentReference"/>
        </w:rPr>
        <w:annotationRef/>
      </w:r>
    </w:p>
  </w:comment>
  <w:comment w:initials="GS" w:author="Gary Smailes" w:date="2024-01-11T15:04:33" w:id="1057233310">
    <w:p w:rsidR="060C4198" w:rsidRDefault="060C4198" w14:paraId="3192BA36" w14:textId="54BC1CEF">
      <w:pPr>
        <w:pStyle w:val="CommentText"/>
      </w:pPr>
      <w:r w:rsidR="060C4198">
        <w:rPr/>
        <w:t xml:space="preserve">Add a brief character description of Jonie. </w:t>
      </w:r>
      <w:r>
        <w:rPr>
          <w:rStyle w:val="CommentReference"/>
        </w:rPr>
        <w:annotationRef/>
      </w:r>
    </w:p>
  </w:comment>
  <w:comment w:initials="GS" w:author="Gary Smailes" w:date="2024-01-11T15:08:09" w:id="240942948">
    <w:p w:rsidR="060C4198" w:rsidRDefault="060C4198" w14:paraId="5C2248F7" w14:textId="450C6002">
      <w:pPr>
        <w:pStyle w:val="CommentText"/>
      </w:pPr>
      <w:r w:rsidR="060C4198">
        <w:rPr/>
        <w:t xml:space="preserve">Do you want to change this? </w:t>
      </w:r>
      <w:r>
        <w:rPr>
          <w:rStyle w:val="CommentReference"/>
        </w:rPr>
        <w:annotationRef/>
      </w:r>
    </w:p>
  </w:comment>
  <w:comment w:initials="GS" w:author="Gary Smailes" w:date="2024-01-11T15:15:38" w:id="764894347">
    <w:p w:rsidR="060C4198" w:rsidRDefault="060C4198" w14:paraId="5E9B57FE" w14:textId="7CF4FC3A">
      <w:pPr>
        <w:pStyle w:val="CommentText"/>
      </w:pPr>
      <w:r w:rsidR="060C4198">
        <w:rPr/>
        <w:t xml:space="preserve">I don't think you need the break. </w:t>
      </w:r>
      <w:r>
        <w:rPr>
          <w:rStyle w:val="CommentReference"/>
        </w:rPr>
        <w:annotationRef/>
      </w:r>
    </w:p>
  </w:comment>
  <w:comment w:initials="GS" w:author="Gary Smailes" w:date="2024-01-11T15:31:24" w:id="2057130782">
    <w:p w:rsidR="060C4198" w:rsidRDefault="060C4198" w14:paraId="4A54B61B" w14:textId="65DAACF0">
      <w:pPr>
        <w:pStyle w:val="CommentText"/>
      </w:pPr>
      <w:r w:rsidR="060C4198">
        <w:rPr/>
        <w:t xml:space="preserve">Add a brief location description to allow the reader to adjust to the new scene. </w:t>
      </w:r>
      <w:r>
        <w:rPr>
          <w:rStyle w:val="CommentReference"/>
        </w:rPr>
        <w:annotationRef/>
      </w:r>
    </w:p>
  </w:comment>
  <w:comment w:initials="GS" w:author="Gary Smailes" w:date="2024-01-11T15:43:56" w:id="1436561166">
    <w:p w:rsidR="060C4198" w:rsidRDefault="060C4198" w14:paraId="4532E073" w14:textId="4899FC7A">
      <w:pPr>
        <w:pStyle w:val="CommentText"/>
      </w:pPr>
      <w:r w:rsidR="060C4198">
        <w:rPr/>
        <w:t xml:space="preserve">Add a better character description of Chase. </w:t>
      </w:r>
      <w:r>
        <w:rPr>
          <w:rStyle w:val="CommentReference"/>
        </w:rPr>
        <w:annotationRef/>
      </w:r>
    </w:p>
  </w:comment>
  <w:comment w:initials="GS" w:author="Gary Smailes" w:date="2024-01-11T15:45:07" w:id="852564469">
    <w:p w:rsidR="060C4198" w:rsidRDefault="060C4198" w14:paraId="4262FF88" w14:textId="65BE90C4">
      <w:pPr>
        <w:pStyle w:val="CommentText"/>
      </w:pPr>
      <w:r w:rsidR="060C4198">
        <w:rPr/>
        <w:t xml:space="preserve">Add a brief location description to ground the reader. </w:t>
      </w:r>
      <w:r>
        <w:rPr>
          <w:rStyle w:val="CommentReference"/>
        </w:rPr>
        <w:annotationRef/>
      </w:r>
    </w:p>
  </w:comment>
  <w:comment w:initials="GS" w:author="Gary Smailes" w:date="2024-01-11T16:29:09" w:id="677445753">
    <w:p w:rsidR="060C4198" w:rsidRDefault="060C4198" w14:paraId="2D40C2A5" w14:textId="74DF1094">
      <w:pPr>
        <w:pStyle w:val="CommentText"/>
      </w:pPr>
      <w:r w:rsidR="060C4198">
        <w:rPr/>
        <w:t xml:space="preserve">I feel this section is a little too long. You are passing a lot of information via narrative summary and its hard to keep the reader engaged. I would urge you to reduce this whole section about the relationship with Chase.   </w:t>
      </w:r>
      <w:r>
        <w:rPr>
          <w:rStyle w:val="CommentReference"/>
        </w:rPr>
        <w:annotationRef/>
      </w:r>
    </w:p>
  </w:comment>
  <w:comment w:initials="GS" w:author="Gary Smailes" w:date="2024-01-12T14:13:41" w:id="1743850112">
    <w:p w:rsidR="198BF084" w:rsidRDefault="198BF084" w14:paraId="28A09043" w14:textId="39A3A421">
      <w:pPr>
        <w:pStyle w:val="CommentText"/>
      </w:pPr>
      <w:r w:rsidR="198BF084">
        <w:rPr/>
        <w:t xml:space="preserve">Add a brief location description. </w:t>
      </w:r>
      <w:r>
        <w:rPr>
          <w:rStyle w:val="CommentReference"/>
        </w:rPr>
        <w:annotationRef/>
      </w:r>
    </w:p>
  </w:comment>
  <w:comment w:initials="GS" w:author="Gary Smailes" w:date="2024-01-12T14:15:19" w:id="1638344516">
    <w:p w:rsidR="198BF084" w:rsidRDefault="198BF084" w14:paraId="5A5B4685" w14:textId="36466523">
      <w:pPr>
        <w:pStyle w:val="CommentText"/>
      </w:pPr>
      <w:r w:rsidR="198BF084">
        <w:rPr/>
        <w:t xml:space="preserve">Add a description of the landscape. </w:t>
      </w:r>
      <w:r>
        <w:rPr>
          <w:rStyle w:val="CommentReference"/>
        </w:rPr>
        <w:annotationRef/>
      </w:r>
    </w:p>
  </w:comment>
  <w:comment w:initials="GS" w:author="Gary Smailes" w:date="2024-01-14T11:17:13" w:id="259780418">
    <w:p w:rsidR="71825F18" w:rsidRDefault="71825F18" w14:paraId="63D7BF9D" w14:textId="5A5CE45F">
      <w:pPr>
        <w:pStyle w:val="CommentText"/>
      </w:pPr>
      <w:r w:rsidR="71825F18">
        <w:rPr/>
        <w:t xml:space="preserve">Add a brief description of the location. </w:t>
      </w:r>
      <w:r>
        <w:rPr>
          <w:rStyle w:val="CommentReference"/>
        </w:rPr>
        <w:annotationRef/>
      </w:r>
    </w:p>
  </w:comment>
  <w:comment w:initials="GS" w:author="Gary Smailes" w:date="2024-01-14T11:25:19" w:id="253707799">
    <w:p w:rsidR="71825F18" w:rsidRDefault="71825F18" w14:paraId="7AEBD014" w14:textId="3505D9C3">
      <w:pPr>
        <w:pStyle w:val="CommentText"/>
      </w:pPr>
      <w:r w:rsidR="71825F18">
        <w:rPr/>
        <w:t xml:space="preserve">You need a better description here. Describe the beach and the sea and then describe then getting into the sea. </w:t>
      </w:r>
      <w:r>
        <w:rPr>
          <w:rStyle w:val="CommentReference"/>
        </w:rPr>
        <w:annotationRef/>
      </w:r>
    </w:p>
  </w:comment>
  <w:comment w:initials="GS" w:author="Gary Smailes" w:date="2024-01-14T11:28:56" w:id="2002963362">
    <w:p w:rsidR="71825F18" w:rsidRDefault="71825F18" w14:paraId="2FAF59E1" w14:textId="0B1BE27D">
      <w:pPr>
        <w:pStyle w:val="CommentText"/>
      </w:pPr>
      <w:r w:rsidR="71825F18">
        <w:rPr/>
        <w:t xml:space="preserve">This is a new location, add a brief description. </w:t>
      </w:r>
      <w:r>
        <w:rPr>
          <w:rStyle w:val="CommentReference"/>
        </w:rPr>
        <w:annotationRef/>
      </w:r>
    </w:p>
  </w:comment>
  <w:comment w:initials="GS" w:author="Gary Smailes" w:date="2024-01-14T11:29:48" w:id="461197133">
    <w:p w:rsidR="71825F18" w:rsidRDefault="71825F18" w14:paraId="4A43F1BB" w14:textId="6BB4E273">
      <w:pPr>
        <w:pStyle w:val="CommentText"/>
      </w:pPr>
      <w:r w:rsidR="71825F18">
        <w:rPr/>
        <w:t xml:space="preserve">The pace is too fast here. You need to slow the pace. Describe entering the club. Think about what it looks, smells and sounds like.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8D8E5AE"/>
  <w15:commentEx w15:done="0" w15:paraId="27A01055"/>
  <w15:commentEx w15:done="0" w15:paraId="6B679C71"/>
  <w15:commentEx w15:done="0" w15:paraId="08925E7A"/>
  <w15:commentEx w15:done="0" w15:paraId="68AD0FD2"/>
  <w15:commentEx w15:done="0" w15:paraId="236C35D7"/>
  <w15:commentEx w15:done="0" w15:paraId="4EAD5920"/>
  <w15:commentEx w15:done="0" w15:paraId="70392F75"/>
  <w15:commentEx w15:done="0" w15:paraId="3192BA36"/>
  <w15:commentEx w15:done="0" w15:paraId="5C2248F7"/>
  <w15:commentEx w15:done="0" w15:paraId="5E9B57FE"/>
  <w15:commentEx w15:done="0" w15:paraId="4A54B61B"/>
  <w15:commentEx w15:done="0" w15:paraId="4532E073"/>
  <w15:commentEx w15:done="0" w15:paraId="4262FF88"/>
  <w15:commentEx w15:done="0" w15:paraId="2D40C2A5"/>
  <w15:commentEx w15:done="0" w15:paraId="28A09043"/>
  <w15:commentEx w15:done="0" w15:paraId="5A5B4685"/>
  <w15:commentEx w15:done="0" w15:paraId="63D7BF9D"/>
  <w15:commentEx w15:done="0" w15:paraId="7AEBD014"/>
  <w15:commentEx w15:done="0" w15:paraId="2FAF59E1"/>
  <w15:commentEx w15:done="0" w15:paraId="4A43F1B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0056F1C" w16cex:dateUtc="2024-01-11T11:17:17.115Z"/>
  <w16cex:commentExtensible w16cex:durableId="4738C03F" w16cex:dateUtc="2024-01-11T11:33:28.588Z"/>
  <w16cex:commentExtensible w16cex:durableId="0554748D" w16cex:dateUtc="2024-01-11T11:40:14.49Z"/>
  <w16cex:commentExtensible w16cex:durableId="325F4CD1" w16cex:dateUtc="2024-01-11T14:09:49.581Z"/>
  <w16cex:commentExtensible w16cex:durableId="22A15FE8" w16cex:dateUtc="2024-01-11T14:11:02.945Z"/>
  <w16cex:commentExtensible w16cex:durableId="266C1F8F" w16cex:dateUtc="2024-01-11T14:55:18.717Z"/>
  <w16cex:commentExtensible w16cex:durableId="3F8237C3" w16cex:dateUtc="2024-01-11T14:58:43.859Z"/>
  <w16cex:commentExtensible w16cex:durableId="208404C8" w16cex:dateUtc="2024-01-11T15:00:00.227Z"/>
  <w16cex:commentExtensible w16cex:durableId="3F659CC5" w16cex:dateUtc="2024-01-11T15:04:33.719Z"/>
  <w16cex:commentExtensible w16cex:durableId="5C997971" w16cex:dateUtc="2024-01-11T15:08:09.508Z"/>
  <w16cex:commentExtensible w16cex:durableId="30D0ECE0" w16cex:dateUtc="2024-01-11T15:15:38.522Z"/>
  <w16cex:commentExtensible w16cex:durableId="7475471E" w16cex:dateUtc="2024-01-11T15:31:24.546Z"/>
  <w16cex:commentExtensible w16cex:durableId="60C8C026" w16cex:dateUtc="2024-01-11T15:43:56.055Z"/>
  <w16cex:commentExtensible w16cex:durableId="7B56D4CB" w16cex:dateUtc="2024-01-11T15:45:07.669Z"/>
  <w16cex:commentExtensible w16cex:durableId="0F5D2BB2" w16cex:dateUtc="2024-01-11T16:29:09.935Z"/>
  <w16cex:commentExtensible w16cex:durableId="4F7136BD" w16cex:dateUtc="2024-01-12T14:13:41.54Z"/>
  <w16cex:commentExtensible w16cex:durableId="1D490DF3" w16cex:dateUtc="2024-01-12T14:15:19.05Z"/>
  <w16cex:commentExtensible w16cex:durableId="135057F3" w16cex:dateUtc="2024-01-14T11:17:13.156Z"/>
  <w16cex:commentExtensible w16cex:durableId="775B436A" w16cex:dateUtc="2024-01-14T11:25:19.915Z"/>
  <w16cex:commentExtensible w16cex:durableId="090D6037" w16cex:dateUtc="2024-01-14T11:28:56.634Z"/>
  <w16cex:commentExtensible w16cex:durableId="24B5766C" w16cex:dateUtc="2024-01-14T11:29:48.036Z"/>
</w16cex:commentsExtensible>
</file>

<file path=word/commentsIds.xml><?xml version="1.0" encoding="utf-8"?>
<w16cid:commentsIds xmlns:mc="http://schemas.openxmlformats.org/markup-compatibility/2006" xmlns:w16cid="http://schemas.microsoft.com/office/word/2016/wordml/cid" mc:Ignorable="w16cid">
  <w16cid:commentId w16cid:paraId="68D8E5AE" w16cid:durableId="50056F1C"/>
  <w16cid:commentId w16cid:paraId="27A01055" w16cid:durableId="4738C03F"/>
  <w16cid:commentId w16cid:paraId="6B679C71" w16cid:durableId="0554748D"/>
  <w16cid:commentId w16cid:paraId="08925E7A" w16cid:durableId="325F4CD1"/>
  <w16cid:commentId w16cid:paraId="68AD0FD2" w16cid:durableId="22A15FE8"/>
  <w16cid:commentId w16cid:paraId="236C35D7" w16cid:durableId="266C1F8F"/>
  <w16cid:commentId w16cid:paraId="4EAD5920" w16cid:durableId="3F8237C3"/>
  <w16cid:commentId w16cid:paraId="70392F75" w16cid:durableId="208404C8"/>
  <w16cid:commentId w16cid:paraId="3192BA36" w16cid:durableId="3F659CC5"/>
  <w16cid:commentId w16cid:paraId="5C2248F7" w16cid:durableId="5C997971"/>
  <w16cid:commentId w16cid:paraId="5E9B57FE" w16cid:durableId="30D0ECE0"/>
  <w16cid:commentId w16cid:paraId="4A54B61B" w16cid:durableId="7475471E"/>
  <w16cid:commentId w16cid:paraId="4532E073" w16cid:durableId="60C8C026"/>
  <w16cid:commentId w16cid:paraId="4262FF88" w16cid:durableId="7B56D4CB"/>
  <w16cid:commentId w16cid:paraId="2D40C2A5" w16cid:durableId="0F5D2BB2"/>
  <w16cid:commentId w16cid:paraId="28A09043" w16cid:durableId="4F7136BD"/>
  <w16cid:commentId w16cid:paraId="5A5B4685" w16cid:durableId="1D490DF3"/>
  <w16cid:commentId w16cid:paraId="63D7BF9D" w16cid:durableId="135057F3"/>
  <w16cid:commentId w16cid:paraId="7AEBD014" w16cid:durableId="775B436A"/>
  <w16cid:commentId w16cid:paraId="2FAF59E1" w16cid:durableId="090D6037"/>
  <w16cid:commentId w16cid:paraId="4A43F1BB" w16cid:durableId="24B576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C1E1E"/>
    <w:multiLevelType w:val="multilevel"/>
    <w:tmpl w:val="3E12B234"/>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num w:numId="1" w16cid:durableId="409356387">
    <w:abstractNumId w:val="0"/>
  </w:num>
</w:numbering>
</file>

<file path=word/people.xml><?xml version="1.0" encoding="utf-8"?>
<w15:people xmlns:mc="http://schemas.openxmlformats.org/markup-compatibility/2006" xmlns:w15="http://schemas.microsoft.com/office/word/2012/wordml" mc:Ignorable="w15">
  <w15:person w15:author="Gary Smailes">
    <w15:presenceInfo w15:providerId="Windows Live" w15:userId="9af6953e9a366c4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A1"/>
    <w:rsid w:val="00274D2E"/>
    <w:rsid w:val="00417813"/>
    <w:rsid w:val="00425D1E"/>
    <w:rsid w:val="00553E02"/>
    <w:rsid w:val="005C28A1"/>
    <w:rsid w:val="00FC2D5B"/>
    <w:rsid w:val="060C4198"/>
    <w:rsid w:val="198BF084"/>
    <w:rsid w:val="7182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ules>
    </o:shapelayout>
  </w:shapeDefaults>
  <w:decimalSymbol w:val="."/>
  <w:listSeparator w:val=","/>
  <w14:docId w14:val="2CF9D97C"/>
  <w15:chartTrackingRefBased/>
  <w15:docId w15:val="{99707B07-0A2E-45EA-BD2C-AAFFB44525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5D1E"/>
    <w:pPr>
      <w:spacing w:after="0" w:line="240" w:lineRule="auto"/>
    </w:pPr>
    <w:rPr>
      <w:rFonts w:ascii="Times New Roman" w:hAnsi="Times New Roman" w:eastAsia="Times New Roman" w:cs="Times New Roman"/>
      <w:kern w:val="0"/>
      <w:sz w:val="24"/>
      <w:szCs w:val="24"/>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semiHidden/>
    <w:unhideWhenUsed/>
  </w:style>
  <w:style w:type="character" w:styleId="Hyperlink">
    <w:name w:val="Hyperlink"/>
    <w:basedOn w:val="DefaultParagraphFont"/>
    <w:uiPriority w:val="99"/>
    <w:unhideWhenUsed/>
    <w:rsid w:val="00FC2D5B"/>
    <w:rPr>
      <w:color w:val="0563C1"/>
      <w:u w:val="single"/>
    </w:rPr>
  </w:style>
  <w:style w:type="character" w:styleId="CommentReference">
    <w:name w:val="annotation reference"/>
    <w:semiHidden/>
    <w:rsid w:val="00425D1E"/>
    <w:rPr>
      <w:sz w:val="16"/>
      <w:szCs w:val="16"/>
    </w:rPr>
  </w:style>
  <w:style w:type="paragraph" w:styleId="CommentText">
    <w:name w:val="annotation text"/>
    <w:basedOn w:val="Normal"/>
    <w:link w:val="CommentTextChar"/>
    <w:semiHidden/>
    <w:rsid w:val="00425D1E"/>
    <w:rPr>
      <w:sz w:val="20"/>
      <w:szCs w:val="20"/>
    </w:rPr>
  </w:style>
  <w:style w:type="character" w:styleId="CommentTextChar" w:customStyle="1">
    <w:name w:val="Comment Text Char"/>
    <w:basedOn w:val="DefaultParagraphFont"/>
    <w:link w:val="CommentText"/>
    <w:semiHidden/>
    <w:rsid w:val="00425D1E"/>
    <w:rPr>
      <w:rFonts w:ascii="Times New Roman" w:hAnsi="Times New Roman" w:eastAsia="Times New Roman" w:cs="Times New Roman"/>
      <w:kern w:val="0"/>
      <w:sz w:val="20"/>
      <w:szCs w:val="20"/>
      <w14:ligatures w14:val="none"/>
    </w:rPr>
  </w:style>
  <w:style w:type="paragraph" w:styleId="CommentSubject">
    <w:name w:val="annotation subject"/>
    <w:basedOn w:val="CommentText"/>
    <w:next w:val="CommentText"/>
    <w:link w:val="CommentSubjectChar"/>
    <w:semiHidden/>
    <w:rsid w:val="00425D1E"/>
    <w:rPr>
      <w:b/>
      <w:bCs/>
    </w:rPr>
  </w:style>
  <w:style w:type="character" w:styleId="CommentSubjectChar" w:customStyle="1">
    <w:name w:val="Comment Subject Char"/>
    <w:basedOn w:val="CommentTextChar"/>
    <w:link w:val="CommentSubject"/>
    <w:semiHidden/>
    <w:rsid w:val="00425D1E"/>
    <w:rPr>
      <w:rFonts w:ascii="Times New Roman" w:hAnsi="Times New Roman" w:eastAsia="Times New Roman" w:cs="Times New Roman"/>
      <w:b/>
      <w:bCs/>
      <w:kern w:val="0"/>
      <w:sz w:val="20"/>
      <w:szCs w:val="20"/>
      <w14:ligatures w14:val="none"/>
    </w:rPr>
  </w:style>
  <w:style w:type="paragraph" w:styleId="BalloonText">
    <w:name w:val="Balloon Text"/>
    <w:basedOn w:val="Normal"/>
    <w:link w:val="BalloonTextChar"/>
    <w:semiHidden/>
    <w:rsid w:val="00425D1E"/>
    <w:rPr>
      <w:rFonts w:ascii="Tahoma" w:hAnsi="Tahoma" w:cs="Tahoma"/>
      <w:sz w:val="16"/>
      <w:szCs w:val="16"/>
    </w:rPr>
  </w:style>
  <w:style w:type="character" w:styleId="BalloonTextChar" w:customStyle="1">
    <w:name w:val="Balloon Text Char"/>
    <w:basedOn w:val="DefaultParagraphFont"/>
    <w:link w:val="BalloonText"/>
    <w:semiHidden/>
    <w:rsid w:val="00425D1E"/>
    <w:rPr>
      <w:rFonts w:ascii="Tahoma" w:hAnsi="Tahoma" w:eastAsia="Times New Roman" w:cs="Tahoma"/>
      <w:kern w:val="0"/>
      <w:sz w:val="16"/>
      <w:szCs w:val="16"/>
      <w14:ligatures w14:val="none"/>
    </w:rPr>
  </w:style>
  <w:style w:type="paragraph" w:styleId="NormalWeb">
    <w:name w:val="Normal (Web)"/>
    <w:basedOn w:val="Normal"/>
    <w:uiPriority w:val="99"/>
    <w:unhideWhenUsed/>
    <w:rsid w:val="00425D1E"/>
    <w:pPr>
      <w:spacing w:before="100" w:beforeAutospacing="1" w:after="100" w:afterAutospacing="1"/>
    </w:pPr>
  </w:style>
  <w:style w:type="paragraph" w:styleId="Header">
    <w:name w:val="header"/>
    <w:basedOn w:val="Normal"/>
    <w:link w:val="HeaderChar"/>
    <w:rsid w:val="00425D1E"/>
    <w:pPr>
      <w:tabs>
        <w:tab w:val="center" w:pos="4680"/>
        <w:tab w:val="right" w:pos="9360"/>
      </w:tabs>
    </w:pPr>
  </w:style>
  <w:style w:type="character" w:styleId="HeaderChar" w:customStyle="1">
    <w:name w:val="Header Char"/>
    <w:basedOn w:val="DefaultParagraphFont"/>
    <w:link w:val="Header"/>
    <w:rsid w:val="00425D1E"/>
    <w:rPr>
      <w:rFonts w:ascii="Times New Roman" w:hAnsi="Times New Roman" w:eastAsia="Times New Roman" w:cs="Times New Roman"/>
      <w:kern w:val="0"/>
      <w:sz w:val="24"/>
      <w:szCs w:val="24"/>
      <w14:ligatures w14:val="none"/>
    </w:rPr>
  </w:style>
  <w:style w:type="paragraph" w:styleId="Footer">
    <w:name w:val="footer"/>
    <w:basedOn w:val="Normal"/>
    <w:link w:val="FooterChar"/>
    <w:uiPriority w:val="99"/>
    <w:rsid w:val="00425D1E"/>
    <w:pPr>
      <w:tabs>
        <w:tab w:val="center" w:pos="4680"/>
        <w:tab w:val="right" w:pos="9360"/>
      </w:tabs>
    </w:pPr>
  </w:style>
  <w:style w:type="character" w:styleId="FooterChar" w:customStyle="1">
    <w:name w:val="Footer Char"/>
    <w:basedOn w:val="DefaultParagraphFont"/>
    <w:link w:val="Footer"/>
    <w:uiPriority w:val="99"/>
    <w:rsid w:val="00425D1E"/>
    <w:rPr>
      <w:rFonts w:ascii="Times New Roman" w:hAnsi="Times New Roman" w:eastAsia="Times New Roman" w:cs="Times New Roman"/>
      <w:kern w:val="0"/>
      <w:sz w:val="24"/>
      <w:szCs w:val="24"/>
      <w14:ligatures w14:val="none"/>
    </w:rPr>
  </w:style>
  <w:style w:type="character" w:styleId="Strong">
    <w:name w:val="Strong"/>
    <w:uiPriority w:val="22"/>
    <w:qFormat/>
    <w:rsid w:val="00425D1E"/>
    <w:rPr>
      <w:b/>
      <w:bCs/>
    </w:rPr>
  </w:style>
  <w:style w:type="paragraph" w:styleId="pf0" w:customStyle="1">
    <w:name w:val="pf0"/>
    <w:basedOn w:val="Normal"/>
    <w:rsid w:val="00425D1E"/>
    <w:pPr>
      <w:spacing w:before="100" w:beforeAutospacing="1" w:after="100" w:afterAutospacing="1"/>
      <w:jc w:val="both"/>
    </w:pPr>
  </w:style>
  <w:style w:type="character" w:styleId="cf01" w:customStyle="1">
    <w:name w:val="cf01"/>
    <w:rsid w:val="00425D1E"/>
    <w:rPr>
      <w:rFonts w:hint="default" w:ascii="Segoe UI" w:hAnsi="Segoe UI" w:cs="Segoe UI"/>
      <w:sz w:val="18"/>
      <w:szCs w:val="18"/>
    </w:rPr>
  </w:style>
  <w:style w:type="character" w:styleId="cf11" w:customStyle="1">
    <w:name w:val="cf11"/>
    <w:rsid w:val="00425D1E"/>
    <w:rPr>
      <w:rFonts w:hint="default" w:ascii="Segoe UI" w:hAnsi="Segoe UI" w:cs="Segoe UI"/>
      <w:sz w:val="18"/>
      <w:szCs w:val="18"/>
    </w:rPr>
  </w:style>
  <w:style w:type="paragraph" w:styleId="ql-align-justify" w:customStyle="1">
    <w:name w:val="ql-align-justify"/>
    <w:basedOn w:val="Normal"/>
    <w:rsid w:val="00425D1E"/>
    <w:pPr>
      <w:spacing w:before="100" w:beforeAutospacing="1" w:after="100" w:afterAutospacing="1"/>
    </w:pPr>
  </w:style>
  <w:style w:type="character" w:styleId="Emphasis">
    <w:name w:val="Emphasis"/>
    <w:uiPriority w:val="20"/>
    <w:qFormat/>
    <w:rsid w:val="00425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comments" Target="comments.xml" Id="R553cc5f612914322" /><Relationship Type="http://schemas.microsoft.com/office/2011/relationships/people" Target="people.xml" Id="R0259747158f3422a" /><Relationship Type="http://schemas.microsoft.com/office/2011/relationships/commentsExtended" Target="commentsExtended.xml" Id="Re5b67e63364c4410" /><Relationship Type="http://schemas.microsoft.com/office/2016/09/relationships/commentsIds" Target="commentsIds.xml" Id="Rb1b5bc4b85db4096" /><Relationship Type="http://schemas.microsoft.com/office/2018/08/relationships/commentsExtensible" Target="commentsExtensible.xml" Id="Re7448907fd994ae9" /><Relationship Type="http://schemas.openxmlformats.org/officeDocument/2006/relationships/hyperlink" Target="http://www.urbandictionary.com/define.php?term=American" TargetMode="External" Id="R6ac620a800b14c9f" /><Relationship Type="http://schemas.openxmlformats.org/officeDocument/2006/relationships/hyperlink" Target="http://www.urbandictionary.com/define.php?term=America" TargetMode="External" Id="R9dd947d06bb4422a" /><Relationship Type="http://schemas.openxmlformats.org/officeDocument/2006/relationships/hyperlink" Target="https://www.bing.com/ck/a?!&amp;&amp;p=4d434ba673371ceeJmltdHM9MTY4ODg2MDgwMCZpZ3VpZD0yZmUxYjYyMi05ZWU4LTY4ZDctMThkNS1hNDhhOWYwZTY5NmQmaW5zaWQ9NjIyMg&amp;ptn=3&amp;hsh=3&amp;fclid=2fe1b622-9ee8-68d7-18d5-a48a9f0e696d&amp;psq=description+of+the+30+year+guatemalan+civil+war&amp;u=a1aHR0cHM6Ly9lbi53aWtpcGVkaWEub3JnL3dpa2kvR3VhdGVtYWxhbl9DaXZpbF9XYXI&amp;ntb=1" TargetMode="External" Id="Rda56b9f54b4b444b" /><Relationship Type="http://schemas.openxmlformats.org/officeDocument/2006/relationships/hyperlink" Target="https://www.bing.com/ck/a?!&amp;&amp;p=a13d5f4086cc367dJmltdHM9MTY4ODg2MDgwMCZpZ3VpZD0yZmUxYjYyMi05ZWU4LTY4ZDctMThkNS1hNDhhOWYwZTY5NmQmaW5zaWQ9NjIyNQ&amp;ptn=3&amp;hsh=3&amp;fclid=2fe1b622-9ee8-68d7-18d5-a48a9f0e696d&amp;psq=description+of+the+30+year+guatemalan+civil+war&amp;u=a1aHR0cHM6Ly93d3cudGhvdWdodGNvLmNvbS9ndWF0ZW1hbGFuLWNpdmlsLXdhci1oaXN0b3J5LWFuZC1pbXBhY3QtNDgwMDM2NA&amp;ntb=1" TargetMode="External" Id="Rd08862af38204846" /><Relationship Type="http://schemas.openxmlformats.org/officeDocument/2006/relationships/hyperlink" Target="https://www.bing.com/ck/a?!&amp;&amp;p=881e87b0403ecfdbJmltdHM9MTY4ODg2MDgwMCZpZ3VpZD0yZmUxYjYyMi05ZWU4LTY4ZDctMThkNS1hNDhhOWYwZTY5NmQmaW5zaWQ9NjIyNw&amp;ptn=3&amp;hsh=3&amp;fclid=2fe1b622-9ee8-68d7-18d5-a48a9f0e696d&amp;psq=description+of+the+30+year+guatemalan+civil+war&amp;u=a1aHR0cHM6Ly9lbi53aWtpcGVkaWEub3JnL3dpa2kvR3VhdGVtYWxhbl9DaXZpbF9XYXI&amp;ntb=1" TargetMode="External" Id="R23ff60f61de942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Robyn Atkinson</dc:creator>
  <keywords/>
  <dc:description/>
  <lastModifiedBy>Gary Smailes</lastModifiedBy>
  <revision>7</revision>
  <dcterms:created xsi:type="dcterms:W3CDTF">2023-09-29T00:26:00.0000000Z</dcterms:created>
  <dcterms:modified xsi:type="dcterms:W3CDTF">2024-01-14T11:35:30.9851315Z</dcterms:modified>
</coreProperties>
</file>