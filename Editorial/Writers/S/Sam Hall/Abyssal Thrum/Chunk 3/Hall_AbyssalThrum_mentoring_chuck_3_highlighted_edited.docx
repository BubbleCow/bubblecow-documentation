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73D" w:rsidRDefault="000A4B08" w14:paraId="00000001" w14:textId="77777777">
      <w:pPr>
        <w:pStyle w:val="Title"/>
        <w:spacing w:line="480" w:lineRule="auto"/>
        <w:rPr>
          <w:rFonts w:ascii="Times New Roman" w:hAnsi="Times New Roman" w:eastAsia="Times New Roman" w:cs="Times New Roman"/>
        </w:rPr>
      </w:pPr>
      <w:bookmarkStart w:name="_y74d1zm2f82s" w:colFirst="0" w:colLast="0" w:id="0"/>
      <w:bookmarkEnd w:id="0"/>
      <w:r>
        <w:rPr>
          <w:rFonts w:ascii="Times New Roman" w:hAnsi="Times New Roman" w:eastAsia="Times New Roman" w:cs="Times New Roman"/>
        </w:rPr>
        <w:t>Abyssal Thrum</w:t>
      </w:r>
    </w:p>
    <w:p w:rsidR="0013673D" w:rsidRDefault="000A4B08" w14:paraId="00000002" w14:textId="77777777">
      <w:pPr>
        <w:pStyle w:val="Heading1"/>
        <w:spacing w:line="480" w:lineRule="auto"/>
        <w:rPr>
          <w:rFonts w:ascii="Times New Roman" w:hAnsi="Times New Roman" w:eastAsia="Times New Roman" w:cs="Times New Roman"/>
        </w:rPr>
      </w:pPr>
      <w:bookmarkStart w:name="_1fob9te" w:colFirst="0" w:colLast="0" w:id="1"/>
      <w:bookmarkEnd w:id="1"/>
      <w:r>
        <w:rPr>
          <w:rFonts w:ascii="Times New Roman" w:hAnsi="Times New Roman" w:eastAsia="Times New Roman" w:cs="Times New Roman"/>
        </w:rPr>
        <w:t>Scene 1 - Kayah - Abysm Scouting</w:t>
      </w:r>
    </w:p>
    <w:p w:rsidR="0013673D" w:rsidRDefault="000A4B08" w14:paraId="00000003"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rPr>
        <w:t>"If you smell sulfur or rotten eggs, immediately exit the tunnel and log the location into your tunnel notes. Exposure to certain chemicals can have negative health effects for scouters." - Excerpt from The Scouters Guide on Dangerous Gasses.</w:t>
      </w:r>
    </w:p>
    <w:p w:rsidR="0013673D" w:rsidRDefault="0013673D" w14:paraId="00000004" w14:textId="77777777">
      <w:pPr>
        <w:spacing w:line="480" w:lineRule="auto"/>
        <w:rPr>
          <w:rFonts w:ascii="Times New Roman" w:hAnsi="Times New Roman" w:eastAsia="Times New Roman" w:cs="Times New Roman"/>
          <w:sz w:val="24"/>
          <w:szCs w:val="24"/>
        </w:rPr>
      </w:pPr>
    </w:p>
    <w:p w:rsidR="0013673D" w:rsidRDefault="000A4B08" w14:paraId="00000005"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Kayah peered into the labyrinth-fringed abyss, but concealed in the dying light, her forged destiny waited, within and without. It was a dark day, but this was nothing new. Never ending gloom plagued her sunless world. The ruined settlements of Old Caechora rested in the deep shadow of the city above. As the megalopolis’ lowest and original layer, it was neither charming nor desirable. Even the ground beneath was fraught with peril. Relentless collapses, flooding and lurking gnot based disasters earned the </w:t>
      </w:r>
      <w:r>
        <w:rPr>
          <w:rFonts w:ascii="Times New Roman" w:hAnsi="Times New Roman" w:eastAsia="Times New Roman" w:cs="Times New Roman"/>
          <w:sz w:val="24"/>
          <w:szCs w:val="24"/>
        </w:rPr>
        <w:t>name Abysm. Together, they made for a dreadful place to live. Those who survived to call it home were just as tough. But despite the dangers, life persevered one scouting mission at a time.</w:t>
      </w:r>
    </w:p>
    <w:p w:rsidR="0013673D" w:rsidRDefault="000A4B08" w14:paraId="0000000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braced her footing against some loose rock. Light reached from behind, fading into the jagged nooks of a downward tunnel. Shadows hid crafted steps of stone with worn edges, turned smooth from time. She opened her tattered bag, revealing iridescent gnots, harder than the strongest metals and smooth as glass. Impervious to decay, dirt, and destruction, they drew an unnatural presence in her bleak world. The largest gnots rested on top of the rest. Any organization failed to triumph over the flow of gra</w:t>
      </w:r>
      <w:r>
        <w:rPr>
          <w:rFonts w:ascii="Times New Roman" w:hAnsi="Times New Roman" w:eastAsia="Times New Roman" w:cs="Times New Roman"/>
          <w:sz w:val="24"/>
          <w:szCs w:val="24"/>
        </w:rPr>
        <w:t>vity. Despite the heavier weight of the larger gnots, persistence and small size managed to defeat every other strategy. Kayah lingered on the scars littering her arms, trailing up under her sleeves. Even with a winning strategy, picking your fights was the only way to survive.</w:t>
      </w:r>
    </w:p>
    <w:p w:rsidR="0013673D" w:rsidRDefault="000A4B08" w14:paraId="0000000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touched a gnot, causing an orange twinkling glow. She recognized the closed loop of twists similar in concept to a closed knot of rope. A difficult language to understand, if you considered it a language. Her fingers wrapped around the gnot, wedging themselves into the grooves. Like her, it was small, fitting in her palm, glowing as she held it. Light poured over the coiling sheens deeper in the bag, eclipsing the twists within her fingers. A rainbow of blues, greens and purples shimmered, each waitin</w:t>
      </w:r>
      <w:r>
        <w:rPr>
          <w:rFonts w:ascii="Times New Roman" w:hAnsi="Times New Roman" w:eastAsia="Times New Roman" w:cs="Times New Roman"/>
          <w:sz w:val="24"/>
          <w:szCs w:val="24"/>
        </w:rPr>
        <w:t>g to be brightened by a touch. Kayah pulled the gnot out and tossed it onto the ground like a stone. With a heavy thud, it faded to a faint bloom before she grabbed another. They were each unique, like rocks in a bag.</w:t>
      </w:r>
    </w:p>
    <w:p w:rsidR="0013673D" w:rsidRDefault="000A4B08" w14:paraId="0000000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"Are you sure those will stay lit? What if we get lost? And won't the guild want the gnots back?" Timor asked.</w:t>
      </w:r>
    </w:p>
    <w:p w:rsidR="0013673D" w:rsidRDefault="000A4B08" w14:paraId="0000000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Kayah paused her step to keep from tripping on the uneven ground and closed her eyes, rolling them upward. </w:t>
      </w:r>
      <w:r>
        <w:rPr>
          <w:rFonts w:ascii="Times New Roman" w:hAnsi="Times New Roman" w:eastAsia="Times New Roman" w:cs="Times New Roman"/>
          <w:i/>
          <w:sz w:val="24"/>
          <w:szCs w:val="24"/>
        </w:rPr>
        <w:t>Imagine if I wasn't stuck with a first-timer. Maybe I should have waited for my normal partner's leg to recover. It takes so long for everyone else to heal.</w:t>
      </w:r>
    </w:p>
    <w:p w:rsidR="0013673D" w:rsidRDefault="000A4B08" w14:paraId="0000000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"This would be easier if I could scout alone," Kayah said, under her breath. It wasn't the truth, but it wasn't a lie either.</w:t>
      </w:r>
    </w:p>
    <w:p w:rsidR="0013673D" w:rsidRDefault="000A4B08" w14:paraId="0000000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asked Timor. Kayah watched as he stumbled on a step, trying to shuffle around a sharp rock above. He had height but no mass on his spindly frame. A poor combination for scouting. A well-worn, long-sleeved and still-clean tunic exaggerated his aversion to being a successful scout. Kayah's begrudgement followed the observation, along with the noticeable lack of rust stains and mold plaguing his garments. The tunnel surrounded his awkwardness on all sides, giving her a balanced satisfaction against his</w:t>
      </w:r>
      <w:r>
        <w:rPr>
          <w:rFonts w:ascii="Times New Roman" w:hAnsi="Times New Roman" w:eastAsia="Times New Roman" w:cs="Times New Roman"/>
          <w:sz w:val="24"/>
          <w:szCs w:val="24"/>
        </w:rPr>
        <w:t xml:space="preserve"> cleanliness.</w:t>
      </w:r>
    </w:p>
    <w:p w:rsidR="0013673D" w:rsidRDefault="000A4B08" w14:paraId="0000000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"They keep their glow most of the time." Kayah flung her hand in front of her at the orange light on the ground. The light faded to a constant shimmer. "See. We only need enough for the way back. Anyway, I've never gotten lost before." Kayah stepped over the gnot and continued down the tunnel. "And the guild doesn't care about bright gnots. They want physergy veins first and any other gnots second. They expect us to scout. If we bring something back, that's extra." Kayah decided between a split in the tunne</w:t>
      </w:r>
      <w:r>
        <w:rPr>
          <w:rFonts w:ascii="Times New Roman" w:hAnsi="Times New Roman" w:eastAsia="Times New Roman" w:cs="Times New Roman"/>
          <w:sz w:val="24"/>
          <w:szCs w:val="24"/>
        </w:rPr>
        <w:t>l. "Today feels like a right kind of day. If we stick right, even the dark can’t stop us," Kayah said from over her shoulder.</w:t>
      </w:r>
    </w:p>
    <w:p w:rsidR="0013673D" w:rsidRDefault="000A4B08" w14:paraId="0000000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sound of excessive rummaging from behind caused her to look back. Kayah slipped her hand into her side pocket. Her full weight balanced on the balls of her feet with a slight bend in the knees. Bathed in shadow, Timor's lengthy arms were clawing in his bag, causing various supplies to drop. He fumbled with a small guidebook as the ceiling forced him to hunch over. He was nearly a head taller than Kayah, which was rare for a boy his age and he seemed gangly like his body couldn't keep up with his bones. </w:t>
      </w:r>
      <w:r>
        <w:rPr>
          <w:rFonts w:ascii="Times New Roman" w:hAnsi="Times New Roman" w:eastAsia="Times New Roman" w:cs="Times New Roman"/>
          <w:sz w:val="24"/>
          <w:szCs w:val="24"/>
        </w:rPr>
        <w:t>Pages flipped through his fingers, forward, then back, forward, then back. "</w:t>
      </w:r>
      <w:r>
        <w:rPr>
          <w:rFonts w:ascii="Times New Roman" w:hAnsi="Times New Roman" w:eastAsia="Times New Roman" w:cs="Times New Roman"/>
          <w:i/>
          <w:sz w:val="24"/>
          <w:szCs w:val="24"/>
        </w:rPr>
        <w:t>The Scouters Guide</w:t>
      </w:r>
      <w:r>
        <w:rPr>
          <w:rFonts w:ascii="Times New Roman" w:hAnsi="Times New Roman" w:eastAsia="Times New Roman" w:cs="Times New Roman"/>
          <w:sz w:val="24"/>
          <w:szCs w:val="24"/>
        </w:rPr>
        <w:t xml:space="preserve"> says that we should move slowly and carefully, making note of all tunnel features and details," Timor said, followed by a loud sniffle.</w:t>
      </w:r>
    </w:p>
    <w:p w:rsidR="0013673D" w:rsidRDefault="000A4B08" w14:paraId="0000000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sighed and relaxed her body. Timor might be the least threatening person in Old Caechora, but that didn't mean he wasn't a threat. She turned and continued walking. The sounds of Timor scrambling for his dropped items echoed through the tunnel.</w:t>
      </w:r>
    </w:p>
    <w:p w:rsidR="0013673D" w:rsidRDefault="000A4B08" w14:paraId="0000000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"Wait. Where did you go? Wait for me," Timor said.</w:t>
      </w:r>
    </w:p>
    <w:p w:rsidR="0013673D" w:rsidRDefault="000A4B08" w14:paraId="0000001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and Timor made their way downward. The Abysm wasn't entirely natural; an ancient city blended and buried under titanic landslides left an unexplored maze beneath Old Caechora. Buried spire tops hidden in tiny shadows, waiting to stub your toe. Crushed atriums whose skies turned to falling clay. Some paths opened up into massive caverns decorated with sturdy intricate pillars, art immortalized into the stone. While others led to quick dead-ends. With luck, the tunnels would hold until you were gone. Bu</w:t>
      </w:r>
      <w:r>
        <w:rPr>
          <w:rFonts w:ascii="Times New Roman" w:hAnsi="Times New Roman" w:eastAsia="Times New Roman" w:cs="Times New Roman"/>
          <w:sz w:val="24"/>
          <w:szCs w:val="24"/>
        </w:rPr>
        <w:t>t no matter what, they were always dark. This tunnel's steps grew wide, stretching wall to the wall and deep enough for two paces before the next drop.</w:t>
      </w:r>
    </w:p>
    <w:p w:rsidR="0013673D" w:rsidRDefault="000A4B08" w14:paraId="0000001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did you even come scouting?" asked Kayah.</w:t>
      </w:r>
    </w:p>
    <w:p w:rsidR="0013673D" w:rsidRDefault="000A4B08" w14:paraId="0000001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wanted to try something new." Timor tried to walk next to Kayah, but there was not enough space.</w:t>
      </w:r>
    </w:p>
    <w:p w:rsidR="0013673D" w:rsidRDefault="000A4B08" w14:paraId="0000001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wooden plank sat against her back on the straps of her bag. Wide enough to keep them single file in this tunnel. The surprisingly simple tool had gotten her out of more dangers than she could count.</w:t>
      </w:r>
    </w:p>
    <w:p w:rsidR="0013673D" w:rsidRDefault="000A4B08" w14:paraId="0000001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 tried to squeeze up against the wall, but the board kept him back. "This is my first time, and I heard you were great at it."</w:t>
      </w:r>
    </w:p>
    <w:p w:rsidR="0013673D" w:rsidRDefault="000A4B08" w14:paraId="0000001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"It's not about being great. It's about being patient and logical. And it's not like there is an option. If you want to survive, you have to be valuable. We're not all lucky enough to have a family that works in the kitchens." Kayah tossed a gnot down the stairs, causing green light to roll through the tunnel. </w:t>
      </w:r>
      <w:r>
        <w:rPr>
          <w:rFonts w:ascii="Times New Roman" w:hAnsi="Times New Roman" w:eastAsia="Times New Roman" w:cs="Times New Roman"/>
          <w:i/>
          <w:sz w:val="24"/>
          <w:szCs w:val="24"/>
        </w:rPr>
        <w:t>We're not all lucky enough to have a family.</w:t>
      </w:r>
      <w:r>
        <w:rPr>
          <w:rFonts w:ascii="Times New Roman" w:hAnsi="Times New Roman" w:eastAsia="Times New Roman" w:cs="Times New Roman"/>
          <w:sz w:val="24"/>
          <w:szCs w:val="24"/>
        </w:rPr>
        <w:t xml:space="preserve"> "This place will never be my home."</w:t>
      </w:r>
    </w:p>
    <w:p w:rsidR="0013673D" w:rsidRDefault="000A4B08" w14:paraId="0000001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think scouting is admirable and brave–"</w:t>
      </w:r>
    </w:p>
    <w:p w:rsidR="0013673D" w:rsidRDefault="000A4B08" w14:paraId="0000001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"Brave?" Kayah turned and shoved a bright gnot in Timor's face. Her board, strapped diagonally to her back, nearly clipped Timor's side. "It's the only thing they'll let me do. They say it's because kids are nimble and small, making them good scouts, but supposedly, they use kids because it is the most dangerous job down here and they don't want to lose skilled workers." Kayah turned to continue down the tunnel. "I'm not strong enough for the mines, which leaves only scouting." Kayah placed a hand on the li</w:t>
      </w:r>
      <w:r>
        <w:rPr>
          <w:rFonts w:ascii="Times New Roman" w:hAnsi="Times New Roman" w:eastAsia="Times New Roman" w:cs="Times New Roman"/>
          <w:sz w:val="24"/>
          <w:szCs w:val="24"/>
        </w:rPr>
        <w:t xml:space="preserve">feless wall of the tunnel. "They seem random, but there is some sort of design to them. It's hard to explain, but it's why I've stayed alive." </w:t>
      </w:r>
      <w:r>
        <w:rPr>
          <w:rFonts w:ascii="Times New Roman" w:hAnsi="Times New Roman" w:eastAsia="Times New Roman" w:cs="Times New Roman"/>
          <w:i/>
          <w:sz w:val="24"/>
          <w:szCs w:val="24"/>
        </w:rPr>
        <w:t>And avoided the digs.</w:t>
      </w:r>
      <w:r>
        <w:rPr>
          <w:rFonts w:ascii="Times New Roman" w:hAnsi="Times New Roman" w:eastAsia="Times New Roman" w:cs="Times New Roman"/>
          <w:sz w:val="24"/>
          <w:szCs w:val="24"/>
        </w:rPr>
        <w:t xml:space="preserve"> The inevitable madness from spending too much time in the Abysm.</w:t>
      </w:r>
    </w:p>
    <w:p w:rsidR="0013673D" w:rsidRDefault="000A4B08" w14:paraId="0000001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"In their defense, Old Caechora isn't meant for us. A bad hand doesn't make a bad player, that's what my father always says. There are other things you can do besides scouting or mining."</w:t>
      </w:r>
    </w:p>
    <w:p w:rsidR="0013673D" w:rsidRDefault="000A4B08" w14:paraId="0000001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"Not for people like me and not if you like breathing or having your own bed to sleep in. Have you ever been outside the encampment? Have you seen the cutthroats without the protection from the guild?" Rhetorical questions from the someone lived outside the encampments.</w:t>
      </w:r>
    </w:p>
    <w:p w:rsidR="0013673D" w:rsidRDefault="000A4B08" w14:paraId="0000001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 conceded the point.</w:t>
      </w:r>
    </w:p>
    <w:p w:rsidR="0013673D" w:rsidRDefault="000A4B08" w14:paraId="0000001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stairs ended, snaking the tunnel left. Its ceiling sloped upward, doubling the previous height. Kayah raised her gnot, covering anthodites in yellow light, making a spikey silhouette on the tunnel walls.</w:t>
      </w:r>
    </w:p>
    <w:p w:rsidR="0013673D" w:rsidRDefault="000A4B08" w14:paraId="0000001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"Woah," Timor said, straining his neck to look at the ceiling. Kayah continued walking. "Wait, aren't we supposed to log stuff like this?"</w:t>
      </w:r>
    </w:p>
    <w:p w:rsidR="0013673D" w:rsidRDefault="000A4B08" w14:paraId="0000001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"Let me tell you a secret. They don't care about stuff like that. They care about gnots and physergy, that's it. That's the secret to getting your next meal," Kayah said.</w:t>
      </w:r>
    </w:p>
    <w:p w:rsidR="0013673D" w:rsidRDefault="000A4B08" w14:paraId="0000001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 pulled charcoal from his bag and flipped to the back of his guidebook. "Some loose rock, wide passage with some stairs intact, and some small anthodites overhead." Timor mirrored the words as he wrote them.</w:t>
      </w:r>
    </w:p>
    <w:p w:rsidR="0013673D" w:rsidRDefault="000A4B08" w14:paraId="0000001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w:t>
      </w:r>
      <w:r>
        <w:rPr>
          <w:rFonts w:ascii="Times New Roman" w:hAnsi="Times New Roman" w:eastAsia="Times New Roman" w:cs="Times New Roman"/>
          <w:sz w:val="24"/>
          <w:szCs w:val="24"/>
        </w:rPr>
        <w:t>Nobody calls them that. They're rockcicles," Kayah said.</w:t>
      </w:r>
    </w:p>
    <w:p w:rsidR="0013673D" w:rsidRDefault="000A4B08" w14:paraId="0000002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The Scouters Ex</w:t>
      </w:r>
      <w:r>
        <w:rPr>
          <w:rFonts w:ascii="Times New Roman" w:hAnsi="Times New Roman" w:eastAsia="Times New Roman" w:cs="Times New Roman"/>
          <w:sz w:val="24"/>
          <w:szCs w:val="24"/>
        </w:rPr>
        <w:t>—"</w:t>
      </w:r>
    </w:p>
    <w:p w:rsidR="0013673D" w:rsidRDefault="000A4B08" w14:paraId="0000002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"Shut up about the handbook, Timor."</w:t>
      </w:r>
    </w:p>
    <w:p w:rsidR="0013673D" w:rsidRDefault="000A4B08" w14:paraId="0000002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hated that book. A fury built word by word from the many times she flipped the pages. Learning to read in Old Caechora was a painful, useless ordeal demanded by Jaxith. As she hungered for more, the few intact books left an increasingly bitter taste.</w:t>
      </w:r>
    </w:p>
    <w:p w:rsidR="0013673D" w:rsidRDefault="000A4B08" w14:paraId="0000002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They continued along the flat path, taking care to step over some fallen rockcicles. Kayah threw a gnot further into the tunnel. The walls narrowed into layers of shadow.</w:t>
      </w:r>
    </w:p>
    <w:p w:rsidR="0013673D" w:rsidRDefault="000A4B08" w14:paraId="0000002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"Dead end?" asked Timor. "That means we can head back."</w:t>
      </w:r>
    </w:p>
    <w:p w:rsidR="0013673D" w:rsidRDefault="000A4B08" w14:paraId="0000002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 you see the shadow at the base. It might be a way through."</w:t>
      </w:r>
    </w:p>
    <w:p w:rsidR="0013673D" w:rsidRDefault="000A4B08" w14:paraId="0000002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shadow was only a few feet wide and its height was even shorter. Kayah kneeled and tossed the bright gnot into the dark. Cracks against the hard stone echoed until the glowing coils came to rest, failing to clear the passage’s end. She tied her bag shut and flung it in before following it into the belly crawl. Colliding gnots rattled from inside the bag. She pushed the bright gnot further with the end of her board and checked the height of the tunnel with its short side.</w:t>
      </w:r>
    </w:p>
    <w:p w:rsidR="0013673D" w:rsidRDefault="000A4B08" w14:paraId="0000002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do you see? Is it a dead end?" asked Timor.</w:t>
      </w:r>
    </w:p>
    <w:p w:rsidR="0013673D" w:rsidRDefault="000A4B08" w14:paraId="0000002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"Hold on a sec." Kayah shuffled and grunted, crawling deeper into the tunnel.</w:t>
      </w:r>
    </w:p>
    <w:p w:rsidR="0013673D" w:rsidRDefault="000A4B08" w14:paraId="0000002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should just call it a dead end and go back." Timor's words grew distant. "Kayah?"</w:t>
      </w:r>
    </w:p>
    <w:p w:rsidR="0013673D" w:rsidRDefault="000A4B08" w14:paraId="0000002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writhed in the small rocks and dirt of the tunnel. Clouds of dust lingered in her face from each breath. Her bag compressed under her elbow as she reached her arm forward, board in hand. The bright gnot was fading fast. Its surface was matte, a sign of poor quality. The light stretched further until she saw it. The end of the passage. Kayah spat a mixture of sweat, dirt, and saliva out as she waited for the air to clear. She twisted her torso back and made a cone with her hand. "Come on through. It op</w:t>
      </w:r>
      <w:r>
        <w:rPr>
          <w:rFonts w:ascii="Times New Roman" w:hAnsi="Times New Roman" w:eastAsia="Times New Roman" w:cs="Times New Roman"/>
          <w:sz w:val="24"/>
          <w:szCs w:val="24"/>
        </w:rPr>
        <w:t>ens up soon."</w:t>
      </w:r>
    </w:p>
    <w:p w:rsidR="0013673D" w:rsidRDefault="000A4B08" w14:paraId="0000002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Incompressible words came from behind, but Kayah continued forward. She stood up and rummaged through her bag of gnots, looking for a shiny one. A reflective surface caught her eye. A strong red light flowed through her eager fingers. This one felt good in her hand. </w:t>
      </w:r>
      <w:r>
        <w:rPr>
          <w:rFonts w:ascii="Times New Roman" w:hAnsi="Times New Roman" w:eastAsia="Times New Roman" w:cs="Times New Roman"/>
          <w:i/>
          <w:sz w:val="24"/>
          <w:szCs w:val="24"/>
        </w:rPr>
        <w:t>A keeper.</w:t>
      </w:r>
      <w:r>
        <w:rPr>
          <w:rFonts w:ascii="Times New Roman" w:hAnsi="Times New Roman" w:eastAsia="Times New Roman" w:cs="Times New Roman"/>
          <w:sz w:val="24"/>
          <w:szCs w:val="24"/>
        </w:rPr>
        <w:t xml:space="preserve"> Missing bright gnots were low on the list of guild priorities. Rays of red, released from the bag, extending along the ground, walls and ceiling, showing the grandness of the room. Kayah lifted the gnot high above her head, revealing a large circular cavern. Mixtures of ornate columns built into the walls and covered in creeping rock lined the far edges, scattering the shadows. Strong arches curved upward, converging into a dome which features faded into the darkness. After a few steps, the floor </w:t>
      </w:r>
      <w:r>
        <w:rPr>
          <w:rFonts w:ascii="Times New Roman" w:hAnsi="Times New Roman" w:eastAsia="Times New Roman" w:cs="Times New Roman"/>
          <w:sz w:val="24"/>
          <w:szCs w:val="24"/>
        </w:rPr>
        <w:t>dropped and the edge’s mirrored curves disappeared into the cave. She peered over the brink and stared into her own eyes. Water. She plunged the gnot beneath the surface.</w:t>
      </w:r>
    </w:p>
    <w:p w:rsidR="0013673D" w:rsidRDefault="000A4B08" w14:paraId="0000002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"Aaah." Kayah yelped.</w:t>
      </w:r>
    </w:p>
    <w:p w:rsidR="0013673D" w:rsidRDefault="000A4B08" w14:paraId="0000002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happened?" Timor shouted from behind.</w:t>
      </w:r>
    </w:p>
    <w:p w:rsidR="0013673D" w:rsidRDefault="000A4B08" w14:paraId="0000002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"It's water, and it's warm."</w:t>
      </w:r>
    </w:p>
    <w:p w:rsidR="0013673D" w:rsidRDefault="000A4B08" w14:paraId="0000002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She turned to look at Timor. Panic smeared across his face as he strained his neck to look up from inside the narrow tunnel. "A water pocket!? The. The handbook was very clear that we need to return and report bodies of water larger than a puddle or muddy earth. Is it larger than a puddle?" Timor dragged his legs out of the small passage. "We should go back." </w:t>
      </w:r>
    </w:p>
    <w:p w:rsidR="0013673D" w:rsidRDefault="000A4B08" w14:paraId="0000003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stared into the pool's surface as the ripples died away. "Relax. It doesn't look that deep. It's warm. Might mean there's a heat gnot or something else down there. If we can get it, we’ll get extra rations from the guild."</w:t>
      </w:r>
    </w:p>
    <w:p w:rsidR="0013673D" w:rsidRDefault="000A4B08" w14:paraId="0000003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reached her arm underneath the surface again, nearly to her shoulder. The water kept its secrets. She gripped the gnot with both hands, the water lapping at her nose. The light grew brighter, but failed to reveal anything. "It's a pretty big puddle," Kayah said as she shook the water off her arms, splashing Timor with droplets. The red light faded back to normal as she held the gnot in one hand.</w:t>
      </w:r>
    </w:p>
    <w:p w:rsidR="0013673D" w:rsidRDefault="000A4B08" w14:paraId="0000003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"So, it's a puddle?" Timor asked, peeking around Kayah's shoulder. He peered over the edge and dropped a bright gnot.</w:t>
      </w:r>
    </w:p>
    <w:p w:rsidR="0013673D" w:rsidRDefault="000A4B08" w14:paraId="0000003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"Don't." Kayah failed to catch the gnot. With a plop, it broke the surface and sank. "That won't work. The water holds the physergy. How do you not know that?" She found the blue light and tracked it from a glow; to a point; to nothing. A couple of small bubbles broke the surface, spattering her in the face. </w:t>
      </w:r>
      <w:r>
        <w:rPr>
          <w:rFonts w:ascii="Times New Roman" w:hAnsi="Times New Roman" w:eastAsia="Times New Roman" w:cs="Times New Roman"/>
          <w:i/>
          <w:sz w:val="24"/>
          <w:szCs w:val="24"/>
        </w:rPr>
        <w:t>What an idiot.</w:t>
      </w:r>
    </w:p>
    <w:p w:rsidR="0013673D" w:rsidRDefault="000A4B08" w14:paraId="0000003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"Look." She wiped the water with her hand. "Just make a note in your stupid book, keep hold of your gnots, and let's keep moving." She shined the red light along the walls of the cavern. Narrow arcing paths enclosed the circular pool in the center of the cavern. The silhouette of deep, short steps, like a staircase that had been pulled tight, disappeared after twenty of thirty paces. "What did I say earlier? Right, right?" She rolled a different gnot towards the path on the right, wedging itself between eme</w:t>
      </w:r>
      <w:r>
        <w:rPr>
          <w:rFonts w:ascii="Times New Roman" w:hAnsi="Times New Roman" w:eastAsia="Times New Roman" w:cs="Times New Roman"/>
          <w:sz w:val="24"/>
          <w:szCs w:val="24"/>
        </w:rPr>
        <w:t>rgent rock and the wall.</w:t>
      </w:r>
    </w:p>
    <w:p w:rsidR="0013673D" w:rsidRDefault="000A4B08" w14:paraId="0000003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Both of them followed the jagged edge, accompanied by their retreating distorted reflections in the water to their left. The cramped curve slowed their progress, but eventually the stairs widened. So wide that they could stand shoulder to shoulder with room to spare, even with Kayah’s board. Her stomach growled, breaking the silence.</w:t>
      </w:r>
    </w:p>
    <w:p w:rsidR="0013673D" w:rsidRDefault="000A4B08" w14:paraId="0000003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guess I'm getting hungry. Maybe we stop for a bit?"</w:t>
      </w:r>
    </w:p>
    <w:p w:rsidR="0013673D" w:rsidRDefault="000A4B08" w14:paraId="0000003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"Sure." Timor opened his bag. "My mom helped me make some steamed rolls yesterday," Timor said. Making your own food was an alien concept to Kayah.</w:t>
      </w:r>
    </w:p>
    <w:p w:rsidR="0013673D" w:rsidRDefault="000A4B08" w14:paraId="0000003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Timor flipped his bag upside down, spilling everything on the ground. An extra pair of ragged socks, a small worn blanket, a bundle of writing charcoal spread out on the ground, and the infamous </w:t>
      </w:r>
      <w:r>
        <w:rPr>
          <w:rFonts w:ascii="Times New Roman" w:hAnsi="Times New Roman" w:eastAsia="Times New Roman" w:cs="Times New Roman"/>
          <w:i/>
          <w:sz w:val="24"/>
          <w:szCs w:val="24"/>
        </w:rPr>
        <w:t>Juniors Explorers Guide</w:t>
      </w:r>
      <w:r>
        <w:rPr>
          <w:rFonts w:ascii="Times New Roman" w:hAnsi="Times New Roman" w:eastAsia="Times New Roman" w:cs="Times New Roman"/>
          <w:sz w:val="24"/>
          <w:szCs w:val="24"/>
        </w:rPr>
        <w:t>. In the middle, sat the rolls wrapped in a worn green cloth. Kayah squinted at the sight of the guidebook. However, her stomach pulled her interest to the wrapped rolls. She chewed on her tongue as her mouth watered. Timor unwrapped the cloth and extended a roll towards Kayah. His eyes were kind, but Kayah hesitated, wary of the gift. His mouth made a flat smile before taking a bite of the roll and passed the green bundle to Kayah.</w:t>
      </w:r>
    </w:p>
    <w:p w:rsidR="0013673D" w:rsidRDefault="000A4B08" w14:paraId="0000003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 seemed harmless enough, but Kayah hadn't survived this long without keen patience. Too many things didn't add up. Who volunteered for scouting missions and who would freely share food? Her stomach told her these were thoughts for later.</w:t>
      </w:r>
    </w:p>
    <w:p w:rsidR="0013673D" w:rsidRDefault="000A4B08" w14:paraId="0000003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Kayah's eyes widened as Timor chewed. "Pass one over here." She snatched the bundle of rolls and smashed it against her nose. She tossed her board on top of the uneven ground and fell into a cross-legged sitting position. A mobile seat was one of its many uses. The smell of the baked dough was delightful. She stuffed three rolls in her mouth before passing the bundle back to Timor. Maybe exploring with Timor isn't the worst, but it wasn't the best either.</w:t>
      </w:r>
    </w:p>
    <w:p w:rsidR="0013673D" w:rsidRDefault="000A4B08" w14:paraId="0000003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said you wanted to leave Old Caechora?" Timor asked as he took a bite from a roll.</w:t>
      </w:r>
    </w:p>
    <w:p w:rsidR="0013673D" w:rsidRDefault="000A4B08" w14:paraId="0000003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processed the words. Would someone actually ask that question? She swallowed the barely chewed bites. Her wandering gaze followed the looming arches, looking for a way out that didn’t exist. "Are you kidding me? Who doesn't want to leave? I'm tired of the guild, I'm tired of sleeping with one eye open and everything else down here."</w:t>
      </w:r>
    </w:p>
    <w:p w:rsidR="0013673D" w:rsidRDefault="000A4B08" w14:paraId="0000003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"It's just that I've never heard of anyone leaving. At least not with their sanity. This place is a punishment for the upper layers, but it's all we have," Timor said.</w:t>
      </w:r>
    </w:p>
    <w:p w:rsidR="0013673D" w:rsidRDefault="000A4B08" w14:paraId="0000003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Kayah refused the logic of his words. "What? Just because you haven't known someone who has gotten out doesn't mean it never happens." Kayah took another large bite, talking as she chewed. "My dad, I mean Jaxith, says that if you're valuable enough." She swallowed her bite. "The Guild will take you up to work on the Bulwark in the upper layers." Words meant to comfort someone you care about. A lie she let herself believe. Kayah placed her hands on her knees and looked at the ceiling again. "Can you imagine </w:t>
      </w:r>
      <w:r>
        <w:rPr>
          <w:rFonts w:ascii="Times New Roman" w:hAnsi="Times New Roman" w:eastAsia="Times New Roman" w:cs="Times New Roman"/>
          <w:sz w:val="24"/>
          <w:szCs w:val="24"/>
        </w:rPr>
        <w:t>working on the edge of the world? Without something over your head? Imagine what lies beyond. They're supposed to go all the way to the surface. I've heard that you can leave the city whenever you want."</w:t>
      </w:r>
    </w:p>
    <w:p w:rsidR="0013673D" w:rsidRDefault="000A4B08" w14:paraId="0000003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"Yeah, that would be something." Timor fidgeted with the cloth. "It's not that bad down here, though. My parents say that if you can't change it, no need to try."</w:t>
      </w:r>
    </w:p>
    <w:p w:rsidR="0013673D" w:rsidRDefault="000A4B08" w14:paraId="0000004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Definitely the dumbest thing she heard today. How do you know you can't change it unless you try? And if you're dumb enough to say that, odds are you were probably too dumb to change it. It's easy to lose a fight if you've lost it in your head before it even starts.</w:t>
      </w:r>
    </w:p>
    <w:p w:rsidR="0013673D" w:rsidRDefault="000A4B08" w14:paraId="0000004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Timor's genuine, weak eyes wandered the ceiling. "There's lots of stories about people who find rare gnots. I overheard my parents talking about a lighting gnot found a few settlements over. The guild brought special equipment to transport it to the surface. Plus, it's important work we all do to keep the Bulwark strong down here. It has to support everyone above."</w:t>
      </w:r>
    </w:p>
    <w:p w:rsidR="0013673D" w:rsidRDefault="000A4B08" w14:paraId="0000004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"If it's so important, why is my bag falling apart?" Kayah picked her bag up, letting the straps dangle like loose strings. "Or look at your shoes." Kayah pointed at Timor's shoes. "I can see the holes in the bottom and they don't even fit. Everything is always falling apart down here. Everything except the precious Bulwark."</w:t>
      </w:r>
    </w:p>
    <w:p w:rsidR="0013673D" w:rsidRDefault="000A4B08" w14:paraId="0000004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 does too, but the engineers take care of it," Timor said.</w:t>
      </w:r>
    </w:p>
    <w:p w:rsidR="0013673D" w:rsidRDefault="000A4B08" w14:paraId="0000004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scoffed.</w:t>
      </w:r>
    </w:p>
    <w:p w:rsidR="0013673D" w:rsidRDefault="000A4B08" w14:paraId="0000004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 started twisting his bag straps in between his fingers. "Hey I was thinking, the Guilds founder celebration is coming up in a couple weeks and… maybe—"</w:t>
      </w:r>
    </w:p>
    <w:p w:rsidR="0013673D" w:rsidRDefault="000A4B08" w14:paraId="0000004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"Ewww." Kayah scrunched her nose and raised the back of her forearm to her face.</w:t>
      </w:r>
    </w:p>
    <w:p w:rsidR="0013673D" w:rsidRDefault="000A4B08" w14:paraId="0000004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mean. It's not a big deal if you're busy."</w:t>
      </w:r>
    </w:p>
    <w:p w:rsidR="0013673D" w:rsidRDefault="000A4B08" w14:paraId="0000004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What are you talking about? Do you smell that?" asked Kayah.</w:t>
      </w:r>
    </w:p>
    <w:p w:rsidR="0013673D" w:rsidRDefault="000A4B08" w14:paraId="0000004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Timor's face twisted to match the smell that burned Kayah's nostrils. The stench lingered in the air with an unnatural weight. Timor gagged a bit and plugged his nose. Kayah tried breathing through her mouth, but it was worse, much worse.</w:t>
      </w:r>
    </w:p>
    <w:p w:rsidR="0013673D" w:rsidRDefault="000A4B08" w14:paraId="0000004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does that stupid book say about terrible smells?" The smell strangled her memory, despite having read the book multiple times. "I have smelled nothing this bad. Ever. It's rancid."</w:t>
      </w:r>
    </w:p>
    <w:p w:rsidR="0013673D" w:rsidRDefault="000A4B08" w14:paraId="0000004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 fumbled for the book in his bag. "I don't remember it mentioning smells. Maybe… there's a dangerous gasses</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section." Timor began flipping through the pages, but the air was causing his eyes to tear.</w:t>
      </w:r>
    </w:p>
    <w:p w:rsidR="0013673D" w:rsidRDefault="000A4B08" w14:paraId="0000004C"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The smell subsided, giving Kayah a window of focus. She investigated for the smell’s source, bright gnot in hand. A tiny prick of light pierced upward from the depths. The gnot that Timor dropped had activated again, but the air above the water was less rancid and the water remained still. She turned back towards the wall and inspected the crag’s shadows. Hidden away, a skinny fissure divided the rock on a sharp diagonal to the wall. </w:t>
      </w:r>
      <w:r>
        <w:rPr>
          <w:rFonts w:ascii="Times New Roman" w:hAnsi="Times New Roman" w:eastAsia="Times New Roman" w:cs="Times New Roman"/>
          <w:i/>
          <w:sz w:val="24"/>
          <w:szCs w:val="24"/>
        </w:rPr>
        <w:t xml:space="preserve">How did I miss this? </w:t>
      </w:r>
      <w:r>
        <w:rPr>
          <w:rFonts w:ascii="Times New Roman" w:hAnsi="Times New Roman" w:eastAsia="Times New Roman" w:cs="Times New Roman"/>
          <w:sz w:val="24"/>
          <w:szCs w:val="24"/>
        </w:rPr>
        <w:t xml:space="preserve">The steep, downward passage was tight, barely big enough for a person. </w:t>
      </w:r>
      <w:r>
        <w:rPr>
          <w:rFonts w:ascii="Times New Roman" w:hAnsi="Times New Roman" w:eastAsia="Times New Roman" w:cs="Times New Roman"/>
          <w:i/>
          <w:sz w:val="24"/>
          <w:szCs w:val="24"/>
        </w:rPr>
        <w:t>I wonder if it can fit through here.</w:t>
      </w:r>
    </w:p>
    <w:p w:rsidR="0013673D" w:rsidRDefault="000A4B08" w14:paraId="0000004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found something. It says." Timor blinked rapidly as his eyes watered. "If something smells like rotten eggs, that's bad. Is this what rotten eggs smell like?"</w:t>
      </w:r>
    </w:p>
    <w:p w:rsidR="0013673D" w:rsidRDefault="000A4B08" w14:paraId="0000004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don't know. I've never even seen a real egg. Aren't you supposed to be the kitchen apprentice?" Kayah squeezed into the crevice, but her board caught the sides. Wrangling the wood against the stone was no use. She’d have to leave it behind. Half of any tool is knowing when to use it. </w:t>
      </w:r>
    </w:p>
    <w:p w:rsidR="0013673D" w:rsidRDefault="000A4B08" w14:paraId="0000004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"Maybe we should go back. I have a bad feeling about this. What if this is coming from a gnot?" He looked back at the trail of lights tracing the exposed columns. Sections of their lights were close to disappearing.</w:t>
      </w:r>
    </w:p>
    <w:p w:rsidR="0013673D" w:rsidRDefault="000A4B08" w14:paraId="00000050"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"I'm never going to get out if I can't even finish exploring some tunnels. If you're afraid, then wait here but I'm going down." Jutting rocks scraped into Kayah's legs and torso as she squeezed into the ominous passage. </w:t>
      </w:r>
      <w:r>
        <w:rPr>
          <w:rFonts w:ascii="Times New Roman" w:hAnsi="Times New Roman" w:eastAsia="Times New Roman" w:cs="Times New Roman"/>
          <w:i/>
          <w:sz w:val="24"/>
          <w:szCs w:val="24"/>
        </w:rPr>
        <w:t>More scars.</w:t>
      </w:r>
    </w:p>
    <w:p w:rsidR="0013673D" w:rsidRDefault="000A4B08" w14:paraId="0000005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 took a big breath and plugged his nose with one hand before following her.</w:t>
      </w:r>
    </w:p>
    <w:p w:rsidR="0013673D" w:rsidRDefault="000A4B08" w14:paraId="0000005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passage was a fissure, long as it was narrow, and sharp edges slowed their progress. Malice saturated the air, crowding what little space remained between their bodies and the protruding rock. As they neared the end, tiny beads of sweat formed on Kayah's forehead and neck. She only had a few more bright gnots in her bag. Only the smallest ones remained, the ones hidden by gravity, now exposed. She shuffled them into her pockets and kept the red one in hand. The pincers of stone opened into a wide corrid</w:t>
      </w:r>
      <w:r>
        <w:rPr>
          <w:rFonts w:ascii="Times New Roman" w:hAnsi="Times New Roman" w:eastAsia="Times New Roman" w:cs="Times New Roman"/>
          <w:sz w:val="24"/>
          <w:szCs w:val="24"/>
        </w:rPr>
        <w:t>or. Spongy dirt soaked her shoes. It spread along the floors, walls and ceiling like mold. Thicker sections of murky water pooled on the floor. Kayah tossed a tiny gnot on the ground and it partially sank into the mud. Despite the moist nature of the tunnel, this isn't what caught her interest.</w:t>
      </w:r>
    </w:p>
    <w:p w:rsidR="0013673D" w:rsidRDefault="000A4B08" w14:paraId="0000005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Light stretched from the tunnel's depths. Unlike anything Kayah had ever felt, it resonated with a strange, indescribable sensation. Golden and inviting, it radiated a strong warmth even at a distance. The feeling morphed into the sound of an anvil. Words she couldn't understand scratched at her mind. The rhythm was so perfect it became hypnotic. Entranced, Kayah pressed on, overriding every logical thought in her head. It had a familiarity to it, like going home. Something she had prided herself on never f</w:t>
      </w:r>
      <w:r>
        <w:rPr>
          <w:rFonts w:ascii="Times New Roman" w:hAnsi="Times New Roman" w:eastAsia="Times New Roman" w:cs="Times New Roman"/>
          <w:sz w:val="24"/>
          <w:szCs w:val="24"/>
        </w:rPr>
        <w:t>eeling.</w:t>
      </w:r>
    </w:p>
    <w:p w:rsidR="0013673D" w:rsidRDefault="000A4B08" w14:paraId="0000005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 was sublime, the telltale sign of the digs.</w:t>
      </w:r>
    </w:p>
    <w:p w:rsidR="0013673D" w:rsidRDefault="000A4B08" w14:paraId="0000005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Splashes interrupted the dream's hold over Kayah. "This is mud, Kayah. I don't think it is safe down here. What if this tunnel collapses or floods?" Timor said. His breaths were rapid and short.</w:t>
      </w:r>
    </w:p>
    <w:p w:rsidR="0013673D" w:rsidRDefault="000A4B08" w14:paraId="0000005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"Do you hear that? A bit further." Kayah struggled against the deepening mud. "It's not all soft. Use the hard sections on the ground." She tested the ground with each step, keeping her eyes on the golden light ahead. "Once I'm out of gnots, we can turn back. I want to see the end."</w:t>
      </w:r>
    </w:p>
    <w:p w:rsidR="0013673D" w:rsidRDefault="000A4B08" w14:paraId="0000005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you talking about? I don't hear any sounds."</w:t>
      </w:r>
    </w:p>
    <w:p w:rsidR="0013673D" w:rsidRDefault="000A4B08" w14:paraId="0000005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With just a few labored steps forward, mud swallowed her feet up to the shins. A difficult to locate grating voice broke the silence. "Children?"</w:t>
      </w:r>
    </w:p>
    <w:p w:rsidR="0013673D" w:rsidRDefault="000A4B08" w14:paraId="0000005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Kayah's body seized as she could feel all the pores on her skin opening. The golden light pulled away, stretched to silver and disappeared, along with the sound. Her body was preparing for a situation that her mind failed to realize. Her hand had already found her shiv, carved from a splintered femur. She gripped it with white knuckles. Every move Kayah made avoided confrontation, but that didn't mean she didn't prepare for it.</w:t>
      </w:r>
    </w:p>
    <w:p w:rsidR="0013673D" w:rsidRDefault="000A4B08" w14:paraId="0000005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"Is that what you heard?" Timor asked as he positioned his back towards her.</w:t>
      </w:r>
    </w:p>
    <w:p w:rsidR="0013673D" w:rsidRDefault="000A4B08" w14:paraId="0000005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stench returned, stronger and heavier than before. A hostile intent burrowed inside your head with each breath. It wanted to become part of you. Kayah held her breath and pushed her emotions down, as deep as they would go. They wouldn't help her survive.</w:t>
      </w:r>
    </w:p>
    <w:p w:rsidR="0013673D" w:rsidRDefault="000A4B08" w14:paraId="0000005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"Alone?" The voice was ahead of them now farther in the tunnel. Warm drops of liquid started falling from the top of the tunnel, too dark to see.</w:t>
      </w:r>
    </w:p>
    <w:p w:rsidR="0013673D" w:rsidRDefault="000A4B08" w14:paraId="0000005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Timor tossed a bright gnot towards the second voice, but there was nothing but the dark expanse of the tunnel. "We are scouting for the Bulwark Guild, and this is an unregistered tunnel. Only guild workers are allowed to be here," Timor said as he held his handbook with shaking hands. Timor turned towards Kayah. "It's getting hard to move. Is it a prowler?" </w:t>
      </w:r>
    </w:p>
    <w:p w:rsidR="0013673D" w:rsidRDefault="000A4B08" w14:paraId="0000005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Prowler's, even the worst ones, were incapable of speech, but she didn't spare the seconds to tell Timor. "Cutthroat, maybe." But in the tunnels, attackers never surrender the opportunity of surprise. No, this was something else. Kayah moved closer to Timor. "Everything in my body is telling me to run. We need to leave." She yanked her shoe out of the mud and tried to take a step, but her bag wouldn’t budge. </w:t>
      </w:r>
      <w:r>
        <w:rPr>
          <w:rFonts w:ascii="Times New Roman" w:hAnsi="Times New Roman" w:eastAsia="Times New Roman" w:cs="Times New Roman"/>
          <w:i/>
          <w:sz w:val="24"/>
          <w:szCs w:val="24"/>
        </w:rPr>
        <w:t>The wall is too far. There is no way I'm stuck on it.</w:t>
      </w:r>
      <w:r>
        <w:rPr>
          <w:rFonts w:ascii="Times New Roman" w:hAnsi="Times New Roman" w:eastAsia="Times New Roman" w:cs="Times New Roman"/>
          <w:sz w:val="24"/>
          <w:szCs w:val="24"/>
        </w:rPr>
        <w:t xml:space="preserve"> She reached behind with the bright gnot.</w:t>
      </w:r>
    </w:p>
    <w:p w:rsidR="0013673D" w:rsidRDefault="000A4B08" w14:paraId="0000005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grotesque arm stuck out of a sunken spot of mud on the floor. The ends of the fingers showed exposed bone, with most of the tips missing. Distinctive ashen flesh covered the tips around the bone. Kayah's bag was locked in its rotten grip. She dropped the gnot and scrambled to detach herself. The straps twisted into a messy trap. She stabbed the arm. It bled a deep red, almost purple, but did not flinch. Outright panic and terror replaced any composure she had left.</w:t>
      </w:r>
    </w:p>
    <w:p w:rsidR="0013673D" w:rsidRDefault="000A4B08" w14:paraId="0000006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 found the same horror protruding from the ground. Red light bathed the base of the arm. Their eyes met briefly before he kicked the grisly elbow.</w:t>
      </w:r>
    </w:p>
    <w:p w:rsidR="0013673D" w:rsidRDefault="000A4B08" w14:paraId="0000006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arm twitched unnaturally, ripping the barely attached straps of Kayah's bag from her shoulder and knocking Timor into a pile of mud. Timor gasped, fighting for the air that was knocked out of his lungs. A muddy quagmire sapped strength from his arms and legs, keeping him from standing.</w:t>
      </w:r>
    </w:p>
    <w:p w:rsidR="0013673D" w:rsidRDefault="000A4B08" w14:paraId="0000006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froze, staring at the arm as it flailed. Her nose burned from the stench as her body remembered to breathe, snapping her out of the trance. Another wave of hot, rancid air pulsed through her..</w:t>
      </w:r>
    </w:p>
    <w:p w:rsidR="0013673D" w:rsidRDefault="000A4B08" w14:paraId="0000006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need to run." Kayah yelled as she snatched the glowing red gnot. Clumps of mud squished in her fingers, drowning the light.</w:t>
      </w:r>
    </w:p>
    <w:p w:rsidR="0013673D" w:rsidRDefault="000A4B08" w14:paraId="0000006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arm responded to her words and reached out in her direction. The hand found Timor's leg and gripped it like a vise. Timor tried to break free, slipping in the soft earth. The grip tightened.</w:t>
      </w:r>
    </w:p>
    <w:p w:rsidR="0013673D" w:rsidRDefault="000A4B08" w14:paraId="0000006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"Help." Timor reached for Kayah.</w:t>
      </w:r>
    </w:p>
    <w:p w:rsidR="0013673D" w:rsidRDefault="000A4B08" w14:paraId="0000006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hesitated. She owed nothing to Timor, but she needed to try. The guild incentivized a living scout over a dead one, especially if it was your partner. She dropped the gnot and pulled with all her strength. The mud thwarted their grip, sending Kayah backward.</w:t>
      </w:r>
    </w:p>
    <w:p w:rsidR="0013673D" w:rsidRDefault="000A4B08" w14:paraId="0000006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Timor's face twisted. "Get it off me."</w:t>
      </w:r>
    </w:p>
    <w:p w:rsidR="0013673D" w:rsidRDefault="000A4B08" w14:paraId="0000006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Another arm slithered upward, emerging from the moist ground, placing a monstrous hand on Timor's chest. It pressed the air out of his lungs.</w:t>
      </w:r>
    </w:p>
    <w:p w:rsidR="0013673D" w:rsidRDefault="000A4B08" w14:paraId="0000006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Survival crept into Kayah's thoughts, over buried emotion. </w:t>
      </w:r>
      <w:r>
        <w:rPr>
          <w:rFonts w:ascii="Times New Roman" w:hAnsi="Times New Roman" w:eastAsia="Times New Roman" w:cs="Times New Roman"/>
          <w:i/>
          <w:sz w:val="24"/>
          <w:szCs w:val="24"/>
        </w:rPr>
        <w:t>They weren't friends. She didn't have friends. Friends get you killed. I need to run. This was a lost battle.</w:t>
      </w:r>
      <w:r>
        <w:rPr>
          <w:rFonts w:ascii="Times New Roman" w:hAnsi="Times New Roman" w:eastAsia="Times New Roman" w:cs="Times New Roman"/>
          <w:sz w:val="24"/>
          <w:szCs w:val="24"/>
        </w:rPr>
        <w:t xml:space="preserve"> Timor sank deeper into the sludge. His hands angled upward, unable to find any leverage. The breaths that fueled his screams stopped. The tunnel grew quiet. A loud crack jolted Kayah's senses, and she gave into her fear. Timor grasped at Kayah with the last of his strength, finding the gnot she had dropped. He gripped the unforgiving twists with weak fingers.</w:t>
      </w:r>
    </w:p>
    <w:p w:rsidR="0013673D" w:rsidRDefault="000A4B08" w14:paraId="0000006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crawled backward until she was running. Time lurched, stacking her heartbeats until wanted to explode from her chest. Her pupils narrowed as the tunnel filled with a bright red light from behind, much brighter than before. She looked for the shadows out of fear of the redness that chased her. Finding the narrow passage, she clambered upward. It felt shorter on the way up as the walls sliced her legs and cut her arms. Many bright gnots sunk below soft earth, but enough remained to guide the way. Franti</w:t>
      </w:r>
      <w:r>
        <w:rPr>
          <w:rFonts w:ascii="Times New Roman" w:hAnsi="Times New Roman" w:eastAsia="Times New Roman" w:cs="Times New Roman"/>
          <w:sz w:val="24"/>
          <w:szCs w:val="24"/>
        </w:rPr>
        <w:t>c breathing and a rapid pulse in her ears exaggerated the pursuing silence.</w:t>
      </w:r>
    </w:p>
    <w:p w:rsidR="0013673D" w:rsidRDefault="000A4B08" w14:paraId="0000006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domed cavern gave her room to think. Trailing lights between the columns and the water showed the way out. A wave of malice poured out of the fissure, smothering her despite the open space. She moved away from the wall, trying to put her mind at ease. The emptiness made her dizzy. Something traced down her leg, refreshing her panic. She tripped on her board and tumbled into the water. Every ally was just a waiting enemy.</w:t>
      </w:r>
    </w:p>
    <w:p w:rsidR="0013673D" w:rsidRDefault="000A4B08" w14:paraId="0000006C"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Her arms and legs stung as they splashed, followed by a salty taste that filled her mouth, but there was something wrong with the water. It moved slowly, a texture that was difficult to describe. She spat it out, trying to keep her head above. Patient ripples moved in slow motion, much slower than her movements. She steadied herself, watching the ripples with equal patience.</w:t>
      </w:r>
    </w:p>
    <w:p w:rsidR="0013673D" w:rsidRDefault="000A4B08" w14:paraId="0000006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warmth of the water interrupted Kayah's focus. It wasn't warm now; it was hot. Kayah's rushing adrenaline was now completed with an urge to sweat. Her dwindling composure commanded that she climb out, but the edge’s height trapped her in the water. Tendrils of panic took hold telling her to swim, but she needed to control it and assess the situation. The slow-moving water made it impossible to see through the surface. Kayah dunked her head, looking for the gnot Timor dropped. Water burned her eyes as th</w:t>
      </w:r>
      <w:r>
        <w:rPr>
          <w:rFonts w:ascii="Times New Roman" w:hAnsi="Times New Roman" w:eastAsia="Times New Roman" w:cs="Times New Roman"/>
          <w:sz w:val="24"/>
          <w:szCs w:val="24"/>
        </w:rPr>
        <w:t>ey acclimated. She focused into the depths, trying to see any light from the bottom. The prick of light glowed brighter with each second. But there was something else, too.</w:t>
      </w:r>
    </w:p>
    <w:p w:rsidR="0013673D" w:rsidRDefault="000A4B08" w14:paraId="0000006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Many hands and arms of various sizes and states reached from below, dancing in the blue light. Some long, like a bug’s antennas, and others thick with tendons and muscle. Their depth distorted their sizes. They moved together, digging the ground away.</w:t>
      </w:r>
    </w:p>
    <w:p w:rsidR="0013673D" w:rsidRDefault="000A4B08" w14:paraId="0000006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Any coherent thoughts left Kayah's mind as another wave of terror engulfed her. Bitter, oily, warm water filled her nose as she gasped underwater. Panic splashed towards the bright gnots against the far wall. An overpowering fear prevented reason powered by a strange pressure in the air. Her duress confused the light’s distance, causing doubts if that was the way out. She trashed towards her escape, reminded by the blue hue of water served of what dwelled below.</w:t>
      </w:r>
    </w:p>
    <w:p w:rsidR="0013673D" w:rsidRDefault="000A4B08" w14:paraId="0000007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Exhausted from the heat and the swimming, Kayah reached the brink of solid rock near the guiding lights. She reached up but could not grasp an edge. A muggy pressure distracted her. </w:t>
      </w:r>
      <w:r>
        <w:rPr>
          <w:rFonts w:ascii="Times New Roman" w:hAnsi="Times New Roman" w:eastAsia="Times New Roman" w:cs="Times New Roman"/>
          <w:i/>
          <w:sz w:val="24"/>
          <w:szCs w:val="24"/>
        </w:rPr>
        <w:t>The water wasn't this low before, I could touch it from above.</w:t>
      </w:r>
      <w:r>
        <w:rPr>
          <w:rFonts w:ascii="Times New Roman" w:hAnsi="Times New Roman" w:eastAsia="Times New Roman" w:cs="Times New Roman"/>
          <w:sz w:val="24"/>
          <w:szCs w:val="24"/>
        </w:rPr>
        <w:t xml:space="preserve"> The wall was black against a backdrop of light pouring over the edge.</w:t>
      </w:r>
    </w:p>
    <w:p w:rsidR="0013673D" w:rsidRDefault="000A4B08" w14:paraId="0000007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focused and shut her eyes, trying to feel for something she could use to climb, but there was nothing.</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Kayah stopped using her hands and tried using her feet instead. "Yes." she said, getting a mouthful of water. Her foot wedged into a ledge and she pushed through exhaustion and reached up. One hand caught an edge. It was sharp, but she pulled hard. The muscles in her hands seized and her skin stung from exposure to the air. Her clothes tore as she dragged her body over the top onto the safety of the hard ground.</w:t>
      </w:r>
    </w:p>
    <w:p w:rsidR="0013673D" w:rsidRDefault="000A4B08" w14:paraId="0000007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She gasped for air on her back. Blood, sweat and water mixed, dripping slowly down her shredded clothes. The humid air kept her body from cooling. She paused. </w:t>
      </w:r>
      <w:r>
        <w:rPr>
          <w:rFonts w:ascii="Times New Roman" w:hAnsi="Times New Roman" w:eastAsia="Times New Roman" w:cs="Times New Roman"/>
          <w:i/>
          <w:sz w:val="24"/>
          <w:szCs w:val="24"/>
        </w:rPr>
        <w:t>What is happening? Is this a nightmare?</w:t>
      </w:r>
      <w:r>
        <w:rPr>
          <w:rFonts w:ascii="Times New Roman" w:hAnsi="Times New Roman" w:eastAsia="Times New Roman" w:cs="Times New Roman"/>
          <w:sz w:val="24"/>
          <w:szCs w:val="24"/>
        </w:rPr>
        <w:t xml:space="preserve"> She rolled back to her knees and looked into the water. Something emerged from the ground, visible through the shallow pool. A hulking body covered in arms with no face. </w:t>
      </w:r>
      <w:r>
        <w:rPr>
          <w:rFonts w:ascii="Times New Roman" w:hAnsi="Times New Roman" w:eastAsia="Times New Roman" w:cs="Times New Roman"/>
          <w:i/>
          <w:sz w:val="24"/>
          <w:szCs w:val="24"/>
        </w:rPr>
        <w:t>No, this is real.</w:t>
      </w:r>
      <w:r>
        <w:rPr>
          <w:rFonts w:ascii="Times New Roman" w:hAnsi="Times New Roman" w:eastAsia="Times New Roman" w:cs="Times New Roman"/>
          <w:sz w:val="24"/>
          <w:szCs w:val="24"/>
        </w:rPr>
        <w:t xml:space="preserve"> She looked across the cavern towards the downward fissure. Darkness saturated the cave, condensing between far columns, peering back at her. With exhausted breaths, she retreated, dragging herself through the tunnel without looking back.</w:t>
      </w:r>
    </w:p>
    <w:p w:rsidR="0013673D" w:rsidRDefault="000A4B08" w14:paraId="0000007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monotony of the tunnels dragged on her as she took countless lefts. Led on by a sparse trail of still-lit bright gnots, she trudged, heavy with fatigue. Her body demanded rest but she couldn't. Not with the terror lurking in the shadows and not in guild’s control. No. She had to stay conscious until she could hide or find Jaxith. Her healing, her burden, had to be kept secret. As she came to the cold stonework of the guild stairs, her vision blurred and her legs dragged until her consciousness submitted</w:t>
      </w:r>
      <w:r>
        <w:rPr>
          <w:rFonts w:ascii="Times New Roman" w:hAnsi="Times New Roman" w:eastAsia="Times New Roman" w:cs="Times New Roman"/>
          <w:sz w:val="24"/>
          <w:szCs w:val="24"/>
        </w:rPr>
        <w:t xml:space="preserve"> to gravity's persistence.</w:t>
      </w:r>
    </w:p>
    <w:p w:rsidR="0013673D" w:rsidRDefault="000A4B08" w14:paraId="00000074" w14:textId="77777777">
      <w:pPr>
        <w:pStyle w:val="Heading1"/>
        <w:spacing w:line="480" w:lineRule="auto"/>
        <w:rPr>
          <w:rFonts w:ascii="Times New Roman" w:hAnsi="Times New Roman" w:eastAsia="Times New Roman" w:cs="Times New Roman"/>
          <w:sz w:val="24"/>
          <w:szCs w:val="24"/>
        </w:rPr>
      </w:pPr>
      <w:bookmarkStart w:name="_y84s1uq8wewp" w:colFirst="0" w:colLast="0" w:id="2"/>
      <w:bookmarkEnd w:id="2"/>
      <w:r>
        <w:br w:type="page"/>
      </w:r>
    </w:p>
    <w:p w:rsidR="0013673D" w:rsidRDefault="000A4B08" w14:paraId="00000075" w14:textId="77777777">
      <w:pPr>
        <w:pStyle w:val="Heading1"/>
        <w:spacing w:line="480" w:lineRule="auto"/>
        <w:rPr>
          <w:rFonts w:ascii="Times New Roman" w:hAnsi="Times New Roman" w:eastAsia="Times New Roman" w:cs="Times New Roman"/>
        </w:rPr>
      </w:pPr>
      <w:bookmarkStart w:name="_30j0zll" w:colFirst="0" w:colLast="0" w:id="3"/>
      <w:bookmarkEnd w:id="3"/>
      <w:r>
        <w:rPr>
          <w:rFonts w:ascii="Times New Roman" w:hAnsi="Times New Roman" w:eastAsia="Times New Roman" w:cs="Times New Roman"/>
        </w:rPr>
        <w:t>Scene 2 - Baran - Sparring with Romek</w:t>
      </w:r>
    </w:p>
    <w:p w:rsidR="0013673D" w:rsidRDefault="000A4B08" w14:paraId="00000076"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sunny, cloudless sky covered the day in dry heat. Warm rays of light, from a long afternoon, pressed down on the barracks training field. The stage's sandy loam thirsted for ceaseless practice from any who stepped upon its dusty ground. This engine of sweat and blood was the beating heart of the Solidore mercenary estate. A history of less than legal business had fallen off in recent years for the more stable income of military training. In this capacity, it was a humble gear for a much larger war machine</w:t>
      </w:r>
      <w:r>
        <w:rPr>
          <w:rFonts w:ascii="Times New Roman" w:hAnsi="Times New Roman" w:eastAsia="Times New Roman" w:cs="Times New Roman"/>
          <w:sz w:val="24"/>
          <w:szCs w:val="24"/>
        </w:rPr>
        <w:t xml:space="preserve"> under the jurisdiction of the Hoplisogn kindred. And against the ending of the day, the estate continued to wring bits of life from drills, quenching the cracked earth.</w:t>
      </w:r>
    </w:p>
    <w:p w:rsidR="0013673D" w:rsidRDefault="000A4B08" w14:paraId="0000007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slumped, holding his two training swords, one in each hand, with their tips digging into the ground. Dull edged swept hilt side swords, the signature style of the Eastmaw family name. He waited for the word to start the round. Across from him stood his opponent and friend. Their clothes and shield accented with dark purple, an attempt to ingratiate themselves with the estate colors. Dull steel rested against their hip as they adjusted the shield's center grip.</w:t>
      </w:r>
    </w:p>
    <w:p w:rsidR="0013673D" w:rsidRDefault="000A4B08" w14:paraId="0000007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Baran's mind was elsewhere. Today's daydream took him to a place near an ocean. The idea of waves that reached to the horizon seemed calming. He yearned for it, away from the stone and metal of the city. The freedom of the seas and the wind blowing in his face filled his imagination. Freedom from a name that wasn't forfeit. Freedom from the condemned markings. </w:t>
      </w:r>
    </w:p>
    <w:p w:rsidR="0013673D" w:rsidRDefault="000A4B08" w14:paraId="0000007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"Ready?" asked Romek. The training instructor was a large wearkin. With fur bunching at the gaps of his sparring gear, Romek stood a foot taller than most men. The mixed features of a bear and a wolf made him an intimidating sight. Next to him, stood his companion mount, Boro, a steppe rhino from the northern regions of Caesurge. </w:t>
      </w:r>
    </w:p>
    <w:p w:rsidR="0013673D" w:rsidRDefault="000A4B08" w14:paraId="0000007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"Hold on a sec," Rikard said. He was still fussing with his shield straps.</w:t>
      </w:r>
    </w:p>
    <w:p w:rsidR="0013673D" w:rsidRDefault="000A4B08" w14:paraId="0000007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large horn nudged Romek's arm, catching his attention. The morning monotony affected both Romek and Baran alike.</w:t>
      </w:r>
    </w:p>
    <w:p w:rsidR="0013673D" w:rsidRDefault="000A4B08" w14:paraId="0000007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"Start," Romek said.</w:t>
      </w:r>
    </w:p>
    <w:p w:rsidR="0013673D" w:rsidRDefault="000A4B08" w14:paraId="0000007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"Wait, I was." Rikard trailed into a sigh. He tucked the straps between the shield and his forearm. "Whatever." He raised a tall guard and approached Baran. "He didn't even hear you."</w:t>
      </w:r>
    </w:p>
    <w:p w:rsidR="0013673D" w:rsidRDefault="000A4B08" w14:paraId="0000007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"Doesn't matter," Romek said.</w:t>
      </w:r>
    </w:p>
    <w:p w:rsidR="0013673D" w:rsidRDefault="000A4B08" w14:paraId="0000007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Rikard feinted a sweeping leg strike. In the way your eyes shut when they catch unexpected sunlight, Baran moved to guard the blow, leaving a clean opening on his left side. Rikard shifted his swing and countered Baran's other sword with his shield. The round was over as quick as it started. A solid strike between Rikard's edge and Baran's chest signaled the end.</w:t>
      </w:r>
    </w:p>
    <w:p w:rsidR="0013673D" w:rsidRDefault="000A4B08" w14:paraId="0000008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"Come on, man. It's hot as hell." Rikard leaned closer to Baran and raised the shield to block their faces. "He's not gonna end it till we give him a couple of good rounds."</w:t>
      </w:r>
    </w:p>
    <w:p w:rsidR="0013673D" w:rsidRDefault="000A4B08" w14:paraId="0000008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can hear you." The tips of Romek's ears twitched while pointing towards both of them. "Why don't we make today's drills more interesting?" Romek said. He kneeled to unfasten his leather bootstraps. "If you two can best old Boro and me, you can take our place in the mission tomorrow to the Interior with the captain." He gestured to a larger training area behind him. A small field against the rear wall of the estate next to the barracks.</w:t>
      </w:r>
    </w:p>
    <w:p w:rsidR="0013673D" w:rsidRDefault="000A4B08" w14:paraId="0000008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"Fuck that, it's too hot for this shit," Rikard said.</w:t>
      </w:r>
    </w:p>
    <w:p w:rsidR="0013673D" w:rsidRDefault="000A4B08" w14:paraId="0000008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Baran's eyes were wide and awake and he was looking towards Romek. "Are you serious?" he asked, pointing his right sword at the wearkin. Romek replied with a nod. "Gnot's allowed?"</w:t>
      </w:r>
    </w:p>
    <w:p w:rsidR="0013673D" w:rsidRDefault="000A4B08" w14:paraId="0000008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obsessed over his boots, meticulously removing them. Beastly toes wiggled small depressions in the ground. His claws cut as short as they could go. One big unnecessary hassle.</w:t>
      </w:r>
    </w:p>
    <w:p w:rsidR="0013673D" w:rsidRDefault="000A4B08" w14:paraId="0000008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"Doesn't matter to me." Romek placed his boots far away from the sandy soil. </w:t>
      </w:r>
    </w:p>
    <w:p w:rsidR="0013673D" w:rsidRDefault="000A4B08" w14:paraId="0000008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hit Rikard's shield with his sword. "Come on." He grabbed his scabbards from the ground and walked towards a covered arsenal of various training weapons.</w:t>
      </w:r>
    </w:p>
    <w:p w:rsidR="0013673D" w:rsidRDefault="000A4B08" w14:paraId="0000008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Rikard followed for a couple of paces, slowed and stopped. "Hey, hold on." He gave Baran a nudge and tilted his head to another figure approaching Romek. "Who's gonna win? Your gramps, with a permanent stick up his ass, or the wearkin pride we never hear the end of?"</w:t>
      </w:r>
    </w:p>
    <w:p w:rsidR="0013673D" w:rsidRDefault="000A4B08" w14:paraId="0000008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stopped in his tracks to watch his grandfather. He breathed in, filling his lungs, and exhaled through his nose. His left palm blocked the sun while he chewed a hangnail raw in his other.</w:t>
      </w:r>
    </w:p>
    <w:p w:rsidR="0013673D" w:rsidRDefault="000A4B08" w14:paraId="00000089"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What's his problem? Doesn't he have anything better to do than keep me from going on some shit mission? It's not my fault he's washed up and doesn't care about honor. The Eastmaw name became worthless since he forfeited it. Why did I deserve to be dragged down by his mistakes?</w:t>
      </w:r>
    </w:p>
    <w:p w:rsidR="0013673D" w:rsidRDefault="000A4B08" w14:paraId="0000008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captain fighter of the estate, Dravius, approached Romek, who was still staring at his feet. He was past his prime, with leathery skin from too many summers in the sun. Along with wide set shoulders, he pulled back to the point of discomfort. Trying to look like some sort of proud soldier. Dravius' stern gaze remained unnoticed by Romek as he marched with a slight limp in his right leg. Nearing Romek, he began gripping his hands together so hard that his knuckles popped.</w:t>
      </w:r>
    </w:p>
    <w:p w:rsidR="0013673D" w:rsidRDefault="000A4B08" w14:paraId="0000008B"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"Relax, I'm taking this seriously. You know I hate getting my feet dirty," Romek said, rising to a standing position. Now looking down at Dravius from over a head's height above. Romek leaned forward. "We need to liven this up. It's been downright depressing these past couple of weeks, drills day after day. All the work outside the city has left the rookies and those with one foot in the grave. This'll give them focus and if things get serious, I'll put an end to it." Romek smacked a bag attached to Boro wi</w:t>
      </w:r>
      <w:r>
        <w:rPr>
          <w:rFonts w:ascii="Times New Roman" w:hAnsi="Times New Roman" w:eastAsia="Times New Roman" w:cs="Times New Roman"/>
          <w:sz w:val="24"/>
          <w:szCs w:val="24"/>
        </w:rPr>
        <w:t>th his palm.</w:t>
      </w:r>
    </w:p>
    <w:p w:rsidR="0013673D" w:rsidRDefault="000A4B08" w14:paraId="0000008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"Them or him," Dravius said.</w:t>
      </w:r>
    </w:p>
    <w:p w:rsidR="0013673D" w:rsidRDefault="000A4B08" w14:paraId="0000008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sighed. "He's more than ready–"</w:t>
      </w:r>
    </w:p>
    <w:p w:rsidR="0013673D" w:rsidRDefault="000A4B08" w14:paraId="0000008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Dravius leaned forward, unphased by Romek's height. "It's not your call to make. I'm your commanding officer."</w:t>
      </w:r>
    </w:p>
    <w:p w:rsidR="0013673D" w:rsidRDefault="000A4B08" w14:paraId="0000008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massive paw-like hand, absent of any kindred markings, grabbed Dravius' left shoulder as Romek stepped past him. "Maybe. But I already took my boots off." Romek now turned towards Baran and Rikard. "Sounds like the deal's on."</w:t>
      </w:r>
    </w:p>
    <w:p w:rsidR="0013673D" w:rsidRDefault="000A4B08" w14:paraId="0000009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grinned and smacked Rikard on the shoulder with the back of his hand. "We're going on that mission tomorrow." It wasn't the ocean Baran was dreaming of, but it was a chance to build veneration of himself and his family name. An abandoned concept to his grandfather.</w:t>
      </w:r>
    </w:p>
    <w:p w:rsidR="0013673D" w:rsidRDefault="000A4B08" w14:paraId="0000009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grabbed Boro's reins, guiding her into the field. "Give me a few minutes to set up the posts and tie off the ropes," Romek said. He tossed a keychain to Baran as he passed by, whistling a faint tune.</w:t>
      </w:r>
    </w:p>
    <w:p w:rsidR="0013673D" w:rsidRDefault="000A4B08" w14:paraId="0000009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 my shoulder has been bothering me lately. Maybe we can keep this relaxed?" Rikard leaned on a wooden shelf nearby.</w:t>
      </w:r>
    </w:p>
    <w:p w:rsidR="0013673D" w:rsidRDefault="000A4B08" w14:paraId="0000009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unlocked a sturdy padlock and swung open heavy wooden doors, revealing an assortment of gnot based weapons and tools. Their rough quality was superior to alternatives from most legal vendors. Perks of the estate ground down for training exercises. Burden gnots could increase or decrease the weapon's weight. Glamor blades made weapons harder to see, nasty on a long spear. All the gnots were matte as hell though, which meant they chugged physergy. Baran found a round shield and shoved it into Rikard's c</w:t>
      </w:r>
      <w:r>
        <w:rPr>
          <w:rFonts w:ascii="Times New Roman" w:hAnsi="Times New Roman" w:eastAsia="Times New Roman" w:cs="Times New Roman"/>
          <w:sz w:val="24"/>
          <w:szCs w:val="24"/>
        </w:rPr>
        <w:t>hest. On the outside, it was a simple-looking shield, but its thickness hid a heat gnot inside.</w:t>
      </w:r>
    </w:p>
    <w:p w:rsidR="0013673D" w:rsidRDefault="000A4B08" w14:paraId="0000009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"Woah careful with that man," Rikard held it back a safe distance.</w:t>
      </w:r>
    </w:p>
    <w:p w:rsidR="0013673D" w:rsidRDefault="000A4B08" w14:paraId="00000095"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"You're on Boro with that shield. She doesn't like the heat. It might throw off her focus," Baran said. </w:t>
      </w:r>
      <w:r>
        <w:rPr>
          <w:rFonts w:ascii="Times New Roman" w:hAnsi="Times New Roman" w:eastAsia="Times New Roman" w:cs="Times New Roman"/>
          <w:i/>
          <w:sz w:val="24"/>
          <w:szCs w:val="24"/>
        </w:rPr>
        <w:t>As long as he listens to my commands, we have a chance.</w:t>
      </w:r>
    </w:p>
    <w:p w:rsidR="0013673D" w:rsidRDefault="000A4B08" w14:paraId="0000009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know, man. It makes her angry, though. Not really sure what you want me to do when she charges." Rikard swapped his previous shield for the gnot one. "Okay. What's the rest of the plan? You're gonna do everything yourself, right?"</w:t>
      </w:r>
    </w:p>
    <w:p w:rsidR="0013673D" w:rsidRDefault="000A4B08" w14:paraId="00000097"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Baran didn't find any humor in the comment. </w:t>
      </w:r>
      <w:r>
        <w:rPr>
          <w:rFonts w:ascii="Times New Roman" w:hAnsi="Times New Roman" w:eastAsia="Times New Roman" w:cs="Times New Roman"/>
          <w:i/>
          <w:sz w:val="24"/>
          <w:szCs w:val="24"/>
        </w:rPr>
        <w:t>I probably will.</w:t>
      </w:r>
    </w:p>
    <w:p w:rsidR="0013673D" w:rsidRDefault="000A4B08" w14:paraId="0000009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With the shield tightened and ready, Rikard glanced towards the field before turning back with a pale face. "Man, she's already watching me."</w:t>
      </w:r>
    </w:p>
    <w:p w:rsidR="0013673D" w:rsidRDefault="000A4B08" w14:paraId="0000009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inspected gloves from a large rack made of comfortable leather with woven steel thread on the palms and inside of the fingers. Tools meant to wield a gnot directly. He inspected them for holes, making sure they fit. The metal weave had a tendency to pinch if it wasn't snug. A reliable tool and a mask that concealed the condemned markings on his hands. This was one of the few legal occasions that allowed him to cover them. Another pair caught his eye. He extended them in Rikard's direction. "Here."</w:t>
      </w:r>
    </w:p>
    <w:p w:rsidR="0013673D" w:rsidRDefault="000A4B08" w14:paraId="0000009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"Nah, I'm good with my normal sword." Rikard gave his sheath a pat. "Probably gonna have to two hand the shield. Plus, it's hard to cool them if they get hot." Rikard swung the heat shield side to side, testing the straps.</w:t>
      </w:r>
    </w:p>
    <w:p w:rsidR="0013673D" w:rsidRDefault="000A4B08" w14:paraId="0000009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How does he expect to win with a shield? </w:t>
      </w:r>
      <w:r>
        <w:rPr>
          <w:rFonts w:ascii="Times New Roman" w:hAnsi="Times New Roman" w:eastAsia="Times New Roman" w:cs="Times New Roman"/>
          <w:sz w:val="24"/>
          <w:szCs w:val="24"/>
        </w:rPr>
        <w:t>"Can you focus? I haven't been given a mission for months," Baran said, tossing the gloves back into the rack.</w:t>
      </w:r>
    </w:p>
    <w:p w:rsidR="0013673D" w:rsidRDefault="000A4B08" w14:paraId="0000009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"Haven't been given is a stretch and you know it. It cause we fucked up that last one."</w:t>
      </w:r>
    </w:p>
    <w:p w:rsidR="0013673D" w:rsidRDefault="000A4B08" w14:paraId="0000009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unfastened his training sword scabbards and threw them on the ground. "You don't get it. There are no expectations for you. You don't have the weight of a disgraced name. I've got paladin blood running through my veins." Baran clenched both fists. "And these damn marks banning me from any kindred affiliations. Which is basically everything. No chance for land, blocked from education. I can't even marry out of it."</w:t>
      </w:r>
    </w:p>
    <w:p w:rsidR="0013673D" w:rsidRDefault="000A4B08" w14:paraId="0000009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"Most people don't even get that stuff anyway," Rikard said.</w:t>
      </w:r>
    </w:p>
    <w:p w:rsidR="0013673D" w:rsidRDefault="000A4B08" w14:paraId="0000009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"Yeah, well, I'm not most people. I'm better than everyone here. I need a chance to prove it."</w:t>
      </w:r>
    </w:p>
    <w:p w:rsidR="0013673D" w:rsidRDefault="000A4B08" w14:paraId="000000A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Rikard raised his eyebrows and craned his neck forward. "Your name doesn't make you better than anybody, and those marks don't make you worse."</w:t>
      </w:r>
    </w:p>
    <w:p w:rsidR="0013673D" w:rsidRDefault="000A4B08" w14:paraId="000000A1"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"Well, if it's a fair fight I am," </w:t>
      </w:r>
      <w:r>
        <w:rPr>
          <w:rFonts w:ascii="Times New Roman" w:hAnsi="Times New Roman" w:eastAsia="Times New Roman" w:cs="Times New Roman"/>
          <w:i/>
          <w:sz w:val="24"/>
          <w:szCs w:val="24"/>
        </w:rPr>
        <w:t>An easy thought for someone with clean hands.</w:t>
      </w:r>
    </w:p>
    <w:p w:rsidR="0013673D" w:rsidRDefault="000A4B08" w14:paraId="000000A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"Alright, alright. We'll give this a go." Rikard twirled a finger in the air. "And when it ends up with you pissed, you're buying the drinks." He flew his finger forward, landing on Baran's chest.</w:t>
      </w:r>
    </w:p>
    <w:p w:rsidR="0013673D" w:rsidRDefault="000A4B08" w14:paraId="000000A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"Cause we have to buy drinks from the estate, right? Or did you mean we'd go out?" Baran's patience for someone from the interior, even Rikard, had its limits.</w:t>
      </w:r>
    </w:p>
    <w:p w:rsidR="0013673D" w:rsidRDefault="000A4B08" w14:paraId="000000A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"Look man, you know what I meant."</w:t>
      </w:r>
    </w:p>
    <w:p w:rsidR="0013673D" w:rsidRDefault="000A4B08" w14:paraId="000000A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smacked Rikard's arm away and continued searching through the standalone gnots. Remembering the different gnots was a pain. Years of practice and mistakes dulled the pain. A sand gnot caught the sun. Baran grabbed it with his gloved hand, along with a pair of goggles. The lenses were smudged, but seeing less was better than seeing sand.</w:t>
      </w:r>
    </w:p>
    <w:p w:rsidR="0013673D" w:rsidRDefault="000A4B08" w14:paraId="000000A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 no, no. Not that one. We won't be able to see shit. Last time I had sand in my ass for weeks. And you're gonna make more work for whoever has to clean up. It's not good for anyone?" With a heavy sigh, Rikard adjusted his pants and tightened his belt. "Do you even know how to use it?"</w:t>
      </w:r>
    </w:p>
    <w:p w:rsidR="0013673D" w:rsidRDefault="000A4B08" w14:paraId="000000A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squeezed the gnot, bringing enough physergy through the woven metal of the glove to activate it. The iridescent coils shot swirls of new sand into the air. "I'm going to apply critical thinking and past experience." He released his grip, letting the gnot turn dormant and freshly created sand drift over the arsenal of weapons and tools.</w:t>
      </w:r>
    </w:p>
    <w:p w:rsidR="0013673D" w:rsidRDefault="000A4B08" w14:paraId="000000A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"So no, that's what I'm hearing." Rikard raised his shield toward Romek, who was unpacking a set of vials from Boro's saddle in the training field. "Did you account for that? I saw the red one."</w:t>
      </w:r>
    </w:p>
    <w:p w:rsidR="0013673D" w:rsidRDefault="000A4B08" w14:paraId="000000A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Those vials shouldn't be allowed. </w:t>
      </w:r>
      <w:r>
        <w:rPr>
          <w:rFonts w:ascii="Times New Roman" w:hAnsi="Times New Roman" w:eastAsia="Times New Roman" w:cs="Times New Roman"/>
          <w:sz w:val="24"/>
          <w:szCs w:val="24"/>
        </w:rPr>
        <w:t>"It'll be fine," replied Baran, grabbing one of his side swords and shoving Rikard towards Romek with his elbow. "It looks like he's done with the poles."</w:t>
      </w:r>
    </w:p>
    <w:p w:rsidR="0013673D" w:rsidRDefault="000A4B08" w14:paraId="000000A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counted three wooden poles spread across the field. Each was roughly two meters high with thick manila rope wrapped at the centers. All were on raised wooden platforms maybe a meter from the ground. Baran brushed off some sand wedged between the twists of the gnot. It seemed pointless, but he did it anyway. "I'm covering Romek. You need to get the back two and I'll get the middle one."</w:t>
      </w:r>
    </w:p>
    <w:p w:rsidR="0013673D" w:rsidRDefault="000A4B08" w14:paraId="000000A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"Oh, I see. I'm doing most of the work." Rikard motioned towards the estate headquarters overlooking the courtyard from a farther distance. "Do you think she is–"</w:t>
      </w:r>
    </w:p>
    <w:p w:rsidR="0013673D" w:rsidRDefault="000A4B08" w14:paraId="000000AC"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"Ready," Baran shouted towards Romek and Boro. </w:t>
      </w:r>
      <w:r>
        <w:rPr>
          <w:rFonts w:ascii="Times New Roman" w:hAnsi="Times New Roman" w:eastAsia="Times New Roman" w:cs="Times New Roman"/>
          <w:i/>
          <w:sz w:val="24"/>
          <w:szCs w:val="24"/>
        </w:rPr>
        <w:t>If Rikard can stay focused, we have a chance.</w:t>
      </w:r>
    </w:p>
    <w:p w:rsidR="0013673D" w:rsidRDefault="000A4B08" w14:paraId="000000A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Various members of the estate gathered to spectate from a safe distance. Pruners from the pedal gardens shaded themselves under cherry blossom trees. Headquarter attendants perched from thresholds in the main building. Off duty myrmidons stood like weeds growing from the barracks. The captain's grandson versus the captain's right hand was a rare spectacle. The estate owner appeared from the noise of gathering viewers. Vivian Solidore stood from one of the upper walkways of the estate headquarters with her t</w:t>
      </w:r>
      <w:r>
        <w:rPr>
          <w:rFonts w:ascii="Times New Roman" w:hAnsi="Times New Roman" w:eastAsia="Times New Roman" w:cs="Times New Roman"/>
          <w:sz w:val="24"/>
          <w:szCs w:val="24"/>
        </w:rPr>
        <w:t>wo kids, Mori and Alby. She gave Romek a reluctant look of approval as the two children held their breath in anticipation, legs dangling through the balcony railings.</w:t>
      </w:r>
    </w:p>
    <w:p w:rsidR="0013673D" w:rsidRDefault="000A4B08" w14:paraId="000000A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"Looks like we have an audience," Romek said. "You two know the drill. Get each rope untied. If you yield or are knocked out, you're out. On the bell." Romek pulled a two handed curved training blade, somewhere between a sword and glaive with an unusually long handle.</w:t>
      </w:r>
    </w:p>
    <w:p w:rsidR="0013673D" w:rsidRDefault="000A4B08" w14:paraId="000000A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seconds stretched leading up to the bell ring. Boro, already fuming at Rikard's shield, charged with a personal vendetta. Rikard braced for the blow, attempting to heat the shield with his physergy. The metal warmed to the touch, but it wasn't enough to keep Boro from side-slamming the shield and his much smaller body behind it. Rikard flew backwards into a roll to the edge of the training field. A plume of dust trailed behind. Boro was now focused on the closer target.</w:t>
      </w:r>
    </w:p>
    <w:p w:rsidR="0013673D" w:rsidRDefault="000A4B08" w14:paraId="000000B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and Romek postured like a pair of wild animals fighting for scraps. "Your move, kid," teased Romek, kicking some dust with the inside of his foot.</w:t>
      </w:r>
    </w:p>
    <w:p w:rsidR="0013673D" w:rsidRDefault="000A4B08" w14:paraId="000000B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Boro did not spare the pleasantries and charged Baran. In a few powerful strides, the couple thousand pound mass was an arm's length from its target. Baran hated sparring against Boro. Making a rhino yield was a waste of his skill. Even if he did somehow manage it, what was the victory worth to him? What recognition was there from defeating a pack animal? He failed to see the point of it. Baran focused his physergy into the gnot, causing sand to spray out. Baran waved it through the air, enveloping himself </w:t>
      </w:r>
      <w:r>
        <w:rPr>
          <w:rFonts w:ascii="Times New Roman" w:hAnsi="Times New Roman" w:eastAsia="Times New Roman" w:cs="Times New Roman"/>
          <w:sz w:val="24"/>
          <w:szCs w:val="24"/>
        </w:rPr>
        <w:t xml:space="preserve">in an obscuring cloud, allowing him to dodge the charge. Boro tucked into a sliding turn, confused at the lack of a collision. </w:t>
      </w:r>
    </w:p>
    <w:p w:rsidR="0013673D" w:rsidRDefault="000A4B08" w14:paraId="000000B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"Nice move, but you're gonna need to play offense to win this," Romek said.</w:t>
      </w:r>
    </w:p>
    <w:p w:rsidR="0013673D" w:rsidRDefault="000A4B08" w14:paraId="000000B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could see Rikard stumbling to his feet. </w:t>
      </w:r>
      <w:r>
        <w:rPr>
          <w:rFonts w:ascii="Times New Roman" w:hAnsi="Times New Roman" w:eastAsia="Times New Roman" w:cs="Times New Roman"/>
          <w:i/>
          <w:sz w:val="24"/>
          <w:szCs w:val="24"/>
        </w:rPr>
        <w:t>Good. Their difference in skill was noticeable, but Rikard was a living,</w:t>
      </w:r>
      <w:r>
        <w:rPr>
          <w:rFonts w:ascii="Times New Roman" w:hAnsi="Times New Roman" w:eastAsia="Times New Roman" w:cs="Times New Roman"/>
          <w:sz w:val="24"/>
          <w:szCs w:val="24"/>
        </w:rPr>
        <w:t xml:space="preserve"> breathing punching bag. Forcing him to yield would not be easy.</w:t>
      </w:r>
    </w:p>
    <w:p w:rsidR="0013673D" w:rsidRDefault="000A4B08" w14:paraId="000000B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darted into the rhino's blind spot on its back flank. Striking its rear leg behind the knee with the sparring blade. Even a sharpened blade would have done little against the rhino's thick hide. This fight was impossible to win. The best Baran could hope for is that Boro got bored or tired. Boro led and Baran followed, as they danced with each other in a twirl of dashes and sand. Boro changed tactics and began to buck and flail. Romek attempted to flank Baran, but the dust combined with the rib breaki</w:t>
      </w:r>
      <w:r>
        <w:rPr>
          <w:rFonts w:ascii="Times New Roman" w:hAnsi="Times New Roman" w:eastAsia="Times New Roman" w:cs="Times New Roman"/>
          <w:sz w:val="24"/>
          <w:szCs w:val="24"/>
        </w:rPr>
        <w:t>ng kicks from Boro made it too chaotic to close in.</w:t>
      </w:r>
    </w:p>
    <w:p w:rsidR="0013673D" w:rsidRDefault="000A4B08" w14:paraId="000000B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If you can't beat them, make them the terrain</w:t>
      </w:r>
      <w:r>
        <w:rPr>
          <w:rFonts w:ascii="Times New Roman" w:hAnsi="Times New Roman" w:eastAsia="Times New Roman" w:cs="Times New Roman"/>
          <w:sz w:val="24"/>
          <w:szCs w:val="24"/>
        </w:rPr>
        <w:t xml:space="preserve">. Baran heard his grandfather's words in his head as he used quick footwork to keep between Boro and Romek. He shook off the distraction, but it insisted. Don't judge a man's skill by his character. Built from years of repetition, the damn advice forced its way in. Even if Dravius was washed up, he knew his profession. A low murmur of applause came from the gathered spectators. Baran's sparring wasn't normally this entertaining, but he could understand the need to acknowledge his skill. </w:t>
      </w:r>
    </w:p>
    <w:p w:rsidR="0013673D" w:rsidRDefault="000A4B08" w14:paraId="000000B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paused, checking on each pole. Loose rope laid at the base of the back right pole and Rikard headed to the opposite corner. The faint orange glow of the shield glistened against Rikard’s sweaty face. Heat shields were a double-edge sword, especially low-quality ones. Searing metal didn't know friend from foe. All flesh burned the same.</w:t>
      </w:r>
    </w:p>
    <w:p w:rsidR="0013673D" w:rsidRDefault="000A4B08" w14:paraId="000000B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Two barely audible whistles pierced the dust filled air from the direction of Romek's outline and a calm serenity overcame Boro. The horned animal stopped flailing and steered her massive body towards the back of the field. Baran struck the back leg again, but couldn't distract the rhino's focus.</w:t>
      </w:r>
    </w:p>
    <w:p w:rsidR="0013673D" w:rsidRDefault="000A4B08" w14:paraId="000000B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Boro, paying no attention to the fly swatting at its leg, galloped out of the dust cloud. Gaps in the sandy cloud revealed the shattered splinters of the back platform. Gasps from the audience followed as the entire platform lurched, becoming a giant ramp with Rikard sliding down right past the tied target. A split-second decision to grab the rope instead of dodging the rhino horn, waiting at the bottom of the ramp, left Rikard out of options. Boro's horn seared as it pinned the shield and Rikard against th</w:t>
      </w:r>
      <w:r>
        <w:rPr>
          <w:rFonts w:ascii="Times New Roman" w:hAnsi="Times New Roman" w:eastAsia="Times New Roman" w:cs="Times New Roman"/>
          <w:sz w:val="24"/>
          <w:szCs w:val="24"/>
        </w:rPr>
        <w:t>e slanted platform. The smell of burning keratin permeated the air. Rikard’s arm shook under his own weight as the shield made visible waves in the air. Dripping sweat sizzled against the shield. His elbow burned, blistering the skin.</w:t>
      </w:r>
    </w:p>
    <w:p w:rsidR="0013673D" w:rsidRDefault="000A4B08" w14:paraId="000000B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"Fuck this,"</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Rikard said, sliding away and tossing the shield. Boro knocked him to the ground and placed a heavy foot on his chest to keep him in place. "I yield, big girl. I yield."</w:t>
      </w:r>
    </w:p>
    <w:p w:rsidR="0013673D" w:rsidRDefault="000A4B08" w14:paraId="000000B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Rikard was out of the fight. An expected outcome. Victory was one rope away. A difficult task, but if anyone could do it; it was him. Romek growled, seeing the second rope on the ground. He did not hesitate, downing the thick red gel from his satchel. Unrestrained instincts of a beast replaced aspects of his former self. His breathing became loud and aggressive. Romek’s eyes and ears hunted for Baran. The dust and sand cleared enough to give an unimpeded view of Baran's new foe. Buried in Romek's shaved fur</w:t>
      </w:r>
      <w:r>
        <w:rPr>
          <w:rFonts w:ascii="Times New Roman" w:hAnsi="Times New Roman" w:eastAsia="Times New Roman" w:cs="Times New Roman"/>
          <w:sz w:val="24"/>
          <w:szCs w:val="24"/>
        </w:rPr>
        <w:t xml:space="preserve"> and the darkened skin, red lines traced his veins. The gel had darkened as it mixed with the host, enhancing each muscle and tendon that it reached. Panic snuck into Baran's thoughts, his bravado gone. He'd seen this play out before.</w:t>
      </w:r>
    </w:p>
    <w:p w:rsidR="0013673D" w:rsidRDefault="000A4B08" w14:paraId="000000B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tossed down his sword and placed both his hands on the gnot. A storm of sand began as he focused all his physergy into the gnot. He couldn't see his own hands now as sand fought its way into his nose, mouth, and ears. A sharp strike cracked the back of his calf, flipping him with ease. The gnot sprayed sand like a fountain as Baran whipped his back against the ground. His eyes found a blurry outline of the middle pole a couple of yards away, with Boro sitting smugly in front, blocking any advance.</w:t>
      </w:r>
    </w:p>
    <w:p w:rsidR="0013673D" w:rsidRDefault="000A4B08" w14:paraId="000000B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faint sound of static caught the air. Whirling sand grated against metal, slicing towards Baran's neck. He rolled to evade the blow, the gnot still ejecting the matter. Sand reflected off the ground, giving Baran an idea. Gnots defied conventional physics. The gnot didn’t exert a balancing force to counteract the spraying sand, which gave access to free momentum.</w:t>
      </w:r>
    </w:p>
    <w:p w:rsidR="0013673D" w:rsidRDefault="000A4B08" w14:paraId="000000B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held the gnot against his chest. Sand ricocheted off his leather armor. He tried to shield his face with a hand, but he needed both arms to keep control. His muscles strained to match the force from the sand. There was no time. His face was losing the fight against the sand. Baran jumped, pushing the ground away with all of his strength, trading stability for chaos. The force of the sand gave him extra height, enough to clear the small swirling storm. With a clear line of sight, he found his target. H</w:t>
      </w:r>
      <w:r>
        <w:rPr>
          <w:rFonts w:ascii="Times New Roman" w:hAnsi="Times New Roman" w:eastAsia="Times New Roman" w:cs="Times New Roman"/>
          <w:sz w:val="24"/>
          <w:szCs w:val="24"/>
        </w:rPr>
        <w:t>e needed an ace, something drastic, something unexpected. Reaching to the top of his jump, Baran let go of the gnot and unsheathed a sharpened blade, tossing it in a high arc. Gravity pulled him down, causing his back to absorb the full force of the ground as a cold sensation touched his neck.</w:t>
      </w:r>
    </w:p>
    <w:p w:rsidR="0013673D" w:rsidRDefault="000A4B08" w14:paraId="000000B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fight is over, enough fooling around," Romek exhaled jets of sand from his nostrils towards Baran's face. </w:t>
      </w:r>
    </w:p>
    <w:p w:rsidR="0013673D" w:rsidRDefault="000A4B08" w14:paraId="000000B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thud pounded farther up the field, causing Romek's ears to twitch. He looked towards the sound as the rope fell away. Romek sighed, staring at the blade wedged in the pole.</w:t>
      </w:r>
    </w:p>
    <w:p w:rsidR="0013673D" w:rsidRDefault="000A4B08" w14:paraId="000000C0"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"Yes. That's all three. I did it." </w:t>
      </w:r>
      <w:r>
        <w:rPr>
          <w:rFonts w:ascii="Times New Roman" w:hAnsi="Times New Roman" w:eastAsia="Times New Roman" w:cs="Times New Roman"/>
          <w:i/>
          <w:sz w:val="24"/>
          <w:szCs w:val="24"/>
        </w:rPr>
        <w:t>There was no doubt.</w:t>
      </w:r>
    </w:p>
    <w:p w:rsidR="0013673D" w:rsidRDefault="000A4B08" w14:paraId="000000C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"Really man, you did it?" Rikard said under his breath as he poured water over his elbow on the side of the courtyard.</w:t>
      </w:r>
    </w:p>
    <w:p w:rsidR="0013673D" w:rsidRDefault="000A4B08" w14:paraId="000000C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Farther up the field, Captain Dravius' folded arms strained like a cracked dam, ready to burst. He walked towards the middle pole and dislodged the short blade. "A sharpened blade?"</w:t>
      </w:r>
    </w:p>
    <w:p w:rsidR="0013673D" w:rsidRDefault="000A4B08" w14:paraId="000000C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opened his hands in protest. "It–"</w:t>
      </w:r>
    </w:p>
    <w:p w:rsidR="0013673D" w:rsidRDefault="000A4B08" w14:paraId="000000C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"Careless." Dravius pointed the tip at Rikard. "A wounded ally? Selfish." Dravius passed the blade to his other hand, holding it by the sharp end. He approached Baran, arm extended. "But none of that matters."</w:t>
      </w:r>
    </w:p>
    <w:p w:rsidR="0013673D" w:rsidRDefault="000A4B08" w14:paraId="000000C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stood, unearthing himself from the settled dust and sand. He reached for the handle. He'd won despite the odds and it was undisputable. Dravius would finally acknowledge Baran's skill.</w:t>
      </w:r>
    </w:p>
    <w:p w:rsidR="0013673D" w:rsidRDefault="000A4B08" w14:paraId="000000C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"Because you'd be dead." The blade thudded against the ground, grazing the end of Baran's fingers. Baran reached for the blade, but Dravius pinned his hand under his boot. With a slight twist of his foot, Baran fell to his knees. Their eyes locked. "Your ego is going to get you killed. Be better."</w:t>
      </w:r>
    </w:p>
    <w:p w:rsidR="0013673D" w:rsidRDefault="000A4B08" w14:paraId="000000C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Hope turned to resentment. "Better than what? You? Her?" Baran's knuckles grated against grit as he dragged it free. Drops of blood trailing in the dirt. "You're the one who ruined our family's legacy."</w:t>
      </w:r>
    </w:p>
    <w:p w:rsidR="0013673D" w:rsidRDefault="000A4B08" w14:paraId="000000C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"Shows over." Dravius flicked his hand, dismissing the crowd. He leaned in close so only Baran could hear. "It's just a name. Boy."</w:t>
      </w:r>
    </w:p>
    <w:p w:rsidR="0013673D" w:rsidRDefault="000A4B08" w14:paraId="000000C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couldn't hear the words. He didn't even feel the pain in his hand as blood coagulated on the ground. Squeezing the blade in his fist, he took a quick step, throwing a punch at the old man. Dravius turned with the blow, grabbing and twisting Baran's wrist till the blade fell to the ground again.</w:t>
      </w:r>
    </w:p>
    <w:p w:rsidR="0013673D" w:rsidRDefault="000A4B08" w14:paraId="000000C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"Pathetic." Dravius watched the streaks of red form drops on Baran's hand. The markings on their hands matched in design, differing only in weathering. Eyes from the crowd lingered. "Don't make me repeat myself." Dravius threw Baran's wrist away and walked off the field.</w:t>
      </w:r>
    </w:p>
    <w:p w:rsidR="0013673D" w:rsidRDefault="000A4B08" w14:paraId="000000C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stared at the ground. Heavy eyes from the crowd weighed him down with shame. He knew what he looked like. A disgrace, like the rest of his family. The spectators began dispersing back to their daily tasks. Baran picked up his blade for the second time and trudged over to Rikard, heavy with the weight of an unfair defeat. "How's the arm?"</w:t>
      </w:r>
    </w:p>
    <w:p w:rsidR="0013673D" w:rsidRDefault="000A4B08" w14:paraId="000000C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"It'll be fine. How's the hand?" Rikard cradled his arm, red and likely bruised. "I don't know what you expected. You think we'd actually get to go on the mission tomorrow?" Rikard struggled to tie off the last of the bandaging on his arm.</w:t>
      </w:r>
    </w:p>
    <w:p w:rsidR="0013673D" w:rsidRDefault="000A4B08" w14:paraId="000000C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Baran clenched his teeth but stopped to help Rikard tie off the bandages. "I thought that maybe if we could win, Romek would keep his word. He's always going on about that wearkin honor crap. I'm sick of them and their stories. It's like he enjoyed having a forfeited name in some sadistic way."</w:t>
      </w:r>
    </w:p>
    <w:p w:rsidR="0013673D" w:rsidRDefault="000A4B08" w14:paraId="000000C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wouldn't mind some more of Vivian's stories," Rikard said with a sleazy look on his face.</w:t>
      </w:r>
    </w:p>
    <w:p w:rsidR="0013673D" w:rsidRDefault="000A4B08" w14:paraId="000000C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"Hey man. She's basically my step grandma. You're not even her type... or age group."</w:t>
      </w:r>
    </w:p>
    <w:p w:rsidR="0013673D" w:rsidRDefault="000A4B08" w14:paraId="000000D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"What's her type, old and brooding? The old geezer can't marry, right? I just have to bide my time. He's getting older every day," Rikard said as he checked everyone in earshot looking for the captain. "Hold that thought."</w:t>
      </w:r>
    </w:p>
    <w:p w:rsidR="0013673D" w:rsidRDefault="000A4B08" w14:paraId="000000D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same status was true for Baran. The Condemned marking wasn't a death sentence, at least not the one. Nor did it exile you, but it did strip you of any kindred affiliation. It prohibited land ownership, banned formal education and official titles, and last of all, made marriage illegal. Such things were frivolous compared to the Eastmaw legacy. His family ruled the Bays of Midsea for hundreds of years. It was a name that meant bravery until Dravius threw it away. The marks on Baran’s hands were permanent</w:t>
      </w:r>
      <w:r>
        <w:rPr>
          <w:rFonts w:ascii="Times New Roman" w:hAnsi="Times New Roman" w:eastAsia="Times New Roman" w:cs="Times New Roman"/>
          <w:sz w:val="24"/>
          <w:szCs w:val="24"/>
        </w:rPr>
        <w:t>, branded into his very skin, but a forfeit name was a stain. One that could be removed with a beneficial ruling from a powerful justicar. At least that was the theory. History had given far more to legends, far less deserving, but never had a forfeit name been reclaimed. Some pointless mission felt minuscule in the shadow of the mountainous task of getting the name Baran deserved.</w:t>
      </w:r>
    </w:p>
    <w:p w:rsidR="0013673D" w:rsidRDefault="000A4B08" w14:paraId="000000D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and Rikard walked around the wrecked platform across the field. Romek and Boro were in the shade under the walkways along the wall. A mixture of saliva, dirt and red goo hit the ground, adding to the muddy spot beneath Romek's feet. The effect of the tincture had worn off, but the residual symptoms lingered. A feeling, Romek had previously described, of being stretched like adolescent growing pains, a bitter aftertaste and a deep chill.</w:t>
      </w:r>
    </w:p>
    <w:p w:rsidR="0013673D" w:rsidRDefault="000A4B08" w14:paraId="000000D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inspected Boro's horn. "You did good, girl. Let me take care of this." Romek pulled out another vial from his supplies. This one had a faint translucent green color and sweet aroma. He poured some drops on his palm and applied it to Boro's horn. The green color quickly faded as it seeped into the horn.</w:t>
      </w:r>
    </w:p>
    <w:p w:rsidR="0013673D" w:rsidRDefault="000A4B08" w14:paraId="000000D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ol'buddy. Mind sharing some of that?" Rikard shouted as he emphasized his bandaged arm.</w:t>
      </w:r>
    </w:p>
    <w:p w:rsidR="0013673D" w:rsidRDefault="000A4B08" w14:paraId="000000D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"My tinctures are not for your carelessness, Gatling. Your youthful spirit will do fine," Romek shouted back. Boro shuffled her feet in agreement. Last names meant Romek was at the edge of his patience.</w:t>
      </w:r>
    </w:p>
    <w:p w:rsidR="0013673D" w:rsidRDefault="000A4B08" w14:paraId="000000D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Rikard rolled his eyes and turned back towards Baran. He kicked the air, creating a small puff of dust. "He's not even that old," he said under his breath.</w:t>
      </w:r>
    </w:p>
    <w:p w:rsidR="0013673D" w:rsidRDefault="000A4B08" w14:paraId="000000D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"Older than he looks, they all go back like twenty years."</w:t>
      </w:r>
    </w:p>
    <w:p w:rsidR="0013673D" w:rsidRDefault="000A4B08" w14:paraId="000000D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"Yeah cause you've seen so many wearkins in your travels," Rikard said. </w:t>
      </w:r>
    </w:p>
    <w:p w:rsidR="0013673D" w:rsidRDefault="000A4B08" w14:paraId="000000D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pressed his lips tight and hurled the gnot into the weapon rack. The collision rattled the rest of the gear.</w:t>
      </w:r>
    </w:p>
    <w:p w:rsidR="0013673D" w:rsidRDefault="000A4B08" w14:paraId="000000D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Rikard watched the slow crash and complimented it with a whistle. "Have you ever seen him use that stuff on anyone besides him and Boro? Downright selfish, if you ask me."</w:t>
      </w:r>
    </w:p>
    <w:p w:rsidR="0013673D" w:rsidRDefault="000A4B08" w14:paraId="000000D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organized the disheveled weapons. "There was that recruit a while back that got nicked during training." Baran sliced near his neck with the side of his hand. "Was a real gusher, but the green stuff saved him on the spot. But he wasn't right after it. Had trouble sleeping, I think, and then eventually got kicked out." Baran looked back towards Romek. "I'm glad I don't have to fight him for real."</w:t>
      </w:r>
    </w:p>
    <w:p w:rsidR="0013673D" w:rsidRDefault="000A4B08" w14:paraId="000000D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"Well, the two of them seem to handle it fine. Anyway, back to the topic at hand." Rikard gave Baran a playful nudge but got nothing back. "Why don't you run away if you're so unhappy? You know you can leave, right? I might even be convinced to go with you but I'd have to give up everything I got going here." Rikard raised both hands as he turned. An unintentional insult. "This estate isn't much, but it's better than being back on the streets in the Interior."</w:t>
      </w:r>
    </w:p>
    <w:p w:rsidR="0013673D" w:rsidRDefault="000A4B08" w14:paraId="000000D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"And do what? Work for someone else? I tried, but the kindreds run everything and anyone with clean hands doesn't want the risk. It's like they think it is some disease you can catch. As much as I hate this place, it's my best bet if I'm gonna recover my name." Baran wiped the blood from his knuckles and branded scars. "Dravius needs to get out of my way."</w:t>
      </w:r>
    </w:p>
    <w:p w:rsidR="0013673D" w:rsidRDefault="000A4B08" w14:paraId="000000D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"Aye man, I get it. You don't need to make excuses. It's tough leaving the nest, especially when you have a nest to leave." They walked towards the meal hall. "Now remember what I said before?"</w:t>
      </w:r>
    </w:p>
    <w:p w:rsidR="0013673D" w:rsidRDefault="000A4B08" w14:paraId="000000DF" w14:textId="77777777">
      <w:pPr>
        <w:pStyle w:val="Heading1"/>
        <w:spacing w:line="480" w:lineRule="auto"/>
        <w:rPr>
          <w:rFonts w:ascii="Times New Roman" w:hAnsi="Times New Roman" w:eastAsia="Times New Roman" w:cs="Times New Roman"/>
          <w:sz w:val="24"/>
          <w:szCs w:val="24"/>
        </w:rPr>
      </w:pPr>
      <w:bookmarkStart w:name="_92hruf46oqea" w:colFirst="0" w:colLast="0" w:id="4"/>
      <w:bookmarkEnd w:id="4"/>
      <w:r>
        <w:br w:type="page"/>
      </w:r>
    </w:p>
    <w:p w:rsidR="0013673D" w:rsidRDefault="000A4B08" w14:paraId="000000E0" w14:textId="77777777">
      <w:pPr>
        <w:pStyle w:val="Heading1"/>
        <w:spacing w:line="480" w:lineRule="auto"/>
        <w:rPr>
          <w:rFonts w:ascii="Times New Roman" w:hAnsi="Times New Roman" w:eastAsia="Times New Roman" w:cs="Times New Roman"/>
        </w:rPr>
      </w:pPr>
      <w:bookmarkStart w:name="_2et92p0" w:colFirst="0" w:colLast="0" w:id="5"/>
      <w:bookmarkEnd w:id="5"/>
      <w:r>
        <w:rPr>
          <w:rFonts w:ascii="Times New Roman" w:hAnsi="Times New Roman" w:eastAsia="Times New Roman" w:cs="Times New Roman"/>
        </w:rPr>
        <w:t>Scene 3 - Kayah - Escape Rampart</w:t>
      </w:r>
    </w:p>
    <w:p w:rsidR="0013673D" w:rsidRDefault="000A4B08" w14:paraId="000000E1"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Itching, healing cuts fought through Kayah's drowsiness. Sleep always came easy and left hard, like an anchor caught on the seabed. Massive hulls floating in clear, restless water, foreign concepts from Jaxith’s stories. The only sea she knew was the ankle deep pools of rusty water throughout the Old Caechora depths. She rolled in place, but it didn't work. The weight of her body pressed on her stomach. She was a rag, a limp body hung over something strong. Cascading stings washed along her arms and torso. </w:t>
      </w:r>
      <w:r>
        <w:rPr>
          <w:rFonts w:ascii="Times New Roman" w:hAnsi="Times New Roman" w:eastAsia="Times New Roman" w:cs="Times New Roman"/>
          <w:sz w:val="24"/>
          <w:szCs w:val="24"/>
        </w:rPr>
        <w:t>The pain reached through her foggy memory. Jagged nails, packed with rust found cloth, twisting it in her hand.</w:t>
      </w:r>
    </w:p>
    <w:p w:rsidR="0013673D" w:rsidRDefault="000A4B08" w14:paraId="000000E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Stop."</w:t>
      </w:r>
    </w:p>
    <w:p w:rsidR="0013673D" w:rsidRDefault="000A4B08" w14:paraId="000000E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world flipped, making Kayah fall upward. Freeing wounds that had healed into her clothes. She recovered fast, but that meant the scabs grew into anything they touched. It didn't help the scars. Her raw, sensitive skin stretched. Healed enough to not bleed. Her vision adjusted as she rubbed the sleep from her eyes. A melee of senses wrestled in her head. Pain, aches, stress, confusion, each fighting for control. The inside of her mouth cracked as thirst arrived, crowding out everything else. She sat for </w:t>
      </w:r>
      <w:r>
        <w:rPr>
          <w:rFonts w:ascii="Times New Roman" w:hAnsi="Times New Roman" w:eastAsia="Times New Roman" w:cs="Times New Roman"/>
          <w:sz w:val="24"/>
          <w:szCs w:val="24"/>
        </w:rPr>
        <w:t>a moment, waiting for saliva that never came.</w:t>
      </w:r>
    </w:p>
    <w:p w:rsidR="0013673D" w:rsidRDefault="000A4B08" w14:paraId="000000E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"Look at me." The voice came again, familiar and safe. Jaxith's blurry face stared at her. "You need to wake up." A hand clapped her cheek. She shoved at the air. "Good. Can you hear me?"</w:t>
      </w:r>
    </w:p>
    <w:p w:rsidR="0013673D" w:rsidRDefault="000A4B08" w14:paraId="000000E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Kayah nodded, but her eyelids were heavy. Too heavy to keep open. In the darkness, a new sense tore down her thirst. Faceless, disembodied hands swarmed like insects. </w:t>
      </w:r>
      <w:r>
        <w:rPr>
          <w:rFonts w:ascii="Times New Roman" w:hAnsi="Times New Roman" w:eastAsia="Times New Roman" w:cs="Times New Roman"/>
          <w:i/>
          <w:sz w:val="24"/>
          <w:szCs w:val="24"/>
        </w:rPr>
        <w:t xml:space="preserve">Was that real? </w:t>
      </w:r>
      <w:r>
        <w:rPr>
          <w:rFonts w:ascii="Times New Roman" w:hAnsi="Times New Roman" w:eastAsia="Times New Roman" w:cs="Times New Roman"/>
          <w:sz w:val="24"/>
          <w:szCs w:val="24"/>
        </w:rPr>
        <w:t>She feared that the hallucinations marked a deterioration of the physical hardships of scouting. The digs' impending countdown applied to everyone in the Abysm. A fate worse than death. Sanity’s doomed bastion could only withstand the labyrinth for so long. Further weakened by the endless dark, the backstabbing cutthroats, the restless prowlers and the demands of the guild. They each took their toll, burdens pulling you down. Her scarred body always rose to the beating, always bounced back, b</w:t>
      </w:r>
      <w:r>
        <w:rPr>
          <w:rFonts w:ascii="Times New Roman" w:hAnsi="Times New Roman" w:eastAsia="Times New Roman" w:cs="Times New Roman"/>
          <w:sz w:val="24"/>
          <w:szCs w:val="24"/>
        </w:rPr>
        <w:t>ut would her mind? It wasn't uncommon for scouters to lose themselves to the digs, for they ventured further than most. The tunnels differed for everyone, but the hammering anvil always beckoned, eventually. Kayah had done more than hear it. She saw it.</w:t>
      </w:r>
    </w:p>
    <w:p w:rsidR="0013673D" w:rsidRDefault="000A4B08" w14:paraId="000000E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focus. We have little time."</w:t>
      </w:r>
    </w:p>
    <w:p w:rsidR="0013673D" w:rsidRDefault="000A4B08" w14:paraId="000000E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Jaxith fiddled with the bright knot. The pink light drew her out of the slump. He wore his medical clothes, garments for the guild triage workers. A stern, sharp face stared her down. Three thin scars stretched from his forehead, over his left eye, down to his jawbone. Kicking his patchy beard while it was already down. His off-white mantle draped in front as he kneeled. Jaxith's arms had old pale scars against darker skin They differed from hers, set in patterned lines or the brands of force on his hands. </w:t>
      </w:r>
      <w:r>
        <w:rPr>
          <w:rFonts w:ascii="Times New Roman" w:hAnsi="Times New Roman" w:eastAsia="Times New Roman" w:cs="Times New Roman"/>
          <w:sz w:val="24"/>
          <w:szCs w:val="24"/>
        </w:rPr>
        <w:t>It made Kayah feel more at home. If that were possible in Old Caechora. He placed the knot on a section of the floor and removed the mantle's hood. Specs of rust covered his wild, peppered locks that seemed to steal the hair from the rest of his body.</w:t>
      </w:r>
    </w:p>
    <w:p w:rsidR="0013673D" w:rsidRDefault="000A4B08" w14:paraId="000000E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"Where are we?" Kayah knew half the answer. Cold, lifeless air wafted down the gray, slick corridor of the Rampart. She was still within the domain of the guild, Old Caechora’s garrison guard that traced Bulwark’s base.</w:t>
      </w:r>
    </w:p>
    <w:p w:rsidR="0013673D" w:rsidRDefault="000A4B08" w14:paraId="000000E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"Between triage and mortuary." Jaxith looked up the corridor. "We don't have time. Hide with the dead until you're outside the Rampart and then get back to the storeroom. I'll meet you there. Do not come back to the guild."</w:t>
      </w:r>
    </w:p>
    <w:p w:rsidR="0013673D" w:rsidRDefault="000A4B08" w14:paraId="000000E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Despite Kayah's efforts, panic from his eyes infected her. She averted her gaze to her arms and side, inspecting the freshly healed wounds.</w:t>
      </w:r>
    </w:p>
    <w:p w:rsidR="0013673D" w:rsidRDefault="000A4B08" w14:paraId="000000E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"Don't worry about them. Just go." Jaxith yanked Kayah to her wobbly feet as he stood.</w:t>
      </w:r>
    </w:p>
    <w:p w:rsidR="0013673D" w:rsidRDefault="000A4B08" w14:paraId="000000E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powerful shove flung her down the hallway. She braced herself in a crouch, trusting her trembling legs. Each step made her colder as she followed the path, guided by her hands and the subtle differences among the shadows. Her stomach grumbled, mixing a deep ache with the pains on the outside of her body. She needed food and water, two of the primary currencies delivered by the guild's meritocracy. If there was a payment for her previous scouting failing, it was long expired. Leaving only the third currenc</w:t>
      </w:r>
      <w:r>
        <w:rPr>
          <w:rFonts w:ascii="Times New Roman" w:hAnsi="Times New Roman" w:eastAsia="Times New Roman" w:cs="Times New Roman"/>
          <w:sz w:val="24"/>
          <w:szCs w:val="24"/>
        </w:rPr>
        <w:t>y, the shelter of the storeroom, despite the wishes of her body.</w:t>
      </w:r>
    </w:p>
    <w:p w:rsidR="0013673D" w:rsidRDefault="000A4B08" w14:paraId="000000E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weak blue glow replaced the shadows as she approached the end of the path. The mortuary was a large, square room with several other similar hallways leading to darkness. In the center, an enormous wooden cart filled with bodies rested into a lowered section of floor. The wagon’s front stared down a metal gateway, with doors spanning the width of the wall. Rust spread along the edges, densest at the hinges. The cold siphoned each breath as it left her lungs. It cracked the inside of Kayah's nose and numbed</w:t>
      </w:r>
      <w:r>
        <w:rPr>
          <w:rFonts w:ascii="Times New Roman" w:hAnsi="Times New Roman" w:eastAsia="Times New Roman" w:cs="Times New Roman"/>
          <w:sz w:val="24"/>
          <w:szCs w:val="24"/>
        </w:rPr>
        <w:t xml:space="preserve"> her fingers. A danger that did not follow the rules of light and dark. She perched on the edge of the drop-off, bundling her limbs to fend off the freezing air, staring at the corpses.</w:t>
      </w:r>
    </w:p>
    <w:p w:rsidR="0013673D" w:rsidRDefault="000A4B08" w14:paraId="000000E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Another light swayed from behind, swinging between the walls of the hallway. Next was the sound of heavy boots. Guild guards were approaching. </w:t>
      </w:r>
      <w:r>
        <w:rPr>
          <w:rFonts w:ascii="Times New Roman" w:hAnsi="Times New Roman" w:eastAsia="Times New Roman" w:cs="Times New Roman"/>
          <w:i/>
          <w:sz w:val="24"/>
          <w:szCs w:val="24"/>
        </w:rPr>
        <w:t>Hide with the dead.</w:t>
      </w:r>
      <w:r>
        <w:rPr>
          <w:rFonts w:ascii="Times New Roman" w:hAnsi="Times New Roman" w:eastAsia="Times New Roman" w:cs="Times New Roman"/>
          <w:sz w:val="24"/>
          <w:szCs w:val="24"/>
        </w:rPr>
        <w:t xml:space="preserve"> That was all she had to do.</w:t>
      </w:r>
    </w:p>
    <w:p w:rsidR="0013673D" w:rsidRDefault="000A4B08" w14:paraId="000000E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Kayah's limbs creaked as she straddled the space between the ledge and the wagon's edge. Glossy eyes and branded hands littered the wagon among the browns and grays. Scars of crime held their color, even in death. The bodies excluded her from joining them, locked together tight like a tangle of rustroot. The hallway brightened with each second. She forced a way in under a pair of legs, snapping limbs from their frosty grip. The cold gnawed her face as the clothes of the dead softened, leeching more warmth f</w:t>
      </w:r>
      <w:r>
        <w:rPr>
          <w:rFonts w:ascii="Times New Roman" w:hAnsi="Times New Roman" w:eastAsia="Times New Roman" w:cs="Times New Roman"/>
          <w:sz w:val="24"/>
          <w:szCs w:val="24"/>
        </w:rPr>
        <w:t>rom her body. The guards were close now.</w:t>
      </w:r>
    </w:p>
    <w:p w:rsidR="0013673D" w:rsidRDefault="000A4B08" w14:paraId="000000F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can't believe they let a fucking cutthroat unattended. I should have skewered the bastard and dragged him the rest of the way here."</w:t>
      </w:r>
    </w:p>
    <w:p w:rsidR="0013673D" w:rsidRDefault="000A4B08" w14:paraId="000000F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gate swung outward, screeching and scraping rust. A feeble warmth and the stench of Old Caechora drowned in the muted cold. Kayah peeked enough to see. Two glows meant two spears meant two guards. Both were dregue. A race scourged by the sun. The mutual fate for everyone in Old Caechora didn’t gain them any sympathy. They had gray skin with protruding bones, where it was thin. The result of rooted horn stubs straight into the bone. The jaw, the bridge of the nose, the cheek’s malar to the orbit of the e</w:t>
      </w:r>
      <w:r>
        <w:rPr>
          <w:rFonts w:ascii="Times New Roman" w:hAnsi="Times New Roman" w:eastAsia="Times New Roman" w:cs="Times New Roman"/>
          <w:sz w:val="24"/>
          <w:szCs w:val="24"/>
        </w:rPr>
        <w:t>yes lined in slowly growing keratin. Guards kept their faces ground short with tight coiled horns in place of hair. Between the rigid brow and the general proximity to the Abysm, all dregue held a brooding expression of contempt.</w:t>
      </w:r>
    </w:p>
    <w:p w:rsidR="0013673D" w:rsidRDefault="000A4B08" w14:paraId="000000F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know what those scars are, right?" one guard said, propping the gate open.</w:t>
      </w:r>
    </w:p>
    <w:p w:rsidR="0013673D" w:rsidRDefault="000A4B08" w14:paraId="000000F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That hunter bullshit? Getting your face slashed doesn't make you a hunter. Half these animals have gashes on their faces." A crack vibrated through the dead.</w:t>
      </w:r>
    </w:p>
    <w:p w:rsidR="0013673D" w:rsidRDefault="000A4B08" w14:paraId="000000F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do you think the Guild lets that cutthroat work? They know they're breaking the rules. Hunter or cutthroat, that guy is an expert with the needle. You see this? I bet you fucking can't. Got jumped from behind but that hunter patched the artery, two stitches cleanest heal I've had."</w:t>
      </w:r>
    </w:p>
    <w:p w:rsidR="0013673D" w:rsidRDefault="000A4B08" w14:paraId="000000F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"Just push the wagon. I'm freezing my balls off."</w:t>
      </w:r>
    </w:p>
    <w:p w:rsidR="0013673D" w:rsidRDefault="000A4B08" w14:paraId="000000F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Wheels lurched as the sounds of ice flakes shattered on the ground. The mess of dripping death must have frozen along the axle and spokes of the wagon. Creeks from wood squeezed under the massive cart as it rolled out of the chilled room. It sank and sloshed as the hard stone ground turned to mud. The vibration cracked the frosted connections between the bodies. The two spears showered light from behind now, over the desolate stretch of land between the Rampart and Old Caechora settlements. A path of half r</w:t>
      </w:r>
      <w:r>
        <w:rPr>
          <w:rFonts w:ascii="Times New Roman" w:hAnsi="Times New Roman" w:eastAsia="Times New Roman" w:cs="Times New Roman"/>
          <w:sz w:val="24"/>
          <w:szCs w:val="24"/>
        </w:rPr>
        <w:t>otten wood gave the wagon wheels enough grip to reel forward one plank at a time.</w:t>
      </w:r>
    </w:p>
    <w:p w:rsidR="0013673D" w:rsidRDefault="000A4B08" w14:paraId="000000F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Rustroot grew thick and hungry along the border of the settlements. Feeding off the dead and metal scraps of the guild. Hacking away at the horrid beast of coiling copper arms was an endless chore. A task reserved for the encampments, the few allowed to wield sharpened edges in a guard’s presence. The absence of any thinning groups meant higher priorities existed, for the guild did not bend to the cycles of the sun and moons. Running operations nonstop required a constant flow of workers. Salvagers, drainer</w:t>
      </w:r>
      <w:r>
        <w:rPr>
          <w:rFonts w:ascii="Times New Roman" w:hAnsi="Times New Roman" w:eastAsia="Times New Roman" w:cs="Times New Roman"/>
          <w:sz w:val="24"/>
          <w:szCs w:val="24"/>
        </w:rPr>
        <w:t>s, and, of course, scouters, kept the furnace of progress burning against the putrescence of the Abysm below. The rainbow of light peeked over the wooden palisade of the encampments, wide on the wagons peripheral, along the Rampart. Relative havens for those without brands of force. An attempt, by the Guild, to keep more workers working. The light held every color imaginable, but together it washed white, creating the constant ambient glow bordering the edges of Old Caechora.</w:t>
      </w:r>
    </w:p>
    <w:p w:rsidR="0013673D" w:rsidRDefault="000A4B08" w14:paraId="000000F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ride slowed as the planks disappeared, too rotten or too sunken to give traction. A faint orange glow seeped through the barrier of rustroot coming from deep within settlement ruins. An oddity for a place so intimate with darkness.</w:t>
      </w:r>
    </w:p>
    <w:p w:rsidR="0013673D" w:rsidRDefault="000A4B08" w14:paraId="000000F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One guard grunted, sending a futile pulse through the wagon with a heave. The frost was nearly gone, along with the shield protecting them from the decay of flesh. The stench of corpses grew unnoticed at first, like a quiet visitor. One who became vulgar and unpleasant as the cold retreated. Kayah winced at the growing miasma surrounding her. The stale air felt heavy under the slack of thawing bodies.</w:t>
      </w:r>
    </w:p>
    <w:p w:rsidR="0013673D" w:rsidRDefault="000A4B08" w14:paraId="000000F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"This is far enough. I don't want to get the thing lodged in the mud again."</w:t>
      </w:r>
    </w:p>
    <w:p w:rsidR="0013673D" w:rsidRDefault="000A4B08" w14:paraId="000000F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the fuck is that?"</w:t>
      </w:r>
    </w:p>
    <w:p w:rsidR="0013673D" w:rsidRDefault="000A4B08" w14:paraId="000000F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w:t>
      </w:r>
    </w:p>
    <w:p w:rsidR="0013673D" w:rsidRDefault="000A4B08" w14:paraId="000000F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Kayah's heart choked.</w:t>
      </w:r>
    </w:p>
    <w:p w:rsidR="0013673D" w:rsidRDefault="000A4B08" w14:paraId="000000F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"That light."</w:t>
      </w:r>
    </w:p>
    <w:p w:rsidR="0013673D" w:rsidRDefault="000A4B08" w14:paraId="000000F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engineers?"</w:t>
      </w:r>
    </w:p>
    <w:p w:rsidR="0013673D" w:rsidRDefault="000A4B08" w14:paraId="0000010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 You fucking blind? From the settlements."</w:t>
      </w:r>
    </w:p>
    <w:p w:rsidR="0013673D" w:rsidRDefault="000A4B08" w14:paraId="0000010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"That's probably him, man." Suctioned muddy steps approached the distant light. "Yeah, that's got to be him. The last shift was flustered good by the new executioner."</w:t>
      </w:r>
    </w:p>
    <w:p w:rsidR="0013673D" w:rsidRDefault="000A4B08" w14:paraId="0000010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"I've never heard of no executioner coming down here. Probably some cannibal shit from those animals. And where is the justicar? Huh? Don't they keep their executioners on a short leash? Shorter and tighter, the better."</w:t>
      </w:r>
    </w:p>
    <w:p w:rsidR="0013673D" w:rsidRDefault="000A4B08" w14:paraId="0000010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don't know. I saw the guy briefly and almost pissed myself. The Obsidian Order, that uh, medallion. They said the guy strolled right out of the Rampart into the fucking rust nest. No lights, no help, nothing."</w:t>
      </w:r>
    </w:p>
    <w:p w:rsidR="0013673D" w:rsidRDefault="000A4B08" w14:paraId="0000010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"Then he's as good as dead as the rest of those vermin. Even Kindred Law can’t save him out there."</w:t>
      </w:r>
    </w:p>
    <w:p w:rsidR="0013673D" w:rsidRDefault="000A4B08" w14:paraId="0000010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 no, no. If you saw this guy, man. Straps of obsidian shards. A fucking push pistol. The guy's a goddamn death dealing skeleton. The reapers looked and said the juice ain't worth the squeeze."</w:t>
      </w:r>
    </w:p>
    <w:p w:rsidR="0013673D" w:rsidRDefault="000A4B08" w14:paraId="0000010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"Whatever. Help me toss this lot. They're getting ripe."</w:t>
      </w:r>
    </w:p>
    <w:p w:rsidR="0013673D" w:rsidRDefault="000A4B08" w14:paraId="0000010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Heavy stomps beat the front of the wagon until the wooden bed plummeted to the ground. The softened mound of bodies slid down the ramp, rolling over each other. Kayah sprawled, keeping above the tide that tried to swallow her. Her size made it easy. Momentum rolled her away from the pile. She splashed into the warm, rusty mud like a rag-doll, waiting for life to return to her fingers.</w:t>
      </w:r>
    </w:p>
    <w:p w:rsidR="0013673D" w:rsidRDefault="000A4B08" w14:paraId="0000010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"Look at this one. Don't see many locals. If it wasn't for all the scars, she might be your type. She still looks pretty fresh."</w:t>
      </w:r>
    </w:p>
    <w:p w:rsidR="0013673D" w:rsidRDefault="000A4B08" w14:paraId="0000010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dizzying light bobbed with no pattern, heavy above her head. Adding weight on top of this forsaken place. It blurred her vision even with slit eyes. A reminder that light can rival the dark in its ability to blind. It overloaded her mind, made it hard to think about what came next. Her confidence wavered with the tip of the spear. Doubts crept in. The spearhead was too close to run. She'd seen what surprised guards could do. Stab first and forget. The hard work of finding a spot in the mud was done. Onl</w:t>
      </w:r>
      <w:r>
        <w:rPr>
          <w:rFonts w:ascii="Times New Roman" w:hAnsi="Times New Roman" w:eastAsia="Times New Roman" w:cs="Times New Roman"/>
          <w:sz w:val="24"/>
          <w:szCs w:val="24"/>
        </w:rPr>
        <w:t>y a quick thrust of a spear remained. She fought the instincts to flee and imagined she was already dead.</w:t>
      </w:r>
    </w:p>
    <w:p w:rsidR="0013673D" w:rsidRDefault="000A4B08" w14:paraId="0000010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"Let's go freak."</w:t>
      </w:r>
    </w:p>
    <w:p w:rsidR="0013673D" w:rsidRDefault="000A4B08" w14:paraId="0000010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spear staring down Kayah wretched something awful in their throat. "Freak? What does that make these damn animals? At least they lowered the threshold. A shame it still takes two marks. Keep these creatures done and buried with that madness in the tunnels."</w:t>
      </w:r>
    </w:p>
    <w:p w:rsidR="0013673D" w:rsidRDefault="000A4B08" w14:paraId="0000010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gurgling sound hid behind the fuzzy silhouette of the edge, followed by a glob of mucus close to her body. The swaying spear made her doubt that it was his target. It didn’t bother her much, though. There were worse ways to be wet. The guard was only half right, though. Animals in the dark were just a different breed than their counterparts in the light.</w:t>
      </w:r>
    </w:p>
    <w:p w:rsidR="0013673D" w:rsidRDefault="000A4B08" w14:paraId="0000010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guards pried the last bodies off the wagon and trekked towards the Rampart. The dark crept in, crowding out the distant glows. It gave Kayah a moment to focus as she waited for the guards to leave. Why was Jaxith so terrified? Scouts died in the Abysm, like food would rot. It only took time. It wasn't even the first scout to die with Kayah. Why did she have to hide? Why couldn't she return to the guild? She struggled with the weight of the questions. If she wanted the answer, she’d have to carry it to t</w:t>
      </w:r>
      <w:r>
        <w:rPr>
          <w:rFonts w:ascii="Times New Roman" w:hAnsi="Times New Roman" w:eastAsia="Times New Roman" w:cs="Times New Roman"/>
          <w:sz w:val="24"/>
          <w:szCs w:val="24"/>
        </w:rPr>
        <w:t>he storeroom and wait for Jaxith.</w:t>
      </w:r>
      <w:r>
        <w:br w:type="page"/>
      </w:r>
    </w:p>
    <w:p w:rsidR="0013673D" w:rsidRDefault="000A4B08" w14:paraId="0000010E" w14:textId="77777777">
      <w:pPr>
        <w:pStyle w:val="Heading1"/>
        <w:spacing w:line="480" w:lineRule="auto"/>
        <w:rPr>
          <w:rFonts w:ascii="Times New Roman" w:hAnsi="Times New Roman" w:eastAsia="Times New Roman" w:cs="Times New Roman"/>
        </w:rPr>
      </w:pPr>
      <w:bookmarkStart w:name="_3znysh7" w:colFirst="0" w:colLast="0" w:id="6"/>
      <w:bookmarkEnd w:id="6"/>
      <w:r>
        <w:rPr>
          <w:rFonts w:ascii="Times New Roman" w:hAnsi="Times New Roman" w:eastAsia="Times New Roman" w:cs="Times New Roman"/>
        </w:rPr>
        <w:t>Scene 4 - Baran - Eavesdrop on Vivian</w:t>
      </w:r>
    </w:p>
    <w:p w:rsidR="0013673D" w:rsidRDefault="000A4B08" w14:paraId="0000010F"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ground a small sharp rock between his foot and a large paver as the day turned to twilight across the Solidore estate. Waiting for his grandfather was a game for someone with more patience. The dwindling sun and the Dravius' secrets tag teamed his confidence in evening air. But stubborn determination refused to give up on the mission that he felt he deserved. Nothing a little inspection couldn't solve, but he needed Dravius gone. Baran valued his alone time but the old man took it to the next level. </w:t>
      </w:r>
      <w:r>
        <w:rPr>
          <w:rFonts w:ascii="Times New Roman" w:hAnsi="Times New Roman" w:eastAsia="Times New Roman" w:cs="Times New Roman"/>
          <w:i/>
          <w:sz w:val="24"/>
          <w:szCs w:val="24"/>
        </w:rPr>
        <w:t>A couple hours for dinner, alone?</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What is he doing in there?</w:t>
      </w:r>
    </w:p>
    <w:p w:rsidR="0013673D" w:rsidRDefault="000A4B08" w14:paraId="0000011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Romek's shelter was already an empty dark and Boro loitered in the nearby garden, sneaking flowers, a dangerous snack. The occasional waft of cedar incense reached Baran, as he fought off the urge to fidget. One of arbitrary wearkin tradition's Romek insisted on practicing. The furry brute was probably already waiting for the final check in tonight with Vivian. Her own business ritual for special missions.</w:t>
      </w:r>
    </w:p>
    <w:p w:rsidR="0013673D" w:rsidRDefault="000A4B08" w14:paraId="0000011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only curious thing, besides Dravius's recent solitude, was the patient executioner near the front gate. The visiting paladin statue loitered proudly, awaiting the commands of their master, like a good puppet. Baran sized up the fighter inside, underneath the thick defenses of the standard issue paladin armor. Upon further inspection the suit was an older style, heavier and bulkier than the current models, and had side slits to regulate temperature, putting its origin from some humid climate. The statue </w:t>
      </w:r>
      <w:r>
        <w:rPr>
          <w:rFonts w:ascii="Times New Roman" w:hAnsi="Times New Roman" w:eastAsia="Times New Roman" w:cs="Times New Roman"/>
          <w:sz w:val="24"/>
          <w:szCs w:val="24"/>
        </w:rPr>
        <w:t>moved, triggering a break in Baran's stare.</w:t>
      </w:r>
    </w:p>
    <w:p w:rsidR="0013673D" w:rsidRDefault="000A4B08" w14:paraId="0000011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turned back towards the quiet door of his grandfather's quarters.</w:t>
      </w:r>
      <w:r>
        <w:rPr>
          <w:rFonts w:ascii="Times New Roman" w:hAnsi="Times New Roman" w:eastAsia="Times New Roman" w:cs="Times New Roman"/>
          <w:i/>
          <w:sz w:val="24"/>
          <w:szCs w:val="24"/>
        </w:rPr>
        <w:t xml:space="preserve"> The old bastard.</w:t>
      </w:r>
      <w:r>
        <w:rPr>
          <w:rFonts w:ascii="Times New Roman" w:hAnsi="Times New Roman" w:eastAsia="Times New Roman" w:cs="Times New Roman"/>
          <w:sz w:val="24"/>
          <w:szCs w:val="24"/>
        </w:rPr>
        <w:t xml:space="preserve"> Brief rumination led to the realization that Romek might be briefing Dravius in the morning. His grandfather could be asleep for all he knew. </w:t>
      </w:r>
      <w:r>
        <w:rPr>
          <w:rFonts w:ascii="Times New Roman" w:hAnsi="Times New Roman" w:eastAsia="Times New Roman" w:cs="Times New Roman"/>
          <w:i/>
          <w:sz w:val="24"/>
          <w:szCs w:val="24"/>
        </w:rPr>
        <w:t xml:space="preserve">Damn. </w:t>
      </w:r>
      <w:r>
        <w:rPr>
          <w:rFonts w:ascii="Times New Roman" w:hAnsi="Times New Roman" w:eastAsia="Times New Roman" w:cs="Times New Roman"/>
          <w:sz w:val="24"/>
          <w:szCs w:val="24"/>
        </w:rPr>
        <w:t>He'd have to eavesdrop on Vivian's office to know for sure.</w:t>
      </w:r>
    </w:p>
    <w:p w:rsidR="0013673D" w:rsidRDefault="000A4B08" w14:paraId="0000011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quick stroll brought Baran to the spot. He eyed the top of the estate headquarters, like a roofer looking to complete a contract. He stared at the ceramic tiles, the overall height of the roof along with the edges and gutters, as one might for a spot to rest a ladder. But Baran wasn't a roofer, nor did he have the attire of one. Still dressed in the light leather with jammed sand from his sparring match, he loitered between the headquarters and an inner estate wall. The sun retreated across the property u</w:t>
      </w:r>
      <w:r>
        <w:rPr>
          <w:rFonts w:ascii="Times New Roman" w:hAnsi="Times New Roman" w:eastAsia="Times New Roman" w:cs="Times New Roman"/>
          <w:sz w:val="24"/>
          <w:szCs w:val="24"/>
        </w:rPr>
        <w:t>ntil the final rays climbed the high walls of the Bulwark.</w:t>
      </w:r>
    </w:p>
    <w:p w:rsidR="0013673D" w:rsidRDefault="000A4B08" w14:paraId="0000011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Bright knots of the city glowed, powered by thick industrial strength physergy cables. The estate's walkways, walls and buildings grasped at the dwindling light, aided by the artificial glow. Good lighting was a bedrock of maintaining a strong reputation for a security and protection business. An opinion of Vivian Solidore, who decided such matters. Baran admired her determination to build the estate’s reputation. She seemed to be the only one keen on improving her station. Even inferior knots rivaled quali</w:t>
      </w:r>
      <w:r>
        <w:rPr>
          <w:rFonts w:ascii="Times New Roman" w:hAnsi="Times New Roman" w:eastAsia="Times New Roman" w:cs="Times New Roman"/>
          <w:sz w:val="24"/>
          <w:szCs w:val="24"/>
        </w:rPr>
        <w:t>ty ones, when powered by enough physergy. Between the estate's bright knots and the fleeting sunlight, there was a layer of darkness that grew, nestled on rooftops guarded by the great Bulwark.</w:t>
      </w:r>
    </w:p>
    <w:p w:rsidR="0013673D" w:rsidRDefault="000A4B08" w14:paraId="0000011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enjoyed watching the sunset against the Bulwark when he was young and had found the best spot from within the estate was the roof above Vivian's office. An observation that became clearer since his youth because of the office’s wide balcony view. The roof offered the additional bonus of being a prime location to eavesdrop on the affairs within when the balcony doors were open. An obvious conclusion from tonight’s clear evening. Scurrying around as a child was not nearly suspicious as an adult, which p</w:t>
      </w:r>
      <w:r>
        <w:rPr>
          <w:rFonts w:ascii="Times New Roman" w:hAnsi="Times New Roman" w:eastAsia="Times New Roman" w:cs="Times New Roman"/>
          <w:sz w:val="24"/>
          <w:szCs w:val="24"/>
        </w:rPr>
        <w:t>osed a challenge. The only moderately discrete roof access was a wall planter on the eastern side. Climbing the overgrown frames was easy enough. Vivian's love for her gardens would be Baran's advantage and a downfall of her defenses. The hard part was not drawing attention. His fickle relationship with scrutiny never seemed to benefit him. Fortunately, only one guard could see the vertical maneuver. A fellow by the name of Pyke, one of Vivian's myrmidons. Baran knew Pyke’s favorite guard post, a place safe</w:t>
      </w:r>
      <w:r>
        <w:rPr>
          <w:rFonts w:ascii="Times New Roman" w:hAnsi="Times New Roman" w:eastAsia="Times New Roman" w:cs="Times New Roman"/>
          <w:sz w:val="24"/>
          <w:szCs w:val="24"/>
        </w:rPr>
        <w:t xml:space="preserve"> to drink on duty from any prying eyes. The booze gave extra weight to an already weak bladder. This was a simple matter to remedy and a logical deduction given the patch of weeds that failed to grow beneath the planter wall. Loitering nearby, Baran occupied Pyke's go-to spot.</w:t>
      </w:r>
    </w:p>
    <w:p w:rsidR="0013673D" w:rsidRDefault="000A4B08" w14:paraId="0000011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"Hey kid, mind taking the watch for a sec? I need to piss."</w:t>
      </w:r>
    </w:p>
    <w:p w:rsidR="0013673D" w:rsidRDefault="000A4B08" w14:paraId="00000117"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Baran nodded and climbed the narrow stairs of the wall two at a time, trading a quick mutual glance of annoyance. </w:t>
      </w:r>
      <w:r>
        <w:rPr>
          <w:rFonts w:ascii="Times New Roman" w:hAnsi="Times New Roman" w:eastAsia="Times New Roman" w:cs="Times New Roman"/>
          <w:i/>
          <w:sz w:val="24"/>
          <w:szCs w:val="24"/>
        </w:rPr>
        <w:t>What is this guy so annoyed at? He's the one trying to piss on the plants.</w:t>
      </w:r>
    </w:p>
    <w:p w:rsidR="0013673D" w:rsidRDefault="000A4B08" w14:paraId="0000011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"Don't run off. I'll be right back."</w:t>
      </w:r>
    </w:p>
    <w:p w:rsidR="0013673D" w:rsidRDefault="000A4B08" w14:paraId="0000011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Pyke waddled away at a deceptively fast speed until his shadow disappeared around the corner of the building. Leaving Baran his opportunity. He scrambled between the stairs and the planter on the opposite side, knocking leaves and stems loose and taking care to avoid the patch of dead weeds. Darkness covered the roof like a heavy blanket. One that now covered Baran as he clambered like a half-crab, half-lemur across the roof's ridges. Each foot, each hand carefully placed, testing the tiles as he remembered</w:t>
      </w:r>
      <w:r>
        <w:rPr>
          <w:rFonts w:ascii="Times New Roman" w:hAnsi="Times New Roman" w:eastAsia="Times New Roman" w:cs="Times New Roman"/>
          <w:sz w:val="24"/>
          <w:szCs w:val="24"/>
        </w:rPr>
        <w:t xml:space="preserve"> which ones made the least noise. A reminder of youthful mistakes that received extra chores and lengthy lectures about manners and decency. Close to the edge above Vivian's office, his pace slowed until it became a crawl. He leaned far enough to peek inside.</w:t>
      </w:r>
    </w:p>
    <w:p w:rsidR="0013673D" w:rsidRDefault="000A4B08" w14:paraId="0000011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Vivian's office was filled with rare woods and lavish textiles. All difficult goods to acquire in the city, especially when knot-manufactured equivalents were often cheaper and more functional. Despite this, the inside walls and furniture were decorated with an imported natural oak, along with a hand-carved table. Underneath the table was a real wool rug with a richly colored flower pattern. At one head of the table, a multi-arched doorway faced westward, overlooking the main training grounds from the secon</w:t>
      </w:r>
      <w:r>
        <w:rPr>
          <w:rFonts w:ascii="Times New Roman" w:hAnsi="Times New Roman" w:eastAsia="Times New Roman" w:cs="Times New Roman"/>
          <w:sz w:val="24"/>
          <w:szCs w:val="24"/>
        </w:rPr>
        <w:t>d story. The same balcony that provided Baran's vantage point for the ongoing conversation.</w:t>
      </w:r>
    </w:p>
    <w:p w:rsidR="0013673D" w:rsidRDefault="000A4B08" w14:paraId="0000011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identified Vivian's long, dark hair immediately, but she was with someone that Baran did not know, although everything was upside down. He pulled back and focused on their conversation.</w:t>
      </w:r>
    </w:p>
    <w:p w:rsidR="0013673D" w:rsidRDefault="000A4B08" w14:paraId="0000011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"Even if your theory is correct, what consequence is it to me? I've carved a quiet spot of this city out for myself, paid for with sweat and blood. Granted, maybe not my own," Vivian said.</w:t>
      </w:r>
    </w:p>
    <w:p w:rsidR="0013673D" w:rsidRDefault="000A4B08" w14:paraId="0000011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"What consequence? Don't you find it odd that the price for physergy hasn't dropped for over a year? Or that your contracts have an unusual proximity around the northern mines." The visitor had a feminine voice. </w:t>
      </w:r>
    </w:p>
    <w:p w:rsidR="0013673D" w:rsidRDefault="000A4B08" w14:paraId="0000011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should I care if the north and south starve each other for physergy? As long as there is work, I don't care what the pattern is or who is pulling the strings as long as I get paid," Vivian said.</w:t>
      </w:r>
    </w:p>
    <w:p w:rsidR="0013673D" w:rsidRDefault="000A4B08" w14:paraId="0000011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"These aren't normal strings. No one is gaining an advantage," the visitor said. The next sentence was too quiet to hear except for one word- Demiurge.</w:t>
      </w:r>
    </w:p>
    <w:p w:rsidR="0013673D" w:rsidRDefault="000A4B08" w14:paraId="0000012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word rarely seen outside of tavern tales and children's stories. The first of the adamants, living gods. Those were names worth knowing. Glerra who created the world, raised mountains, carved canyons and filled the oceans. Or Havel and the workshop he used to create the animants. Names of legends known no matter how far you traveled.</w:t>
      </w:r>
    </w:p>
    <w:p w:rsidR="0013673D" w:rsidRDefault="000A4B08" w14:paraId="0000012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Vivian did not share a similar discretion as she responded with a laugh. "You're serious? The Demiurge, gods from nearly a thousand years ago. Sometimes you can win by losing the least. Maybe that is the plan of your mysterious puppet master."</w:t>
      </w:r>
    </w:p>
    <w:p w:rsidR="0013673D" w:rsidRDefault="000A4B08" w14:paraId="0000012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pause in the conversation begged Baran to peek into the office.</w:t>
      </w:r>
    </w:p>
    <w:p w:rsidR="0013673D" w:rsidRDefault="000A4B08" w14:paraId="0000012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"Don't mistake me for some fool. There is a war coming. An actual war, not some paladin scrimmage or some power struggle between kindred brats." The cloaked woman inspected the bookcase. Dragging her smooth scaly fingers over the book bindings. A brief rustle of bright red feathers caught the edge of her sleeve.</w:t>
      </w:r>
    </w:p>
    <w:p w:rsidR="0013673D" w:rsidRDefault="000A4B08" w14:paraId="0000012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"Then don't mistake me for someone who cares about your politics. This city is much older than either of us, and even if the records are half true, it has been through far worse." Vivian pointed towards one of the packed bookcases. "Some of those books speak of the Flooding, when the big bad Demiurge drowned the city with the ocean. Hell, those dragon-following cunts have a story of some adamant attacking the coasts for each day of the week." Vivian rolled her head back in her chair, staring into the ceilin</w:t>
      </w:r>
      <w:r>
        <w:rPr>
          <w:rFonts w:ascii="Times New Roman" w:hAnsi="Times New Roman" w:eastAsia="Times New Roman" w:cs="Times New Roman"/>
          <w:sz w:val="24"/>
          <w:szCs w:val="24"/>
        </w:rPr>
        <w:t>g as her hair nearly touched the floor.</w:t>
      </w:r>
    </w:p>
    <w:p w:rsidR="0013673D" w:rsidRDefault="000A4B08" w14:paraId="0000012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"I've never really enjoyed doing business with you, or frankly, your methods. And I haven't been very successful in digging up your past, which usually means it's mired in paltry. But there is something novel about destitute beginnings. We have benefited from each other. Wouldn't you agree?" The woman made a low chirp. "Havel's guidance. I hope I'm wrong, but if I'm not, you'll have to pick a side."</w:t>
      </w:r>
    </w:p>
    <w:p w:rsidR="0013673D" w:rsidRDefault="000A4B08" w14:paraId="0000012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That chirp was unmistakable. Even behind a hood, Baran could tell she was a ravian. An observation that matched her imperious mannerisms. Their ravian race dominated the kindreds rule over the continent, entwining themselves in every type of business imaginable.</w:t>
      </w:r>
    </w:p>
    <w:p w:rsidR="0013673D" w:rsidRDefault="000A4B08" w14:paraId="0000012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Vivian chuckled at the words. "Skip the humility. It doesn't suit you." She stood as though her body were weightless. "I will not be a part of your schemes, and I've buried my share of conniving fools. Tread carefully to not add yourself to the list."</w:t>
      </w:r>
    </w:p>
    <w:p w:rsidR="0013673D" w:rsidRDefault="000A4B08" w14:paraId="0000012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Their words grew quiet. Baran leaned up to stabilize himself but he slipped, causing a tile to come loose farther up the roof. The conversation stopped as he held his breath, listening to the silence.</w:t>
      </w:r>
    </w:p>
    <w:p w:rsidR="0013673D" w:rsidRDefault="000A4B08" w14:paraId="0000012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Footsteps approached the office door followed by a crash of knocks breaking the tension. Faint whispering returned, too quiet to understand. Anxiousness prevented another glance. More knocks banged on the door.</w:t>
      </w:r>
    </w:p>
    <w:p w:rsidR="0013673D" w:rsidRDefault="000A4B08" w14:paraId="0000012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"Enough." Vivian's annoyance was palpable. "Enough. You may enter."</w:t>
      </w:r>
      <w:r>
        <w:br w:type="page"/>
      </w:r>
    </w:p>
    <w:p w:rsidR="0013673D" w:rsidRDefault="000A4B08" w14:paraId="0000012B" w14:textId="77777777">
      <w:pPr>
        <w:pStyle w:val="Heading1"/>
        <w:spacing w:line="480" w:lineRule="auto"/>
        <w:rPr>
          <w:rFonts w:ascii="Times New Roman" w:hAnsi="Times New Roman" w:eastAsia="Times New Roman" w:cs="Times New Roman"/>
        </w:rPr>
      </w:pPr>
      <w:bookmarkStart w:name="_hc9ledhs6pz2" w:colFirst="0" w:colLast="0" w:id="7"/>
      <w:bookmarkEnd w:id="7"/>
      <w:r>
        <w:rPr>
          <w:rFonts w:ascii="Times New Roman" w:hAnsi="Times New Roman" w:eastAsia="Times New Roman" w:cs="Times New Roman"/>
        </w:rPr>
        <w:t>Scene 5 - Romek - Vivian's Office</w:t>
      </w:r>
    </w:p>
    <w:p w:rsidR="0013673D" w:rsidRDefault="000A4B08" w14:paraId="0000012C"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Romek fidgeted with the bindings of his pants, trying to shake loose imaginary sand. Small trails of grit had stopped tracing his steps, but there might be more. There must be more. Imaginary or not, the sand tickled his skin. Dull claws picked at the short fur on the back of his neck, finding a single grain. The relentless chore of fighting a wearkin's natural defenses was endless pain, but made it easy to stay clean. A headache soaked its way through his head and dripped down his spine. Unsure if it was t</w:t>
      </w:r>
      <w:r>
        <w:rPr>
          <w:rFonts w:ascii="Times New Roman" w:hAnsi="Times New Roman" w:eastAsia="Times New Roman" w:cs="Times New Roman"/>
          <w:sz w:val="24"/>
          <w:szCs w:val="24"/>
        </w:rPr>
        <w:t xml:space="preserve">he vial or all the swallowed sand. Probably both. </w:t>
      </w:r>
      <w:r>
        <w:rPr>
          <w:rFonts w:ascii="Times New Roman" w:hAnsi="Times New Roman" w:eastAsia="Times New Roman" w:cs="Times New Roman"/>
          <w:i/>
          <w:sz w:val="24"/>
          <w:szCs w:val="24"/>
        </w:rPr>
        <w:t>Damn that kid.</w:t>
      </w:r>
      <w:r>
        <w:rPr>
          <w:rFonts w:ascii="Times New Roman" w:hAnsi="Times New Roman" w:eastAsia="Times New Roman" w:cs="Times New Roman"/>
          <w:sz w:val="24"/>
          <w:szCs w:val="24"/>
        </w:rPr>
        <w:t xml:space="preserve"> Romek braced himself against the hallway, bombarded by knocking on Vivian’s office. Might as well knock the inside of his skull. </w:t>
      </w:r>
      <w:r>
        <w:rPr>
          <w:rFonts w:ascii="Times New Roman" w:hAnsi="Times New Roman" w:eastAsia="Times New Roman" w:cs="Times New Roman"/>
          <w:i/>
          <w:sz w:val="24"/>
          <w:szCs w:val="24"/>
        </w:rPr>
        <w:t>Does he not have any finesse? Guess it runs in the family.</w:t>
      </w:r>
      <w:r>
        <w:rPr>
          <w:rFonts w:ascii="Times New Roman" w:hAnsi="Times New Roman" w:eastAsia="Times New Roman" w:cs="Times New Roman"/>
          <w:sz w:val="24"/>
          <w:szCs w:val="24"/>
        </w:rPr>
        <w:t xml:space="preserve"> Romek heard hushed conversation from inside. Vivian sounded pissed. Nothing new.</w:t>
      </w:r>
    </w:p>
    <w:p w:rsidR="0013673D" w:rsidRDefault="000A4B08" w14:paraId="0000012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"Ten crosses says she’s not alone," Romek said. He sighed, leaning his forehead against the wall, his snout pointed at the floor. An exaggerated feint.</w:t>
      </w:r>
    </w:p>
    <w:p w:rsidR="0013673D" w:rsidRDefault="000A4B08" w14:paraId="0000012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"Huh?" Dravius's cuirass twisted and stretched. "Can you smell who?"</w:t>
      </w:r>
    </w:p>
    <w:p w:rsidR="0013673D" w:rsidRDefault="000A4B08" w14:paraId="0000012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Damn.</w:t>
      </w:r>
      <w:r>
        <w:rPr>
          <w:rFonts w:ascii="Times New Roman" w:hAnsi="Times New Roman" w:eastAsia="Times New Roman" w:cs="Times New Roman"/>
          <w:sz w:val="24"/>
          <w:szCs w:val="24"/>
        </w:rPr>
        <w:t xml:space="preserve"> "Money and feathers, your favorite." Romek dug for sand in his ear. "They did pretty good today." Romek grimaced as Dravius knocked again, louder.</w:t>
      </w:r>
    </w:p>
    <w:p w:rsidR="0013673D" w:rsidRDefault="000A4B08" w14:paraId="0000013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"Enough. Enough. You may enter," Vivian said, behind the door.</w:t>
      </w:r>
    </w:p>
    <w:p w:rsidR="0013673D" w:rsidRDefault="000A4B08" w14:paraId="0000013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smooth metals of the bolt unlatched, and the reinforced door pushed outward. Rose gold leaves glittered from the office light, pinned into the inside planks of the door in a pattern of swirling gusts. Romek peaked at Dravius, his head still slumped. Dravius curled the ends of his eyebrows. He didn't recognize Vivian's visitor. Or maybe it was degrading eyesight. Dravius was getting old for a human.</w:t>
      </w:r>
    </w:p>
    <w:p w:rsidR="0013673D" w:rsidRDefault="000A4B08" w14:paraId="0000013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didn't know you were busy, Vi." Only Dravius’s pupils moved and his expression became softer, but not soft. After a moment his gaze returned to the visitor along with his temporary relaxation.</w:t>
      </w:r>
    </w:p>
    <w:p w:rsidR="0013673D" w:rsidRDefault="000A4B08" w14:paraId="0000013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"My guest is on her way out," Vivian said.</w:t>
      </w:r>
    </w:p>
    <w:p w:rsidR="0013673D" w:rsidRDefault="000A4B08" w14:paraId="0000013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Light footsteps approached the door, someone small. Dravius stepped back and to the side. Tough to tell which moved him, respect for Vivian or apprehension from the guest. Romek straightened his posture and rolled his shoulder. Dusting off more imaginary sand.</w:t>
      </w:r>
    </w:p>
    <w:p w:rsidR="0013673D" w:rsidRDefault="000A4B08" w14:paraId="0000013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Money and feathers were right. Short red plumage accented with orangy down feathers trailed down the ravian's back. Reflective scales with matching tones of her feathers covered her posterior. A neck, with more tattoos than skin, stretched under an ornate cerulean blue dress jacket with wide cut sleeves. Status symbols from the Nomosogn kindred by the looks. Romek didn't recognize her as the justicar for this district. Reptilian eyes soured upon seeing him, splitting her jaw bones beneath tan avian skin. A </w:t>
      </w:r>
      <w:r>
        <w:rPr>
          <w:rFonts w:ascii="Times New Roman" w:hAnsi="Times New Roman" w:eastAsia="Times New Roman" w:cs="Times New Roman"/>
          <w:sz w:val="24"/>
          <w:szCs w:val="24"/>
        </w:rPr>
        <w:t xml:space="preserve">mouth built to swallow prey whole. </w:t>
      </w:r>
    </w:p>
    <w:p w:rsidR="0013673D" w:rsidRDefault="000A4B08" w14:paraId="0000013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shaved wearkin? How peculiar," the justicar said. </w:t>
      </w:r>
    </w:p>
    <w:p w:rsidR="0013673D" w:rsidRDefault="000A4B08" w14:paraId="0000013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She wasn't wrong, but it didn't matter. Regardless of how he looked, she didn't have any right to pass judgment. He was a black sheep, a stormy cloud against the sun. In a wearkin pack, the difference’d be brighter than day. But there was no pack to see it, hadn't been in a long time. Romek prevented a snarl for everyone's benefit except for the ravian. He didn't give her the satisfaction. She circled like a bird of prey, moving into the hallway.</w:t>
      </w:r>
    </w:p>
    <w:p w:rsidR="0013673D" w:rsidRDefault="000A4B08" w14:paraId="0000013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bother attempting to hide your savagery? Embrace the reason you exist, just like every other oddjaw." She moved down the hall with a trailing sinister hiss.</w:t>
      </w:r>
    </w:p>
    <w:p w:rsidR="0013673D" w:rsidRDefault="000A4B08" w14:paraId="0000013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Dravius had already unbuckled his belt and scabbards, hanging it on the arm of a chair he'd thrown himself into. The captain rarely relaxed. Romek and Vivian often joked that he was more likely to die from internal pressure than their lives of violence. Vivian focused over the chaos of papers on her desk, braced by her arms. Romek's list of headaches grew longer. He took a breath. Even in a room full of old friends, the scent of resentment for the ravian visitor lingered.</w:t>
      </w:r>
    </w:p>
    <w:p w:rsidR="0013673D" w:rsidRDefault="000A4B08" w14:paraId="0000013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slammed the door to Vivian's office. "Who was that?"</w:t>
      </w:r>
    </w:p>
    <w:p w:rsidR="0013673D" w:rsidRDefault="000A4B08" w14:paraId="0000013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"One of our employers," Vivian shuffled some papers into a pile.</w:t>
      </w:r>
    </w:p>
    <w:p w:rsidR="0013673D" w:rsidRDefault="000A4B08" w14:paraId="0000013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"Which employer?"</w:t>
      </w:r>
    </w:p>
    <w:p w:rsidR="0013673D" w:rsidRDefault="000A4B08" w14:paraId="0000013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"Just let it go," Dravius said.</w:t>
      </w:r>
    </w:p>
    <w:p w:rsidR="0013673D" w:rsidRDefault="000A4B08" w14:paraId="0000013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didn't blame Dravius for the lack of a fight. A couple of words meant little to him. Condemned markings change someone, especially if you're the one to make the choice. It was probably why they got along, but some days the indifference got old.</w:t>
      </w:r>
    </w:p>
    <w:p w:rsidR="0013673D" w:rsidRDefault="000A4B08" w14:paraId="0000013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don't need this extra shit. One of these days, I'm gonna retire and you guys are gonna be in trouble." It was an empty threat. "I've been thinking about picking up pottery. Set up a nice shop in the country. Maybe north of Dawnplate Range. You guys may never see me again."</w:t>
      </w:r>
    </w:p>
    <w:p w:rsidR="0013673D" w:rsidRDefault="000A4B08" w14:paraId="0000014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"Pottery? What happened to gardening?" Dravius said.</w:t>
      </w:r>
    </w:p>
    <w:p w:rsidR="0013673D" w:rsidRDefault="000A4B08" w14:paraId="0000014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"There's no shame in trying something new. We've been lucky, but eventually it's going to run out. Once Baran's training is done, I need a change of scenery." Hollow words, hiding the fact that he needed them. He might be able to convince Dravius they could manage, but Vivian could not be swayed. She'd dragged them through too many dangers to count. They both owned their lives to her. Debts turned to friendship.</w:t>
      </w:r>
    </w:p>
    <w:p w:rsidR="0013673D" w:rsidRDefault="000A4B08" w14:paraId="00000142"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"Luck has nothing to do with it." Vivan left the discheveled parchement world on her desk for a pristine realm of glass and liquor. "And to answer your earlier question, her name is Aziza. A pretentious justicar from one of the inner districts." She motioned a glass towards Romek, but the list didn't need to get any longer. Pretentious felt a bit redundant for the title.</w:t>
      </w:r>
    </w:p>
    <w:p w:rsidR="0013673D" w:rsidRDefault="000A4B08" w14:paraId="0000014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Dravius extended his hand towards Vivian, eyes closed. "Don't hold back." A smooth empty glass cut his callous hands deeply.</w:t>
      </w:r>
    </w:p>
    <w:p w:rsidR="0013673D" w:rsidRDefault="000A4B08" w14:paraId="0000014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never do." She timed an elegant turn as he realized the absence of liquid.</w:t>
      </w:r>
    </w:p>
    <w:p w:rsidR="0013673D" w:rsidRDefault="000A4B08" w14:paraId="0000014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business does an outside justicar want with us? Or was this an unofficial visit?" Dravius twirled the glass as though he was imagining it full. Romek knew the feeling.</w:t>
      </w:r>
    </w:p>
    <w:p w:rsidR="0013673D" w:rsidRDefault="000A4B08" w14:paraId="0000014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"Mainly gossip, part of the job to keep everything running smoothly." Her words carried a firm tone of unappreciation. "Some rumors about Demiurge and puppet masters in the shadows. The interests of those with too much time."</w:t>
      </w:r>
    </w:p>
    <w:p w:rsidR="0013673D" w:rsidRDefault="000A4B08" w14:paraId="00000147"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"Demiurge?" Romek paced around the edge of the office. The ravian's smell lingered by the bookcase. But it wasn't alone. Another foolish scent wafted through the air from the balcony. Romek's headache pulsed as his eyes scanned the ceiling. </w:t>
      </w:r>
      <w:r>
        <w:rPr>
          <w:rFonts w:ascii="Times New Roman" w:hAnsi="Times New Roman" w:eastAsia="Times New Roman" w:cs="Times New Roman"/>
          <w:i/>
          <w:sz w:val="24"/>
          <w:szCs w:val="24"/>
        </w:rPr>
        <w:t>What's the kid up to now?</w:t>
      </w:r>
    </w:p>
    <w:p w:rsidR="0013673D" w:rsidRDefault="000A4B08" w14:paraId="00000148"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"Mhmm," Vivian took a drink. Romek could sense her eyes watching his puzzlement. </w:t>
      </w:r>
      <w:r>
        <w:rPr>
          <w:rFonts w:ascii="Times New Roman" w:hAnsi="Times New Roman" w:eastAsia="Times New Roman" w:cs="Times New Roman"/>
          <w:i/>
          <w:sz w:val="24"/>
          <w:szCs w:val="24"/>
        </w:rPr>
        <w:t>She already knew.</w:t>
      </w:r>
    </w:p>
    <w:p w:rsidR="0013673D" w:rsidRDefault="000A4B08" w14:paraId="0000014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"What's the update for the mission?" Dravius dredged himself out of the chair to fill his own glass.</w:t>
      </w:r>
    </w:p>
    <w:p w:rsidR="0013673D" w:rsidRDefault="000A4B08" w14:paraId="0000014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"Yes, straight to business, as always, sweetheart." Vivian gave Dravius a playful eye. They kept their affairs discrete, but among Romek there was little point. "Nothing new unfortunately, same rough location, same time window, same fence."</w:t>
      </w:r>
    </w:p>
    <w:p w:rsidR="0013673D" w:rsidRDefault="000A4B08" w14:paraId="0000014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"That isn't much. This is less intel than the last mission and on short notice. Take the time and leave the work. Shit always rolls downhill." Dravius’ glass spilled over the edge as he sat back down. He wiped it on the chair.</w:t>
      </w:r>
    </w:p>
    <w:p w:rsidR="0013673D" w:rsidRDefault="000A4B08" w14:paraId="0000014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know you're more than capable," Vivian said.</w:t>
      </w:r>
    </w:p>
    <w:p w:rsidR="0013673D" w:rsidRDefault="000A4B08" w14:paraId="0000014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"It's not about being capable, it's about being prepared. They want to delegate the risk. That's fine, but we should know what we're walking into. Do we have approval to engage?"</w:t>
      </w:r>
    </w:p>
    <w:p w:rsidR="0013673D" w:rsidRDefault="000A4B08" w14:paraId="0000014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"Yes. But do try to keep things subtle. I hate the bureaucracy of messes," Vivian said.</w:t>
      </w:r>
    </w:p>
    <w:p w:rsidR="0013673D" w:rsidRDefault="000A4B08" w14:paraId="0000014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wandered towards the balcony. There was no doubt the smell coming from the roof. "What about the military seals? The two of us aren't a bastion of authority. Especially in the aftermath of a fight." He brushed imaginary sand from his elbow. Dravius chuckled after emptying his glass.</w:t>
      </w:r>
    </w:p>
    <w:p w:rsidR="0013673D" w:rsidRDefault="000A4B08" w14:paraId="0000015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Vivian tilted the end of an envelope, causing two metal seals to slide onto the desk with hefty thuds. "Compliments of our employer." She extended one to Romek. "Can't say they won't cause an issue this time around. I requested two just in case."</w:t>
      </w:r>
    </w:p>
    <w:p w:rsidR="0013673D" w:rsidRDefault="000A4B08" w14:paraId="0000015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Romek's claws clacked against the gold. The seals were mat colored and heavy like coinage. Each one underwent an expensive and difficult process called physerstriction. Flow enough physergy through anything and it’ll restrict the current, hardening the material as a by-product. With enough skill, the process could customize the configuration of physergy currents, turning the seal into means of authorization. A useful tool for escaping judgment from a messy situation, especially the bloody kind.</w:t>
      </w:r>
    </w:p>
    <w:p w:rsidR="0013673D" w:rsidRDefault="000A4B08" w14:paraId="0000015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With the seal in hand, Romek shifted towards the leaf embroidered door. "If there's nothing else, I'm gonna make some preparations for tomorrow. Sounds like we should be prepared for anything." He watched the balcony arches waiting for the kid’s patience to fail. Sure enough, the fool peaked. Romek stared him dead in the eye. Baran yanked back with a startled look. Romek closed the door, chuckling to himself.</w:t>
      </w:r>
      <w:r>
        <w:br w:type="page"/>
      </w:r>
    </w:p>
    <w:p w:rsidR="0013673D" w:rsidRDefault="000A4B08" w14:paraId="00000153" w14:textId="77777777">
      <w:pPr>
        <w:pStyle w:val="Heading1"/>
        <w:spacing w:line="480" w:lineRule="auto"/>
        <w:rPr>
          <w:rFonts w:ascii="Times New Roman" w:hAnsi="Times New Roman" w:eastAsia="Times New Roman" w:cs="Times New Roman"/>
        </w:rPr>
      </w:pPr>
      <w:bookmarkStart w:name="_a8foijkurbbv" w:colFirst="0" w:colLast="0" w:id="8"/>
      <w:bookmarkEnd w:id="8"/>
      <w:r>
        <w:rPr>
          <w:rFonts w:ascii="Times New Roman" w:hAnsi="Times New Roman" w:eastAsia="Times New Roman" w:cs="Times New Roman"/>
        </w:rPr>
        <w:t>Scene 6 - Baran - Vivian's Office</w:t>
      </w:r>
    </w:p>
    <w:p w:rsidR="0013673D" w:rsidRDefault="000A4B08" w14:paraId="00000154"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Twice in one day. Romek sabotaged Baran's plan, leaving him sprawled like a bug on the tiled roof. Claustrophobia pinned him down. Paranoid looks from his shadowed vantage point found no one watching. Baran's breathing recovered. Joke it off or retreat. The choice had its own sting. A discrete exit was best. Reprimands would be unavoidable, probably resulting in endurance training. Problems for tomorrow didn't matter today. He tread lightly, both hands and feet treating the roof like a pane of glass. Oblivi</w:t>
      </w:r>
      <w:r>
        <w:rPr>
          <w:rFonts w:ascii="Times New Roman" w:hAnsi="Times New Roman" w:eastAsia="Times New Roman" w:cs="Times New Roman"/>
          <w:sz w:val="24"/>
          <w:szCs w:val="24"/>
        </w:rPr>
        <w:t>ous to the ongoings inside the office as he scurried away, ass to roof. He'd nearly turned around when his name cut through the chatter. The tone was about him, not at him. Maybe the situation wasn't ruined. Curiosity got the better of him.</w:t>
      </w:r>
    </w:p>
    <w:p w:rsidR="0013673D" w:rsidRDefault="000A4B08" w14:paraId="0000015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get enough shit from Romek, I don't need you on my ass too," Dravius said.</w:t>
      </w:r>
    </w:p>
    <w:p w:rsidR="0013673D" w:rsidRDefault="000A4B08" w14:paraId="0000015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old man reeked of anger. Not much of an observation, but the bittersweet justice always gave Baran pleasure. Seems the wearkin pride came in handy for once. Romek hadn't snitched. Baran inched back towards the edge above the balcony.</w:t>
      </w:r>
    </w:p>
    <w:p w:rsidR="0013673D" w:rsidRDefault="000A4B08" w14:paraId="0000015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"What's your plan for him? The training has been a long distraction. How do you expect to pass it on if you two can't even have a normal conversation?" There was a long pause. "You don't, do you?"</w:t>
      </w:r>
    </w:p>
    <w:p w:rsidR="0013673D" w:rsidRDefault="000A4B08" w14:paraId="0000015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Pass what on?</w:t>
      </w:r>
      <w:r>
        <w:rPr>
          <w:rFonts w:ascii="Times New Roman" w:hAnsi="Times New Roman" w:eastAsia="Times New Roman" w:cs="Times New Roman"/>
          <w:sz w:val="24"/>
          <w:szCs w:val="24"/>
        </w:rPr>
        <w:t xml:space="preserve"> The family name was worthless, worse than worthless. No one could do anything about Baran's markings except himself.</w:t>
      </w:r>
    </w:p>
    <w:p w:rsidR="0013673D" w:rsidRDefault="000A4B08" w14:paraId="0000015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"It's too dangerous. I can't be responsible for more death," Dravius said.</w:t>
      </w:r>
    </w:p>
    <w:p w:rsidR="0013673D" w:rsidRDefault="000A4B08" w14:paraId="0000015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"You're not responsible for what she–"</w:t>
      </w:r>
    </w:p>
    <w:p w:rsidR="0013673D" w:rsidRDefault="000A4B08" w14:paraId="0000015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am. The signs were there. I got distracted. That won't happen again. Baran's never going to be ready. He's too obsessed with the Eastmaw name. He's too much like his mother," Dravius said.</w:t>
      </w:r>
    </w:p>
    <w:p w:rsidR="0013673D" w:rsidRDefault="000A4B08" w14:paraId="0000015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Dravius never talked about Baran's mother, Alondra. Nearly two decades of scraping information resulted in next to nothing. She traveled to the edges of the continent, and beyond. Chartering the ends of the world, searching for Pariferna, the land of the adamants. An admirable goal of testing the extent of the kindreds law. Baran understood why and that a child would only hinder success. Maybe he should test their reach, too. Dravius said it himself. He was like her.</w:t>
      </w:r>
    </w:p>
    <w:p w:rsidR="0013673D" w:rsidRDefault="000A4B08" w14:paraId="0000015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can't keep him here forever. It's impressive you've been able to keep him here this long. By the time I was his age, I'd torn up a storm in the world. But I had to grow up faster than most, I suppose," Vivian said. A slight creak of wood came from below. "Look, you can either help him grow or you can push him away, and earlier today, you pushed him away. Your remaining opportunities are limited, no matter how much you try to hide her from him. Have you talked to her recently? Maybe–"</w:t>
      </w:r>
    </w:p>
    <w:p w:rsidR="0013673D" w:rsidRDefault="000A4B08" w14:paraId="0000015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no reasoning with her. I've tried. I will continue to try." After an uncomfortable pause, Dravius broke the silence. "I should make preparations before tomorrow."</w:t>
      </w:r>
    </w:p>
    <w:p w:rsidR="0013673D" w:rsidRDefault="000A4B08" w14:paraId="0000015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"Will I see you later?" Vivian asked.</w:t>
      </w:r>
    </w:p>
    <w:p w:rsidR="0013673D" w:rsidRDefault="000A4B08" w14:paraId="0000016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Silence answered, followed by the open and close of the door moments later. Baran withdrew further onto the roof. What wasn't he ready for? Dravius kept any family history buried behind his beating cage of a heart. Glimpses of the past given through the desperate tales and close calls of the band of old friends, Dravius, Vivian and Romek. Baran listened for movement to mask his own. Minutes passed before Vivian spoke.</w:t>
      </w:r>
    </w:p>
    <w:p w:rsidR="0013673D" w:rsidRDefault="000A4B08" w14:paraId="0000016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"How long are you going to sit up there, or did you fall asleep?" asked Vivian. "Baran?"</w:t>
      </w:r>
    </w:p>
    <w:p w:rsidR="0013673D" w:rsidRDefault="000A4B08" w14:paraId="0000016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"Yeah." Baran shifted his weight, pretending to be a tile. But tiles didn't talk. "Should I go down the way I got up, or–"</w:t>
      </w:r>
    </w:p>
    <w:p w:rsidR="0013673D" w:rsidRDefault="000A4B08" w14:paraId="0000016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"Just get down here," she said with a raised tone.</w:t>
      </w:r>
    </w:p>
    <w:p w:rsidR="0013673D" w:rsidRDefault="000A4B08" w14:paraId="0000016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slid to the roof's edge and hung his legs over until he could flip and ease his weight down onto the small balcony.</w:t>
      </w:r>
    </w:p>
    <w:p w:rsidR="0013673D" w:rsidRDefault="000A4B08" w14:paraId="0000016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"Normally, it is polite to participate in conversation instead of hiding on the roof like a thief," she said. "Maybe we should get you some new marks."</w:t>
      </w:r>
    </w:p>
    <w:p w:rsidR="0013673D" w:rsidRDefault="000A4B08" w14:paraId="0000016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"I'm not a… I just wanted to hear about the mission tomorrow, that's all." Attempting to lie to Vivian was a most memorable mistake. One that should not be repeated.</w:t>
      </w:r>
    </w:p>
    <w:p w:rsidR="0013673D" w:rsidRDefault="000A4B08" w14:paraId="0000016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"Hmmm, I suppose you might have heard a fair amount more than that." Vivan leaned back on her desk, hands stretched to the side. "If I'm not mistaken, you're staying put based on that brief bout earlier today."</w:t>
      </w:r>
    </w:p>
    <w:p w:rsidR="0013673D" w:rsidRDefault="000A4B08" w14:paraId="0000016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 didn't matter what happened, you heard him. I'll never be ready. It didn't matter who won or lost."</w:t>
      </w:r>
    </w:p>
    <w:p w:rsidR="0013673D" w:rsidRDefault="000A4B08" w14:paraId="0000016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"Winning and losing." Vivian stood and walked past Baran out onto the balcony. "That is not the right game. Reality is much more final. Life and death are the terms you must play by."</w:t>
      </w:r>
    </w:p>
    <w:p w:rsidR="0013673D" w:rsidRDefault="000A4B08" w14:paraId="0000016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are you talking about?" asked Baran, standing like a lonely tree. The office had a hostility behind the intricate decor.</w:t>
      </w:r>
    </w:p>
    <w:p w:rsidR="0013673D" w:rsidRDefault="000A4B08" w14:paraId="0000016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"You're right, maybe that is a bit hyperbolic." Vivian spun around to face Baran. "Did I ever tell you about the night you arrived at the estate? The night I met your mother."</w:t>
      </w:r>
    </w:p>
    <w:p w:rsidR="0013673D" w:rsidRDefault="000A4B08" w14:paraId="0000016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thought Dravius brought me here after getting me from my mom?" Baran said.</w:t>
      </w:r>
    </w:p>
    <w:p w:rsidR="0013673D" w:rsidRDefault="000A4B08" w14:paraId="0000016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 was a rhetorical question, Baran. We both know I haven't," Vivian cackled. "That would have been something, those two face-to-face after all these years. No, your mother came here directly when my sweet was away on some forgettable mission." Vivian made a square with her fingers and peered through them at Baran. "Step back a bit and to your left."</w:t>
      </w:r>
    </w:p>
    <w:p w:rsidR="0013673D" w:rsidRDefault="000A4B08" w14:paraId="0000016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followed her commands, staring between the floor and Vivian with each awkward step.</w:t>
      </w:r>
    </w:p>
    <w:p w:rsidR="0013673D" w:rsidRDefault="000A4B08" w14:paraId="0000016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"There. She stood right there and put you on that table wrapped in a blanket." She pointed at the table, still covered in papers. "Not the cutest baby, but you were quiet, a blessing on its own. Silence always befriended my life of death. A friend that abandoned me with the two runts. I said this wasn't an orphanage and that I'd throw you in the sewers and let you drown. Or, if you are truly destined for misery, you'd flow downriver into the Abysm."</w:t>
      </w:r>
    </w:p>
    <w:p w:rsidR="0013673D" w:rsidRDefault="000A4B08" w14:paraId="0000017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did she say?" asked Baran.</w:t>
      </w:r>
    </w:p>
    <w:p w:rsidR="0013673D" w:rsidRDefault="000A4B08" w14:paraId="0000017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"She told me to fuck off." Vivian pressed a finger into the middle of her chest. "I haven't felt my heart race like that in a long time. Anyway, do you get what I'm trying to say?"</w:t>
      </w:r>
    </w:p>
    <w:p w:rsidR="0013673D" w:rsidRDefault="000A4B08" w14:paraId="0000017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gave a puzzled look and did not reply.</w:t>
      </w:r>
    </w:p>
    <w:p w:rsidR="0013673D" w:rsidRDefault="000A4B08" w14:paraId="0000017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"I'm a collector of broken things, a garden of tools. A piece of glass that can still gouge an eye, a dull blade that can still bludgeon a ribcage, a severed rope that can still strangle someone. But you, Baran, are not broken, which is why you feel so out of place." Vivian paused.</w:t>
      </w:r>
    </w:p>
    <w:p w:rsidR="0013673D" w:rsidRDefault="000A4B08" w14:paraId="0000017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"My name is forfeit. That sounds broken to me," said Baran.</w:t>
      </w:r>
    </w:p>
    <w:p w:rsidR="0013673D" w:rsidRDefault="000A4B08" w14:paraId="0000017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"Look, you've got hopes and dreams and two good feet. It's more than I had. The only thing between you and what you want is the choice to take it." Vivian made a knuckled fist, showing each muscle in her forearm. "If you want to go on that mission tomorrow, you get your gear and tell anyone who tries to stop you to fuck off. Of course, if they try to stop you, show some bite to back up the bark. And who knows, if things go well, you might puncture that tough exterior of your grandfather."</w:t>
      </w:r>
    </w:p>
    <w:p w:rsidR="0013673D" w:rsidRDefault="000A4B08" w14:paraId="0000017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Baran's eyes lit up. A flurry of scenarios started playing out in his head. He just needed to figure out the right one. But despite all the possibilities, the thought of his mother pierced through his excitement. "What else did my mom say when she dropped me off? Is she coming back?"</w:t>
      </w:r>
    </w:p>
    <w:p w:rsidR="0013673D" w:rsidRDefault="000A4B08" w14:paraId="0000017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"I'll tell you, she laughed in my face when I offered her your grandfather's job. I swear she thought about it for a second. A forfeit name is quite the leverage against employees. But she didn't strike me as one to stand in another's shadow." Vivian chuckled to herself again. "I haven't had nearly enough to drink to tell this story, though." Vivian drifted like a breeze to her office door. "How about this? When you get back from this mission, you bring something tasty from the Interior, the stuff that does</w:t>
      </w:r>
      <w:r>
        <w:rPr>
          <w:rFonts w:ascii="Times New Roman" w:hAnsi="Times New Roman" w:eastAsia="Times New Roman" w:cs="Times New Roman"/>
          <w:sz w:val="24"/>
          <w:szCs w:val="24"/>
        </w:rPr>
        <w:t>n't see the light up here. And I'll tell you everything. And if the mission goes well, we can talk about making you an official myrmidon. Just knock on my door next time."</w:t>
      </w:r>
    </w:p>
    <w:p w:rsidR="0013673D" w:rsidRDefault="000A4B08" w14:paraId="0000017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walked through the doorframe and turned. "You promise?" Vivian nodded and slammed the door in his face. The best feeling in months.</w:t>
      </w:r>
      <w:r>
        <w:br w:type="page"/>
      </w:r>
    </w:p>
    <w:p w:rsidR="0013673D" w:rsidRDefault="000A4B08" w14:paraId="00000179" w14:textId="77777777">
      <w:pPr>
        <w:pStyle w:val="Heading1"/>
        <w:spacing w:line="480" w:lineRule="auto"/>
        <w:rPr>
          <w:rFonts w:ascii="Times New Roman" w:hAnsi="Times New Roman" w:eastAsia="Times New Roman" w:cs="Times New Roman"/>
        </w:rPr>
      </w:pPr>
      <w:bookmarkStart w:name="_tw54t2f08zz" w:colFirst="0" w:colLast="0" w:id="9"/>
      <w:bookmarkEnd w:id="9"/>
      <w:r>
        <w:rPr>
          <w:rFonts w:ascii="Times New Roman" w:hAnsi="Times New Roman" w:eastAsia="Times New Roman" w:cs="Times New Roman"/>
        </w:rPr>
        <w:t>Scene 7 - Kayah - Travel to Storeroom</w:t>
      </w:r>
    </w:p>
    <w:p w:rsidR="0013673D" w:rsidRDefault="000A4B08" w14:paraId="0000017A"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Kayah pulled herself out of the mud. The guards were gone, and it was time for her to make her exit, leaving the dead to their rest. Her exhaustion pulled the storeroom away. It made the steps longer, despite the short distance. Bad days were the stale bread of Old Caechora, the best you'd get, but this took it to another level. Hunger gnawed at her, relentlessly barraging her thoughts. Half-healed wounds stung from the rusty slosh that stuck to her clothes and skin. Their rawness meant she'd only been unco</w:t>
      </w:r>
      <w:r>
        <w:rPr>
          <w:rFonts w:ascii="Times New Roman" w:hAnsi="Times New Roman" w:eastAsia="Times New Roman" w:cs="Times New Roman"/>
          <w:sz w:val="24"/>
          <w:szCs w:val="24"/>
        </w:rPr>
        <w:t>nscious for half a day at most.</w:t>
      </w:r>
    </w:p>
    <w:p w:rsidR="0013673D" w:rsidRDefault="000A4B08" w14:paraId="0000017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Danger creeped through the journey, a companion even with the right knowledge and gear. Missing equipment left her with only half of what she wanted, excluding any food. A bright knot and board were her daily friends through the ruins of the Old Caechora settlements. Forgotten memories of magnificent cities left to waste away underneath the new world above. More histories from Jaxith. Kayah didn't care for the past and its death, only the present. A perilous place overgrown with rustroot, cutthroats and pro</w:t>
      </w:r>
      <w:r>
        <w:rPr>
          <w:rFonts w:ascii="Times New Roman" w:hAnsi="Times New Roman" w:eastAsia="Times New Roman" w:cs="Times New Roman"/>
          <w:sz w:val="24"/>
          <w:szCs w:val="24"/>
        </w:rPr>
        <w:t>wlers. A sleepless churn of survival, just like the guild.</w:t>
      </w:r>
    </w:p>
    <w:p w:rsidR="0013673D" w:rsidRDefault="000A4B08" w14:paraId="0000017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Everything in Old Caechora was a two-step process. Wait, then act. A rule that must be followed. Kayah was well into the second step, mantling through the tangles of rustroot. She clambered slowly from branch to branch, distrustful of the rust layered ground. Without her own bright knot, it made it impossible to see pockets of quickrust. Copper pools that sucked you in the more you tried to escape. The lucky ones found plunges hiding sharp edges, ready to strip their misery on the way down. Direct light was</w:t>
      </w:r>
      <w:r>
        <w:rPr>
          <w:rFonts w:ascii="Times New Roman" w:hAnsi="Times New Roman" w:eastAsia="Times New Roman" w:cs="Times New Roman"/>
          <w:sz w:val="24"/>
          <w:szCs w:val="24"/>
        </w:rPr>
        <w:t xml:space="preserve"> the only way to reveal the secrets of walkable paths. </w:t>
      </w:r>
      <w:r>
        <w:rPr>
          <w:rFonts w:ascii="Times New Roman" w:hAnsi="Times New Roman" w:eastAsia="Times New Roman" w:cs="Times New Roman"/>
          <w:i/>
          <w:sz w:val="24"/>
          <w:szCs w:val="24"/>
        </w:rPr>
        <w:t>Critical information is always near. You have to observe and be patient.</w:t>
      </w:r>
      <w:r>
        <w:rPr>
          <w:rFonts w:ascii="Times New Roman" w:hAnsi="Times New Roman" w:eastAsia="Times New Roman" w:cs="Times New Roman"/>
          <w:sz w:val="24"/>
          <w:szCs w:val="24"/>
        </w:rPr>
        <w:t xml:space="preserve"> Jaxith’s teachings always had a way of appearing. Too bad this one required more light.</w:t>
      </w:r>
    </w:p>
    <w:p w:rsidR="0013673D" w:rsidRDefault="000A4B08" w14:paraId="0000017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Even the additional glow from the Bulwark engineers wasn't enough. Kayah paused, back to step one. Overflow sewer grates scattered the ceiling of her world like dim stars above the workers toiling away above the Rampart. These weren't residents of Old Caechora, they were workers from the city above. The choice to return seemed unfathomable to Kayah. Yet there they were, fixing and rebuilding, hoisted above the junkyard of settlement ruins with nothing more than some push knots. Their work lights cast down t</w:t>
      </w:r>
      <w:r>
        <w:rPr>
          <w:rFonts w:ascii="Times New Roman" w:hAnsi="Times New Roman" w:eastAsia="Times New Roman" w:cs="Times New Roman"/>
          <w:sz w:val="24"/>
          <w:szCs w:val="24"/>
        </w:rPr>
        <w:t>he Bulwark, flowing over the Rampart into the nearby buildings. Stray beams of light caught the falling drainage as it rained across the settlement. It was quiet now, enough to hear the distant hammering of stonework. It dredged up more memories. The quiet bustle of the engineers made her uneasy, a rhythm similar to the anvil that plagued her mind. Fear of the digs dug deeper as she cleared the thickest parts of rustroot.</w:t>
      </w:r>
    </w:p>
    <w:p w:rsidR="0013673D" w:rsidRDefault="000A4B08" w14:paraId="0000017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orange glimmers grew from deeper into settlements. It gave speed to Kayah in the form of light. Traversing the dilapidated buildings still required focus. A truth lodged between the darkness and the slick ground. A dampness clung to Old Caechora, maybe harder than the jagged grip of rustroot. It seeped into everything, the porous stone, the soft wood. Pools of gritty wet orangy grime that never dried, swallowing the physical memories of the past. How many lives until the ruins turned to heaving tides of</w:t>
      </w:r>
      <w:r>
        <w:rPr>
          <w:rFonts w:ascii="Times New Roman" w:hAnsi="Times New Roman" w:eastAsia="Times New Roman" w:cs="Times New Roman"/>
          <w:sz w:val="24"/>
          <w:szCs w:val="24"/>
        </w:rPr>
        <w:t xml:space="preserve"> rust and mud? Toppling the stone would take countless lifetimes, proof of a stubborn adversary. One of the few qualities Kayah admired about the ruins. But cracked bedrocks and shattered foundations had limits. Weakness masked by the rotting wood and corroded metal, exploited by the unending dampness.</w:t>
      </w:r>
    </w:p>
    <w:p w:rsidR="0013673D" w:rsidRDefault="000A4B08" w14:paraId="0000017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Without help, how long would it last?</w:t>
      </w:r>
    </w:p>
    <w:p w:rsidR="0013673D" w:rsidRDefault="000A4B08" w14:paraId="0000018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lack of her board slowed Kayah's movement through the rubble. An annoying reminder of her dependence. A small bridge in the dark kept her feet dryer and unbloodied. A longer arm to feel the end of shadows and avoid pits of quickrust. Finding a replacement was unlikely, unless another one dropped from the air. Her last one fell from one of the Bulwark engineer platforms. It ricocheted far off the rampart outside any of the palisade encampments. Abandoned and left to rot. Kayah saved it from that fate and</w:t>
      </w:r>
      <w:r>
        <w:rPr>
          <w:rFonts w:ascii="Times New Roman" w:hAnsi="Times New Roman" w:eastAsia="Times New Roman" w:cs="Times New Roman"/>
          <w:sz w:val="24"/>
          <w:szCs w:val="24"/>
        </w:rPr>
        <w:t xml:space="preserve"> it returned the favor more than once. That was reason alone to keep it close, but it doubled as a friend to share thoughts with in the dark. She peered through some exposed studs at the workers, tiny silhouettes hovering in the distance. Push knots defied gravity, levitating them above the darkness. A fact that kept Kayah from ever seeing one up close. Bright gnots, in all their limited variations, were the only bundle of coils she could easily recognize. The workers higher now and the light dimmer. </w:t>
      </w:r>
    </w:p>
    <w:p w:rsidR="0013673D" w:rsidRDefault="000A4B08" w14:paraId="0000018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 was difficult to discern the ruined buildings from the beginning of the streets. Decrepit structures seemed to melt in the street like runoff into a river. Roads were easier to walk in some ways and harder in others. Without a board, though, they were simpler and safer. Shadowed secrets of rubble traded for more mud, rust and sewage. Following roots was a decent option, but if you weren't careful, you would get a mouthful of rust. And that was the best-case scenario.</w:t>
      </w:r>
    </w:p>
    <w:p w:rsidR="0013673D" w:rsidRDefault="000A4B08" w14:paraId="0000018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Her destination resided within the border between criminals and those lost in death. A storeroom tucked into the crumbling walls of a large blockhouse. The nightly journey between the storeroom and the Rampart was an endless topic of argument between her and Jaxith. She understood the logic, but she didn't like what it meant. Deal with danger while you're awake and make sure you sleep where it is safest. Safety was a relative term, but he was right. The cutthroats and the prowlers kept clear of each other, </w:t>
      </w:r>
      <w:r>
        <w:rPr>
          <w:rFonts w:ascii="Times New Roman" w:hAnsi="Times New Roman" w:eastAsia="Times New Roman" w:cs="Times New Roman"/>
          <w:sz w:val="24"/>
          <w:szCs w:val="24"/>
        </w:rPr>
        <w:t>making a lonely stretch absent of enemies. Solitude protected against the more direct dangers of Old Caechora. A worthwhile trade, in his opinion, for the passage through the cutthroats.</w:t>
      </w:r>
    </w:p>
    <w:p w:rsidR="0013673D" w:rsidRDefault="000A4B08" w14:paraId="0000018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shortest path led towards the engineers on the far side of the Bulwark above, straight over a dense hill of rubble and ruin. Intact roofs provided floating havens in the sea of shadows, but that safety was contingent on her inanimate friend to bridge the gaps. She'd have to find another way, starting with a crossroads ahead. The left granted darkness, while a red warmth flickered opposite, silhouetting the ruins on the right. The light tempted danger but also speed.</w:t>
      </w:r>
    </w:p>
    <w:p w:rsidR="0013673D" w:rsidRDefault="000A4B08" w14:paraId="0000018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snuck along the edge of the road. Wading through shallow puddles of rust. Concealed between a short stone wall and collapsed rafters. She made sure to block the direct light. In the dark, eyes betray you faster than anything else. Little beacons waiting for illumination. The dimness yielded enough of the path. But the noise among the shadows slowed Kayah down. Creeping masses all moving towards the light. Back to step one. She peered through her hands at the light source and the amassing prowlers. Jax</w:t>
      </w:r>
      <w:r>
        <w:rPr>
          <w:rFonts w:ascii="Times New Roman" w:hAnsi="Times New Roman" w:eastAsia="Times New Roman" w:cs="Times New Roman"/>
          <w:sz w:val="24"/>
          <w:szCs w:val="24"/>
        </w:rPr>
        <w:t>ith’s trick for further sight blocked most of the reflection from her eyes.</w:t>
      </w:r>
    </w:p>
    <w:p w:rsidR="0013673D" w:rsidRDefault="000A4B08" w14:paraId="0000018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Prowlers roamed freely, living shadows of the settlement's deepest parts. People whose bodies kept moving after they died. Left to wander as changing reflections of their former selves. Most were harmless, other than stealing and invading buildings, looking for places to hide. They feared normal people, but light drew them in like moths to the flame.</w:t>
      </w:r>
    </w:p>
    <w:p w:rsidR="0013673D" w:rsidRDefault="000A4B08" w14:paraId="0000018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narrow bonfire with glowing shards stabbed into the larger planks. Sporadic spurts of fire erupted before lessening to weak crackles that struggled to fend off the dampness seeping up from the ground. Prowlers crawled from nearby ruins, emerging out of darkness drawn to the blaze. Their own shadows cast into the surroundings. Kayah couldn't remember the last time she saw flames. Fire hated the dampness, especially this far into the settlement. The wild wisps of red and orange were mesmerizing, drawing her</w:t>
      </w:r>
      <w:r>
        <w:rPr>
          <w:rFonts w:ascii="Times New Roman" w:hAnsi="Times New Roman" w:eastAsia="Times New Roman" w:cs="Times New Roman"/>
          <w:sz w:val="24"/>
          <w:szCs w:val="24"/>
        </w:rPr>
        <w:t xml:space="preserve"> along the wall. She kept low, being sure to stay hidden and watch her back.</w:t>
      </w:r>
    </w:p>
    <w:p w:rsidR="0013673D" w:rsidRDefault="000A4B08" w14:paraId="0000018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sound of rapid, rotating clinks began from a tall skeleton of a building close to the bonfire. A strange noise Kayah had never heard. Thin shadows stretched upward into the void of darkness above, making it difficult to see until one moved. Twin ember beacons illuminated at the precipice of a man shaped umbra, slowly emerging in tandem with the revolving sounds. Prowlers took little notice, unafraid of the dark and entranced by the flames. The clinking stopped for a single breath. Six loud bangs ushered</w:t>
      </w:r>
      <w:r>
        <w:rPr>
          <w:rFonts w:ascii="Times New Roman" w:hAnsi="Times New Roman" w:eastAsia="Times New Roman" w:cs="Times New Roman"/>
          <w:sz w:val="24"/>
          <w:szCs w:val="24"/>
        </w:rPr>
        <w:t xml:space="preserve"> the muffled yells of three prowlers closest to the man. Others scurried away, leaving only those screaming with mangled legs. They couldn't talk, as far as Kayah knew, but they could clearly feel pain.</w:t>
      </w:r>
    </w:p>
    <w:p w:rsidR="0013673D" w:rsidRDefault="000A4B08" w14:paraId="00000188"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She took a long blink, replaying what she saw. </w:t>
      </w:r>
      <w:r>
        <w:rPr>
          <w:rFonts w:ascii="Times New Roman" w:hAnsi="Times New Roman" w:eastAsia="Times New Roman" w:cs="Times New Roman"/>
          <w:i/>
          <w:sz w:val="24"/>
          <w:szCs w:val="24"/>
        </w:rPr>
        <w:t>There was a sound. Nothing seemed to hit the prowlers, but something stabbed them. What were these tricks at a distance? More mysteries, like the storeroom lock?</w:t>
      </w:r>
    </w:p>
    <w:p w:rsidR="0013673D" w:rsidRDefault="000A4B08" w14:paraId="0000018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tall figure dragged one towards the fire, leg first. Arms whipping in the grime. Kayah had never seen a prowler move so fast. The blaze caught the man's glossy eyes tucked between a wide-brimmed hat with charred edges and a fraying ash colored bandana from ear to ear. Black shards strapped to his figure splintered the light, reflecting sparks from their searing counterparts in the struggling bonfire, each smooth as glass and cinched along his wiry arms and stretched thighs. His heel twisted the prowler'</w:t>
      </w:r>
      <w:r>
        <w:rPr>
          <w:rFonts w:ascii="Times New Roman" w:hAnsi="Times New Roman" w:eastAsia="Times New Roman" w:cs="Times New Roman"/>
          <w:sz w:val="24"/>
          <w:szCs w:val="24"/>
        </w:rPr>
        <w:t>s leg, pinning it in place as he wrestled a toughened glove onto his spindly hand. A jagged black edge unsheathed from his arm, set ablaze with one already stabbed into the wood. The roaring heat awoke it from a deep slumber. Its anger snapped and simmered to a deep red as he held it close, inspecting the prowler's face. Oval shadows crept up from gaps in the bandana covering the base of his eyes. His searching gaze dulled with the cooling shard before he drove the black glass into the prowler's shoulder. W</w:t>
      </w:r>
      <w:r>
        <w:rPr>
          <w:rFonts w:ascii="Times New Roman" w:hAnsi="Times New Roman" w:eastAsia="Times New Roman" w:cs="Times New Roman"/>
          <w:sz w:val="24"/>
          <w:szCs w:val="24"/>
        </w:rPr>
        <w:t>arped screams came from the terror-filled face of his victim. Streams of smoke carried the smell of burned flesh through the air. It smothered the desensitized undertone of rot. The next shard was quicker, hotter, skipping any inspection. And the next, until the prowler went limb.</w:t>
      </w:r>
    </w:p>
    <w:p w:rsidR="0013673D" w:rsidRDefault="000A4B08" w14:paraId="0000018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"Run now, to the flame," the man said. The words matched his absent emotion.</w:t>
      </w:r>
    </w:p>
    <w:p w:rsidR="0013673D" w:rsidRDefault="000A4B08" w14:paraId="0000018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growing sickness in her stomach overcame Kayah. The smell ebbed between sweet and disgusting. It was thick, almost like a taste that tempted her hunger. For the first time, she was glad that the fire did not take kindly to the damp.</w:t>
      </w:r>
    </w:p>
    <w:p w:rsidR="0013673D" w:rsidRDefault="000A4B08" w14:paraId="0000018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visceral step one was over.</w:t>
      </w:r>
    </w:p>
    <w:p w:rsidR="0013673D" w:rsidRDefault="000A4B08" w14:paraId="0000018D" w14:textId="320DB9C4">
      <w:pPr>
        <w:spacing w:line="480" w:lineRule="auto"/>
        <w:ind w:firstLine="720"/>
        <w:rPr>
          <w:rFonts w:ascii="Times New Roman" w:hAnsi="Times New Roman" w:eastAsia="Times New Roman" w:cs="Times New Roman"/>
          <w:sz w:val="24"/>
          <w:szCs w:val="24"/>
        </w:rPr>
      </w:pPr>
      <w:r w:rsidRPr="767E6F04" w:rsidR="767E6F04">
        <w:rPr>
          <w:rFonts w:ascii="Times New Roman" w:hAnsi="Times New Roman" w:eastAsia="Times New Roman" w:cs="Times New Roman"/>
          <w:sz w:val="24"/>
          <w:szCs w:val="24"/>
        </w:rPr>
        <w:t xml:space="preserve">It was time for step two. Kayah shifted away as the man waded through the street towards another prowler. Those screams would draw attention and this far from the rampart, that meant danger. Fear told her to turn tail and run, but she fought it. The biggest danger was this </w:t>
      </w:r>
      <w:del w:author="Gary Smailes" w:date="2024-02-15T16:31:38.465Z" w:id="1177903859">
        <w:r w:rsidRPr="767E6F04" w:rsidDel="767E6F04">
          <w:rPr>
            <w:rFonts w:ascii="Times New Roman" w:hAnsi="Times New Roman" w:eastAsia="Times New Roman" w:cs="Times New Roman"/>
            <w:sz w:val="24"/>
            <w:szCs w:val="24"/>
          </w:rPr>
          <w:delText>cindered man</w:delText>
        </w:r>
      </w:del>
      <w:ins w:author="Gary Smailes" w:date="2024-02-15T16:31:38.475Z" w:id="147322452">
        <w:r w:rsidRPr="767E6F04" w:rsidR="767E6F04">
          <w:rPr>
            <w:rFonts w:ascii="Times New Roman" w:hAnsi="Times New Roman" w:eastAsia="Times New Roman" w:cs="Times New Roman"/>
            <w:sz w:val="24"/>
            <w:szCs w:val="24"/>
          </w:rPr>
          <w:t>Cindered Man</w:t>
        </w:r>
      </w:ins>
      <w:r w:rsidRPr="767E6F04" w:rsidR="767E6F04">
        <w:rPr>
          <w:rFonts w:ascii="Times New Roman" w:hAnsi="Times New Roman" w:eastAsia="Times New Roman" w:cs="Times New Roman"/>
          <w:sz w:val="24"/>
          <w:szCs w:val="24"/>
        </w:rPr>
        <w:t xml:space="preserve">. </w:t>
      </w:r>
      <w:r w:rsidRPr="767E6F04" w:rsidR="767E6F04">
        <w:rPr>
          <w:rFonts w:ascii="Times New Roman" w:hAnsi="Times New Roman" w:eastAsia="Times New Roman" w:cs="Times New Roman"/>
          <w:i w:val="1"/>
          <w:iCs w:val="1"/>
          <w:sz w:val="24"/>
          <w:szCs w:val="24"/>
        </w:rPr>
        <w:t>You can't know where the danger is unless you keep it in sight.</w:t>
      </w:r>
      <w:r w:rsidRPr="767E6F04" w:rsidR="767E6F04">
        <w:rPr>
          <w:rFonts w:ascii="Times New Roman" w:hAnsi="Times New Roman" w:eastAsia="Times New Roman" w:cs="Times New Roman"/>
          <w:sz w:val="24"/>
          <w:szCs w:val="24"/>
        </w:rPr>
        <w:t xml:space="preserve"> Jaxith's words gave her strength despite the dread emanating from this man. He killed with a disturbing calmness, like someone might treat breathing. She did not want to test his awareness. He seemed eerily serene compared to cutthroats, considering the violence. Cutthroats did terrible things. Cruel things. But it was in their nature and there was desperation in that violence. Blame didn't feel like a fair word. Not in this place. More times than she liked to admit, she wondered if she'd use violence if it was a safer option. The Abysm took its toll on everyone. The only difference was the ways you survived Old Caechora. A place that was impossible to call home.</w:t>
      </w:r>
    </w:p>
    <w:p w:rsidR="0013673D" w:rsidRDefault="000A4B08" w14:paraId="0000018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For those that accepted this fate, there were only three choices of neighbors. The guild, the cutthroats or the prowlers. If you accounted for the fact that the cutthroats didn’t take kindly to neighbors, that left two. And, if you account for the fact that the guild got to pick their neighbors within the palisade, the cooks, the medics, the attractive women. That typically left one, the prowlers. The kicker was the dangerous daily trek through the cutthroats for everyone else.</w:t>
      </w:r>
    </w:p>
    <w:p w:rsidR="0013673D" w:rsidRDefault="000A4B08" w14:paraId="0000018F" w14:textId="4DE11D6F">
      <w:pPr>
        <w:spacing w:line="480" w:lineRule="auto"/>
        <w:ind w:firstLine="720"/>
        <w:rPr>
          <w:rFonts w:ascii="Times New Roman" w:hAnsi="Times New Roman" w:eastAsia="Times New Roman" w:cs="Times New Roman"/>
          <w:sz w:val="24"/>
          <w:szCs w:val="24"/>
        </w:rPr>
      </w:pPr>
      <w:r w:rsidRPr="767E6F04" w:rsidR="767E6F04">
        <w:rPr>
          <w:rFonts w:ascii="Times New Roman" w:hAnsi="Times New Roman" w:eastAsia="Times New Roman" w:cs="Times New Roman"/>
          <w:sz w:val="24"/>
          <w:szCs w:val="24"/>
        </w:rPr>
        <w:t xml:space="preserve">This man was no cutthroat, though. Even they kept clear of prowlers, either out of pity or disgust. He treated the creatures as less than human. And in some ways, they were. Another prowler squirmed, beached on rubble with its foot caught in a pinch of metal. The </w:t>
      </w:r>
      <w:del w:author="Gary Smailes" w:date="2024-02-15T16:31:38.477Z" w:id="1750993164">
        <w:r w:rsidRPr="767E6F04" w:rsidDel="767E6F04">
          <w:rPr>
            <w:rFonts w:ascii="Times New Roman" w:hAnsi="Times New Roman" w:eastAsia="Times New Roman" w:cs="Times New Roman"/>
            <w:sz w:val="24"/>
            <w:szCs w:val="24"/>
          </w:rPr>
          <w:delText>cindered man</w:delText>
        </w:r>
      </w:del>
      <w:ins w:author="Gary Smailes" w:date="2024-02-15T16:31:38.479Z" w:id="900063273">
        <w:r w:rsidRPr="767E6F04" w:rsidR="767E6F04">
          <w:rPr>
            <w:rFonts w:ascii="Times New Roman" w:hAnsi="Times New Roman" w:eastAsia="Times New Roman" w:cs="Times New Roman"/>
            <w:sz w:val="24"/>
            <w:szCs w:val="24"/>
          </w:rPr>
          <w:t>Cindered Man</w:t>
        </w:r>
      </w:ins>
      <w:r w:rsidRPr="767E6F04" w:rsidR="767E6F04">
        <w:rPr>
          <w:rFonts w:ascii="Times New Roman" w:hAnsi="Times New Roman" w:eastAsia="Times New Roman" w:cs="Times New Roman"/>
          <w:sz w:val="24"/>
          <w:szCs w:val="24"/>
        </w:rPr>
        <w:t xml:space="preserve"> loomed over it, but paused, drawn to something up the street toward the rampart.</w:t>
      </w:r>
    </w:p>
    <w:p w:rsidR="0013673D" w:rsidRDefault="000A4B08" w14:paraId="0000019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"Help, sir. Help. Are… Are you with the guild?" The voice came from a broken archway.</w:t>
      </w:r>
    </w:p>
    <w:p w:rsidR="0013673D" w:rsidRDefault="000A4B08" w14:paraId="0000019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Dragging feet brought a ragged man with tufts of matted brown hair into view. A resident of Old Caechora. </w:t>
      </w:r>
      <w:r>
        <w:rPr>
          <w:rFonts w:ascii="Times New Roman" w:hAnsi="Times New Roman" w:eastAsia="Times New Roman" w:cs="Times New Roman"/>
          <w:i/>
          <w:sz w:val="24"/>
          <w:szCs w:val="24"/>
        </w:rPr>
        <w:t>Too dirty to be new. Too dirty to still be stupid.</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The easiest prey is one that doesn't know it's a fight. </w:t>
      </w:r>
      <w:r>
        <w:rPr>
          <w:rFonts w:ascii="Times New Roman" w:hAnsi="Times New Roman" w:eastAsia="Times New Roman" w:cs="Times New Roman"/>
          <w:sz w:val="24"/>
          <w:szCs w:val="24"/>
        </w:rPr>
        <w:t>Kayah watched the man and his limp. From her angle, she could see something sharp held against his back. A cutthroat's first weapon was deceit. Their second was the closest cutting edge.</w:t>
      </w:r>
    </w:p>
    <w:p w:rsidR="0013673D" w:rsidRDefault="000A4B08" w14:paraId="00000192" w14:textId="4B1275B9">
      <w:pPr>
        <w:spacing w:line="480" w:lineRule="auto"/>
        <w:ind w:firstLine="720"/>
        <w:rPr>
          <w:rFonts w:ascii="Times New Roman" w:hAnsi="Times New Roman" w:eastAsia="Times New Roman" w:cs="Times New Roman"/>
          <w:sz w:val="24"/>
          <w:szCs w:val="24"/>
        </w:rPr>
      </w:pPr>
      <w:r w:rsidRPr="767E6F04" w:rsidR="767E6F04">
        <w:rPr>
          <w:rFonts w:ascii="Times New Roman" w:hAnsi="Times New Roman" w:eastAsia="Times New Roman" w:cs="Times New Roman"/>
          <w:sz w:val="24"/>
          <w:szCs w:val="24"/>
        </w:rPr>
        <w:t xml:space="preserve">"I suppose so. Today is my first day in this district," the </w:t>
      </w:r>
      <w:del w:author="Gary Smailes" w:date="2024-02-15T16:31:38.48Z" w:id="1677272162">
        <w:r w:rsidRPr="767E6F04" w:rsidDel="767E6F04">
          <w:rPr>
            <w:rFonts w:ascii="Times New Roman" w:hAnsi="Times New Roman" w:eastAsia="Times New Roman" w:cs="Times New Roman"/>
            <w:sz w:val="24"/>
            <w:szCs w:val="24"/>
          </w:rPr>
          <w:delText>cindered man</w:delText>
        </w:r>
      </w:del>
      <w:ins w:author="Gary Smailes" w:date="2024-02-15T16:31:38.481Z" w:id="1939388137">
        <w:r w:rsidRPr="767E6F04" w:rsidR="767E6F04">
          <w:rPr>
            <w:rFonts w:ascii="Times New Roman" w:hAnsi="Times New Roman" w:eastAsia="Times New Roman" w:cs="Times New Roman"/>
            <w:sz w:val="24"/>
            <w:szCs w:val="24"/>
          </w:rPr>
          <w:t>Cindered Man</w:t>
        </w:r>
      </w:ins>
      <w:r w:rsidRPr="767E6F04" w:rsidR="767E6F04">
        <w:rPr>
          <w:rFonts w:ascii="Times New Roman" w:hAnsi="Times New Roman" w:eastAsia="Times New Roman" w:cs="Times New Roman"/>
          <w:sz w:val="24"/>
          <w:szCs w:val="24"/>
        </w:rPr>
        <w:t xml:space="preserve"> said with words drawn out, stretched, like his limbs. The clinking sound returned, hidden in the shadows of his figure along with his hands..</w:t>
      </w:r>
    </w:p>
    <w:p w:rsidR="0013673D" w:rsidRDefault="000A4B08" w14:paraId="0000019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heard screams. I was hiding up the street. My leg’s no good. Can you take me to the Rampart?" The cutthroat noticed the quiet body filled with shards. The fire danced in their reflections. "Did… Did they attack you?" Rusted gears behind his malicious eyes processed the new information.</w:t>
      </w:r>
    </w:p>
    <w:p w:rsidR="0013673D" w:rsidRDefault="000A4B08" w14:paraId="0000019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"Happy to help you on your way. Let me see your marks, both of them." The clinking sound stopped.</w:t>
      </w:r>
    </w:p>
    <w:p w:rsidR="0013673D" w:rsidRDefault="000A4B08" w14:paraId="0000019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"My back. I can barely stand. I need one to support it," the cutthroat said, waving their free hand with marks of the condemned. Marks of force and fraud.</w:t>
      </w:r>
    </w:p>
    <w:p w:rsidR="0013673D" w:rsidRDefault="000A4B08" w14:paraId="0000019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single loud bang busted the cutthroat's shoulder, dangling the attached arm. He growled in pain and a thin piece of rusted metal splashed into a nearby puddle. The cutthroat thrashed for the weapon with his working arm. Slapping water this way and that. Any semblance of a limp was gone. Another loud bang tore through his leg.</w:t>
      </w:r>
    </w:p>
    <w:p w:rsidR="0013673D" w:rsidRDefault="000A4B08" w14:paraId="00000197" w14:textId="4E84A01B">
      <w:pPr>
        <w:spacing w:line="480" w:lineRule="auto"/>
        <w:ind w:firstLine="720"/>
        <w:rPr>
          <w:rFonts w:ascii="Times New Roman" w:hAnsi="Times New Roman" w:eastAsia="Times New Roman" w:cs="Times New Roman"/>
          <w:sz w:val="24"/>
          <w:szCs w:val="24"/>
        </w:rPr>
      </w:pPr>
      <w:r w:rsidRPr="767E6F04" w:rsidR="767E6F04">
        <w:rPr>
          <w:rFonts w:ascii="Times New Roman" w:hAnsi="Times New Roman" w:eastAsia="Times New Roman" w:cs="Times New Roman"/>
          <w:sz w:val="24"/>
          <w:szCs w:val="24"/>
        </w:rPr>
        <w:t xml:space="preserve">The </w:t>
      </w:r>
      <w:del w:author="Gary Smailes" w:date="2024-02-15T16:31:38.481Z" w:id="1260280658">
        <w:r w:rsidRPr="767E6F04" w:rsidDel="767E6F04">
          <w:rPr>
            <w:rFonts w:ascii="Times New Roman" w:hAnsi="Times New Roman" w:eastAsia="Times New Roman" w:cs="Times New Roman"/>
            <w:sz w:val="24"/>
            <w:szCs w:val="24"/>
          </w:rPr>
          <w:delText>cindered man</w:delText>
        </w:r>
      </w:del>
      <w:ins w:author="Gary Smailes" w:date="2024-02-15T16:31:38.483Z" w:id="1259033580">
        <w:r w:rsidRPr="767E6F04" w:rsidR="767E6F04">
          <w:rPr>
            <w:rFonts w:ascii="Times New Roman" w:hAnsi="Times New Roman" w:eastAsia="Times New Roman" w:cs="Times New Roman"/>
            <w:sz w:val="24"/>
            <w:szCs w:val="24"/>
          </w:rPr>
          <w:t>Cindered Man</w:t>
        </w:r>
      </w:ins>
      <w:r w:rsidRPr="767E6F04" w:rsidR="767E6F04">
        <w:rPr>
          <w:rFonts w:ascii="Times New Roman" w:hAnsi="Times New Roman" w:eastAsia="Times New Roman" w:cs="Times New Roman"/>
          <w:sz w:val="24"/>
          <w:szCs w:val="24"/>
        </w:rPr>
        <w:t xml:space="preserve"> strode past the bonfire, pulling one of the red shards in the gloved hand. "Die easy now and we can send you with some company."</w:t>
      </w:r>
    </w:p>
    <w:p w:rsidR="0013673D" w:rsidRDefault="000A4B08" w14:paraId="0000019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cutthroat found their weapon, waving the piece of wet metal. Their hip splashing, submerged in the puddle. Globs of rust sizzled against the searing shards. "Get back."</w:t>
      </w:r>
    </w:p>
    <w:p w:rsidR="0013673D" w:rsidRDefault="000A4B08" w14:paraId="00000199" w14:textId="5494537F">
      <w:pPr>
        <w:spacing w:line="480" w:lineRule="auto"/>
        <w:ind w:firstLine="720"/>
        <w:rPr>
          <w:rFonts w:ascii="Times New Roman" w:hAnsi="Times New Roman" w:eastAsia="Times New Roman" w:cs="Times New Roman"/>
          <w:sz w:val="24"/>
          <w:szCs w:val="24"/>
        </w:rPr>
      </w:pPr>
      <w:r w:rsidRPr="767E6F04" w:rsidR="767E6F04">
        <w:rPr>
          <w:rFonts w:ascii="Times New Roman" w:hAnsi="Times New Roman" w:eastAsia="Times New Roman" w:cs="Times New Roman"/>
          <w:sz w:val="24"/>
          <w:szCs w:val="24"/>
        </w:rPr>
        <w:t xml:space="preserve">"Why?" The </w:t>
      </w:r>
      <w:del w:author="Gary Smailes" w:date="2024-02-15T16:31:38.484Z" w:id="1367639672">
        <w:r w:rsidRPr="767E6F04" w:rsidDel="767E6F04">
          <w:rPr>
            <w:rFonts w:ascii="Times New Roman" w:hAnsi="Times New Roman" w:eastAsia="Times New Roman" w:cs="Times New Roman"/>
            <w:sz w:val="24"/>
            <w:szCs w:val="24"/>
          </w:rPr>
          <w:delText>cindered man</w:delText>
        </w:r>
      </w:del>
      <w:ins w:author="Gary Smailes" w:date="2024-02-15T16:31:38.485Z" w:id="114165007">
        <w:r w:rsidRPr="767E6F04" w:rsidR="767E6F04">
          <w:rPr>
            <w:rFonts w:ascii="Times New Roman" w:hAnsi="Times New Roman" w:eastAsia="Times New Roman" w:cs="Times New Roman"/>
            <w:sz w:val="24"/>
            <w:szCs w:val="24"/>
          </w:rPr>
          <w:t>Cindered Man</w:t>
        </w:r>
      </w:ins>
      <w:r w:rsidRPr="767E6F04" w:rsidR="767E6F04">
        <w:rPr>
          <w:rFonts w:ascii="Times New Roman" w:hAnsi="Times New Roman" w:eastAsia="Times New Roman" w:cs="Times New Roman"/>
          <w:sz w:val="24"/>
          <w:szCs w:val="24"/>
        </w:rPr>
        <w:t xml:space="preserve"> froze, craned over the cutthroat, still as a stone. "I can save him the trip." His bandana twisted over his face. "But he disobeyed an order." Dark shadows overtook his eyes except for the beads of red reflecting from the cooling shard. They seemed to hold their own fire, brighter than the shard. "What about the weapon? Yes, three strikes seem </w:t>
      </w:r>
      <w:r w:rsidRPr="767E6F04" w:rsidR="767E6F04">
        <w:rPr>
          <w:rFonts w:ascii="Times New Roman" w:hAnsi="Times New Roman" w:eastAsia="Times New Roman" w:cs="Times New Roman"/>
          <w:i w:val="1"/>
          <w:iCs w:val="1"/>
          <w:sz w:val="24"/>
          <w:szCs w:val="24"/>
        </w:rPr>
        <w:t>just</w:t>
      </w:r>
      <w:r w:rsidRPr="767E6F04" w:rsidR="767E6F04">
        <w:rPr>
          <w:rFonts w:ascii="Times New Roman" w:hAnsi="Times New Roman" w:eastAsia="Times New Roman" w:cs="Times New Roman"/>
          <w:sz w:val="24"/>
          <w:szCs w:val="24"/>
        </w:rPr>
        <w:t>." Tension is the bandana relaxed, and he stood tall. "Apologies. I can't save you the trip, but I can shorten your journey. If you see her, tell her to look for the flame."</w:t>
      </w:r>
    </w:p>
    <w:p w:rsidR="0013673D" w:rsidRDefault="000A4B08" w14:paraId="0000019A" w14:textId="2F699EC7">
      <w:pPr>
        <w:spacing w:line="480" w:lineRule="auto"/>
        <w:ind w:firstLine="720"/>
        <w:rPr>
          <w:rFonts w:ascii="Times New Roman" w:hAnsi="Times New Roman" w:eastAsia="Times New Roman" w:cs="Times New Roman"/>
          <w:sz w:val="24"/>
          <w:szCs w:val="24"/>
        </w:rPr>
      </w:pPr>
      <w:r w:rsidRPr="767E6F04" w:rsidR="767E6F04">
        <w:rPr>
          <w:rFonts w:ascii="Times New Roman" w:hAnsi="Times New Roman" w:eastAsia="Times New Roman" w:cs="Times New Roman"/>
          <w:sz w:val="24"/>
          <w:szCs w:val="24"/>
        </w:rPr>
        <w:t xml:space="preserve">"What? See who?" The cutthroat sneered, gasping in pain. The </w:t>
      </w:r>
      <w:del w:author="Gary Smailes" w:date="2024-02-15T16:31:38.485Z" w:id="575296591">
        <w:r w:rsidRPr="767E6F04" w:rsidDel="767E6F04">
          <w:rPr>
            <w:rFonts w:ascii="Times New Roman" w:hAnsi="Times New Roman" w:eastAsia="Times New Roman" w:cs="Times New Roman"/>
            <w:sz w:val="24"/>
            <w:szCs w:val="24"/>
          </w:rPr>
          <w:delText>cindered man</w:delText>
        </w:r>
      </w:del>
      <w:ins w:author="Gary Smailes" w:date="2024-02-15T16:31:38.487Z" w:id="112580959">
        <w:r w:rsidRPr="767E6F04" w:rsidR="767E6F04">
          <w:rPr>
            <w:rFonts w:ascii="Times New Roman" w:hAnsi="Times New Roman" w:eastAsia="Times New Roman" w:cs="Times New Roman"/>
            <w:sz w:val="24"/>
            <w:szCs w:val="24"/>
          </w:rPr>
          <w:t>Cindered Man</w:t>
        </w:r>
      </w:ins>
      <w:r w:rsidRPr="767E6F04" w:rsidR="767E6F04">
        <w:rPr>
          <w:rFonts w:ascii="Times New Roman" w:hAnsi="Times New Roman" w:eastAsia="Times New Roman" w:cs="Times New Roman"/>
          <w:sz w:val="24"/>
          <w:szCs w:val="24"/>
        </w:rPr>
        <w:t xml:space="preserve"> answered with a bang, tearing into the cutthroat's other leg. Desperate and afraid, they crawled with the last of their strength. Spilling a trail of red into the rubble.</w:t>
      </w:r>
    </w:p>
    <w:p w:rsidR="0013673D" w:rsidRDefault="000A4B08" w14:paraId="0000019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retreated into the shadow. The man was unlike anyone from the guild she'd ever seen. And a brutal weapon. Incredible strength and speed from sound alone. Maybe Jaxith would know more from before he arrived in Old Caechora. She had lingered too long; she needed to reach the storeroom.</w:t>
      </w:r>
    </w:p>
    <w:p w:rsidR="0013673D" w:rsidRDefault="000A4B08" w14:paraId="0000019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reached the remains of the building that held her destination. Rafters and metal frames sunk into the rust like the skeleton of some beast from Jaxith's stories. A path familiar as the back of her scarred hand. The secrets of the last stretch laid bare from repetition. Even blind, she remembered the way, not that the dark was far off. Squeezing under a crumbling wall, skimming a cellar swamped with rust, to the final stretch, a stifling hallway ending with an impressive stone slab.</w:t>
      </w:r>
    </w:p>
    <w:p w:rsidR="0013673D" w:rsidRDefault="000A4B08" w14:paraId="0000019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stonework differed from the ruins and the Rampart. Only the Bulwark and scarce remembrances buried in depths of the Abysm challenged the craftsmanship. Interlocking rock formed an intricate puzzle of smooth, movable pieces. The connections were so compact that even the rot couldn't penetrate it. Grooves ran across the enigma, allowing pieces to be moved, groups at a time.</w:t>
      </w:r>
    </w:p>
    <w:p w:rsidR="0013673D" w:rsidRDefault="000A4B08" w14:paraId="0000019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cold sense of relief emanated from the stone door. Safety was beyond the solid layer of thick rock and its inner mystery. Kayah rested her head in the pitch black. The situation was dawning on her, but she drove it away. The aches, thirst, and hunger dwindled as a wave of exhaustion overwhelmed her body. She collapsed, bracing herself against the door. Preserving warmth made her small, locking her knees into her eyes as she sat leaning against the door. With a heavy sigh, she accepted the end of the path.</w:t>
      </w:r>
      <w:r>
        <w:rPr>
          <w:rFonts w:ascii="Times New Roman" w:hAnsi="Times New Roman" w:eastAsia="Times New Roman" w:cs="Times New Roman"/>
          <w:sz w:val="24"/>
          <w:szCs w:val="24"/>
        </w:rPr>
        <w:t xml:space="preserve"> Absent light, the puzzle’s configuration eluded any solution. The way was blocked.</w:t>
      </w:r>
      <w:r>
        <w:br w:type="page"/>
      </w:r>
    </w:p>
    <w:p w:rsidR="0013673D" w:rsidRDefault="000A4B08" w14:paraId="0000019F" w14:textId="77777777">
      <w:pPr>
        <w:pStyle w:val="Heading1"/>
        <w:spacing w:line="480" w:lineRule="auto"/>
        <w:rPr>
          <w:rFonts w:ascii="Times New Roman" w:hAnsi="Times New Roman" w:eastAsia="Times New Roman" w:cs="Times New Roman"/>
        </w:rPr>
      </w:pPr>
      <w:bookmarkStart w:name="_tyjcwt" w:colFirst="0" w:colLast="0" w:id="10"/>
      <w:bookmarkEnd w:id="10"/>
      <w:r>
        <w:rPr>
          <w:rFonts w:ascii="Times New Roman" w:hAnsi="Times New Roman" w:eastAsia="Times New Roman" w:cs="Times New Roman"/>
        </w:rPr>
        <w:t>Scene 8 - Baran - Impersonate Dravius</w:t>
      </w:r>
    </w:p>
    <w:p w:rsidR="0013673D" w:rsidRDefault="000A4B08" w14:paraId="000001A0"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Sunlight crested over the Bulwark to the east, reflecting off the bright stone of the opposite wall that enclosed the military district. The cool, crisp air gathered in the dwindling shade, hiding from the heat. Within the Solidore estate, those awake included only the guards and anyone suffering from the estate's morning tutelage. The day’s vanguard was armor training under the cold protection of the lingering twin moons. Groggy recruits subjected to the captain's morning larks. Drills past their end.</w:t>
      </w:r>
    </w:p>
    <w:p w:rsidR="0013673D" w:rsidRDefault="000A4B08" w14:paraId="000001A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"Sixty-two, Sixty-three, Sixty–" Baran glanced upward from a plank position, arms fully extended. "Four." His training revolved around Romek's schedule, but exercise was each soldier's responsibility. Words of his grandfather. Words of someone who didn't deserve their responsibilities. Saying the count out loud was unnecessary, but he did it anyway. You never know who might be listening.</w:t>
      </w:r>
    </w:p>
    <w:p w:rsidR="0013673D" w:rsidRDefault="000A4B08" w14:paraId="000001A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observed the old watchtower. Expansions in Solidore training services left the structure estranged between the inner wall, which encircled the eavesdropping excursion from the previous night, and the square fortifications of the estate perimeter. It remained functional, namely a working lavatory, in service of cleanliness, another of Vivian's strong opinions. Despite its usability, recent recruit debauchery restricted any access. Rikard kept Baran more than updated on such events against any interest.</w:t>
      </w:r>
      <w:r>
        <w:rPr>
          <w:rFonts w:ascii="Times New Roman" w:hAnsi="Times New Roman" w:eastAsia="Times New Roman" w:cs="Times New Roman"/>
          <w:sz w:val="24"/>
          <w:szCs w:val="24"/>
        </w:rPr>
        <w:t xml:space="preserve"> Only one person had the keys. Baran waited for such a person to pass through the gap between the tower in the inner wall. Dravius and his rigid back appeared briefly before climbing the stairs on the farside of the tower. His goal was the secluded shower on the second level. A not-so-secret secret of the captain's morning routine.</w:t>
      </w:r>
    </w:p>
    <w:p w:rsidR="0013673D" w:rsidRDefault="000A4B08" w14:paraId="000001A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"Sixty-five, Sixty-six," Baran's heartbeat was rising. His gaze locked onto Dravius, now moving along a narrow walkway. Squeaking metal hinges signaled the close of the lavatory door. Baran knocked knees to chest and quickly stood up, ready to pursue. He grabbed a nearby rock in one hand. He nodded to a nearby guard. Silent confirmation to disregard imminent events, as planned. A slight against Dravius was an easy bribe, especially if you weren't on the hook.</w:t>
      </w:r>
    </w:p>
    <w:p w:rsidR="0013673D" w:rsidRDefault="000A4B08" w14:paraId="000001A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well set stones of the tower stairs swallowed the sounds of any footsteps. Nearing the door, Baran slowed to a sneak. This was the tricky part. Despite his age, Dravius was annoyingly aware. It wasn't surprising from his lifetime of failures. The old bastard’s hearing was an opportunity.</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With focus, he listened inside, waiting. Growing water pressure creaked and cracked through the pipework. A loud clang echoed through the lavatory as the water burst out of the faucet inside. Baran hid the noisy door behind the tower's plumbing and propped it open with the stone.</w:t>
      </w:r>
    </w:p>
    <w:p w:rsidR="0013673D" w:rsidRDefault="000A4B08" w14:paraId="000001A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Behind the background noise of the water, Baran scrambled for Dravius' gear. "Greaves, helmet, boots, bracers. Where is his sword?" Baran mouthed the words. </w:t>
      </w:r>
      <w:r>
        <w:rPr>
          <w:rFonts w:ascii="Times New Roman" w:hAnsi="Times New Roman" w:eastAsia="Times New Roman" w:cs="Times New Roman"/>
          <w:i/>
          <w:sz w:val="24"/>
          <w:szCs w:val="24"/>
        </w:rPr>
        <w:t>Does he really shower with his sword?</w:t>
      </w:r>
      <w:r>
        <w:rPr>
          <w:rFonts w:ascii="Times New Roman" w:hAnsi="Times New Roman" w:eastAsia="Times New Roman" w:cs="Times New Roman"/>
          <w:sz w:val="24"/>
          <w:szCs w:val="24"/>
        </w:rPr>
        <w:t xml:space="preserve"> Chain mail came loose from his arm and crashed against the stone floor like breaking glass. The sound of falling water sharpened against the hard ground. Baran had what he could get. He bolted for the exit, kicking the rock on his way out. The creaking door muffled the slaps of wet feet.</w:t>
      </w:r>
    </w:p>
    <w:p w:rsidR="0013673D" w:rsidRDefault="000A4B08" w14:paraId="000001A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"Aren't you a little old for pranks?" Dravius knocked his sword against the inside of the door. "Watch your back, kid."</w:t>
      </w:r>
    </w:p>
    <w:p w:rsidR="0013673D" w:rsidRDefault="000A4B08" w14:paraId="000001A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"Enjoy your day off, old man," Baran said, while jogging with the plunder. Dravius Eastmaw and his forfeit name reduced to training recruits, yet too prideful to be caught indecently in any part of the estate. It'd be a couple of hours before the next guard shift stumbled into that bad day.</w:t>
      </w:r>
    </w:p>
    <w:p w:rsidR="0013673D" w:rsidRDefault="000A4B08" w14:paraId="000001A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I need a quiet place to put this sweaty junk on.</w:t>
      </w:r>
      <w:r>
        <w:rPr>
          <w:rFonts w:ascii="Times New Roman" w:hAnsi="Times New Roman" w:eastAsia="Times New Roman" w:cs="Times New Roman"/>
          <w:sz w:val="24"/>
          <w:szCs w:val="24"/>
        </w:rPr>
        <w:t xml:space="preserve"> Baran scanned the nearby storerooms, regretting his lack of preparation. A small hayloft in the overflow stable would have room to spare. Baran jogged through the garden, rammed the half door and scampered up the ladder. The captain's gear sprawled on top of the mats of hay amongst the floorboards.</w:t>
      </w:r>
    </w:p>
    <w:p w:rsidR="0013673D" w:rsidRDefault="000A4B08" w14:paraId="000001A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"Whatcha doing?" Little eyes peaked above the rungs of the ladder. Vivian's young son Mori stare was simple, from a world of mischief and everything in its way. Short, curly black hair jabbed in odd directions, like he stood on his pillow every night with his head..</w:t>
      </w:r>
    </w:p>
    <w:p w:rsidR="0013673D" w:rsidRDefault="000A4B08" w14:paraId="000001A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"Come on. Move. Your. Feet," said Alby from further below, Mori's sister. Each word coincided with Mori's bobbing head.</w:t>
      </w:r>
    </w:p>
    <w:p w:rsidR="0013673D" w:rsidRDefault="000A4B08" w14:paraId="000001A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Their chaos startled Baran, nearly toppling him over. "What are you guys doing up so early?" He regained his balance and crouched with wide arms, blocking Dravius's gear.</w:t>
      </w:r>
    </w:p>
    <w:p w:rsidR="0013673D" w:rsidRDefault="000A4B08" w14:paraId="000001A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"Is that grumpy’s stuff?" asked Alby, crawling over Mori's head like it was a mat. "Why do you have it?" An identical twin tornado, except for slightly longer hair that fought her stormy look with extra weight.  </w:t>
      </w:r>
    </w:p>
    <w:p w:rsidR="0013673D" w:rsidRDefault="000A4B08" w14:paraId="000001A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"Look, I've got some important stuff I need to do. Can you guys get lost for a bit?" Baran corralled the two children like two escaping cats. He grabbed Mori by the waist and Alby by the ankle.</w:t>
      </w:r>
    </w:p>
    <w:p w:rsidR="0013673D" w:rsidRDefault="000A4B08" w14:paraId="000001A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said you would help me with my physomancy today." Mori's shrill words grated in Baran’s ears.</w:t>
      </w:r>
    </w:p>
    <w:p w:rsidR="0013673D" w:rsidRDefault="000A4B08" w14:paraId="000001A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didn't, but it was a pointless argument. "Alright, alright, be quiet." Baran released Mori. "How about later today? I have to go out for a bit, but I'll be back." Baran remembered when he first learned physomancy. The way he'd beg Dravius to teach before his training passed off to Romek. Memories of youth’s simplicity, a time that asked for less forgiveness. Part of Baran envied the twins and their unmarked hands. A serious risk taken by Vivian. He was not afforded the luxury of a clean slate. Baran knee</w:t>
      </w:r>
      <w:r>
        <w:rPr>
          <w:rFonts w:ascii="Times New Roman" w:hAnsi="Times New Roman" w:eastAsia="Times New Roman" w:cs="Times New Roman"/>
          <w:sz w:val="24"/>
          <w:szCs w:val="24"/>
        </w:rPr>
        <w:t>led down and laid Alby on some hay. "Remember that fire knot I showed you guys?"</w:t>
      </w:r>
    </w:p>
    <w:p w:rsidR="0013673D" w:rsidRDefault="000A4B08" w14:paraId="000001B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two children nodded and held their breaths.</w:t>
      </w:r>
    </w:p>
    <w:p w:rsidR="0013673D" w:rsidRDefault="000A4B08" w14:paraId="000001B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"If you can find it in my room, I'll show you guys how to use it when I get back. But if you mess anything up at all, the deal is off." The room was already a disaster. A done deal before it started. Baran pointed at both of them with his index and middle fingers. "Deal?"</w:t>
      </w:r>
    </w:p>
    <w:p w:rsidR="0013673D" w:rsidRDefault="000A4B08" w14:paraId="000001B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"Deal." The twins careened down the ladder like a whirlwind of limbs.</w:t>
      </w:r>
    </w:p>
    <w:p w:rsidR="0013673D" w:rsidRDefault="000A4B08" w14:paraId="000001B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Now alone, Baran donned Dravius' armor. Sweat dampened the lining of the helmet, making it uncomfortable; the breastplate hung loose in the gut and he had no chain mail but otherwise a good fit. Baran rested a hand on a rafter. He needed a weapon. Two would be better. </w:t>
      </w:r>
      <w:r>
        <w:rPr>
          <w:rFonts w:ascii="Times New Roman" w:hAnsi="Times New Roman" w:eastAsia="Times New Roman" w:cs="Times New Roman"/>
          <w:i/>
          <w:sz w:val="24"/>
          <w:szCs w:val="24"/>
        </w:rPr>
        <w:t>I got time for a slight detour.</w:t>
      </w:r>
    </w:p>
    <w:p w:rsidR="0013673D" w:rsidRDefault="000A4B08" w14:paraId="000001B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Chest out, back inverted, visor down. Elbow so far back, he embodied the pride of a rooster. For once, Baran enjoyed the intimidating presence of his grandfather. Dravius did not dabble in idle conversation, even amongst the veterans of Vivian's myrmidons. Another disagreement to add to the list. How could you build comradery as a leader if you didn't know them personally? Either way, it made the walk to Dravius' quarters quick and uneventful. Baran arrived at the heavy front door, sank his head, shut his e</w:t>
      </w:r>
      <w:r>
        <w:rPr>
          <w:rFonts w:ascii="Times New Roman" w:hAnsi="Times New Roman" w:eastAsia="Times New Roman" w:cs="Times New Roman"/>
          <w:sz w:val="24"/>
          <w:szCs w:val="24"/>
        </w:rPr>
        <w:t xml:space="preserve">yes and sighed, realizing his mistake. </w:t>
      </w:r>
      <w:r>
        <w:rPr>
          <w:rFonts w:ascii="Times New Roman" w:hAnsi="Times New Roman" w:eastAsia="Times New Roman" w:cs="Times New Roman"/>
          <w:i/>
          <w:sz w:val="24"/>
          <w:szCs w:val="24"/>
        </w:rPr>
        <w:t>Fuck. How many things does that guy shower with?</w:t>
      </w:r>
      <w:r>
        <w:rPr>
          <w:rFonts w:ascii="Times New Roman" w:hAnsi="Times New Roman" w:eastAsia="Times New Roman" w:cs="Times New Roman"/>
          <w:sz w:val="24"/>
          <w:szCs w:val="24"/>
        </w:rPr>
        <w:t xml:space="preserve"> He kicked the door out of spite and it gave way. Luck was on his side today. Events always worked out, even when the world stacked itself against him. Baran scrunched his neck and peered over his shoulder before entering.</w:t>
      </w:r>
    </w:p>
    <w:p w:rsidR="0013673D" w:rsidRDefault="000A4B08" w14:paraId="000001B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Dravius's room, like him, was simple. A cot, a desk, and an usual amount of stored weapons. The Eastmaw name was better than this. It built the castles that guarded the Midsea coast for a millennium. Now it was another room among the myrmidon barracks. Dravius didn't even leverage his honorary status as captain. He shrugged off humble, weak words about leadership from his grandfather. The lack of any embellishment left the room pristine, as Baran remembered during his childhood. Except for a localized mess </w:t>
      </w:r>
      <w:r>
        <w:rPr>
          <w:rFonts w:ascii="Times New Roman" w:hAnsi="Times New Roman" w:eastAsia="Times New Roman" w:cs="Times New Roman"/>
          <w:sz w:val="24"/>
          <w:szCs w:val="24"/>
        </w:rPr>
        <w:t>covering the desk and the edge of the rug stuck under the chair. Chaotic piles of envelopes sprawled out with a well drunken bottle as a paperweight. Baran shook the backwash. Liquor. A weathered map framed above the desk had pinned letters scattered on the northeastern side of Caesurge continent. Many letters stretched into the islands off the coast, shrouded in artistic clouds. He ripped one from the map. It was from someone named Daralon. All of them were. The name was familiar, but Baran didn't recogniz</w:t>
      </w:r>
      <w:r>
        <w:rPr>
          <w:rFonts w:ascii="Times New Roman" w:hAnsi="Times New Roman" w:eastAsia="Times New Roman" w:cs="Times New Roman"/>
          <w:sz w:val="24"/>
          <w:szCs w:val="24"/>
        </w:rPr>
        <w:t>e it. He stepped towards the weapons, but the drawer caught his leg. A jam prevented it from closing. Blind fiddling loosened a heavy ornate pendant.</w:t>
      </w:r>
    </w:p>
    <w:p w:rsidR="0013673D" w:rsidRDefault="000A4B08" w14:paraId="000001B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Wisps of darkened steel welded around a porous stone like splashes of water. The smooth, hammered texture of the stone was olive and dense, like old bone. Baran's fingers found cracks in the strange object. A splintered piece appeared to be absent and inside, he saw the iridescent gleam of a knot. The small window showed more crosses than Baran had ever seen, let alone held. He was not stupid enough to meddle with an unknown knot. But the object begged for physergy. It was in his grandfather's drawer. A fam</w:t>
      </w:r>
      <w:r>
        <w:rPr>
          <w:rFonts w:ascii="Times New Roman" w:hAnsi="Times New Roman" w:eastAsia="Times New Roman" w:cs="Times New Roman"/>
          <w:sz w:val="24"/>
          <w:szCs w:val="24"/>
        </w:rPr>
        <w:t>ily heirloom, perhaps. How dangerous could it be? He wanted to know. Physergy poured through the steel, through the stone, into the knot.</w:t>
      </w:r>
    </w:p>
    <w:p w:rsidR="0013673D" w:rsidRDefault="000A4B08" w14:paraId="000001B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Nothing happened. He poured more. Surely it must do something.</w:t>
      </w:r>
    </w:p>
    <w:p w:rsidR="0013673D" w:rsidRDefault="000A4B08" w14:paraId="000001B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moved his hand, testing for anything. Again, nothing. He moved to place it back in the drawer, but a thought stopped him. Why not take it? It’d piss off the old man, making it worth its weight. If his plan failed, he was already in for it. Why not double down? Baran tucked the pendant in his pocket, grabbed a pair of scabbards that felt good, and left his grandfather's quarters.</w:t>
      </w:r>
    </w:p>
    <w:p w:rsidR="0013673D" w:rsidRDefault="000A4B08" w14:paraId="000001B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sun peeked over the Bulwark, blinding Baran. More light meant more eyes. Eyes that might try to foil his mission before it started. He tossed the visor down and marched briskly towards the main gate, hoping to make up for lost time. Passing Romek's deserted hut confirmed his concerns. Only Talon, another of Romek's tamed beasts, watched over the area. A tetraptor, a creature too intelligent to be controlled. The small beast weighed two pounds, maybe less, but with four winged limbs and an attitude sharp</w:t>
      </w:r>
      <w:r>
        <w:rPr>
          <w:rFonts w:ascii="Times New Roman" w:hAnsi="Times New Roman" w:eastAsia="Times New Roman" w:cs="Times New Roman"/>
          <w:sz w:val="24"/>
          <w:szCs w:val="24"/>
        </w:rPr>
        <w:t>er than its claws, which were plenty sharp, it more than compensated. A beady, black eye watched him as the creature swiveled its head from side to side.</w:t>
      </w:r>
    </w:p>
    <w:p w:rsidR="0013673D" w:rsidRDefault="000A4B08" w14:paraId="000001B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few more steps. The stuffy air baked inside the helmet, a distraction that slouched his rigid posture. Upon seeing Dravius' armor, one of the gate guards panicked to attention.</w:t>
      </w:r>
    </w:p>
    <w:p w:rsidR="0013673D" w:rsidRDefault="000A4B08" w14:paraId="000001B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"Good morning Captain Dravius. You missed Romek. Shouldn't be too far down the road, sir," one guard said.</w:t>
      </w:r>
    </w:p>
    <w:p w:rsidR="0013673D" w:rsidRDefault="000A4B08" w14:paraId="000001BC"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Dravius wasn't the type for small talk. Baran gave a quick nod.</w:t>
      </w:r>
    </w:p>
    <w:p w:rsidR="0013673D" w:rsidRDefault="000A4B08" w14:paraId="000001B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"Captain?" The second guard spit on the ground, leaning against the gate frame. "Always so prepared? Or you're trying to hide your face. I wouldn't blame you. Not with those brands."</w:t>
      </w:r>
    </w:p>
    <w:p w:rsidR="0013673D" w:rsidRDefault="000A4B08" w14:paraId="000001B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They weren't one of Vivian's myrmidons. Basic Hoplisogn kindred tattoos climbed past their shirt and chest plate. Markings of the pinnacle of kindred's military might, the order of Hoplar paladins. His were simple, not those of a true warrior, but one on their way. The guard slinked upright and shook his own open visor, staring at Baran. "The visor?"</w:t>
      </w:r>
    </w:p>
    <w:p w:rsidR="0013673D" w:rsidRDefault="000A4B08" w14:paraId="000001BF"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Baran clenched his teeth. </w:t>
      </w:r>
      <w:r>
        <w:rPr>
          <w:rFonts w:ascii="Times New Roman" w:hAnsi="Times New Roman" w:eastAsia="Times New Roman" w:cs="Times New Roman"/>
          <w:i/>
          <w:sz w:val="24"/>
          <w:szCs w:val="24"/>
        </w:rPr>
        <w:t>Do I imitate the old man?</w:t>
      </w:r>
      <w:r>
        <w:rPr>
          <w:rFonts w:ascii="Times New Roman" w:hAnsi="Times New Roman" w:eastAsia="Times New Roman" w:cs="Times New Roman"/>
          <w:sz w:val="24"/>
          <w:szCs w:val="24"/>
        </w:rPr>
        <w:t xml:space="preserve"> He tightened his back and turned his chest towards the questioning guard. He cleared his throat at first, trying to decide how best to imitate Dravius. The gritty phlegm of his fathers self pity stuck out in the toneless words of his grandfather. So Baran changed his mind and uncleared his throat, a strange thing to try to do. </w:t>
      </w:r>
      <w:r>
        <w:rPr>
          <w:rFonts w:ascii="Times New Roman" w:hAnsi="Times New Roman" w:eastAsia="Times New Roman" w:cs="Times New Roman"/>
          <w:i/>
          <w:sz w:val="24"/>
          <w:szCs w:val="24"/>
        </w:rPr>
        <w:t>I've got no options I have to try.</w:t>
      </w:r>
    </w:p>
    <w:p w:rsidR="0013673D" w:rsidRDefault="000A4B08" w14:paraId="000001C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"Sir, please excuse him. They're from the district garrison. I'm sure you already know, but we're understaffed this week." She raised a pleading hand, unburdened by any marks. "No need for checkout. Romek handled the formalities to save you time." The Hoplisogn guard sneered.</w:t>
      </w:r>
    </w:p>
    <w:p w:rsidR="0013673D" w:rsidRDefault="000A4B08" w14:paraId="000001C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gave an exaggerated glare at the problematic guard, to no effect, and nodded to the other.</w:t>
      </w:r>
    </w:p>
    <w:p w:rsidR="0013673D" w:rsidRDefault="000A4B08" w14:paraId="000001C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After a few paces the troublesome guard opened his punchable mouth. "Don't forget those gauntlets, captain."</w:t>
      </w:r>
    </w:p>
    <w:p w:rsidR="0013673D" w:rsidRDefault="000A4B08" w14:paraId="000001C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comment stung but the law was the law. Faint berating between the guards faded as he shouldered the estate's front gate. Removal of his grandfather's gauntlets occupied both his hands. Boro and a hooded figure waited up the road in some shade from a nearby building. The brown cloak was almost indistinguishable from Romek's shaved fur.</w:t>
      </w:r>
    </w:p>
    <w:p w:rsidR="0013673D" w:rsidRDefault="000A4B08" w14:paraId="000001C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"How'd you manage this, kid?" Romek said.</w:t>
      </w:r>
    </w:p>
    <w:p w:rsidR="0013673D" w:rsidRDefault="000A4B08" w14:paraId="000001C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stopped, still over three meters away. </w:t>
      </w:r>
      <w:r>
        <w:rPr>
          <w:rFonts w:ascii="Times New Roman" w:hAnsi="Times New Roman" w:eastAsia="Times New Roman" w:cs="Times New Roman"/>
          <w:i/>
          <w:sz w:val="24"/>
          <w:szCs w:val="24"/>
        </w:rPr>
        <w:t xml:space="preserve">That far? </w:t>
      </w:r>
      <w:r>
        <w:rPr>
          <w:rFonts w:ascii="Times New Roman" w:hAnsi="Times New Roman" w:eastAsia="Times New Roman" w:cs="Times New Roman"/>
          <w:sz w:val="24"/>
          <w:szCs w:val="24"/>
        </w:rPr>
        <w:t>"He wasn't feeling well and asked me to meet you."</w:t>
      </w:r>
    </w:p>
    <w:p w:rsidR="0013673D" w:rsidRDefault="000A4B08" w14:paraId="000001C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"You're not one for guile and we don't have time for games. You're going back, come—"</w:t>
      </w:r>
    </w:p>
    <w:p w:rsidR="0013673D" w:rsidRDefault="000A4B08" w14:paraId="000001C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"Please, Romek, you know I'm ready for an actual mission. Give me a chance. If it goes well, I'm that much closer to becoming a myrmidon." A small step towards any goal of renown. A step forward. "Come on, I haven't gotten a mission in months." Baran cupped his hands, begging Romek. The condemned brands reminded him of what was at stake, along with the clotted gashes across his knuckles. Maybe they'd garner a little sympathy too. Baran deserved it. "You can at least supervise me like old times. I'll even pa</w:t>
      </w:r>
      <w:r>
        <w:rPr>
          <w:rFonts w:ascii="Times New Roman" w:hAnsi="Times New Roman" w:eastAsia="Times New Roman" w:cs="Times New Roman"/>
          <w:sz w:val="24"/>
          <w:szCs w:val="24"/>
        </w:rPr>
        <w:t>y it forward. You supervise me. I supervise the twins." Romek's face was as still as the Bulwark. "How'd you feel if I ran away one of these days?"</w:t>
      </w:r>
    </w:p>
    <w:p w:rsidR="0013673D" w:rsidRDefault="000A4B08" w14:paraId="000001C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"It'd probably do us both some good," Romek said, as they exchanged stubborn glares. "And I'll strangle someone with the old roots if Vivian pawns those terrors off me."</w:t>
      </w:r>
    </w:p>
    <w:p w:rsidR="0013673D" w:rsidRDefault="000A4B08" w14:paraId="000001C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know…" Baran shifted a hand toward Boro, trading neck scratches for heavy snorts. "You and I both know that I won yesterday. If you let me go, you'd be fulfilling the oath you made." Baran made an exaggerated fist of accomplishment.</w:t>
      </w:r>
    </w:p>
    <w:p w:rsidR="0013673D" w:rsidRDefault="000A4B08" w14:paraId="000001C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turned and picked at his ear under the hood. "You didn't beat me. You completed the objective." Boro shuffled, pushing Romek. "Oh, what? Are you on his side now?" Romek gave a sigh of defeat.</w:t>
      </w:r>
    </w:p>
    <w:p w:rsidR="0013673D" w:rsidRDefault="000A4B08" w14:paraId="000001C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"She likes me better than Dravius," Baran continued to scratch Boro's neck, getting into the good spot between the armored pack saddle and her rough hide. Beasts were messy, erratic, and, for the most part, dumb, but they didn't judge.</w:t>
      </w:r>
    </w:p>
    <w:p w:rsidR="0013673D" w:rsidRDefault="000A4B08" w14:paraId="000001C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interrupted the affectionate appeal with his body, checking on Boro's pack saddle. "This aint like any mission you've been on kid. None of that hand holding shit we do with paladin knockoffs. And we're not protecting any snobs so you can't buy your way out of a bad fight. I'd do this myself–"</w:t>
      </w:r>
    </w:p>
    <w:p w:rsidR="0013673D" w:rsidRDefault="000A4B08" w14:paraId="000001C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Boro knocked Romek's arm with her horn.</w:t>
      </w:r>
    </w:p>
    <w:p w:rsidR="0013673D" w:rsidRDefault="000A4B08" w14:paraId="000001C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"We'd do this ourselves, but my charm is better as an accent in certain circles. I know you're twisted about those marks but they do have their own perks in the right situations. Odds are your charade already missed our window and this will be a long day of walking." Romek pointed his snout towards the ground and tapped his foot. "Fine! You'll get your chance." Romek inspected Baran's armor with suspicion. "You kill Dravius or something? How did you get his gear?"</w:t>
      </w:r>
    </w:p>
    <w:p w:rsidR="0013673D" w:rsidRDefault="000A4B08" w14:paraId="000001C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"He's having a spa day in the old keep."</w:t>
      </w:r>
    </w:p>
    <w:p w:rsidR="0013673D" w:rsidRDefault="000A4B08" w14:paraId="000001D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scoffed. "That's good. Good for him. He deserves it. Now get his armor off and in the saddle before you hurt yourself."</w:t>
      </w:r>
    </w:p>
    <w:p w:rsidR="0013673D" w:rsidRDefault="000A4B08" w14:paraId="000001D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would I take the armor off?"</w:t>
      </w:r>
    </w:p>
    <w:p w:rsidR="0013673D" w:rsidRDefault="000A4B08" w14:paraId="000001D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let out a low growl. "Don't test my patience. This isn't some guard posting or escort. You don't know the details of the mission—"</w:t>
      </w:r>
    </w:p>
    <w:p w:rsidR="0013673D" w:rsidRDefault="000A4B08" w14:paraId="000001D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"We're tracking smuggled knots somewhere in the Interior," Baran said.</w:t>
      </w:r>
    </w:p>
    <w:p w:rsidR="0013673D" w:rsidRDefault="000A4B08" w14:paraId="000001D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Another heavy sigh. "Yes. Now, where in the Interior? Which district, out of the dozens, is our destination? How do we find smugglers? What type of knots?" Romek berated Baran as he refastened the contents of Boro's large saddle bag. Boro tried to pull away from the wearkin's aggression. Silence lingered before Romek continued. "Well, first we're going to a fence. If we're lucky, we can get the information we need to find the exchange tonight. That myrmidon shit will plaster suspicion all over us. Take it o</w:t>
      </w:r>
      <w:r>
        <w:rPr>
          <w:rFonts w:ascii="Times New Roman" w:hAnsi="Times New Roman" w:eastAsia="Times New Roman" w:cs="Times New Roman"/>
          <w:sz w:val="24"/>
          <w:szCs w:val="24"/>
        </w:rPr>
        <w:t>ff and keep your hands out of sight. We don't need any extra attention." Romek tugged at Boro's reins.</w:t>
      </w:r>
    </w:p>
    <w:p w:rsidR="0013673D" w:rsidRDefault="000A4B08" w14:paraId="000001D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I need to blend in. What about the two hundred and fifty pound wearkin that is as wide as the rhino with us?</w:t>
      </w:r>
      <w:r>
        <w:rPr>
          <w:rFonts w:ascii="Times New Roman" w:hAnsi="Times New Roman" w:eastAsia="Times New Roman" w:cs="Times New Roman"/>
          <w:sz w:val="24"/>
          <w:szCs w:val="24"/>
        </w:rPr>
        <w:t xml:space="preserve"> Baran took off Dravius' armor, tripping over his own feet after Boro. So much wasted effort, unstrapped and tossed into the pack saddle. Baran took care to keep his grandfather's pendant out of Romek's sight. It now rested under his shirt against the skin of his chest. Its relative weight pulled heavy in the armor’s absence. Romek covered the gear and tossed a ragged cape over his shoulder, which Baran caught with his face.</w:t>
      </w:r>
    </w:p>
    <w:p w:rsidR="0013673D" w:rsidRDefault="000A4B08" w14:paraId="000001D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This was Baran's first proper mission. He squeezed his grandfather's scabbards in anticipation. They were going to find the knot smugglers and stop their plans. The why wasn't important, and neither was the how. Completing the mission is what mattered. As long as Baran played his cards right, Vivian would make him a myrmidon despite any opinions of his grandfather. A critical step to reclaiming his family legacy and make his life a story worth telling. It wasn’t so much critical as it was the only step befo</w:t>
      </w:r>
      <w:r>
        <w:rPr>
          <w:rFonts w:ascii="Times New Roman" w:hAnsi="Times New Roman" w:eastAsia="Times New Roman" w:cs="Times New Roman"/>
          <w:sz w:val="24"/>
          <w:szCs w:val="24"/>
        </w:rPr>
        <w:t>re him. Baran looked back. A sliver of the estate’s wall reminded him of his life, training him for today. Part of him wanted to include Rikard, but greatness was a lonely path. A friend would understand. Today would be important, marking the beginning of Baran’s rise. The day he proves his worth. And if they were late, he'd add embellishment for the history books.</w:t>
      </w:r>
      <w:r>
        <w:br w:type="page"/>
      </w:r>
    </w:p>
    <w:p w:rsidR="0013673D" w:rsidRDefault="000A4B08" w14:paraId="000001D7" w14:textId="77777777">
      <w:pPr>
        <w:pStyle w:val="Heading1"/>
        <w:spacing w:line="480" w:lineRule="auto"/>
      </w:pPr>
      <w:bookmarkStart w:name="_huew29h2j3ax" w:colFirst="0" w:colLast="0" w:id="11"/>
      <w:bookmarkEnd w:id="11"/>
      <w:r>
        <w:rPr>
          <w:rFonts w:ascii="Times New Roman" w:hAnsi="Times New Roman" w:eastAsia="Times New Roman" w:cs="Times New Roman"/>
        </w:rPr>
        <w:t>Scene 9 - Kayah - Storeroom</w:t>
      </w:r>
    </w:p>
    <w:p w:rsidR="0013673D" w:rsidRDefault="000A4B08" w14:paraId="000001D8"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veil of sleep evaporated along with any distraction against Kayah's deteriorating state. Even her healing couldn't defy the laws of sustenance. Her hunger had grown ravenous. A physical pain ripped any thought, other than food, from her mind. Kayah opened her eyes, waiting for the light that never came. Her stomach birled, checking for any food now that she was awake. Starvation clouded the events that led her to this darkness. Jaxith. The door. Locked. But how long had she slept?</w:t>
      </w:r>
    </w:p>
    <w:p w:rsidR="0013673D" w:rsidRDefault="000A4B08" w14:paraId="000001D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Kayah held her arms, testing the skin. The rawness was gone, replaced by more bumpy scars. A couple hours maybe, give or take. Why was she awake, though? </w:t>
      </w:r>
      <w:r>
        <w:rPr>
          <w:rFonts w:ascii="Times New Roman" w:hAnsi="Times New Roman" w:eastAsia="Times New Roman" w:cs="Times New Roman"/>
          <w:i/>
          <w:sz w:val="24"/>
          <w:szCs w:val="24"/>
        </w:rPr>
        <w:t>Your body will notice things you don't. You have to know how to listen.</w:t>
      </w:r>
      <w:r>
        <w:rPr>
          <w:rFonts w:ascii="Times New Roman" w:hAnsi="Times New Roman" w:eastAsia="Times New Roman" w:cs="Times New Roman"/>
          <w:sz w:val="24"/>
          <w:szCs w:val="24"/>
        </w:rPr>
        <w:t xml:space="preserve"> The idea was strange to her. Wasn't she the same thing as her body? A nuance that didn't matter. According to Jaxith, something woke her body up.</w:t>
      </w:r>
    </w:p>
    <w:p w:rsidR="0013673D" w:rsidRDefault="000A4B08" w14:paraId="000001D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quiet splash came from the cellar followed by an uncomfortable silence. Maybe the dampness gathered enough to drip, adding to the stagnant cellar water. Maybe her senses overreacted, or the hunger forced her to rise. Another splash came closer than before. No, something moved along the storeroom path. </w:t>
      </w:r>
      <w:r>
        <w:rPr>
          <w:rFonts w:ascii="Times New Roman" w:hAnsi="Times New Roman" w:eastAsia="Times New Roman" w:cs="Times New Roman"/>
          <w:i/>
          <w:sz w:val="24"/>
          <w:szCs w:val="24"/>
        </w:rPr>
        <w:t>Why is he always right?</w:t>
      </w:r>
    </w:p>
    <w:p w:rsidR="0013673D" w:rsidRDefault="000A4B08" w14:paraId="000001D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situation was simple.</w:t>
      </w:r>
    </w:p>
    <w:p w:rsidR="0013673D" w:rsidRDefault="000A4B08" w14:paraId="000001D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Steps were how you survived in Old Caechora. The trick was figuring out the right ones. Two came to mind. It gave Kayah clarity to act efficiently. She drove the fear out, along with what could happen in the next moments. The emotions about the situation wouldn't help anyone. She read the door, guided by hands trying to piece together the grooves in her mind. A folly attempt. It took days for Jaxith to teach her the secrets with the aid of light. The blank slate of darkness complicated the formation of a vi</w:t>
      </w:r>
      <w:r>
        <w:rPr>
          <w:rFonts w:ascii="Times New Roman" w:hAnsi="Times New Roman" w:eastAsia="Times New Roman" w:cs="Times New Roman"/>
          <w:sz w:val="24"/>
          <w:szCs w:val="24"/>
        </w:rPr>
        <w:t>sual. An emptiness devoured the space along with her ability to focus. The safety of the storeroom now became deadend trap. Desperate, shaking fingers moved some pieces. The stone answered with a solitude that matched the shadowy void. Another splash came from the cellar, followed by drips in the hallway.</w:t>
      </w:r>
    </w:p>
    <w:p w:rsidR="0013673D" w:rsidRDefault="000A4B08" w14:paraId="000001D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started the second step. Adrenaline helped fend off the hunger as she crouched. Spare bits of luck were on her side. The Guild failed to find her backup shiv folded into her cloth belt. Redundancy was the glue to success. Her current predicament left her wanting for more. The next best thing was the gift of regret for whatever approached. She lurked against the wall like a spider.</w:t>
      </w:r>
    </w:p>
    <w:p w:rsidR="0013673D" w:rsidRDefault="000A4B08" w14:paraId="000001D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Silence and the darkness concealed everything. Noise rarely penetrated these ruins, leaving a closed, lonely ecosystem within. The wall anchored her; it preventing her from drifting in the nothingness. Until it shifted, like it was tilting towards an infinitely large space. Some sort of distorted gravity pulled her forward. She clenched her teeth, her hand, everything to keep from falling. This was new, a cursed perk of the digs, maybe? Kayah's stomach grumbled, saving and betraying her in one fell swoop. B</w:t>
      </w:r>
      <w:r>
        <w:rPr>
          <w:rFonts w:ascii="Times New Roman" w:hAnsi="Times New Roman" w:eastAsia="Times New Roman" w:cs="Times New Roman"/>
          <w:sz w:val="24"/>
          <w:szCs w:val="24"/>
        </w:rPr>
        <w:t>ase instincts care little for insanity.</w:t>
      </w:r>
    </w:p>
    <w:p w:rsidR="0013673D" w:rsidRDefault="000A4B08" w14:paraId="000001D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sound faded into the impenetrable darkness, but an ephemeral connection with whatever accompanied her persisted. Not by sight, nor sound, nor touch, but by something else. Similar to the feeling when you think you're being watched, but different. A forgotten sense that only surfaces in the absence of others. Unexplained, like the abilities of dragons. Creatures that pushed the boundaries of reality with wondrous and horrific abilities. Jaxith said that when it came down to it, the dragons were flesh and</w:t>
      </w:r>
      <w:r>
        <w:rPr>
          <w:rFonts w:ascii="Times New Roman" w:hAnsi="Times New Roman" w:eastAsia="Times New Roman" w:cs="Times New Roman"/>
          <w:sz w:val="24"/>
          <w:szCs w:val="24"/>
        </w:rPr>
        <w:t xml:space="preserve"> blood like the rest of us. Kayah took it to mean that dragons weren't special according to their insides, but Jaxith insisted it meant that every living thing was special, that a bit of dragon existed in all life. That included herself. It wasn't the worst thought, but it meant it was in her enemies, too. Bitter strength filled Kayah as she prepared to attack the shapeless feeling in front of her.</w:t>
      </w:r>
    </w:p>
    <w:p w:rsidR="0013673D" w:rsidRDefault="000A4B08" w14:paraId="000001E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"Hungry?" whispered Jaxith.</w:t>
      </w:r>
    </w:p>
    <w:p w:rsidR="0013673D" w:rsidRDefault="000A4B08" w14:paraId="000001E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"Yes." The words cracked in her throat. The release of muscles destroyed the dam of her exhaustion, trouncing her hostile posture.</w:t>
      </w:r>
    </w:p>
    <w:p w:rsidR="0013673D" w:rsidRDefault="000A4B08" w14:paraId="000001E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were stuck outside, weren't you? I told you to practice in the dark." Sounds of Jaxith rummaging anchored her to the moment. "Let's see." The pause pulled her away again. "You know what? This is as good a time as any."</w:t>
      </w:r>
    </w:p>
    <w:p w:rsidR="0013673D" w:rsidRDefault="000A4B08" w14:paraId="000001E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"I'm starving." Kayah's words trembled more than her body.</w:t>
      </w:r>
    </w:p>
    <w:p w:rsidR="0013673D" w:rsidRDefault="000A4B08" w14:paraId="000001E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know. You'll remember it better. Nothing is easier to remember than pain. Chain the memory to it and you won't forget. Come." The slap of stone echoed. "You want to eat? Unlock the door." </w:t>
      </w:r>
    </w:p>
    <w:p w:rsidR="0013673D" w:rsidRDefault="000A4B08" w14:paraId="000001E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wondered how much damage she could do with the shiv. Wobbly arms stole her accuracy, but the sharpness would give generously. Hunger had a mind of its own. Thoughts that tended toward violence when pushed to the limit.</w:t>
      </w:r>
    </w:p>
    <w:p w:rsidR="0013673D" w:rsidRDefault="000A4B08" w14:paraId="000001E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"Make your decision. We have much to discuss. You can fight me or the door?" Jaxith said.</w:t>
      </w:r>
    </w:p>
    <w:p w:rsidR="0013673D" w:rsidRDefault="000A4B08" w14:paraId="000001E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clenched her teeth, tucking away the shiv. The defenseless enemy was always the smart choice. It often made an enemy of time; a dangerous foe that Kayah would gladly accept when the alternative meant contending with Jaxith. Challenges like this weren't new. He insisted on teachable lessons at the worst imaginable times. Forced experiences, he called them, the only way to truly broaden your horizon.</w:t>
      </w:r>
    </w:p>
    <w:p w:rsidR="0013673D" w:rsidRDefault="000A4B08" w14:paraId="000001E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"Good. Now just let your body do the work. You’ve done this hundreds of times."</w:t>
      </w:r>
    </w:p>
    <w:p w:rsidR="0013673D" w:rsidRDefault="000A4B08" w14:paraId="000001E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gave a few frivolous moves. "I can't see the shape. Just open the door."</w:t>
      </w:r>
    </w:p>
    <w:p w:rsidR="0013673D" w:rsidRDefault="000A4B08" w14:paraId="000001E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don't need to see the goal to get closer. Move the pieces till they mean something. Your sight has abandoned you. Find another way to see."</w:t>
      </w:r>
    </w:p>
    <w:p w:rsidR="0013673D" w:rsidRDefault="000A4B08" w14:paraId="000001E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She tried to see through her hands. Following the curves of the stone, finding breaks and fixing them. Steps lead to incomplete shapes, dead ends. Two steps forward, two steps back. Each draining her attention until it was as empty as her stomach. "I give up."</w:t>
      </w:r>
    </w:p>
    <w:p w:rsidR="0013673D" w:rsidRDefault="000A4B08" w14:paraId="000001E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 you're just sulking." Jaxith grabbed Kayah's hand in the dark and felt grooves with her fingers. Kayah felt the misalignment before he could say it. "That's that last one. You were close."</w:t>
      </w:r>
    </w:p>
    <w:p w:rsidR="0013673D" w:rsidRDefault="000A4B08" w14:paraId="000001E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swiveled the stone and turned to Jaxith. The muffled clicks of the door's secret locking mechanism released. "Give me the food."</w:t>
      </w:r>
    </w:p>
    <w:p w:rsidR="0013673D" w:rsidRDefault="000A4B08" w14:paraId="000001E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"Opening the door is extra, I guess." Jaxith chuckled and rubbed the top of her head. "Here." A small blob became shape in the darkness as Kayah squeezed the bound leather in front of her stomach, her prize. If she could, she would have put the whole thing directly in her stomach.</w:t>
      </w:r>
    </w:p>
    <w:p w:rsidR="0013673D" w:rsidRDefault="000A4B08" w14:paraId="000001E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Jaxith slid the door gracefully, despite its size and weight. He talked and Kayah listened to her own chewing as they moved into the storeroom. She heard him fiddle with something in the center of the floor. Gentle palms took shape in the dark, tucking an orange bright knot into a home of gathered glass and crystals, brushed into a small mound. A routine that Jaxith completed with precision, no matter the circumstances. First, he built a small pyre around the knot before activating it. The light grew until </w:t>
      </w:r>
      <w:r>
        <w:rPr>
          <w:rFonts w:ascii="Times New Roman" w:hAnsi="Times New Roman" w:eastAsia="Times New Roman" w:cs="Times New Roman"/>
          <w:sz w:val="24"/>
          <w:szCs w:val="24"/>
        </w:rPr>
        <w:t xml:space="preserve">it filled the prisms. Stains in the glass mixed, creating gentle shades of orange that illuminated the storeroom. Jaxith insisted on its perfection, regardless of the time and energy. Hands held to the light meant the task was done. </w:t>
      </w:r>
      <w:r>
        <w:rPr>
          <w:rFonts w:ascii="Times New Roman" w:hAnsi="Times New Roman" w:eastAsia="Times New Roman" w:cs="Times New Roman"/>
          <w:i/>
          <w:sz w:val="24"/>
          <w:szCs w:val="24"/>
        </w:rPr>
        <w:t>An old habit</w:t>
      </w:r>
      <w:r>
        <w:rPr>
          <w:rFonts w:ascii="Times New Roman" w:hAnsi="Times New Roman" w:eastAsia="Times New Roman" w:cs="Times New Roman"/>
          <w:sz w:val="24"/>
          <w:szCs w:val="24"/>
        </w:rPr>
        <w:t>. He'd say occasionally when it was cold, but not today.</w:t>
      </w:r>
    </w:p>
    <w:p w:rsidR="0013673D" w:rsidRDefault="000A4B08" w14:paraId="000001F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inside of the storeroom was an untouched world compared to Old Caechora. A trove of the past. Masterful stonework adorned with relief carvings of epic battles covered the walls. The grandeur of the larger display eclipsed any chips and smudges in the stone. An elliptical arch sheltered them with constellations illuminated by the refracted orange light. The lifeless imitation was the closest reflection of the world in Jaxith’s stories. Even the dampness failed to penetrate the stone once the door sealed.</w:t>
      </w:r>
      <w:r>
        <w:rPr>
          <w:rFonts w:ascii="Times New Roman" w:hAnsi="Times New Roman" w:eastAsia="Times New Roman" w:cs="Times New Roman"/>
          <w:sz w:val="24"/>
          <w:szCs w:val="24"/>
        </w:rPr>
        <w:t xml:space="preserve"> Mysterious architecture within the walls naturally clean the air. Jaxith suspected the storeroom was a personal arsenal of some ancient commander. A large, worn leather map spanning the continent and a few books on military strategy was all that remained. Useless treasures in a world of dark survival.</w:t>
      </w:r>
    </w:p>
    <w:p w:rsidR="0013673D" w:rsidRDefault="000A4B08" w14:paraId="000001F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Have you been listening?" Jaxith placed her wooden board and a Scouters survival guide on the ground near the light. "I brought you these. It's all recovered from your scouting run."</w:t>
      </w:r>
    </w:p>
    <w:p w:rsidR="0013673D" w:rsidRDefault="000A4B08" w14:paraId="000001F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Knowing her wooden friend made it out comforted her, but the sight of Timor's handbook dredged up the painful memories. "Yes." Kayah swallowed a mouthful of stale bread, trusting her body would know what to do with it. Silence stole her words. She wanted things to go back. The digs loomed like the rotten air but she thought it would come slowly. Something you'd see in the distance. Maybe it had. Maybe it finally became too much to ignore.</w:t>
      </w:r>
    </w:p>
    <w:p w:rsidR="0013673D" w:rsidRDefault="000A4B08" w14:paraId="000001F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"Tell me what happened. I want to hear it from you," Jaxith said.</w:t>
      </w:r>
    </w:p>
    <w:p w:rsidR="0013673D" w:rsidRDefault="000A4B08" w14:paraId="000001F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 was normal. Everything was normal. We didn't even go that deep. Maybe a couple hours in. The tremors were quiet today. We stuck right like you taught in case the gnots went dark." Kayah shook her head. "Timor was useless, but he snuck in some food. He shouldn't have been there." As she neared the end, her mind fought back. Hiding the memories of what happened behind fear. She gulped some water and wiped grit off of her tongue. "Did Timor make it out?" The answer didn't really matter. She wanted to stall</w:t>
      </w:r>
      <w:r>
        <w:rPr>
          <w:rFonts w:ascii="Times New Roman" w:hAnsi="Times New Roman" w:eastAsia="Times New Roman" w:cs="Times New Roman"/>
          <w:sz w:val="24"/>
          <w:szCs w:val="24"/>
        </w:rPr>
        <w:t>.</w:t>
      </w:r>
    </w:p>
    <w:p w:rsidR="0013673D" w:rsidRDefault="000A4B08" w14:paraId="000001F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Jaxith winced. "You know." He tilted his head to the side with a slight smile. "You look like when I first saw you as a baby at the Guild. I requested they fit you with clothes even if they were baggy." He chuckled. "A rag honestly would have fit better, but you can't grow into a rag very well." A heavy sigh turned into a stern gaze. "I can't help if you don't tell me what happened."</w:t>
      </w:r>
    </w:p>
    <w:p w:rsidR="0013673D" w:rsidRDefault="000A4B08" w14:paraId="000001F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"Okay." There was no way around it. She knew where this was headed. It wasn't the first time she made it back alone. Kayah stared at her hands. "It was a normal scouting run. We found some water–"</w:t>
      </w:r>
    </w:p>
    <w:p w:rsidR="0013673D" w:rsidRDefault="000A4B08" w14:paraId="000001F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"How much water?" Jaxith asked.</w:t>
      </w:r>
    </w:p>
    <w:p w:rsidR="0013673D" w:rsidRDefault="000A4B08" w14:paraId="000001F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 was too deep to see the bottom, even with a knot," she answered. She kept her thoughts shallow, hiding from what she had seen.</w:t>
      </w:r>
    </w:p>
    <w:p w:rsidR="0013673D" w:rsidRDefault="000A4B08" w14:paraId="000001F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"And you continued?"</w:t>
      </w:r>
    </w:p>
    <w:p w:rsidR="0013673D" w:rsidRDefault="000A4B08" w14:paraId="000001F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were just checking the rest of the cavern for the report. If the run was good enough, we might get extra food. There was this horrible smell and then… then there were these voices–"</w:t>
      </w:r>
    </w:p>
    <w:p w:rsidR="0013673D" w:rsidRDefault="000A4B08" w14:paraId="000001F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"One mission will not make a difference, Kayah." The look on his face made her feel pathetic. "The voices. They were from Timor?"</w:t>
      </w:r>
    </w:p>
    <w:p w:rsidR="0013673D" w:rsidRDefault="000A4B08" w14:paraId="000001F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 it sounded old and dry. I guess it was one voice. There was also this light and the sound of metal work. It was strange. There were these hands, and they attacked Timor." Kayah sweated as the horrors of that cave closed in. The sight of her hands strengthened the fear so she slid them between her arms and her body. "He's an idiot, he should have looked out for himself."</w:t>
      </w:r>
    </w:p>
    <w:p w:rsidR="0013673D" w:rsidRDefault="000A4B08" w14:paraId="000001F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Timor didn't make it back. But you already knew that. Tell me about the sounds and the light."</w:t>
      </w:r>
    </w:p>
    <w:p w:rsidR="0013673D" w:rsidRDefault="000A4B08" w14:paraId="000001F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 was like an anvil from the encampments. But it made it hard to focus, and it drowned everything else out." Thinking of the noise echoed the hypnotic rhythm in her ears until it bled into a fading high pitch ring. "Do I have the digs?"</w:t>
      </w:r>
    </w:p>
    <w:p w:rsidR="0013673D" w:rsidRDefault="000A4B08" w14:paraId="000001F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"It's not that simple, Kayah."</w:t>
      </w:r>
    </w:p>
    <w:p w:rsidR="0013673D" w:rsidRDefault="000A4B08" w14:paraId="0000020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"But everyone who goes into the Abysm gets it, eventually."</w:t>
      </w:r>
    </w:p>
    <w:p w:rsidR="0013673D" w:rsidRDefault="000A4B08" w14:paraId="0000020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you saw was real. A world blurred with our own. It's what they built this place on. Animant’s greed and hubris carved into this stone." Jaxith ran his fingers along a nearby wall. "What you saw. What I think you saw was the Forge. And what you heard goes by many names. The abyssal thrum. It comes to people differently and mostly during sleep. Most don't even realize they see it. When you're this close, though, it's consistent. The digs is what they call it here when someone crossing between the bounds</w:t>
      </w:r>
      <w:r>
        <w:rPr>
          <w:rFonts w:ascii="Times New Roman" w:hAnsi="Times New Roman" w:eastAsia="Times New Roman" w:cs="Times New Roman"/>
          <w:sz w:val="24"/>
          <w:szCs w:val="24"/>
        </w:rPr>
        <w:t>." Jaxith sighed. "You're not crazy."</w:t>
      </w:r>
    </w:p>
    <w:p w:rsidR="0013673D" w:rsidRDefault="000A4B08" w14:paraId="0000020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"But the prowlers."</w:t>
      </w:r>
    </w:p>
    <w:p w:rsidR="0013673D" w:rsidRDefault="000A4B08" w14:paraId="0000020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"It's complicated. Life's complicated enough, but death. Well, it's another beast." Jaxith grabbed her shoulder. "But it's not important now. Things are different, plain and simple. The guild saw you heal. It's not your fault, but they're going to cage you."</w:t>
      </w:r>
    </w:p>
    <w:p w:rsidR="0013673D" w:rsidRDefault="000A4B08" w14:paraId="0000020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Things weren't different. The world sought to kill her. Days that blurred together in the eternal night. Now it was more personal, more targeted, but equally dangerous.</w:t>
      </w:r>
    </w:p>
    <w:p w:rsidR="0013673D" w:rsidRDefault="000A4B08" w14:paraId="0000020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"That's what this is about? I've been in a cage my entire life. I did what you said. I destroyed myself to be normal." Kayah ran fingers across the scared texture of her skin. Cuts, scrapes and bruises that she repeated day after day to fake the appearance of slow healing. The exchange for anonymity left her accustomed to pain. "I was too exhausted to stay awake just once."</w:t>
      </w:r>
    </w:p>
    <w:p w:rsidR="0013673D" w:rsidRDefault="000A4B08" w14:paraId="0000020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know." Jaxith embraced Kayah with comforting arms.</w:t>
      </w:r>
    </w:p>
    <w:p w:rsidR="0013673D" w:rsidRDefault="000A4B08" w14:paraId="0000020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She wanted to cry, but her body refused to give up the moisture. "Tell me what to do." It took everything to speak. Her instinct to bottle up the weakness kept her from saying more.</w:t>
      </w:r>
    </w:p>
    <w:p w:rsidR="0013673D" w:rsidRDefault="000A4B08" w14:paraId="0000020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don't know what to do, Kayah. The Guild is coming with an executioner to find you. I overheard the guards."</w:t>
      </w:r>
    </w:p>
    <w:p w:rsidR="0013673D" w:rsidRDefault="000A4B08" w14:paraId="0000020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was killing prowlers. Burning them."</w:t>
      </w:r>
    </w:p>
    <w:p w:rsidR="0013673D" w:rsidRDefault="000A4B08" w14:paraId="0000020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"Alone in the settlements?" Jaxith contemplated, staring into the shimmering orange glass. "That explains the fires and the different prowler patterns. He doesn't know the settlement like us. We have you, the bait." His eyes darted and rolled and he chewed on his lip. Jaxith was in his own head at this point. "I know the place. Don't worry. A man is like any other animal, maybe worse. But you can trap him and kill him with a little planning."</w:t>
      </w:r>
    </w:p>
    <w:p w:rsidR="0013673D" w:rsidRDefault="000A4B08" w14:paraId="0000020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 was the first time Kayah had heard Jaxith propose violence as a solution. He kept the history of his brands a secret, even to her. Kayah imagined the cutthroat anguishing from the confrontation with the charred man, fearing Jaxith would share a similar fate. "Remember what you taught me? Never underestimate your enemy."</w:t>
      </w:r>
    </w:p>
    <w:p w:rsidR="0013673D" w:rsidRDefault="000A4B08" w14:paraId="0000020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told you that to keep you safe. I've killed more dangerous things than that man. Things I need to atone for."</w:t>
      </w:r>
    </w:p>
    <w:p w:rsidR="0013673D" w:rsidRDefault="000A4B08" w14:paraId="0000020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"I'm telling you to keep you safe," Kayah said. Jaxith was doing what he always did. Punishing himself for her mistakes. It made her feel powerless, like she was a burden. "We can hide here." She knew they couldn't. They'd just starve, eventually. "I can. What if I just give myself up?"</w:t>
      </w:r>
    </w:p>
    <w:p w:rsidR="0013673D" w:rsidRDefault="000A4B08" w14:paraId="0000020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have a good heart, but never say that again. Every living thing has the right to fight for survival. Don’t forget that." Jaxith unpacked the rest of his bag. "I need to get some rest if we're going to do this. You should try to, too."</w:t>
      </w:r>
    </w:p>
    <w:p w:rsidR="0013673D" w:rsidRDefault="000A4B08" w14:paraId="0000020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fantastical dream of fleeing this hell inverted, warping into a stalking night terror. One that harnessed the malignant energy of Old Caechora in human form. The impossibility of escape mirrored the defeat of such a foe. The charred man, this executioner, imposed an inevitable presence, rivaling depths of the Abysm. She envied Jaxith’s suicidal hope but could not accept that outcome. One person already died today trying to help, she couldn't stand for one that meant something to meet the same fate.</w:t>
      </w:r>
    </w:p>
    <w:p w:rsidR="0013673D" w:rsidRDefault="0013673D" w14:paraId="00000210" w14:textId="77777777">
      <w:pPr>
        <w:spacing w:line="480" w:lineRule="auto"/>
        <w:ind w:firstLine="720"/>
        <w:rPr>
          <w:rFonts w:ascii="Times New Roman" w:hAnsi="Times New Roman" w:eastAsia="Times New Roman" w:cs="Times New Roman"/>
          <w:sz w:val="24"/>
          <w:szCs w:val="24"/>
        </w:rPr>
      </w:pPr>
    </w:p>
    <w:p w:rsidR="0013673D" w:rsidRDefault="000A4B08" w14:paraId="00000211" w14:textId="77777777">
      <w:pPr>
        <w:pStyle w:val="Heading1"/>
        <w:spacing w:line="480" w:lineRule="auto"/>
        <w:rPr>
          <w:rFonts w:ascii="Times New Roman" w:hAnsi="Times New Roman" w:eastAsia="Times New Roman" w:cs="Times New Roman"/>
        </w:rPr>
      </w:pPr>
      <w:bookmarkStart w:name="_rqul02h9g43" w:colFirst="0" w:colLast="0" w:id="12"/>
      <w:bookmarkEnd w:id="12"/>
      <w:r>
        <w:rPr>
          <w:rFonts w:ascii="Times New Roman" w:hAnsi="Times New Roman" w:eastAsia="Times New Roman" w:cs="Times New Roman"/>
        </w:rPr>
        <w:t>Scene 10 - Baran - Exterior Travel</w:t>
      </w:r>
    </w:p>
    <w:p w:rsidR="0013673D" w:rsidRDefault="000A4B08" w14:paraId="00000212"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Baran reached the eastern edges of the military district in good time. No thanks to Romek and Boro. Past numerous Hoplisogn barracks along the wide, paved roads at the base of Bulwark. Past the network of skinny corridors in the center, too narrow for Boro, let alone her pack saddles. Supplementary weapon smiths, armor smiths and small markets packed tighter than the bricks, away from the crowded thoroughfares. The morning hustle faded the higher the sun rose, waiting to return at its fall. The changing gua</w:t>
      </w:r>
      <w:r>
        <w:rPr>
          <w:rFonts w:ascii="Times New Roman" w:hAnsi="Times New Roman" w:eastAsia="Times New Roman" w:cs="Times New Roman"/>
          <w:sz w:val="24"/>
          <w:szCs w:val="24"/>
        </w:rPr>
        <w:t>rd was a heart that beat twice a day. Hoplisogn garrisons were the sword or shield of Caechora. Soldiers, vendors and nobodies shuffled through the Bulwark gate intersection, a junction between districts. An oval hole bore straight through the three meters of solid, impenetrable Bulwark, packed to brim with bodies. The top half of the tunnel provided access for the crowds, while the veins of the city ran through the bottom half, beneath heavy stone pavers.</w:t>
      </w:r>
    </w:p>
    <w:p w:rsidR="0013673D" w:rsidRDefault="000A4B08" w14:paraId="0000021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Plumes of gray smoke wafted through the congestion from a nearby corner. The sweet aroma of honey-fried meat came from the Sleeping Salamander. Half a hand could count the establishments free of kindred thumbs in this district. The Sleeping Salamander being one of them. By far the best meal, without cramming through multiple Bulwark gates, even among all the kindred competition. Unverifiable rumors from Baran’s perspective. The owner's clean neck didn't shy away from money, regardless of any marks that held</w:t>
      </w:r>
      <w:r>
        <w:rPr>
          <w:rFonts w:ascii="Times New Roman" w:hAnsi="Times New Roman" w:eastAsia="Times New Roman" w:cs="Times New Roman"/>
          <w:sz w:val="24"/>
          <w:szCs w:val="24"/>
        </w:rPr>
        <w:t xml:space="preserve"> it. And that was all that mattered to him. Drunken brawls and stories of adventurers, past their prime, drew patrons from all walks of life.</w:t>
      </w:r>
    </w:p>
    <w:p w:rsidR="0013673D" w:rsidRDefault="000A4B08" w14:paraId="0000021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"After the mission, not before. Only a fool feasts before the hard part of the day," Romek said.</w:t>
      </w:r>
    </w:p>
    <w:p w:rsidR="0013673D" w:rsidRDefault="000A4B08" w14:paraId="0000021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drove the smell from his mind. Another inescapable training exercise. He slid behind Romek, arms folded in front. Law required the visibility of marks in public and kindred establishments, but it didn’t specify they had to be worn with pride. Invisible shackles imprisoned him in plain sight, keeping his hands from his pockets. He didn't mind that Romek and Boro drew excess attention from anyone nearby. Inevitably, eyes would move to him, by association. But a commotion distracted everyone’s gaze.</w:t>
      </w:r>
    </w:p>
    <w:p w:rsidR="0013673D" w:rsidRDefault="000A4B08" w14:paraId="0000021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"Move. Make way for the Imperator's finest," said a voice from up the street.</w:t>
      </w:r>
    </w:p>
    <w:p w:rsidR="0013673D" w:rsidRDefault="000A4B08" w14:paraId="0000021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Hoplisogn banner swayed above the crowd, splitting them down the center. The weak wedged apart by the strong. Baran pressed against Boro's saddle, keeping his hands low against her side as the Hoplisogn paladins marched. The greatest warriors Caesurge had ever known. Ornate spears, war hammers and swords, large enough to decimate their enemies. Thick steel encased the warriors in impenetrable armor, decorated with personal achievements and commendations. A defense that served a dual purpose of protecting </w:t>
      </w:r>
      <w:r>
        <w:rPr>
          <w:rFonts w:ascii="Times New Roman" w:hAnsi="Times New Roman" w:eastAsia="Times New Roman" w:cs="Times New Roman"/>
          <w:sz w:val="24"/>
          <w:szCs w:val="24"/>
        </w:rPr>
        <w:t>any suicidal attacks from the outside and negating the pressure of Havel's strength within. Dangerous gifts that would crush any normal animant. Each legendary fighter, a symbol of the kindred resolve against the immortal adamants. At least that’s how the stories went. They looked the part, no doubt, but Baran's grandfather proved that greatness was not intrinsic to blood. The thought tightened Baran's chest.</w:t>
      </w:r>
    </w:p>
    <w:p w:rsidR="0013673D" w:rsidRDefault="000A4B08" w14:paraId="0000021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silent raised fist from the head of the squad stopped the march in its tracks. The two columns pivoted to face outward, towards the crowds. The crash of their sabatons stomped in unison. The fist relinquished its command and grabbed at the air as a massive sword drew itself over the paladin's back. Despite how the blade moved, the paladin did not hold it, not directly. A subtlety that wasn't lost on Baran. The hand jerked, tossing air as the enormous blade jumped towards the crowd. It landed on nothing, a</w:t>
      </w:r>
      <w:r>
        <w:rPr>
          <w:rFonts w:ascii="Times New Roman" w:hAnsi="Times New Roman" w:eastAsia="Times New Roman" w:cs="Times New Roman"/>
          <w:sz w:val="24"/>
          <w:szCs w:val="24"/>
        </w:rPr>
        <w:t xml:space="preserve"> razor thin tip slanted down, hovering only a few feet in front and above of Baran, slanted with its hilt down. The crowd scurried further away, distancing themselves from the floating weapon, but the sword tracked like a shadow. The trajectory of the paladin's heavy step and the floating sword made the target clear for everyone.</w:t>
      </w:r>
    </w:p>
    <w:p w:rsidR="0013673D" w:rsidRDefault="000A4B08" w14:paraId="0000021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stumbled backward into Boro as the ominous weapon turned down towards his face. </w:t>
      </w:r>
      <w:r>
        <w:rPr>
          <w:rFonts w:ascii="Times New Roman" w:hAnsi="Times New Roman" w:eastAsia="Times New Roman" w:cs="Times New Roman"/>
          <w:i/>
          <w:sz w:val="24"/>
          <w:szCs w:val="24"/>
        </w:rPr>
        <w:t xml:space="preserve">What the fuck? </w:t>
      </w:r>
      <w:r>
        <w:rPr>
          <w:rFonts w:ascii="Times New Roman" w:hAnsi="Times New Roman" w:eastAsia="Times New Roman" w:cs="Times New Roman"/>
          <w:sz w:val="24"/>
          <w:szCs w:val="24"/>
        </w:rPr>
        <w:t xml:space="preserve">The animal part of his brain yelled at him to flee. </w:t>
      </w:r>
      <w:r>
        <w:rPr>
          <w:rFonts w:ascii="Times New Roman" w:hAnsi="Times New Roman" w:eastAsia="Times New Roman" w:cs="Times New Roman"/>
          <w:i/>
          <w:sz w:val="24"/>
          <w:szCs w:val="24"/>
        </w:rPr>
        <w:t>What did I do? I only have forfeit marks, and they're the most respectable ones. Maybe it's after Romek?</w:t>
      </w:r>
      <w:r>
        <w:rPr>
          <w:rFonts w:ascii="Times New Roman" w:hAnsi="Times New Roman" w:eastAsia="Times New Roman" w:cs="Times New Roman"/>
          <w:sz w:val="24"/>
          <w:szCs w:val="24"/>
        </w:rPr>
        <w:t xml:space="preserve"> He felt more and more alone as the crowd sacrificed him to the sword. The simplicity of the weapon drove Baran sideways until he met a paw on his shoulder.</w:t>
      </w:r>
    </w:p>
    <w:p w:rsidR="0013673D" w:rsidRDefault="000A4B08" w14:paraId="0000021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"Looks like this is the end, kid," Romek said.</w:t>
      </w:r>
    </w:p>
    <w:p w:rsidR="0013673D" w:rsidRDefault="000A4B08" w14:paraId="0000021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swallowed his tongue.</w:t>
      </w:r>
    </w:p>
    <w:p w:rsidR="0013673D" w:rsidRDefault="000A4B08" w14:paraId="0000021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"I'm kidding. Relax, control your emotions. You have nothing to hide."</w:t>
      </w:r>
    </w:p>
    <w:p w:rsidR="0013673D" w:rsidRDefault="000A4B08" w14:paraId="0000021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wobbled as the reassuring grip shook him. Breath failed him. He tried to become hollow, removing everything from his thoughts. His chest closed like a vacuum of space.</w:t>
      </w:r>
    </w:p>
    <w:p w:rsidR="0013673D" w:rsidRDefault="000A4B08" w14:paraId="0000021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weight of heresy lies within you. Kneel to await judgment," the paladin said, louder than the distance required.</w:t>
      </w:r>
    </w:p>
    <w:p w:rsidR="0013673D" w:rsidRDefault="000A4B08" w14:paraId="0000021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"He's a kid with a lot of angst. You know how it is when you're young." Romek took a slight step between Baran and the oppressive edge, but not enough to fully block it.</w:t>
      </w:r>
    </w:p>
    <w:p w:rsidR="0013673D" w:rsidRDefault="000A4B08" w14:paraId="0000022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"This is not a conversation. This is a decree." The paladin walked with a viced grip until he was under the sword’s hilt. An abrupt release fell the weapon straight into the same hand.</w:t>
      </w:r>
    </w:p>
    <w:p w:rsidR="0013673D" w:rsidRDefault="000A4B08" w14:paraId="0000022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didn't complete his training before he got branded. The brands were the previous kindred decree. His grandfather was Dravius Eastmaw." Romek shuffled through his shirt. "We have a seal."</w:t>
      </w:r>
    </w:p>
    <w:p w:rsidR="0013673D" w:rsidRDefault="000A4B08" w14:paraId="00000222"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What training? Why is he lying?</w:t>
      </w:r>
    </w:p>
    <w:p w:rsidR="0013673D" w:rsidRDefault="000A4B08" w14:paraId="0000022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surrendered heretic's spawn." The paladin's helmet kept their eyes shrouded, but Baran could feel his gaze. "The weight has lessened. Make sure that control is maintained."</w:t>
      </w:r>
    </w:p>
    <w:p w:rsidR="0013673D" w:rsidRDefault="000A4B08" w14:paraId="0000022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paladin moved the massive sword without touch again, bringing it to rest in a large scabbard on the back of their armor. Heavy steps, the only sound street, returned to the head of the paladin group, commanding the group forward. The column's march shook the ground, waning as they moved into the distance. The stretched crowd healed in their wake. Any hope of being invisible faded as every pair of eyes judged Baran. A set of marked hands carried the burden that he didn't deserve. A burden that he had hal</w:t>
      </w:r>
      <w:r>
        <w:rPr>
          <w:rFonts w:ascii="Times New Roman" w:hAnsi="Times New Roman" w:eastAsia="Times New Roman" w:cs="Times New Roman"/>
          <w:sz w:val="24"/>
          <w:szCs w:val="24"/>
        </w:rPr>
        <w:t>f a mind to cut off.</w:t>
      </w:r>
    </w:p>
    <w:p w:rsidR="0013673D" w:rsidRDefault="000A4B08" w14:paraId="0000022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"What's got you all worked up? I've never seen them respond like that to someone," Romek said.</w:t>
      </w:r>
    </w:p>
    <w:p w:rsidR="0013673D" w:rsidRDefault="000A4B08" w14:paraId="0000022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"Nothing." Baran dug his fingers into his palms. "What did you mean by training?"</w:t>
      </w:r>
    </w:p>
    <w:p w:rsidR="0013673D" w:rsidRDefault="000A4B08" w14:paraId="0000022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scratched his neck and sighed. "Paladin training. I stretched the truth a bit to explain they were sensing from you. You must have managed to do it naturally." Romek took notice of their audience, moving Baran between him and Boro. "I’m not sure Dravius can say the same. Relax. Shake it off. You should feel proud. You did that with no training, but we need to keep moving. Try to keep your emotions under control."</w:t>
      </w:r>
    </w:p>
    <w:p w:rsidR="0013673D" w:rsidRDefault="000A4B08" w14:paraId="0000022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brief sense of pride eroded as Baran reasoned his way along that chain of thought. Another grievance to add to the list of how Dravius ruined Baran's potential. Baran imagined what he could do with training if he was a natural. The ego numbed the crowd’s ire as people moved about their day. </w:t>
      </w:r>
    </w:p>
    <w:p w:rsidR="0013673D" w:rsidRDefault="000A4B08" w14:paraId="0000022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Past the oval shaft, the three traveled through several districts on the surface layer of Caechora. Despite their purpose or affiliated kindred, all the districts of the Exterior held a similar aesthetic of cold white stone and engineered metal. The city's pride, expressed through architecture, glistened in the sun. Multi-storied buildings with open roofs and terraces unafraid of the sky. Keeps connected by long stairs climbed the Bulwark like vines on rock, supported by trellis' of sturdy steel brackets. T</w:t>
      </w:r>
      <w:r>
        <w:rPr>
          <w:rFonts w:ascii="Times New Roman" w:hAnsi="Times New Roman" w:eastAsia="Times New Roman" w:cs="Times New Roman"/>
          <w:sz w:val="24"/>
          <w:szCs w:val="24"/>
        </w:rPr>
        <w:t>he foundries of the Interior fed the growing city ever upward. Some stairs reached high enough to find the Skyway. An elevated boulevard along the top of the Bulwark.</w:t>
      </w:r>
    </w:p>
    <w:p w:rsidR="0013673D" w:rsidRDefault="000A4B08" w14:paraId="0000022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did not care to look up. He jumped between the faces of the crowd. Their quick glances at his hands showed how little his face mattered. Their looks made him uneasy. Frail bystanders saw the marks differently than people like him. He understood the disdain, the contempt, the disrespect from fighters. Hell, he shared their opinions more often than not. It was the knives of fear that wounded him. He looked at the ground, his best defense. His future was downward anyway, into the Interior.</w:t>
      </w:r>
    </w:p>
    <w:p w:rsidR="0013673D" w:rsidRDefault="000A4B08" w14:paraId="0000022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Bulwark zigged and zagged in Baran's peripheral vision. "Aren't we supposed to be going down? We've passed like three gates already."</w:t>
      </w:r>
    </w:p>
    <w:p w:rsidR="0013673D" w:rsidRDefault="000A4B08" w14:paraId="0000022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"Come on, kid, use your head. Would you go through the front door if you're trying to break in? It's like footwork." Romek lumbered side to side. "You want to know what your opponent is going to do, you watch their feet. The city is no different. And?"</w:t>
      </w:r>
    </w:p>
    <w:p w:rsidR="0013673D" w:rsidRDefault="000A4B08" w14:paraId="0000022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regretted his question already. "You move where they're not looking." It made less sense the more he thought about it.</w:t>
      </w:r>
    </w:p>
    <w:p w:rsidR="0013673D" w:rsidRDefault="000A4B08" w14:paraId="0000022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"Good. Smugglers closely monitor the crowds around military districts. We can't risk spooking them, so we're taking a detour. Climbing through the window, so to speak," Romek said. "You're not the only one who knows how to climb."</w:t>
      </w:r>
    </w:p>
    <w:p w:rsidR="0013673D" w:rsidRDefault="000A4B08" w14:paraId="0000022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don't think you're fitting through any windows."</w:t>
      </w:r>
    </w:p>
    <w:p w:rsidR="0013673D" w:rsidRDefault="000A4B08" w14:paraId="0000023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"We'll have to send Boro through." Romek chuckled to himself, interrupting his own attempt at deadpan humor. A sharp turn in the road brought them to another junction. "This is the one." Light crowds jostled near the downward ramps into the heart of the city, the Interior of Caechora.</w:t>
      </w:r>
    </w:p>
    <w:p w:rsidR="0013673D" w:rsidRDefault="000A4B08" w14:paraId="0000023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While the surface layer clung towards order and a more spacious ascetic, the Interior was busy and cramped. Bygone buildings of intricate stonework, similar to the ones on the surface, lined the exterior of the district. These bustling establishments drew most of the foot traffic. As the streets converged towards the center of the district, the buildings grew smaller and denser. An area reserved for small homes to house the residents. Two things set this layer apart from above.</w:t>
      </w:r>
    </w:p>
    <w:p w:rsidR="0013673D" w:rsidRDefault="000A4B08" w14:paraId="0000023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first was the makeshift extensions and modifications to the sturdy stonework. Metal and wood extruded off large buildings and the Bulwark itself, filling every space. Entire streets permanently closed to connect buildings with remodeled additions. This district bore the hallmarks of the Emporosogn kindred. A district filled with more merchants than goods to sell. The smell of textiles and food weighed heavily in the air, almost visible among the collage of vibrant colored fabrics and a backdrop of endle</w:t>
      </w:r>
      <w:r>
        <w:rPr>
          <w:rFonts w:ascii="Times New Roman" w:hAnsi="Times New Roman" w:eastAsia="Times New Roman" w:cs="Times New Roman"/>
          <w:sz w:val="24"/>
          <w:szCs w:val="24"/>
        </w:rPr>
        <w:t>ss barter.</w:t>
      </w:r>
    </w:p>
    <w:p w:rsidR="0013673D" w:rsidRDefault="000A4B08" w14:paraId="0000023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second was lighting. Being hidden below Exterior and away from the sun posed a challenge for a thriving market. The solution, permanent scaffolding stemming from the Bulwark. The massive shelves supported paths and even small boutiques as they covered the walls in a varying hexagonal pattern. This alone was not unique to the Interior as engineers required reliable access to maintain the Bulwark. What stood apart was the web of steel cables strung above the buildings. Vendors managed bright knot lanterns</w:t>
      </w:r>
      <w:r>
        <w:rPr>
          <w:rFonts w:ascii="Times New Roman" w:hAnsi="Times New Roman" w:eastAsia="Times New Roman" w:cs="Times New Roman"/>
          <w:sz w:val="24"/>
          <w:szCs w:val="24"/>
        </w:rPr>
        <w:t xml:space="preserve"> and several reflective surfaces above their shops to attract business. Banners for various goods and services hung as well, resting in the still air. These provided an index for anyone looking to barter on the ground streets. In this district, light had a simple meaning. Open for business.</w:t>
      </w:r>
    </w:p>
    <w:p w:rsidR="0013673D" w:rsidRDefault="000A4B08" w14:paraId="0000023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pointed to the district’s far side. "Where backtracking now, through that gate."</w:t>
      </w:r>
    </w:p>
    <w:p w:rsidR="0013673D" w:rsidRDefault="000A4B08" w14:paraId="0000023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"Should we go along the shelves? It might save some time." Baran traced along ledges protruding from the Bulwark.</w:t>
      </w:r>
    </w:p>
    <w:p w:rsidR="0013673D" w:rsidRDefault="000A4B08" w14:paraId="0000023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"Best to stick with the ground layer. Unnecessary gamble with her size." Boro ignored their comments as she descended the ramp, staying flush with the Bulwark, diverting any crowd away from the wall.</w:t>
      </w:r>
    </w:p>
    <w:p w:rsidR="0013673D" w:rsidRDefault="000A4B08" w14:paraId="0000023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As they navigated the district and its markets, a tucked away shop caught Baran’s attention. Shimmering light reflected off an assortment of liquids in various jars and bottles.</w:t>
      </w:r>
    </w:p>
    <w:p w:rsidR="0013673D" w:rsidRDefault="000A4B08" w14:paraId="0000023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"Hey, where would I find something tasty down here? Like liquor or grog."</w:t>
      </w:r>
    </w:p>
    <w:p w:rsidR="0013673D" w:rsidRDefault="000A4B08" w14:paraId="0000023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"Tasty?" Romek pried at Baran with his eyes.</w:t>
      </w:r>
    </w:p>
    <w:p w:rsidR="0013673D" w:rsidRDefault="000A4B08" w14:paraId="0000023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"It's not for me," Baran said.</w:t>
      </w:r>
    </w:p>
    <w:p w:rsidR="0013673D" w:rsidRDefault="000A4B08" w14:paraId="0000023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"Who's the lucky lady? Or man?"</w:t>
      </w:r>
    </w:p>
    <w:p w:rsidR="0013673D" w:rsidRDefault="000A4B08" w14:paraId="0000023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"It's not like that either." Baran sighed. "It's for Vivian."</w:t>
      </w:r>
    </w:p>
    <w:p w:rsidR="0013673D" w:rsidRDefault="000A4B08" w14:paraId="0000023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"Vivian, eh? Shooting for the stars on that one. I've got to say Baran… Well, who am I to talk? We've all been there. But besides the obvious reasons. Being her availability and your… inexperience. She's not the type of woman you can woo. She's a man-eater and a lady-killer, a bit out of your league." Romek scratched his chin while he inspected Baran.</w:t>
      </w:r>
    </w:p>
    <w:p w:rsidR="0013673D" w:rsidRDefault="000A4B08" w14:paraId="0000023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"Stop. Not like that. It's for a favor."</w:t>
      </w:r>
    </w:p>
    <w:p w:rsidR="0013673D" w:rsidRDefault="000A4B08" w14:paraId="0000023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favor? I see." Romek looked around, noticing the tucked away shop. "That would do. She'd go for that in there. Sure. But." Romek grabbed Baran's far shoulder and pulled him close into a huddle. "If you want to surprise her, look for mersh weed liquor. It's made from a plant that pulls up nearby metals through the roots." Romek grasped at the air and pulled upward. "The plant itself is barely edible, but boiling it gets enough of the essence. Distill it enough and you can taste the chrome. Comes from the </w:t>
      </w:r>
      <w:r>
        <w:rPr>
          <w:rFonts w:ascii="Times New Roman" w:hAnsi="Times New Roman" w:eastAsia="Times New Roman" w:cs="Times New Roman"/>
          <w:sz w:val="24"/>
          <w:szCs w:val="24"/>
        </w:rPr>
        <w:t>south, so you'll have to look in one of the industrial districts. Which, lucky you, is where we are headed."</w:t>
      </w:r>
    </w:p>
    <w:p w:rsidR="0013673D" w:rsidRDefault="000A4B08" w14:paraId="0000024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"Sounds disgusting."</w:t>
      </w:r>
    </w:p>
    <w:p w:rsidR="0013673D" w:rsidRDefault="000A4B08" w14:paraId="0000024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"Oh, it is."</w:t>
      </w:r>
      <w:r>
        <w:br w:type="page"/>
      </w:r>
    </w:p>
    <w:p w:rsidR="0013673D" w:rsidRDefault="000A4B08" w14:paraId="00000242" w14:textId="77777777">
      <w:pPr>
        <w:pStyle w:val="Heading1"/>
        <w:spacing w:line="480" w:lineRule="auto"/>
        <w:rPr>
          <w:rFonts w:ascii="Times New Roman" w:hAnsi="Times New Roman" w:eastAsia="Times New Roman" w:cs="Times New Roman"/>
        </w:rPr>
      </w:pPr>
      <w:bookmarkStart w:name="_leew79gi9q8k" w:colFirst="0" w:colLast="0" w:id="13"/>
      <w:bookmarkEnd w:id="13"/>
      <w:r>
        <w:rPr>
          <w:rFonts w:ascii="Times New Roman" w:hAnsi="Times New Roman" w:eastAsia="Times New Roman" w:cs="Times New Roman"/>
        </w:rPr>
        <w:t>Scene 11 - Romek - The Fence</w:t>
      </w:r>
    </w:p>
    <w:p w:rsidR="0013673D" w:rsidRDefault="000A4B08" w14:paraId="00000243"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thick heat from the furnaces and smelters roasted the outer edge of the Technosogn district. It baked the air, made it sweat. Melted iron poured through castings of every shape. Gears, pipes, machinery, tools and gadgets for any problem. The technosogn kindred looked upon society as a nail to slam with a hammer of industry. A hammer of liquid metal and cast iron. Romek struggled to keep clear of the sparks. Fire and fur did not mix, no matter how short the hairs. Sparks arced into the street, controlling </w:t>
      </w:r>
      <w:r>
        <w:rPr>
          <w:rFonts w:ascii="Times New Roman" w:hAnsi="Times New Roman" w:eastAsia="Times New Roman" w:cs="Times New Roman"/>
          <w:sz w:val="24"/>
          <w:szCs w:val="24"/>
        </w:rPr>
        <w:t>the flow of the dwindling crowd. Ceaseless trudging made it feel later than it was, but some rays of daylight cast down the ramps to the Exterior. Afternoon by their eastward orientation. If the intel was solid, the fence was nearby. Romek steered Boro to a reclusive section of the street. A haven from the pressing heat and bouncing spray of fire.</w:t>
      </w:r>
    </w:p>
    <w:p w:rsidR="0013673D" w:rsidRDefault="000A4B08" w14:paraId="0000024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"What's the holdup?" The words were stern, a mirage of a younger Dravius.</w:t>
      </w:r>
    </w:p>
    <w:p w:rsidR="0013673D" w:rsidRDefault="000A4B08" w14:paraId="0000024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fence is supposed to be around the corner," Romek jerked open a pocket on Boro's saddle.</w:t>
      </w:r>
    </w:p>
    <w:p w:rsidR="0013673D" w:rsidRDefault="000A4B08" w14:paraId="0000024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did we stop here?" And like that, the mirage disappeared.</w:t>
      </w:r>
    </w:p>
    <w:p w:rsidR="0013673D" w:rsidRDefault="000A4B08" w14:paraId="0000024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fought the urge to lecture. His own words goaded him, maybe as much as they annoyed Baran, maybe more. Despite the idiotic look on the kid's face that said otherwise, Romek remembered all the times he repeated himself. Damn repetition, a teacher's double-edge sword. The results varied somewhere between perfection and insanity. A question that only time would answer. A question that was asked twice, for student and teacher, alike.</w:t>
      </w:r>
    </w:p>
    <w:p w:rsidR="0013673D" w:rsidRDefault="000A4B08" w14:paraId="0000024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stopped here so that I can talk to the fence. Alone." Romek closed his eyes and prepared his ears.</w:t>
      </w:r>
    </w:p>
    <w:p w:rsidR="0013673D" w:rsidRDefault="000A4B08" w14:paraId="0000024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"Alone? What's the point of me coming on the mission?"</w:t>
      </w:r>
    </w:p>
    <w:p w:rsidR="0013673D" w:rsidRDefault="000A4B08" w14:paraId="0000024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urge overwhelmed Romek. "First. You weren't supposed to come on this mission. Second. Missions aren't all guts and glory. Every fight is a chance to die. The best way to live is to minimize the chances." Words he'd wished he heard when he was younger, wondering if he could have listened. Remembering close calls made him feel uneasy, like when you're standing on a height with your back to the edge.</w:t>
      </w:r>
    </w:p>
    <w:p w:rsidR="0013673D" w:rsidRDefault="000A4B08" w14:paraId="0000024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"Who said anything about guts and glory?"</w:t>
      </w:r>
    </w:p>
    <w:p w:rsidR="0013673D" w:rsidRDefault="000A4B08" w14:paraId="0000024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didn't have to. It's plastered all over your arrogant face. I'm not gonna let it get me killed."</w:t>
      </w:r>
    </w:p>
    <w:p w:rsidR="0013673D" w:rsidRDefault="000A4B08" w14:paraId="0000024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watched thoughts rattle in Baran's head as the kid disengaged and glared into the district. Maybe he was too hard on him. Mirky reflections of Dravius warped their relationship between teacher, friend, and brother. The resemblance was there. On occasion, Romek saw it, heard it, even felt the presence. The fool had potential, just like his grandfather. He wondered how similar were they at this age? A complicated, unanswerable, and most of all pointless question. Romek was still curious, though. How old</w:t>
      </w:r>
      <w:r>
        <w:rPr>
          <w:rFonts w:ascii="Times New Roman" w:hAnsi="Times New Roman" w:eastAsia="Times New Roman" w:cs="Times New Roman"/>
          <w:sz w:val="24"/>
          <w:szCs w:val="24"/>
        </w:rPr>
        <w:t xml:space="preserve"> was Dravius when he accepted that pendant? All the scoffing and vowing to bury that curse meant little against the clock. Death would force the inheritance upon Baran. Which meant someone had to finish the kid’s training and give him a good head for it. The hours weren’t getting any shorter, so it only made sense to let experience do the heavy lifting.</w:t>
      </w:r>
    </w:p>
    <w:p w:rsidR="0013673D" w:rsidRDefault="000A4B08" w14:paraId="0000024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"Fine." Romek's instincts submitted. "Just think before you talk. Think before everything, actually. For the old roots just don't fuck this up." Romek watched the advice ricochet off Baran's shit-eating grin.</w:t>
      </w:r>
    </w:p>
    <w:p w:rsidR="0013673D" w:rsidRDefault="000A4B08" w14:paraId="0000024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"Yeah, yeah. Of course." Baran huddled close to Romek and Boro. "So, what's the plan? A shake down? Some interrogation?"</w:t>
      </w:r>
    </w:p>
    <w:p w:rsidR="0013673D" w:rsidRDefault="000A4B08" w14:paraId="0000025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 we're going to pretend to be sellers."</w:t>
      </w:r>
    </w:p>
    <w:p w:rsidR="0013673D" w:rsidRDefault="000A4B08" w14:paraId="0000025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"Of what?"</w:t>
      </w:r>
    </w:p>
    <w:p w:rsidR="0013673D" w:rsidRDefault="000A4B08" w14:paraId="0000025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"Dragon chill."</w:t>
      </w:r>
    </w:p>
    <w:p w:rsidR="0013673D" w:rsidRDefault="000A4B08" w14:paraId="0000025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salt grown by mountainroot. The biology of the plant gave the crystals a unique composition and the natural physerstriction made it much harder than normal. Ground down to powder, it became easy to ingest and easy to mix with other drugs. Pure and uncut, it was a potent stimulant that gave a hell of a kick and the afterglow of an icy breeze.</w:t>
      </w:r>
    </w:p>
    <w:p w:rsidR="0013673D" w:rsidRDefault="000A4B08" w14:paraId="0000025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shuffled his gear around, removing his cuirass, rerebraces and vambraces. The result was a much less intimidating outfit. The only weapon he carried was a kukri sidearm attached to his belt, a staple of wearkin tools. Baran's initial judgemental confusion flipped into his own puzzlement until he realized he should do the same. Romek gave a sigh of relief, then inhaled a breath towards perfection.</w:t>
      </w:r>
    </w:p>
    <w:p w:rsidR="0013673D" w:rsidRDefault="000A4B08" w14:paraId="0000025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happens after we get the fence to buy the chill?"</w:t>
      </w:r>
    </w:p>
    <w:p w:rsidR="0013673D" w:rsidRDefault="000A4B08" w14:paraId="0000025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"They won’t buy the chill. Remember what I said about… Nevermind. We want to know where their seller is located, so we've got to tease that information out." Romek unpacked the dragon chill. "Now, the fence doesn't know us, but chill is expensive stuff. Profitable stuff. So if they think we're legitimate, they'll want to get their hands on the crosses by pulling us into their network." Romek cupped his hands like a salivating merchant.</w:t>
      </w:r>
    </w:p>
    <w:p w:rsidR="0013673D" w:rsidRDefault="000A4B08" w14:paraId="0000025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if they have multiple sellers?"</w:t>
      </w:r>
    </w:p>
    <w:p w:rsidR="0013673D" w:rsidRDefault="000A4B08" w14:paraId="0000025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"Good, you're using your head." Romek patted Baran's shoulder. "They will have multiple sellers. We need to find the ones that are in or near the river districts. We know the deal is happening tonight by boat, but the Interior rivers snake throughout the city. Too many to guess and too many to watch all at once, at least with the estate's resources."</w:t>
      </w:r>
    </w:p>
    <w:p w:rsidR="0013673D" w:rsidRDefault="000A4B08" w14:paraId="0000025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chewed on the plan for a few moments. "So we need a plan or a story to get them to tell us a buyer near the river?"</w:t>
      </w:r>
    </w:p>
    <w:p w:rsidR="0013673D" w:rsidRDefault="000A4B08" w14:paraId="0000025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"Right idea and normally we can, but we will need to do it on the fly. Our base is that we're out of Solcut. It's a major hub for dragon chill. It's pretty normal for sellers to splitter to nearby cities, especially along the Cut. We don't know what the fence will propose, so we may have to be creative with plausible restrictions. Now, your hands will be useful. It will immediately give us some credibility." Romek balanced a bit of dragon chill on one of his claws. "I, on the other hand, have to make a more</w:t>
      </w:r>
      <w:r>
        <w:rPr>
          <w:rFonts w:ascii="Times New Roman" w:hAnsi="Times New Roman" w:eastAsia="Times New Roman" w:cs="Times New Roman"/>
          <w:sz w:val="24"/>
          <w:szCs w:val="24"/>
        </w:rPr>
        <w:t xml:space="preserve"> authentic performance."</w:t>
      </w:r>
    </w:p>
    <w:p w:rsidR="0013673D" w:rsidRDefault="000A4B08" w14:paraId="0000025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snorted the dragon chill in one go through his snout. It burned first, before it dialed in to a warmth. His sight and hearing kicked up. The sparks brightened and the pitch of metals sharpened. It started- the chill. The feeling spun from his chest in spirals to his extremities. The warmth faded to a slow blizzard around your bones. For a moment, his temperature balanced between the baking air and the inner chill. Like a breeze the balance hit and left, leaving nothing but the cold. It settled in, snu</w:t>
      </w:r>
      <w:r>
        <w:rPr>
          <w:rFonts w:ascii="Times New Roman" w:hAnsi="Times New Roman" w:eastAsia="Times New Roman" w:cs="Times New Roman"/>
          <w:sz w:val="24"/>
          <w:szCs w:val="24"/>
        </w:rPr>
        <w:t>g in tight with his marrow.</w:t>
      </w:r>
    </w:p>
    <w:p w:rsidR="0013673D" w:rsidRDefault="000A4B08" w14:paraId="0000025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"How are my eyes? Frosty?" Romek pried an eye wide with his claws.</w:t>
      </w:r>
    </w:p>
    <w:p w:rsidR="0013673D" w:rsidRDefault="000A4B08" w14:paraId="0000025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"Uh. Yeah. I guess."</w:t>
      </w:r>
    </w:p>
    <w:p w:rsidR="0013673D" w:rsidRDefault="000A4B08" w14:paraId="0000025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"Good. Come on, let's go." Romek squeezed Boro's horn. "You know what to do."</w:t>
      </w:r>
    </w:p>
    <w:p w:rsidR="0013673D" w:rsidRDefault="000A4B08" w14:paraId="0000025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chill was well on its way. Romek's nose was running like a faucet slowed by the fur beneath his snout. He kept wiping it every couple of seconds. His tolerance, from the vials, turned the kick into a tickle. The chills came no matter what you cut the salt with. Phantom symptoms that began with shaking hands. He knew it was in his head, but it changed nothing. He saw his breath, his mind attempting to make the trick a reality.</w:t>
      </w:r>
    </w:p>
    <w:p w:rsidR="0013673D" w:rsidRDefault="000A4B08" w14:paraId="0000026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rolled his shoulders. Loosening up for his upcoming performance. He dredged up old memories from a past life of desperation, one of the few. Close calls and living day to day buried any worthwhile lesson. Getting your fix on top of being a wearkin was a nasty mix, especially on the doorstep of the plates. At least he was more familiar with kindred culture. The cities, the people, civilization they call it. The precipice of animant progress. They weren't wrong, in his opinion, but not for the same reas</w:t>
      </w:r>
      <w:r>
        <w:rPr>
          <w:rFonts w:ascii="Times New Roman" w:hAnsi="Times New Roman" w:eastAsia="Times New Roman" w:cs="Times New Roman"/>
          <w:sz w:val="24"/>
          <w:szCs w:val="24"/>
        </w:rPr>
        <w:t>ons.</w:t>
      </w:r>
    </w:p>
    <w:p w:rsidR="0013673D" w:rsidRDefault="000A4B08" w14:paraId="0000026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shop was orderly and open. A controlled mask of metal and stone for unfamiliar patrons. Towering, narrow windows lined the confined L-shaped stretch of the shop. The glass rested behind patterned steel, barring any access from the outside. Metal sheet shutters, a second layer of protection, opened inward into the shop. The size of the building dwarfed the street side facade, leaving a large area of the business hidden from prying eyes.</w:t>
      </w:r>
    </w:p>
    <w:p w:rsidR="0013673D" w:rsidRDefault="000A4B08" w14:paraId="0000026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presumed fence was a dregue of medium build. He wore a nice shirt with hooked suspenders. Short bone fins stretched from his forehead to the base of the neck. Capped with hammered bronze, along with similar ridges on his jaws, cheeks, and nose.</w:t>
      </w:r>
    </w:p>
    <w:p w:rsidR="0013673D" w:rsidRDefault="000A4B08" w14:paraId="0000026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"And the return policy?" a slender human woman asked, the store’s only customer.</w:t>
      </w:r>
    </w:p>
    <w:p w:rsidR="0013673D" w:rsidRDefault="000A4B08" w14:paraId="0000026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"All purchases are final." The dregue eyes tracked Romek like a predator stalking prey. Hope of nonviolent success evaporated with each second.</w:t>
      </w:r>
    </w:p>
    <w:p w:rsidR="0013673D" w:rsidRDefault="000A4B08" w14:paraId="0000026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"I'll have to think about it, I suppose," the woman said, oblivious to the shop’s rising tension.</w:t>
      </w:r>
    </w:p>
    <w:p w:rsidR="0013673D" w:rsidRDefault="000A4B08" w14:paraId="0000026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"Undoubtedly, I would advise no other course," the dregue said.</w:t>
      </w:r>
    </w:p>
    <w:p w:rsidR="0013673D" w:rsidRDefault="000A4B08" w14:paraId="0000026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woman gathered herself, still deep in thought about the pending purchase. A startled face greeted Romek when she subconsciously looked up. He returned a flat expression to the woman's honest reaction.</w:t>
      </w:r>
    </w:p>
    <w:p w:rsidR="0013673D" w:rsidRDefault="000A4B08" w14:paraId="0000026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"Good day, gentlemen. I should remind you that this is a kindred establishment." The shopkeeper searched Baran with his eyes.</w:t>
      </w:r>
    </w:p>
    <w:p w:rsidR="0013673D" w:rsidRDefault="000A4B08" w14:paraId="0000026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"We're looking for a buyer," Baran said. Abrupt, but nothing that youth wouldn't excuse.</w:t>
      </w:r>
    </w:p>
    <w:p w:rsidR="0013673D" w:rsidRDefault="000A4B08" w14:paraId="0000026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"Might I suggest a store of your own? Unless that is difficult for some reason." The owner moved to the far end of the shop and began closing the metal shutters, one by one. "I'm sorry for my manners. We seemed to skip introductions." </w:t>
      </w:r>
    </w:p>
    <w:p w:rsidR="0013673D" w:rsidRDefault="000A4B08" w14:paraId="0000026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"Let's save the names and get to it." Romek shook his wrists and squeezed his hands. Fake symptoms meant little if they felt real. "Words brought us to your shop. We're out of Solcut, our old market ran cold, so we're looking for a new setup." Romek gave a condescending look at Baran. All part of the act, of course. "Including a buyer."</w:t>
      </w:r>
    </w:p>
    <w:p w:rsidR="0013673D" w:rsidRDefault="000A4B08" w14:paraId="0000026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"Words you say?" The dregue evaluated Romek for a while.</w:t>
      </w:r>
    </w:p>
    <w:p w:rsidR="0013673D" w:rsidRDefault="000A4B08" w14:paraId="0000026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Yeah, yeah, give me the look over.</w:t>
      </w:r>
    </w:p>
    <w:p w:rsidR="0013673D" w:rsidRDefault="000A4B08" w14:paraId="0000026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was looking forward to closing shop, but business never sleeps, does it? Let's move somewhere more private." He gestured towards the shop’s back door. "Can't say I have much business out of Solcut. Who gave you these words?"</w:t>
      </w:r>
    </w:p>
    <w:p w:rsidR="0013673D" w:rsidRDefault="000A4B08" w14:paraId="0000026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"Not out of Solcut. A chill seller in Caechora." Romek shimmied through door’s frame, leading the way for Baran.</w:t>
      </w:r>
    </w:p>
    <w:p w:rsidR="0013673D" w:rsidRDefault="000A4B08" w14:paraId="0000027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Their discussion moved to a cramped warehouse in the back of the building. Mounted tracks covered the walls and ceiling, supporting many elevated metal cubes in creative configurations. The rig held lines of crates from the wall and ceiling. Near the door was a mechanical panel against an empty section of wall. Thick cables rambled from behind the control station throughout the room underneath the tracks.</w:t>
      </w:r>
    </w:p>
    <w:p w:rsidR="0013673D" w:rsidRDefault="000A4B08" w14:paraId="0000027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dregue took the helm at the panel, causing crates to slide, release, and lock into new shapes. An orchestra of metallic noises conducted by a composer. "A custom creation of my own. A couple of force knots can do wonders. With the correct licensing, of course." The chorus of metal configuration drowned out his words as a constructed wall enclosed the three of them and a table. The owner turned as the last crate confined their meeting to a much more personal space. "But enough about me. Explain to me why</w:t>
      </w:r>
      <w:r>
        <w:rPr>
          <w:rFonts w:ascii="Times New Roman" w:hAnsi="Times New Roman" w:eastAsia="Times New Roman" w:cs="Times New Roman"/>
          <w:sz w:val="24"/>
          <w:szCs w:val="24"/>
        </w:rPr>
        <w:t xml:space="preserve"> you would ask a chill dealer for another buyer?" The dregue's tone was heavy with suspicion.</w:t>
      </w:r>
    </w:p>
    <w:p w:rsidR="0013673D" w:rsidRDefault="000A4B08" w14:paraId="0000027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didn't. We asked for a general fence. Like we said before, we're looking for a new setup." Romek had to make a bluff. "If chill money is not worth your time, we'll find someone else." He nodded at Baran, towards the door.</w:t>
      </w:r>
    </w:p>
    <w:p w:rsidR="0013673D" w:rsidRDefault="000A4B08" w14:paraId="0000027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"Wait." The shopkeeper made one last connection on the panel, causing the bottom row of the cubes to come forward off the wall. "Do you have a sample?"</w:t>
      </w:r>
    </w:p>
    <w:p w:rsidR="0013673D" w:rsidRDefault="000A4B08" w14:paraId="0000027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Greed was the slickest way to open doors. It left violence and baggage outside. Keeping it open long enough to get through was a different matter. Romek pulled the package of chill from his satchel and placed it on the table. The dregue opened one crate and pulled out goggles and a custom physergy lamp. In place of the normal knot casing was a long tube of crystal glass. After he tightened the goggle straps, he placed a physergy cell into a notch on the end of the lamp and a white light illuminated the inte</w:t>
      </w:r>
      <w:r>
        <w:rPr>
          <w:rFonts w:ascii="Times New Roman" w:hAnsi="Times New Roman" w:eastAsia="Times New Roman" w:cs="Times New Roman"/>
          <w:sz w:val="24"/>
          <w:szCs w:val="24"/>
        </w:rPr>
        <w:t>rior of the tube, focusing the line in a thin light.</w:t>
      </w:r>
    </w:p>
    <w:p w:rsidR="0013673D" w:rsidRDefault="000A4B08" w14:paraId="0000027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"Custom lamps too?" </w:t>
      </w:r>
      <w:r>
        <w:rPr>
          <w:rFonts w:ascii="Times New Roman" w:hAnsi="Times New Roman" w:eastAsia="Times New Roman" w:cs="Times New Roman"/>
          <w:i/>
          <w:sz w:val="24"/>
          <w:szCs w:val="24"/>
        </w:rPr>
        <w:t>The guy's a damn hobbyist. Why's he bothering with fencing?</w:t>
      </w:r>
      <w:r>
        <w:rPr>
          <w:rFonts w:ascii="Times New Roman" w:hAnsi="Times New Roman" w:eastAsia="Times New Roman" w:cs="Times New Roman"/>
          <w:sz w:val="24"/>
          <w:szCs w:val="24"/>
        </w:rPr>
        <w:t xml:space="preserve"> </w:t>
      </w:r>
    </w:p>
    <w:p w:rsidR="0013673D" w:rsidRDefault="000A4B08" w14:paraId="0000027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"Trust is paramount to a functioning business." The dregue inspected the dragon chill, being sure to never touch it. "Regarding this product, you must understand my suspicion. When money walks in off the street and tries to put itself in my pocket, I have to wonder why? And so I ask. Why?" Romek spoke, but the shopkeeper’s palm silenced him. "With respect, my furry friend, I want an answer from this gentleman." He gestured towards Baran.</w:t>
      </w:r>
    </w:p>
    <w:p w:rsidR="0013673D" w:rsidRDefault="000A4B08" w14:paraId="0000027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kid's face bent in weird shapes. Confusion, constipation, bewilderment mixed, settling into a firm grump. "Why what, exactly?"</w:t>
      </w:r>
    </w:p>
    <w:p w:rsidR="0013673D" w:rsidRDefault="000A4B08" w14:paraId="0000027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Romek kept his eyes on the dregue, watching both of his hands. </w:t>
      </w:r>
      <w:r>
        <w:rPr>
          <w:rFonts w:ascii="Times New Roman" w:hAnsi="Times New Roman" w:eastAsia="Times New Roman" w:cs="Times New Roman"/>
          <w:i/>
          <w:sz w:val="24"/>
          <w:szCs w:val="24"/>
        </w:rPr>
        <w:t xml:space="preserve">Not bad, the kid's buying time to think. </w:t>
      </w:r>
      <w:r>
        <w:rPr>
          <w:rFonts w:ascii="Times New Roman" w:hAnsi="Times New Roman" w:eastAsia="Times New Roman" w:cs="Times New Roman"/>
          <w:sz w:val="24"/>
          <w:szCs w:val="24"/>
        </w:rPr>
        <w:t>Romek smirked at the idea of Baran realizing his similarity to Dravius. The feeling quickly soured, though, as a lump of doubt wedged into Romek's chest. Fear that the question was genuine.</w:t>
      </w:r>
    </w:p>
    <w:p w:rsidR="0013673D" w:rsidRDefault="000A4B08" w14:paraId="0000027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are you trying to put money in my pocket?" The dregue angled the lamp upward, causing the light to slice across Baran's face.</w:t>
      </w:r>
    </w:p>
    <w:p w:rsidR="0013673D" w:rsidRDefault="000A4B08" w14:paraId="0000027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Reflexes brought Baran's hand in front of his face. </w:t>
      </w:r>
      <w:r>
        <w:rPr>
          <w:rFonts w:ascii="Times New Roman" w:hAnsi="Times New Roman" w:eastAsia="Times New Roman" w:cs="Times New Roman"/>
          <w:i/>
          <w:sz w:val="24"/>
          <w:szCs w:val="24"/>
        </w:rPr>
        <w:t xml:space="preserve">This guy is good. </w:t>
      </w:r>
      <w:r>
        <w:rPr>
          <w:rFonts w:ascii="Times New Roman" w:hAnsi="Times New Roman" w:eastAsia="Times New Roman" w:cs="Times New Roman"/>
          <w:sz w:val="24"/>
          <w:szCs w:val="24"/>
        </w:rPr>
        <w:t>A game of tag started between all of their eyes. The pit sank deep into Romek's stomach, spreading a wave of regret. He shouldn't have brought Baran.</w:t>
      </w:r>
    </w:p>
    <w:p w:rsidR="0013673D" w:rsidRDefault="000A4B08" w14:paraId="0000027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"To put more in ours. Isn't that how it works? You have to pay to play. Right?" Baran said. For once, that ego helped more than it hurt.</w:t>
      </w:r>
    </w:p>
    <w:p w:rsidR="0013673D" w:rsidRDefault="000A4B08" w14:paraId="0000027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"Hmmm. And your hands? The ones you've been hiding. Forfeit. And by the looks, when you were very young. What got you these?"</w:t>
      </w:r>
    </w:p>
    <w:p w:rsidR="0013673D" w:rsidRDefault="000A4B08" w14:paraId="0000027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"My grandfather," Baran said, with that indignant tone.</w:t>
      </w:r>
    </w:p>
    <w:p w:rsidR="0013673D" w:rsidRDefault="000A4B08" w14:paraId="0000027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asked, what, not who." The dregue turned and unlatched a different crate. This was going south fast. The dregue found a weak spot and was pushing hard.</w:t>
      </w:r>
    </w:p>
    <w:p w:rsidR="0013673D" w:rsidRDefault="000A4B08" w14:paraId="0000027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does this have to do with our business?" Romek stepped closer to the dregue and the table.</w:t>
      </w:r>
    </w:p>
    <w:p w:rsidR="0013673D" w:rsidRDefault="000A4B08" w14:paraId="0000028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"Everything." The dregue stepped back, matching Romek's steps, bringing him to another closed crate.</w:t>
      </w:r>
    </w:p>
    <w:p w:rsidR="0013673D" w:rsidRDefault="000A4B08" w14:paraId="0000028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"Some skirmish between the Emporosogn kindred and my family. Ended in surrender," Baran said.</w:t>
      </w:r>
    </w:p>
    <w:p w:rsidR="0013673D" w:rsidRDefault="000A4B08" w14:paraId="0000028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"And the name?"</w:t>
      </w:r>
    </w:p>
    <w:p w:rsidR="0013673D" w:rsidRDefault="000A4B08" w14:paraId="0000028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"Eastmaw."</w:t>
      </w:r>
    </w:p>
    <w:p w:rsidR="0013673D" w:rsidRDefault="000A4B08" w14:paraId="0000028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"Eastmaw. Eastmaw." The dregue rolled his finger on the closed crate. "Yes, the Fangs of Midsea. That is quite the name. So what business does a paladin have dealing chill?"</w:t>
      </w:r>
    </w:p>
    <w:p w:rsidR="0013673D" w:rsidRDefault="000A4B08" w14:paraId="0000028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"I'm not a paladin. It was before my time," Baran said.</w:t>
      </w:r>
    </w:p>
    <w:p w:rsidR="0013673D" w:rsidRDefault="000A4B08" w14:paraId="0000028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"Let's see, some twenty something years back. That tracks with your age and explains the lack of dermabrasion on your hands. Stuck with the bill and none of the goods, so to speak. Quite embarrassing. Yes, that's right, I remember now. Once the boot of the Hoplar Order was on the Eastmaw's throat, they surrendered rather quickly. Splinters joined some mercenary group." The dregue wave his hand at Baran’s life and waited for him to fold. But the kid kept his mouth shut. "Well, I stand corrected. What busines</w:t>
      </w:r>
      <w:r>
        <w:rPr>
          <w:rFonts w:ascii="Times New Roman" w:hAnsi="Times New Roman" w:eastAsia="Times New Roman" w:cs="Times New Roman"/>
          <w:sz w:val="24"/>
          <w:szCs w:val="24"/>
        </w:rPr>
        <w:t>s does a mercenary have dealing chill?"</w:t>
      </w:r>
    </w:p>
    <w:p w:rsidR="0013673D" w:rsidRDefault="000A4B08" w14:paraId="0000028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"Mercenary's live for money and you're asking why we want more?" Romek's temper was shortening, maybe from the chill, definitely from this assshole.</w:t>
      </w:r>
    </w:p>
    <w:p w:rsidR="0013673D" w:rsidRDefault="000A4B08" w14:paraId="0000028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"Everyone lives for money. Mercenaries just deal in death, so they think they are special." The dregue’s focus moved to Romek. "And you? Are you one of the lost cubs from the south?"</w:t>
      </w:r>
    </w:p>
    <w:p w:rsidR="0013673D" w:rsidRDefault="000A4B08" w14:paraId="0000028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They couldn't afford to get caught in a lie. "I haven't been called a cub in a long time. No is the answer."</w:t>
      </w:r>
    </w:p>
    <w:p w:rsidR="0013673D" w:rsidRDefault="000A4B08" w14:paraId="0000028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"Interesting. Quite the sight to see a northern wearkin all shaved up proper. Which clan are you from?"</w:t>
      </w:r>
    </w:p>
    <w:p w:rsidR="0013673D" w:rsidRDefault="000A4B08" w14:paraId="0000028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"I'm not part of a clan," Romek said.</w:t>
      </w:r>
    </w:p>
    <w:p w:rsidR="0013673D" w:rsidRDefault="000A4B08" w14:paraId="0000028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"Two peas in a pod, aren't you? I said from, unless you're saying, a northern wearkin was born outside of the ridges."</w:t>
      </w:r>
    </w:p>
    <w:p w:rsidR="0013673D" w:rsidRDefault="000A4B08" w14:paraId="0000028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"Naga."</w:t>
      </w:r>
    </w:p>
    <w:p w:rsidR="0013673D" w:rsidRDefault="000A4B08" w14:paraId="0000028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foot of Dawnplate ridge. So close to home. Do you visit often?"</w:t>
      </w:r>
    </w:p>
    <w:p w:rsidR="0013673D" w:rsidRDefault="000A4B08" w14:paraId="0000028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answered with predatory eyes, weighing the steps to the dregue against his better nature.</w:t>
      </w:r>
    </w:p>
    <w:p w:rsidR="0013673D" w:rsidRDefault="000A4B08" w14:paraId="0000029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"Good. Now that we know each other, I want to understand this proposition. Which supplier out of Solcut did you say again?"</w:t>
      </w:r>
    </w:p>
    <w:p w:rsidR="0013673D" w:rsidRDefault="000A4B08" w14:paraId="0000029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didn't," Romek said.</w:t>
      </w:r>
    </w:p>
    <w:p w:rsidR="0013673D" w:rsidRDefault="000A4B08" w14:paraId="0000029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"Well, I understand anonymity. I truly do. I have a buyer in this district that I believe would be best for all of us." The dregue crossed his arms, straining the sleeves of his shirt.</w:t>
      </w:r>
    </w:p>
    <w:p w:rsidR="0013673D" w:rsidRDefault="000A4B08" w14:paraId="0000029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"We're bringing in our goods by boat," Baran said.</w:t>
      </w:r>
    </w:p>
    <w:p w:rsidR="0013673D" w:rsidRDefault="000A4B08" w14:paraId="0000029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and most of the city. What is your point?" The dregue opened the crate, but the lamp cast a blocking shadow.</w:t>
      </w:r>
    </w:p>
    <w:p w:rsidR="0013673D" w:rsidRDefault="000A4B08" w14:paraId="0000029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"Do you have a buyer near a river district?" Baran asked.</w:t>
      </w:r>
    </w:p>
    <w:p w:rsidR="0013673D" w:rsidRDefault="000A4B08" w14:paraId="0000029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painful pause lingered. The kid meant well, but he blundered that question.</w:t>
      </w:r>
    </w:p>
    <w:p w:rsidR="0013673D" w:rsidRDefault="000A4B08" w14:paraId="0000029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"Unfortunate." The dregue turned, reaching into the crate. "I think it is time for both of you to leave."</w:t>
      </w:r>
    </w:p>
    <w:p w:rsidR="0013673D" w:rsidRDefault="000A4B08" w14:paraId="0000029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moved into the fence's blind spot. They'd have to salvage the situation with force. He snuck a hand to unsheathe his kukri.</w:t>
      </w:r>
    </w:p>
    <w:p w:rsidR="0013673D" w:rsidRDefault="000A4B08" w14:paraId="0000029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"Not so fast." The fence heaved a strange device, bracing it with their hip. Romek recognized the scorched muzzle even on that kludge job. A trigger squeeze belched a wisp of green fire over the table.</w:t>
      </w:r>
    </w:p>
    <w:p w:rsidR="0013673D" w:rsidRDefault="000A4B08" w14:paraId="0000029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"Is that a flamespitter?" Baran asked. A stupid question, but who could blame the kid?</w:t>
      </w:r>
    </w:p>
    <w:p w:rsidR="0013673D" w:rsidRDefault="000A4B08" w14:paraId="0000029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Another burst of viridescent flame singed Baran's face this time. "One of my newest inventions. I can touch up those brands." More spurts of dripping fire gurgled from the contraption, spilling on the table. The dregue swiveled to Romek. "I wonder how long before you'd feel the burns with that chill in your veins."</w:t>
      </w:r>
    </w:p>
    <w:p w:rsidR="0013673D" w:rsidRDefault="000A4B08" w14:paraId="0000029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Of course it'd be fire.</w:t>
      </w:r>
      <w:r>
        <w:rPr>
          <w:rFonts w:ascii="Times New Roman" w:hAnsi="Times New Roman" w:eastAsia="Times New Roman" w:cs="Times New Roman"/>
          <w:sz w:val="24"/>
          <w:szCs w:val="24"/>
        </w:rPr>
        <w:t xml:space="preserve"> "We'll leave, nice and easy." Romek commanded a look of retreat, and the two left the shop. Baran led the way with hunched shoulders and sunken spirit back towards Boro.</w:t>
      </w:r>
    </w:p>
    <w:p w:rsidR="0013673D" w:rsidRDefault="000A4B08" w14:paraId="0000029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w:t>
      </w:r>
    </w:p>
    <w:p w:rsidR="0013673D" w:rsidRDefault="000A4B08" w14:paraId="0000029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know. I messed up."</w:t>
      </w:r>
    </w:p>
    <w:p w:rsidR="0013673D" w:rsidRDefault="000A4B08" w14:paraId="0000029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pondered whether it was better to be a teacher or a friend? The kid was already beating himself up over it, so Romek settled for both. "Everyone stumbles. What's important is you keep stepping forward. Keep pushing the ground away. Keep fighting against gravity. Step by step."</w:t>
      </w:r>
    </w:p>
    <w:p w:rsidR="0013673D" w:rsidRDefault="000A4B08" w14:paraId="000002A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"When he brought up my marks. I just…"</w:t>
      </w:r>
    </w:p>
    <w:p w:rsidR="0013673D" w:rsidRDefault="000A4B08" w14:paraId="000002A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"There is always going to be something, your marks, my fur. The world has a way of finding your weak spots, eventually. I can tell you to make it a tool, but it'll only go so far. The best way to fight it is not to let them see it bother you. Don't give them the satisfaction." Romek didn't have the heart to tell him life was learning to live with your mistakes.</w:t>
      </w:r>
    </w:p>
    <w:p w:rsidR="0013673D" w:rsidRDefault="000A4B08" w14:paraId="000002A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left the chill," Baran said.</w:t>
      </w:r>
    </w:p>
    <w:p w:rsidR="0013673D" w:rsidRDefault="000A4B08" w14:paraId="000002A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"That we did." Romek laughed and wrangled Baran's neck, trying to shake off his introspection as they turned the corner. Boro laid down waiting for their return. She jostled the pack saddle, making it a counterweight to help herself stand.</w:t>
      </w:r>
    </w:p>
    <w:p w:rsidR="0013673D" w:rsidRDefault="000A4B08" w14:paraId="000002A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"So, is the mission over?" Baran asked.</w:t>
      </w:r>
    </w:p>
    <w:p w:rsidR="0013673D" w:rsidRDefault="000A4B08" w14:paraId="000002A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"We'll see. I'm gonna go talk with our friend again. I want you to stay here, though. Enjoy the break while you can cause either way, we have a long walk back. Just don't do anything stupid." The joke didn't land right, though. Romek hesitated to say more.</w:t>
      </w:r>
    </w:p>
    <w:p w:rsidR="0013673D" w:rsidRDefault="000A4B08" w14:paraId="000002A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paced away. A brooding air hung over him, stewing in his own head. The lack of back talk was unusual. </w:t>
      </w:r>
      <w:r>
        <w:rPr>
          <w:rFonts w:ascii="Times New Roman" w:hAnsi="Times New Roman" w:eastAsia="Times New Roman" w:cs="Times New Roman"/>
          <w:i/>
          <w:sz w:val="24"/>
          <w:szCs w:val="24"/>
        </w:rPr>
        <w:t>No need to waste it.</w:t>
      </w:r>
      <w:r>
        <w:rPr>
          <w:rFonts w:ascii="Times New Roman" w:hAnsi="Times New Roman" w:eastAsia="Times New Roman" w:cs="Times New Roman"/>
          <w:sz w:val="24"/>
          <w:szCs w:val="24"/>
        </w:rPr>
        <w:t xml:space="preserve"> Romek swapped back to his normal gear. He gave Boro some well-deserved pets. Her eyes looked at him, filled with regret. Unsure if it was her eyes or his own reflection. "Gravity always wins in the end. Isn't that right?" He spit on the ground. A useless attempt to expunge the chill. "Just like old times, I guess." Romek grabbed his weapon and headed back towards the shop.</w:t>
      </w:r>
    </w:p>
    <w:p w:rsidR="0013673D" w:rsidRDefault="000A4B08" w14:paraId="000002A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Romek tried the front door, but it was locked tight. The barred windows weren't gonna do the trick either, not to mention it was on a public street. Romek walked the perimeter, sniffing for an entrance. Small windows lined the building’s side. </w:t>
      </w:r>
      <w:r>
        <w:rPr>
          <w:rFonts w:ascii="Times New Roman" w:hAnsi="Times New Roman" w:eastAsia="Times New Roman" w:cs="Times New Roman"/>
          <w:i/>
          <w:sz w:val="24"/>
          <w:szCs w:val="24"/>
        </w:rPr>
        <w:t>Damn fool was right.</w:t>
      </w:r>
      <w:r>
        <w:rPr>
          <w:rFonts w:ascii="Times New Roman" w:hAnsi="Times New Roman" w:eastAsia="Times New Roman" w:cs="Times New Roman"/>
          <w:sz w:val="24"/>
          <w:szCs w:val="24"/>
        </w:rPr>
        <w:t xml:space="preserve"> The back had two doors. A small portal and an adjacent large roller door for cargo. Romek smelled the fence inside, so he found a stone jut of the foundation on the hinge side. This conversation would be quicker than before, more to the point. Gravity always pulled old habits back down, no matter how hard you tried to toss them. Shaking hands lit one of Romek's wood tips with a small fire knot. The warm honey taste cut the edge of the chill. One poison to dull another.</w:t>
      </w:r>
    </w:p>
    <w:p w:rsidR="0013673D" w:rsidRDefault="000A4B08" w14:paraId="000002A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Romek let the smoke rise out of his mouth, grateful for the pause. A moment of peace and quiet. Enjoying the breaks when they came got easier with age. He remembered when his boiling blood took the steps and threw the punches, never asking for anything in return. Waiting was worse than death in those days. Now it was the opposite. Digging up that urge was getting harder. A hole that deepened every day. The shovel-fulls seemed trivial until you’re staring up a pit trap with walls too high to climb. Hopefully</w:t>
      </w:r>
      <w:r>
        <w:rPr>
          <w:rFonts w:ascii="Times New Roman" w:hAnsi="Times New Roman" w:eastAsia="Times New Roman" w:cs="Times New Roman"/>
          <w:sz w:val="24"/>
          <w:szCs w:val="24"/>
        </w:rPr>
        <w:t>, you tricked some other fools into picking up a shovel. Footsteps cluttered the inside of the door. Romek tossed the smoke and grabbed his weapon as the heavy bolts released the lock. Time to get back to work.</w:t>
      </w:r>
      <w:r>
        <w:br w:type="page"/>
      </w:r>
    </w:p>
    <w:p w:rsidR="0013673D" w:rsidRDefault="000A4B08" w14:paraId="000002A9" w14:textId="77777777">
      <w:pPr>
        <w:pStyle w:val="Heading1"/>
        <w:spacing w:line="480" w:lineRule="auto"/>
        <w:rPr>
          <w:rFonts w:ascii="Times New Roman" w:hAnsi="Times New Roman" w:eastAsia="Times New Roman" w:cs="Times New Roman"/>
        </w:rPr>
      </w:pPr>
      <w:bookmarkStart w:name="_j672ll6kzrnk" w:colFirst="0" w:colLast="0" w:id="14"/>
      <w:bookmarkEnd w:id="14"/>
      <w:r>
        <w:rPr>
          <w:rFonts w:ascii="Times New Roman" w:hAnsi="Times New Roman" w:eastAsia="Times New Roman" w:cs="Times New Roman"/>
        </w:rPr>
        <w:t>Scene 12 - Baran - Damsel</w:t>
      </w:r>
    </w:p>
    <w:p w:rsidR="0013673D" w:rsidRDefault="000A4B08" w14:paraId="000002AA" w14:textId="77777777">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fumed, clicking his two scabbards together behind his hips, in an attempt to match the nearby furnaces of the Technosogn district. He paced next to Boro, building up pressure with each lap. </w:t>
      </w:r>
    </w:p>
    <w:p w:rsidR="0013673D" w:rsidRDefault="000A4B08" w14:paraId="000002A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was the point of this mission? A bunch of walking?"</w:t>
      </w:r>
    </w:p>
    <w:p w:rsidR="0013673D" w:rsidRDefault="000A4B08" w14:paraId="000002A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Boro snorted at Baran as he turned in place.</w:t>
      </w:r>
    </w:p>
    <w:p w:rsidR="0013673D" w:rsidRDefault="000A4B08" w14:paraId="000002A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"That's not what I meant. I mean, somebody has to carry all the gear, but what am I doing? Huh?" Baran took the high road after his mess up. Honor demanded he shut his mouth and go to the sideline. He knew the drill well. Romek was going to do it, anyway. Baran spared himself from a lecture, but actual introspection seemed unnecessary. It was the circumstance more than his own fault. Baran stopped, looking towards the fence. </w:t>
      </w:r>
      <w:r>
        <w:rPr>
          <w:rFonts w:ascii="Times New Roman" w:hAnsi="Times New Roman" w:eastAsia="Times New Roman" w:cs="Times New Roman"/>
          <w:i/>
          <w:sz w:val="24"/>
          <w:szCs w:val="24"/>
        </w:rPr>
        <w:t>Romek could probably use some help. I can't imagine there will be much more talking and that fence seemed keen on roasting them alive.</w:t>
      </w:r>
    </w:p>
    <w:p w:rsidR="0013673D" w:rsidRDefault="000A4B08" w14:paraId="000002A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Boro blocked the path like she had read his mind.</w:t>
      </w:r>
    </w:p>
    <w:p w:rsidR="0013673D" w:rsidRDefault="000A4B08" w14:paraId="000002A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Reprimands from a rhino hurt his ego more than anything. "Fine. But I'm not gonna wait here while Romek cleans up my mess." Baran picked the nearest street, plowing through people in between him and the center of the district. "I need to run an errand, anyway."</w:t>
      </w:r>
    </w:p>
    <w:p w:rsidR="0013673D" w:rsidRDefault="000A4B08" w14:paraId="000002B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Shops were harder to find among the smelters, furnaces and general industry of the Technosogn kindred. Of those that revealed themselves, various knot based gadgets and raw and processed metals dominated their wares. Some had liquids. Chemicals that would probably melt you from the inside. Acid, they call it. But then again, Romek's description of mersh weed liquor was far from pleasant. A dark ale spiced with a hint of cinnamon was his idea of a good drink. His mouth watered, reminding him of the lack of a</w:t>
      </w:r>
      <w:r>
        <w:rPr>
          <w:rFonts w:ascii="Times New Roman" w:hAnsi="Times New Roman" w:eastAsia="Times New Roman" w:cs="Times New Roman"/>
          <w:sz w:val="24"/>
          <w:szCs w:val="24"/>
        </w:rPr>
        <w:t xml:space="preserve"> proper meal since this morning. The blanket of synthetic smells made it easy to forget, though, replacing his hunger with a mild headache.</w:t>
      </w:r>
    </w:p>
    <w:p w:rsidR="0013673D" w:rsidRDefault="000A4B08" w14:paraId="000002B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 yearned for a gust of fresh air from the Exterior. He stared at the large windmills made of slivered sheets of metal. Their subtle humming ambience was supposed to circulate air through the lower layers of the city through large hefty vents that snaked along the Bulwark. The Exterior took serious efforts to cover their ends of such eyesores while the Interior prioritized efficiency over aesthetic. Baran imagined clean air from the vents washing over him like a breeze. A sudden change in warmth, soured th</w:t>
      </w:r>
      <w:r>
        <w:rPr>
          <w:rFonts w:ascii="Times New Roman" w:hAnsi="Times New Roman" w:eastAsia="Times New Roman" w:cs="Times New Roman"/>
          <w:sz w:val="24"/>
          <w:szCs w:val="24"/>
        </w:rPr>
        <w:t>e spell.</w:t>
      </w:r>
    </w:p>
    <w:p w:rsidR="0013673D" w:rsidRDefault="000A4B08" w14:paraId="000002B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scanned for a culprit. He searched for a parting crowd or an opened door, but there was nothing. A windowed display twinkled down the street. Stacked rows of various bottles, skinny, curvy, tall, square. They couldn't all be acidic, so he investigated further. With his marks behind his back as he inspected the assortment. Soon realizing he did not know what mersh weed liquor looked like. The storefront did not appear to have any kindred affiliation.</w:t>
      </w:r>
    </w:p>
    <w:p w:rsidR="0013673D" w:rsidRDefault="000A4B08" w14:paraId="000002B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Upon entering, the owner of the shop crouched into a cupboard. She was a dregue woman. Her face bones were filed down flush with her light gray skin. Even the bones under her shirt were smooth against the curves of her shoulders and neck. Segments of etched keratin cylinders draped from her head, chained together like dreadlocks. The braids rattled as she turned to Baran.</w:t>
      </w:r>
    </w:p>
    <w:p w:rsidR="0013673D" w:rsidRDefault="000A4B08" w14:paraId="000002B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"Just a moment." She gave the cupboard a violent shake. "The thing has been stuck all day. Anyway, welcome. What can I help you with?" Technosogn kindred marks covered her hands and wrists.</w:t>
      </w:r>
    </w:p>
    <w:p w:rsidR="0013673D" w:rsidRDefault="000A4B08" w14:paraId="000002B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Damn. </w:t>
      </w:r>
      <w:r>
        <w:rPr>
          <w:rFonts w:ascii="Times New Roman" w:hAnsi="Times New Roman" w:eastAsia="Times New Roman" w:cs="Times New Roman"/>
          <w:sz w:val="24"/>
          <w:szCs w:val="24"/>
        </w:rPr>
        <w:t>"Nothing." Baran turned, placing a marked hand on the door.</w:t>
      </w:r>
    </w:p>
    <w:p w:rsidR="0013673D" w:rsidRDefault="000A4B08" w14:paraId="000002B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"They say the eye is the window to desire. Something must have drawn you through my door." She squinted at Baran's hand. "I see. Yes. Leaving would be best."</w:t>
      </w:r>
    </w:p>
    <w:p w:rsidR="0013673D" w:rsidRDefault="000A4B08" w14:paraId="000002B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Discouraged and hungry, Baran drifted further into the district. Formal buildings, the kind with four walls and roof, shrunk until streets became the rooms and the building became the walls. They were strangely absent from any doors, at least that Baran could find. The boundary between the shop, street and building became fluid. Worthless oddities plagued his path, literally getting in the way of his feet. Baran asked around for anyone who sold mersh weed, distracted by the increasing amount of knockoffs an</w:t>
      </w:r>
      <w:r>
        <w:rPr>
          <w:rFonts w:ascii="Times New Roman" w:hAnsi="Times New Roman" w:eastAsia="Times New Roman" w:cs="Times New Roman"/>
          <w:sz w:val="24"/>
          <w:szCs w:val="24"/>
        </w:rPr>
        <w:t>d phoney knots. A push pistol baited his eye until he realized the entire thing was a continuous solid piece of metal and the force knot inside was missing. Sold separately, of course. Any garnered hope from shops willing to barter with a condemned buyer was pilfered by the merchandise quality.</w:t>
      </w:r>
    </w:p>
    <w:p w:rsidR="0013673D" w:rsidRDefault="000A4B08" w14:paraId="000002B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With the forfeit brands. Over here." A hobbled man with a prosthetic metal leg beckoned Baran towards a small alcove in the street.</w:t>
      </w:r>
    </w:p>
    <w:p w:rsidR="0013673D" w:rsidRDefault="000A4B08" w14:paraId="000002B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approached with a momentum of disappointment.</w:t>
      </w:r>
    </w:p>
    <w:p w:rsidR="0013673D" w:rsidRDefault="000A4B08" w14:paraId="000002B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"Not often you see brands of the forfeit." The man grabbed at Baran's wrist.</w:t>
      </w:r>
    </w:p>
    <w:p w:rsidR="0013673D" w:rsidRDefault="000A4B08" w14:paraId="000002B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Damn cripple is faster than he looks. But not fast enough.</w:t>
      </w:r>
      <w:r>
        <w:rPr>
          <w:rFonts w:ascii="Times New Roman" w:hAnsi="Times New Roman" w:eastAsia="Times New Roman" w:cs="Times New Roman"/>
          <w:sz w:val="24"/>
          <w:szCs w:val="24"/>
        </w:rPr>
        <w:t xml:space="preserve"> Baran withdrew a fisted hand. "Do you have a point?"</w:t>
      </w:r>
    </w:p>
    <w:p w:rsidR="0013673D" w:rsidRDefault="000A4B08" w14:paraId="000002B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"You got a story for those?" The man craned his neck, pushing against the curve of his own spine. The light caught one eye as it swiveled up and to the side. A fake.</w:t>
      </w:r>
    </w:p>
    <w:p w:rsidR="0013673D" w:rsidRDefault="000A4B08" w14:paraId="000002B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was it his job to explain the marks on his skin? "I was born."</w:t>
      </w:r>
    </w:p>
    <w:p w:rsidR="0013673D" w:rsidRDefault="000A4B08" w14:paraId="000002B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"Aren't we all?" The man hacked his lungs in the street.</w:t>
      </w:r>
    </w:p>
    <w:p w:rsidR="0013673D" w:rsidRDefault="000A4B08" w14:paraId="000002B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held his breath and covered his mouth. </w:t>
      </w:r>
      <w:r>
        <w:rPr>
          <w:rFonts w:ascii="Times New Roman" w:hAnsi="Times New Roman" w:eastAsia="Times New Roman" w:cs="Times New Roman"/>
          <w:i/>
          <w:sz w:val="24"/>
          <w:szCs w:val="24"/>
        </w:rPr>
        <w:t>This was a waste of time.</w:t>
      </w:r>
      <w:r>
        <w:rPr>
          <w:rFonts w:ascii="Times New Roman" w:hAnsi="Times New Roman" w:eastAsia="Times New Roman" w:cs="Times New Roman"/>
          <w:sz w:val="24"/>
          <w:szCs w:val="24"/>
        </w:rPr>
        <w:t xml:space="preserve"> Baran turned with indecision, trying to make sense of which way he was headed.</w:t>
      </w:r>
    </w:p>
    <w:p w:rsidR="0013673D" w:rsidRDefault="000A4B08" w14:paraId="000002C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"Wait. Wait. Mersh Weed? Yes?" The man tugged Baran's shirt.</w:t>
      </w:r>
    </w:p>
    <w:p w:rsidR="0013673D" w:rsidRDefault="000A4B08" w14:paraId="000002C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"Get off." Baran swatted the arm away and stared at the man, squinting until it nearly shut his eyes. "I'm interested." He stood tall, placing both hands at his hips, but one of his hilts blocked a clean execution. "In liquor form?" Unsure if there was any other.</w:t>
      </w:r>
    </w:p>
    <w:p w:rsidR="0013673D" w:rsidRDefault="000A4B08" w14:paraId="000002C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man's eyes aligned over his nose, before the fake dashed sideways. "Yes. Yes. This way."</w:t>
      </w:r>
    </w:p>
    <w:p w:rsidR="0013673D" w:rsidRDefault="000A4B08" w14:paraId="000002C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squeaking leg escorted Baran to stairs, delving into the innards of the district. More of a hole than a staircase.</w:t>
      </w:r>
    </w:p>
    <w:p w:rsidR="0013673D" w:rsidRDefault="000A4B08" w14:paraId="000002C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"Is this sanitary?" Baran asked, stepping back in case the cripple fell down. A space big enough to clear him of any blame.</w:t>
      </w:r>
    </w:p>
    <w:p w:rsidR="0013673D" w:rsidRDefault="000A4B08" w14:paraId="000002C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"Yes, yes. The water runs. See. Away from here."</w:t>
      </w:r>
    </w:p>
    <w:p w:rsidR="0013673D" w:rsidRDefault="000A4B08" w14:paraId="000002C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waited for the man to reach the bottom before following. Each step placed him deeper into the cauldron of the rising smell of sewage and falling fumes from the district. His shirt failed to shield the stench from his nose and mouth. Slick stone steps took his full attention all the way down. </w:t>
      </w:r>
      <w:r>
        <w:rPr>
          <w:rFonts w:ascii="Times New Roman" w:hAnsi="Times New Roman" w:eastAsia="Times New Roman" w:cs="Times New Roman"/>
          <w:i/>
          <w:sz w:val="24"/>
          <w:szCs w:val="24"/>
        </w:rPr>
        <w:t>Sewage would dampen even the best of days.</w:t>
      </w:r>
    </w:p>
    <w:p w:rsidR="0013673D" w:rsidRDefault="000A4B08" w14:paraId="000002C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"Where did you run off to?" Baran listened for squeaks as he kept his eyes moving, fearing what he might see if they lingered too long. Faint light from a grate along the edge of the main sewer channel caught his eye. He peered over it, trying to get his eyes to adjust. The dimness was coming from an arc of whitish light from far below. The Abysm, an apt portal to the sewage of the civilized world. Even at this distance, a woeful draft covered Baran. He stretched every inch of separation between himself and</w:t>
      </w:r>
      <w:r>
        <w:rPr>
          <w:rFonts w:ascii="Times New Roman" w:hAnsi="Times New Roman" w:eastAsia="Times New Roman" w:cs="Times New Roman"/>
          <w:sz w:val="24"/>
          <w:szCs w:val="24"/>
        </w:rPr>
        <w:t xml:space="preserve"> the ominous window. </w:t>
      </w:r>
      <w:r>
        <w:rPr>
          <w:rFonts w:ascii="Times New Roman" w:hAnsi="Times New Roman" w:eastAsia="Times New Roman" w:cs="Times New Roman"/>
          <w:i/>
          <w:sz w:val="24"/>
          <w:szCs w:val="24"/>
        </w:rPr>
        <w:t>Out of sight, out of mind.</w:t>
      </w:r>
      <w:r>
        <w:rPr>
          <w:rFonts w:ascii="Times New Roman" w:hAnsi="Times New Roman" w:eastAsia="Times New Roman" w:cs="Times New Roman"/>
          <w:sz w:val="24"/>
          <w:szCs w:val="24"/>
        </w:rPr>
        <w:t xml:space="preserve"> Tiny screeches came from behind, oiled by smug air. Baran turned, stepping on a spongy mound that he refused to look at.</w:t>
      </w:r>
    </w:p>
    <w:p w:rsidR="0013673D" w:rsidRDefault="000A4B08" w14:paraId="000002C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"Mersh Weed. Liquid. Yes?"</w:t>
      </w:r>
    </w:p>
    <w:p w:rsidR="0013673D" w:rsidRDefault="000A4B08" w14:paraId="000002C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"Yes." Baran said, questioning the choices that led him into a sewer with a half blind cripple.</w:t>
      </w:r>
    </w:p>
    <w:p w:rsidR="0013673D" w:rsidRDefault="000A4B08" w14:paraId="000002C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"50 crosses."</w:t>
      </w:r>
    </w:p>
    <w:p w:rsidR="0013673D" w:rsidRDefault="000A4B08" w14:paraId="000002C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This guy is trying to buy back his leg with that price.</w:t>
      </w:r>
      <w:r>
        <w:rPr>
          <w:rFonts w:ascii="Times New Roman" w:hAnsi="Times New Roman" w:eastAsia="Times New Roman" w:cs="Times New Roman"/>
          <w:sz w:val="24"/>
          <w:szCs w:val="24"/>
        </w:rPr>
        <w:t xml:space="preserve"> It was too much. Baran started coughing. Each compulsion drew in more putrid air, cascading into full saturation with the sewer environment. "25." He barely got the words out.</w:t>
      </w:r>
    </w:p>
    <w:p w:rsidR="0013673D" w:rsidRDefault="000A4B08" w14:paraId="000002C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"For a better story, maybe. 'I was born.' Bah. 50 crosses."</w:t>
      </w:r>
    </w:p>
    <w:p w:rsidR="0013673D" w:rsidRDefault="000A4B08" w14:paraId="000002C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i/>
          <w:sz w:val="24"/>
          <w:szCs w:val="24"/>
        </w:rPr>
        <w:t>If you can't beat them, make them the terrain</w:t>
      </w:r>
      <w:r>
        <w:rPr>
          <w:rFonts w:ascii="Times New Roman" w:hAnsi="Times New Roman" w:eastAsia="Times New Roman" w:cs="Times New Roman"/>
          <w:sz w:val="24"/>
          <w:szCs w:val="24"/>
        </w:rPr>
        <w:t>. The words took a literal meaning with each gasp of sewage stench. "Fine." Baran gave up his meager savings for a bottle of some foul-looking liquid. "This isn't piss and shit, is it?"</w:t>
      </w:r>
    </w:p>
    <w:p w:rsidR="0013673D" w:rsidRDefault="000A4B08" w14:paraId="000002C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"No. No. Mersh Weed. Liquid. Yes?"</w:t>
      </w:r>
    </w:p>
    <w:p w:rsidR="0013673D" w:rsidRDefault="000A4B08" w14:paraId="000002C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"Yes," Baran said, questioning the choices that put this bottle in his hand. The poor light kept the contents hidden.</w:t>
      </w:r>
    </w:p>
    <w:p w:rsidR="0013673D" w:rsidRDefault="000A4B08" w14:paraId="000002D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scrambled for freedom out of the Interiors’ rotten bowls. He walked a couple of paces, swirling the sediment at the bottom of the bottle in better light. The sewer’s daze subsided and the viscous liquid prize was now in his hand. A ticket for information about his mother. The bottle's neck wafted a sour aroma. </w:t>
      </w:r>
      <w:r>
        <w:rPr>
          <w:rFonts w:ascii="Times New Roman" w:hAnsi="Times New Roman" w:eastAsia="Times New Roman" w:cs="Times New Roman"/>
          <w:i/>
          <w:sz w:val="24"/>
          <w:szCs w:val="24"/>
        </w:rPr>
        <w:t xml:space="preserve">It has to be spoiled? </w:t>
      </w:r>
      <w:r>
        <w:rPr>
          <w:rFonts w:ascii="Times New Roman" w:hAnsi="Times New Roman" w:eastAsia="Times New Roman" w:cs="Times New Roman"/>
          <w:sz w:val="24"/>
          <w:szCs w:val="24"/>
        </w:rPr>
        <w:t xml:space="preserve">Baran pulled, but the cork resisted, like a swollen ankle refusing to relinquish the boot. Repositioned yanks and twists led to a rivalry between Baran and the bottle. He had the upper hand, and no blood left in his fingers. Victory was in sight until a woman's yell interrupted the duel. His fingers slipped, slamming into each other, driving the cork deeper than before. </w:t>
      </w:r>
      <w:r>
        <w:rPr>
          <w:rFonts w:ascii="Times New Roman" w:hAnsi="Times New Roman" w:eastAsia="Times New Roman" w:cs="Times New Roman"/>
          <w:i/>
          <w:sz w:val="24"/>
          <w:szCs w:val="24"/>
        </w:rPr>
        <w:t>A damsel.</w:t>
      </w:r>
      <w:r>
        <w:rPr>
          <w:rFonts w:ascii="Times New Roman" w:hAnsi="Times New Roman" w:eastAsia="Times New Roman" w:cs="Times New Roman"/>
          <w:sz w:val="24"/>
          <w:szCs w:val="24"/>
        </w:rPr>
        <w:t xml:space="preserve"> Saving a woman in need was the pinnacle of heroism, regardless of your marks.</w:t>
      </w:r>
    </w:p>
    <w:p w:rsidR="0013673D" w:rsidRDefault="000A4B08" w14:paraId="000002D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realized his search brought him to an area with much fewer eyes. A frail man unloading purchased supplies into the back of a shop. A ravian couple down a stretch of alley, bathed in a greenish cloud from their own smoke. And of course that faked eyed haggler, who was probably washing his new fortune in sewage. Hardly a lot worth remembering. They didn't even seem to hear the scream. He'd have to make up for their inadequacy. You never know who might be listening.</w:t>
      </w:r>
    </w:p>
    <w:p w:rsidR="0013673D" w:rsidRDefault="000A4B08" w14:paraId="000002D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Guessing as best he could, Baran jogged towards the pleas for help. Passing under awnings and around shops that spilled into the street. Distracting shouts from vendors joined the chase as he stumbled through displayed goods. </w:t>
      </w:r>
      <w:r>
        <w:rPr>
          <w:rFonts w:ascii="Times New Roman" w:hAnsi="Times New Roman" w:eastAsia="Times New Roman" w:cs="Times New Roman"/>
          <w:i/>
          <w:sz w:val="24"/>
          <w:szCs w:val="24"/>
        </w:rPr>
        <w:t>If you don't want it stepped on, don't put it on the ground.</w:t>
      </w:r>
      <w:r>
        <w:rPr>
          <w:rFonts w:ascii="Times New Roman" w:hAnsi="Times New Roman" w:eastAsia="Times New Roman" w:cs="Times New Roman"/>
          <w:sz w:val="24"/>
          <w:szCs w:val="24"/>
        </w:rPr>
        <w:t xml:space="preserve"> A lesson that he gave freely. His breath caught up with him, confined and polluted by the market. It was no use, though. This place was a maze. Everything looked the same and different, an infuriating combination. The lack of sound blinded him. Maybe he was too late. An instinct pulled him to </w:t>
      </w:r>
      <w:r>
        <w:rPr>
          <w:rFonts w:ascii="Times New Roman" w:hAnsi="Times New Roman" w:eastAsia="Times New Roman" w:cs="Times New Roman"/>
          <w:i/>
          <w:sz w:val="24"/>
          <w:szCs w:val="24"/>
        </w:rPr>
        <w:t>double back. Distant yells came from behind proving his theory.</w:t>
      </w:r>
      <w:r>
        <w:rPr>
          <w:rFonts w:ascii="Times New Roman" w:hAnsi="Times New Roman" w:eastAsia="Times New Roman" w:cs="Times New Roman"/>
          <w:sz w:val="24"/>
          <w:szCs w:val="24"/>
        </w:rPr>
        <w:t xml:space="preserve"> These cramped alleys and their tricks were beyond bothersome. He doubled back twice as fast. </w:t>
      </w:r>
      <w:r>
        <w:rPr>
          <w:rFonts w:ascii="Times New Roman" w:hAnsi="Times New Roman" w:eastAsia="Times New Roman" w:cs="Times New Roman"/>
          <w:sz w:val="24"/>
          <w:szCs w:val="24"/>
        </w:rPr>
        <w:t>Some displays didn't learn their lesson the first time, so Baran was more than happy to teach it twice. The fresh path brought him closer to the noise and far from any bystanders. A final pivot through a draped cloth revealed the source of distress.</w:t>
      </w:r>
    </w:p>
    <w:p w:rsidR="0013673D" w:rsidRDefault="000A4B08" w14:paraId="000002D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few misaligned, neglected wooden crates scattered across the dingy alley. On one side, the building leaned, nearly kissing the other at the top. It dimmed the figures, three by Baran's count. The damsel’s heels scraped the ground as she struggled to stand, pinned against the base of the wall. One assailant held her down by her shoulder, talking down to her. The second leaned against a box, taking notice of Baran's intrusion.</w:t>
      </w:r>
    </w:p>
    <w:p w:rsidR="0013673D" w:rsidRDefault="000A4B08" w14:paraId="000002D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"Stop. Get away from her," Baran said.</w:t>
      </w:r>
    </w:p>
    <w:p w:rsidR="0013673D" w:rsidRDefault="000A4B08" w14:paraId="000002D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sneering face stared him down, with a split jaw of crooked teeth. A high-collared coat with tight rolled sleeves hugged scrawny shoulders and weak looking arms. Condemned marks for sure, but Baran couldn't identify which. Realizing the liquid ticket was still in his hands, he placed it on the ground, delicate and slow. Heroic pride gripped his scabbard, prioritizing strength over finesse. The strap flicked open ready to aid in his noble pursuit. Baran would only need one. He went to draw the blade but met</w:t>
      </w:r>
      <w:r>
        <w:rPr>
          <w:rFonts w:ascii="Times New Roman" w:hAnsi="Times New Roman" w:eastAsia="Times New Roman" w:cs="Times New Roman"/>
          <w:sz w:val="24"/>
          <w:szCs w:val="24"/>
        </w:rPr>
        <w:t xml:space="preserve"> a crowded wall with stacked wooden crates that blocked his elbow.</w:t>
      </w:r>
    </w:p>
    <w:p w:rsidR="0013673D" w:rsidRDefault="000A4B08" w14:paraId="000002D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"Big blade for a small alley. I'll take those odds." The ravian grinned. "It ain't too late to turn around." They pulled a weapon from their cuffs. The thin blade was hardly a serious threat. "You wanna get stuck."</w:t>
      </w:r>
    </w:p>
    <w:p w:rsidR="0013673D" w:rsidRDefault="000A4B08" w14:paraId="000002D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whimper from the woman reminded him it wasn't too late. Maybe it was too late for the life he deserved. And too late for the Eastmaw name. But not for a chance at redemption, if nothing else for himself. The forfeit marks on his hands filled him with rage. It was up to him to bring back the Eastmaw's former glory. He didn't know how many lives he'd have to save, but he knew it needed to start here. Baran took a step forward. He didn't need a sword to beat these lowlifes. With the training and superior rea</w:t>
      </w:r>
      <w:r>
        <w:rPr>
          <w:rFonts w:ascii="Times New Roman" w:hAnsi="Times New Roman" w:eastAsia="Times New Roman" w:cs="Times New Roman"/>
          <w:sz w:val="24"/>
          <w:szCs w:val="24"/>
        </w:rPr>
        <w:t>ch, it would be beneath him if he lost. Baran raised his arms, matching his sword style. One forward and the other lateral at a high angle. His brashness took the ravian back.</w:t>
      </w:r>
    </w:p>
    <w:p w:rsidR="0013673D" w:rsidRDefault="000A4B08" w14:paraId="000002D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"Don't be stupid now." The high collar tossed the pigsticker from side to side, thrusting at the air with empty threats.</w:t>
      </w:r>
    </w:p>
    <w:p w:rsidR="0013673D" w:rsidRDefault="000A4B08" w14:paraId="000002D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Training kicked in. Baran watched the ravian's boot, tied tight up to the mid shin. Close together. Weight on the heel. Not good for anything except getting knocked on your ass. His hands showed clear marks of fraud, still tossing the knife. Baran waited for the ravian to fling the blade into his left hand. Baran rushed forward, unarmed. A calculated move, timed for when the left hand held the weapon. A guess based on the fact that they had drawn it with their right. The risk paid off as the thug braced wit</w:t>
      </w:r>
      <w:r>
        <w:rPr>
          <w:rFonts w:ascii="Times New Roman" w:hAnsi="Times New Roman" w:eastAsia="Times New Roman" w:cs="Times New Roman"/>
          <w:sz w:val="24"/>
          <w:szCs w:val="24"/>
        </w:rPr>
        <w:t>h a back-step on his dominant foot, leaving the knife arm to defend the tackle. An easy target to grab and twist. The blade clinked against the cobblestones.</w:t>
      </w:r>
    </w:p>
    <w:p w:rsidR="0013673D" w:rsidRDefault="000A4B08" w14:paraId="000002D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tangle of arms locked them in dance as the ravian eyes shrank, focusing on Baran. Hissing breaths in his face that smelled worse than their smile. The muscle memory of any drills quickly faded, leaving Baran to improvise. This was a proper fight, not an exercise that ended with a tap out. With this range and occupied arms, one move came to mind. A crack of skulls sent the ravian ass first into a crate. Baran swallowed his own bit of aftershock from the blow before focusing on the second assailant. His job</w:t>
      </w:r>
      <w:r>
        <w:rPr>
          <w:rFonts w:ascii="Times New Roman" w:hAnsi="Times New Roman" w:eastAsia="Times New Roman" w:cs="Times New Roman"/>
          <w:sz w:val="24"/>
          <w:szCs w:val="24"/>
        </w:rPr>
        <w:t xml:space="preserve"> wasn't over, the damsel still needed saving.</w:t>
      </w:r>
    </w:p>
    <w:p w:rsidR="0013673D" w:rsidRDefault="000A4B08" w14:paraId="000002D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second figure failed to defend, distracted by the woman’s thrashing. A quick jab connected knuckle to jaw, followed with a kick in the waist, causing them to stumble over.</w:t>
      </w:r>
    </w:p>
    <w:p w:rsidR="0013673D" w:rsidRDefault="000A4B08" w14:paraId="000002D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"Are you okay?" Baran extended a strong hand to the woman.</w:t>
      </w:r>
    </w:p>
    <w:p w:rsidR="0013673D" w:rsidRDefault="000A4B08" w14:paraId="000002D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They exchanged blank stares. Baran smiled. She wasn't pretty, but she wasn't ugly either. Chestnut hair flowed over her ruffled, pale shirt. No sign of kindred marks on her neck or hands. Clean hands sprawled on the ground of the alley. She looked like a mess.</w:t>
      </w:r>
    </w:p>
    <w:p w:rsidR="0013673D" w:rsidRDefault="000A4B08" w14:paraId="000002D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"Behind you." Her eyes widened, looking downward to Baran's left.</w:t>
      </w:r>
    </w:p>
    <w:p w:rsidR="0013673D" w:rsidRDefault="000A4B08" w14:paraId="000002D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thrusted dagger came from behind. Baran dodged the strike, tripping the ravian with his own leg. The blade steered with pathetic form until it lost control. Momentum brought the sharp edge into the woman's gut, causing her to shriek. The ravian careened diagonally, cracking into the side of the alley.</w:t>
      </w:r>
    </w:p>
    <w:p w:rsidR="0013673D" w:rsidRDefault="000A4B08" w14:paraId="000002E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Things slowed down as Baran's adrenaline surged. His mind churned for options while he watched the woman flail, trying to run from the knife in her stomach, held in place by the wall. The second figure grabbed Baran from behind, pinning his arms to his side. The shrieks and struggles quickly turned to quick labored breaths as the woman clenched her stomach.</w:t>
      </w:r>
    </w:p>
    <w:p w:rsidR="0013673D" w:rsidRDefault="000A4B08" w14:paraId="000002E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"Look what you did," sneered the ravian as he pulled the blade from the woman's body, bracing himself with his boot on her leg. He wiped the wet blade on his pants. Bloody mucus dripped from his broken nose. "Let's see what color you bleed."</w:t>
      </w:r>
    </w:p>
    <w:p w:rsidR="0013673D" w:rsidRDefault="000A4B08" w14:paraId="000002E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fixated on the blood that poured through her fingers blooming red on her shirt. The damsel was dying, along with any heroic outcome. He leaned back and drop-kicked the ravian with both heels, causing all three to fall onto the ground. Baran wrestled the closer figure in a whirlwind of limbs until he got on top. His fists beat the goon's face like a drum.</w:t>
      </w:r>
    </w:p>
    <w:p w:rsidR="0013673D" w:rsidRDefault="000A4B08" w14:paraId="000002E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w:t>
      </w:r>
    </w:p>
    <w:p w:rsidR="0013673D" w:rsidRDefault="000A4B08" w14:paraId="000002E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His knuckles ached and the more they hurt, the harder he punched.</w:t>
      </w:r>
    </w:p>
    <w:p w:rsidR="0013673D" w:rsidRDefault="000A4B08" w14:paraId="000002E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A firm grip caught his arm at the wrist and pulled him off. "What the fuck are doing?" asked Romek. He tossed the high collared ravian at the pummeled face of a person on the ground. "Get gone. Now."</w:t>
      </w:r>
    </w:p>
    <w:p w:rsidR="0013673D" w:rsidRDefault="000A4B08" w14:paraId="000002E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Baran stabilized his breathing and leaned his back against the side of the alley. He felt the cold stone ground on his ass, unsure if he slipped on some broken boards or if his legs gave out. The woman slumped, blood now spilling through the grot in the pavers. The man he'd beaten laid motionless. </w:t>
      </w:r>
      <w:r>
        <w:rPr>
          <w:rFonts w:ascii="Times New Roman" w:hAnsi="Times New Roman" w:eastAsia="Times New Roman" w:cs="Times New Roman"/>
          <w:i/>
          <w:sz w:val="24"/>
          <w:szCs w:val="24"/>
        </w:rPr>
        <w:t xml:space="preserve">No. </w:t>
      </w:r>
      <w:r>
        <w:rPr>
          <w:rFonts w:ascii="Times New Roman" w:hAnsi="Times New Roman" w:eastAsia="Times New Roman" w:cs="Times New Roman"/>
          <w:sz w:val="24"/>
          <w:szCs w:val="24"/>
        </w:rPr>
        <w:t xml:space="preserve">The space around Baran closed in. </w:t>
      </w:r>
      <w:r>
        <w:rPr>
          <w:rFonts w:ascii="Times New Roman" w:hAnsi="Times New Roman" w:eastAsia="Times New Roman" w:cs="Times New Roman"/>
          <w:i/>
          <w:sz w:val="24"/>
          <w:szCs w:val="24"/>
        </w:rPr>
        <w:t>Please keep breathing. Please be alive.</w:t>
      </w:r>
      <w:r>
        <w:rPr>
          <w:rFonts w:ascii="Times New Roman" w:hAnsi="Times New Roman" w:eastAsia="Times New Roman" w:cs="Times New Roman"/>
          <w:sz w:val="24"/>
          <w:szCs w:val="24"/>
        </w:rPr>
        <w:t xml:space="preserve"> The ravian propped up his beaten friend. Attempts to stand resulted in a mess of loose teeth coughed on the ground. The high collar opted to drag their friend. Both of them hardly seemed much older than Baran.</w:t>
      </w:r>
    </w:p>
    <w:p w:rsidR="0013673D" w:rsidRDefault="000A4B08" w14:paraId="000002E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told you to take a break and don't do anything stupid. This looks pretty fucking stupid!" Romek kneeled next to the woman and put pressure on her wound.</w:t>
      </w:r>
    </w:p>
    <w:p w:rsidR="0013673D" w:rsidRDefault="000A4B08" w14:paraId="000002E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"Is she dead?" Baran expected a twisted face of pain, but her face was relaxed. A warm sensation pulsed in his fingers between an undertone of increasing pain. He closed his fist. Nothing was broken. It made him sick to stomach.</w:t>
      </w:r>
    </w:p>
    <w:p w:rsidR="0013673D" w:rsidRDefault="000A4B08" w14:paraId="000002E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"Get me a green vial from the saddle, quickly"</w:t>
      </w:r>
    </w:p>
    <w:p w:rsidR="0013673D" w:rsidRDefault="000A4B08" w14:paraId="000002E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rushed to Boro, who was providing a blockade into the alley. She gave a loud humph as Baran rummaged in the saddle. His fingers were swelling, fighting against the leather. He switched to left hand. "It wasn't my fault." The lie made it worse.</w:t>
      </w:r>
    </w:p>
    <w:p w:rsidR="0013673D" w:rsidRDefault="000A4B08" w14:paraId="000002E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"Give me the vial and your belt." The woman's eyes drifted close as Romek applied a generous layer of the green gel. He pushed it into the wound, causing blood to gush out. Romek ripped her sleeve off and balled it up. "Hold this on the wound." Romek fastened the belt around her stomach and over the torn sleeve, cinching it tight. He carried the woman to Boro and covered her in a blanket. Baran lingered in the alley, staring at the smeared pool of blood, the scattered teeth on the ground and finally his han</w:t>
      </w:r>
      <w:r>
        <w:rPr>
          <w:rFonts w:ascii="Times New Roman" w:hAnsi="Times New Roman" w:eastAsia="Times New Roman" w:cs="Times New Roman"/>
          <w:sz w:val="24"/>
          <w:szCs w:val="24"/>
        </w:rPr>
        <w:t>ds. The brands contrasted against the blood and the swelling. He'd done nothing to deserve them. Until now.</w:t>
      </w:r>
    </w:p>
    <w:p w:rsidR="0013673D" w:rsidRDefault="000A4B08" w14:paraId="000002E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swelling was getting worse and wrapping it was illegal with the marks. The best he could do was to squeeze it between his elbow and side. Baran tried to get smaller, but tiny alleys robbed the space. Silence walked with him a couple of paces behind Boro. Drops of blood spattered the ground every couple of steps. Drops which Baran avoided stepping on. Avoided looking at. Avoided thinking about. He followed as Romek navigated back streets to avoid the unnecessary attention.</w:t>
      </w:r>
    </w:p>
    <w:p w:rsidR="0013673D" w:rsidRDefault="000A4B08" w14:paraId="000002E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After a couple of corners, they came upon a doorway with a trisect symbol above it. Romek gently lifted the woman and draped her against a wall. He pressed his finger to her neck. Her face was white against Romek's brown fur. Two quick, heavy knocks on the door and they were gone.</w:t>
      </w:r>
    </w:p>
    <w:p w:rsidR="0013673D" w:rsidRDefault="000A4B08" w14:paraId="000002E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Time skipped until Romek grabbed Baran and shoved him against the wall. "Are you having fun?"</w:t>
      </w:r>
    </w:p>
    <w:p w:rsidR="0013673D" w:rsidRDefault="000A4B08" w14:paraId="000002E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"What did you want me to do? Let those guys attack her?"</w:t>
      </w:r>
    </w:p>
    <w:p w:rsidR="0013673D" w:rsidRDefault="000A4B08" w14:paraId="000002F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"When you take action, you take responsibility. That blood is on your hands."</w:t>
      </w:r>
    </w:p>
    <w:p w:rsidR="0013673D" w:rsidRDefault="000A4B08" w14:paraId="000002F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 didn't stab her. And you left her on some doorstep. What if she dies there?"</w:t>
      </w:r>
    </w:p>
    <w:p w:rsidR="0013673D" w:rsidRDefault="000A4B08" w14:paraId="000002F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"We have a job. I'd grow gray if I had to clean up every mess made by a kid with a tantrum." Romek smacked Baran’s head. "Here's your first lesson of the real world; heroes aren't real. You can have the best intentions, but if things go wrong, you'll be remembered as the problem. You think anyone in that alley wanted that outcome? Sometimes it's better to put your head down and swallow your ego."</w:t>
      </w:r>
    </w:p>
    <w:p w:rsidR="0013673D" w:rsidRDefault="000A4B08" w14:paraId="000002F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"If I was stronger–"</w:t>
      </w:r>
    </w:p>
    <w:p w:rsidR="0013673D" w:rsidRDefault="000A4B08" w14:paraId="000002F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"If you were stronger, you probably would have killed someone today. Second lesson, one I learned the hard way. Plenty of people deserve to be killed, but you make sure they do before you make it permanent."</w:t>
      </w:r>
    </w:p>
    <w:p w:rsidR="0013673D" w:rsidRDefault="000A4B08" w14:paraId="000002F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Baran couldn't look at Romek. He looked down. Choking the wrist of his right hand. A useless attempt to stop the swelling. He knew he deserved it, but he couldn't stop himself. Everything was going fine until the woman distracted him. Her weakness was as much to blame as his lack of strength.</w:t>
      </w:r>
    </w:p>
    <w:p w:rsidR="0013673D" w:rsidRDefault="000A4B08" w14:paraId="000002F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"Hey." Romek grabbed Baran by the shoulders. "I'm not telling you to not do the right thing. I'm telling you to be smart about it, otherwise you'll cause more harm than good."</w:t>
      </w:r>
    </w:p>
    <w:p w:rsidR="0013673D" w:rsidRDefault="000A4B08" w14:paraId="000002F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"Do you think they'll live?" Baran asked.</w:t>
      </w:r>
    </w:p>
    <w:p w:rsidR="0013673D" w:rsidRDefault="000A4B08" w14:paraId="000002F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"Yeah, I do. Let's go, we're still on the clock and some distance is our friend right now." Romek pushed Baran into a haphazard walk.</w:t>
      </w:r>
    </w:p>
    <w:p w:rsidR="0013673D" w:rsidRDefault="000A4B08" w14:paraId="000002F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Maybe Romek was right. Baran didn't need strength, although it wouldn’t hurt. He needed more admiration. A Hoplisogn paladin wouldn't have failed. Their presence gave the meek a strength to be better. They demanded it. But marks of forfeit prevented him from ever joining their ranks, despite how much of a natural he was. The power he needed required a different path. Once he found it, his skill would do the rest.</w:t>
      </w:r>
      <w:r>
        <w:br w:type="page"/>
      </w:r>
    </w:p>
    <w:p w:rsidR="0013673D" w:rsidRDefault="000A4B08" w14:paraId="000002FA" w14:textId="77777777">
      <w:pPr>
        <w:pStyle w:val="Heading1"/>
        <w:spacing w:line="480" w:lineRule="auto"/>
        <w:rPr>
          <w:rFonts w:ascii="Times New Roman" w:hAnsi="Times New Roman" w:eastAsia="Times New Roman" w:cs="Times New Roman"/>
        </w:rPr>
      </w:pPr>
      <w:bookmarkStart w:name="_k0fcgobeiuw0" w:colFirst="0" w:colLast="0" w:id="15"/>
      <w:bookmarkEnd w:id="15"/>
      <w:r>
        <w:rPr>
          <w:rFonts w:ascii="Times New Roman" w:hAnsi="Times New Roman" w:eastAsia="Times New Roman" w:cs="Times New Roman"/>
        </w:rPr>
        <w:t>Scene 13 - Kayah - Inner Ruins</w:t>
      </w:r>
    </w:p>
    <w:p w:rsidR="0013673D" w:rsidP="5DA0B91F" w:rsidRDefault="000A4B08" w14:paraId="000002FB" w14:textId="47801C47">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color w:val="4A86E8"/>
          <w:sz w:val="24"/>
          <w:szCs w:val="24"/>
        </w:rPr>
        <w:pPrChange w:author="Gary Smailes" w:date="2024-02-14T10:38:50.797Z">
          <w:pPr>
            <w:pStyle w:val="Normal"/>
            <w:spacing w:line="480" w:lineRule="auto"/>
          </w:pPr>
        </w:pPrChange>
      </w:pPr>
      <w:r w:rsidRPr="5DA0B91F" w:rsidR="5DA0B91F">
        <w:rPr>
          <w:rFonts w:ascii="Times New Roman" w:hAnsi="Times New Roman" w:eastAsia="Times New Roman" w:cs="Times New Roman"/>
          <w:color w:val="4A86E8"/>
          <w:sz w:val="24"/>
          <w:szCs w:val="24"/>
        </w:rPr>
        <w:t xml:space="preserve">A strange balance pulled the darkness toward the inner ruins. At a distance, its silhouette seemed to shift, like a detached hill adrift in shallow waters. The air's subtle sway infected the space within a sufficient proximity, along with sinking dream-like miasma </w:t>
      </w:r>
      <w:del w:author="Gary Smailes" w:date="2024-02-14T10:38:50.737Z" w:id="1634164801">
        <w:r w:rsidRPr="5DA0B91F" w:rsidDel="5DA0B91F">
          <w:rPr>
            <w:rFonts w:ascii="Times New Roman" w:hAnsi="Times New Roman" w:eastAsia="Times New Roman" w:cs="Times New Roman"/>
            <w:color w:val="4A86E8"/>
            <w:sz w:val="24"/>
            <w:szCs w:val="24"/>
          </w:rPr>
          <w:delText xml:space="preserve">which </w:delText>
        </w:r>
      </w:del>
      <w:ins w:author="Gary Smailes" w:date="2024-02-14T10:38:52.795Z" w:id="707676978">
        <w:r w:rsidRPr="5DA0B91F" w:rsidR="5DA0B91F">
          <w:rPr>
            <w:rFonts w:ascii="Times New Roman" w:hAnsi="Times New Roman" w:eastAsia="Times New Roman" w:cs="Times New Roman"/>
            <w:color w:val="4A86E8"/>
            <w:sz w:val="24"/>
            <w:szCs w:val="24"/>
          </w:rPr>
          <w:t xml:space="preserve">that </w:t>
        </w:r>
      </w:ins>
      <w:r w:rsidRPr="5DA0B91F" w:rsidR="5DA0B91F">
        <w:rPr>
          <w:rFonts w:ascii="Times New Roman" w:hAnsi="Times New Roman" w:eastAsia="Times New Roman" w:cs="Times New Roman"/>
          <w:color w:val="4A86E8"/>
          <w:sz w:val="24"/>
          <w:szCs w:val="24"/>
        </w:rPr>
        <w:t>pulled heavy on the surrounding structures. The light seemed to float away; the only prisoner allowed to escape from the heavy shadows. A crown of towering turrets exuded a grandeur from the ancient palace stronghold, even through the inevitability of decay. Collusions of time, rot, and gravity failed to topple the ominous masonry. Under Old Caechora's thickest gloom, Kayah and her lonesome survivors gathered resolve and a few breaths.</w:t>
      </w:r>
    </w:p>
    <w:p w:rsidR="0013673D" w:rsidRDefault="000A4B08" w14:paraId="000002F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With her board and bright knot in hand, Kayah practiced step one. An excuse to let a plan catch up with her instinctive choice to flee. Running had always worked for dangers in Old Caechora and the Abysm. A flooding tunnel, a forecasting tremor, a perilous cutthroat. Despite their differences, they shared a common solution. Impersonal dangers required that Kayah simply remove herself from the situation. This felt different, though, from the impersonal, the senseless disasters and distractible threats. The e</w:t>
      </w:r>
      <w:r>
        <w:rPr>
          <w:rFonts w:ascii="Times New Roman" w:hAnsi="Times New Roman" w:eastAsia="Times New Roman" w:cs="Times New Roman"/>
          <w:color w:val="4A86E8"/>
          <w:sz w:val="24"/>
          <w:szCs w:val="24"/>
        </w:rPr>
        <w:t>xecutioner was coming and for her alone. It wasn't the strange weapon or the rambling that she feared. It was the fires within those cindered eyes.</w:t>
      </w:r>
    </w:p>
    <w:p w:rsidR="0013673D" w:rsidRDefault="000A4B08" w14:paraId="000002FD"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Instinct drove Kayah to hide. Away from the trending glow that haunted her since the storeroom. It felt like a worthless endeavor to understand the mistakes she left. It couldn't be her smell. The stench of rusting rot covered everything in a dense, invisible fog that blinded the nose. Scarce clumps of earth cracked atop her feet thanks to the help of her wooden friend. Maybe she left a few muddy tracks. Was that enough to follow her? She had done everything Jaxith taught to cover her trail. Nevertheless, e</w:t>
      </w:r>
      <w:r>
        <w:rPr>
          <w:rFonts w:ascii="Times New Roman" w:hAnsi="Times New Roman" w:eastAsia="Times New Roman" w:cs="Times New Roman"/>
          <w:color w:val="4A86E8"/>
          <w:sz w:val="24"/>
          <w:szCs w:val="24"/>
        </w:rPr>
        <w:t>very passing moment drew the wavering orange wisps closer, brighter.</w:t>
      </w:r>
    </w:p>
    <w:p w:rsidR="0013673D" w:rsidRDefault="000A4B08" w14:paraId="000002FE"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"What? I know. He'll deal with it," Kayah whispered to the silence.</w:t>
      </w:r>
    </w:p>
    <w:p w:rsidR="0013673D" w:rsidRDefault="000A4B08" w14:paraId="000002FF" w14:textId="324E2DFF">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 xml:space="preserve">At least Jaxith was out of danger. If any other </w:t>
      </w:r>
      <w:ins w:author="Gary Smailes" w:date="2024-02-14T10:41:24.431Z" w:id="1028030373">
        <w:r w:rsidRPr="5DA0B91F" w:rsidR="5DA0B91F">
          <w:rPr>
            <w:rFonts w:ascii="Times New Roman" w:hAnsi="Times New Roman" w:eastAsia="Times New Roman" w:cs="Times New Roman"/>
            <w:color w:val="4A86E8"/>
            <w:sz w:val="24"/>
            <w:szCs w:val="24"/>
          </w:rPr>
          <w:t>S</w:t>
        </w:r>
      </w:ins>
      <w:del w:author="Gary Smailes" w:date="2024-02-14T10:41:24.13Z" w:id="1418779126">
        <w:r w:rsidRPr="5DA0B91F" w:rsidDel="5DA0B91F">
          <w:rPr>
            <w:rFonts w:ascii="Times New Roman" w:hAnsi="Times New Roman" w:eastAsia="Times New Roman" w:cs="Times New Roman"/>
            <w:color w:val="4A86E8"/>
            <w:sz w:val="24"/>
            <w:szCs w:val="24"/>
          </w:rPr>
          <w:delText>s</w:delText>
        </w:r>
      </w:del>
      <w:r w:rsidRPr="5DA0B91F" w:rsidR="5DA0B91F">
        <w:rPr>
          <w:rFonts w:ascii="Times New Roman" w:hAnsi="Times New Roman" w:eastAsia="Times New Roman" w:cs="Times New Roman"/>
          <w:color w:val="4A86E8"/>
          <w:sz w:val="24"/>
          <w:szCs w:val="24"/>
        </w:rPr>
        <w:t>amaritan offered, she'd fainly accept their bloody cost. Regrettably, none existed in Old Caechora, at least with honest intent. Jaxith's favors laid the foundation of Kayah's burdens. Debts that stacked faster than she could ever repay. Broken bones set by his hand, spare food from his work, and an ever-increasing list of useful skills. She wondered if she deserved the help. An increasingly amplified thought from the impending conclusion of her time in Old Caechora. But the list of teachings had grown so long that they contradicted themselves, giving Kayah fake confidence in her choice. One from the military tomes seemed apt.</w:t>
      </w:r>
      <w:r w:rsidRPr="5DA0B91F" w:rsidR="5DA0B91F">
        <w:rPr>
          <w:rFonts w:ascii="Times New Roman" w:hAnsi="Times New Roman" w:eastAsia="Times New Roman" w:cs="Times New Roman"/>
          <w:i w:val="1"/>
          <w:iCs w:val="1"/>
          <w:color w:val="4A86E8"/>
          <w:sz w:val="24"/>
          <w:szCs w:val="24"/>
        </w:rPr>
        <w:t xml:space="preserve"> Conditions dictate strategy.</w:t>
      </w:r>
      <w:r w:rsidRPr="5DA0B91F" w:rsidR="5DA0B91F">
        <w:rPr>
          <w:rFonts w:ascii="Times New Roman" w:hAnsi="Times New Roman" w:eastAsia="Times New Roman" w:cs="Times New Roman"/>
          <w:color w:val="4A86E8"/>
          <w:sz w:val="24"/>
          <w:szCs w:val="24"/>
        </w:rPr>
        <w:t xml:space="preserve"> These conditions seemed simple enough. She was doomed. So why drag him to that fate? But Jaxith wouldn't surrender easily. He was likely awake, stroking the fires of his fury. A tempered, cold judgment of disappointment that sought her out. A regretful hope that he might track her too, but the borrowed bright knots would slow him down. His drive gave her strength in the face of ever converging paths. She needed time to reach the inner ruins. A place feared by everyone except those lost in death.</w:t>
      </w:r>
    </w:p>
    <w:p w:rsidR="0013673D" w:rsidRDefault="000A4B08" w14:paraId="0000030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Heaping shadows lingered beyond the stronghold's main entrance. They drew close to the threshold, breaching it with hunched backs and misshapen bodies. Monsters past a sunken, half-buried drawbridge across a trench of quickrust that encircled the entire palace, behind jagged splinters of ancient wood hanging from corroded hinges. Remnants of some forgotten event that ripped gate's former glory apart. It opened the way for what cast those shadows. Some unknown affinity gave corrupted strength to prowlers thi</w:t>
      </w:r>
      <w:r>
        <w:rPr>
          <w:rFonts w:ascii="Times New Roman" w:hAnsi="Times New Roman" w:eastAsia="Times New Roman" w:cs="Times New Roman"/>
          <w:color w:val="4A86E8"/>
          <w:sz w:val="24"/>
          <w:szCs w:val="24"/>
        </w:rPr>
        <w:t>s far into the settlements. Jaxith's recent words of death and beasts floated to the top. Were the words abstract, or was this the beast of death literal? She'd always accepted prowlers as the physical reflections of wandering souls, warping the bodies of human, ravian and dregue alike. Their hatred and fear personified into the flesh. Characteristics that demanded avoidance and the inevitable reason cutthroats failed to establish dominance within the stronghold's domain. Murderous rumors of some twisted gi</w:t>
      </w:r>
      <w:r>
        <w:rPr>
          <w:rFonts w:ascii="Times New Roman" w:hAnsi="Times New Roman" w:eastAsia="Times New Roman" w:cs="Times New Roman"/>
          <w:color w:val="4A86E8"/>
          <w:sz w:val="24"/>
          <w:szCs w:val="24"/>
        </w:rPr>
        <w:t>gant occasionally spread as an excuse for cutthroat weakness. Kayah had never seen the myth, let alone any gigant.</w:t>
      </w:r>
    </w:p>
    <w:p w:rsidR="0013673D" w:rsidRDefault="000A4B08" w14:paraId="00000301" w14:textId="77777777">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The front gate opened with a welcoming darkness, but it wasn’t the only ingress. Kayah knew of one other. Time had exploited a weakened wall. Heaved it into the rust filled moat</w:t>
      </w:r>
      <w:commentRangeStart w:id="1681425119"/>
      <w:r w:rsidRPr="5DA0B91F" w:rsidR="5DA0B91F">
        <w:rPr>
          <w:rFonts w:ascii="Times New Roman" w:hAnsi="Times New Roman" w:eastAsia="Times New Roman" w:cs="Times New Roman"/>
          <w:color w:val="4A86E8"/>
          <w:sz w:val="24"/>
          <w:szCs w:val="24"/>
        </w:rPr>
        <w:t>, leaving a scattered path of rubble</w:t>
      </w:r>
      <w:commentRangeEnd w:id="1681425119"/>
      <w:r>
        <w:rPr>
          <w:rStyle w:val="CommentReference"/>
        </w:rPr>
        <w:commentReference w:id="1681425119"/>
      </w:r>
      <w:r w:rsidRPr="5DA0B91F" w:rsidR="5DA0B91F">
        <w:rPr>
          <w:rFonts w:ascii="Times New Roman" w:hAnsi="Times New Roman" w:eastAsia="Times New Roman" w:cs="Times New Roman"/>
          <w:color w:val="4A86E8"/>
          <w:sz w:val="24"/>
          <w:szCs w:val="24"/>
        </w:rPr>
        <w:t>. A product of stupid rebellions against Jaxith's guidance. Back when they were strict and brief, demanding that she never venture into the palace walls.</w:t>
      </w:r>
    </w:p>
    <w:p w:rsidR="0013673D" w:rsidRDefault="000A4B08" w14:paraId="0000030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"Enough waiting. Let's go." Kayah's board agreed.</w:t>
      </w:r>
    </w:p>
    <w:p w:rsidR="0013673D" w:rsidRDefault="000A4B08" w14:paraId="0000030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She observed the grounds beneath her perch, a friendly seat between two steel rafters. More darkened shapes clung close to the ground along and inside the building's perimeter. The abnormal grouping around the sinking foundation arrived after she did. Maybe they shared her desire to avoid the executioner's pursuit, driven back to the stronghold. She scampered across the ribbed ceiling with the support of her board. Her path followed the palace moat from the ramshackle ruins of anything still standing nearby</w:t>
      </w:r>
      <w:r>
        <w:rPr>
          <w:rFonts w:ascii="Times New Roman" w:hAnsi="Times New Roman" w:eastAsia="Times New Roman" w:cs="Times New Roman"/>
          <w:color w:val="4A86E8"/>
          <w:sz w:val="24"/>
          <w:szCs w:val="24"/>
        </w:rPr>
        <w:t>. She reached the curved walls of a crumbled keep far from the amorphous herding shadows. The location of the alternate entrance eluded her memory in the darkness. A muffled light tempted her to free the bright knot from its tightly wrapped cloth. A flash could reveal a full stretch of wall, but the benefit paled against the risk. While the palace contained despicable, twisted prowlers, its contrived boundaries did little to enforce that observation. The cloth's subtle phosphorescent glow would have to suff</w:t>
      </w:r>
      <w:r>
        <w:rPr>
          <w:rFonts w:ascii="Times New Roman" w:hAnsi="Times New Roman" w:eastAsia="Times New Roman" w:cs="Times New Roman"/>
          <w:color w:val="4A86E8"/>
          <w:sz w:val="24"/>
          <w:szCs w:val="24"/>
        </w:rPr>
        <w:t>ice.</w:t>
      </w:r>
    </w:p>
    <w:p w:rsidR="0013673D" w:rsidP="5DA0B91F" w:rsidRDefault="000A4B08" w14:paraId="199BE325" w14:textId="3511C7F5">
      <w:pPr>
        <w:spacing w:line="480" w:lineRule="auto"/>
        <w:ind w:firstLine="720"/>
        <w:rPr>
          <w:ins w:author="Gary Smailes" w:date="2024-02-14T10:52:06.753Z" w:id="1825006967"/>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 xml:space="preserve">Kayah's observant state of mind couldn't help but notice the straggling prowlers that seemed to trail her path along the palace borders. They moved like a gas might spread, ebbing back and forth, but their center of mass showed their path. Maybe her light was brighter than it appeared, guiding them unconsciously through the gloom. She masked it further, tucking inside her waist. It failed to dishearten her followers in any noticeable way. </w:t>
      </w:r>
    </w:p>
    <w:p w:rsidR="0013673D" w:rsidRDefault="000A4B08" w14:paraId="00000304" w14:textId="3D89DB62">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As she continued to bridge the gapped ruins, a plan emerged. The executioner didn't know Old Caechora. Jaxith's own words. Even now, the glow veered towards her new trajectory despite the absence of any tracks since the stronghold entrance. If she could put the palace gate between herself and her pursuer, then that might force the executioner straight through the treacherous threshold. Simple prowlers proved no match for the </w:t>
      </w:r>
      <w:del w:author="Gary Smailes" w:date="2024-02-15T16:31:38.488Z" w:id="1525153252">
        <w:r w:rsidRPr="767E6F04" w:rsidDel="767E6F04">
          <w:rPr>
            <w:rFonts w:ascii="Times New Roman" w:hAnsi="Times New Roman" w:eastAsia="Times New Roman" w:cs="Times New Roman"/>
            <w:color w:val="4A86E8"/>
            <w:sz w:val="24"/>
            <w:szCs w:val="24"/>
          </w:rPr>
          <w:delText>cindered man</w:delText>
        </w:r>
      </w:del>
      <w:ins w:author="Gary Smailes" w:date="2024-02-15T16:31:38.489Z" w:id="257307384">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's fury, but maybe the misshapen wretches would fight harder. Maybe rumors would fight her battle for her. Together, they could kill him, or at least wound him enough to open the door for other possibilities. The plan’s success hinged on the discrete path through the subsided fortifications and Kayah's ability to avoid palace dangers. Survivability was the one competition she might be able to win against the cindered opponent. Second only to her endurance for pain.</w:t>
      </w:r>
    </w:p>
    <w:p w:rsidR="0013673D" w:rsidRDefault="000A4B08" w14:paraId="00000305" w14:textId="1ACEAD0A">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The palace perimeter changed direction at a consistently arbitrary angle. Kayah wondered what shape it would reveal from a higher view. A needless distraction for someone familiar with the cramped tunnels and small places of Old Caechora. On the third section of the wall, the battered crenulations </w:t>
      </w:r>
      <w:del w:author="Gary Smailes" w:date="2024-02-14T10:54:14.955Z" w:id="1037634440">
        <w:r w:rsidRPr="767E6F04" w:rsidDel="767E6F04">
          <w:rPr>
            <w:rFonts w:ascii="Times New Roman" w:hAnsi="Times New Roman" w:eastAsia="Times New Roman" w:cs="Times New Roman"/>
            <w:color w:val="4A86E8"/>
            <w:sz w:val="24"/>
            <w:szCs w:val="24"/>
          </w:rPr>
          <w:delText xml:space="preserve">finally </w:delText>
        </w:r>
      </w:del>
      <w:r w:rsidRPr="767E6F04" w:rsidR="767E6F04">
        <w:rPr>
          <w:rFonts w:ascii="Times New Roman" w:hAnsi="Times New Roman" w:eastAsia="Times New Roman" w:cs="Times New Roman"/>
          <w:color w:val="4A86E8"/>
          <w:sz w:val="24"/>
          <w:szCs w:val="24"/>
        </w:rPr>
        <w:t xml:space="preserve">surrendered to an opening. Inspection of the darkened outlines betrayed her memory, for the fissure in the wall seemed much smaller than she recalled. She couldn't have grown large enough to account for the differing size. Had more stone succumbed to the time’s relentless weight, creating new entrances? Maybe the terrors of her previous visit imprinted a disproportionate size to the memory. </w:t>
      </w:r>
      <w:r w:rsidRPr="767E6F04" w:rsidR="767E6F04">
        <w:rPr>
          <w:rFonts w:ascii="Times New Roman" w:hAnsi="Times New Roman" w:eastAsia="Times New Roman" w:cs="Times New Roman"/>
          <w:i w:val="1"/>
          <w:iCs w:val="1"/>
          <w:color w:val="4A86E8"/>
          <w:sz w:val="24"/>
          <w:szCs w:val="24"/>
        </w:rPr>
        <w:t>Pain is a great teacher but also a great liar.</w:t>
      </w:r>
      <w:r w:rsidRPr="767E6F04" w:rsidR="767E6F04">
        <w:rPr>
          <w:rFonts w:ascii="Times New Roman" w:hAnsi="Times New Roman" w:eastAsia="Times New Roman" w:cs="Times New Roman"/>
          <w:color w:val="4A86E8"/>
          <w:sz w:val="24"/>
          <w:szCs w:val="24"/>
        </w:rPr>
        <w:t xml:space="preserve"> More words that were not her own. Kayah drew half a breath towards asking her board, but they hadn't met yet. She resisted the self doubts and focused on the goal. She needed swiftness to lead the </w:t>
      </w:r>
      <w:del w:author="Gary Smailes" w:date="2024-02-15T16:31:38.489Z" w:id="34128653">
        <w:r w:rsidRPr="767E6F04" w:rsidDel="767E6F04">
          <w:rPr>
            <w:rFonts w:ascii="Times New Roman" w:hAnsi="Times New Roman" w:eastAsia="Times New Roman" w:cs="Times New Roman"/>
            <w:color w:val="4A86E8"/>
            <w:sz w:val="24"/>
            <w:szCs w:val="24"/>
          </w:rPr>
          <w:delText>cindered man</w:delText>
        </w:r>
      </w:del>
      <w:ins w:author="Gary Smailes" w:date="2024-02-15T16:31:38.49Z" w:id="507695922">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through the palace gates.</w:t>
      </w:r>
    </w:p>
    <w:p w:rsidR="0013673D" w:rsidRDefault="000A4B08" w14:paraId="0000030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 stared at ruins nearest the rusty channel, letting the shadows build enough to discern the terrain. Smooth contours of ornate stained stone lay stretched perpendicular to the moat's copper hues. A broken feathered arm and smashed split jaw clued the statue's massive remains. Textured marble turned to broken plumage upon the growing realization. The trepidation of looking upon buried hands kept her from searching the separated pieces further. Kayah maneuvered to the large statue foundation, noticing th</w:t>
      </w:r>
      <w:r>
        <w:rPr>
          <w:rFonts w:ascii="Times New Roman" w:hAnsi="Times New Roman" w:eastAsia="Times New Roman" w:cs="Times New Roman"/>
          <w:color w:val="4A86E8"/>
          <w:sz w:val="24"/>
          <w:szCs w:val="24"/>
        </w:rPr>
        <w:t>e deep-set carvings in a plaque. The gilded gold was the only intact piece of the original statue. Its rust-filled memorial read as follows.</w:t>
      </w:r>
    </w:p>
    <w:p w:rsidR="0013673D" w:rsidRDefault="0013673D" w14:paraId="00000307" w14:textId="77777777">
      <w:pPr>
        <w:spacing w:line="480" w:lineRule="auto"/>
        <w:ind w:left="720"/>
        <w:rPr>
          <w:rFonts w:ascii="Times New Roman" w:hAnsi="Times New Roman" w:eastAsia="Times New Roman" w:cs="Times New Roman"/>
          <w:color w:val="4A86E8"/>
          <w:sz w:val="24"/>
          <w:szCs w:val="24"/>
        </w:rPr>
      </w:pPr>
    </w:p>
    <w:p w:rsidR="0013673D" w:rsidRDefault="000A4B08" w14:paraId="00000308" w14:textId="77777777">
      <w:pPr>
        <w:spacing w:line="480" w:lineRule="auto"/>
        <w:ind w:left="720"/>
        <w:rPr>
          <w:rFonts w:ascii="Times New Roman" w:hAnsi="Times New Roman" w:eastAsia="Times New Roman" w:cs="Times New Roman"/>
          <w:i/>
          <w:color w:val="4A86E8"/>
          <w:sz w:val="24"/>
          <w:szCs w:val="24"/>
        </w:rPr>
      </w:pPr>
      <w:r>
        <w:rPr>
          <w:rFonts w:ascii="Times New Roman" w:hAnsi="Times New Roman" w:eastAsia="Times New Roman" w:cs="Times New Roman"/>
          <w:i/>
          <w:color w:val="4A86E8"/>
          <w:sz w:val="24"/>
          <w:szCs w:val="24"/>
        </w:rPr>
        <w:t>Remember those nameless many, for we could not challenge the adamants without standing on the shoulders of history - Grand Cross Paladin Raxar of the Pistogn Kindred</w:t>
      </w:r>
    </w:p>
    <w:p w:rsidR="0013673D" w:rsidRDefault="0013673D" w14:paraId="00000309" w14:textId="77777777">
      <w:pPr>
        <w:spacing w:line="480" w:lineRule="auto"/>
        <w:ind w:firstLine="720"/>
        <w:rPr>
          <w:rFonts w:ascii="Times New Roman" w:hAnsi="Times New Roman" w:eastAsia="Times New Roman" w:cs="Times New Roman"/>
          <w:color w:val="4A86E8"/>
          <w:sz w:val="24"/>
          <w:szCs w:val="24"/>
        </w:rPr>
      </w:pPr>
    </w:p>
    <w:p w:rsidR="0013673D" w:rsidRDefault="000A4B08" w14:paraId="0000030A"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Kayah's survivalism remained unphased by the trivial memento as she made it a step stool for progress. Vigilant and focused on a cracked shoulder of the massive ravian, she scampered up the statue's broken body. Atop the rough, abrasive stone, her feet found a better grip, enabling her to map a course. The disjointed fragments of the ravian's hardened figure led along a bridgeable path, straight to the quickrust moat.</w:t>
      </w:r>
    </w:p>
    <w:p w:rsidR="0013673D" w:rsidRDefault="000A4B08" w14:paraId="0000030B"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"Sorry, but you have to go first."</w:t>
      </w:r>
    </w:p>
    <w:p w:rsidR="0013673D" w:rsidRDefault="000A4B08" w14:paraId="0000030C" w14:textId="77777777">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 xml:space="preserve">Kayah plunged the board through a thick film of rusty dirt settled above a liquid too murky to be water. A few submerged inches later, it struck a solid object. She wiped the excess sludge off her wooden friend and stretched her foot into the mess. Cold grit seeped up her ankle, down into her shoe, as she </w:t>
      </w:r>
      <w:del w:author="Gary Smailes" w:date="2024-02-14T11:01:16.128Z" w:id="2016634557">
        <w:r w:rsidRPr="5DA0B91F" w:rsidDel="5DA0B91F">
          <w:rPr>
            <w:rFonts w:ascii="Times New Roman" w:hAnsi="Times New Roman" w:eastAsia="Times New Roman" w:cs="Times New Roman"/>
            <w:color w:val="4A86E8"/>
            <w:sz w:val="24"/>
            <w:szCs w:val="24"/>
          </w:rPr>
          <w:delText xml:space="preserve">gently </w:delText>
        </w:r>
      </w:del>
      <w:r w:rsidRPr="5DA0B91F" w:rsidR="5DA0B91F">
        <w:rPr>
          <w:rFonts w:ascii="Times New Roman" w:hAnsi="Times New Roman" w:eastAsia="Times New Roman" w:cs="Times New Roman"/>
          <w:color w:val="4A86E8"/>
          <w:sz w:val="24"/>
          <w:szCs w:val="24"/>
        </w:rPr>
        <w:t>probed the sunken object, testing dangers and supportability. It seemed stable enough to balance her weight between the statue and the shallow step. Her wrapped bright knot illuminated the stretch between her engulfed ankle and the wall's cracked base. The thickened sheet of rusty mud swallowed every ripple, leaving a reddened, spongy surface with a stillness that rivaled the dead.</w:t>
      </w:r>
    </w:p>
    <w:p w:rsidR="0013673D" w:rsidP="5DA0B91F" w:rsidRDefault="000A4B08" w14:paraId="56997A86" w14:textId="136A51C9">
      <w:pPr>
        <w:spacing w:line="480" w:lineRule="auto"/>
        <w:ind w:firstLine="720"/>
        <w:rPr>
          <w:ins w:author="Gary Smailes" w:date="2024-02-14T11:06:25.008Z" w:id="1335893280"/>
          <w:rFonts w:ascii="Times New Roman" w:hAnsi="Times New Roman" w:eastAsia="Times New Roman" w:cs="Times New Roman"/>
          <w:sz w:val="24"/>
          <w:szCs w:val="24"/>
        </w:rPr>
      </w:pPr>
      <w:r w:rsidRPr="5DA0B91F" w:rsidR="5DA0B91F">
        <w:rPr>
          <w:rFonts w:ascii="Times New Roman" w:hAnsi="Times New Roman" w:eastAsia="Times New Roman" w:cs="Times New Roman"/>
          <w:color w:val="4A86E8"/>
          <w:sz w:val="24"/>
          <w:szCs w:val="24"/>
        </w:rPr>
        <w:t xml:space="preserve">A tremor pulsed through the statue. </w:t>
      </w:r>
      <w:commentRangeStart w:id="361894248"/>
      <w:del w:author="Gary Smailes" w:date="2024-02-14T11:01:48.647Z" w:id="1374737693">
        <w:r w:rsidRPr="5DA0B91F" w:rsidDel="5DA0B91F">
          <w:rPr>
            <w:rFonts w:ascii="Times New Roman" w:hAnsi="Times New Roman" w:eastAsia="Times New Roman" w:cs="Times New Roman"/>
            <w:i w:val="1"/>
            <w:iCs w:val="1"/>
            <w:color w:val="4A86E8"/>
            <w:sz w:val="24"/>
            <w:szCs w:val="24"/>
          </w:rPr>
          <w:delText>Bad time for a quake.</w:delText>
        </w:r>
        <w:r w:rsidRPr="5DA0B91F" w:rsidDel="5DA0B91F">
          <w:rPr>
            <w:rFonts w:ascii="Times New Roman" w:hAnsi="Times New Roman" w:eastAsia="Times New Roman" w:cs="Times New Roman"/>
            <w:color w:val="4A86E8"/>
            <w:sz w:val="24"/>
            <w:szCs w:val="24"/>
          </w:rPr>
          <w:delText xml:space="preserve"> </w:delText>
        </w:r>
      </w:del>
      <w:r w:rsidRPr="5DA0B91F" w:rsidR="5DA0B91F">
        <w:rPr>
          <w:rFonts w:ascii="Times New Roman" w:hAnsi="Times New Roman" w:eastAsia="Times New Roman" w:cs="Times New Roman"/>
          <w:color w:val="4A86E8"/>
          <w:sz w:val="24"/>
          <w:szCs w:val="24"/>
        </w:rPr>
        <w:t>Kayah recoiled from the submerged foothold as the statue lurched, sloshing further into the moat. At the moment Kayah fell towards the shallows</w:t>
      </w:r>
      <w:del w:author="Gary Smailes" w:date="2024-02-14T11:02:07.321Z" w:id="899239513">
        <w:r w:rsidRPr="5DA0B91F" w:rsidDel="5DA0B91F">
          <w:rPr>
            <w:rFonts w:ascii="Times New Roman" w:hAnsi="Times New Roman" w:eastAsia="Times New Roman" w:cs="Times New Roman"/>
            <w:color w:val="4A86E8"/>
            <w:sz w:val="24"/>
            <w:szCs w:val="24"/>
          </w:rPr>
          <w:delText xml:space="preserve">, she passed by a simple yet dire thought. </w:delText>
        </w:r>
        <w:r w:rsidRPr="5DA0B91F" w:rsidDel="5DA0B91F">
          <w:rPr>
            <w:rFonts w:ascii="Times New Roman" w:hAnsi="Times New Roman" w:eastAsia="Times New Roman" w:cs="Times New Roman"/>
            <w:i w:val="1"/>
            <w:iCs w:val="1"/>
            <w:color w:val="4A86E8"/>
            <w:sz w:val="24"/>
            <w:szCs w:val="24"/>
          </w:rPr>
          <w:delText>That's not a quake</w:delText>
        </w:r>
      </w:del>
      <w:r w:rsidRPr="5DA0B91F" w:rsidR="5DA0B91F">
        <w:rPr>
          <w:rFonts w:ascii="Times New Roman" w:hAnsi="Times New Roman" w:eastAsia="Times New Roman" w:cs="Times New Roman"/>
          <w:i w:val="1"/>
          <w:iCs w:val="1"/>
          <w:color w:val="4A86E8"/>
          <w:sz w:val="24"/>
          <w:szCs w:val="24"/>
        </w:rPr>
        <w:t>.</w:t>
      </w:r>
      <w:r w:rsidRPr="5DA0B91F" w:rsidR="5DA0B91F">
        <w:rPr>
          <w:rFonts w:ascii="Times New Roman" w:hAnsi="Times New Roman" w:eastAsia="Times New Roman" w:cs="Times New Roman"/>
          <w:color w:val="4A86E8"/>
          <w:sz w:val="24"/>
          <w:szCs w:val="24"/>
        </w:rPr>
        <w:t xml:space="preserve"> She braced the fall with her board</w:t>
      </w:r>
      <w:commentRangeEnd w:id="361894248"/>
      <w:r>
        <w:rPr>
          <w:rStyle w:val="CommentReference"/>
        </w:rPr>
        <w:commentReference w:id="361894248"/>
      </w:r>
      <w:r w:rsidRPr="5DA0B91F" w:rsidR="5DA0B91F">
        <w:rPr>
          <w:rFonts w:ascii="Times New Roman" w:hAnsi="Times New Roman" w:eastAsia="Times New Roman" w:cs="Times New Roman"/>
          <w:color w:val="4A86E8"/>
          <w:sz w:val="24"/>
          <w:szCs w:val="24"/>
        </w:rPr>
        <w:t xml:space="preserve">, sparing a few brief seconds as she sank into the quickrust. Muddy globs drowned the pathetic light that fought through the bundled knot. Even in the dark, amongst the stony limbs, </w:t>
      </w:r>
      <w:commentRangeStart w:id="1447164544"/>
      <w:r w:rsidRPr="5DA0B91F" w:rsidR="5DA0B91F">
        <w:rPr>
          <w:rFonts w:ascii="Times New Roman" w:hAnsi="Times New Roman" w:eastAsia="Times New Roman" w:cs="Times New Roman"/>
          <w:color w:val="4A86E8"/>
          <w:sz w:val="24"/>
          <w:szCs w:val="24"/>
        </w:rPr>
        <w:t xml:space="preserve">a hulking, shadowy figure huddled </w:t>
      </w:r>
      <w:commentRangeEnd w:id="1447164544"/>
      <w:r>
        <w:rPr>
          <w:rStyle w:val="CommentReference"/>
        </w:rPr>
        <w:commentReference w:id="1447164544"/>
      </w:r>
      <w:r w:rsidRPr="5DA0B91F" w:rsidR="5DA0B91F">
        <w:rPr>
          <w:rFonts w:ascii="Times New Roman" w:hAnsi="Times New Roman" w:eastAsia="Times New Roman" w:cs="Times New Roman"/>
          <w:color w:val="4A86E8"/>
          <w:sz w:val="24"/>
          <w:szCs w:val="24"/>
        </w:rPr>
        <w:t xml:space="preserve">against the ravian's cracked torso. Slamming its enormous form into the stained marble. Each shove carved the ground, giving the moat a means to drag the statue further with swampy, entrenched arms. Massive ripples tore through the viscous depths, revealing the immersed path of the shattered wall even in the waning light. </w:t>
      </w:r>
    </w:p>
    <w:p w:rsidR="0013673D" w:rsidRDefault="000A4B08" w14:paraId="0000030D" w14:textId="0B27E472">
      <w:pPr>
        <w:spacing w:line="480" w:lineRule="auto"/>
        <w:ind w:firstLine="720"/>
        <w:rPr>
          <w:rFonts w:ascii="Times New Roman" w:hAnsi="Times New Roman" w:eastAsia="Times New Roman" w:cs="Times New Roman"/>
          <w:sz w:val="24"/>
          <w:szCs w:val="24"/>
        </w:rPr>
      </w:pPr>
      <w:r w:rsidRPr="5DA0B91F" w:rsidR="5DA0B91F">
        <w:rPr>
          <w:rFonts w:ascii="Times New Roman" w:hAnsi="Times New Roman" w:eastAsia="Times New Roman" w:cs="Times New Roman"/>
          <w:color w:val="4A86E8"/>
          <w:sz w:val="24"/>
          <w:szCs w:val="24"/>
        </w:rPr>
        <w:t>Kayah committed to her plan, wading through the muck. She stumbled and slipped her way forward until she was waist deep. The metallic smell of rust drew suffocatingly close as she used her board to navigate the sunken rocks. The ripples faded in strength and frequency as she progressed to the moat’s opposite side. Thick trails of gritty goop fell away as she emerged, sapped of strength but safe from the monstrous prowler. She searched the far bank, but the shadows concealed the culprit. The stillness of the moat’s surface returned, content from its ancient ravian meal. Kayah pondered what scraps of humanity or fear resided within prowlers for them to respect the quickrust barrier, a thankful protection that now doubled as a prison.</w:t>
      </w:r>
      <w:r>
        <w:br w:type="page"/>
      </w:r>
    </w:p>
    <w:p w:rsidR="0013673D" w:rsidRDefault="000A4B08" w14:paraId="0000030E" w14:textId="77777777">
      <w:pPr>
        <w:pStyle w:val="Heading1"/>
        <w:spacing w:line="480" w:lineRule="auto"/>
        <w:rPr>
          <w:rFonts w:ascii="Times New Roman" w:hAnsi="Times New Roman" w:eastAsia="Times New Roman" w:cs="Times New Roman"/>
        </w:rPr>
      </w:pPr>
      <w:bookmarkStart w:name="_sd7tny8feixp" w:colFirst="0" w:colLast="0" w:id="16"/>
      <w:bookmarkEnd w:id="16"/>
      <w:r>
        <w:rPr>
          <w:rFonts w:ascii="Times New Roman" w:hAnsi="Times New Roman" w:eastAsia="Times New Roman" w:cs="Times New Roman"/>
        </w:rPr>
        <w:t>Scene 14 - Baran - Dry Locks</w:t>
      </w:r>
    </w:p>
    <w:p w:rsidR="0013673D" w:rsidP="5DA0B91F" w:rsidRDefault="000A4B08" w14:paraId="5B54B3A2" w14:textId="493DE882">
      <w:pPr>
        <w:spacing w:line="480" w:lineRule="auto"/>
        <w:rPr>
          <w:ins w:author="Gary Smailes" w:date="2024-02-14T11:08:30.281Z" w:id="531987700"/>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 xml:space="preserve">Sporadic vibrations reverberated through the Bulwark. Faint, tiny pulses drifted closer, too subtle to detect. By the time they reached any conscious awareness, the rhythms permeated through Caechora Interior. A slow, causal cadence resembled some gargantuan beast stomping in an adjacent district. </w:t>
      </w:r>
    </w:p>
    <w:p w:rsidR="0013673D" w:rsidP="5DA0B91F" w:rsidRDefault="000A4B08" w14:paraId="0000030F" w14:textId="741429BB">
      <w:pPr>
        <w:spacing w:line="480" w:lineRule="auto"/>
        <w:ind w:firstLine="720"/>
        <w:rPr>
          <w:rFonts w:ascii="Times New Roman" w:hAnsi="Times New Roman" w:eastAsia="Times New Roman" w:cs="Times New Roman"/>
          <w:color w:val="4A86E8"/>
          <w:sz w:val="24"/>
          <w:szCs w:val="24"/>
        </w:rPr>
        <w:pPrChange w:author="Gary Smailes" w:date="2024-02-14T11:08:30.559Z">
          <w:pPr>
            <w:spacing w:line="480" w:lineRule="auto"/>
          </w:pPr>
        </w:pPrChange>
      </w:pPr>
      <w:r w:rsidRPr="5DA0B91F" w:rsidR="5DA0B91F">
        <w:rPr>
          <w:rFonts w:ascii="Times New Roman" w:hAnsi="Times New Roman" w:eastAsia="Times New Roman" w:cs="Times New Roman"/>
          <w:color w:val="4A86E8"/>
          <w:sz w:val="24"/>
          <w:szCs w:val="24"/>
        </w:rPr>
        <w:t>Baran searched for explanations in nearby surroundings, an annoyed attempt to ge</w:t>
      </w:r>
      <w:commentRangeStart w:id="2001544841"/>
      <w:r w:rsidRPr="5DA0B91F" w:rsidR="5DA0B91F">
        <w:rPr>
          <w:rFonts w:ascii="Times New Roman" w:hAnsi="Times New Roman" w:eastAsia="Times New Roman" w:cs="Times New Roman"/>
          <w:color w:val="4A86E8"/>
          <w:sz w:val="24"/>
          <w:szCs w:val="24"/>
        </w:rPr>
        <w:t>t his bearings. The jostling cr</w:t>
      </w:r>
      <w:commentRangeEnd w:id="2001544841"/>
      <w:r>
        <w:rPr>
          <w:rStyle w:val="CommentReference"/>
        </w:rPr>
        <w:commentReference w:id="2001544841"/>
      </w:r>
      <w:r w:rsidRPr="5DA0B91F" w:rsidR="5DA0B91F">
        <w:rPr>
          <w:rFonts w:ascii="Times New Roman" w:hAnsi="Times New Roman" w:eastAsia="Times New Roman" w:cs="Times New Roman"/>
          <w:color w:val="4A86E8"/>
          <w:sz w:val="24"/>
          <w:szCs w:val="24"/>
        </w:rPr>
        <w:t xml:space="preserve">owd now dwindled after the afternoon's Hoplisogn guard change. Noise from the Technosogn's industrial </w:t>
      </w:r>
      <w:r w:rsidRPr="5DA0B91F" w:rsidR="5DA0B91F">
        <w:rPr>
          <w:rFonts w:ascii="Times New Roman" w:hAnsi="Times New Roman" w:eastAsia="Times New Roman" w:cs="Times New Roman"/>
          <w:color w:val="4A86E8"/>
          <w:sz w:val="24"/>
          <w:szCs w:val="24"/>
        </w:rPr>
        <w:t>workshops didn't carry an adequate weight to justify the faint drum. Even Boro's footsteps, a few meager paces away, failed to explain the sensation. A result which scaled the magnitude of the distant patterned thuds.</w:t>
      </w:r>
    </w:p>
    <w:p w:rsidR="0013673D" w:rsidRDefault="000A4B08" w14:paraId="0000031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How do you know? Despite the mysterious source of vibrations, this was the question that plagued Baran. How do you know when to help? When to take responsibility? When to do the right thing? The belief is his original decision fought against the festering doubts. Did the bystanders idling in the street, ignoring a woman’s screams, deserve recognition? Did he deserve marks of force for attempting to help? Lost in twisted logic, he opted for a simpler distraction.</w:t>
      </w:r>
    </w:p>
    <w:p w:rsidR="0013673D" w:rsidRDefault="000A4B08" w14:paraId="0000031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"What is that?" Baran coughed, clearing his throat from the lack of conversation. The events of the alley left idle talk scarce.</w:t>
      </w:r>
    </w:p>
    <w:p w:rsidR="0013673D" w:rsidRDefault="000A4B08" w14:paraId="00000312" w14:textId="77777777">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"You'll see so</w:t>
      </w:r>
      <w:commentRangeStart w:id="2026731332"/>
      <w:r w:rsidRPr="5DA0B91F" w:rsidR="5DA0B91F">
        <w:rPr>
          <w:rFonts w:ascii="Times New Roman" w:hAnsi="Times New Roman" w:eastAsia="Times New Roman" w:cs="Times New Roman"/>
          <w:color w:val="4A86E8"/>
          <w:sz w:val="24"/>
          <w:szCs w:val="24"/>
        </w:rPr>
        <w:t>on enough," Romek said.</w:t>
      </w:r>
      <w:commentRangeEnd w:id="2026731332"/>
      <w:r>
        <w:rPr>
          <w:rStyle w:val="CommentReference"/>
        </w:rPr>
        <w:commentReference w:id="2026731332"/>
      </w:r>
    </w:p>
    <w:p w:rsidR="0013673D" w:rsidRDefault="000A4B08" w14:paraId="0000031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Tension lingered in the wearkin's tone, proof of the recent scolding. An urge to ask about the mission bubbled up, but shame bit Baran's tongue. The district’s narrowing, arc-shaped layout provided a simple deduction that they were nearing the edges of Caechora. The curious observation was a satisfactory answer for now.</w:t>
      </w:r>
    </w:p>
    <w:p w:rsidR="0013673D" w:rsidRDefault="000A4B08" w14:paraId="0000031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Baran's attention bounced between the painful aches from his swollen hand and the distant beats. His reddened knuckles failed to change the pigment of his marks. A cruel irony that added to their visual contrast. Injuries were an acceptable excuse for wrapping marked hands, but increased the chance of kindred attention. A risk which dissuaded Baran, leaving the swelling to run its course. Traveling through the Bulwark's oval portal drew Baran's notice back to the pervasive rhythms, a welcoming change. Stran</w:t>
      </w:r>
      <w:r>
        <w:rPr>
          <w:rFonts w:ascii="Times New Roman" w:hAnsi="Times New Roman" w:eastAsia="Times New Roman" w:cs="Times New Roman"/>
          <w:color w:val="4A86E8"/>
          <w:sz w:val="24"/>
          <w:szCs w:val="24"/>
        </w:rPr>
        <w:t>gely, the vibrations lessened and a refreshing chill flowed from the district ahead. A perplexing petrichor smell filled the air. Another piece to the confusing puzzle that was their destination. Upon exiting the tunnel, the reverberations carried a tangible force through the district, one that pulled Baran's gaze above the steep rooftops.</w:t>
      </w:r>
    </w:p>
    <w:p w:rsidR="0013673D" w:rsidRDefault="000A4B08" w14:paraId="0000031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"There we are." Romek spread his arms wide. "The Dry Locks." He seemed to feign enthusiasm. A gesture which Baran didn't appreciate.</w:t>
      </w:r>
    </w:p>
    <w:p w:rsidR="0013673D" w:rsidRDefault="000A4B08" w14:paraId="0000031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The mystery's unsatisfying conclusion discouraged Baran further. Above the district warehouses, artificial blocks cascaded down the Bulwark. Caechora's eastern water hub connected the Interior's waterways to the cities' outside bay with a series of large, cube-like chambers, similar to the way a lock joins different aquatic elevations. Each topless container could carry entire cargo ships from the Cut and transit tremendous amounts of water in the process. The structure, while impressive, lacked the impact </w:t>
      </w:r>
      <w:r>
        <w:rPr>
          <w:rFonts w:ascii="Times New Roman" w:hAnsi="Times New Roman" w:eastAsia="Times New Roman" w:cs="Times New Roman"/>
          <w:color w:val="4A86E8"/>
          <w:sz w:val="24"/>
          <w:szCs w:val="24"/>
        </w:rPr>
        <w:t>Romek attempted to express, at least compared to the few childhood visits Baran remembered, especially from a depreciated angle. Baran's inability to guess their destination added to his sullen assessment.</w:t>
      </w:r>
    </w:p>
    <w:p w:rsidR="0013673D" w:rsidRDefault="000A4B08" w14:paraId="0000031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"What?" Romek gave a forced-looking grin. "I know you've seen it before, but what about from below? That overflowing water crashing down makes you feel small, eh?" He delivered a smashing fist into his palm, then closed his eyes, breathing in deeply. Romek's insincerity seemed to leave with his exhaled air.</w:t>
      </w:r>
    </w:p>
    <w:p w:rsidR="0013673D" w:rsidRDefault="000A4B08" w14:paraId="0000031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"What's the point of the detour?" Baran asked.</w:t>
      </w:r>
    </w:p>
    <w:p w:rsidR="0013673D" w:rsidRDefault="000A4B08" w14:paraId="00000319"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"Who said it was a detour?" Romek placed his hands on his hips, still staring at the Dry Locks. "Well, it is, I guess. We have some time, and I think we deserve a meal."</w:t>
      </w:r>
    </w:p>
    <w:p w:rsidR="0013673D" w:rsidRDefault="000A4B08" w14:paraId="0000031A"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"Seems a bit out of the way for some food. Is it any good?" Baran's doubtful intrigue often carried the inevitable kindred association, and the industrial settings added little confidence. </w:t>
      </w:r>
    </w:p>
    <w:p w:rsidR="0013673D" w:rsidRDefault="000A4B08" w14:paraId="0000031B"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"Who do you think you're talking to? The freshest fish you'll get in Caechora, right here." Romek jabbed a finger downward before heading to the pier at a brisk pace. "It's been a while, but there used to be a meal cruiser that docked here for nights. Little things get away from you as you get older, but not today. We were in the neighborhood and I'm starving. I know you are too, whether you’d admit it."</w:t>
      </w:r>
    </w:p>
    <w:p w:rsidR="0013673D" w:rsidP="5DA0B91F" w:rsidRDefault="000A4B08" w14:paraId="6A0C18AB" w14:textId="6C3EE26B">
      <w:pPr>
        <w:spacing w:line="480" w:lineRule="auto"/>
        <w:ind w:firstLine="720"/>
        <w:rPr>
          <w:ins w:author="Gary Smailes" w:date="2024-02-14T11:35:50.852Z" w:id="1579407940"/>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They navig</w:t>
      </w:r>
      <w:commentRangeStart w:id="1781166584"/>
      <w:r w:rsidRPr="5DA0B91F" w:rsidR="5DA0B91F">
        <w:rPr>
          <w:rFonts w:ascii="Times New Roman" w:hAnsi="Times New Roman" w:eastAsia="Times New Roman" w:cs="Times New Roman"/>
          <w:color w:val="4A86E8"/>
          <w:sz w:val="24"/>
          <w:szCs w:val="24"/>
        </w:rPr>
        <w:t>ated the pier's hustle, dodging shipping crates from both sides. Baran a</w:t>
      </w:r>
      <w:commentRangeEnd w:id="1781166584"/>
      <w:r>
        <w:rPr>
          <w:rStyle w:val="CommentReference"/>
        </w:rPr>
        <w:commentReference w:id="1781166584"/>
      </w:r>
      <w:r w:rsidRPr="5DA0B91F" w:rsidR="5DA0B91F">
        <w:rPr>
          <w:rFonts w:ascii="Times New Roman" w:hAnsi="Times New Roman" w:eastAsia="Times New Roman" w:cs="Times New Roman"/>
          <w:color w:val="4A86E8"/>
          <w:sz w:val="24"/>
          <w:szCs w:val="24"/>
        </w:rPr>
        <w:t>nd Boro lagged behind Romek as he searched, a head above the increased density of the dregue workers. The sunset must have passed while they traversed the Interior, freeing the nocturnal side of Caechora, a group largely dominated by the dregue population. Waning light poured down from the dusk sky as proof; a subtle difference from the enclosed ceiling from the Exterior's underside. The recollection matched previous visits de</w:t>
      </w:r>
      <w:r w:rsidRPr="5DA0B91F" w:rsidR="5DA0B91F">
        <w:rPr>
          <w:rFonts w:ascii="Times New Roman" w:hAnsi="Times New Roman" w:eastAsia="Times New Roman" w:cs="Times New Roman"/>
          <w:color w:val="4A86E8"/>
          <w:sz w:val="24"/>
          <w:szCs w:val="24"/>
        </w:rPr>
        <w:t xml:space="preserve">spite the inferior perspective. </w:t>
      </w:r>
    </w:p>
    <w:p w:rsidR="0013673D" w:rsidRDefault="000A4B08" w14:paraId="0000031C" w14:textId="1FBAE443">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In this district, the upper layer resembled a glorified balcony; the surveyable expanse expressed a limited, artful side of the hub's vertical transit chambers and stretched, arcing district. A sight which differed from below. Block induced wakes and the shouting workers aggregated a noisy, chaotic and overwhelming experience. Moonlight peeked over the Bulwark's staggering double-layered height. The breath-taking site imposed a grandiose that abandoned you at the bottom of th</w:t>
      </w:r>
      <w:r w:rsidRPr="5DA0B91F" w:rsidR="5DA0B91F">
        <w:rPr>
          <w:rFonts w:ascii="Times New Roman" w:hAnsi="Times New Roman" w:eastAsia="Times New Roman" w:cs="Times New Roman"/>
          <w:color w:val="4A86E8"/>
          <w:sz w:val="24"/>
          <w:szCs w:val="24"/>
        </w:rPr>
        <w:t>e world, a reluctant admittance on Baran's part.</w:t>
      </w:r>
    </w:p>
    <w:p w:rsidR="0013673D" w:rsidRDefault="000A4B08" w14:paraId="0000031D" w14:textId="23669D9D">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Massive sightless splashes started commotion ahead. Chatter turned to shout as full disarray erupted, separating Romek from Baran and Boro. Able bodies shuffled towards the pier's edge</w:t>
      </w:r>
      <w:ins w:author="Gary Smailes" w:date="2024-02-14T11:38:19.983Z" w:id="571667217">
        <w:r w:rsidRPr="5DA0B91F" w:rsidR="5DA0B91F">
          <w:rPr>
            <w:rFonts w:ascii="Times New Roman" w:hAnsi="Times New Roman" w:eastAsia="Times New Roman" w:cs="Times New Roman"/>
            <w:color w:val="4A86E8"/>
            <w:sz w:val="24"/>
            <w:szCs w:val="24"/>
          </w:rPr>
          <w:t>,</w:t>
        </w:r>
      </w:ins>
      <w:r w:rsidRPr="5DA0B91F" w:rsidR="5DA0B91F">
        <w:rPr>
          <w:rFonts w:ascii="Times New Roman" w:hAnsi="Times New Roman" w:eastAsia="Times New Roman" w:cs="Times New Roman"/>
          <w:color w:val="4A86E8"/>
          <w:sz w:val="24"/>
          <w:szCs w:val="24"/>
        </w:rPr>
        <w:t xml:space="preserve"> where a large cargo container boat was unloading. A fast moving edge led to another massive splash, and the crowd pulsed backward. The clamor pulled a layer of workers off the warehouse side, exposing the building's inner workings. It was what you'd expect. Large reinforced crates pried open. Sprawled bagged and boxed goods trailing to wheel transport on land and smaller boats on the boathouse water lanes. A third sparse grouping of imports was stacked near a large open drain, and those containers had been opened further. Between the few workers who remained on their original tasks, Baran saw produce being tossed. Spoiled goods delivered fresh.</w:t>
      </w:r>
    </w:p>
    <w:p w:rsidR="0013673D" w:rsidRDefault="000A4B08" w14:paraId="0000031E"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"That's two men who aren't getting paid, unless you wanna explain why everyone's getting a cut." A rigid shoulder checked Baran from behind. "Watch it."</w:t>
      </w:r>
    </w:p>
    <w:p w:rsidR="0013673D" w:rsidRDefault="000A4B08" w14:paraId="0000031F"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exchanged annoyed stares with two stout looking dregue.</w:t>
      </w:r>
    </w:p>
    <w:p w:rsidR="0013673D" w:rsidRDefault="000A4B08" w14:paraId="0000032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"You stealing? Open em," said one of them, motioning to forfeit hands.</w:t>
      </w:r>
    </w:p>
    <w:p w:rsidR="0013673D" w:rsidRDefault="000A4B08" w14:paraId="0000032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Baran showed his palms, more out of reflex than obedience. </w:t>
      </w:r>
    </w:p>
    <w:p w:rsidR="0013673D" w:rsidRDefault="000A4B08" w14:paraId="0000032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one that asked gave a congested snort. "Well, if you are, do us a favor and get the shit that's at the bottom of the wharf."</w:t>
      </w:r>
    </w:p>
    <w:p w:rsidR="0013673D" w:rsidRDefault="000A4B08" w14:paraId="00000323" w14:textId="77777777">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 xml:space="preserve">Their backs gave Baran the queue to leave. He caught up with Boro's steady progress and a few warehouses later, the shouts were drowned out by loud, consistent splashing. A whistle penetrated the thundering crash of water rolling down a cluster of permanent smaller chambers landscaped into an artificial waterfall. Overflow from the Exterior layer created a semi-regularly stream of water down the built stone. It doubled as a winding, rain-filled staircase between the layers. Boro received the command, changing course towards the climbing stonework beyond the rows of docked cargo ships. Baran followed in her wake as she </w:t>
      </w:r>
      <w:del w:author="Gary Smailes" w:date="2024-02-14T11:42:48.574Z" w:id="1179288969">
        <w:r w:rsidRPr="5DA0B91F" w:rsidDel="5DA0B91F">
          <w:rPr>
            <w:rFonts w:ascii="Times New Roman" w:hAnsi="Times New Roman" w:eastAsia="Times New Roman" w:cs="Times New Roman"/>
            <w:color w:val="4A86E8"/>
            <w:sz w:val="24"/>
            <w:szCs w:val="24"/>
          </w:rPr>
          <w:delText xml:space="preserve">patiently </w:delText>
        </w:r>
      </w:del>
      <w:r w:rsidRPr="5DA0B91F" w:rsidR="5DA0B91F">
        <w:rPr>
          <w:rFonts w:ascii="Times New Roman" w:hAnsi="Times New Roman" w:eastAsia="Times New Roman" w:cs="Times New Roman"/>
          <w:color w:val="4A86E8"/>
          <w:sz w:val="24"/>
          <w:szCs w:val="24"/>
        </w:rPr>
        <w:t>steered through the harbor workers. The signal brought them to Romek, who waited, marooned on a lengthy pier that joined the base of the waterfall stairs.</w:t>
      </w:r>
    </w:p>
    <w:p w:rsidR="0013673D" w:rsidRDefault="000A4B08" w14:paraId="0000032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refused to soak the day's misfortunes. He shrugged at Romek, avoiding any attempt to shout over the water. Boro's obvious apprehension of the pier's edge kept her even further back. The wearkin refused to budge, continuing to beckon Baran with aggressive swats.</w:t>
      </w:r>
    </w:p>
    <w:p w:rsidR="0013673D" w:rsidRDefault="000A4B08" w14:paraId="0000032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"What?" The waterfall stole Baran's words from his mouth. </w:t>
      </w:r>
      <w:r>
        <w:rPr>
          <w:rFonts w:ascii="Times New Roman" w:hAnsi="Times New Roman" w:eastAsia="Times New Roman" w:cs="Times New Roman"/>
          <w:i/>
          <w:color w:val="4A86E8"/>
          <w:sz w:val="24"/>
          <w:szCs w:val="24"/>
        </w:rPr>
        <w:t>Damn his stubbornness.</w:t>
      </w:r>
      <w:r>
        <w:rPr>
          <w:rFonts w:ascii="Times New Roman" w:hAnsi="Times New Roman" w:eastAsia="Times New Roman" w:cs="Times New Roman"/>
          <w:color w:val="4A86E8"/>
          <w:sz w:val="24"/>
          <w:szCs w:val="24"/>
        </w:rPr>
        <w:t xml:space="preserve"> Halfhearted leaps between dryer sections of the pier brought Baran an arm's length from his increasingly wet mentor. Despite the short style of grooming, Romek's mane absorbed the random splashes, leaving it drenched.</w:t>
      </w:r>
    </w:p>
    <w:p w:rsidR="0013673D" w:rsidRDefault="000A4B08" w14:paraId="0000032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"Put your hand out." Romek's words sounded faint despite the recognizable visual of him yelling, a stained image from countless training sessions.</w:t>
      </w:r>
    </w:p>
    <w:p w:rsidR="0013673D" w:rsidRDefault="000A4B08" w14:paraId="0000032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cupped a hand to his ear, feigning deafness.</w:t>
      </w:r>
    </w:p>
    <w:p w:rsidR="0013673D" w:rsidRDefault="000A4B08" w14:paraId="0000032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"It's bad luck." Romek swatted a tame water flow next to the stairs in Baran's direction, splattering his boots.</w:t>
      </w:r>
    </w:p>
    <w:p w:rsidR="0013673D" w:rsidRDefault="000A4B08" w14:paraId="00000329"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"What is?" Baran said, reaching his hands toward the pouring stream. He hated these incomprehensible lessons worst of all, but the easiest way was through. Baran flexed his battered hand under the cold water, hesitating from the pain. The stream siphoned any feeling from his hand, along with the last remnants of dried blood, a washable mark of his failure. Baran focused on what couldn't be washed away. The backdrop of swollen pink behind his marks. Their stubbornness refused to alter as the water sapped the</w:t>
      </w:r>
      <w:r>
        <w:rPr>
          <w:rFonts w:ascii="Times New Roman" w:hAnsi="Times New Roman" w:eastAsia="Times New Roman" w:cs="Times New Roman"/>
          <w:color w:val="4A86E8"/>
          <w:sz w:val="24"/>
          <w:szCs w:val="24"/>
        </w:rPr>
        <w:t xml:space="preserve"> pigment from the rest of his skin. The cold or the noise must have distracted him because next thing he knew Romek was whistling from piers’ warehouse side, next to Boro. Baran's wet sleeve and waterlogged boots were exactly what he wanted to avoid, but the pain had turned numb. A worthwhile trade.</w:t>
      </w:r>
    </w:p>
    <w:p w:rsidR="0013673D" w:rsidRDefault="000A4B08" w14:paraId="0000032A"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"Better right?" Romek said as Baran approached.</w:t>
      </w:r>
    </w:p>
    <w:p w:rsidR="0013673D" w:rsidRDefault="000A4B08" w14:paraId="0000032B"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 guess. What was that about luck?"</w:t>
      </w:r>
    </w:p>
    <w:p w:rsidR="0013673D" w:rsidRDefault="000A4B08" w14:paraId="0000032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"Bad to eat without cleaning spilled blood. Running water works best." Romek gestured at the waterfall while flicking excess water off his fur.</w:t>
      </w:r>
    </w:p>
    <w:p w:rsidR="0013673D" w:rsidRDefault="000A4B08" w14:paraId="0000032D"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"But that's water from the channel. Hardly seems special." Baran stared at the meek ripples disappearing from the end of the pier. The artificial waves swallowed them whole as they shadowed the whumping Dry Locks.</w:t>
      </w:r>
    </w:p>
    <w:p w:rsidR="0013673D" w:rsidRDefault="000A4B08" w14:paraId="0000032E" w14:textId="4AF43066">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 xml:space="preserve">"You sound like some clan elder fool trying to justify past beliefs. It's not just about where the water is from, it's about the flow. A belief that, in their opinion, ends when the Solumn </w:t>
      </w:r>
      <w:ins w:author="Gary Smailes" w:date="2024-02-14T12:27:12.565Z" w:id="558890602">
        <w:r w:rsidRPr="5DA0B91F" w:rsidR="5DA0B91F">
          <w:rPr>
            <w:rFonts w:ascii="Times New Roman" w:hAnsi="Times New Roman" w:eastAsia="Times New Roman" w:cs="Times New Roman"/>
            <w:color w:val="4A86E8"/>
            <w:sz w:val="24"/>
            <w:szCs w:val="24"/>
          </w:rPr>
          <w:t>R</w:t>
        </w:r>
      </w:ins>
      <w:del w:author="Gary Smailes" w:date="2024-02-14T12:27:11.853Z" w:id="1010486779">
        <w:r w:rsidRPr="5DA0B91F" w:rsidDel="5DA0B91F">
          <w:rPr>
            <w:rFonts w:ascii="Times New Roman" w:hAnsi="Times New Roman" w:eastAsia="Times New Roman" w:cs="Times New Roman"/>
            <w:color w:val="4A86E8"/>
            <w:sz w:val="24"/>
            <w:szCs w:val="24"/>
          </w:rPr>
          <w:delText>r</w:delText>
        </w:r>
      </w:del>
      <w:r w:rsidRPr="5DA0B91F" w:rsidR="5DA0B91F">
        <w:rPr>
          <w:rFonts w:ascii="Times New Roman" w:hAnsi="Times New Roman" w:eastAsia="Times New Roman" w:cs="Times New Roman"/>
          <w:color w:val="4A86E8"/>
          <w:sz w:val="24"/>
          <w:szCs w:val="24"/>
        </w:rPr>
        <w:t>iver joins the Cut. In my experience, water doesn't forget when it mixes, so you're at least getting a diluted effect from the real thing. If you believe in superstition. Now come on, time to get that food."</w:t>
      </w:r>
    </w:p>
    <w:p w:rsidR="0013673D" w:rsidRDefault="000A4B08" w14:paraId="0000032F" w14:textId="77777777">
      <w:pPr>
        <w:spacing w:line="480" w:lineRule="auto"/>
        <w:ind w:firstLine="720"/>
        <w:rPr>
          <w:rFonts w:ascii="Times New Roman" w:hAnsi="Times New Roman" w:eastAsia="Times New Roman" w:cs="Times New Roman"/>
          <w:i/>
          <w:color w:val="4A86E8"/>
          <w:sz w:val="24"/>
          <w:szCs w:val="24"/>
        </w:rPr>
      </w:pPr>
      <w:r>
        <w:rPr>
          <w:rFonts w:ascii="Times New Roman" w:hAnsi="Times New Roman" w:eastAsia="Times New Roman" w:cs="Times New Roman"/>
          <w:color w:val="4A86E8"/>
          <w:sz w:val="24"/>
          <w:szCs w:val="24"/>
        </w:rPr>
        <w:t xml:space="preserve">The meal cruiser was a dinky ship tucked in the shadow of a large Emporosogn transport. Its fifteen foot hull carried two hanging bright knot lanterns on the bow and stern. The dueling light scattered over aromatic smoke rising from vents atop the main cabin. A small group of dregue idled nearby, accompanied by their curious suspicion, presumably waiting for their food. They kept a prudent distance as Romek strolled toward the cabin's sliding door with an eagerness that rivaled Vivian's restless twins on a </w:t>
      </w:r>
      <w:r>
        <w:rPr>
          <w:rFonts w:ascii="Times New Roman" w:hAnsi="Times New Roman" w:eastAsia="Times New Roman" w:cs="Times New Roman"/>
          <w:color w:val="4A86E8"/>
          <w:sz w:val="24"/>
          <w:szCs w:val="24"/>
        </w:rPr>
        <w:t xml:space="preserve">boring day. </w:t>
      </w:r>
      <w:r>
        <w:rPr>
          <w:rFonts w:ascii="Times New Roman" w:hAnsi="Times New Roman" w:eastAsia="Times New Roman" w:cs="Times New Roman"/>
          <w:i/>
          <w:color w:val="4A86E8"/>
          <w:sz w:val="24"/>
          <w:szCs w:val="24"/>
        </w:rPr>
        <w:t>He must really be hungry.</w:t>
      </w:r>
      <w:r>
        <w:rPr>
          <w:rFonts w:ascii="Times New Roman" w:hAnsi="Times New Roman" w:eastAsia="Times New Roman" w:cs="Times New Roman"/>
          <w:color w:val="4A86E8"/>
          <w:sz w:val="24"/>
          <w:szCs w:val="24"/>
        </w:rPr>
        <w:t xml:space="preserve"> Baran dragged behind, pulling the chains from the morning. Missing links left him to extrapolate the whereabouts of Dravius. A strange stalking aura distracted Baran, clapping him like a crest of water slapping the piers' sturdy dock. One that withdrew with a swiftness and finality that rivaled the undertow beneath the Dry Lock's manufactured waves. </w:t>
      </w:r>
      <w:r>
        <w:rPr>
          <w:rFonts w:ascii="Times New Roman" w:hAnsi="Times New Roman" w:eastAsia="Times New Roman" w:cs="Times New Roman"/>
          <w:i/>
          <w:color w:val="4A86E8"/>
          <w:sz w:val="24"/>
          <w:szCs w:val="24"/>
        </w:rPr>
        <w:t>What the hell was that?</w:t>
      </w:r>
    </w:p>
    <w:p w:rsidR="0013673D" w:rsidP="5DA0B91F" w:rsidRDefault="000A4B08" w14:paraId="00000330" w14:textId="7CC98FE3">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4A86E8"/>
          <w:sz w:val="24"/>
          <w:szCs w:val="24"/>
        </w:rPr>
        <w:pPrChange w:author="Gary Smailes" w:date="2024-02-14T12:29:32.531Z">
          <w:pPr>
            <w:pStyle w:val="Normal"/>
            <w:spacing w:line="480" w:lineRule="auto"/>
            <w:ind w:firstLine="720"/>
          </w:pPr>
        </w:pPrChange>
      </w:pPr>
      <w:r w:rsidRPr="5DA0B91F" w:rsidR="5DA0B91F">
        <w:rPr>
          <w:rFonts w:ascii="Times New Roman" w:hAnsi="Times New Roman" w:eastAsia="Times New Roman" w:cs="Times New Roman"/>
          <w:color w:val="4A86E8"/>
          <w:sz w:val="24"/>
          <w:szCs w:val="24"/>
        </w:rPr>
        <w:t xml:space="preserve">"First time?" </w:t>
      </w:r>
      <w:ins w:author="Gary Smailes" w:date="2024-02-14T12:29:29.293Z" w:id="5150674">
        <w:r w:rsidRPr="5DA0B91F" w:rsidR="5DA0B91F">
          <w:rPr>
            <w:rFonts w:ascii="Times New Roman" w:hAnsi="Times New Roman" w:eastAsia="Times New Roman" w:cs="Times New Roman"/>
            <w:color w:val="4A86E8"/>
            <w:sz w:val="24"/>
            <w:szCs w:val="24"/>
          </w:rPr>
          <w:t>a</w:t>
        </w:r>
      </w:ins>
      <w:del w:author="Gary Smailes" w:date="2024-02-14T12:29:28.917Z" w:id="730691429">
        <w:r w:rsidRPr="5DA0B91F" w:rsidDel="5DA0B91F">
          <w:rPr>
            <w:rFonts w:ascii="Times New Roman" w:hAnsi="Times New Roman" w:eastAsia="Times New Roman" w:cs="Times New Roman"/>
            <w:color w:val="4A86E8"/>
            <w:sz w:val="24"/>
            <w:szCs w:val="24"/>
          </w:rPr>
          <w:delText>A</w:delText>
        </w:r>
      </w:del>
      <w:r w:rsidRPr="5DA0B91F" w:rsidR="5DA0B91F">
        <w:rPr>
          <w:rFonts w:ascii="Times New Roman" w:hAnsi="Times New Roman" w:eastAsia="Times New Roman" w:cs="Times New Roman"/>
          <w:color w:val="4A86E8"/>
          <w:sz w:val="24"/>
          <w:szCs w:val="24"/>
        </w:rPr>
        <w:t xml:space="preserve"> ravian </w:t>
      </w:r>
      <w:del w:author="Gary Smailes" w:date="2024-02-14T12:29:32.476Z" w:id="1654565155">
        <w:r w:rsidRPr="5DA0B91F" w:rsidDel="5DA0B91F">
          <w:rPr>
            <w:rFonts w:ascii="Times New Roman" w:hAnsi="Times New Roman" w:eastAsia="Times New Roman" w:cs="Times New Roman"/>
            <w:color w:val="4A86E8"/>
            <w:sz w:val="24"/>
            <w:szCs w:val="24"/>
          </w:rPr>
          <w:delText>said</w:delText>
        </w:r>
      </w:del>
      <w:ins w:author="Gary Smailes" w:date="2024-02-14T12:29:33.396Z" w:id="1838470104">
        <w:r w:rsidRPr="5DA0B91F" w:rsidR="5DA0B91F">
          <w:rPr>
            <w:rFonts w:ascii="Times New Roman" w:hAnsi="Times New Roman" w:eastAsia="Times New Roman" w:cs="Times New Roman"/>
            <w:color w:val="4A86E8"/>
            <w:sz w:val="24"/>
            <w:szCs w:val="24"/>
          </w:rPr>
          <w:t>asked</w:t>
        </w:r>
      </w:ins>
      <w:r w:rsidRPr="5DA0B91F" w:rsidR="5DA0B91F">
        <w:rPr>
          <w:rFonts w:ascii="Times New Roman" w:hAnsi="Times New Roman" w:eastAsia="Times New Roman" w:cs="Times New Roman"/>
          <w:color w:val="4A86E8"/>
          <w:sz w:val="24"/>
          <w:szCs w:val="24"/>
        </w:rPr>
        <w:t>, with a pressurized focus within the cramped boat kitchen. Sizzling fish ebbed with discrete bursts of air fueling a wood fired grill. The ravian's unusual attire included a head wrap braided around their gray-blue plumage and a sleeveless shirt with frayed edges that left the dorsal feathers in full view along up their unmarked arms.</w:t>
      </w:r>
    </w:p>
    <w:p w:rsidR="0013673D" w:rsidRDefault="000A4B08" w14:paraId="0000033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"Does it come with a deal?" Romek asked, bracing himself on the large gangway.</w:t>
      </w:r>
    </w:p>
    <w:p w:rsidR="0013673D" w:rsidRDefault="000A4B08" w14:paraId="0000033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ravian remained determined on the food's preparation, refusing to spare a single glance. "No, no, you tricked me once. You think I've forgotten." With a final sizzle, the ravian juggled the dinner into a series of custom bowls. "Order up." The nervous group of harbor workers tiptoed around Romek to reach their food. "It's been a while, you never thought to write? Where is the love, my friend?"</w:t>
      </w:r>
    </w:p>
    <w:p w:rsidR="0013673D" w:rsidRDefault="000A4B08" w14:paraId="0000033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"Ozo, I didn't know you could read," Romek said.</w:t>
      </w:r>
    </w:p>
    <w:p w:rsidR="0013673D" w:rsidRDefault="000A4B08" w14:paraId="0000033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"Who do you think wrote this masterpiece?" The ravian kicked the cabin's inside wall in a spot aligned with a childishly written menu of one item: </w:t>
      </w:r>
      <w:r>
        <w:rPr>
          <w:rFonts w:ascii="Times New Roman" w:hAnsi="Times New Roman" w:eastAsia="Times New Roman" w:cs="Times New Roman"/>
          <w:i/>
          <w:color w:val="4A86E8"/>
          <w:sz w:val="24"/>
          <w:szCs w:val="24"/>
        </w:rPr>
        <w:t>Fish Seered</w:t>
      </w:r>
      <w:r>
        <w:rPr>
          <w:rFonts w:ascii="Times New Roman" w:hAnsi="Times New Roman" w:eastAsia="Times New Roman" w:cs="Times New Roman"/>
          <w:color w:val="4A86E8"/>
          <w:sz w:val="24"/>
          <w:szCs w:val="24"/>
        </w:rPr>
        <w:t>.</w:t>
      </w:r>
    </w:p>
    <w:p w:rsidR="0013673D" w:rsidRDefault="000A4B08" w14:paraId="0000033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menu’s spelling and simplicity undermined Baran's confidence in the food's quality.</w:t>
      </w:r>
    </w:p>
    <w:p w:rsidR="0013673D" w:rsidRDefault="000A4B08" w14:paraId="0000033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"I'm not one of those coastal savages. They don't know a good cut of meat from their own tongue," said Ozo, the ship's presumed captain. If true, the ship’s size did not warrant the excessive title. "What's up with this one? You're not a seasider, are you? You have the look but not wear."</w:t>
      </w:r>
    </w:p>
    <w:p w:rsidR="0013673D" w:rsidRDefault="000A4B08" w14:paraId="0000033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"I'm from here," Baran said, realizing Ozo was pointing a pair of cooking sticks at him.</w:t>
      </w:r>
    </w:p>
    <w:p w:rsidR="0013673D" w:rsidRDefault="000A4B08" w14:paraId="0000033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 have not seen you around here. But here is a big place, filled with much urban scum." Ozo spit into starved embers beneath the grill. "They mistake a piece of charcoal for a good sear."</w:t>
      </w:r>
    </w:p>
    <w:p w:rsidR="0013673D" w:rsidRDefault="000A4B08" w14:paraId="00000339" w14:textId="46EBA5E6">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"Hey</w:t>
      </w:r>
      <w:ins w:author="Gary Smailes" w:date="2024-02-14T12:30:56.44Z" w:id="377880772">
        <w:r w:rsidRPr="5DA0B91F" w:rsidR="5DA0B91F">
          <w:rPr>
            <w:rFonts w:ascii="Times New Roman" w:hAnsi="Times New Roman" w:eastAsia="Times New Roman" w:cs="Times New Roman"/>
            <w:color w:val="4A86E8"/>
            <w:sz w:val="24"/>
            <w:szCs w:val="24"/>
          </w:rPr>
          <w:t>.</w:t>
        </w:r>
      </w:ins>
      <w:del w:author="Gary Smailes" w:date="2024-02-14T12:30:51.332Z" w:id="1131828025">
        <w:r w:rsidRPr="5DA0B91F" w:rsidDel="5DA0B91F">
          <w:rPr>
            <w:rFonts w:ascii="Times New Roman" w:hAnsi="Times New Roman" w:eastAsia="Times New Roman" w:cs="Times New Roman"/>
            <w:color w:val="4A86E8"/>
            <w:sz w:val="24"/>
            <w:szCs w:val="24"/>
          </w:rPr>
          <w:delText>!</w:delText>
        </w:r>
      </w:del>
      <w:r w:rsidRPr="5DA0B91F" w:rsidR="5DA0B91F">
        <w:rPr>
          <w:rFonts w:ascii="Times New Roman" w:hAnsi="Times New Roman" w:eastAsia="Times New Roman" w:cs="Times New Roman"/>
          <w:color w:val="4A86E8"/>
          <w:sz w:val="24"/>
          <w:szCs w:val="24"/>
        </w:rPr>
        <w:t>" One of the recent customers heard the insult.</w:t>
      </w:r>
    </w:p>
    <w:p w:rsidR="0013673D" w:rsidRDefault="000A4B08" w14:paraId="0000033A" w14:textId="77777777">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 xml:space="preserve">"Not you, of course, my friend. Those lazy sun-kissers, my unfortunate brethren. Who think good work necessitates management. They should be paying us for the luxury of our company and hard work, but instead they bleed us dry." </w:t>
      </w:r>
      <w:commentRangeStart w:id="352140363"/>
      <w:r w:rsidRPr="5DA0B91F" w:rsidR="5DA0B91F">
        <w:rPr>
          <w:rFonts w:ascii="Times New Roman" w:hAnsi="Times New Roman" w:eastAsia="Times New Roman" w:cs="Times New Roman"/>
          <w:color w:val="4A86E8"/>
          <w:sz w:val="24"/>
          <w:szCs w:val="24"/>
        </w:rPr>
        <w:t>Ozo's long ravian neck pulled back, and he shifted to a more suitable volume</w:t>
      </w:r>
      <w:commentRangeEnd w:id="352140363"/>
      <w:r>
        <w:rPr>
          <w:rStyle w:val="CommentReference"/>
        </w:rPr>
        <w:commentReference w:id="352140363"/>
      </w:r>
      <w:r w:rsidRPr="5DA0B91F" w:rsidR="5DA0B91F">
        <w:rPr>
          <w:rFonts w:ascii="Times New Roman" w:hAnsi="Times New Roman" w:eastAsia="Times New Roman" w:cs="Times New Roman"/>
          <w:color w:val="4A86E8"/>
          <w:sz w:val="24"/>
          <w:szCs w:val="24"/>
        </w:rPr>
        <w:t>. "I speak in relative terms, a delicate balance between the raw and the burned. You'd think the goon's in Solcut would know what I mean, but they are the worst. They'll take anything." He spit in the fire ag</w:t>
      </w:r>
      <w:r w:rsidRPr="5DA0B91F" w:rsidR="5DA0B91F">
        <w:rPr>
          <w:rFonts w:ascii="Times New Roman" w:hAnsi="Times New Roman" w:eastAsia="Times New Roman" w:cs="Times New Roman"/>
          <w:color w:val="4A86E8"/>
          <w:sz w:val="24"/>
          <w:szCs w:val="24"/>
        </w:rPr>
        <w:t xml:space="preserve">ain. "And say they like it all. No taste worse than one that does not care. The harbor waters connect all the poor tastes in this sorry world. A truth I have to suffer eternally. A service for my loyal customers. Servants to the king. Here, here, give me your dishes." </w:t>
      </w:r>
    </w:p>
    <w:p w:rsidR="0013673D" w:rsidRDefault="000A4B08" w14:paraId="0000033B"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predatory gaze analyzed Baran, fixating on his hands. He was too slow to shift them out of sight. The captain lacked any apparent kindred associations, no symbols on either the measly boat or its owner.</w:t>
      </w:r>
    </w:p>
    <w:p w:rsidR="0013673D" w:rsidRDefault="000A4B08" w14:paraId="0000033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 man without a dish is lost. This much I know. It seems his origin is only skin deep," Ozo said.</w:t>
      </w:r>
    </w:p>
    <w:p w:rsidR="0013673D" w:rsidRDefault="000A4B08" w14:paraId="0000033D"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"Give him a break, will ya? It's been a day." Romek passed a wooden bowl filled to the brim with pyrography. "His is in mine."</w:t>
      </w:r>
    </w:p>
    <w:p w:rsidR="0013673D" w:rsidRDefault="000A4B08" w14:paraId="0000033E"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Crosses rattled below the cabin window as the ravian poured out the payment. "Ahh I see. One of those. Do not fret, you can borrow a dish. Only once." Ozo thwacked the cabin window with their cook sticks. The attack seemed eerily similar to a physical scolding from Baran’s youth, but struck upon the boat instead of his head. "But do not mistake it for your own. Maybe you'd enjoy something nice to wash it down for a little extra?"</w:t>
      </w:r>
    </w:p>
    <w:p w:rsidR="0013673D" w:rsidRDefault="000A4B08" w14:paraId="0000033F"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"Fuck," Baran said under his breath.</w:t>
      </w:r>
    </w:p>
    <w:p w:rsidR="0013673D" w:rsidRDefault="000A4B08" w14:paraId="0000034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"What?"</w:t>
      </w:r>
    </w:p>
    <w:p w:rsidR="0013673D" w:rsidRDefault="000A4B08" w14:paraId="0000034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i/>
          <w:color w:val="4A86E8"/>
          <w:sz w:val="24"/>
          <w:szCs w:val="24"/>
        </w:rPr>
        <w:t>Of Course his damn hearing.</w:t>
      </w:r>
      <w:r>
        <w:rPr>
          <w:rFonts w:ascii="Times New Roman" w:hAnsi="Times New Roman" w:eastAsia="Times New Roman" w:cs="Times New Roman"/>
          <w:color w:val="4A86E8"/>
          <w:sz w:val="24"/>
          <w:szCs w:val="24"/>
        </w:rPr>
        <w:t xml:space="preserve"> "I left the mersh liquor in the alley." Baran clenched his swollen fist as a self-inflicted punishment. "I spent everything I had for it."</w:t>
      </w:r>
    </w:p>
    <w:p w:rsidR="0013673D" w:rsidRDefault="000A4B08" w14:paraId="0000034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"Ah." Romek turned back to Ozo. "See what I mean."</w:t>
      </w:r>
    </w:p>
    <w:p w:rsidR="0013673D" w:rsidRDefault="000A4B08" w14:paraId="0000034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"Day's like today make the good ones stand apart, my young friend." The chef’s attention shifted to Romek's burned patch. "You're looking rough yourself."</w:t>
      </w:r>
    </w:p>
    <w:p w:rsidR="0013673D" w:rsidRDefault="000A4B08" w14:paraId="0000034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cost of business."</w:t>
      </w:r>
    </w:p>
    <w:p w:rsidR="0013673D" w:rsidRDefault="000A4B08" w14:paraId="0000034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"This I understand. These lift rates are killing me slowly. Take, take, take. Maybe not so slowly, even. It used to only cost on the way up, but now they charge for gravity, it seems. And for what, half their goods arrive spoiled, so they trash them and charge double. Huh. Maybe I should change businesses. Go into management. You interested in my trade? You'd have to keep that hunger in check, though. I can't have you eating the profits." Ozo pointed his cooking sticks at the large wearkin.</w:t>
      </w:r>
    </w:p>
    <w:p w:rsidR="0013673D" w:rsidRDefault="000A4B08" w14:paraId="0000034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"Careful now, you know I might take you up," Romek said.</w:t>
      </w:r>
    </w:p>
    <w:p w:rsidR="0013673D" w:rsidRDefault="000A4B08" w14:paraId="0000034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 can see it. Your eyes are much longer than your teeth. Take a vacation for both of us, will you? Off away now. Let me focus." Ozo sprinkled gray powder, altering the fire by whitening its color. With mumbled words too quiet to hear and too jumbled to understand even if you could, Ozo held the bowls over the silver flame.</w:t>
      </w:r>
    </w:p>
    <w:p w:rsidR="0013673D" w:rsidRDefault="000A4B08" w14:paraId="0000034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Romek turned Baran by his shoulder, giving the captain's boat a wide berth. "So, are you gonna ask about the mission?" Romek avoided eye contact, staring at the Locks.</w:t>
      </w:r>
    </w:p>
    <w:p w:rsidR="0013673D" w:rsidRDefault="000A4B08" w14:paraId="00000349"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question didn't seem worth a reply. Romek would tell him or he wouldn't. Keeping his mouth shut seemed to be the best option.</w:t>
      </w:r>
    </w:p>
    <w:p w:rsidR="0013673D" w:rsidRDefault="000A4B08" w14:paraId="0000034A"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 got that asshole to sing. Unfortunately, I took him up on that offer to take a little off the top." Romek pulled back a sleeve, revealing a large patch, larger than the captain had seen. A sweeping streak of irritated skin and fur tufts. "Should have seen it before I got back to Boro. Fucking chemical burn gizmo shit. Anyway, I got some good information. Deal is happening in a drain district not too far off. Probably means the same for any number of spots along the city's eastern edge."</w:t>
      </w:r>
    </w:p>
    <w:p w:rsidR="0013673D" w:rsidRDefault="000A4B08" w14:paraId="0000034B" w14:textId="77777777">
      <w:pPr>
        <w:spacing w:line="480" w:lineRule="auto"/>
        <w:ind w:firstLine="720"/>
        <w:rPr>
          <w:rFonts w:ascii="Times New Roman" w:hAnsi="Times New Roman" w:eastAsia="Times New Roman" w:cs="Times New Roman"/>
          <w:i/>
          <w:color w:val="4A86E8"/>
          <w:sz w:val="24"/>
          <w:szCs w:val="24"/>
        </w:rPr>
      </w:pPr>
      <w:r>
        <w:rPr>
          <w:rFonts w:ascii="Times New Roman" w:hAnsi="Times New Roman" w:eastAsia="Times New Roman" w:cs="Times New Roman"/>
          <w:color w:val="4A86E8"/>
          <w:sz w:val="24"/>
          <w:szCs w:val="24"/>
        </w:rPr>
        <w:t xml:space="preserve">"Drain districts?" said Baran, with a sour expression. </w:t>
      </w:r>
      <w:r>
        <w:rPr>
          <w:rFonts w:ascii="Times New Roman" w:hAnsi="Times New Roman" w:eastAsia="Times New Roman" w:cs="Times New Roman"/>
          <w:i/>
          <w:color w:val="4A86E8"/>
          <w:sz w:val="24"/>
          <w:szCs w:val="24"/>
        </w:rPr>
        <w:t>How far down is this day going to go?</w:t>
      </w:r>
    </w:p>
    <w:p w:rsidR="0013673D" w:rsidRDefault="000A4B08" w14:paraId="0000034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 know it's not my first choice, either. In fact, damn few choices below it. None in the city at least, that's for sure. But I'll take the sewer over that wasteland sun. Unnatural when the sky cracks the ground. Anyway, sewer means we're dealing with the Solum Nocturnus. Have you heard of them?"</w:t>
      </w:r>
    </w:p>
    <w:p w:rsidR="0013673D" w:rsidRDefault="000A4B08" w14:paraId="0000034D"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Night Soilers? I heard the jokes. More shaft than wheat as far as criminal enterprise goes."</w:t>
      </w:r>
    </w:p>
    <w:p w:rsidR="0013673D" w:rsidRDefault="000A4B08" w14:paraId="0000034E"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"They're old, kid. I bet they're not much younger than their damn home in the pipes. Listen, watch out for longevity, especially in an environment that wants you dead."</w:t>
      </w:r>
    </w:p>
    <w:p w:rsidR="0013673D" w:rsidRDefault="000A4B08" w14:paraId="0000034F"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didn't see the difference between rats. If they stopped hiding and stood their ground, they wouldn't last long. Suffering through a gross existence doesn't mean they're entitled to fearful respect. He bit his tongue. Best to keep confrontational opinions in check given recent events.</w:t>
      </w:r>
    </w:p>
    <w:p w:rsidR="0013673D" w:rsidRDefault="000A4B08" w14:paraId="0000035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"Isn't that the mission, then? Night Soilers are the sellers." Baran started a completionist clap, forgetting his swollen right hand. The first slap rang with pain and stopped the second. Baran glanced at Romek, preparing for a look of pity, but Romek still watched the Dry Locks.</w:t>
      </w:r>
    </w:p>
    <w:p w:rsidR="0013673D" w:rsidRDefault="000A4B08" w14:paraId="0000035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"Maybe. Unusual for them though, unless they're expanding somehow. I can't imagine there's much worth selling in a sewer. Might be part of a larger move. More pieces on the board, so to speak. Explains why the kindreds are interested in all the involved hands. Either way, we have enough to continue the mission."</w:t>
      </w:r>
    </w:p>
    <w:p w:rsidR="0013673D" w:rsidRDefault="000A4B08" w14:paraId="0000035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"We?" Baran glimmered with hope. "Shouldn't we be preparing to scope out–"</w:t>
      </w:r>
    </w:p>
    <w:p w:rsidR="0013673D" w:rsidRDefault="000A4B08" w14:paraId="0000035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Romek flicked a hand at Baran. "Don't get carried away. I'm going to scout the sewer alone. Engaging is off the table when I'm solo, which means recon only."</w:t>
      </w:r>
    </w:p>
    <w:p w:rsidR="0013673D" w:rsidRDefault="000A4B08" w14:paraId="0000035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"If I go–"</w:t>
      </w:r>
    </w:p>
    <w:p w:rsidR="0013673D" w:rsidRDefault="000A4B08" w14:paraId="0000035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"Don't rush it. You got more experience today than you realize. Let it sink. You busted your good hand, so don't even start with that egotistical shit."</w:t>
      </w:r>
    </w:p>
    <w:p w:rsidR="0013673D" w:rsidRDefault="000A4B08" w14:paraId="0000035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squeezed his wrist, choking the blood from his hand.</w:t>
      </w:r>
    </w:p>
    <w:p w:rsidR="0013673D" w:rsidRDefault="000A4B08" w14:paraId="0000035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"Hey. Get your head on straight." Romek gripped Baran's shoulder like he was a small child or some scoundrel. "A stumble like today can carry your life forward, if you let it. You can use it to be better or let it fester."</w:t>
      </w:r>
    </w:p>
    <w:p w:rsidR="0013673D" w:rsidRDefault="000A4B08" w14:paraId="0000035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revelation lacked originality, but hearing it out loud brought a surprising impact. What was a little more hard work? Practice till it hurts. He knew mistakes were opportunities to improve. Baran flexed his good hand, simulating an enervated sword grip. He found solace in knowing Romek was scathed in the exchange with the fencer. The thought gave him pause. Was the comfort sinister or the simple comradery from mutual injury? That damn thudding from the dock mechanisms distracted an answer before the pre</w:t>
      </w:r>
      <w:r>
        <w:rPr>
          <w:rFonts w:ascii="Times New Roman" w:hAnsi="Times New Roman" w:eastAsia="Times New Roman" w:cs="Times New Roman"/>
          <w:color w:val="4A86E8"/>
          <w:sz w:val="24"/>
          <w:szCs w:val="24"/>
        </w:rPr>
        <w:t>sent pulled him out of his own head.</w:t>
      </w:r>
    </w:p>
    <w:p w:rsidR="0013673D" w:rsidRDefault="000A4B08" w14:paraId="00000359"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Grab your food," Romek said.</w:t>
      </w:r>
    </w:p>
    <w:p w:rsidR="0013673D" w:rsidRDefault="000A4B08" w14:paraId="0000035A"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Captain Ozo held out a weathered ceramic bowl with a pair of lizards devouring each other painted around the sides. "A loan, ya hear? Not a gift."</w:t>
      </w:r>
    </w:p>
    <w:p w:rsidR="0013673D" w:rsidRDefault="000A4B08" w14:paraId="0000035B" w14:textId="77777777">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 xml:space="preserve">Inside was a simple meal. A consistent golden-brown sear across thin filets of some deep colored fish and fried cabbage. A </w:t>
      </w:r>
      <w:commentRangeStart w:id="917075207"/>
      <w:r w:rsidRPr="5DA0B91F" w:rsidR="5DA0B91F">
        <w:rPr>
          <w:rFonts w:ascii="Times New Roman" w:hAnsi="Times New Roman" w:eastAsia="Times New Roman" w:cs="Times New Roman"/>
          <w:color w:val="4A86E8"/>
          <w:sz w:val="24"/>
          <w:szCs w:val="24"/>
        </w:rPr>
        <w:t xml:space="preserve">garlic </w:t>
      </w:r>
      <w:commentRangeEnd w:id="917075207"/>
      <w:r>
        <w:rPr>
          <w:rStyle w:val="CommentReference"/>
        </w:rPr>
        <w:commentReference w:id="917075207"/>
      </w:r>
      <w:r w:rsidRPr="5DA0B91F" w:rsidR="5DA0B91F">
        <w:rPr>
          <w:rFonts w:ascii="Times New Roman" w:hAnsi="Times New Roman" w:eastAsia="Times New Roman" w:cs="Times New Roman"/>
          <w:color w:val="4A86E8"/>
          <w:sz w:val="24"/>
          <w:szCs w:val="24"/>
        </w:rPr>
        <w:t xml:space="preserve">lemon zest cut the sweet smell of caramelized meat and vegetables. The savoring steam battled his sour attitude and turned his stomach against him. Baran brooded over his bowl of fish, picking slow bites. Forcing himself to eat with his swollen hand eased his conscience. The self-inflicted pain and bothersome harbor commotion cooperated in muddling the ruminations from the alley </w:t>
      </w:r>
      <w:r w:rsidRPr="5DA0B91F" w:rsidR="5DA0B91F">
        <w:rPr>
          <w:rFonts w:ascii="Times New Roman" w:hAnsi="Times New Roman" w:eastAsia="Times New Roman" w:cs="Times New Roman"/>
          <w:color w:val="4A86E8"/>
          <w:sz w:val="24"/>
          <w:szCs w:val="24"/>
        </w:rPr>
        <w:t>incident. He subconsciously rattled cutlery across the worn scratches covering the cook's ceramic bowl, adding to the chorus of chewing and heavy breathing from the entire group. Romek finished first with a ponderous sigh into his empty dish.</w:t>
      </w:r>
    </w:p>
    <w:p w:rsidR="0013673D" w:rsidRDefault="000A4B08" w14:paraId="0000035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"Rikard might have the right idea about leaving the city." Romek corralled the last grains of seasoned rice from the bottom of his bowl for a last bite.</w:t>
      </w:r>
    </w:p>
    <w:p w:rsidR="0013673D" w:rsidRDefault="000A4B08" w14:paraId="0000035D"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"What?"</w:t>
      </w:r>
    </w:p>
    <w:p w:rsidR="0013673D" w:rsidRDefault="000A4B08" w14:paraId="0000035E"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"After that match yesterday."</w:t>
      </w:r>
    </w:p>
    <w:p w:rsidR="0013673D" w:rsidRDefault="000A4B08" w14:paraId="0000035F"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"You heard that?" </w:t>
      </w:r>
      <w:r>
        <w:rPr>
          <w:rFonts w:ascii="Times New Roman" w:hAnsi="Times New Roman" w:eastAsia="Times New Roman" w:cs="Times New Roman"/>
          <w:i/>
          <w:color w:val="4A86E8"/>
          <w:sz w:val="24"/>
          <w:szCs w:val="24"/>
        </w:rPr>
        <w:t xml:space="preserve">Damn that hearing. </w:t>
      </w:r>
      <w:r>
        <w:rPr>
          <w:rFonts w:ascii="Times New Roman" w:hAnsi="Times New Roman" w:eastAsia="Times New Roman" w:cs="Times New Roman"/>
          <w:color w:val="4A86E8"/>
          <w:sz w:val="24"/>
          <w:szCs w:val="24"/>
        </w:rPr>
        <w:t>Baran replayed the conversation, but the memory was too hot to recall specifics. You never know who might be listening.</w:t>
      </w:r>
    </w:p>
    <w:p w:rsidR="0013673D" w:rsidRDefault="000A4B08" w14:paraId="0000036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Romek nodded, swallowing and licking the sauce from his utensil. "I had my share of running when I was younger. The more I think about it, the less different the reasons seem to be. Sometimes the world you grow up in doesn't fit."</w:t>
      </w:r>
    </w:p>
    <w:p w:rsidR="0013673D" w:rsidRDefault="000A4B08" w14:paraId="0000036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"Why'd you leave?" Baran leaned into his sincerity, hoping to change Romek's mind about the mission.</w:t>
      </w:r>
    </w:p>
    <w:p w:rsidR="0013673D" w:rsidRDefault="000A4B08" w14:paraId="0000036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Romek looked up at the cascading staircase, one hand on his knee, letting the empty bowl slack in the other. "You should see these falls on the northern side of the Dawnplate ridge. Hundred foot drops all the way down, pools barely deep enough to survive the drop. And the view. The whole trader's coast in one span. Plenty to miss, but the reasons worth staying left before I did."</w:t>
      </w:r>
    </w:p>
    <w:p w:rsidR="0013673D" w:rsidRDefault="000A4B08" w14:paraId="0000036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Romek never shared his clan's history, so what changed? Baran couldn't shake the ploy's chastising nature, but his curiosity triumphed. "Where are they now?"</w:t>
      </w:r>
    </w:p>
    <w:p w:rsidR="0013673D" w:rsidRDefault="000A4B08" w14:paraId="0000036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"One is long dead, the biggest exit of all. The other didn't leave so much as changed." Romek paused, gripping his bowl. "But that's some semantic bullshit. He's as good as dead, too." He gave a painful sigh.</w:t>
      </w:r>
    </w:p>
    <w:p w:rsidR="0013673D" w:rsidRDefault="000A4B08" w14:paraId="0000036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"Maybe you should take your own advice and find that vacation."</w:t>
      </w:r>
    </w:p>
    <w:p w:rsidR="0013673D" w:rsidRDefault="000A4B08" w14:paraId="0000036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"Huh?"</w:t>
      </w:r>
    </w:p>
    <w:p w:rsidR="0013673D" w:rsidRDefault="000A4B08" w14:paraId="0000036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"My hearing isn't so bad either," Baran said.</w:t>
      </w:r>
    </w:p>
    <w:p w:rsidR="0013673D" w:rsidRDefault="000A4B08" w14:paraId="0000036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Romek searched his vacant bowl, eventually nodding at a discovery. "If you decide to leave, find a friend. The road is lonely, especially when you're trying to find yourself. Rikard is an idiot, but he's a good kid." Romek stood, drawn to the chamber rising against the Bulwark. "Don't sneak off like some rat in the dark, either. Let me know, maybe I'll be ready for that vacation. Give you a tour of the coast, show you what I can of that waterfall. The clans don't take kindly to strangers."</w:t>
      </w:r>
    </w:p>
    <w:p w:rsidR="0013673D" w:rsidP="5DA0B91F" w:rsidRDefault="000A4B08" w14:paraId="48837B74" w14:textId="013DC02A">
      <w:pPr>
        <w:spacing w:line="480" w:lineRule="auto"/>
        <w:ind w:firstLine="720"/>
        <w:rPr>
          <w:ins w:author="Gary Smailes" w:date="2024-02-14T13:30:35.548Z" w:id="1528402594"/>
          <w:rFonts w:ascii="Times New Roman" w:hAnsi="Times New Roman" w:eastAsia="Times New Roman" w:cs="Times New Roman"/>
          <w:color w:val="4A86E8"/>
          <w:sz w:val="24"/>
          <w:szCs w:val="24"/>
        </w:rPr>
      </w:pPr>
      <w:commentRangeStart w:id="1740307641"/>
      <w:r w:rsidRPr="5DA0B91F" w:rsidR="5DA0B91F">
        <w:rPr>
          <w:rFonts w:ascii="Times New Roman" w:hAnsi="Times New Roman" w:eastAsia="Times New Roman" w:cs="Times New Roman"/>
          <w:color w:val="4A86E8"/>
          <w:sz w:val="24"/>
          <w:szCs w:val="24"/>
        </w:rPr>
        <w:t xml:space="preserve">Baran had no plans to run or sneak away from glory, but doubts gnawed at his ambition. If he couldn't defeat a couple of criminals or save a single damsel, how distant was the erasure of his marks and the reclamation of his family's honor? </w:t>
      </w:r>
      <w:commentRangeEnd w:id="1740307641"/>
      <w:r>
        <w:rPr>
          <w:rStyle w:val="CommentReference"/>
        </w:rPr>
        <w:commentReference w:id="1740307641"/>
      </w:r>
    </w:p>
    <w:p w:rsidR="0013673D" w:rsidRDefault="000A4B08" w14:paraId="00000369" w14:textId="03C22A86">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The harbor's waves painted a brief mirage of the ocean. Maybe the path to admiration led through the land of his ancestors. Would anyone be able to help him achieve his goals? The world overflowed with bystanders and opposition. The latter qualified Dravius and Vivian, un</w:t>
      </w:r>
      <w:r w:rsidRPr="5DA0B91F" w:rsidR="5DA0B91F">
        <w:rPr>
          <w:rFonts w:ascii="Times New Roman" w:hAnsi="Times New Roman" w:eastAsia="Times New Roman" w:cs="Times New Roman"/>
          <w:color w:val="4A86E8"/>
          <w:sz w:val="24"/>
          <w:szCs w:val="24"/>
        </w:rPr>
        <w:t>duly obsessed with their own designs that seemed to thwart his own. Maybe Romek was more than their shadows. The right people, useful people, could accompany his long journey ahead. Was a similar conclusion reached by his mother? Did she leave because this place called home held her back? The question left a strange pressure on his chest.</w:t>
      </w:r>
    </w:p>
    <w:p w:rsidR="0013673D" w:rsidRDefault="000A4B08" w14:paraId="0000036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4A86E8"/>
          <w:sz w:val="24"/>
          <w:szCs w:val="24"/>
        </w:rPr>
        <w:t>"Quit daydreaming. We are still on the clock. Get that dish back to Ozo unless you want to see a real bad day."</w:t>
      </w:r>
      <w:r>
        <w:br w:type="page"/>
      </w:r>
    </w:p>
    <w:p w:rsidR="0013673D" w:rsidRDefault="000A4B08" w14:paraId="0000036B" w14:textId="77777777">
      <w:pPr>
        <w:pStyle w:val="Heading1"/>
        <w:spacing w:line="480" w:lineRule="auto"/>
        <w:rPr>
          <w:rFonts w:ascii="Times New Roman" w:hAnsi="Times New Roman" w:eastAsia="Times New Roman" w:cs="Times New Roman"/>
        </w:rPr>
      </w:pPr>
      <w:bookmarkStart w:name="_79we77h6zwdu" w:colFirst="0" w:colLast="0" w:id="17"/>
      <w:bookmarkEnd w:id="17"/>
      <w:r>
        <w:rPr>
          <w:rFonts w:ascii="Times New Roman" w:hAnsi="Times New Roman" w:eastAsia="Times New Roman" w:cs="Times New Roman"/>
        </w:rPr>
        <w:t>Scene 15 - Kayah - Palace</w:t>
      </w:r>
    </w:p>
    <w:p w:rsidR="0013673D" w:rsidRDefault="000A4B08" w14:paraId="0000036C" w14:textId="77777777">
      <w:pPr>
        <w:spacing w:line="480" w:lineRule="auto"/>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Tenebrous auras haunted the palace garden. Within these crenulated walls, the grounds found sanctum from more than light. Tendrils of petrified, ashen roots, long since dead, coiled from large, hardened stumps along the ground. Many were separated by natural offsets, but a few lay splintered by unwieldy force. Unlike the rustroot that engorged itself upon the metal and the breathing, these plants were lifeless; their rooted tips forever locked in search of an escape. Paths over the settled bastions of stone</w:t>
      </w:r>
      <w:r>
        <w:rPr>
          <w:rFonts w:ascii="Times New Roman" w:hAnsi="Times New Roman" w:eastAsia="Times New Roman" w:cs="Times New Roman"/>
          <w:color w:val="4A86E8"/>
          <w:sz w:val="24"/>
          <w:szCs w:val="24"/>
        </w:rPr>
        <w:t xml:space="preserve"> surrounding the stronghold failed to conquer the height, while others doomed themselves upon the outer curves of the palace structure. Asymmetrical rounded towers painted a lightless silhouette against the glowing dark of Old Caechora. Arched bridges connected the spires and a much wider, shorter cracked dome into an intimidating midnight web. Even rust, in all its persistent forms, was strangely absent from the palace's domain, except for that which was delivered by unwelcome visitors.</w:t>
      </w:r>
    </w:p>
    <w:p w:rsidR="0013673D" w:rsidRDefault="000A4B08" w14:paraId="0000036D"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 scraped excess reddened mud on nearby roots. The whitened grays repelled the contrasting blends of orange and red, a sensation which she often desired. A yearning for a body that resisted the stains of Old Caechora, a pointless spite against her copper-hued scars. The impossible wish for the golden indifference to her rusted world left a bitter taste.</w:t>
      </w:r>
    </w:p>
    <w:p w:rsidR="0013673D" w:rsidRDefault="000A4B08" w14:paraId="0000036E"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She revisited her plan, breath by breath. A hasty crossing deprived her of the first and most important step to success, but the slogging feat brought progress. Without knowledge of the hidden path through the moat, her chaser would have to suffer the guarded palace gate. Survival was her remaining goal. Kayah took another prideful breath. Losing your patience was a lethal mistake in the dark.</w:t>
      </w:r>
    </w:p>
    <w:p w:rsidR="0013673D" w:rsidRDefault="000A4B08" w14:paraId="0000036F"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Her limited vision struggled to penetrate the new found darkness. The bright knot had dimmed beyond use and she feared reactivating it without knowledge of her surroundings. So she waited. She delayed for the human limits of sight's dark adaptation and her forgotten memories of this solemn place.</w:t>
      </w:r>
    </w:p>
    <w:p w:rsidR="0013673D" w:rsidRDefault="000A4B08" w14:paraId="0000037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glow of her cindered pursuer breathed down upon the palace wall, pressing against the thicker gloom within. The haste of her enemy now halted at the cracked defense beyond the sunken path. But at least she was inside. The wavering light matched her stillness for a short time until curiosity sacrificed her acclimating vision of the palace garden.</w:t>
      </w:r>
    </w:p>
    <w:p w:rsidR="0013673D" w:rsidRDefault="000A4B08" w14:paraId="00000371" w14:textId="22447779">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Across the motionless rust-filled ditch, a single source of light hovered in the void of the collapsed statue. A shard-like object, engulfed in flame, sat above trenches of rust water clawing the shore. The flickering fire bobbed </w:t>
      </w:r>
      <w:del w:author="Gary Smailes" w:date="2024-02-14T14:27:42.824Z" w:id="1806015435">
        <w:r w:rsidRPr="767E6F04" w:rsidDel="767E6F04">
          <w:rPr>
            <w:rFonts w:ascii="Times New Roman" w:hAnsi="Times New Roman" w:eastAsia="Times New Roman" w:cs="Times New Roman"/>
            <w:color w:val="4A86E8"/>
            <w:sz w:val="24"/>
            <w:szCs w:val="24"/>
          </w:rPr>
          <w:delText xml:space="preserve">occasionally </w:delText>
        </w:r>
      </w:del>
      <w:r w:rsidRPr="767E6F04" w:rsidR="767E6F04">
        <w:rPr>
          <w:rFonts w:ascii="Times New Roman" w:hAnsi="Times New Roman" w:eastAsia="Times New Roman" w:cs="Times New Roman"/>
          <w:color w:val="4A86E8"/>
          <w:sz w:val="24"/>
          <w:szCs w:val="24"/>
        </w:rPr>
        <w:t xml:space="preserve">with no discernable pattern as simple prowlers gathered beneath its light. Kayah could not explain what string or contraption hoisted the shard, nor what caused the subtle sways. No doubt it was a strange lure waiting for her investigation, a ploy to abandon her defenses. The </w:t>
      </w:r>
      <w:del w:author="Gary Smailes" w:date="2024-02-15T16:31:38.491Z" w:id="353662276">
        <w:r w:rsidRPr="767E6F04" w:rsidDel="767E6F04">
          <w:rPr>
            <w:rFonts w:ascii="Times New Roman" w:hAnsi="Times New Roman" w:eastAsia="Times New Roman" w:cs="Times New Roman"/>
            <w:color w:val="4A86E8"/>
            <w:sz w:val="24"/>
            <w:szCs w:val="24"/>
          </w:rPr>
          <w:delText>cindered man</w:delText>
        </w:r>
      </w:del>
      <w:ins w:author="Gary Smailes" w:date="2024-02-15T16:31:38.492Z" w:id="653153331">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lurked outside the fire's reach. She could feel it. Familiar tactics gave her false confidence. A complacent understanding of this battlefield that dulled her reaction to what came next.</w:t>
      </w:r>
    </w:p>
    <w:p w:rsidR="0013673D" w:rsidRDefault="000A4B08" w14:paraId="0000037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The blazing shard bounced, soundless and abrupt. It departed the moat's far side, returning it to shadow. As the flying fire traveled with a shallow trajectory, the absence of any logical support dawned on Kayah, enthralling her with its mysterious movement. With an almost unperceivable hissing, two more swift skips across the nothing brought the burning shard directly above her head. The flame drowned her in wavering orange, appearing as a harmless, bright gnot from below. Half-dazed and half-blinded, she </w:t>
      </w:r>
      <w:r>
        <w:rPr>
          <w:rFonts w:ascii="Times New Roman" w:hAnsi="Times New Roman" w:eastAsia="Times New Roman" w:cs="Times New Roman"/>
          <w:color w:val="4A86E8"/>
          <w:sz w:val="24"/>
          <w:szCs w:val="24"/>
        </w:rPr>
        <w:t>wondered of the fabled sun Jaxith had spoken of from his time before Old Caechora. Against his wisdom, she stared directly into its center. The glare overwhelmed her dilated pupils, strengthening the darkness as it mesmerized her with a reddened core and flaming aura.</w:t>
      </w:r>
    </w:p>
    <w:p w:rsidR="0013673D" w:rsidRDefault="000A4B08" w14:paraId="0000037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 sudden bang shattered a stone set in the crumbling wall, mere inches from where Kayah crouched. Pieces of small rocks exploded, barraging her face and body. The combined violent sound and concussive force snapped her back into the moment. Taking cover, she flattened herself between two deadened roots, each the size of her leg. Her weight squished the rusty grit, like mortar between stones. Any explanation for the flaming shard above became irrelevant compared to the observation that the strange weapon cou</w:t>
      </w:r>
      <w:r>
        <w:rPr>
          <w:rFonts w:ascii="Times New Roman" w:hAnsi="Times New Roman" w:eastAsia="Times New Roman" w:cs="Times New Roman"/>
          <w:color w:val="4A86E8"/>
          <w:sz w:val="24"/>
          <w:szCs w:val="24"/>
        </w:rPr>
        <w:t>ld miss its target. One mystery traded for many more. Presumably hidden, agitated silence returned, only to be dragged away by labored breathing from further within the palace garden.</w:t>
      </w:r>
    </w:p>
    <w:p w:rsidR="0013673D" w:rsidRDefault="000A4B08" w14:paraId="0000037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 peeked from her petrified cover, revealing her repressed memory. Terraces bordered with short, sturdy masonry created distinct garden levels. Among the earthen shelves, more statues waited, smaller and adorned with desolate, lifeless roots that covered most of the grounds. The stoic figures, broken and worn, stood among shifting outlines. Loose rock fell from shadowed ledges hidden throughout the domed towers. The daunting number of subtle, blinking, twinned reflections among the garden filled Kayah w</w:t>
      </w:r>
      <w:r>
        <w:rPr>
          <w:rFonts w:ascii="Times New Roman" w:hAnsi="Times New Roman" w:eastAsia="Times New Roman" w:cs="Times New Roman"/>
          <w:color w:val="4A86E8"/>
          <w:sz w:val="24"/>
          <w:szCs w:val="24"/>
        </w:rPr>
        <w:t>ith dread. The rapid beating in her chest rivaled the scraping steps and crunching roots. An impulse to scurry into the nearest dark compelled her to move, but she fought back. Kayah knew that choice meant death. Evading simple prowlers was achievable with speed, but the encroaching enemies had rumored strange and unnatural attributes. Desperate tales spoke of their uncanny speed and crushing strength, leaving plenty of reason for the residents of Old Caechora to fear the inner ruins.</w:t>
      </w:r>
    </w:p>
    <w:p w:rsidR="0013673D" w:rsidRDefault="000A4B08" w14:paraId="0000037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As her options dwindled and a buried part of her accepted an end, two loud bangs shot from outside the stronghold walls. The broken wall remained intact despite expectation. A stretching pause left her grasping at miraculous hope until the burning orb yanked itself from side to side, thrashing the light and its cast shadows. Another thud sounded as the flaming shard, the beacon drawing the dull reflection of twisted eyes ever closer, bounced away, swift and silent as its arrival. In the fleeting brightness,</w:t>
      </w:r>
      <w:r>
        <w:rPr>
          <w:rFonts w:ascii="Times New Roman" w:hAnsi="Times New Roman" w:eastAsia="Times New Roman" w:cs="Times New Roman"/>
          <w:color w:val="4A86E8"/>
          <w:sz w:val="24"/>
          <w:szCs w:val="24"/>
        </w:rPr>
        <w:t xml:space="preserve"> the tenebrous auras returned with vengeance, saturating Kayah's constricted pupils. That blinding moment drove her to act, trusting that however unnatural the surrounding creatures were, they remained imprisoned to the physical laws of their former selves.</w:t>
      </w:r>
    </w:p>
    <w:p w:rsidR="0013673D" w:rsidRDefault="000A4B08" w14:paraId="0000037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"Time to run." Kayah mouthed quiet words to her fearless wooden companion.</w:t>
      </w:r>
    </w:p>
    <w:p w:rsidR="0013673D" w:rsidRDefault="000A4B08" w14:paraId="0000037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She lunged with teetering steps, attempting to avoid the roots. Holding her board sideways, she shielded herself from the garden's darkness and let the curved wall guide her path. The struggling breaths and crunching roots, the only sign of her unfriendly hosts within the black void, closed in. A powerful thud, like a falling boulder, smacked her board's left edge. She spun over tangling roots and, as she crashed into the petrified coils, a seismic force slammed against the palace wall perpendicular to her </w:t>
      </w:r>
      <w:r>
        <w:rPr>
          <w:rFonts w:ascii="Times New Roman" w:hAnsi="Times New Roman" w:eastAsia="Times New Roman" w:cs="Times New Roman"/>
          <w:color w:val="4A86E8"/>
          <w:sz w:val="24"/>
          <w:szCs w:val="24"/>
        </w:rPr>
        <w:t>path. The ancient stones creaked under their tired weight, leaning inward until the cornerstones surrendered. One side of the cracked entrance toppled in the garden's gloom, dragging down large chunks of the connected wall.</w:t>
      </w:r>
    </w:p>
    <w:p w:rsidR="0013673D" w:rsidRDefault="000A4B08" w14:paraId="0000037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 wedged herself between more thick roots, placing her board diagonally to cover most of her body. The futile attempt to block the heavy rocks prevailed with luck as she breathed in dust from the debris that littered the garden. Larger stones failed to find her, leaving fist-sized rocks and smaller pebbles to batter her rooted defense. She shook off the daze and gravel, scurrying between the larger carved blocks that had rolled from their stacked slumber. The cindered shard's ambient light, across the q</w:t>
      </w:r>
      <w:r>
        <w:rPr>
          <w:rFonts w:ascii="Times New Roman" w:hAnsi="Times New Roman" w:eastAsia="Times New Roman" w:cs="Times New Roman"/>
          <w:color w:val="4A86E8"/>
          <w:sz w:val="24"/>
          <w:szCs w:val="24"/>
        </w:rPr>
        <w:t>uickrust, poured through the destroyed wall, pushing back the palace darkness. Frantic paces of breath holding and dodging the disarrayed grotesque shapes brought her to a strange crisp stream trailing the base of a terrace.</w:t>
      </w:r>
    </w:p>
    <w:p w:rsidR="0013673D" w:rsidP="5DA0B91F" w:rsidRDefault="000A4B08" w14:paraId="51040952" w14:textId="4524221E">
      <w:pPr>
        <w:spacing w:line="480" w:lineRule="auto"/>
        <w:ind w:firstLine="720"/>
        <w:rPr>
          <w:ins w:author="Gary Smailes" w:date="2024-02-14T14:50:00.158Z" w:id="1646353081"/>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It had a natural liquidity that was foreign to the Old Caechora dampness. Only now did Kayah realize, in the settling smoke of the wreckage, that the palace air held a pleasant dryness. Despite the life-threatening dangers lurking steps away, she pinched the liquid, sliding it between her index finger and thumb. It was smooth, gritless, and clean. A peculiar urge to drink the water cracked her parched lips. The simple pleasure of quenched thirst halted her surging adrenaline. Kayah had never seen water this</w:t>
      </w:r>
      <w:r w:rsidRPr="5DA0B91F" w:rsidR="5DA0B91F">
        <w:rPr>
          <w:rFonts w:ascii="Times New Roman" w:hAnsi="Times New Roman" w:eastAsia="Times New Roman" w:cs="Times New Roman"/>
          <w:color w:val="4A86E8"/>
          <w:sz w:val="24"/>
          <w:szCs w:val="24"/>
        </w:rPr>
        <w:t xml:space="preserve"> clean. Liquid free from rust, mold and all manner of unidentifiable smells. The odd potential last wish sprung a new question. </w:t>
      </w:r>
    </w:p>
    <w:p w:rsidR="0013673D" w:rsidRDefault="000A4B08" w14:paraId="00000379" w14:textId="15213FF0">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Where did this trailing water lead?</w:t>
      </w:r>
    </w:p>
    <w:p w:rsidR="0013673D" w:rsidP="5DA0B91F" w:rsidRDefault="000A4B08" w14:paraId="77B316D2" w14:textId="691ACA17">
      <w:pPr>
        <w:spacing w:line="480" w:lineRule="auto"/>
        <w:ind w:firstLine="720"/>
        <w:rPr>
          <w:ins w:author="Gary Smailes" w:date="2024-02-14T14:46:24.67Z" w:id="855385856"/>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 xml:space="preserve">The question wasn't a plan, but it delivered a new path. One that she followed, crouching close to the short wall. The garden's rooted veins, thick with brittle strength, hung over the terrace above, protecting the tranquil water. The stream crossed a wide, shallow channel crafted of sunken stone. Wooden tendrils disappeared underneath the terrace into a carved box-like tunnel, and others coiled along the </w:t>
      </w:r>
      <w:commentRangeStart w:id="2119369949"/>
      <w:r w:rsidRPr="5DA0B91F" w:rsidR="5DA0B91F">
        <w:rPr>
          <w:rFonts w:ascii="Times New Roman" w:hAnsi="Times New Roman" w:eastAsia="Times New Roman" w:cs="Times New Roman"/>
          <w:color w:val="4A86E8"/>
          <w:sz w:val="24"/>
          <w:szCs w:val="24"/>
        </w:rPr>
        <w:t>runnel</w:t>
      </w:r>
      <w:commentRangeEnd w:id="2119369949"/>
      <w:r>
        <w:rPr>
          <w:rStyle w:val="CommentReference"/>
        </w:rPr>
        <w:commentReference w:id="2119369949"/>
      </w:r>
      <w:r w:rsidRPr="5DA0B91F" w:rsidR="5DA0B91F">
        <w:rPr>
          <w:rFonts w:ascii="Times New Roman" w:hAnsi="Times New Roman" w:eastAsia="Times New Roman" w:cs="Times New Roman"/>
          <w:color w:val="4A86E8"/>
          <w:sz w:val="24"/>
          <w:szCs w:val="24"/>
        </w:rPr>
        <w:t>, reaching for the expansive palace grounds. Sharp, cornered shadows invited Kayah, offering prot</w:t>
      </w:r>
      <w:r w:rsidRPr="5DA0B91F" w:rsidR="5DA0B91F">
        <w:rPr>
          <w:rFonts w:ascii="Times New Roman" w:hAnsi="Times New Roman" w:eastAsia="Times New Roman" w:cs="Times New Roman"/>
          <w:color w:val="4A86E8"/>
          <w:sz w:val="24"/>
          <w:szCs w:val="24"/>
        </w:rPr>
        <w:t xml:space="preserve">ection within the mysterious, subtle sloping path. </w:t>
      </w:r>
    </w:p>
    <w:p w:rsidR="0013673D" w:rsidP="5DA0B91F" w:rsidRDefault="000A4B08" w14:paraId="38E3ED71" w14:textId="252EAD9E">
      <w:pPr>
        <w:spacing w:line="480" w:lineRule="auto"/>
        <w:ind w:firstLine="720"/>
        <w:rPr>
          <w:ins w:author="Gary Smailes" w:date="2024-02-14T14:46:53.906Z" w:id="1002147984"/>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With a determined gaze, she peeked over the terrace, past the limbs of stone and monster. </w:t>
      </w:r>
      <w:commentRangeStart w:id="1125647891"/>
      <w:r w:rsidRPr="767E6F04" w:rsidR="767E6F04">
        <w:rPr>
          <w:rFonts w:ascii="Times New Roman" w:hAnsi="Times New Roman" w:eastAsia="Times New Roman" w:cs="Times New Roman"/>
          <w:color w:val="4A86E8"/>
          <w:sz w:val="24"/>
          <w:szCs w:val="24"/>
        </w:rPr>
        <w:t>Revealing the palace's domed towers</w:t>
      </w:r>
      <w:commentRangeEnd w:id="1125647891"/>
      <w:r>
        <w:rPr>
          <w:rStyle w:val="CommentReference"/>
        </w:rPr>
        <w:commentReference w:id="1125647891"/>
      </w:r>
      <w:r w:rsidRPr="767E6F04" w:rsidR="767E6F04">
        <w:rPr>
          <w:rFonts w:ascii="Times New Roman" w:hAnsi="Times New Roman" w:eastAsia="Times New Roman" w:cs="Times New Roman"/>
          <w:color w:val="4A86E8"/>
          <w:sz w:val="24"/>
          <w:szCs w:val="24"/>
        </w:rPr>
        <w:t xml:space="preserve">. Inspirited with any destination further from the </w:t>
      </w:r>
      <w:del w:author="Gary Smailes" w:date="2024-02-15T16:31:38.493Z" w:id="1466995085">
        <w:r w:rsidRPr="767E6F04" w:rsidDel="767E6F04">
          <w:rPr>
            <w:rFonts w:ascii="Times New Roman" w:hAnsi="Times New Roman" w:eastAsia="Times New Roman" w:cs="Times New Roman"/>
            <w:color w:val="4A86E8"/>
            <w:sz w:val="24"/>
            <w:szCs w:val="24"/>
          </w:rPr>
          <w:delText>cindered man</w:delText>
        </w:r>
      </w:del>
      <w:ins w:author="Gary Smailes" w:date="2024-02-15T16:31:38.494Z" w:id="799343490">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she squeezed into the small corridor, removing herself from immediate danger. She wondered if the roots failed upon a similar goal. Even if they did, any other option ended in violent death. The cramped space prevented her larger, more urgent assailants from a direct invasion. </w:t>
      </w:r>
    </w:p>
    <w:p w:rsidR="0013673D" w:rsidRDefault="000A4B08" w14:paraId="0000037A" w14:textId="59454B4A">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Thin layers of liquid rippled around her waterlogged shoes, diluting her red stains. Kayah's nerves settled, giving her time to indulge beneath the garden's rumbles. She propped her board against the gutter edges and roots, creating a makeshift dam for the weak trickle of water. Once it pooled and the board's rusted grit had settled, she cupped the crisp liquid and held it close to her face. The sweet smell of nothing gave her approval to drink, nourishing her dry mouth. Unexpected but much-needed, t</w:t>
      </w:r>
      <w:r w:rsidRPr="5DA0B91F" w:rsidR="5DA0B91F">
        <w:rPr>
          <w:rFonts w:ascii="Times New Roman" w:hAnsi="Times New Roman" w:eastAsia="Times New Roman" w:cs="Times New Roman"/>
          <w:color w:val="4A86E8"/>
          <w:sz w:val="24"/>
          <w:szCs w:val="24"/>
        </w:rPr>
        <w:t>he refreshing sensation traveled through her body, revitalizing her spirit. She marveled at the natural, drinkable water, an impossibility in Old Caechora. The endless streamlets rinsed her body and clothes, still soaked from wading through the moat.</w:t>
      </w:r>
    </w:p>
    <w:p w:rsidR="0013673D" w:rsidRDefault="000A4B08" w14:paraId="0000037B"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 unwrapped the bright knot, grasping it with clean hands. The iridescent ridges glowed orange, creeping through the tunnel. It started with a tiny window, easy to miss if you blinked, where the light manifested barely beyond the knot's coils, on the side furthest from her palm. The bright spread in a mirrored reflection of her grip until it became indiscernible from any logical pattern. She struggled to keep it focused, the way Jaxith could control resplendent hooded rays with nothing but his hand. The</w:t>
      </w:r>
      <w:r>
        <w:rPr>
          <w:rFonts w:ascii="Times New Roman" w:hAnsi="Times New Roman" w:eastAsia="Times New Roman" w:cs="Times New Roman"/>
          <w:color w:val="4A86E8"/>
          <w:sz w:val="24"/>
          <w:szCs w:val="24"/>
        </w:rPr>
        <w:t xml:space="preserve"> uncontrolled glow found various levels of water stained stone trailing into the darkness. Heedful, she kept the rays of light from reaching the garden by pressing it against her chest as she faced forward.</w:t>
      </w:r>
    </w:p>
    <w:p w:rsidR="0013673D" w:rsidRDefault="000A4B08" w14:paraId="0000037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The tunnel's visible space brought room to process the puzzling bangs. Kayah prodded around her thoughts, reluctant to approach the only plausible explanation for her underserved luck. </w:t>
      </w:r>
      <w:r>
        <w:rPr>
          <w:rFonts w:ascii="Times New Roman" w:hAnsi="Times New Roman" w:eastAsia="Times New Roman" w:cs="Times New Roman"/>
          <w:i/>
          <w:color w:val="4A86E8"/>
          <w:sz w:val="24"/>
          <w:szCs w:val="24"/>
        </w:rPr>
        <w:t>What is Jaxith getting out of this? Kindness in Old Caechora is never free.</w:t>
      </w:r>
      <w:r>
        <w:rPr>
          <w:rFonts w:ascii="Times New Roman" w:hAnsi="Times New Roman" w:eastAsia="Times New Roman" w:cs="Times New Roman"/>
          <w:color w:val="4A86E8"/>
          <w:sz w:val="24"/>
          <w:szCs w:val="24"/>
        </w:rPr>
        <w:t xml:space="preserve"> Pressurized anger was the only sensation that escaped. Through clenched teeth and cold eyes, she hit the pooled water, her fist finding the hard stone. Dust from the ceiling floated down, catching the surface of the water and her by surprise. The stone above creaked from shuffling weight. She took a breath and held it, waiting for it to settle her nerves.</w:t>
      </w:r>
    </w:p>
    <w:p w:rsidR="0013673D" w:rsidP="5DA0B91F" w:rsidRDefault="000A4B08" w14:paraId="50689457" w14:textId="2601FB0C">
      <w:pPr>
        <w:spacing w:line="480" w:lineRule="auto"/>
        <w:ind w:firstLine="720"/>
        <w:rPr>
          <w:ins w:author="Gary Smailes" w:date="2024-02-14T14:58:34.926Z" w:id="1327283854"/>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The clear, crisp streams taunted her with a teasing hope; a nagging, dwindling scenario that gave her cindered pursuer a dark and painful end. The manner of one's death rarely concerned Kayah, but all things being fair, she preferred quickness over slowness. A mercy for everyone doomed to Old Caechora. But her partial sympathy applied to impersonal dangers, not intimate threats. For the executioner's death, she wished for pain that matched what her body endured. Every scar tempered into a violence that pushed the limits of non lethality. She wanted the </w:t>
      </w:r>
      <w:del w:author="Gary Smailes" w:date="2024-02-15T16:31:38.495Z" w:id="1723466939">
        <w:r w:rsidRPr="767E6F04" w:rsidDel="767E6F04">
          <w:rPr>
            <w:rFonts w:ascii="Times New Roman" w:hAnsi="Times New Roman" w:eastAsia="Times New Roman" w:cs="Times New Roman"/>
            <w:color w:val="4A86E8"/>
            <w:sz w:val="24"/>
            <w:szCs w:val="24"/>
          </w:rPr>
          <w:delText>cindered man</w:delText>
        </w:r>
      </w:del>
      <w:ins w:author="Gary Smailes" w:date="2024-02-15T16:31:38.496Z" w:id="360935008">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to realize the inevitable end before it came. </w:t>
      </w:r>
    </w:p>
    <w:p w:rsidR="0013673D" w:rsidRDefault="000A4B08" w14:paraId="0000037D" w14:textId="661912C2">
      <w:pPr>
        <w:spacing w:line="480" w:lineRule="auto"/>
        <w:ind w:firstLine="720"/>
        <w:rPr>
          <w:rFonts w:ascii="Times New Roman" w:hAnsi="Times New Roman" w:eastAsia="Times New Roman" w:cs="Times New Roman"/>
          <w:color w:val="4A86E8"/>
          <w:sz w:val="24"/>
          <w:szCs w:val="24"/>
        </w:rPr>
      </w:pPr>
      <w:r w:rsidRPr="5DA0B91F" w:rsidR="5DA0B91F">
        <w:rPr>
          <w:rFonts w:ascii="Times New Roman" w:hAnsi="Times New Roman" w:eastAsia="Times New Roman" w:cs="Times New Roman"/>
          <w:color w:val="4A86E8"/>
          <w:sz w:val="24"/>
          <w:szCs w:val="24"/>
        </w:rPr>
        <w:t>As the streams continued to pool, eventually pouring down and through the cracked roots, her dreaming abandoned her. It left her alone in the rigid tunnel that lurked underneath the garden. She knew better than to linger on hopeful outcomes. The only conclusive action was to find a vantage point among the domed palace and see for herself whether the cindered glow had perished.</w:t>
      </w:r>
    </w:p>
    <w:p w:rsidR="0013673D" w:rsidRDefault="000A4B08" w14:paraId="0000037E"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 followed the slight upward slope until the spindling ashen roots discarded their search and only the tranquil, thin stream remained. The tunnel's monotony finally yielded to a distant, shadowed square. Her guiding bright gnot prevented stealthy exploration, so she re-bundled the glow and left it far from the expected exit. Nothing announced an entrance more than an approaching illumination. After waiting for the diminished light, she explored the water's source.</w:t>
      </w:r>
    </w:p>
    <w:p w:rsidR="0013673D" w:rsidRDefault="000A4B08" w14:paraId="0000037F"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artificial stream pulled from a reservoir that stretched around the room's edge. Kayah peeked from the water's bounding lip of stone, absorbing her new setting. The arcing pool broke upon a rubble pile below a collapsed section of the spherical ceiling. Weaker dark from beyond the breach gave the room minimal visibility. Curved geometry dominated the solemn chamber, exemplified by the bending arches, the panoramic wall and the endless edge of a magnificent table. A roundtable was large enough for an ent</w:t>
      </w:r>
      <w:r>
        <w:rPr>
          <w:rFonts w:ascii="Times New Roman" w:hAnsi="Times New Roman" w:eastAsia="Times New Roman" w:cs="Times New Roman"/>
          <w:color w:val="4A86E8"/>
          <w:sz w:val="24"/>
          <w:szCs w:val="24"/>
        </w:rPr>
        <w:t>ire ten person physergy mining crew and room to spare. Void of metal or wood and constructed from mortared stone, the space proved almost immune against decay. Water stained impressions trickled between carved figures protruding from the wall. The minute erosion divulged the structure's ancientness in the same way rust penetrated metal. As Kayah's eyes adjusted further, shadows revealed foreboding, unidentifiable shapes lurking above.</w:t>
      </w:r>
    </w:p>
    <w:p w:rsidR="0013673D" w:rsidRDefault="000A4B08" w14:paraId="0000038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Mountainous footless legs supported a massive peak, whose jutting contours resembled a woman's shape. Sierras trailed behind her, like a gravel cape against the horizon. A bodiless storm churned the stone, reaching down the wall with lighting whips. Four cruel crescent wings lured prey within a carved inferno of claws and teeth. Strange beings filled the wall, itching at forgotten stories. But one strangled her subconscious gaze. A dread-filled sweat and quick breaths surrendered to frenzy as she looked upo</w:t>
      </w:r>
      <w:r>
        <w:rPr>
          <w:rFonts w:ascii="Times New Roman" w:hAnsi="Times New Roman" w:eastAsia="Times New Roman" w:cs="Times New Roman"/>
          <w:color w:val="4A86E8"/>
          <w:sz w:val="24"/>
          <w:szCs w:val="24"/>
        </w:rPr>
        <w:t xml:space="preserve">n the wall. A legless, headless, bodiless terror sprawled across the wall. Countless arms upon arms, obtruded from the stone, like an uncoiled knot. She had heard its mouthless words. Kayah fought against her own shallow breaths. </w:t>
      </w:r>
      <w:r>
        <w:rPr>
          <w:rFonts w:ascii="Times New Roman" w:hAnsi="Times New Roman" w:eastAsia="Times New Roman" w:cs="Times New Roman"/>
          <w:i/>
          <w:color w:val="4A86E8"/>
          <w:sz w:val="24"/>
          <w:szCs w:val="24"/>
        </w:rPr>
        <w:t>It's just stone. It's just stone.</w:t>
      </w:r>
      <w:r>
        <w:rPr>
          <w:rFonts w:ascii="Times New Roman" w:hAnsi="Times New Roman" w:eastAsia="Times New Roman" w:cs="Times New Roman"/>
          <w:color w:val="4A86E8"/>
          <w:sz w:val="24"/>
          <w:szCs w:val="24"/>
        </w:rPr>
        <w:t xml:space="preserve"> Her racing heart slowed enough for her to stave off outright panic. She pushed it out like the crushing screams of collapsed tunnels and the relentless torrent of black rapids. Step one wasn't only for the world, it was for her own sanity. She hugg</w:t>
      </w:r>
      <w:r>
        <w:rPr>
          <w:rFonts w:ascii="Times New Roman" w:hAnsi="Times New Roman" w:eastAsia="Times New Roman" w:cs="Times New Roman"/>
          <w:color w:val="4A86E8"/>
          <w:sz w:val="24"/>
          <w:szCs w:val="24"/>
        </w:rPr>
        <w:t>ed her board and remembered the name of these beings. The Demiurge.</w:t>
      </w:r>
    </w:p>
    <w:p w:rsidR="0013673D" w:rsidRDefault="000A4B08" w14:paraId="0000038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Babbles of water pulled her back with a much needed distraction. Ignoring the shaped stone as best she could, she looked higher. The shallow ring of water, from which Kayah crouched, pulled liquid from spouts that seemed to match the outside spires, in both quantity and spacing. A coincidence that alluded to the strange flow of continuous water. Kayah doubted the guild would have left water knots, but then again, even their jurisdiction feared the abnormal prowlers and their strange orbit to this forsaken p</w:t>
      </w:r>
      <w:r>
        <w:rPr>
          <w:rFonts w:ascii="Times New Roman" w:hAnsi="Times New Roman" w:eastAsia="Times New Roman" w:cs="Times New Roman"/>
          <w:color w:val="4A86E8"/>
          <w:sz w:val="24"/>
          <w:szCs w:val="24"/>
        </w:rPr>
        <w:t>lace. An orange shimmer yanked her from the unnecessary distraction of running water. Against all hope, a faint cindered glow spread along the jagged arches of the defeated ceiling.</w:t>
      </w:r>
    </w:p>
    <w:p w:rsidR="0013673D" w:rsidRDefault="000A4B08" w14:paraId="0000038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Confident that none of the carved Demiurge were alive, Kayah stepped along the circling ledge, striving to balance on the thin rock edge to prevent the water's agitation. A dual effort between her wooden companion and Jaxith's teachings helped her balance. The brisk narrow path connected to the mound of surrendered rock strewn against the wall. Even destroyed, the domed chunks kept their curves as the pile tapered into the table's perfect circle, sparring for a few stranded cobbles that sat atop and around </w:t>
      </w:r>
      <w:r>
        <w:rPr>
          <w:rFonts w:ascii="Times New Roman" w:hAnsi="Times New Roman" w:eastAsia="Times New Roman" w:cs="Times New Roman"/>
          <w:color w:val="4A86E8"/>
          <w:sz w:val="24"/>
          <w:szCs w:val="24"/>
        </w:rPr>
        <w:t>the large centerpiece. Faced with the aggressive incline of the rubble's peak, Kayah ascertained the room's true size despite the waning light. Dwarfing the storeroom and the largest Rampart structures, the dome's crown and width must have been nearly thirty feet. Only the caged ceiling of Old Caechora and the largest Abysm caverns rivaled the hemispherical room, even with the partially collapsed cupola.</w:t>
      </w:r>
    </w:p>
    <w:p w:rsidR="0013673D" w:rsidRDefault="000A4B08" w14:paraId="00000383" w14:textId="5ABB7C4D">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Reaching the intersection of the gaping ceiling and the top of the buried arches of the chamber entrance, Kayah searched the outside palace grounds from a superior position. A crenulated border divided the stronghold gloom from the </w:t>
      </w:r>
      <w:ins w:author="Gary Smailes" w:date="2024-02-14T15:00:36.091Z" w:id="1419507735">
        <w:r w:rsidRPr="767E6F04" w:rsidR="767E6F04">
          <w:rPr>
            <w:rFonts w:ascii="Times New Roman" w:hAnsi="Times New Roman" w:eastAsia="Times New Roman" w:cs="Times New Roman"/>
            <w:color w:val="4A86E8"/>
            <w:sz w:val="24"/>
            <w:szCs w:val="24"/>
          </w:rPr>
          <w:t>r</w:t>
        </w:r>
      </w:ins>
      <w:del w:author="Gary Smailes" w:date="2024-02-14T15:00:35.713Z" w:id="1019841761">
        <w:r w:rsidRPr="767E6F04" w:rsidDel="767E6F04">
          <w:rPr>
            <w:rFonts w:ascii="Times New Roman" w:hAnsi="Times New Roman" w:eastAsia="Times New Roman" w:cs="Times New Roman"/>
            <w:color w:val="4A86E8"/>
            <w:sz w:val="24"/>
            <w:szCs w:val="24"/>
          </w:rPr>
          <w:delText>R</w:delText>
        </w:r>
      </w:del>
      <w:r w:rsidRPr="767E6F04" w:rsidR="767E6F04">
        <w:rPr>
          <w:rFonts w:ascii="Times New Roman" w:hAnsi="Times New Roman" w:eastAsia="Times New Roman" w:cs="Times New Roman"/>
          <w:color w:val="4A86E8"/>
          <w:sz w:val="24"/>
          <w:szCs w:val="24"/>
        </w:rPr>
        <w:t xml:space="preserve">ampart’s ambient illumination. Invasive light pried through the same fissured wall as she entered, along with an oppressing flame that lay siege to the main gateway. Fear grasped her as she witnessed a slender profile stroll across the submergent drawbridge. A darkened silhouette with sharpened edges along the limbs and narrow tattered cloak that hung heavy in the windless air. Undaunted and unflinching, the </w:t>
      </w:r>
      <w:del w:author="Gary Smailes" w:date="2024-02-15T16:31:38.496Z" w:id="1000719197">
        <w:r w:rsidRPr="767E6F04" w:rsidDel="767E6F04">
          <w:rPr>
            <w:rFonts w:ascii="Times New Roman" w:hAnsi="Times New Roman" w:eastAsia="Times New Roman" w:cs="Times New Roman"/>
            <w:color w:val="4A86E8"/>
            <w:sz w:val="24"/>
            <w:szCs w:val="24"/>
          </w:rPr>
          <w:delText>cindered man</w:delText>
        </w:r>
      </w:del>
      <w:ins w:author="Gary Smailes" w:date="2024-02-15T16:31:38.497Z" w:id="1664501361">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approached. The act itself stunned Kayah, leaving her to watch the inescapable fire that drifted above her impending captor.</w:t>
      </w:r>
    </w:p>
    <w:p w:rsidR="0013673D" w:rsidRDefault="000A4B08" w14:paraId="0000038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As the flaming shard breached the gateway's threshold, the prowlers, veiled in shadow and clustered near the wall's fissure, shifted towards the encroaching light. Kayah's unfolding plan boosted her confidence as she witnessed the confrontation. A cindered stare snapped to her, locking her eyes and shriveling her strengthened poise. Even drowned in the blazing flame above, his gaze held tiny searing embers. The shivering exchange froze her with fright.</w:t>
      </w:r>
    </w:p>
    <w:p w:rsidR="0013673D" w:rsidRDefault="000A4B08" w14:paraId="00000385" w14:textId="05BCE04F">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Swallowing her rising fear, she watched her first defender assault the executioner's arena, a rooted stage showered in fiery light. The prowler's disproportionate upper appendages held an eerie similarity to</w:t>
      </w:r>
      <w:commentRangeStart w:id="1271458289"/>
      <w:r w:rsidRPr="767E6F04" w:rsidR="767E6F04">
        <w:rPr>
          <w:rFonts w:ascii="Times New Roman" w:hAnsi="Times New Roman" w:eastAsia="Times New Roman" w:cs="Times New Roman"/>
          <w:color w:val="4A86E8"/>
          <w:sz w:val="24"/>
          <w:szCs w:val="24"/>
        </w:rPr>
        <w:t xml:space="preserve"> the </w:t>
      </w:r>
      <w:del w:author="Gary Smailes" w:date="2024-02-15T16:31:38.497Z" w:id="1571009610">
        <w:r w:rsidRPr="767E6F04" w:rsidDel="767E6F04">
          <w:rPr>
            <w:rFonts w:ascii="Times New Roman" w:hAnsi="Times New Roman" w:eastAsia="Times New Roman" w:cs="Times New Roman"/>
            <w:color w:val="4A86E8"/>
            <w:sz w:val="24"/>
            <w:szCs w:val="24"/>
          </w:rPr>
          <w:delText>cindered man</w:delText>
        </w:r>
      </w:del>
      <w:ins w:author="Gary Smailes" w:date="2024-02-15T16:31:38.498Z" w:id="1587132826">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's arms, despite their shorter stature. The general resemblance of something that was previously human leaped with an erratic bipedal gait between broken statues an</w:t>
      </w:r>
      <w:commentRangeEnd w:id="1271458289"/>
      <w:r>
        <w:rPr>
          <w:rStyle w:val="CommentReference"/>
        </w:rPr>
        <w:commentReference w:id="1271458289"/>
      </w:r>
      <w:r w:rsidRPr="767E6F04" w:rsidR="767E6F04">
        <w:rPr>
          <w:rFonts w:ascii="Times New Roman" w:hAnsi="Times New Roman" w:eastAsia="Times New Roman" w:cs="Times New Roman"/>
          <w:color w:val="4A86E8"/>
          <w:sz w:val="24"/>
          <w:szCs w:val="24"/>
        </w:rPr>
        <w:t>d heavy bricks, flinging them with relative ease in the executioner's direction. With each heave, frantic strength ripped stone from the stubborn root's hopeless escape. Kayah's pursuer sidestepped a cracked headless torso while the other stony limbs and carved blocks missed their target, rolling through the gate or ricocheting off the wall's foundation.</w:t>
      </w:r>
    </w:p>
    <w:p w:rsidR="0013673D" w:rsidRDefault="000A4B08" w14:paraId="00000386" w14:textId="3E16524B">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Unusual guttural chirps, from behind and above the intact dome, startled Kayah. They dredged primal fears of aerial predators buried deep within her subconscious. Cobbles rained down on the curved roof, coupled with whipping sounds through the air. The shard's flame fought against the gusts of loosely feathered wings. Stretched and weakened, the ravian’s patagium struggled to keep the obscured ravian bodies airborne. The larger of the two shoved clawed feet towards the </w:t>
      </w:r>
      <w:del w:author="Gary Smailes" w:date="2024-02-15T16:31:38.499Z" w:id="1969324106">
        <w:r w:rsidRPr="767E6F04" w:rsidDel="767E6F04">
          <w:rPr>
            <w:rFonts w:ascii="Times New Roman" w:hAnsi="Times New Roman" w:eastAsia="Times New Roman" w:cs="Times New Roman"/>
            <w:color w:val="4A86E8"/>
            <w:sz w:val="24"/>
            <w:szCs w:val="24"/>
          </w:rPr>
          <w:delText>cindered man</w:delText>
        </w:r>
      </w:del>
      <w:ins w:author="Gary Smailes" w:date="2024-02-15T16:31:38.499Z" w:id="1112264731">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as it succumbed to its own gravity. A lightning quick flick and a loud bang responded, followed by another dodge. Muffled cracks folded into a lifeless heap from the prowler's momentum as it plummeted to the ground.</w:t>
      </w:r>
    </w:p>
    <w:p w:rsidR="0013673D" w:rsidRDefault="000A4B08" w14:paraId="00000387" w14:textId="17D5B14F">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The </w:t>
      </w:r>
      <w:del w:author="Gary Smailes" w:date="2024-02-15T16:31:38.5Z" w:id="573620338">
        <w:r w:rsidRPr="767E6F04" w:rsidDel="767E6F04">
          <w:rPr>
            <w:rFonts w:ascii="Times New Roman" w:hAnsi="Times New Roman" w:eastAsia="Times New Roman" w:cs="Times New Roman"/>
            <w:color w:val="4A86E8"/>
            <w:sz w:val="24"/>
            <w:szCs w:val="24"/>
          </w:rPr>
          <w:delText>cindered man</w:delText>
        </w:r>
      </w:del>
      <w:ins w:author="Gary Smailes" w:date="2024-02-15T16:31:38.501Z" w:id="574088872">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's stance switched to offense as he fired four booms with a raised arm, revealing the strange weapon. It resembled a small metal tool adorned with gear-like objects and lacked any discernible cutting edge. Cracks echoed from a hardened surface across the palace grounds, missing all the visible targets. The still-breathing long necked ravian, previously distracted by the floating flame, snapped its ravenous maw. Wide jaws packed with teeth sank into the </w:t>
      </w:r>
      <w:del w:author="Gary Smailes" w:date="2024-02-15T16:31:38.502Z" w:id="1361628509">
        <w:r w:rsidRPr="767E6F04" w:rsidDel="767E6F04">
          <w:rPr>
            <w:rFonts w:ascii="Times New Roman" w:hAnsi="Times New Roman" w:eastAsia="Times New Roman" w:cs="Times New Roman"/>
            <w:color w:val="4A86E8"/>
            <w:sz w:val="24"/>
            <w:szCs w:val="24"/>
          </w:rPr>
          <w:delText>cindered man</w:delText>
        </w:r>
      </w:del>
      <w:ins w:author="Gary Smailes" w:date="2024-02-15T16:31:38.503Z" w:id="1143468081">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's shoulder, forcing a disheveled grunt. Annoyed by the chomping fiend, he torqued his body, dragging the coiling ravian neck and its winged embrace. The flaming shard mimicked the motions of the twisting, violent dance.</w:t>
      </w:r>
    </w:p>
    <w:p w:rsidR="0013673D" w:rsidRDefault="000A4B08" w14:paraId="0000038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Kayah watched nature's course with bloodthirsty eyes. In the dark, numbers counted twice. A rule unchanged by strange weapons, unnatural fire or even one's resolve. Increasing chaos, hurled from more ape-like prowlers, joined the fray. She begged unknown adamants that the rocks would find his face or knees, despite the tough target buried within the thrashing wings and limbs. It was the first time she'd admit to asking for help. Time switched sides, betraying her cindered enemy and aiding her with the fury </w:t>
      </w:r>
      <w:r>
        <w:rPr>
          <w:rFonts w:ascii="Times New Roman" w:hAnsi="Times New Roman" w:eastAsia="Times New Roman" w:cs="Times New Roman"/>
          <w:color w:val="4A86E8"/>
          <w:sz w:val="24"/>
          <w:szCs w:val="24"/>
        </w:rPr>
        <w:t>of this nightmarish garden. Stripped of sympathy, Kayah watched the haunted lives descend upon the executioner.</w:t>
      </w:r>
    </w:p>
    <w:p w:rsidR="0013673D" w:rsidRDefault="000A4B08" w14:paraId="00000389"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Shifting debris pulled Kayah's attention to the destroyed wall. A deformed outline accelerated towards the fight with alarming speed. At first, her mind fabricated a shadowed statue overflowing with roots; a folly grasp at an explanation of the jagged contour. The fiery light unveiled the barreling object. A rampant tangle of sharp bone from a former dregue.</w:t>
      </w:r>
    </w:p>
    <w:p w:rsidR="0013673D" w:rsidRDefault="000A4B08" w14:paraId="0000038A" w14:textId="1CEBF345">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The creature, covered with horns and tusk-like spikes, collided with a human prowler mid-toss with sickening cracks and tears. The impact failed to slow the monster's course, still fixed on the </w:t>
      </w:r>
      <w:del w:author="Gary Smailes" w:date="2024-02-15T16:31:38.504Z" w:id="479169783">
        <w:r w:rsidRPr="767E6F04" w:rsidDel="767E6F04">
          <w:rPr>
            <w:rFonts w:ascii="Times New Roman" w:hAnsi="Times New Roman" w:eastAsia="Times New Roman" w:cs="Times New Roman"/>
            <w:color w:val="4A86E8"/>
            <w:sz w:val="24"/>
            <w:szCs w:val="24"/>
          </w:rPr>
          <w:delText>cindered man</w:delText>
        </w:r>
      </w:del>
      <w:ins w:author="Gary Smailes" w:date="2024-02-15T16:31:38.504Z" w:id="743313701">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grappling with the prowler's hungry maw. Wide-eyed and breathless, Kayah watched the attack that would smother her pursuing flame. The executioner swiveled dastardly, using the tackle to peel the winged maw away. Pointed bones punctured the ravian's patagium, stretching it like a wet cloak across the tangled bones. The atmosphere around the executioner changed; a difficult sensation to describe. Mere inches from the flesh-blinded, raging tusks of the dregue prowler, the </w:t>
      </w:r>
      <w:del w:author="Gary Smailes" w:date="2024-02-15T16:31:38.505Z" w:id="1512484079">
        <w:r w:rsidRPr="767E6F04" w:rsidDel="767E6F04">
          <w:rPr>
            <w:rFonts w:ascii="Times New Roman" w:hAnsi="Times New Roman" w:eastAsia="Times New Roman" w:cs="Times New Roman"/>
            <w:color w:val="4A86E8"/>
            <w:sz w:val="24"/>
            <w:szCs w:val="24"/>
          </w:rPr>
          <w:delText>cindered man</w:delText>
        </w:r>
      </w:del>
      <w:ins w:author="Gary Smailes" w:date="2024-02-15T16:31:38.505Z" w:id="1801144882">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concealed his weapon and drew a black shard without direct touch. Kayah watched in bewilderment as her hope turned to ash.</w:t>
      </w:r>
    </w:p>
    <w:p w:rsidR="0013673D" w:rsidRDefault="000A4B08" w14:paraId="0000038B" w14:textId="2BF716A3">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The floating shard above the executioner dropped next to its newly kindled twin, both hovering near the </w:t>
      </w:r>
      <w:commentRangeStart w:id="1432583587"/>
      <w:del w:author="Gary Smailes" w:date="2024-02-15T16:31:38.506Z" w:id="497686284">
        <w:r w:rsidRPr="767E6F04" w:rsidDel="767E6F04">
          <w:rPr>
            <w:rFonts w:ascii="Times New Roman" w:hAnsi="Times New Roman" w:eastAsia="Times New Roman" w:cs="Times New Roman"/>
            <w:color w:val="4A86E8"/>
            <w:sz w:val="24"/>
            <w:szCs w:val="24"/>
          </w:rPr>
          <w:delText>cindered man</w:delText>
        </w:r>
      </w:del>
      <w:ins w:author="Gary Smailes" w:date="2024-02-15T16:31:38.507Z" w:id="563182668">
        <w:r w:rsidRPr="767E6F04" w:rsidR="767E6F04">
          <w:rPr>
            <w:rFonts w:ascii="Times New Roman" w:hAnsi="Times New Roman" w:eastAsia="Times New Roman" w:cs="Times New Roman"/>
            <w:color w:val="4A86E8"/>
            <w:sz w:val="24"/>
            <w:szCs w:val="24"/>
          </w:rPr>
          <w:t>Cindered Man</w:t>
        </w:r>
      </w:ins>
      <w:commentRangeEnd w:id="1432583587"/>
      <w:r>
        <w:rPr>
          <w:rStyle w:val="CommentReference"/>
        </w:rPr>
        <w:commentReference w:id="1432583587"/>
      </w:r>
      <w:r w:rsidRPr="767E6F04" w:rsidR="767E6F04">
        <w:rPr>
          <w:rFonts w:ascii="Times New Roman" w:hAnsi="Times New Roman" w:eastAsia="Times New Roman" w:cs="Times New Roman"/>
          <w:color w:val="4A86E8"/>
          <w:sz w:val="24"/>
          <w:szCs w:val="24"/>
        </w:rPr>
        <w:t xml:space="preserve">. Quick thrusts impaled the winged body to the mass of horns and muscle, using the searing obsidian as crude nails. The cloak of winged flesh transformed into a blanket of fire that consumed both prowlers. Their distorted yells trailed off as the mound slumped to a stop, engulfed in flame. Another two shards were drawn and lit by no explainable logic or contact. Rapid movements from the pivoting executioner mirrored the haphazard leaps of the blazing obsidian splinters as they each wedged into cracked ashen stumps. The erupting fire ravaged the lifeless roots and fed the hungry flames. The air seemed to give the snaking infernos an anger and speed that covered the entire garden in seconds. Fleeing a burning demise, the few remaining prowlers rushed past the </w:t>
      </w:r>
      <w:del w:author="Gary Smailes" w:date="2024-02-15T16:31:38.507Z" w:id="340545882">
        <w:r w:rsidRPr="767E6F04" w:rsidDel="767E6F04">
          <w:rPr>
            <w:rFonts w:ascii="Times New Roman" w:hAnsi="Times New Roman" w:eastAsia="Times New Roman" w:cs="Times New Roman"/>
            <w:color w:val="4A86E8"/>
            <w:sz w:val="24"/>
            <w:szCs w:val="24"/>
          </w:rPr>
          <w:delText>cindered man</w:delText>
        </w:r>
      </w:del>
      <w:ins w:author="Gary Smailes" w:date="2024-02-15T16:31:38.508Z" w:id="231118454">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towards the only escape, the half-submerged bridge. They each met a swift death, dealt by yet another pair of ghastly obsidian edges, mirroring the executioner's weaponless slashing.</w:t>
      </w:r>
    </w:p>
    <w:p w:rsidR="0013673D" w:rsidRDefault="000A4B08" w14:paraId="0000038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Kayah withdrew from searching flames that climbed the domed structure's exterior. From within, gaps in the eroded mortar glowed orange like the gridded bars of a molten cage. Shadowed breaks in the hemispherical prison played cruel jokes of freedom as plumes of black smoke billowed from the irrigated tunnels, shrouding the lifeless Demiurge. Watery eyes watched the encroaching flames smother the last light from her bright gnot and with it any chance at escape. Defeated, she descended upon the stone table's </w:t>
      </w:r>
      <w:r>
        <w:rPr>
          <w:rFonts w:ascii="Times New Roman" w:hAnsi="Times New Roman" w:eastAsia="Times New Roman" w:cs="Times New Roman"/>
          <w:color w:val="4A86E8"/>
          <w:sz w:val="24"/>
          <w:szCs w:val="24"/>
        </w:rPr>
        <w:t>center, dragging her wooden companion along the jagged debris. The furthest point from the guild's reach wasn't far enough. She tried to rid herself of reality by drowning her senses. Kayah shut her eyes, covered her ears and held her breath, fearing the smells of burned flesh. No matter what she did, she couldn't outrun the temperatures sweltering her skin and symbolized her failed plan.</w:t>
      </w:r>
    </w:p>
    <w:p w:rsidR="0013673D" w:rsidRDefault="000A4B08" w14:paraId="0000038D" w14:textId="052C24BC">
      <w:pPr>
        <w:spacing w:line="480" w:lineRule="auto"/>
        <w:ind w:firstLine="720"/>
        <w:rPr>
          <w:rFonts w:ascii="Times New Roman" w:hAnsi="Times New Roman" w:eastAsia="Times New Roman" w:cs="Times New Roman"/>
          <w:sz w:val="24"/>
          <w:szCs w:val="24"/>
        </w:rPr>
      </w:pPr>
      <w:r w:rsidRPr="767E6F04" w:rsidR="767E6F04">
        <w:rPr>
          <w:rFonts w:ascii="Times New Roman" w:hAnsi="Times New Roman" w:eastAsia="Times New Roman" w:cs="Times New Roman"/>
          <w:color w:val="4A86E8"/>
          <w:sz w:val="24"/>
          <w:szCs w:val="24"/>
        </w:rPr>
        <w:t xml:space="preserve">"Are you alive in there? It's warm out here. " The </w:t>
      </w:r>
      <w:del w:author="Gary Smailes" w:date="2024-02-15T16:31:38.509Z" w:id="566034670">
        <w:r w:rsidRPr="767E6F04" w:rsidDel="767E6F04">
          <w:rPr>
            <w:rFonts w:ascii="Times New Roman" w:hAnsi="Times New Roman" w:eastAsia="Times New Roman" w:cs="Times New Roman"/>
            <w:color w:val="4A86E8"/>
            <w:sz w:val="24"/>
            <w:szCs w:val="24"/>
          </w:rPr>
          <w:delText>cindered man</w:delText>
        </w:r>
      </w:del>
      <w:ins w:author="Gary Smailes" w:date="2024-02-15T16:31:38.509Z" w:id="655218341">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's ragged voice seemed to mask his own pain. "Is it warm in there?" Boots approached the collapsed rubble archway, muffled by crackling snaps of hungry fire. "I know you are." The footsteps stopped. "In there, that is. I can feel you. Ringing like a bell." Unpleasant metallic clangs came from beyond the threshold on fallen rock. "Alive? Well, that is what I intend to find out."</w:t>
      </w:r>
      <w:r>
        <w:br w:type="page"/>
      </w:r>
    </w:p>
    <w:p w:rsidR="0013673D" w:rsidRDefault="000A4B08" w14:paraId="0000038E" w14:textId="77777777">
      <w:pPr>
        <w:pStyle w:val="Heading1"/>
        <w:spacing w:line="480" w:lineRule="auto"/>
        <w:rPr>
          <w:rFonts w:ascii="Times New Roman" w:hAnsi="Times New Roman" w:eastAsia="Times New Roman" w:cs="Times New Roman"/>
        </w:rPr>
      </w:pPr>
      <w:bookmarkStart w:name="_9qpv37v2s0nh" w:colFirst="0" w:colLast="0" w:id="18"/>
      <w:bookmarkEnd w:id="18"/>
      <w:r>
        <w:rPr>
          <w:rFonts w:ascii="Times New Roman" w:hAnsi="Times New Roman" w:eastAsia="Times New Roman" w:cs="Times New Roman"/>
        </w:rPr>
        <w:t>Scene 16 - Baran - Sewer entrance</w:t>
      </w:r>
    </w:p>
    <w:p w:rsidR="0013673D" w:rsidRDefault="000A4B08" w14:paraId="0000038F" w14:textId="77777777">
      <w:pPr>
        <w:spacing w:line="480" w:lineRule="auto"/>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 crude stench ruled over the drain district, a rubicon between the inevitable excrement of shaped cities and the idealization of the civilized world. Like most foul truths, it existed within. An inseparable part that could only be quarantined at best and at worst spread like rotten, clogged veins of hosed iron. Meritocracy kept that garbage buffered below the Caechora's Exterior level to the furthest possible extent allowed by physical constraints. But such places required entrances for the workers and so-</w:t>
      </w:r>
      <w:r>
        <w:rPr>
          <w:rFonts w:ascii="Times New Roman" w:hAnsi="Times New Roman" w:eastAsia="Times New Roman" w:cs="Times New Roman"/>
          <w:color w:val="4A86E8"/>
          <w:sz w:val="24"/>
          <w:szCs w:val="24"/>
        </w:rPr>
        <w:t xml:space="preserve">called professionals. Entire careers dedicated to making sure the feces flowed smoothly seemed overly indulgent when a giant sump in the ground would suffice. Whatever moronic logic led to the creation of the over-engineered mess of pipes transporting stormwater and sewage flowing ever downward was undoubtedly old. Ancient ducts, crafted by excess intelligence, proved this along with their enduring crooked myths that weaved straight to the fringes of the horrid Abysm. </w:t>
      </w:r>
    </w:p>
    <w:p w:rsidR="0013673D" w:rsidRDefault="000A4B08" w14:paraId="00000390" w14:textId="3CADC000">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As Baran pondered about the crap packed pipes winding beneath his feet, the malodor became more potent. Even if someone didn't notice the not-so-subtle aesthetic differences between this district and the countless others that shared waterway access, the pungent flavor would spark unasked questions in even the dumbest of minds. With renewed patience from his recent meal and mixed luck influencing events, Baran traced the cast-iron pipes with his eyes. They snaked along the ground, the buildings and the Bulwark, bridging between the gaps with splits that narrowed as they climbed higher. The unpleasant truth that he lived near this network connected to glorified buckets of shit bothered him greatly. But the following deduction that everyone in the city shared a similar burden lessened his own. His agitated boredom gave rise to a simple game of finding a pipe that stretched from the clustered storm drain ducts, emerging from the ground, to the plumbing that escaped through the district ceiling. Unnecessary turns, access segments and dead-ends made the childish game not entirely mindless, but eventually he found a pipe that fit the mark, an earned victory. Splotched amorphous stains on the paved stone took his notice next, leaving him to wonder about the risk of falling sewage from the steel arched canopy above. With a strained neck, Baran followed more pipes, looking for any suspicious bolts or stressed conduits. Tiny scratching steps bounce around the curved world from scurrying rodents who rattled deep set wall anchors, teasing their sturdiness. Baran’s nearly dried clothes weakened his confidence in the pipe's structural integrity, resulting in a worrisome glance that sought any shelter in a worst-case scenario. None existed in the loading area between two large depots, where they waited under an indecisive brightness from a failing street gnot lamp.</w:t>
      </w:r>
    </w:p>
    <w:p w:rsidR="0013673D" w:rsidRDefault="000A4B08" w14:paraId="0000039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Boro seemed unphased by the possibility of toxic showers. Animals held a certain indifference to the natural order of cleanliness subjected to all living things. That simplicity released her from the chittering rats, haphazard splashing of drains, big enough to swallow you whole, and in every detail of their sewer-adjacent surroundings. But failed to spare her from the physical pains of a tenous day. She shifted with a restlessness that sought a familiar bed. At least, that was Baran's interpretation. The d</w:t>
      </w:r>
      <w:r>
        <w:rPr>
          <w:rFonts w:ascii="Times New Roman" w:hAnsi="Times New Roman" w:eastAsia="Times New Roman" w:cs="Times New Roman"/>
          <w:color w:val="4A86E8"/>
          <w:sz w:val="24"/>
          <w:szCs w:val="24"/>
        </w:rPr>
        <w:t>redging hours dragged on her tired joints as she laid against a warehouse wall amongst abandoned shipping crates twice her size. Each attempted reposition stretched her pack awkwardly, pinching the straps along her softer belly skin.</w:t>
      </w:r>
    </w:p>
    <w:p w:rsidR="0013673D" w:rsidRDefault="000A4B08" w14:paraId="0000039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accepted the septic risks for the moment to provide aid by unfastening the heavy cargo. He crouched, keeping everything other than the bottom of his boots from touching the ground and pried at the loosest strap with his good hand. "Easy, let's get this off you've been carrying it all day."</w:t>
      </w:r>
    </w:p>
    <w:p w:rsidR="0013673D" w:rsidRDefault="000A4B08" w14:paraId="0000039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 It took one pressure relieving buckle before Boro took serious notice of his goal. She lurched, shockingly propelled by her large body, and toppled him back. His uncommitted posture stole his balance, forcing him to catch himself with his swollen hand. A half-opened, distended fist skidded against the disgusting ground from a failed attempt to take the weight. The support bearing pain was the least of his worries compared to the disease ridden liquid now stuck in the crevices of his palm and fingers.</w:t>
      </w:r>
    </w:p>
    <w:p w:rsidR="0013673D" w:rsidRDefault="000A4B08" w14:paraId="0000039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"What was that?" Baran scrambled to an awkward half crouch, ready to use his already tainted hand for balance if she continued to shove him. She waited, staring at him with a matched grumpiness.</w:t>
      </w:r>
    </w:p>
    <w:p w:rsidR="0013673D" w:rsidRDefault="000A4B08" w14:paraId="0000039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"Well?"</w:t>
      </w:r>
    </w:p>
    <w:p w:rsidR="0013673D" w:rsidRDefault="000A4B08" w14:paraId="0000039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Boro rotated her head with a slight sideways movement. One of her more polite ways to say no.</w:t>
      </w:r>
    </w:p>
    <w:p w:rsidR="0013673D" w:rsidRDefault="000A4B08" w14:paraId="00000397" w14:textId="2DF630F1">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"Fine." The damned beast of burden was more stubborn than Romek. "You think having that saddle on when Romek gets back is important? You're just waiting. What difference does it make?”</w:t>
      </w:r>
    </w:p>
    <w:p w:rsidR="0013673D" w:rsidP="767E6F04" w:rsidRDefault="000A4B08" w14:paraId="3B993F35" w14:textId="4FFDF079">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Boro jostled back to an uncomfortable position against the reinforced frames of the massive shipping crates. Her unbearable vigilance nagged at Baran like a debilitating leg cramp. While she refused to relax, he noticed his search for a useless distraction. It exposed his brooding over gross sewer disasters and the cradling of his bad hand for what they were. A waste of time. His chest ached as a reluctant thought creeped into his mind, influencing his culmination of previous choices. What would Dravius do in his side-lined position? Ignoring that he wouldn't be in such a relegated role, he would probably scout the area. </w:t>
      </w:r>
      <w:r w:rsidRPr="767E6F04" w:rsidR="767E6F04">
        <w:rPr>
          <w:rFonts w:ascii="Times New Roman" w:hAnsi="Times New Roman" w:eastAsia="Times New Roman" w:cs="Times New Roman"/>
          <w:i w:val="1"/>
          <w:iCs w:val="1"/>
          <w:color w:val="4A86E8"/>
          <w:sz w:val="24"/>
          <w:szCs w:val="24"/>
        </w:rPr>
        <w:t>A low-risk task to gain situational awareness that avoided disobeying any direct orders.</w:t>
      </w:r>
      <w:r w:rsidRPr="767E6F04" w:rsidR="767E6F04">
        <w:rPr>
          <w:rFonts w:ascii="Times New Roman" w:hAnsi="Times New Roman" w:eastAsia="Times New Roman" w:cs="Times New Roman"/>
          <w:color w:val="4A86E8"/>
          <w:sz w:val="24"/>
          <w:szCs w:val="24"/>
        </w:rPr>
        <w:t xml:space="preserve"> The words grated inside his head, but a begrudging dullness from within his chest knew they were correct. </w:t>
      </w:r>
    </w:p>
    <w:p w:rsidR="0013673D" w:rsidRDefault="000A4B08" w14:paraId="00000398" w14:textId="326298EC">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The brief lingering sensation caused a tremor of panic as Baran worried about his heart. The number of times his chest had bothered him today eluded an answer but it wasn't normal. Maybe that seared f</w:t>
      </w:r>
      <w:r w:rsidRPr="767E6F04" w:rsidR="767E6F04">
        <w:rPr>
          <w:rFonts w:ascii="Times New Roman" w:hAnsi="Times New Roman" w:eastAsia="Times New Roman" w:cs="Times New Roman"/>
          <w:color w:val="4A86E8"/>
          <w:sz w:val="24"/>
          <w:szCs w:val="24"/>
        </w:rPr>
        <w:t>ish was bad? He pressed his unhurt palm against the left side of his ribcage, nudging the forgotten pendant hanging from his neck. A steady thud of a strong heartbeat reassured his health and goal. No secondary missions, no damsels, nothing that could go wrong. The nauseating dungeon repelled the idea of feminine attraction, anyway. Baran failed to fathom what undeserving damsel would be found in this literal dump. But his herosim harkened for any opportunity. You never know who might be listening.</w:t>
      </w:r>
    </w:p>
    <w:p w:rsidR="0013673D" w:rsidRDefault="000A4B08" w14:paraId="00000399"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attempted a discrete exit matching the slow dwindle of the street light but Boro noticed immediately, standing again with a lumbered step that slid a nearby container a few inches along the slick pavers. Baran's helpful gesture caused the teetering pack saddle to pull harder on her left side.</w:t>
      </w:r>
    </w:p>
    <w:p w:rsidR="0013673D" w:rsidRDefault="000A4B08" w14:paraId="0000039A"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"Look, you got your job. I'm trying to be useful. No trouble this time, I promise." Baran dried his bad hand with a regretful flick as a sharp pain pierced his wrist. The instinct to explain himself to the domesticated animal added a layer of demeaning salt to his wound, but she needed to stay put for Romek's return. Not to mention she would draw more attention that would inevitably focus on his marks.</w:t>
      </w:r>
    </w:p>
    <w:p w:rsidR="0013673D" w:rsidRDefault="000A4B08" w14:paraId="0000039B" w14:textId="77777777">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Boro stood with a stoic indifference to Baran's explanation, so he slid a foot backward and watched as she matched it. He tried another, testing the previous fluke, as the two performed symmetrical locked steps,</w:t>
      </w:r>
      <w:commentRangeStart w:id="1930277524"/>
      <w:r w:rsidRPr="767E6F04" w:rsidR="767E6F04">
        <w:rPr>
          <w:rFonts w:ascii="Times New Roman" w:hAnsi="Times New Roman" w:eastAsia="Times New Roman" w:cs="Times New Roman"/>
          <w:color w:val="4A86E8"/>
          <w:sz w:val="24"/>
          <w:szCs w:val="24"/>
        </w:rPr>
        <w:t xml:space="preserve"> like some tuneless dance.</w:t>
      </w:r>
      <w:commentRangeEnd w:id="1930277524"/>
      <w:r>
        <w:rPr>
          <w:rStyle w:val="CommentReference"/>
        </w:rPr>
        <w:commentReference w:id="1930277524"/>
      </w:r>
    </w:p>
    <w:p w:rsidR="0013673D" w:rsidRDefault="000A4B08" w14:paraId="0000039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"You know I could duck into some alley and ditch you, right?" Baran motioned to massage the bridge of his nose with his dirty hand, realizing his mistake at the last second. "Fine, try to stay out of the way."</w:t>
      </w:r>
    </w:p>
    <w:p w:rsidR="0013673D" w:rsidP="767E6F04" w:rsidRDefault="000A4B08" w14:paraId="7AB91A37" w14:textId="72C59564">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Unlike other waterway districts, which restricted canals to locations with stronger support from the Bulwark, the vast majority of drain district streets allowed for aqueous travel. The trade of weight for utility was held by the unfathomable layers of ductal supports underneath the Interior.  But despite the usefulness of a potential waterway, most of them remained starved of water and instead held society's overflow. People and trash mixed in the empty channels, although Baran wondered how the two differe</w:t>
      </w:r>
      <w:r w:rsidRPr="767E6F04" w:rsidR="767E6F04">
        <w:rPr>
          <w:rFonts w:ascii="Times New Roman" w:hAnsi="Times New Roman" w:eastAsia="Times New Roman" w:cs="Times New Roman"/>
          <w:color w:val="4A86E8"/>
          <w:sz w:val="24"/>
          <w:szCs w:val="24"/>
        </w:rPr>
        <w:t xml:space="preserve">d at this particular conjunction. </w:t>
      </w:r>
    </w:p>
    <w:p w:rsidR="0013673D" w:rsidRDefault="000A4B08" w14:paraId="0000039D" w14:textId="3566E59A">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Most of the inhabitants were dregue, not because they were uniquely susceptible to poverty but because the sun remained their most important threat and limited their choices of residence. The dregue were not alone in this foul setting. A couple of humans and hardskins loitered in a small group stoking a fire. Marks of fraud dominated the group. One had marks of faith and a few others were free of such hardship. Ravian's seemed expectantly absent from the curved city canyons</w:t>
      </w:r>
      <w:r w:rsidRPr="767E6F04" w:rsidR="767E6F04">
        <w:rPr>
          <w:rFonts w:ascii="Times New Roman" w:hAnsi="Times New Roman" w:eastAsia="Times New Roman" w:cs="Times New Roman"/>
          <w:color w:val="4A86E8"/>
          <w:sz w:val="24"/>
          <w:szCs w:val="24"/>
        </w:rPr>
        <w:t>. Maybe it was their blood that drew them to sun and success. They seemed to have an uncanny resistance to societal misfortune. Something other than their routinely stated created purpose must be tipping their scaled skin. Their vestigial wings, that could do little more than glide, seemed to exist to fly their ego's above everyone else. Finding sunbathing dregue was more likely than experiencing a ravian's humbleness.</w:t>
      </w:r>
    </w:p>
    <w:p w:rsidR="0013673D" w:rsidRDefault="000A4B08" w14:paraId="0000039E"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and Boro continued along a wide sidewalk that lined one side of the canal. The drain district's, lop-sided walkways and narrow metal overpasses seemed unnecessarily complex. Huffs of rhino breath followed Baran, tight on his heels as he patrolled an unknown path. Old cobblestones sat precariously near the edge, as if they were drawn to the artificial paved streambeds below. Occasional snaps from toxic barrel fire's, with their greenish hue, echoed upward. Cluttered chalk graffiti painted the channel s</w:t>
      </w:r>
      <w:r>
        <w:rPr>
          <w:rFonts w:ascii="Times New Roman" w:hAnsi="Times New Roman" w:eastAsia="Times New Roman" w:cs="Times New Roman"/>
          <w:color w:val="4A86E8"/>
          <w:sz w:val="24"/>
          <w:szCs w:val="24"/>
        </w:rPr>
        <w:t xml:space="preserve">ide's in unorganized patterns, bleeding into the grime that grew thicker and wetter towards the bottom. Peripheral glances made it seem like the wall's were slowly melting and at certain angles the chalk seemed to glow but Baran wasn't sure if it was a trick of the light or the gross sheen that grew thin on the curved canal walls. In aesthetic terms, the irregular artwork would be the biggest loss in the event of a flooded channel. </w:t>
      </w:r>
    </w:p>
    <w:p w:rsidR="0013673D" w:rsidRDefault="000A4B08" w14:paraId="0000039F" w14:textId="61F614C0">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The colorful pit fire fumes started to give Baran a headache</w:t>
      </w:r>
      <w:ins w:author="Gary Smailes" w:date="2024-02-15T15:33:47.242Z" w:id="952509937">
        <w:r w:rsidRPr="767E6F04" w:rsidR="767E6F04">
          <w:rPr>
            <w:rFonts w:ascii="Times New Roman" w:hAnsi="Times New Roman" w:eastAsia="Times New Roman" w:cs="Times New Roman"/>
            <w:color w:val="4A86E8"/>
            <w:sz w:val="24"/>
            <w:szCs w:val="24"/>
          </w:rPr>
          <w:t>,</w:t>
        </w:r>
      </w:ins>
      <w:r w:rsidRPr="767E6F04" w:rsidR="767E6F04">
        <w:rPr>
          <w:rFonts w:ascii="Times New Roman" w:hAnsi="Times New Roman" w:eastAsia="Times New Roman" w:cs="Times New Roman"/>
          <w:color w:val="4A86E8"/>
          <w:sz w:val="24"/>
          <w:szCs w:val="24"/>
        </w:rPr>
        <w:t xml:space="preserve"> so he moved further from the canal's edge. The spacing of the street lamps wasn't helping. Their inconsistent qualities and crooked poles created well-lit bubbles of varying sizes and dark gaps between. An experience like walking through multiple days and nights in a single stretch of street. The entire ordeal left Baran queasy didn't help distract from the unending mission.</w:t>
      </w:r>
    </w:p>
    <w:p w:rsidR="0013673D" w:rsidRDefault="000A4B08" w14:paraId="000003A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 drain worker on some sort of break leaned against a warehouse further up the street. Their anonymity hid behind an airtight helmet, a glorified sack, which extended into a full body leathery costume. Layers of shoddy buttons lined the side, attempting to quarantine the wearer from the toxic environment. Breathing was facilitated by a circular metal gasket on the upper right of the chest, clearly meant to connect to an additional device. This individual held what looked like a dangerously overpacked homegr</w:t>
      </w:r>
      <w:r>
        <w:rPr>
          <w:rFonts w:ascii="Times New Roman" w:hAnsi="Times New Roman" w:eastAsia="Times New Roman" w:cs="Times New Roman"/>
          <w:color w:val="4A86E8"/>
          <w:sz w:val="24"/>
          <w:szCs w:val="24"/>
        </w:rPr>
        <w:t>own smoke in one hand and wafted gray streaks from the lit end into the exposed hole. They turned away as Baran approached and although the tinted glass from the sewage mask goggles blocked their eyes, Baran felt the aversion to his marks as though he should join the scraps in the canal. Passing their streak strained back, he heard a subtle wheeze of airflow in and out of the suit.</w:t>
      </w:r>
    </w:p>
    <w:p w:rsidR="0013673D" w:rsidRDefault="000A4B08" w14:paraId="000003A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Every couple intersections, the underbelly granted direct access to the bowls of the sewer via decayed and broken metal bars. The cheap gates did little to dissuade any motivated persons from entering the depths of the septic domain. Whatever simple-minded intent the sewer sought to achieve had devolved over many corrupted years into access hubs for Caesurge's fowlest criminal refuge, the domain of the Solum Nocturnus.</w:t>
      </w:r>
    </w:p>
    <w:p w:rsidR="0013673D" w:rsidP="767E6F04" w:rsidRDefault="000A4B08" w14:paraId="59DB55D1" w14:textId="4D530638">
      <w:pPr>
        <w:spacing w:line="480" w:lineRule="auto"/>
        <w:ind w:firstLine="720"/>
        <w:rPr>
          <w:ins w:author="Gary Smailes" w:date="2024-02-15T15:38:18.255Z" w:id="1858392421"/>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Baran </w:t>
      </w:r>
      <w:del w:author="Gary Smailes" w:date="2024-02-15T15:35:51.29Z" w:id="163402030">
        <w:r w:rsidRPr="767E6F04" w:rsidDel="767E6F04">
          <w:rPr>
            <w:rFonts w:ascii="Times New Roman" w:hAnsi="Times New Roman" w:eastAsia="Times New Roman" w:cs="Times New Roman"/>
            <w:color w:val="4A86E8"/>
            <w:sz w:val="24"/>
            <w:szCs w:val="24"/>
          </w:rPr>
          <w:delText xml:space="preserve">finally </w:delText>
        </w:r>
      </w:del>
      <w:r w:rsidRPr="767E6F04" w:rsidR="767E6F04">
        <w:rPr>
          <w:rFonts w:ascii="Times New Roman" w:hAnsi="Times New Roman" w:eastAsia="Times New Roman" w:cs="Times New Roman"/>
          <w:color w:val="4A86E8"/>
          <w:sz w:val="24"/>
          <w:szCs w:val="24"/>
        </w:rPr>
        <w:t xml:space="preserve">nailed down his feeling of unease. It wasn't him, it was this district. </w:t>
      </w:r>
    </w:p>
    <w:p w:rsidR="0013673D" w:rsidP="767E6F04" w:rsidRDefault="000A4B08" w14:paraId="6D08C75C" w14:textId="7EE5FE0D">
      <w:pPr>
        <w:spacing w:line="480" w:lineRule="auto"/>
        <w:ind w:firstLine="720"/>
        <w:rPr>
          <w:ins w:author="Gary Smailes" w:date="2024-02-15T15:38:46.016Z" w:id="1578453129"/>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The suspicious vibe was stronger than the neighboring districts. Search for an explanation led to the latent realization. A forgotten verbal lesson that the larger criminal organizations mired themselves in legitimate business. It was more of a note than a lesson for it was common knowledge that any illegal activity that carried a vast general recognition held unofficial associations with at least one or more respected or indispensable enterprises. </w:t>
      </w:r>
    </w:p>
    <w:p w:rsidR="0013673D" w:rsidRDefault="000A4B08" w14:paraId="000003A2" w14:textId="584301B4">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The Dog Rail Dancers drove deep spikes into the railroad industry, the Jack Wilds won their unlimited capital from the Chrimogn kindred and the Boutineers, in all their northern authenticity, stood atop a high horse of fine imports that rivaled the peaks of the Dawnplate Range. The Solum Nocturnus was no different, except where others dealt in goods, they dealt in services. Both respect and indispensability were not required, which meant that, while lacking the former, the Night Soiler's legal partnering business was a necessity. A truth even Baran conceded. Specifically, the truth of working drains and the prevention of erupting sewage. The gentle draining chokehold against every piped building in the grand city of Caesurge and the septic enclave with its intrinsic piped fortification had protected the Solum Nocturnus for hundreds of years. Like rats, they proved to be an inseparable infestation to this world.</w:t>
      </w:r>
    </w:p>
    <w:p w:rsidR="0013673D" w:rsidRDefault="000A4B08" w14:paraId="000003A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Baran loitered near a trifurcated intersection. "What do you think? The left seems better lit." A blessing or a curse depending on your vision.</w:t>
      </w:r>
    </w:p>
    <w:p w:rsidR="0013673D" w:rsidRDefault="000A4B08" w14:paraId="000003A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converging waterways shared a broader walkway that covered the entire intersection compared to the skinny mid-street overpasses. Boro peered at the feeble grates connecting their path to the rightmost channel sidewalk and shook her head.</w:t>
      </w:r>
    </w:p>
    <w:p w:rsidR="0013673D" w:rsidRDefault="000A4B08" w14:paraId="000003A5" w14:textId="75C8809C">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"Alright then, lead the–" Mid</w:t>
      </w:r>
      <w:ins w:author="Gary Smailes" w:date="2024-02-15T15:40:16.173Z" w:id="2101288870">
        <w:r w:rsidRPr="767E6F04" w:rsidR="767E6F04">
          <w:rPr>
            <w:rFonts w:ascii="Times New Roman" w:hAnsi="Times New Roman" w:eastAsia="Times New Roman" w:cs="Times New Roman"/>
            <w:color w:val="4A86E8"/>
            <w:sz w:val="24"/>
            <w:szCs w:val="24"/>
          </w:rPr>
          <w:t>-</w:t>
        </w:r>
      </w:ins>
      <w:del w:author="Gary Smailes" w:date="2024-02-15T15:40:15.457Z" w:id="2079233373">
        <w:r w:rsidRPr="767E6F04" w:rsidDel="767E6F04">
          <w:rPr>
            <w:rFonts w:ascii="Times New Roman" w:hAnsi="Times New Roman" w:eastAsia="Times New Roman" w:cs="Times New Roman"/>
            <w:color w:val="4A86E8"/>
            <w:sz w:val="24"/>
            <w:szCs w:val="24"/>
          </w:rPr>
          <w:delText xml:space="preserve"> </w:delText>
        </w:r>
      </w:del>
      <w:r w:rsidRPr="767E6F04" w:rsidR="767E6F04">
        <w:rPr>
          <w:rFonts w:ascii="Times New Roman" w:hAnsi="Times New Roman" w:eastAsia="Times New Roman" w:cs="Times New Roman"/>
          <w:color w:val="4A86E8"/>
          <w:sz w:val="24"/>
          <w:szCs w:val="24"/>
        </w:rPr>
        <w:t xml:space="preserve">step from the corner, Baran stopped. </w:t>
      </w:r>
    </w:p>
    <w:p w:rsidR="0013673D" w:rsidP="767E6F04" w:rsidRDefault="000A4B08" w14:paraId="7FA3B758" w14:textId="0903BA3E">
      <w:pPr>
        <w:spacing w:line="480" w:lineRule="auto"/>
        <w:ind w:firstLine="720"/>
        <w:rPr>
          <w:ins w:author="Gary Smailes" w:date="2024-02-15T15:41:29.343Z" w:id="347797911"/>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A figure emerged, moving away, on the lower path from underneath the grated platform. They slid through the barreled firepits, the soggy garbage hoarded in unorganized mounds and the restless vagrants. Like a snake in tall grass, they slithered with low steps. Despite their lengthy gray trench coat, this person drew a salient aura. The way a quality gnot might catch your eye amongst useless trinkets. The concealing hooded coat, while tall and dull, failed to dissuade Baran's curiosity. Glimpses of copper he</w:t>
      </w:r>
      <w:r w:rsidRPr="767E6F04" w:rsidR="767E6F04">
        <w:rPr>
          <w:rFonts w:ascii="Times New Roman" w:hAnsi="Times New Roman" w:eastAsia="Times New Roman" w:cs="Times New Roman"/>
          <w:color w:val="4A86E8"/>
          <w:sz w:val="24"/>
          <w:szCs w:val="24"/>
        </w:rPr>
        <w:t xml:space="preserve">eled dark brown boots appeared under gliding tattered coat tails. A couple of distant steps connected Baran's recollection with a satisfying mental click. </w:t>
      </w:r>
    </w:p>
    <w:p w:rsidR="0013673D" w:rsidP="767E6F04" w:rsidRDefault="000A4B08" w14:paraId="2A93360C" w14:textId="25C3F30B">
      <w:pPr>
        <w:spacing w:line="480" w:lineRule="auto"/>
        <w:ind w:firstLine="720"/>
        <w:rPr>
          <w:ins w:author="Gary Smailes" w:date="2024-02-15T15:41:42.104Z" w:id="833781421"/>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What was the likelihood the fence sought the destination extracted from Romek's interrogation? The chance was high. So high as to conclude a certainty. </w:t>
      </w:r>
    </w:p>
    <w:p w:rsidR="0013673D" w:rsidRDefault="000A4B08" w14:paraId="000003A6" w14:textId="32B63948">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The wearkin's sparse details about his confrontation with the shopkeeper left little to cross-examine except for an acute sting of mistrust, but Baran was determined to act professionally</w:t>
      </w:r>
      <w:ins w:author="Gary Smailes" w:date="2024-02-15T15:56:34.81Z" w:id="412888521">
        <w:r w:rsidRPr="767E6F04" w:rsidR="767E6F04">
          <w:rPr>
            <w:rFonts w:ascii="Times New Roman" w:hAnsi="Times New Roman" w:eastAsia="Times New Roman" w:cs="Times New Roman"/>
            <w:color w:val="4A86E8"/>
            <w:sz w:val="24"/>
            <w:szCs w:val="24"/>
          </w:rPr>
          <w:t>,</w:t>
        </w:r>
      </w:ins>
      <w:r w:rsidRPr="767E6F04" w:rsidR="767E6F04">
        <w:rPr>
          <w:rFonts w:ascii="Times New Roman" w:hAnsi="Times New Roman" w:eastAsia="Times New Roman" w:cs="Times New Roman"/>
          <w:color w:val="4A86E8"/>
          <w:sz w:val="24"/>
          <w:szCs w:val="24"/>
        </w:rPr>
        <w:t xml:space="preserve"> despite the day's failures. Nothing remarkable had stood out since entering the drain district, excluding himself, Romek and Boro; an observation that contradicted this mysterious traveler. The evidence, however limited, stacked against a random chance encounter of styled footwear wading through such a disgusting place. That must be the fence.</w:t>
      </w:r>
    </w:p>
    <w:p w:rsidR="0013673D" w:rsidRDefault="000A4B08" w14:paraId="000003A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Similar to the day’s previous surprises, this one brought nothing but trouble. The fence was headed rightward. Already halfway through the channel, they'd be at the next intersection within the minute and out of sight a second after..</w:t>
      </w:r>
    </w:p>
    <w:p w:rsidR="0013673D" w:rsidRDefault="000A4B08" w14:paraId="000003A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"Hold up," Baran said as he scrambled for a decision.</w:t>
      </w:r>
    </w:p>
    <w:p w:rsidR="0013673D" w:rsidRDefault="000A4B08" w14:paraId="000003A9"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Still on the paved sidewalk and with a darting gaze that mirrored his thoughts, Baran caught a second surprise splashing through the cesspool sheen on the channel bottom. Far closer than the fence, this stranger moved underneath the metal grates. Initially, Baran retreated, afraid that he or Boro might be spotted, but when it appeared they were obscured, he indulged his latent boredom. The latticed floor failed to conceal the figure's general outline. Absent the telltale ravian neck and the apparent masculi</w:t>
      </w:r>
      <w:r>
        <w:rPr>
          <w:rFonts w:ascii="Times New Roman" w:hAnsi="Times New Roman" w:eastAsia="Times New Roman" w:cs="Times New Roman"/>
          <w:color w:val="4A86E8"/>
          <w:sz w:val="24"/>
          <w:szCs w:val="24"/>
        </w:rPr>
        <w:t>ne build, the deducible options for an identity shrank. Twice the shopkeeper’s width and half that for added in height, the second man was a fighter. Bruiser might be more appropriate given their build, unless they were wearing armor. Their size alone made the veiled figure strikingly apparent at such a close proximity. A wisping blanket of a coat covered their entire body, distracting the lowlifes from their small worlds as the ominous threat marched with the control and precision of a soldier tailing thei</w:t>
      </w:r>
      <w:r>
        <w:rPr>
          <w:rFonts w:ascii="Times New Roman" w:hAnsi="Times New Roman" w:eastAsia="Times New Roman" w:cs="Times New Roman"/>
          <w:color w:val="4A86E8"/>
          <w:sz w:val="24"/>
          <w:szCs w:val="24"/>
        </w:rPr>
        <w:t>r mark.</w:t>
      </w:r>
    </w:p>
    <w:p w:rsidR="0013673D" w:rsidRDefault="000A4B08" w14:paraId="000003AA"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Boro's impatience built as she took increasing notice of Baran's odd behavior. She shifted laterally, attempting to turn around.</w:t>
      </w:r>
    </w:p>
    <w:p w:rsidR="0013673D" w:rsidRDefault="000A4B08" w14:paraId="000003AB"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"Relax," Baran said, resting his good hand on her neck.</w:t>
      </w:r>
    </w:p>
    <w:p w:rsidR="0013673D" w:rsidRDefault="000A4B08" w14:paraId="000003A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Still enthralled by the situation and pressed by a dwindling window of opportunity, Baran rushed through the scenarios. Romek matched the size but complicated the rest of the setup. Why would he be trailing the fence? No, the fence is most likely en route to the intercept. That conclusion created its own set of additional problems and failed to account for the newest threat. The conservative assumption was to identify both as potential enemies, stacking the risk for Romek. Baran knew the answer, the same as</w:t>
      </w:r>
      <w:r>
        <w:rPr>
          <w:rFonts w:ascii="Times New Roman" w:hAnsi="Times New Roman" w:eastAsia="Times New Roman" w:cs="Times New Roman"/>
          <w:color w:val="4A86E8"/>
          <w:sz w:val="24"/>
          <w:szCs w:val="24"/>
        </w:rPr>
        <w:t xml:space="preserve"> he knew the orders he’d disobey. Pursue without engaging, that was the play.</w:t>
      </w:r>
    </w:p>
    <w:p w:rsidR="0013673D" w:rsidRDefault="000A4B08" w14:paraId="000003AD"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Baran scratched Boro's neck, an attempt to garner sympathy before abandoning her on the street. Once he reached for his second sword, she became defensive. </w:t>
      </w:r>
    </w:p>
    <w:p w:rsidR="0013673D" w:rsidRDefault="000A4B08" w14:paraId="000003AE"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"Woah now. I know. I know. You see those figures?" Baran pointed towards the rightward channel, but the fence was already out of sight. Only the block-like silhouette remained, marching away with a calculated swiftness. "Fuck, they're moving fast. Look, I need to tail them in case Romek needs help. Nothing dumb this time, I promise." Those chemical burns put Romek at less than perfect. They were all fighting the day's stress but the second stranger bothered Baran. He couldn't quite place the feeling. Even w</w:t>
      </w:r>
      <w:r>
        <w:rPr>
          <w:rFonts w:ascii="Times New Roman" w:hAnsi="Times New Roman" w:eastAsia="Times New Roman" w:cs="Times New Roman"/>
          <w:color w:val="4A86E8"/>
          <w:sz w:val="24"/>
          <w:szCs w:val="24"/>
        </w:rPr>
        <w:t>ith his bum hand he needed to act.</w:t>
      </w:r>
    </w:p>
    <w:p w:rsidR="0013673D" w:rsidRDefault="000A4B08" w14:paraId="000003AF"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half truth was a die roll. One learned through failure. Pairing with new recruits was often harder than not having a partner. Erratic unpredictable decisions combined with a need to defend your fellow fighter were a nasty combo that usually ended in defeat. While Baran handled decisions logically and factored in the conditions, he clearly lacked the sourness of real world experience compared to Romek. The doubt gave him pause until a pressure built in his chest. The familiar sensation beckoned him to fo</w:t>
      </w:r>
      <w:r>
        <w:rPr>
          <w:rFonts w:ascii="Times New Roman" w:hAnsi="Times New Roman" w:eastAsia="Times New Roman" w:cs="Times New Roman"/>
          <w:color w:val="4A86E8"/>
          <w:sz w:val="24"/>
          <w:szCs w:val="24"/>
        </w:rPr>
        <w:t>llow the second figure against his better judgment. Baran obliged.</w:t>
      </w:r>
    </w:p>
    <w:p w:rsidR="0013673D" w:rsidRDefault="000A4B08" w14:paraId="000003B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Boro gave a heavy sigh and stopped shifting.</w:t>
      </w:r>
    </w:p>
    <w:p w:rsidR="0013673D" w:rsidRDefault="000A4B08" w14:paraId="000003B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4A86E8"/>
          <w:sz w:val="24"/>
          <w:szCs w:val="24"/>
        </w:rPr>
        <w:t>"Thank you." He unfastened his second weapon, grabbed a spare cloak, and darted across the grated crosswalk.</w:t>
      </w:r>
      <w:r>
        <w:br w:type="page"/>
      </w:r>
    </w:p>
    <w:p w:rsidR="0013673D" w:rsidRDefault="000A4B08" w14:paraId="000003B2" w14:textId="77777777">
      <w:pPr>
        <w:pStyle w:val="Heading1"/>
        <w:spacing w:line="480" w:lineRule="auto"/>
        <w:rPr>
          <w:rFonts w:ascii="Times New Roman" w:hAnsi="Times New Roman" w:eastAsia="Times New Roman" w:cs="Times New Roman"/>
        </w:rPr>
      </w:pPr>
      <w:bookmarkStart w:name="_6q5qosymkt5u" w:colFirst="0" w:colLast="0" w:id="19"/>
      <w:bookmarkEnd w:id="19"/>
      <w:r>
        <w:rPr>
          <w:rFonts w:ascii="Times New Roman" w:hAnsi="Times New Roman" w:eastAsia="Times New Roman" w:cs="Times New Roman"/>
        </w:rPr>
        <w:t>Scene 17 - Kayah - Capture</w:t>
      </w:r>
    </w:p>
    <w:p w:rsidR="0013673D" w:rsidRDefault="000A4B08" w14:paraId="000003B3" w14:textId="77777777">
      <w:pPr>
        <w:spacing w:line="480" w:lineRule="auto"/>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"Do us a favor and stand clear," the executioner said from the </w:t>
      </w:r>
      <w:commentRangeStart w:id="1872429626"/>
      <w:r w:rsidRPr="767E6F04" w:rsidR="767E6F04">
        <w:rPr>
          <w:rFonts w:ascii="Times New Roman" w:hAnsi="Times New Roman" w:eastAsia="Times New Roman" w:cs="Times New Roman"/>
          <w:color w:val="4A86E8"/>
          <w:sz w:val="24"/>
          <w:szCs w:val="24"/>
        </w:rPr>
        <w:t xml:space="preserve">outside of the main palace </w:t>
      </w:r>
      <w:commentRangeEnd w:id="1872429626"/>
      <w:r>
        <w:rPr>
          <w:rStyle w:val="CommentReference"/>
        </w:rPr>
        <w:commentReference w:id="1872429626"/>
      </w:r>
      <w:r w:rsidRPr="767E6F04" w:rsidR="767E6F04">
        <w:rPr>
          <w:rFonts w:ascii="Times New Roman" w:hAnsi="Times New Roman" w:eastAsia="Times New Roman" w:cs="Times New Roman"/>
          <w:color w:val="4A86E8"/>
          <w:sz w:val="24"/>
          <w:szCs w:val="24"/>
        </w:rPr>
        <w:t>chamber. "I intend to bring you back alive."</w:t>
      </w:r>
    </w:p>
    <w:p w:rsidR="0013673D" w:rsidRDefault="000A4B08" w14:paraId="000003B4" w14:textId="6A5CEB58">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Kayah ignored the request. Instead, she ruminated on the unaccounted shots from the </w:t>
      </w:r>
      <w:del w:author="Gary Smailes" w:date="2024-02-15T16:31:38.51Z" w:id="463545568">
        <w:r w:rsidRPr="767E6F04" w:rsidDel="767E6F04">
          <w:rPr>
            <w:rFonts w:ascii="Times New Roman" w:hAnsi="Times New Roman" w:eastAsia="Times New Roman" w:cs="Times New Roman"/>
            <w:color w:val="4A86E8"/>
            <w:sz w:val="24"/>
            <w:szCs w:val="24"/>
          </w:rPr>
          <w:delText>cindered man</w:delText>
        </w:r>
      </w:del>
      <w:ins w:author="Gary Smailes" w:date="2024-02-15T16:31:38.511Z" w:id="685855463">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's weapon. How Jaxith’s rescue hung upon the mysterious distraction. Would he save her from her failures? What if he had already tried? The possibility brought pain too raw for her worst-case world. Even the monstrous, tortured creatures of the palace lay smoldering and crushed throughout the terraced garden. Stacking deaths paid for her failed attempt to flee. She did not budge from the table’s center, which rested a few paces from the steep rubble that crowded the collapsed archway. Unsure if it was dangerously close or safely far, the answer meant nothing at that moment. With an uncomfortable swallow, she wiped away brimming tears held captive by stubborn eyes, unsurprised by her growing list of inadequacies.</w:t>
      </w:r>
    </w:p>
    <w:p w:rsidR="0013673D" w:rsidRDefault="000A4B08" w14:paraId="000003B5" w14:textId="5215BB4C">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The heaviest rocks, broken and trapped at the bottom of the pile, ground against the threshold. High-pitched scrapes jarred Kayah from her wallowed thoughts as wedged stones shot out. Propelled by the overwhelming weight of those above, they tumbled. The aggressive catalyst triggered a rockslide that flowed like water. The largest pieces of rubble moved the least, filling the gap between the table and the circular walls. </w:t>
      </w:r>
      <w:ins w:author="Gary Smailes" w:date="2024-02-15T16:25:30.242Z" w:id="1038144219">
        <w:r w:rsidRPr="767E6F04" w:rsidR="767E6F04">
          <w:rPr>
            <w:rFonts w:ascii="Times New Roman" w:hAnsi="Times New Roman" w:eastAsia="Times New Roman" w:cs="Times New Roman"/>
            <w:color w:val="4A86E8"/>
            <w:sz w:val="24"/>
            <w:szCs w:val="24"/>
          </w:rPr>
          <w:t>This was f</w:t>
        </w:r>
      </w:ins>
      <w:del w:author="Gary Smailes" w:date="2024-02-15T16:25:29.379Z" w:id="79532993">
        <w:r w:rsidRPr="767E6F04" w:rsidDel="767E6F04">
          <w:rPr>
            <w:rFonts w:ascii="Times New Roman" w:hAnsi="Times New Roman" w:eastAsia="Times New Roman" w:cs="Times New Roman"/>
            <w:color w:val="4A86E8"/>
            <w:sz w:val="24"/>
            <w:szCs w:val="24"/>
          </w:rPr>
          <w:delText>F</w:delText>
        </w:r>
      </w:del>
      <w:r w:rsidRPr="767E6F04" w:rsidR="767E6F04">
        <w:rPr>
          <w:rFonts w:ascii="Times New Roman" w:hAnsi="Times New Roman" w:eastAsia="Times New Roman" w:cs="Times New Roman"/>
          <w:color w:val="4A86E8"/>
          <w:sz w:val="24"/>
          <w:szCs w:val="24"/>
        </w:rPr>
        <w:t>ollowed by the smaller pebbles and cobbles, which flowed into crevices and spilled onto the table. Cracked sections of wall, held in false sturdiness, fell away without the support of the ruinous foundation of broken history. Kayah sat on her heels, unmoved like a boulder in a river as the loose rock bunched around her threadbare shoes. The fresh debris revealed a distant glimpse of the archway's lost grandeur. A rubble stage for the ominous silhouette which stood against the glaring orange glow of the flaming havoc outside.</w:t>
      </w:r>
    </w:p>
    <w:p w:rsidR="0013673D" w:rsidRDefault="000A4B08" w14:paraId="000003B6" w14:textId="77777777">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A lingering stare of tiny twinned suns erupted into a geyser of primal fear within Kayah. The tower</w:t>
      </w:r>
      <w:commentRangeStart w:id="368296177"/>
      <w:r w:rsidRPr="767E6F04" w:rsidR="767E6F04">
        <w:rPr>
          <w:rFonts w:ascii="Times New Roman" w:hAnsi="Times New Roman" w:eastAsia="Times New Roman" w:cs="Times New Roman"/>
          <w:color w:val="4A86E8"/>
          <w:sz w:val="24"/>
          <w:szCs w:val="24"/>
        </w:rPr>
        <w:t>ing, cindered presence stood less than ten paces from her now and with him came a piercing drea</w:t>
      </w:r>
      <w:commentRangeEnd w:id="368296177"/>
      <w:r>
        <w:rPr>
          <w:rStyle w:val="CommentReference"/>
        </w:rPr>
        <w:commentReference w:id="368296177"/>
      </w:r>
      <w:r w:rsidRPr="767E6F04" w:rsidR="767E6F04">
        <w:rPr>
          <w:rFonts w:ascii="Times New Roman" w:hAnsi="Times New Roman" w:eastAsia="Times New Roman" w:cs="Times New Roman"/>
          <w:color w:val="4A86E8"/>
          <w:sz w:val="24"/>
          <w:szCs w:val="24"/>
        </w:rPr>
        <w:t>d. An instinct to protect her eyes from irreversible damage snapped her out of self pity and forced her back, tripping amongst the loose rock. She threw herself off the table and pressed her back against the stone wall, like an animal running to the edge of its cage.</w:t>
      </w:r>
    </w:p>
    <w:p w:rsidR="0013673D" w:rsidRDefault="000A4B08" w14:paraId="000003B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executioner blundered over the wreckage. He swayed against the backdrop of airborne embers. Cindered eyes evaluated her frenzied panic before he descended with cautioned steps. "There are easier ways to die, girl. Although I see this world has tried before."</w:t>
      </w:r>
    </w:p>
    <w:p w:rsidR="0013673D" w:rsidRDefault="000A4B08" w14:paraId="000003B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"Stop." Her lips cracked, breaking the prolonged silence since she trapped herself in this domed cage. The grit-filled smoke urged her to cough. She fought through it, mustering a biteless bark from her trembling body. "Leave and say I died here."</w:t>
      </w:r>
    </w:p>
    <w:p w:rsidR="0013673D" w:rsidRDefault="000A4B08" w14:paraId="000003B9" w14:textId="0ECDCB19">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"I hear you're an oddity. Death and departure are your futures. Only the when and how remain to be chosen." The </w:t>
      </w:r>
      <w:del w:author="Gary Smailes" w:date="2024-02-15T16:31:38.511Z" w:id="1757832222">
        <w:r w:rsidRPr="767E6F04" w:rsidDel="767E6F04">
          <w:rPr>
            <w:rFonts w:ascii="Times New Roman" w:hAnsi="Times New Roman" w:eastAsia="Times New Roman" w:cs="Times New Roman"/>
            <w:color w:val="4A86E8"/>
            <w:sz w:val="24"/>
            <w:szCs w:val="24"/>
          </w:rPr>
          <w:delText>cindered man</w:delText>
        </w:r>
      </w:del>
      <w:ins w:author="Gary Smailes" w:date="2024-02-15T16:31:38.512Z" w:id="444386926">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averted his masked, shadowed face. "Control yourself, girl. That ringing is insufferable at this distance."</w:t>
      </w:r>
    </w:p>
    <w:p w:rsidR="0013673D" w:rsidRDefault="000A4B08" w14:paraId="000003BA"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"What?" Kayah squawked more than spoke.</w:t>
      </w:r>
    </w:p>
    <w:p w:rsidR="0013673D" w:rsidRDefault="000A4B08" w14:paraId="000003BB"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"You. Your fear. Control it."</w:t>
      </w:r>
    </w:p>
    <w:p w:rsidR="0013673D" w:rsidRDefault="000A4B08" w14:paraId="000003B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Terrified to meet his glowing eyes, she closed her own. </w:t>
      </w:r>
      <w:r>
        <w:rPr>
          <w:rFonts w:ascii="Times New Roman" w:hAnsi="Times New Roman" w:eastAsia="Times New Roman" w:cs="Times New Roman"/>
          <w:i/>
          <w:color w:val="4A86E8"/>
          <w:sz w:val="24"/>
          <w:szCs w:val="24"/>
        </w:rPr>
        <w:t>Control it.</w:t>
      </w:r>
      <w:r>
        <w:rPr>
          <w:rFonts w:ascii="Times New Roman" w:hAnsi="Times New Roman" w:eastAsia="Times New Roman" w:cs="Times New Roman"/>
          <w:color w:val="4A86E8"/>
          <w:sz w:val="24"/>
          <w:szCs w:val="24"/>
        </w:rPr>
        <w:t xml:space="preserve"> Danger filled her life, and death was an inevitability. Thoughts that challenged the executioner's fearful hold? Violence? Death? Nothing new. She'd seen a Demiurge and lived. What more could the executioner do? Her breathing calmed a little, and she noticed the cold curved marble blocks against her arms and her stoic wooden friend in hand.</w:t>
      </w:r>
    </w:p>
    <w:p w:rsidR="0013673D" w:rsidRDefault="000A4B08" w14:paraId="000003BD"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"Good."</w:t>
      </w:r>
    </w:p>
    <w:p w:rsidR="0013673D" w:rsidP="767E6F04" w:rsidRDefault="000A4B08" w14:paraId="4175F207" w14:textId="48DEBB4E">
      <w:pPr>
        <w:spacing w:line="480" w:lineRule="auto"/>
        <w:ind w:firstLine="720"/>
        <w:rPr>
          <w:ins w:author="Gary Smailes" w:date="2024-02-15T16:33:49.044Z" w:id="1452618637"/>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i w:val="1"/>
          <w:iCs w:val="1"/>
          <w:color w:val="4A86E8"/>
          <w:sz w:val="24"/>
          <w:szCs w:val="24"/>
        </w:rPr>
        <w:t xml:space="preserve">Good? </w:t>
      </w:r>
      <w:r w:rsidRPr="767E6F04" w:rsidR="767E6F04">
        <w:rPr>
          <w:rFonts w:ascii="Times New Roman" w:hAnsi="Times New Roman" w:eastAsia="Times New Roman" w:cs="Times New Roman"/>
          <w:color w:val="4A86E8"/>
          <w:sz w:val="24"/>
          <w:szCs w:val="24"/>
        </w:rPr>
        <w:t xml:space="preserve">Why listen to this </w:t>
      </w:r>
      <w:del w:author="Gary Smailes" w:date="2024-02-15T16:31:38.512Z" w:id="2101994653">
        <w:r w:rsidRPr="767E6F04" w:rsidDel="767E6F04">
          <w:rPr>
            <w:rFonts w:ascii="Times New Roman" w:hAnsi="Times New Roman" w:eastAsia="Times New Roman" w:cs="Times New Roman"/>
            <w:color w:val="4A86E8"/>
            <w:sz w:val="24"/>
            <w:szCs w:val="24"/>
          </w:rPr>
          <w:delText>cindered man</w:delText>
        </w:r>
      </w:del>
      <w:ins w:author="Gary Smailes" w:date="2024-02-15T16:31:38.513Z" w:id="320173707">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And why, above everything else, was she doing what he asked? </w:t>
      </w:r>
    </w:p>
    <w:p w:rsidR="0013673D" w:rsidRDefault="000A4B08" w14:paraId="000003BE" w14:textId="26312FD7">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She opened her eyes and looked into the pinpricks of dying fire. Their unnatural command faded until human eyes, absent of their eerie glow, stared back. Her conviction waned, turning into self destruction. </w:t>
      </w:r>
      <w:r w:rsidRPr="767E6F04" w:rsidR="767E6F04">
        <w:rPr>
          <w:rFonts w:ascii="Times New Roman" w:hAnsi="Times New Roman" w:eastAsia="Times New Roman" w:cs="Times New Roman"/>
          <w:i w:val="1"/>
          <w:iCs w:val="1"/>
          <w:color w:val="4A86E8"/>
          <w:sz w:val="24"/>
          <w:szCs w:val="24"/>
        </w:rPr>
        <w:t>If my fear is his discomfort, I'll give him my nightmares.</w:t>
      </w:r>
      <w:r w:rsidRPr="767E6F04" w:rsidR="767E6F04">
        <w:rPr>
          <w:rFonts w:ascii="Times New Roman" w:hAnsi="Times New Roman" w:eastAsia="Times New Roman" w:cs="Times New Roman"/>
          <w:color w:val="4A86E8"/>
          <w:sz w:val="24"/>
          <w:szCs w:val="24"/>
        </w:rPr>
        <w:t xml:space="preserve"> The thought was braver than the reality. A truth she found as she untethered her distress. Shallow, animalistic fears hungered at the chance to swarm. The scars from repeated pain and the starvation that clawed upon waking from vulnerable sleep. But those superficial facts of life fell flat amongst the day’s events. Genuine fear came from the unknown. Things that held disregard for any understandable causality. The mind-melting digs that beckoned her to a deceitful home, the rotting hands which lurked in the Abysm shadows and the smell of charred demise that wafted through the dry air. She welcomed them past years of entrenched mental defense, nothing more than an instinctual metaphysical callus. </w:t>
      </w:r>
    </w:p>
    <w:p w:rsidR="0013673D" w:rsidRDefault="000A4B08" w14:paraId="000003BF"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"Ah. Clever girl. Poor choice of words on my part. But what's that now?"</w:t>
      </w:r>
    </w:p>
    <w:p w:rsidR="0013673D" w:rsidRDefault="000A4B08" w14:paraId="000003C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 focused, sifting through her fears in excruciating detail. But structural cracks emerged within her subconscious, revealing what lurked deeper. The truth that surpassed even death. She didn't dare to trade that cost for any advantage. She buried her emotion, driving her nightmares away and meeting the cindered eyes with reluctant strength.</w:t>
      </w:r>
    </w:p>
    <w:p w:rsidR="0013673D" w:rsidRDefault="000A4B08" w14:paraId="000003C1"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"I've seen many eyes filled with many fears to know when something hides out of sight. Don't worry, I'm not offended."</w:t>
      </w:r>
    </w:p>
    <w:p w:rsidR="0013673D" w:rsidRDefault="000A4B08" w14:paraId="000003C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The executioner swept away rock and rubble, clearing a spot on the table's edge for two items. Fingers of leather and bone placed a tiny, intricate gnot and his other tossed the strange geared contraption. The metallic crack exaggerated the man's flinching contours as she imagined a grimace underneath his obscured face. </w:t>
      </w:r>
      <w:r>
        <w:rPr>
          <w:rFonts w:ascii="Times New Roman" w:hAnsi="Times New Roman" w:eastAsia="Times New Roman" w:cs="Times New Roman"/>
          <w:i/>
          <w:color w:val="4A86E8"/>
          <w:sz w:val="24"/>
          <w:szCs w:val="24"/>
        </w:rPr>
        <w:t>What was his game?</w:t>
      </w:r>
      <w:r>
        <w:rPr>
          <w:rFonts w:ascii="Times New Roman" w:hAnsi="Times New Roman" w:eastAsia="Times New Roman" w:cs="Times New Roman"/>
          <w:color w:val="4A86E8"/>
          <w:sz w:val="24"/>
          <w:szCs w:val="24"/>
        </w:rPr>
        <w:t xml:space="preserve"> While the coils of the gnot eluded her, Kayah recognized the weapon. The tool of her defeat was within her grasp. </w:t>
      </w:r>
    </w:p>
    <w:p w:rsidR="0013673D" w:rsidP="767E6F04" w:rsidRDefault="000A4B08" w14:paraId="6321A9AE" w14:textId="23784A56">
      <w:pPr>
        <w:spacing w:line="480" w:lineRule="auto"/>
        <w:ind w:firstLine="720"/>
        <w:rPr>
          <w:ins w:author="Gary Smailes" w:date="2024-02-15T16:36:05.338Z" w:id="672065513"/>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A hoarse breath matched her own silent one as he peeled his shredded coat from his upper left shoulder. "Argh." The rough noise brought a brief glimmer of hope that a surviving prowler prepared for attack. As the sound trailed off, the hard truth of their isolation set in. </w:t>
      </w:r>
    </w:p>
    <w:p w:rsidR="0013673D" w:rsidRDefault="000A4B08" w14:paraId="000003C3" w14:textId="7AE89474">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Kayah watched with a disturbing eagerness as the executioner tended to his wound. Caught in wavering light from the burning palace grounds, exposed muscle and flaps of skin gushed with blood against pale skin as he inspected his wound behind a twisting, masked face. "Proud, are you? What a strange choice of friends." The </w:t>
      </w:r>
      <w:del w:author="Gary Smailes" w:date="2024-02-15T16:31:38.514Z" w:id="57362312">
        <w:r w:rsidRPr="767E6F04" w:rsidDel="767E6F04">
          <w:rPr>
            <w:rFonts w:ascii="Times New Roman" w:hAnsi="Times New Roman" w:eastAsia="Times New Roman" w:cs="Times New Roman"/>
            <w:color w:val="4A86E8"/>
            <w:sz w:val="24"/>
            <w:szCs w:val="24"/>
          </w:rPr>
          <w:delText>cindered man</w:delText>
        </w:r>
      </w:del>
      <w:ins w:author="Gary Smailes" w:date="2024-02-15T16:31:38.515Z" w:id="853473065">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torqued his shadowed face upward and to the right. "Huh?" His silhouette paused, still dark, jagged and full of secrets, like one of the Demiurge concealed in smoke. Red drops leaked upon the table's subtle marble swirls, stretching the seconds until he responded to himself. "No, it's not serious."</w:t>
      </w:r>
    </w:p>
    <w:p w:rsidR="0013673D" w:rsidRDefault="000A4B08" w14:paraId="000003C4"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 weave of charred roots snapped outside, falling in a plume of embers past the gaping archway. Aimless straggling sparks, caught by a strange gust, rained into the domed room like a blizzard of flaming snow before sizzling away.</w:t>
      </w:r>
    </w:p>
    <w:p w:rsidR="0013673D" w:rsidRDefault="000A4B08" w14:paraId="000003C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Kayah noticed the irregularity of her breathing as she hung on his next move. Aware of her unintentional trance, her attention shifted back to the weapon laying on the table. </w:t>
      </w:r>
    </w:p>
    <w:p w:rsidR="0013673D" w:rsidRDefault="000A4B08" w14:paraId="000003C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"Fine."</w:t>
      </w:r>
    </w:p>
    <w:p w:rsidR="0013673D" w:rsidRDefault="000A4B08" w14:paraId="000003C7"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"Are you mad?" asked Kayah. The typical delusions of Abysm workers or cutthroats didn't seem to match the executioner's strange behavior. His delusion stifled Kayah with apprehension.</w:t>
      </w:r>
    </w:p>
    <w:p w:rsidR="0013673D" w:rsidRDefault="000A4B08" w14:paraId="000003C8" w14:textId="54BC4A96">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The </w:t>
      </w:r>
      <w:del w:author="Gary Smailes" w:date="2024-02-15T16:31:38.515Z" w:id="48209260">
        <w:r w:rsidRPr="767E6F04" w:rsidDel="767E6F04">
          <w:rPr>
            <w:rFonts w:ascii="Times New Roman" w:hAnsi="Times New Roman" w:eastAsia="Times New Roman" w:cs="Times New Roman"/>
            <w:color w:val="4A86E8"/>
            <w:sz w:val="24"/>
            <w:szCs w:val="24"/>
          </w:rPr>
          <w:delText>cindered man</w:delText>
        </w:r>
      </w:del>
      <w:ins w:author="Gary Smailes" w:date="2024-02-15T16:31:38.516Z" w:id="596946816">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replied by unstrapping a short shard from his left arm. Red ignition from within the glossy black reminded Kayah of how a bright gnot kindled. The distant, tiny light grew, dredged from an unknown depth. The glowing warmth reflected within the glass's dark shine until the entire fragment glowed a dull bright. Unbound, the searing obsidian light expanded, creeping over a spidery hand that gripped the empty air mere inches away. The molten light expanded an atmosphere that painted shades of orange. </w:t>
      </w:r>
    </w:p>
    <w:p w:rsidR="0013673D" w:rsidRDefault="000A4B08" w14:paraId="000003C9"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executioner inspected the monsters, hidden in the billowing smoke. "I see we have an audience." An eager, sneering grin pressed through the executioner's mask. "Madness or that pecking birdy? Not long now till that voice dims."</w:t>
      </w:r>
    </w:p>
    <w:p w:rsidR="0013673D" w:rsidRDefault="000A4B08" w14:paraId="000003CA"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difference lost itself on Kayah as she stood frozen by the continuing realization that she was still alive and unattacked. Unforgiving marble against her back reminded her of the lacking options for escape.</w:t>
      </w:r>
    </w:p>
    <w:p w:rsidR="0013673D" w:rsidRDefault="000A4B08" w14:paraId="000003CB" w14:textId="2AA2F1C0">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The heated fang jerked away towards the gnarled gashes in the executioner's shoulder. Kayah managed a heavy, soundless sigh of relief before it seared his bleeding flesh with a savage hiss. Not from the tending of his wound, but from the self inflicted evil he dealt to others. The cooperative silence between the Demiurge, the </w:t>
      </w:r>
      <w:del w:author="Gary Smailes" w:date="2024-02-15T16:31:38.517Z" w:id="1407607580">
        <w:r w:rsidRPr="767E6F04" w:rsidDel="767E6F04">
          <w:rPr>
            <w:rFonts w:ascii="Times New Roman" w:hAnsi="Times New Roman" w:eastAsia="Times New Roman" w:cs="Times New Roman"/>
            <w:color w:val="4A86E8"/>
            <w:sz w:val="24"/>
            <w:szCs w:val="24"/>
          </w:rPr>
          <w:delText>cindered man</w:delText>
        </w:r>
      </w:del>
      <w:ins w:author="Gary Smailes" w:date="2024-02-15T16:31:38.517Z" w:id="201257841">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and Kayah exaggerated the flames' avaricious cauterization until another distant flurry of embers snapped in the garden, too far to reach the dome's prison.</w:t>
      </w:r>
    </w:p>
    <w:p w:rsidR="0013673D" w:rsidRDefault="000A4B08" w14:paraId="000003CC"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"Ask, girl. We have the time."</w:t>
      </w:r>
    </w:p>
    <w:p w:rsidR="0013673D" w:rsidRDefault="000A4B08" w14:paraId="000003CD"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Ask? Ask what? What existence deserved to be hunted, like an animal? Sought for prized tusks, velvet fur, or a mysterious all-curing tincture. Jaxith spoke rarely of such inequities, for they came accompanied by his sour mood. Whether a dangerous shift or repressed hate made the first blow, it was unimportant. This reckless pursuit, the price of holding back death's door, was coming due for her. The unpaid cost of avoiding the diabolic collusion between the rustroot and the maidens that stole countless live</w:t>
      </w:r>
      <w:r>
        <w:rPr>
          <w:rFonts w:ascii="Times New Roman" w:hAnsi="Times New Roman" w:eastAsia="Times New Roman" w:cs="Times New Roman"/>
          <w:color w:val="4A86E8"/>
          <w:sz w:val="24"/>
          <w:szCs w:val="24"/>
        </w:rPr>
        <w:t>s before their time. But Kayah's healing staved off a simple end from disease and infection, despite her negligence. That curse is all the executioner wanted. A part of Kayah wanted to give it and rid herself of its weight. The same part that sought an end to her misery in her darkest moments. No. This question was pointless.</w:t>
      </w:r>
    </w:p>
    <w:p w:rsidR="0013673D" w:rsidP="767E6F04" w:rsidRDefault="000A4B08" w14:paraId="325F88D0" w14:textId="772BACD2">
      <w:pPr>
        <w:spacing w:line="480" w:lineRule="auto"/>
        <w:ind w:firstLine="720"/>
        <w:rPr>
          <w:ins w:author="Gary Smailes" w:date="2024-02-15T16:42:31.432Z" w:id="676173583"/>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Maybe. </w:t>
      </w:r>
    </w:p>
    <w:p w:rsidR="0013673D" w:rsidP="767E6F04" w:rsidRDefault="000A4B08" w14:paraId="50D92311" w14:textId="30B06DFE">
      <w:pPr>
        <w:spacing w:line="480" w:lineRule="auto"/>
        <w:ind w:firstLine="720"/>
        <w:rPr>
          <w:ins w:author="Gary Smailes" w:date="2024-02-15T16:42:34.644Z" w:id="1407823286"/>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Maybe she was ready for an answer about Jaxith. </w:t>
      </w:r>
    </w:p>
    <w:p w:rsidR="0013673D" w:rsidRDefault="000A4B08" w14:paraId="000003CE" w14:textId="34CA92A7">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Kayah pondered what the revelation would mean as the executioner teased his torn jacket back over his shoulder. Every response, ranging from life to death and every uncertainty in between, brought mourning. She withdrew. The wall kept her body in place, but inside she bundled up tight from the tormenting fires outside. A frivolous attempt to hide from an answer that was locked, trapped like her in a cage of unmovable stone. She reached for false comforts, falling through branching thoughts until she snagged a glimmer of hope. Maybe Jaxith's senses drove him clear of the afflicted miasma that haunted her steps. The thought of abandonment hurt, but that pain dulled the others. With a fragile embrace, she distracted herself from a definitive answer. No. That question was too painful.</w:t>
      </w:r>
    </w:p>
    <w:p w:rsidR="0013673D" w:rsidRDefault="000A4B08" w14:paraId="000003CF"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Cindered eyes grew taut as they watched Kayah mull over the question. The man's posture gathered in preparation to speak.</w:t>
      </w:r>
    </w:p>
    <w:p w:rsidR="0013673D" w:rsidRDefault="000A4B08" w14:paraId="000003D0"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"How are you doing that? The." Kayah blurted with a trembling voice. "That rock."</w:t>
      </w:r>
    </w:p>
    <w:p w:rsidR="0013673D" w:rsidRDefault="000A4B08" w14:paraId="000003D1" w14:textId="19AC91A9">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The practical question might buy a few more minutes to discover an escape</w:t>
      </w:r>
      <w:ins w:author="Gary Smailes" w:date="2024-02-15T17:37:04.339Z" w:id="811563975">
        <w:r w:rsidRPr="767E6F04" w:rsidR="767E6F04">
          <w:rPr>
            <w:rFonts w:ascii="Times New Roman" w:hAnsi="Times New Roman" w:eastAsia="Times New Roman" w:cs="Times New Roman"/>
            <w:color w:val="4A86E8"/>
            <w:sz w:val="24"/>
            <w:szCs w:val="24"/>
          </w:rPr>
          <w:t xml:space="preserve"> o</w:t>
        </w:r>
      </w:ins>
      <w:del w:author="Gary Smailes" w:date="2024-02-15T17:37:03.148Z" w:id="1960371959">
        <w:r w:rsidRPr="767E6F04" w:rsidDel="767E6F04">
          <w:rPr>
            <w:rFonts w:ascii="Times New Roman" w:hAnsi="Times New Roman" w:eastAsia="Times New Roman" w:cs="Times New Roman"/>
            <w:color w:val="4A86E8"/>
            <w:sz w:val="24"/>
            <w:szCs w:val="24"/>
          </w:rPr>
          <w:delText>. O</w:delText>
        </w:r>
      </w:del>
      <w:r w:rsidRPr="767E6F04" w:rsidR="767E6F04">
        <w:rPr>
          <w:rFonts w:ascii="Times New Roman" w:hAnsi="Times New Roman" w:eastAsia="Times New Roman" w:cs="Times New Roman"/>
          <w:color w:val="4A86E8"/>
          <w:sz w:val="24"/>
          <w:szCs w:val="24"/>
        </w:rPr>
        <w:t>r at least enjoy the pathetic freedom that was offered between the curved wall and the table's edge. Smoke rose from the shelf of irrigation tunnels, obscuring most of the domed ceiling. Nothing remained of the trickling water. The sere air now leached the dampness from blurs on the porous stone, leaving a bitter sadness that the destructive, careless flames had broken the mystical source of water from the palace's upper keeps.</w:t>
      </w:r>
    </w:p>
    <w:p w:rsidR="0013673D" w:rsidRDefault="000A4B08" w14:paraId="000003D2"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The executioner leaned close to the floating shard that illuminated their conversation. "This is no mere rock. You can feel it? Hear it?"</w:t>
      </w:r>
    </w:p>
    <w:p w:rsidR="0013673D" w:rsidRDefault="000A4B08" w14:paraId="000003D3"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Kayah's intrigue betrayed her gaze with darting sideways glances.</w:t>
      </w:r>
    </w:p>
    <w:p w:rsidR="0013673D" w:rsidRDefault="000A4B08" w14:paraId="000003D4" w14:textId="72ECBE3D">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"Hmmm</w:t>
      </w:r>
      <w:ins w:author="Gary Smailes" w:date="2024-02-15T18:01:26.14Z" w:id="2029506137">
        <w:r w:rsidRPr="767E6F04" w:rsidR="767E6F04">
          <w:rPr>
            <w:rFonts w:ascii="Times New Roman" w:hAnsi="Times New Roman" w:eastAsia="Times New Roman" w:cs="Times New Roman"/>
            <w:color w:val="4A86E8"/>
            <w:sz w:val="24"/>
            <w:szCs w:val="24"/>
          </w:rPr>
          <w:t>..</w:t>
        </w:r>
      </w:ins>
      <w:r w:rsidRPr="767E6F04" w:rsidR="767E6F04">
        <w:rPr>
          <w:rFonts w:ascii="Times New Roman" w:hAnsi="Times New Roman" w:eastAsia="Times New Roman" w:cs="Times New Roman"/>
          <w:color w:val="4A86E8"/>
          <w:sz w:val="24"/>
          <w:szCs w:val="24"/>
        </w:rPr>
        <w:t>." The interjection lacked smoothness, matching ravian's guttural chirp more than any human sound. "Let me answer with a question then. Do you hear the subtle ringing in the silence? A sound not of this world, but from within. Does it fade before the fear sets in that your ears might forever be broken? Can you hear your own thrum?"</w:t>
      </w:r>
    </w:p>
    <w:p w:rsidR="0013673D" w:rsidRDefault="000A4B08" w14:paraId="000003D5"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Kayah refrained from a nod.</w:t>
      </w:r>
    </w:p>
    <w:p w:rsidR="0013673D" w:rsidRDefault="000A4B08" w14:paraId="000003D6"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 xml:space="preserve">The executioner continued with a tempo slower than ripples through thick quickrust. "Let me be more direct, since I must limit the remaining pleasantries in your life. This </w:t>
      </w:r>
      <w:r>
        <w:rPr>
          <w:rFonts w:ascii="Times New Roman" w:hAnsi="Times New Roman" w:eastAsia="Times New Roman" w:cs="Times New Roman"/>
          <w:i/>
          <w:color w:val="4A86E8"/>
          <w:sz w:val="24"/>
          <w:szCs w:val="24"/>
        </w:rPr>
        <w:t>rock</w:t>
      </w:r>
      <w:r>
        <w:rPr>
          <w:rFonts w:ascii="Times New Roman" w:hAnsi="Times New Roman" w:eastAsia="Times New Roman" w:cs="Times New Roman"/>
          <w:color w:val="4A86E8"/>
          <w:sz w:val="24"/>
          <w:szCs w:val="24"/>
        </w:rPr>
        <w:t xml:space="preserve"> is not of this world. It's from a place referred to as Obsinius. A hell of sorts offered for troublesome souls. A paltry haven for those deemed unworthy but not worthless." The man's demeanor flushed with anger that simmered to wishfulness. "This trick." His slumped posture leaned on the sharp angle of his right elbow, his forearm vertical. Shadows, cast by twirling fingers, jumped between the rubble's secrets, matching the cadence of the glowing shard's wobbling dance. "It requires thrum from that pla</w:t>
      </w:r>
      <w:r>
        <w:rPr>
          <w:rFonts w:ascii="Times New Roman" w:hAnsi="Times New Roman" w:eastAsia="Times New Roman" w:cs="Times New Roman"/>
          <w:color w:val="4A86E8"/>
          <w:sz w:val="24"/>
          <w:szCs w:val="24"/>
        </w:rPr>
        <w:t>ce. For you see, things can be connected by more than touch. A bond that lets you hold what cannot be felt."</w:t>
      </w:r>
    </w:p>
    <w:p w:rsidR="0013673D" w:rsidRDefault="000A4B08" w14:paraId="000003D7" w14:textId="2EBF3C7F">
      <w:pPr>
        <w:spacing w:line="480" w:lineRule="auto"/>
        <w:ind w:firstLine="720"/>
        <w:rPr>
          <w:rFonts w:ascii="Times New Roman" w:hAnsi="Times New Roman" w:eastAsia="Times New Roman" w:cs="Times New Roman"/>
          <w:color w:val="4A86E8"/>
          <w:sz w:val="24"/>
          <w:szCs w:val="24"/>
        </w:rPr>
      </w:pPr>
      <w:r w:rsidRPr="767E6F04" w:rsidR="767E6F04">
        <w:rPr>
          <w:rFonts w:ascii="Times New Roman" w:hAnsi="Times New Roman" w:eastAsia="Times New Roman" w:cs="Times New Roman"/>
          <w:color w:val="4A86E8"/>
          <w:sz w:val="24"/>
          <w:szCs w:val="24"/>
        </w:rPr>
        <w:t xml:space="preserve">With each rasping word, Kayah's confidence grew. Not from anything said, for the situation lacked a certain desired foundation of trust and half of his riddled words originated from madness. No, the vulnerability came from his action. The weakness of the executioner's humanity gave her an idea; not from sympathy, but from limitation. Everyone succumbs to the finite. An object too heavy, a concept too complex, and in this case, a reaction too slow. The more the </w:t>
      </w:r>
      <w:del w:author="Gary Smailes" w:date="2024-02-15T16:31:38.518Z" w:id="1451320906">
        <w:r w:rsidRPr="767E6F04" w:rsidDel="767E6F04">
          <w:rPr>
            <w:rFonts w:ascii="Times New Roman" w:hAnsi="Times New Roman" w:eastAsia="Times New Roman" w:cs="Times New Roman"/>
            <w:color w:val="4A86E8"/>
            <w:sz w:val="24"/>
            <w:szCs w:val="24"/>
          </w:rPr>
          <w:delText>cindered man</w:delText>
        </w:r>
      </w:del>
      <w:ins w:author="Gary Smailes" w:date="2024-02-15T16:31:38.519Z" w:id="1164686168">
        <w:r w:rsidRPr="767E6F04" w:rsidR="767E6F04">
          <w:rPr>
            <w:rFonts w:ascii="Times New Roman" w:hAnsi="Times New Roman" w:eastAsia="Times New Roman" w:cs="Times New Roman"/>
            <w:color w:val="4A86E8"/>
            <w:sz w:val="24"/>
            <w:szCs w:val="24"/>
          </w:rPr>
          <w:t>Cindered Man</w:t>
        </w:r>
      </w:ins>
      <w:r w:rsidRPr="767E6F04" w:rsidR="767E6F04">
        <w:rPr>
          <w:rFonts w:ascii="Times New Roman" w:hAnsi="Times New Roman" w:eastAsia="Times New Roman" w:cs="Times New Roman"/>
          <w:color w:val="4A86E8"/>
          <w:sz w:val="24"/>
          <w:szCs w:val="24"/>
        </w:rPr>
        <w:t xml:space="preserve"> crawled through his words, the more defeatable he appeared.</w:t>
      </w:r>
    </w:p>
    <w:p w:rsidR="0013673D" w:rsidRDefault="000A4B08" w14:paraId="000003D8" w14:textId="77777777">
      <w:pPr>
        <w:spacing w:line="480" w:lineRule="auto"/>
        <w:ind w:firstLine="720"/>
        <w:rPr>
          <w:rFonts w:ascii="Times New Roman" w:hAnsi="Times New Roman" w:eastAsia="Times New Roman" w:cs="Times New Roman"/>
          <w:color w:val="4A86E8"/>
          <w:sz w:val="24"/>
          <w:szCs w:val="24"/>
        </w:rPr>
      </w:pPr>
      <w:r>
        <w:rPr>
          <w:rFonts w:ascii="Times New Roman" w:hAnsi="Times New Roman" w:eastAsia="Times New Roman" w:cs="Times New Roman"/>
          <w:color w:val="4A86E8"/>
          <w:sz w:val="24"/>
          <w:szCs w:val="24"/>
        </w:rPr>
        <w:t>A fumbled grip cheated his sleight of hand as the shard cracked against the unyielding tabletop and burned tiny specs of broken rock. Small trails of smoke joined under the gathering cloud above. A devilish chuckle sent a shiver through Kayah's spine. "My fingers are not quite what they used to be, it seems."</w:t>
      </w:r>
    </w:p>
    <w:p w:rsidR="0013673D" w:rsidRDefault="000A4B08" w14:paraId="000003D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color w:val="4A86E8"/>
          <w:sz w:val="24"/>
          <w:szCs w:val="24"/>
        </w:rPr>
        <w:t>Kayah used his moment of belligerence to investigate the geared weapon at a distance.</w:t>
      </w:r>
      <w:r>
        <w:rPr>
          <w:rFonts w:ascii="Times New Roman" w:hAnsi="Times New Roman" w:eastAsia="Times New Roman" w:cs="Times New Roman"/>
          <w:sz w:val="24"/>
          <w:szCs w:val="24"/>
        </w:rPr>
        <w:t xml:space="preserve"> The tool’s favorable position put it far from her opponent compared to the gnot and the shard, but that was half the problem. She hated improvisation, an excuse for failed planning. The executioner’s previous attacks veiled any insight to wield the strange device. A constraint that forced her into an irritating predicament. </w:t>
      </w:r>
      <w:r>
        <w:rPr>
          <w:rFonts w:ascii="Times New Roman" w:hAnsi="Times New Roman" w:eastAsia="Times New Roman" w:cs="Times New Roman"/>
          <w:i/>
          <w:sz w:val="24"/>
          <w:szCs w:val="24"/>
        </w:rPr>
        <w:t>In the dark, a blade's sharp end is worse than no blade at all.</w:t>
      </w:r>
      <w:r>
        <w:rPr>
          <w:rFonts w:ascii="Times New Roman" w:hAnsi="Times New Roman" w:eastAsia="Times New Roman" w:cs="Times New Roman"/>
          <w:sz w:val="24"/>
          <w:szCs w:val="24"/>
        </w:rPr>
        <w:t xml:space="preserve"> The advice didn't account for being trapped with your back against a wall of Demiurge.</w:t>
      </w:r>
    </w:p>
    <w:p w:rsidR="0013673D" w:rsidRDefault="000A4B08" w14:paraId="000003D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weakened sputter of embers came from the garden. Too low to be seen except for a subtle flash of light. Kayah couldn't help but imagine the burning hope of the ancient roots that never found their escape.</w:t>
      </w:r>
    </w:p>
    <w:p w:rsidR="0013673D" w:rsidRDefault="000A4B08" w14:paraId="000003D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"So our civilities draw to a close. Remember my intent, girl. This isn't personal." The executioner's posture straightened like a rearing snake.</w:t>
      </w:r>
    </w:p>
    <w:p w:rsidR="0013673D" w:rsidRDefault="000A4B08" w14:paraId="000003D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pressed her palm's flat and wedged a heel against the base of the wall. The winner of this fight would be determined by the geared contraption. A fact that kept her from drawing her shiv in the stifling seconds. Cindered eyes already tracked her movements with renewed intensity.</w:t>
      </w:r>
    </w:p>
    <w:p w:rsidR="0013673D" w:rsidRDefault="000A4B08" w14:paraId="000003D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brief flare of fiery light from beyond triggered her to fight. She sprung from the wall, every muscle launching her towards the strange device. Limbs rolled onto the table as she used her board to sweep the bunched rocks from the collapsed rubble. Her flailing catapulted a chaotic arc of stones and pebbles toward the executioner. His widened eyes realized her strategy quicker than she planned, but not quick enough to counter.</w:t>
      </w:r>
    </w:p>
    <w:p w:rsidR="0013673D" w:rsidRDefault="000A4B08" w14:paraId="000003DE"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maneuver relied on a couple of rocks. Many slid off the scorched stonework but those important few collided with the searing shard, the gnot and the weapon, setting them on distinct paths. Kayah pounced after the device, carried by her momentum. The obsidian splinter stopped with an unnatural abruptness while the executioner's good arm grasped for the gnot. His crooked fingers skimmed the iridescent coils as it clattered to the floor beyond his reach.</w:t>
      </w:r>
    </w:p>
    <w:p w:rsidR="0013673D" w:rsidRDefault="000A4B08" w14:paraId="000003D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Familiar knocks of gnot and stone led to confusion. Her blurring opponent dashed not with her but opposite, towards the trailing sound. The rapid moments before she grabbed the weapon summoned an uneasy doubt from an unknown mistake, but she had to stay the course. With her target in hand, Kayah fumbled the gears and cylinder, struggling to find the correct way to wield the violent power. Chance helped her fingers find textured grooves in the metal object. Despite the oversized hand hold, she seized it, wri</w:t>
      </w:r>
      <w:r>
        <w:rPr>
          <w:rFonts w:ascii="Times New Roman" w:hAnsi="Times New Roman" w:eastAsia="Times New Roman" w:cs="Times New Roman"/>
          <w:sz w:val="24"/>
          <w:szCs w:val="24"/>
        </w:rPr>
        <w:t>nging like it was the executioner's neck. A strained two handed grip mangled a mechanical lever. Pulls, pushes and provoked shakes did nothing except expand Kayah's incertitude. Beyond the grand tabletop, across the field of marble, the man rose with grave indignation and rekindled ember eyes. His hands held the searing shard and the enigmatic gnot. His victorious aura filled the room.</w:t>
      </w:r>
    </w:p>
    <w:p w:rsidR="0013673D" w:rsidRDefault="000A4B08" w14:paraId="000003E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"Maybe in another life."</w:t>
      </w:r>
    </w:p>
    <w:p w:rsidR="0013673D" w:rsidRDefault="000A4B08" w14:paraId="000003E1" w14:textId="5694EC3D">
      <w:pPr>
        <w:spacing w:line="480" w:lineRule="auto"/>
        <w:ind w:firstLine="720"/>
        <w:rPr>
          <w:rFonts w:ascii="Times New Roman" w:hAnsi="Times New Roman" w:eastAsia="Times New Roman" w:cs="Times New Roman"/>
          <w:sz w:val="24"/>
          <w:szCs w:val="24"/>
        </w:rPr>
      </w:pPr>
      <w:r w:rsidRPr="767E6F04" w:rsidR="767E6F04">
        <w:rPr>
          <w:rFonts w:ascii="Times New Roman" w:hAnsi="Times New Roman" w:eastAsia="Times New Roman" w:cs="Times New Roman"/>
          <w:sz w:val="24"/>
          <w:szCs w:val="24"/>
        </w:rPr>
        <w:t xml:space="preserve">The </w:t>
      </w:r>
      <w:del w:author="Gary Smailes" w:date="2024-02-15T16:31:38.519Z" w:id="1811388510">
        <w:r w:rsidRPr="767E6F04" w:rsidDel="767E6F04">
          <w:rPr>
            <w:rFonts w:ascii="Times New Roman" w:hAnsi="Times New Roman" w:eastAsia="Times New Roman" w:cs="Times New Roman"/>
            <w:sz w:val="24"/>
            <w:szCs w:val="24"/>
          </w:rPr>
          <w:delText>cindered man</w:delText>
        </w:r>
      </w:del>
      <w:ins w:author="Gary Smailes" w:date="2024-02-15T16:31:38.52Z" w:id="1242954689">
        <w:r w:rsidRPr="767E6F04" w:rsidR="767E6F04">
          <w:rPr>
            <w:rFonts w:ascii="Times New Roman" w:hAnsi="Times New Roman" w:eastAsia="Times New Roman" w:cs="Times New Roman"/>
            <w:sz w:val="24"/>
            <w:szCs w:val="24"/>
          </w:rPr>
          <w:t>Cindered Man</w:t>
        </w:r>
      </w:ins>
      <w:r w:rsidRPr="767E6F04" w:rsidR="767E6F04">
        <w:rPr>
          <w:rFonts w:ascii="Times New Roman" w:hAnsi="Times New Roman" w:eastAsia="Times New Roman" w:cs="Times New Roman"/>
          <w:sz w:val="24"/>
          <w:szCs w:val="24"/>
        </w:rPr>
        <w:t xml:space="preserve"> clicked the gnot on the table's stone. Once. Twice. And in a third graceful tap of gnot and stone the entire table, the battleground which Kayah took for certainty, splintered. The brutal crack cleaved the table in half, releasing a lance of chiseled duct. A wave rippled the air, shoving the choking particles and Kayah back against the wall. The sound, if you could call it that, rang her skull, disarming her of the useless weapon. In this moment, escape was hopeless.</w:t>
      </w:r>
    </w:p>
    <w:p w:rsidR="0013673D" w:rsidRDefault="000A4B08" w14:paraId="000003E2"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"Let me show you how that works." The executioner traversed the fissured table, straddling the jagged division of stone.</w:t>
      </w:r>
    </w:p>
    <w:p w:rsidR="0013673D" w:rsidRDefault="000A4B08" w14:paraId="000003E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Kayah's double vision recollected itself in the haze of dust and smoke. Dizzy from fear and force, she clambered for the collapsed archway. A last mindless attempt to flee.</w:t>
      </w:r>
    </w:p>
    <w:p w:rsidR="0013673D" w:rsidRDefault="000A4B08" w14:paraId="000003E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"Meager."</w:t>
      </w:r>
    </w:p>
    <w:p w:rsidR="0013673D" w:rsidRDefault="000A4B08" w14:paraId="000003E5"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Kayah's distress attacked the debris. Blurred by tears, she clawed the broken pieces, tossing them backwards or yanking herself farther up the shallow pile. The small stones were much heavier than they appeared. Each open mouthed breath choking on the cough that came before. Unable to escape the fine chalk coating her tongue and teeth and the stinging smoke of ancient roots. </w:t>
      </w:r>
    </w:p>
    <w:p w:rsidR="0013673D" w:rsidRDefault="000A4B08" w14:paraId="000003E6"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rubble she pulled hit the ground louder than expected. A surge of adrenaline could achieve impressive feats, but this was different. A rock hit her lower back. Or was it two? From above? Was it before or after the sound? Her right arm slipped, unresponsive to her panicked commands. Did the shockwave cause further damage to the domed ceiling? A warmth bled around her waist, seeping downward and growing uncomfortably close. Her leg shook away with no control, slipping on the pile as the surge of fear powe</w:t>
      </w:r>
      <w:r>
        <w:rPr>
          <w:rFonts w:ascii="Times New Roman" w:hAnsi="Times New Roman" w:eastAsia="Times New Roman" w:cs="Times New Roman"/>
          <w:sz w:val="24"/>
          <w:szCs w:val="24"/>
        </w:rPr>
        <w:t>ring her ascent left her abandoned. Gravity raked back her pathetic progress and a draining numbness left her splayed atop the cluttered entrance.</w:t>
      </w:r>
    </w:p>
    <w:p w:rsidR="0013673D" w:rsidRDefault="000A4B08" w14:paraId="000003E7"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Why wouldn't her body listen? Her ringing ears muffled the shuffle of rocks from behind, each group closer than the last. A flap of fabric gusted over her legs.</w:t>
      </w:r>
    </w:p>
    <w:p w:rsidR="0013673D" w:rsidRDefault="000A4B08" w14:paraId="000003E8"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"Let's see. You bleed normal. If you're half of what she said, you'll pull through."</w:t>
      </w:r>
    </w:p>
    <w:p w:rsidR="0013673D" w:rsidRDefault="000A4B08" w14:paraId="000003E9"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Kayah waited for the pain that hid behind her unresponsive arm and leg. She waited for the death that loomed, breathing down her shoulder. Was she stabbed? No. That nerve cutting agony was slow. It pulled you into the moment's painful embrace. Kayah knew the miserable feeling from both sides, the grip and the blade. This was different. Her body knew something was wrong, but didn't quite know how to respond.</w:t>
      </w:r>
    </w:p>
    <w:p w:rsidR="0013673D" w:rsidRDefault="000A4B08" w14:paraId="000003EA"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"Yes. Twice. Hmmm. Hold still now."</w:t>
      </w:r>
    </w:p>
    <w:p w:rsidR="0013673D" w:rsidRDefault="000A4B08" w14:paraId="000003EB"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cindered madness reinforced the futility of bargaining with death. The best you can do is run and make it tomorrow's problem. Maybe that was the speechless beast Jaxith spoke of; a beast whose instincts and motives were unfathomable.</w:t>
      </w:r>
    </w:p>
    <w:p w:rsidR="0013673D" w:rsidRDefault="000A4B08" w14:paraId="000003EC"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splintering chill and a familiar sickening sizzle drowned out the subtle drone still echoing in Kayah's head. The paradoxical cold tapped twice, first, on the side of her upper leg and second, near her shoulder. Each stole the localized warmth that clung to her tattered clothes to her skin. She wrenched the taste of vomit from an empty stomach. The sour acid watered her eyes and her body realized the inflicted damage. Pain seized her face. A lifetime of hiding smothered any shouts of pain.</w:t>
      </w:r>
    </w:p>
    <w:p w:rsidR="0013673D" w:rsidRDefault="000A4B08" w14:paraId="000003ED"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boney vice gripped Kayah's upper back, indifferent to shirt and skin. She walked with elbows and knees from the limbs that would listen, carrying fractions of her own weight. Most of her futile effort attempted to stave off the rubble's jagged edges, but no matter the tactic, the trade was pain for pain. The rubble’s peak was the worst. Sharp edges caught her knees. They cut rough as her dragged body pushed aside small debris like a human plow. Down was better until she reached the garden of smoldering em</w:t>
      </w:r>
      <w:r>
        <w:rPr>
          <w:rFonts w:ascii="Times New Roman" w:hAnsi="Times New Roman" w:eastAsia="Times New Roman" w:cs="Times New Roman"/>
          <w:sz w:val="24"/>
          <w:szCs w:val="24"/>
        </w:rPr>
        <w:t xml:space="preserve">bers. Kayah closed her eyes, but before she reached the graying coals, the executioner yanked her up to reset his grip. Kayah could feel blood return to her neck and the adjusted hold meant she hovered out of crisping range. She released a grateful breath. </w:t>
      </w:r>
      <w:r>
        <w:rPr>
          <w:rFonts w:ascii="Times New Roman" w:hAnsi="Times New Roman" w:eastAsia="Times New Roman" w:cs="Times New Roman"/>
          <w:i/>
          <w:sz w:val="24"/>
          <w:szCs w:val="24"/>
        </w:rPr>
        <w:t>Could exhaustion keep you from breathing?</w:t>
      </w:r>
      <w:r>
        <w:rPr>
          <w:rFonts w:ascii="Times New Roman" w:hAnsi="Times New Roman" w:eastAsia="Times New Roman" w:cs="Times New Roman"/>
          <w:sz w:val="24"/>
          <w:szCs w:val="24"/>
        </w:rPr>
        <w:t xml:space="preserve"> Her body wheezed like a mindless machine. With it came baked air and traces of that nauseating sweet.</w:t>
      </w:r>
    </w:p>
    <w:p w:rsidR="0013673D" w:rsidRDefault="000A4B08" w14:paraId="000003EE" w14:textId="77777777">
      <w:pPr>
        <w:spacing w:line="480" w:lineRule="auto"/>
        <w:ind w:firstLine="72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A face full of dirt knocked the wind out of Kayah's lungs. She winced, expecting to be burned, but she had landed on a barren patch of garden. She turned her head, coughing dirt. Bitter and salty, she spat out bits of ash. The urge for cleaner air gave her a burst of strength to prop herself up on one elbow. The palace gate frame loomed within reach, maybe five or ten paces. Lifeless prowler corpses reminded her of unsuccessful escapes. </w:t>
      </w:r>
      <w:r>
        <w:rPr>
          <w:rFonts w:ascii="Times New Roman" w:hAnsi="Times New Roman" w:eastAsia="Times New Roman" w:cs="Times New Roman"/>
          <w:i/>
          <w:sz w:val="24"/>
          <w:szCs w:val="24"/>
        </w:rPr>
        <w:t xml:space="preserve">Where is he? </w:t>
      </w:r>
      <w:r>
        <w:rPr>
          <w:rFonts w:ascii="Times New Roman" w:hAnsi="Times New Roman" w:eastAsia="Times New Roman" w:cs="Times New Roman"/>
          <w:sz w:val="24"/>
          <w:szCs w:val="24"/>
        </w:rPr>
        <w:t xml:space="preserve">It hurt too much to look back, so she pushed with her right leg. Despite the shifting dirt that toyed with her, she kept pushing. </w:t>
      </w:r>
      <w:r>
        <w:rPr>
          <w:rFonts w:ascii="Times New Roman" w:hAnsi="Times New Roman" w:eastAsia="Times New Roman" w:cs="Times New Roman"/>
          <w:i/>
          <w:sz w:val="24"/>
          <w:szCs w:val="24"/>
        </w:rPr>
        <w:t xml:space="preserve">It's so close. </w:t>
      </w:r>
      <w:r>
        <w:rPr>
          <w:rFonts w:ascii="Times New Roman" w:hAnsi="Times New Roman" w:eastAsia="Times New Roman" w:cs="Times New Roman"/>
          <w:sz w:val="24"/>
          <w:szCs w:val="24"/>
        </w:rPr>
        <w:t>Wood splintered from behind.</w:t>
      </w:r>
    </w:p>
    <w:p w:rsidR="0013673D" w:rsidRDefault="000A4B08" w14:paraId="000003EF"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"Be still." A stomp popped joints in her spine, backed by rib-flexing weight. It felt like a boulder had pinned her spine to the ground. Kayah couldn't breathe.</w:t>
      </w:r>
    </w:p>
    <w:p w:rsidR="0013673D" w:rsidRDefault="000A4B08" w14:paraId="000003F0"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 thud of fabric hit the ground next to her as the executioner unraveled four loose strands into a diagonal cross. The boot lifted, releasing a vacuum that sucked in nearby gritty air. Then her bruised back twisted as she was flung sideways on top of the bundled cloth. A dull edge pinched the skin against her ribs.</w:t>
      </w:r>
    </w:p>
    <w:p w:rsidR="0013673D" w:rsidRDefault="000A4B08" w14:paraId="000003F1"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"Inhale."</w:t>
      </w:r>
    </w:p>
    <w:p w:rsidR="0013673D" w:rsidRDefault="000A4B08" w14:paraId="000003F2" w14:textId="07589AA4">
      <w:pPr>
        <w:spacing w:line="480" w:lineRule="auto"/>
        <w:ind w:firstLine="720"/>
        <w:rPr>
          <w:rFonts w:ascii="Times New Roman" w:hAnsi="Times New Roman" w:eastAsia="Times New Roman" w:cs="Times New Roman"/>
          <w:sz w:val="24"/>
          <w:szCs w:val="24"/>
        </w:rPr>
      </w:pPr>
      <w:r w:rsidRPr="767E6F04" w:rsidR="767E6F04">
        <w:rPr>
          <w:rFonts w:ascii="Times New Roman" w:hAnsi="Times New Roman" w:eastAsia="Times New Roman" w:cs="Times New Roman"/>
          <w:sz w:val="24"/>
          <w:szCs w:val="24"/>
        </w:rPr>
        <w:t xml:space="preserve">Her body didn't need the command. Conscious thoughts strained as her body demanded rest. Her body sought healing, like it knew what unconsciousness brought. She fought it. The </w:t>
      </w:r>
      <w:del w:author="Gary Smailes" w:date="2024-02-15T16:31:38.52Z" w:id="2116846525">
        <w:r w:rsidRPr="767E6F04" w:rsidDel="767E6F04">
          <w:rPr>
            <w:rFonts w:ascii="Times New Roman" w:hAnsi="Times New Roman" w:eastAsia="Times New Roman" w:cs="Times New Roman"/>
            <w:sz w:val="24"/>
            <w:szCs w:val="24"/>
          </w:rPr>
          <w:delText>cindered man</w:delText>
        </w:r>
      </w:del>
      <w:ins w:author="Gary Smailes" w:date="2024-02-15T16:31:38.521Z" w:id="2075141008">
        <w:r w:rsidRPr="767E6F04" w:rsidR="767E6F04">
          <w:rPr>
            <w:rFonts w:ascii="Times New Roman" w:hAnsi="Times New Roman" w:eastAsia="Times New Roman" w:cs="Times New Roman"/>
            <w:sz w:val="24"/>
            <w:szCs w:val="24"/>
          </w:rPr>
          <w:t>Cindered Man</w:t>
        </w:r>
      </w:ins>
      <w:r w:rsidRPr="767E6F04" w:rsidR="767E6F04">
        <w:rPr>
          <w:rFonts w:ascii="Times New Roman" w:hAnsi="Times New Roman" w:eastAsia="Times New Roman" w:cs="Times New Roman"/>
          <w:sz w:val="24"/>
          <w:szCs w:val="24"/>
        </w:rPr>
        <w:t xml:space="preserve"> tied the four strands behind her back squeezing the already painful expansion of her lungs. It hurt at first, but the possibility of being hoisted instead of mangled gave her distraction.</w:t>
      </w:r>
    </w:p>
    <w:p w:rsidR="0013673D" w:rsidRDefault="000A4B08" w14:paraId="000003F3"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Against the odds, the executioner walked away. One step turned to two until he was almost at the gate's threshold. Kayah tried to smile, but she wasn't sure if her face could. A deliberate breath released the stressful tension as the distance between them grew. Then his hand raised.</w:t>
      </w:r>
    </w:p>
    <w:p w:rsidR="0013673D" w:rsidRDefault="000A4B08" w14:paraId="000003F4" w14:textId="77777777">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The dull edge beneath Kayah dug into her abdomen, lifting her upward. The tight straps held it firm against her torso. Layers of fabric prevented it from sliding right through her body. One upward lift propped her limbs on the ground, like a tent. A second draped her limbs, like a sheet. The pain against her lower ribs acclimated as she drifted through the air, her feet and hands hovering high above the ground. Brutalized corpses littered the palace entrance as she glided in the executioner's wake. A warmth</w:t>
      </w:r>
      <w:r>
        <w:rPr>
          <w:rFonts w:ascii="Times New Roman" w:hAnsi="Times New Roman" w:eastAsia="Times New Roman" w:cs="Times New Roman"/>
          <w:sz w:val="24"/>
          <w:szCs w:val="24"/>
        </w:rPr>
        <w:t xml:space="preserve"> on her chest confirmed that her fate rested upon one of those infernal shards.</w:t>
      </w:r>
    </w:p>
    <w:p w:rsidR="0013673D" w:rsidRDefault="0013673D" w14:paraId="000003F5" w14:textId="77777777">
      <w:pPr>
        <w:spacing w:line="480" w:lineRule="auto"/>
        <w:ind w:firstLine="720"/>
        <w:rPr>
          <w:rFonts w:ascii="Times New Roman" w:hAnsi="Times New Roman" w:eastAsia="Times New Roman" w:cs="Times New Roman"/>
          <w:sz w:val="24"/>
          <w:szCs w:val="24"/>
        </w:rPr>
      </w:pPr>
    </w:p>
    <w:p w:rsidR="0013673D" w:rsidRDefault="0013673D" w14:paraId="000003F6" w14:textId="77777777">
      <w:pPr>
        <w:spacing w:line="480" w:lineRule="auto"/>
        <w:ind w:firstLine="720"/>
        <w:rPr>
          <w:rFonts w:ascii="Times New Roman" w:hAnsi="Times New Roman" w:eastAsia="Times New Roman" w:cs="Times New Roman"/>
          <w:sz w:val="24"/>
          <w:szCs w:val="24"/>
        </w:rPr>
      </w:pPr>
    </w:p>
    <w:p w:rsidR="0013673D" w:rsidRDefault="0013673D" w14:paraId="000003F7" w14:textId="77777777">
      <w:pPr>
        <w:spacing w:line="480" w:lineRule="auto"/>
        <w:ind w:firstLine="720"/>
        <w:rPr>
          <w:rFonts w:ascii="Times New Roman" w:hAnsi="Times New Roman" w:eastAsia="Times New Roman" w:cs="Times New Roman"/>
          <w:sz w:val="24"/>
          <w:szCs w:val="24"/>
        </w:rPr>
      </w:pPr>
    </w:p>
    <w:p w:rsidR="0013673D" w:rsidRDefault="0013673D" w14:paraId="000003F8" w14:textId="77777777">
      <w:pPr>
        <w:spacing w:line="480" w:lineRule="auto"/>
        <w:ind w:firstLine="720"/>
        <w:rPr>
          <w:rFonts w:ascii="Times New Roman" w:hAnsi="Times New Roman" w:eastAsia="Times New Roman" w:cs="Times New Roman"/>
          <w:sz w:val="24"/>
          <w:szCs w:val="24"/>
        </w:rPr>
      </w:pPr>
    </w:p>
    <w:p w:rsidR="0013673D" w:rsidRDefault="0013673D" w14:paraId="000003F9" w14:textId="77777777">
      <w:pPr>
        <w:spacing w:line="480" w:lineRule="auto"/>
        <w:ind w:firstLine="720"/>
        <w:rPr>
          <w:rFonts w:ascii="Times New Roman" w:hAnsi="Times New Roman" w:eastAsia="Times New Roman" w:cs="Times New Roman"/>
          <w:sz w:val="24"/>
          <w:szCs w:val="24"/>
        </w:rPr>
      </w:pPr>
    </w:p>
    <w:p w:rsidR="0013673D" w:rsidRDefault="0013673D" w14:paraId="000003FA" w14:textId="77777777">
      <w:pPr>
        <w:spacing w:line="480" w:lineRule="auto"/>
        <w:ind w:firstLine="720"/>
        <w:rPr>
          <w:rFonts w:ascii="Times New Roman" w:hAnsi="Times New Roman" w:eastAsia="Times New Roman" w:cs="Times New Roman"/>
          <w:sz w:val="24"/>
          <w:szCs w:val="24"/>
        </w:rPr>
      </w:pPr>
    </w:p>
    <w:p w:rsidR="0013673D" w:rsidRDefault="0013673D" w14:paraId="000003FB" w14:textId="77777777">
      <w:pPr>
        <w:spacing w:line="480" w:lineRule="auto"/>
        <w:ind w:firstLine="720"/>
        <w:rPr>
          <w:rFonts w:ascii="Times New Roman" w:hAnsi="Times New Roman" w:eastAsia="Times New Roman" w:cs="Times New Roman"/>
          <w:sz w:val="24"/>
          <w:szCs w:val="24"/>
        </w:rPr>
      </w:pPr>
    </w:p>
    <w:p w:rsidR="0013673D" w:rsidRDefault="0013673D" w14:paraId="000003FC" w14:textId="77777777">
      <w:pPr>
        <w:spacing w:line="480" w:lineRule="auto"/>
        <w:ind w:firstLine="720"/>
        <w:rPr>
          <w:rFonts w:ascii="Times New Roman" w:hAnsi="Times New Roman" w:eastAsia="Times New Roman" w:cs="Times New Roman"/>
          <w:sz w:val="24"/>
          <w:szCs w:val="24"/>
        </w:rPr>
      </w:pPr>
    </w:p>
    <w:p w:rsidR="0013673D" w:rsidRDefault="0013673D" w14:paraId="000003FD" w14:textId="77777777">
      <w:pPr>
        <w:spacing w:line="480" w:lineRule="auto"/>
        <w:ind w:firstLine="720"/>
        <w:rPr>
          <w:rFonts w:ascii="Times New Roman" w:hAnsi="Times New Roman" w:eastAsia="Times New Roman" w:cs="Times New Roman"/>
          <w:sz w:val="24"/>
          <w:szCs w:val="24"/>
        </w:rPr>
      </w:pPr>
    </w:p>
    <w:p w:rsidR="0013673D" w:rsidRDefault="0013673D" w14:paraId="000003FE" w14:textId="77777777">
      <w:pPr>
        <w:spacing w:line="480" w:lineRule="auto"/>
        <w:ind w:firstLine="720"/>
        <w:rPr>
          <w:rFonts w:ascii="Times New Roman" w:hAnsi="Times New Roman" w:eastAsia="Times New Roman" w:cs="Times New Roman"/>
          <w:sz w:val="24"/>
          <w:szCs w:val="24"/>
        </w:rPr>
      </w:pPr>
    </w:p>
    <w:p w:rsidR="0013673D" w:rsidRDefault="0013673D" w14:paraId="000003FF" w14:textId="77777777">
      <w:pPr>
        <w:spacing w:line="480" w:lineRule="auto"/>
        <w:ind w:firstLine="720"/>
        <w:rPr>
          <w:rFonts w:ascii="Times New Roman" w:hAnsi="Times New Roman" w:eastAsia="Times New Roman" w:cs="Times New Roman"/>
          <w:sz w:val="24"/>
          <w:szCs w:val="24"/>
        </w:rPr>
      </w:pPr>
    </w:p>
    <w:p w:rsidR="0013673D" w:rsidRDefault="0013673D" w14:paraId="00000400" w14:textId="77777777">
      <w:pPr>
        <w:spacing w:line="480" w:lineRule="auto"/>
        <w:ind w:firstLine="720"/>
        <w:rPr>
          <w:rFonts w:ascii="Times New Roman" w:hAnsi="Times New Roman" w:eastAsia="Times New Roman" w:cs="Times New Roman"/>
          <w:sz w:val="24"/>
          <w:szCs w:val="24"/>
        </w:rPr>
      </w:pPr>
    </w:p>
    <w:p w:rsidR="0013673D" w:rsidRDefault="0013673D" w14:paraId="00000401" w14:textId="77777777">
      <w:pPr>
        <w:spacing w:line="480" w:lineRule="auto"/>
        <w:ind w:firstLine="720"/>
        <w:rPr>
          <w:rFonts w:ascii="Times New Roman" w:hAnsi="Times New Roman" w:eastAsia="Times New Roman" w:cs="Times New Roman"/>
          <w:sz w:val="24"/>
          <w:szCs w:val="24"/>
        </w:rPr>
      </w:pPr>
    </w:p>
    <w:p w:rsidR="0013673D" w:rsidRDefault="0013673D" w14:paraId="00000402" w14:textId="77777777">
      <w:pPr>
        <w:spacing w:line="480" w:lineRule="auto"/>
        <w:ind w:firstLine="720"/>
        <w:rPr>
          <w:rFonts w:ascii="Times New Roman" w:hAnsi="Times New Roman" w:eastAsia="Times New Roman" w:cs="Times New Roman"/>
          <w:sz w:val="24"/>
          <w:szCs w:val="24"/>
        </w:rPr>
      </w:pPr>
    </w:p>
    <w:p w:rsidR="0013673D" w:rsidRDefault="0013673D" w14:paraId="00000403" w14:textId="77777777">
      <w:pPr>
        <w:spacing w:line="480" w:lineRule="auto"/>
        <w:ind w:firstLine="720"/>
        <w:rPr>
          <w:rFonts w:ascii="Times New Roman" w:hAnsi="Times New Roman" w:eastAsia="Times New Roman" w:cs="Times New Roman"/>
          <w:sz w:val="24"/>
          <w:szCs w:val="24"/>
        </w:rPr>
      </w:pPr>
    </w:p>
    <w:p w:rsidR="0013673D" w:rsidRDefault="0013673D" w14:paraId="00000404" w14:textId="77777777">
      <w:pPr>
        <w:spacing w:line="480" w:lineRule="auto"/>
        <w:ind w:firstLine="720"/>
        <w:rPr>
          <w:rFonts w:ascii="Times New Roman" w:hAnsi="Times New Roman" w:eastAsia="Times New Roman" w:cs="Times New Roman"/>
          <w:sz w:val="24"/>
          <w:szCs w:val="24"/>
        </w:rPr>
      </w:pPr>
    </w:p>
    <w:p w:rsidR="0013673D" w:rsidRDefault="0013673D" w14:paraId="00000405" w14:textId="77777777">
      <w:pPr>
        <w:spacing w:line="480" w:lineRule="auto"/>
        <w:ind w:firstLine="720"/>
        <w:rPr>
          <w:rFonts w:ascii="Times New Roman" w:hAnsi="Times New Roman" w:eastAsia="Times New Roman" w:cs="Times New Roman"/>
          <w:sz w:val="24"/>
          <w:szCs w:val="24"/>
        </w:rPr>
      </w:pPr>
    </w:p>
    <w:p w:rsidR="0013673D" w:rsidRDefault="0013673D" w14:paraId="00000406" w14:textId="77777777">
      <w:pPr>
        <w:spacing w:line="480" w:lineRule="auto"/>
        <w:rPr>
          <w:rFonts w:ascii="Times New Roman" w:hAnsi="Times New Roman" w:eastAsia="Times New Roman" w:cs="Times New Roman"/>
          <w:sz w:val="24"/>
          <w:szCs w:val="24"/>
        </w:rPr>
      </w:pPr>
    </w:p>
    <w:p w:rsidR="0013673D" w:rsidRDefault="0013673D" w14:paraId="00000407" w14:textId="77777777">
      <w:pPr>
        <w:spacing w:line="480" w:lineRule="auto"/>
        <w:rPr>
          <w:rFonts w:ascii="Times New Roman" w:hAnsi="Times New Roman" w:eastAsia="Times New Roman" w:cs="Times New Roman"/>
          <w:sz w:val="24"/>
          <w:szCs w:val="24"/>
        </w:rPr>
      </w:pPr>
    </w:p>
    <w:p w:rsidR="0013673D" w:rsidRDefault="0013673D" w14:paraId="00000408" w14:textId="77777777">
      <w:pPr>
        <w:spacing w:line="480" w:lineRule="auto"/>
        <w:rPr>
          <w:rFonts w:ascii="Times New Roman" w:hAnsi="Times New Roman" w:eastAsia="Times New Roman" w:cs="Times New Roman"/>
          <w:sz w:val="24"/>
          <w:szCs w:val="24"/>
        </w:rPr>
      </w:pPr>
    </w:p>
    <w:p w:rsidR="0013673D" w:rsidRDefault="0013673D" w14:paraId="00000409" w14:textId="77777777">
      <w:pPr>
        <w:spacing w:line="480" w:lineRule="auto"/>
        <w:rPr>
          <w:rFonts w:ascii="Times New Roman" w:hAnsi="Times New Roman" w:eastAsia="Times New Roman" w:cs="Times New Roman"/>
          <w:sz w:val="24"/>
          <w:szCs w:val="24"/>
        </w:rPr>
      </w:pPr>
    </w:p>
    <w:p w:rsidR="0013673D" w:rsidRDefault="0013673D" w14:paraId="0000040A" w14:textId="77777777">
      <w:pPr>
        <w:spacing w:line="480" w:lineRule="auto"/>
        <w:rPr>
          <w:rFonts w:ascii="Times New Roman" w:hAnsi="Times New Roman" w:eastAsia="Times New Roman" w:cs="Times New Roman"/>
          <w:sz w:val="24"/>
          <w:szCs w:val="24"/>
        </w:rPr>
      </w:pPr>
    </w:p>
    <w:p w:rsidR="0013673D" w:rsidRDefault="0013673D" w14:paraId="0000040B" w14:textId="77777777">
      <w:pPr>
        <w:spacing w:line="480" w:lineRule="auto"/>
        <w:rPr>
          <w:rFonts w:ascii="Times New Roman" w:hAnsi="Times New Roman" w:eastAsia="Times New Roman" w:cs="Times New Roman"/>
          <w:sz w:val="24"/>
          <w:szCs w:val="24"/>
        </w:rPr>
      </w:pPr>
    </w:p>
    <w:p w:rsidR="0013673D" w:rsidRDefault="0013673D" w14:paraId="0000040C" w14:textId="77777777">
      <w:pPr>
        <w:spacing w:line="480" w:lineRule="auto"/>
        <w:rPr>
          <w:rFonts w:ascii="Times New Roman" w:hAnsi="Times New Roman" w:eastAsia="Times New Roman" w:cs="Times New Roman"/>
          <w:sz w:val="24"/>
          <w:szCs w:val="24"/>
        </w:rPr>
      </w:pPr>
    </w:p>
    <w:p w:rsidR="0013673D" w:rsidRDefault="0013673D" w14:paraId="0000040D" w14:textId="77777777">
      <w:pPr>
        <w:spacing w:line="480" w:lineRule="auto"/>
        <w:rPr>
          <w:rFonts w:ascii="Times New Roman" w:hAnsi="Times New Roman" w:eastAsia="Times New Roman" w:cs="Times New Roman"/>
          <w:sz w:val="24"/>
          <w:szCs w:val="24"/>
        </w:rPr>
      </w:pPr>
    </w:p>
    <w:p w:rsidR="0013673D" w:rsidRDefault="0013673D" w14:paraId="0000040E" w14:textId="77777777">
      <w:pPr>
        <w:spacing w:line="480" w:lineRule="auto"/>
        <w:rPr>
          <w:rFonts w:ascii="Times New Roman" w:hAnsi="Times New Roman" w:eastAsia="Times New Roman" w:cs="Times New Roman"/>
          <w:sz w:val="24"/>
          <w:szCs w:val="24"/>
        </w:rPr>
      </w:pPr>
    </w:p>
    <w:p w:rsidR="0013673D" w:rsidRDefault="0013673D" w14:paraId="0000040F" w14:textId="77777777">
      <w:pPr>
        <w:spacing w:line="480" w:lineRule="auto"/>
        <w:rPr>
          <w:rFonts w:ascii="Times New Roman" w:hAnsi="Times New Roman" w:eastAsia="Times New Roman" w:cs="Times New Roman"/>
          <w:sz w:val="24"/>
          <w:szCs w:val="24"/>
        </w:rPr>
      </w:pPr>
    </w:p>
    <w:p w:rsidR="0013673D" w:rsidRDefault="0013673D" w14:paraId="00000410" w14:textId="77777777">
      <w:pPr>
        <w:spacing w:line="480" w:lineRule="auto"/>
        <w:rPr>
          <w:rFonts w:ascii="Times New Roman" w:hAnsi="Times New Roman" w:eastAsia="Times New Roman" w:cs="Times New Roman"/>
          <w:sz w:val="24"/>
          <w:szCs w:val="24"/>
        </w:rPr>
      </w:pPr>
    </w:p>
    <w:p w:rsidR="0013673D" w:rsidRDefault="0013673D" w14:paraId="00000411" w14:textId="77777777">
      <w:pPr>
        <w:spacing w:line="480" w:lineRule="auto"/>
        <w:rPr>
          <w:rFonts w:ascii="Times New Roman" w:hAnsi="Times New Roman" w:eastAsia="Times New Roman" w:cs="Times New Roman"/>
          <w:sz w:val="24"/>
          <w:szCs w:val="24"/>
        </w:rPr>
      </w:pPr>
    </w:p>
    <w:p w:rsidR="0013673D" w:rsidRDefault="0013673D" w14:paraId="00000412" w14:textId="77777777">
      <w:pPr>
        <w:spacing w:line="480" w:lineRule="auto"/>
        <w:rPr>
          <w:rFonts w:ascii="Times New Roman" w:hAnsi="Times New Roman" w:eastAsia="Times New Roman" w:cs="Times New Roman"/>
          <w:sz w:val="24"/>
          <w:szCs w:val="24"/>
        </w:rPr>
      </w:pPr>
    </w:p>
    <w:p w:rsidR="0013673D" w:rsidRDefault="0013673D" w14:paraId="00000413" w14:textId="77777777">
      <w:pPr>
        <w:spacing w:line="480" w:lineRule="auto"/>
        <w:rPr>
          <w:rFonts w:ascii="Times New Roman" w:hAnsi="Times New Roman" w:eastAsia="Times New Roman" w:cs="Times New Roman"/>
          <w:sz w:val="24"/>
          <w:szCs w:val="24"/>
        </w:rPr>
      </w:pPr>
    </w:p>
    <w:p w:rsidR="0013673D" w:rsidRDefault="0013673D" w14:paraId="00000414" w14:textId="77777777">
      <w:pPr>
        <w:spacing w:line="480" w:lineRule="auto"/>
        <w:rPr>
          <w:rFonts w:ascii="Times New Roman" w:hAnsi="Times New Roman" w:eastAsia="Times New Roman" w:cs="Times New Roman"/>
          <w:sz w:val="24"/>
          <w:szCs w:val="24"/>
        </w:rPr>
      </w:pPr>
    </w:p>
    <w:p w:rsidR="0013673D" w:rsidRDefault="0013673D" w14:paraId="00000415" w14:textId="77777777">
      <w:pPr>
        <w:spacing w:line="480" w:lineRule="auto"/>
        <w:rPr>
          <w:rFonts w:ascii="Times New Roman" w:hAnsi="Times New Roman" w:eastAsia="Times New Roman" w:cs="Times New Roman"/>
          <w:sz w:val="24"/>
          <w:szCs w:val="24"/>
        </w:rPr>
      </w:pPr>
    </w:p>
    <w:p w:rsidR="0013673D" w:rsidRDefault="0013673D" w14:paraId="00000416" w14:textId="77777777">
      <w:pPr>
        <w:spacing w:line="480" w:lineRule="auto"/>
        <w:rPr>
          <w:rFonts w:ascii="Times New Roman" w:hAnsi="Times New Roman" w:eastAsia="Times New Roman" w:cs="Times New Roman"/>
          <w:sz w:val="24"/>
          <w:szCs w:val="24"/>
        </w:rPr>
      </w:pPr>
    </w:p>
    <w:p w:rsidR="0013673D" w:rsidRDefault="0013673D" w14:paraId="00000417" w14:textId="77777777">
      <w:pPr>
        <w:spacing w:line="480" w:lineRule="auto"/>
        <w:rPr>
          <w:rFonts w:ascii="Times New Roman" w:hAnsi="Times New Roman" w:eastAsia="Times New Roman" w:cs="Times New Roman"/>
          <w:sz w:val="24"/>
          <w:szCs w:val="24"/>
        </w:rPr>
      </w:pPr>
    </w:p>
    <w:p w:rsidR="0013673D" w:rsidRDefault="0013673D" w14:paraId="00000418" w14:textId="77777777">
      <w:pPr>
        <w:spacing w:line="480" w:lineRule="auto"/>
        <w:rPr>
          <w:rFonts w:ascii="Times New Roman" w:hAnsi="Times New Roman" w:eastAsia="Times New Roman" w:cs="Times New Roman"/>
          <w:sz w:val="24"/>
          <w:szCs w:val="24"/>
        </w:rPr>
      </w:pPr>
    </w:p>
    <w:sectPr w:rsidR="0013673D">
      <w:headerReference w:type="default" r:id="rId6"/>
      <w:footerReference w:type="default" r:id="rId7"/>
      <w:pgSz w:w="11909" w:h="16834"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GS" w:author="Gary Smailes" w:date="2024-02-14T10:46:30" w:id="1681425119">
    <w:p w:rsidR="5DA0B91F" w:rsidRDefault="5DA0B91F" w14:paraId="715EE61F" w14:textId="25F59239">
      <w:pPr>
        <w:pStyle w:val="CommentText"/>
      </w:pPr>
      <w:r w:rsidR="5DA0B91F">
        <w:rPr/>
        <w:t xml:space="preserve">Can you expand this description just a bit. I like the world building, but I want you to ground the reader a little more in the scene. </w:t>
      </w:r>
      <w:r>
        <w:rPr>
          <w:rStyle w:val="CommentReference"/>
        </w:rPr>
        <w:annotationRef/>
      </w:r>
    </w:p>
  </w:comment>
  <w:comment w:initials="GS" w:author="Gary Smailes" w:date="2024-02-14T11:02:24" w:id="361894248">
    <w:p w:rsidR="5DA0B91F" w:rsidRDefault="5DA0B91F" w14:paraId="710D1CD4" w14:textId="2808842F">
      <w:pPr>
        <w:pStyle w:val="CommentText"/>
      </w:pPr>
      <w:r w:rsidR="5DA0B91F">
        <w:rPr/>
        <w:t>Keep this simple, no need for the thoughts.</w:t>
      </w:r>
      <w:r>
        <w:rPr>
          <w:rStyle w:val="CommentReference"/>
        </w:rPr>
        <w:annotationRef/>
      </w:r>
    </w:p>
  </w:comment>
  <w:comment w:initials="GS" w:author="Gary Smailes" w:date="2024-02-14T11:03:29" w:id="1447164544">
    <w:p w:rsidR="5DA0B91F" w:rsidRDefault="5DA0B91F" w14:paraId="034AAC3A" w14:textId="006A7AD8">
      <w:pPr>
        <w:pStyle w:val="CommentText"/>
      </w:pPr>
      <w:r w:rsidR="5DA0B91F">
        <w:rPr/>
        <w:t xml:space="preserve">This needs more description. You can still be vague but let the reader picture the scene.  </w:t>
      </w:r>
      <w:r>
        <w:rPr>
          <w:rStyle w:val="CommentReference"/>
        </w:rPr>
        <w:annotationRef/>
      </w:r>
    </w:p>
  </w:comment>
  <w:comment w:initials="GS" w:author="Gary Smailes" w:date="2024-02-14T11:09:10" w:id="2001544841">
    <w:p w:rsidR="5DA0B91F" w:rsidRDefault="5DA0B91F" w14:paraId="0EB31F2E" w14:textId="5380CE1B">
      <w:pPr>
        <w:pStyle w:val="CommentText"/>
      </w:pPr>
      <w:r w:rsidR="5DA0B91F">
        <w:rPr/>
        <w:t xml:space="preserve">Can you add a little better description to allow the reader to adjust to the new scene.  </w:t>
      </w:r>
      <w:r>
        <w:rPr>
          <w:rStyle w:val="CommentReference"/>
        </w:rPr>
        <w:annotationRef/>
      </w:r>
    </w:p>
  </w:comment>
  <w:comment w:initials="GS" w:author="Gary Smailes" w:date="2024-02-14T11:12:56" w:id="2026731332">
    <w:p w:rsidR="5DA0B91F" w:rsidRDefault="5DA0B91F" w14:paraId="2CA79954" w14:textId="1FF83DB2">
      <w:pPr>
        <w:pStyle w:val="CommentText"/>
      </w:pPr>
      <w:r w:rsidR="5DA0B91F">
        <w:rPr/>
        <w:t xml:space="preserve">Add a very brief character description. </w:t>
      </w:r>
      <w:r>
        <w:rPr>
          <w:rStyle w:val="CommentReference"/>
        </w:rPr>
        <w:annotationRef/>
      </w:r>
    </w:p>
  </w:comment>
  <w:comment w:initials="GS" w:author="Gary Smailes" w:date="2024-02-14T11:35:12" w:id="1781166584">
    <w:p w:rsidR="5DA0B91F" w:rsidRDefault="5DA0B91F" w14:paraId="77596FFE" w14:textId="472C7070">
      <w:pPr>
        <w:pStyle w:val="CommentText"/>
      </w:pPr>
      <w:r w:rsidR="5DA0B91F">
        <w:rPr/>
        <w:t xml:space="preserve">Expand this description a little. </w:t>
      </w:r>
      <w:r>
        <w:rPr>
          <w:rStyle w:val="CommentReference"/>
        </w:rPr>
        <w:annotationRef/>
      </w:r>
    </w:p>
  </w:comment>
  <w:comment w:initials="GS" w:author="Gary Smailes" w:date="2024-02-14T12:57:23" w:id="352140363">
    <w:p w:rsidR="5DA0B91F" w:rsidRDefault="5DA0B91F" w14:paraId="3F6AB1AE" w14:textId="263808F5">
      <w:pPr>
        <w:pStyle w:val="CommentText"/>
      </w:pPr>
      <w:r w:rsidR="5DA0B91F">
        <w:rPr/>
        <w:t xml:space="preserve">I like this. </w:t>
      </w:r>
      <w:r>
        <w:rPr>
          <w:rStyle w:val="CommentReference"/>
        </w:rPr>
        <w:annotationRef/>
      </w:r>
    </w:p>
  </w:comment>
  <w:comment w:initials="GS" w:author="Gary Smailes" w:date="2024-02-14T13:25:35" w:id="917075207">
    <w:p w:rsidR="5DA0B91F" w:rsidRDefault="5DA0B91F" w14:paraId="78B2E001" w14:textId="0A070088">
      <w:pPr>
        <w:pStyle w:val="CommentText"/>
      </w:pPr>
      <w:r w:rsidR="5DA0B91F">
        <w:rPr/>
        <w:t>See my note.</w:t>
      </w:r>
      <w:r>
        <w:rPr>
          <w:rStyle w:val="CommentReference"/>
        </w:rPr>
        <w:annotationRef/>
      </w:r>
    </w:p>
  </w:comment>
  <w:comment w:initials="GS" w:author="Gary Smailes" w:date="2024-02-14T13:31:26" w:id="1740307641">
    <w:p w:rsidR="5DA0B91F" w:rsidRDefault="5DA0B91F" w14:paraId="286339B1" w14:textId="24AFEE8E">
      <w:pPr>
        <w:pStyle w:val="CommentText"/>
      </w:pPr>
      <w:r w:rsidR="5DA0B91F">
        <w:rPr/>
        <w:t>I like this.</w:t>
      </w:r>
      <w:r>
        <w:rPr>
          <w:rStyle w:val="CommentReference"/>
        </w:rPr>
        <w:annotationRef/>
      </w:r>
    </w:p>
  </w:comment>
  <w:comment w:initials="GS" w:author="Gary Smailes" w:date="2024-02-14T14:46:18" w:id="2119369949">
    <w:p w:rsidR="5DA0B91F" w:rsidRDefault="5DA0B91F" w14:paraId="7A362B8C" w14:textId="1F6D4069">
      <w:pPr>
        <w:pStyle w:val="CommentText"/>
      </w:pPr>
      <w:r w:rsidR="5DA0B91F">
        <w:rPr/>
        <w:t>tunnel?</w:t>
      </w:r>
      <w:r>
        <w:rPr>
          <w:rStyle w:val="CommentReference"/>
        </w:rPr>
        <w:annotationRef/>
      </w:r>
    </w:p>
  </w:comment>
  <w:comment w:initials="GS" w:author="Gary Smailes" w:date="2024-02-14T14:56:33" w:id="1125647891">
    <w:p w:rsidR="5DA0B91F" w:rsidRDefault="5DA0B91F" w14:paraId="7EC97851" w14:textId="00BCBD7D">
      <w:pPr>
        <w:pStyle w:val="CommentText"/>
      </w:pPr>
      <w:r w:rsidR="5DA0B91F">
        <w:rPr/>
        <w:t xml:space="preserve">Add a better description so the reader can picture the location more clearly.  </w:t>
      </w:r>
      <w:r>
        <w:rPr>
          <w:rStyle w:val="CommentReference"/>
        </w:rPr>
        <w:annotationRef/>
      </w:r>
    </w:p>
  </w:comment>
  <w:comment w:initials="GS" w:author="Gary Smailes" w:date="2024-02-14T15:01:58" w:id="1271458289">
    <w:p w:rsidR="5DA0B91F" w:rsidRDefault="5DA0B91F" w14:paraId="060F049D" w14:textId="15B7AEB7">
      <w:pPr>
        <w:pStyle w:val="CommentText"/>
      </w:pPr>
      <w:r w:rsidR="5DA0B91F">
        <w:rPr/>
        <w:t xml:space="preserve">I like this description, it works well. </w:t>
      </w:r>
      <w:r>
        <w:rPr>
          <w:rStyle w:val="CommentReference"/>
        </w:rPr>
        <w:annotationRef/>
      </w:r>
    </w:p>
  </w:comment>
  <w:comment w:initials="GS" w:author="Gary Smailes" w:date="2024-02-14T15:03:14" w:id="1432583587">
    <w:p w:rsidR="5DA0B91F" w:rsidRDefault="5DA0B91F" w14:paraId="7A77CA46" w14:textId="45D9D1AD">
      <w:pPr>
        <w:pStyle w:val="CommentText"/>
      </w:pPr>
      <w:r w:rsidR="5DA0B91F">
        <w:rPr/>
        <w:t xml:space="preserve">I am thinking this is a proper noun. </w:t>
      </w:r>
      <w:r>
        <w:rPr>
          <w:rStyle w:val="CommentReference"/>
        </w:rPr>
        <w:annotationRef/>
      </w:r>
    </w:p>
  </w:comment>
  <w:comment w:initials="GS" w:author="Gary Smailes" w:date="2024-02-15T15:25:42" w:id="1930277524">
    <w:p w:rsidR="767E6F04" w:rsidRDefault="767E6F04" w14:paraId="2A978752" w14:textId="2ABD992D">
      <w:pPr>
        <w:pStyle w:val="CommentText"/>
      </w:pPr>
      <w:r w:rsidR="767E6F04">
        <w:rPr/>
        <w:t xml:space="preserve">I like this phrase, works well. </w:t>
      </w:r>
      <w:r>
        <w:rPr>
          <w:rStyle w:val="CommentReference"/>
        </w:rPr>
        <w:annotationRef/>
      </w:r>
    </w:p>
  </w:comment>
  <w:comment w:initials="GS" w:author="Gary Smailes" w:date="2024-02-15T16:13:54" w:id="1872429626">
    <w:p w:rsidR="767E6F04" w:rsidRDefault="767E6F04" w14:paraId="7422CB0F" w14:textId="13B22940">
      <w:pPr>
        <w:pStyle w:val="CommentText"/>
      </w:pPr>
      <w:r w:rsidR="767E6F04">
        <w:rPr/>
        <w:t xml:space="preserve">This is a switch in location, you need to add a little more location description. You don't need much, just enough to allow the reader to adjust. </w:t>
      </w:r>
      <w:r>
        <w:rPr>
          <w:rStyle w:val="CommentReference"/>
        </w:rPr>
        <w:annotationRef/>
      </w:r>
    </w:p>
  </w:comment>
  <w:comment w:initials="GS" w:author="Gary Smailes" w:date="2024-02-15T16:36:07" w:id="368296177">
    <w:p w:rsidR="767E6F04" w:rsidRDefault="767E6F04" w14:paraId="2F6A0A1D" w14:textId="436DDA75">
      <w:pPr>
        <w:pStyle w:val="CommentText"/>
      </w:pPr>
      <w:r w:rsidR="767E6F04">
        <w:rPr/>
        <w:t xml:space="preserve">Add a renewed description here, allow the reader to picture it in their mind's eye. Think about sight, sound and smell.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15EE61F"/>
  <w15:commentEx w15:done="0" w15:paraId="710D1CD4"/>
  <w15:commentEx w15:done="0" w15:paraId="034AAC3A"/>
  <w15:commentEx w15:done="0" w15:paraId="0EB31F2E"/>
  <w15:commentEx w15:done="0" w15:paraId="2CA79954"/>
  <w15:commentEx w15:done="0" w15:paraId="77596FFE"/>
  <w15:commentEx w15:done="0" w15:paraId="3F6AB1AE"/>
  <w15:commentEx w15:done="0" w15:paraId="78B2E001"/>
  <w15:commentEx w15:done="0" w15:paraId="286339B1"/>
  <w15:commentEx w15:done="0" w15:paraId="7A362B8C"/>
  <w15:commentEx w15:done="0" w15:paraId="7EC97851"/>
  <w15:commentEx w15:done="0" w15:paraId="060F049D"/>
  <w15:commentEx w15:done="0" w15:paraId="7A77CA46"/>
  <w15:commentEx w15:done="0" w15:paraId="2A978752"/>
  <w15:commentEx w15:done="0" w15:paraId="7422CB0F"/>
  <w15:commentEx w15:done="0" w15:paraId="2F6A0A1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F26AA1A" w16cex:dateUtc="2024-02-14T10:46:30.63Z"/>
  <w16cex:commentExtensible w16cex:durableId="13D1A377" w16cex:dateUtc="2024-02-14T11:02:24.127Z"/>
  <w16cex:commentExtensible w16cex:durableId="19BB7ECF" w16cex:dateUtc="2024-02-14T11:03:29.336Z"/>
  <w16cex:commentExtensible w16cex:durableId="396C814C" w16cex:dateUtc="2024-02-14T11:09:10.951Z"/>
  <w16cex:commentExtensible w16cex:durableId="07FBAF17" w16cex:dateUtc="2024-02-14T11:12:56.179Z"/>
  <w16cex:commentExtensible w16cex:durableId="65887491" w16cex:dateUtc="2024-02-14T11:35:12.063Z"/>
  <w16cex:commentExtensible w16cex:durableId="6D300F56" w16cex:dateUtc="2024-02-14T12:57:23.299Z"/>
  <w16cex:commentExtensible w16cex:durableId="2AB78186" w16cex:dateUtc="2024-02-14T13:25:35.767Z"/>
  <w16cex:commentExtensible w16cex:durableId="2BDAFA4E" w16cex:dateUtc="2024-02-14T13:31:26.464Z"/>
  <w16cex:commentExtensible w16cex:durableId="27E2E59E" w16cex:dateUtc="2024-02-14T14:46:18.571Z"/>
  <w16cex:commentExtensible w16cex:durableId="37E5BB8D" w16cex:dateUtc="2024-02-14T14:56:33.135Z"/>
  <w16cex:commentExtensible w16cex:durableId="4A19C143" w16cex:dateUtc="2024-02-14T15:01:58.305Z"/>
  <w16cex:commentExtensible w16cex:durableId="22D3D425" w16cex:dateUtc="2024-02-14T15:03:14.415Z"/>
  <w16cex:commentExtensible w16cex:durableId="5552DC73" w16cex:dateUtc="2024-02-15T15:25:42.728Z"/>
  <w16cex:commentExtensible w16cex:durableId="7F0D9740" w16cex:dateUtc="2024-02-15T16:13:54.72Z"/>
  <w16cex:commentExtensible w16cex:durableId="4EC0D23A" w16cex:dateUtc="2024-02-15T16:36:07.753Z"/>
</w16cex:commentsExtensible>
</file>

<file path=word/commentsIds.xml><?xml version="1.0" encoding="utf-8"?>
<w16cid:commentsIds xmlns:mc="http://schemas.openxmlformats.org/markup-compatibility/2006" xmlns:w16cid="http://schemas.microsoft.com/office/word/2016/wordml/cid" mc:Ignorable="w16cid">
  <w16cid:commentId w16cid:paraId="715EE61F" w16cid:durableId="3F26AA1A"/>
  <w16cid:commentId w16cid:paraId="710D1CD4" w16cid:durableId="13D1A377"/>
  <w16cid:commentId w16cid:paraId="034AAC3A" w16cid:durableId="19BB7ECF"/>
  <w16cid:commentId w16cid:paraId="0EB31F2E" w16cid:durableId="396C814C"/>
  <w16cid:commentId w16cid:paraId="2CA79954" w16cid:durableId="07FBAF17"/>
  <w16cid:commentId w16cid:paraId="77596FFE" w16cid:durableId="65887491"/>
  <w16cid:commentId w16cid:paraId="3F6AB1AE" w16cid:durableId="6D300F56"/>
  <w16cid:commentId w16cid:paraId="78B2E001" w16cid:durableId="2AB78186"/>
  <w16cid:commentId w16cid:paraId="286339B1" w16cid:durableId="2BDAFA4E"/>
  <w16cid:commentId w16cid:paraId="7A362B8C" w16cid:durableId="27E2E59E"/>
  <w16cid:commentId w16cid:paraId="7EC97851" w16cid:durableId="37E5BB8D"/>
  <w16cid:commentId w16cid:paraId="060F049D" w16cid:durableId="4A19C143"/>
  <w16cid:commentId w16cid:paraId="7A77CA46" w16cid:durableId="22D3D425"/>
  <w16cid:commentId w16cid:paraId="2A978752" w16cid:durableId="5552DC73"/>
  <w16cid:commentId w16cid:paraId="7422CB0F" w16cid:durableId="7F0D9740"/>
  <w16cid:commentId w16cid:paraId="2F6A0A1D" w16cid:durableId="4EC0D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4B08" w:rsidRDefault="000A4B08" w14:paraId="6C2E96D5" w14:textId="77777777">
      <w:pPr>
        <w:spacing w:line="240" w:lineRule="auto"/>
      </w:pPr>
      <w:r>
        <w:separator/>
      </w:r>
    </w:p>
  </w:endnote>
  <w:endnote w:type="continuationSeparator" w:id="0">
    <w:p w:rsidR="000A4B08" w:rsidRDefault="000A4B08" w14:paraId="26B3784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73D" w:rsidRDefault="000A4B08" w14:paraId="0000041A" w14:textId="77777777">
    <w:pPr>
      <w:jc w:val="right"/>
      <w:rPr>
        <w:rFonts w:ascii="Times New Roman" w:hAnsi="Times New Roman" w:eastAsia="Times New Roman" w:cs="Times New Roman"/>
      </w:rPr>
    </w:pPr>
    <w:r>
      <w:rPr>
        <w:rFonts w:ascii="Times New Roman" w:hAnsi="Times New Roman" w:eastAsia="Times New Roman" w:cs="Times New Roman"/>
      </w:rPr>
      <w:t>HALL/ABYSSAL THRUM/</w:t>
    </w:r>
    <w:r>
      <w:rPr>
        <w:rFonts w:ascii="Times New Roman" w:hAnsi="Times New Roman" w:eastAsia="Times New Roman" w:cs="Times New Roman"/>
      </w:rPr>
      <w:fldChar w:fldCharType="begin"/>
    </w:r>
    <w:r>
      <w:rPr>
        <w:rFonts w:ascii="Times New Roman" w:hAnsi="Times New Roman" w:eastAsia="Times New Roman" w:cs="Times New Roman"/>
      </w:rPr>
      <w:instrText>PAGE</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4B08" w:rsidRDefault="000A4B08" w14:paraId="278D7E1C" w14:textId="77777777">
      <w:pPr>
        <w:spacing w:line="240" w:lineRule="auto"/>
      </w:pPr>
      <w:r>
        <w:separator/>
      </w:r>
    </w:p>
  </w:footnote>
  <w:footnote w:type="continuationSeparator" w:id="0">
    <w:p w:rsidR="000A4B08" w:rsidRDefault="000A4B08" w14:paraId="7551CB5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73D" w:rsidRDefault="000A4B08" w14:paraId="00000419" w14:textId="77777777">
    <w:pPr>
      <w:jc w:val="right"/>
      <w:rPr>
        <w:rFonts w:ascii="Times New Roman" w:hAnsi="Times New Roman" w:eastAsia="Times New Roman" w:cs="Times New Roman"/>
      </w:rPr>
    </w:pPr>
    <w:r>
      <w:rPr>
        <w:rFonts w:ascii="Times New Roman" w:hAnsi="Times New Roman" w:eastAsia="Times New Roman" w:cs="Times New Roman"/>
      </w:rPr>
      <w:t>HALL/ABYSSAL THRUM/</w:t>
    </w:r>
    <w:r>
      <w:rPr>
        <w:rFonts w:ascii="Times New Roman" w:hAnsi="Times New Roman" w:eastAsia="Times New Roman" w:cs="Times New Roman"/>
      </w:rPr>
      <w:fldChar w:fldCharType="begin"/>
    </w:r>
    <w:r>
      <w:rPr>
        <w:rFonts w:ascii="Times New Roman" w:hAnsi="Times New Roman" w:eastAsia="Times New Roman" w:cs="Times New Roman"/>
      </w:rPr>
      <w:instrText>PAGE</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hdr>
</file>

<file path=word/people.xml><?xml version="1.0" encoding="utf-8"?>
<w15:people xmlns:mc="http://schemas.openxmlformats.org/markup-compatibility/2006" xmlns:w15="http://schemas.microsoft.com/office/word/2012/wordml" mc:Ignorable="w15">
  <w15:person w15:author="Gary Smailes">
    <w15:presenceInfo w15:providerId="Windows Live" w15:userId="9af6953e9a366c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73D"/>
    <w:rsid w:val="000A4B08"/>
    <w:rsid w:val="0013673D"/>
    <w:rsid w:val="5DA0B91F"/>
    <w:rsid w:val="767E6F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BC4EAD94-4DE2-49AF-8DAA-26D36FF7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comments" Target="comments.xml" Id="R3883ae1da19e4405" /><Relationship Type="http://schemas.microsoft.com/office/2011/relationships/people" Target="people.xml" Id="R8757196d268e40bc" /><Relationship Type="http://schemas.microsoft.com/office/2011/relationships/commentsExtended" Target="commentsExtended.xml" Id="R013c1e4306ea4228" /><Relationship Type="http://schemas.microsoft.com/office/2016/09/relationships/commentsIds" Target="commentsIds.xml" Id="Ra2343288a66c4b2b" /><Relationship Type="http://schemas.microsoft.com/office/2018/08/relationships/commentsExtensible" Target="commentsExtensible.xml" Id="Rbe2d35519feb40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Gary Smailes</lastModifiedBy>
  <revision>3</revision>
  <dcterms:created xsi:type="dcterms:W3CDTF">2024-02-14T10:33:00.0000000Z</dcterms:created>
  <dcterms:modified xsi:type="dcterms:W3CDTF">2024-02-15T18:02:06.5718973Z</dcterms:modified>
</coreProperties>
</file>