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 Type="http://schemas.openxmlformats.org/officeDocument/2006/relationships/custom-properties" Target="docProps/custom.xml" Id="R8842b4d51bf94c5d" /></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ody>
    <w:p xmlns:wp14="http://schemas.microsoft.com/office/word/2010/wordml" w14:paraId="11F3E175" wp14:textId="77777777">
      <w:pPr>
        <w:pStyle w:val="Vellum Chapter Title"/>
      </w:pPr>
      <w:r>
        <w:rPr>
          <w:outline w:val="0"/>
          <w:color w:val="000000"/>
          <w:lang w:val="nl-NL"/>
          <w14:textFill>
            <w14:solidFill>
              <w14:srgbClr w14:val="000000"/>
            </w14:solidFill>
          </w14:textFill>
        </w:rPr>
        <w:t>Chapter</w:t>
      </w:r>
      <w:r>
        <w:rPr>
          <w:outline w:val="0"/>
          <w:color w:val="000000"/>
          <w:lang w:val="nl-NL"/>
          <w14:textFill>
            <w14:solidFill>
              <w14:srgbClr w14:val="000000"/>
            </w14:solidFill>
          </w14:textFill>
        </w:rPr>
        <w:t xml:space="preserve"> 1</w:t>
      </w:r>
    </w:p>
    <w:p xmlns:wp14="http://schemas.microsoft.com/office/word/2010/wordml" w:rsidP="0813F9C4" w14:paraId="1FBCEABB" wp14:textId="69B8D43A">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0"/>
        <w:rPr>
          <w:del w:author="Gary Smailes" w:date="2024-02-06T14:47:48.185Z" w:id="675965580"/>
          <w:color w:val="000000" w:themeColor="text1" w:themeTint="FF" w:themeShade="FF"/>
          <w:rtl w:val="0"/>
          <w:lang w:val="en-US"/>
        </w:rPr>
        <w:pPrChange w:author="Gary Smailes" w:date="2024-02-06T14:23:00.946Z">
          <w:pPr>
            <w:pStyle w:val="Body"/>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firstLine="720"/>
          </w:pPr>
        </w:pPrChange>
      </w:pPr>
      <w:commentRangeStart w:id="1291800098"/>
      <w:commentRangeStart w:id="1698310676"/>
      <w:commentRangeStart w:id="1814984135"/>
      <w:r>
        <w:rPr>
          <w:outline w:val="0"/>
          <w:color w:val="000000"/>
          <w:lang w:val="en-US"/>
          <w14:textFill>
            <w14:solidFill>
              <w14:srgbClr w14:val="000000"/>
            </w14:solidFill>
          </w14:textFill>
        </w:rPr>
        <w:t>Lieu</w:t>
      </w:r>
      <w:commentRangeEnd w:id="1291800098"/>
      <w:r>
        <w:rPr>
          <w:rStyle w:val="CommentReference"/>
        </w:rPr>
        <w:commentReference w:id="1291800098"/>
      </w:r>
      <w:r>
        <w:rPr>
          <w:outline w:val="0"/>
          <w:color w:val="000000"/>
          <w:lang w:val="en-US"/>
          <w14:textFill>
            <w14:solidFill>
              <w14:srgbClr w14:val="000000"/>
            </w14:solidFill>
          </w14:textFill>
        </w:rPr>
        <w:t xml:space="preserve">tenant Duncan Gregor tried to push himself up off the ground amid concussive </w:t>
      </w:r>
      <w:r>
        <w:rPr>
          <w:outline w:val="0"/>
          <w:color w:val="000000"/>
          <w:lang w:val="en-US"/>
          <w14:textFill>
            <w14:solidFill>
              <w14:srgbClr w14:val="000000"/>
            </w14:solidFill>
          </w14:textFill>
        </w:rPr>
        <w:t>e</w:t>
      </w:r>
      <w:r>
        <w:rPr>
          <w:outline w:val="0"/>
          <w:color w:val="000000"/>
          <w:lang w:val="en-US"/>
          <w14:textFill>
            <w14:solidFill>
              <w14:srgbClr w14:val="000000"/>
            </w14:solidFill>
          </w14:textFill>
        </w:rPr>
        <w:t>xplosions,</w:t>
      </w:r>
      <w:r>
        <w:rPr>
          <w:outline w:val="0"/>
          <w:color w:val="000000"/>
          <w:lang w:val="en-US"/>
          <w14:textFill>
            <w14:solidFill>
              <w14:srgbClr w14:val="000000"/>
            </w14:solidFill>
          </w14:textFill>
        </w:rPr>
        <w:t xml:space="preserve"> a</w:t>
      </w:r>
      <w:r>
        <w:rPr>
          <w:outline w:val="0"/>
          <w:color w:val="000000"/>
          <w:lang w:val="en-US"/>
          <w14:textFill>
            <w14:solidFill>
              <w14:srgbClr w14:val="000000"/>
            </w14:solidFill>
          </w14:textFill>
        </w:rPr>
        <w:t xml:space="preserve">nd realized he was he was pressing against a body that had been </w:t>
      </w:r>
      <w:del w:author="Gary Smailes" w:date="2024-02-06T14:26:00.42Z" w:id="90006699">
        <w:r w:rsidRPr="0813F9C4" w:rsidDel="0813F9C4">
          <w:rPr>
            <w:color w:val="000000" w:themeColor="text1" w:themeTint="FF" w:themeShade="FF"/>
            <w:rtl w:val="0"/>
            <w:lang w:val="en-US"/>
          </w:rPr>
          <w:delText>coar</w:delText>
        </w:r>
        <w:r w:rsidRPr="0813F9C4" w:rsidDel="0813F9C4">
          <w:rPr>
            <w:color w:val="000000" w:themeColor="text1" w:themeTint="FF" w:themeShade="FF"/>
            <w:rtl w:val="0"/>
            <w:lang w:val="en-US"/>
          </w:rPr>
          <w:delText xml:space="preserve">sely </w:delText>
        </w:r>
      </w:del>
      <w:r>
        <w:rPr>
          <w:outline w:val="0"/>
          <w:color w:val="000000"/>
          <w:lang w:val="en-US"/>
          <w14:textFill>
            <w14:solidFill>
              <w14:srgbClr w14:val="000000"/>
            </w14:solidFill>
          </w14:textFill>
        </w:rPr>
        <w:t>ripped in two thr</w:t>
      </w:r>
      <w:r>
        <w:rPr>
          <w:outline w:val="0"/>
          <w:color w:val="000000"/>
          <w:lang w:val="en-US"/>
          <w14:textFill>
            <w14:solidFill>
              <w14:srgbClr w14:val="000000"/>
            </w14:solidFill>
          </w14:textFill>
        </w:rPr>
        <w:t>o</w:t>
      </w:r>
      <w:r>
        <w:rPr>
          <w:outline w:val="0"/>
          <w:color w:val="000000"/>
          <w:lang w:val="en-US"/>
          <w14:textFill>
            <w14:solidFill>
              <w14:srgbClr w14:val="000000"/>
            </w14:solidFill>
          </w14:textFill>
        </w:rPr>
        <w:t>ugh</w:t>
      </w:r>
      <w:r>
        <w:rPr>
          <w:outline w:val="0"/>
          <w:color w:val="000000"/>
          <w:lang w:val="en-US"/>
          <w14:textFill>
            <w14:solidFill>
              <w14:srgbClr w14:val="000000"/>
            </w14:solidFill>
          </w14:textFill>
        </w:rPr>
        <w:t xml:space="preserve"> t</w:t>
      </w:r>
      <w:r>
        <w:rPr>
          <w:outline w:val="0"/>
          <w:color w:val="000000"/>
          <w:lang w:val="en-US"/>
          <w14:textFill>
            <w14:solidFill>
              <w14:srgbClr w14:val="000000"/>
            </w14:solidFill>
          </w14:textFill>
        </w:rPr>
        <w:t>he w</w:t>
      </w:r>
      <w:r>
        <w:rPr>
          <w:outline w:val="0"/>
          <w:color w:val="000000"/>
          <w:lang w:val="en-US"/>
          <w14:textFill>
            <w14:solidFill>
              <w14:srgbClr w14:val="000000"/>
            </w14:solidFill>
          </w14:textFill>
        </w:rPr>
        <w:t>aist</w:t>
      </w:r>
      <w:commentRangeEnd w:id="1698310676"/>
      <w:r>
        <w:rPr>
          <w:rStyle w:val="CommentReference"/>
        </w:rPr>
        <w:commentReference w:id="1698310676"/>
      </w:r>
      <w:r>
        <w:rPr>
          <w:outline w:val="0"/>
          <w:color w:val="000000"/>
          <w:lang w:val="en-US"/>
          <w14:textFill>
            <w14:solidFill>
              <w14:srgbClr w14:val="000000"/>
            </w14:solidFill>
          </w14:textFill>
        </w:rPr>
        <w:t>. He had been raised on a farm and was no str</w:t>
      </w:r>
      <w:r>
        <w:rPr>
          <w:outline w:val="0"/>
          <w:color w:val="000000"/>
          <w:lang w:val="en-US"/>
          <w14:textFill>
            <w14:solidFill>
              <w14:srgbClr w14:val="000000"/>
            </w14:solidFill>
          </w14:textFill>
        </w:rPr>
        <w:t>anger to the slaughter of animals</w:t>
      </w:r>
      <w:ins w:author="Gary Smailes" w:date="2024-02-06T14:31:07.679Z" w:id="780317761">
        <w:r>
          <w:rPr>
            <w:outline w:val="0"/>
            <w:color w:val="000000"/>
            <w:lang w:val="en-US"/>
            <w14:textFill>
              <w14:solidFill>
                <w14:srgbClr w14:val="000000"/>
              </w14:solidFill>
            </w14:textFill>
          </w:rPr>
          <w:t>, b</w:t>
        </w:r>
      </w:ins>
      <w:del w:author="Gary Smailes" w:date="2024-02-06T14:31:07.007Z" w:id="634641590">
        <w:r w:rsidRPr="0813F9C4" w:rsidDel="0813F9C4">
          <w:rPr>
            <w:color w:val="000000" w:themeColor="text1" w:themeTint="FF" w:themeShade="FF"/>
            <w:rtl w:val="0"/>
            <w:lang w:val="en-US"/>
          </w:rPr>
          <w:delText>. B</w:delText>
        </w:r>
      </w:del>
      <w:r>
        <w:rPr>
          <w:outline w:val="0"/>
          <w:color w:val="000000"/>
          <w:lang w:val="en-US"/>
          <w14:textFill>
            <w14:solidFill>
              <w14:srgbClr w14:val="000000"/>
            </w14:solidFill>
          </w14:textFill>
        </w:rPr>
        <w:t>ut he recoiled and heaved with nausea when he</w:t>
      </w:r>
      <w:r>
        <w:rPr>
          <w:outline w:val="0"/>
          <w:color w:val="000000"/>
          <w:lang w:val="en-US"/>
          <w14:textFill>
            <w14:solidFill>
              <w14:srgbClr w14:val="000000"/>
            </w14:solidFill>
          </w14:textFill>
        </w:rPr>
        <w:t xml:space="preserve"> realized his hands were on the warm, clammy</w:t>
      </w:r>
      <w:r>
        <w:rPr>
          <w:outline w:val="0"/>
          <w:color w:val="000000"/>
          <w:lang w:val="en-US"/>
          <w14:textFill>
            <w14:solidFill>
              <w14:srgbClr w14:val="000000"/>
            </w14:solidFill>
          </w14:textFill>
        </w:rPr>
        <w:t xml:space="preserve"> skin of a leg, its color fad</w:t>
      </w:r>
      <w:commentRangeStart w:id="1880810875"/>
      <w:r>
        <w:rPr>
          <w:outline w:val="0"/>
          <w:color w:val="000000"/>
          <w:lang w:val="en-US"/>
          <w14:textFill>
            <w14:solidFill>
              <w14:srgbClr w14:val="000000"/>
            </w14:solidFill>
          </w14:textFill>
        </w:rPr>
        <w:t>ing as b</w:t>
      </w:r>
      <w:r>
        <w:rPr>
          <w:outline w:val="0"/>
          <w:color w:val="000000"/>
          <w:lang w:val="en-US"/>
          <w14:textFill>
            <w14:solidFill>
              <w14:srgbClr w14:val="000000"/>
            </w14:solidFill>
          </w14:textFill>
        </w:rPr>
        <w:t xml:space="preserve">lood pulsed </w:t>
      </w:r>
      <w:del w:author="Gary Smailes" w:date="2024-02-06T14:31:21.508Z" w:id="2055195976">
        <w:r w:rsidRPr="0813F9C4" w:rsidDel="0813F9C4">
          <w:rPr>
            <w:color w:val="000000" w:themeColor="text1" w:themeTint="FF" w:themeShade="FF"/>
            <w:rtl w:val="0"/>
            <w:lang w:val="en-US"/>
          </w:rPr>
          <w:delText>stea</w:delText>
        </w:r>
        <w:r w:rsidRPr="0813F9C4" w:rsidDel="0813F9C4">
          <w:rPr>
            <w:color w:val="000000" w:themeColor="text1" w:themeTint="FF" w:themeShade="FF"/>
            <w:rtl w:val="0"/>
            <w:lang w:val="en-US"/>
          </w:rPr>
          <w:delText>dily</w:delText>
        </w:r>
        <w:r w:rsidRPr="0813F9C4" w:rsidDel="0813F9C4">
          <w:rPr>
            <w:color w:val="000000" w:themeColor="text1" w:themeTint="FF" w:themeShade="FF"/>
            <w:rtl w:val="0"/>
            <w:lang w:val="en-US"/>
          </w:rPr>
          <w:delText xml:space="preserve"> </w:delText>
        </w:r>
      </w:del>
      <w:r>
        <w:rPr>
          <w:outline w:val="0"/>
          <w:color w:val="000000"/>
          <w:lang w:val="en-US"/>
          <w14:textFill>
            <w14:solidFill>
              <w14:srgbClr w14:val="000000"/>
            </w14:solidFill>
          </w14:textFill>
        </w:rPr>
        <w:t xml:space="preserve">from the jagged stump and a </w:t>
      </w:r>
      <w:del w:author="Gary Smailes" w:date="2024-02-06T14:31:24.011Z" w:id="176466090">
        <w:r w:rsidRPr="0813F9C4" w:rsidDel="0813F9C4">
          <w:rPr>
            <w:color w:val="000000" w:themeColor="text1" w:themeTint="FF" w:themeShade="FF"/>
            <w:rtl w:val="0"/>
            <w:lang w:val="en-US"/>
          </w:rPr>
          <w:delText>savage</w:delText>
        </w:r>
        <w:r w:rsidRPr="0813F9C4" w:rsidDel="0813F9C4">
          <w:rPr>
            <w:color w:val="000000" w:themeColor="text1" w:themeTint="FF" w:themeShade="FF"/>
            <w:rtl w:val="0"/>
            <w:lang w:val="en-US"/>
          </w:rPr>
          <w:delText xml:space="preserve">ly </w:delText>
        </w:r>
      </w:del>
      <w:r>
        <w:rPr>
          <w:outline w:val="0"/>
          <w:color w:val="000000"/>
          <w:lang w:val="en-US"/>
          <w14:textFill>
            <w14:solidFill>
              <w14:srgbClr w14:val="000000"/>
            </w14:solidFill>
          </w14:textFill>
        </w:rPr>
        <w:t>shattered thigh bon</w:t>
      </w:r>
      <w:commentRangeEnd w:id="1880810875"/>
      <w:r>
        <w:rPr>
          <w:rStyle w:val="CommentReference"/>
        </w:rPr>
        <w:commentReference w:id="1880810875"/>
      </w:r>
      <w:r>
        <w:rPr>
          <w:outline w:val="0"/>
          <w:color w:val="000000"/>
          <w:lang w:val="en-US"/>
          <w14:textFill>
            <w14:solidFill>
              <w14:srgbClr w14:val="000000"/>
            </w14:solidFill>
          </w14:textFill>
        </w:rPr>
        <w:t>e. I</w:t>
      </w:r>
      <w:r>
        <w:rPr>
          <w:outline w:val="0"/>
          <w:color w:val="000000"/>
          <w:lang w:val="en-US"/>
          <w14:textFill>
            <w14:solidFill>
              <w14:srgbClr w14:val="000000"/>
            </w14:solidFill>
          </w14:textFill>
        </w:rPr>
        <w:t>f he had eaten mo</w:t>
      </w:r>
      <w:r>
        <w:rPr>
          <w:outline w:val="0"/>
          <w:color w:val="000000"/>
          <w:lang w:val="en-US"/>
          <w14:textFill>
            <w14:solidFill>
              <w14:srgbClr w14:val="000000"/>
            </w14:solidFill>
          </w14:textFill>
        </w:rPr>
        <w:t xml:space="preserve">re </w:t>
      </w:r>
      <w:r>
        <w:rPr>
          <w:outline w:val="0"/>
          <w:color w:val="000000"/>
          <w:lang w:val="en-US"/>
          <w14:textFill>
            <w14:solidFill>
              <w14:srgbClr w14:val="000000"/>
            </w14:solidFill>
          </w14:textFill>
        </w:rPr>
        <w:t>in the past few days, he might have</w:t>
      </w:r>
      <w:r>
        <w:rPr>
          <w:outline w:val="0"/>
          <w:color w:val="000000"/>
          <w:lang w:val="en-US"/>
          <w14:textFill>
            <w14:solidFill>
              <w14:srgbClr w14:val="000000"/>
            </w14:solidFill>
          </w14:textFill>
        </w:rPr>
        <w:t xml:space="preserve"> thro</w:t>
      </w:r>
      <w:r>
        <w:rPr>
          <w:outline w:val="0"/>
          <w:color w:val="000000"/>
          <w:lang w:val="en-US"/>
          <w14:textFill>
            <w14:solidFill>
              <w14:srgbClr w14:val="000000"/>
            </w14:solidFill>
          </w14:textFill>
        </w:rPr>
        <w:t>wn up</w:t>
      </w:r>
      <w:ins w:author="Gary Smailes" w:date="2024-02-06T14:47:49.145Z" w:id="1332475369">
        <w:r>
          <w:rPr>
            <w:outline w:val="0"/>
            <w:color w:val="000000"/>
            <w:lang w:val="en-US"/>
            <w14:textFill>
              <w14:solidFill>
                <w14:srgbClr w14:val="000000"/>
              </w14:solidFill>
            </w14:textFill>
          </w:rPr>
          <w:t xml:space="preserve"> </w:t>
        </w:r>
      </w:ins>
      <w:del w:author="Gary Smailes" w:date="2024-02-06T14:47:48.381Z" w:id="1301720881">
        <w:r w:rsidRPr="0813F9C4" w:rsidDel="0813F9C4">
          <w:rPr>
            <w:color w:val="000000" w:themeColor="text1" w:themeTint="FF" w:themeShade="FF"/>
            <w:rtl w:val="0"/>
            <w:lang w:val="en-US"/>
          </w:rPr>
          <w:delText>.</w:delText>
        </w:r>
      </w:del>
    </w:p>
    <w:p xmlns:wp14="http://schemas.microsoft.com/office/word/2010/wordml" w:rsidP="0813F9C4" w14:paraId="3C494E31" wp14:textId="77777777">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0"/>
        <w:rPr>
          <w:color w:val="000000" w:themeColor="text1" w:themeTint="FF" w:themeShade="FF"/>
          <w:rtl w:val="0"/>
          <w:lang w:val="en-US"/>
        </w:rPr>
        <w:pPrChange w:author="Gary Smailes" w:date="2024-02-06T14:47:47.516Z">
          <w:pPr>
            <w:pStyle w:val="Body"/>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firstLine="720"/>
          </w:pPr>
        </w:pPrChange>
      </w:pPr>
      <w:r>
        <w:rPr>
          <w:outline w:val="0"/>
          <w:color w:val="000000"/>
          <w:lang w:val="en-US"/>
          <w14:textFill>
            <w14:solidFill>
              <w14:srgbClr w14:val="000000"/>
            </w14:solidFill>
          </w14:textFill>
        </w:rPr>
        <w:t xml:space="preserve">He gathered himself to stand again, before growing dizzy and dropping to one knee. The first thing he noticed was the grit of briny sand in his mouth. He </w:t>
      </w:r>
      <w:r>
        <w:rPr>
          <w:outline w:val="0"/>
          <w:color w:val="000000"/>
          <w:lang w:val="en-US"/>
          <w14:textFill>
            <w14:solidFill>
              <w14:srgbClr w14:val="000000"/>
            </w14:solidFill>
          </w14:textFill>
        </w:rPr>
        <w:t>spit, but</w:t>
      </w:r>
      <w:r>
        <w:rPr>
          <w:outline w:val="0"/>
          <w:color w:val="000000"/>
          <w:lang w:val="en-US"/>
          <w14:textFill>
            <w14:solidFill>
              <w14:srgbClr w14:val="000000"/>
            </w14:solidFill>
          </w14:textFill>
        </w:rPr>
        <w:t xml:space="preserve"> was too dehydrated to fully expel the feel or the taste.</w:t>
      </w:r>
      <w:commentRangeEnd w:id="1814984135"/>
      <w:r>
        <w:rPr>
          <w:rStyle w:val="CommentReference"/>
        </w:rPr>
        <w:commentReference w:id="1814984135"/>
      </w:r>
    </w:p>
    <w:p xmlns:wp14="http://schemas.microsoft.com/office/word/2010/wordml" w14:paraId="672A6659" wp14:textId="01CDB63B">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pPr>
      <w:ins w:author="Gary Smailes" w:date="2024-02-06T15:02:48.229Z" w:id="2087797047">
        <w:r w:rsidR="0813F9C4">
          <w:t>***</w:t>
        </w:r>
      </w:ins>
    </w:p>
    <w:p xmlns:wp14="http://schemas.microsoft.com/office/word/2010/wordml" w:rsidP="0813F9C4" w14:paraId="2F1363F7" wp14:textId="77777777">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rPr>
          <w:color w:val="000000" w:themeColor="text1" w:themeTint="FF" w:themeShade="FF"/>
          <w:rtl w:val="0"/>
          <w:lang w:val="en-US"/>
        </w:rPr>
      </w:pPr>
      <w:commentRangeStart w:id="1319631741"/>
      <w:r>
        <w:rPr>
          <w:outline w:val="0"/>
          <w:color w:val="000000"/>
          <w:lang w:val="en-US"/>
          <w14:textFill>
            <w14:solidFill>
              <w14:srgbClr w14:val="000000"/>
            </w14:solidFill>
          </w14:textFill>
        </w:rPr>
        <w:t xml:space="preserve">Duncan and two other soldiers, all separated from their units, arrived at the beach town in northern France after endless days of retreat, eating only what they could forage along the way while German planes and artillery constantly harassed them. When they plodded into town, it had been </w:t>
      </w:r>
      <w:r>
        <w:rPr>
          <w:outline w:val="0"/>
          <w:color w:val="000000"/>
          <w:lang w:val="en-US"/>
          <w14:textFill>
            <w14:solidFill>
              <w14:srgbClr w14:val="000000"/>
            </w14:solidFill>
          </w14:textFill>
        </w:rPr>
        <w:t>nearly impossible</w:t>
      </w:r>
      <w:r>
        <w:rPr>
          <w:outline w:val="0"/>
          <w:color w:val="000000"/>
          <w:lang w:val="en-US"/>
          <w14:textFill>
            <w14:solidFill>
              <w14:srgbClr w14:val="000000"/>
            </w14:solidFill>
          </w14:textFill>
        </w:rPr>
        <w:t xml:space="preserve"> to find somewhere to stay. They were repeatedly turned away from houses either already filled or unwilling to accept any tired and bedraggled visitors.</w:t>
      </w:r>
      <w:commentRangeEnd w:id="1319631741"/>
      <w:r>
        <w:rPr>
          <w:rStyle w:val="CommentReference"/>
        </w:rPr>
        <w:commentReference w:id="1319631741"/>
      </w:r>
    </w:p>
    <w:p xmlns:wp14="http://schemas.microsoft.com/office/word/2010/wordml" w:rsidP="0813F9C4" w14:paraId="3F13FA9C" wp14:textId="1D422CED">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rPr>
          <w:ins w:author="Gary Smailes" w:date="2024-02-06T15:01:41.036Z" w:id="1125620906"/>
          <w:color w:val="000000" w:themeColor="text1" w:themeTint="FF" w:themeShade="FF"/>
          <w:rtl w:val="0"/>
          <w:lang w:val="en-US"/>
        </w:rPr>
      </w:pPr>
      <w:del w:author="Gary Smailes" w:date="2024-02-06T14:59:38.322Z" w:id="1179488855">
        <w:r w:rsidRPr="0813F9C4" w:rsidDel="0813F9C4">
          <w:rPr>
            <w:color w:val="000000" w:themeColor="text1" w:themeTint="FF" w:themeShade="FF"/>
            <w:rtl w:val="0"/>
            <w:lang w:val="en-US"/>
          </w:rPr>
          <w:delText>Finally a</w:delText>
        </w:r>
      </w:del>
      <w:commentRangeStart w:id="1139451417"/>
      <w:ins w:author="Gary Smailes" w:date="2024-02-06T14:59:40.355Z" w:id="1290354631">
        <w:r>
          <w:rPr>
            <w:outline w:val="0"/>
            <w:color w:val="000000"/>
            <w:lang w:val="en-US"/>
            <w14:textFill>
              <w14:solidFill>
                <w14:srgbClr w14:val="000000"/>
              </w14:solidFill>
            </w14:textFill>
          </w:rPr>
          <w:t xml:space="preserve">A</w:t>
        </w:r>
      </w:ins>
      <w:r>
        <w:rPr>
          <w:outline w:val="0"/>
          <w:color w:val="000000"/>
          <w:lang w:val="en-US"/>
          <w14:textFill>
            <w14:solidFill>
              <w14:srgbClr w14:val="000000"/>
            </w14:solidFill>
          </w14:textFill>
        </w:rPr>
        <w:t xml:space="preserve"> </w:t>
      </w:r>
      <w:commentRangeStart w:id="1172242260"/>
      <w:r>
        <w:rPr>
          <w:outline w:val="0"/>
          <w:color w:val="000000"/>
          <w:lang w:val="en-US"/>
          <w14:textFill>
            <w14:solidFill>
              <w14:srgbClr w14:val="000000"/>
            </w14:solidFill>
          </w14:textFill>
        </w:rPr>
        <w:t xml:space="preserve">wo</w:t>
      </w:r>
      <w:commentRangeEnd w:id="1139451417"/>
      <w:r>
        <w:rPr>
          <w:rStyle w:val="CommentReference"/>
        </w:rPr>
        <w:commentReference w:id="1139451417"/>
      </w:r>
      <w:r>
        <w:rPr>
          <w:outline w:val="0"/>
          <w:color w:val="000000"/>
          <w:lang w:val="en-US"/>
          <w14:textFill>
            <w14:solidFill>
              <w14:srgbClr w14:val="000000"/>
            </w14:solidFill>
          </w14:textFill>
        </w:rPr>
        <w:t xml:space="preserve">man </w:t>
      </w:r>
      <w:commentRangeEnd w:id="1172242260"/>
      <w:r>
        <w:rPr>
          <w:rStyle w:val="CommentReference"/>
        </w:rPr>
        <w:commentReference w:id="1172242260"/>
      </w:r>
      <w:r>
        <w:rPr>
          <w:outline w:val="0"/>
          <w:color w:val="000000"/>
          <w:lang w:val="en-US"/>
          <w14:textFill>
            <w14:solidFill>
              <w14:srgbClr w14:val="000000"/>
            </w14:solidFill>
          </w14:textFill>
        </w:rPr>
        <w:t xml:space="preserve">answered the door of a modest house, and Duncan could see their rough condition reflected in the restrained shock on her face. </w:t>
      </w:r>
      <w:commentRangeStart w:id="2112877852"/>
      <w:ins w:author="Gary Smailes" w:date="2024-02-06T15:00:00.757Z" w:id="1510540392">
        <w:r>
          <w:rPr>
            <w:outline w:val="0"/>
            <w:color w:val="000000"/>
            <w:lang w:val="en-US"/>
            <w14:textFill>
              <w14:solidFill>
                <w14:srgbClr w14:val="000000"/>
              </w14:solidFill>
            </w14:textFill>
          </w:rPr>
          <w:t xml:space="preserve">S</w:t>
        </w:r>
      </w:ins>
      <w:del w:author="Gary Smailes" w:date="2024-02-06T14:59:59.514Z" w:id="1759349321">
        <w:r w:rsidRPr="0813F9C4" w:rsidDel="0813F9C4">
          <w:rPr>
            <w:color w:val="000000" w:themeColor="text1" w:themeTint="FF" w:themeShade="FF"/>
            <w:rtl w:val="0"/>
            <w:lang w:val="en-US"/>
          </w:rPr>
          <w:delText>But</w:delText>
        </w:r>
        <w:r w:rsidRPr="0813F9C4" w:rsidDel="0813F9C4">
          <w:rPr>
            <w:color w:val="000000" w:themeColor="text1" w:themeTint="FF" w:themeShade="FF"/>
            <w:rtl w:val="0"/>
            <w:lang w:val="en-US"/>
          </w:rPr>
          <w:delText xml:space="preserve"> </w:delText>
        </w:r>
      </w:del>
      <w:del w:author="Gary Smailes" w:date="2024-02-06T15:00:00.371Z" w:id="1582574162">
        <w:r w:rsidRPr="0813F9C4" w:rsidDel="0813F9C4">
          <w:rPr>
            <w:color w:val="000000" w:themeColor="text1" w:themeTint="FF" w:themeShade="FF"/>
            <w:rtl w:val="0"/>
            <w:lang w:val="en-US"/>
          </w:rPr>
          <w:delText>s</w:delText>
        </w:r>
      </w:del>
      <w:r>
        <w:rPr>
          <w:outline w:val="0"/>
          <w:color w:val="000000"/>
          <w:lang w:val="en-US"/>
          <w14:textFill>
            <w14:solidFill>
              <w14:srgbClr w14:val="000000"/>
            </w14:solidFill>
          </w14:textFill>
        </w:rPr>
        <w:t xml:space="preserve">he invited them in, introduced herself as Madame </w:t>
      </w:r>
      <w:r>
        <w:rPr>
          <w:outline w:val="0"/>
          <w:color w:val="000000"/>
          <w:lang w:val="en-US"/>
          <w14:textFill>
            <w14:solidFill>
              <w14:srgbClr w14:val="000000"/>
            </w14:solidFill>
          </w14:textFill>
        </w:rPr>
        <w:t xml:space="preserve">Mesonge</w:t>
      </w:r>
      <w:r>
        <w:rPr>
          <w:outline w:val="0"/>
          <w:color w:val="000000"/>
          <w:lang w:val="en-US"/>
          <w14:textFill>
            <w14:solidFill>
              <w14:srgbClr w14:val="000000"/>
            </w14:solidFill>
          </w14:textFill>
        </w:rPr>
        <w:t xml:space="preserve">, and invited them to sit at a heavy wooden table where she set some simple, hearty bread. </w:t>
      </w:r>
      <w:commentRangeEnd w:id="2112877852"/>
      <w:r>
        <w:rPr>
          <w:rStyle w:val="CommentReference"/>
        </w:rPr>
        <w:commentReference w:id="2112877852"/>
      </w:r>
      <w:r>
        <w:rPr>
          <w:outline w:val="0"/>
          <w:color w:val="000000"/>
          <w:lang w:val="en-US"/>
          <w14:textFill>
            <w14:solidFill>
              <w14:srgbClr w14:val="000000"/>
            </w14:solidFill>
          </w14:textFill>
        </w:rPr>
        <w:t xml:space="preserve">When she turned back to the pantry to grab something one of the soldiers </w:t>
      </w:r>
      <w:del w:author="Gary Smailes" w:date="2024-02-06T15:01:07.542Z" w:id="316251360">
        <w:r w:rsidRPr="0813F9C4" w:rsidDel="0813F9C4">
          <w:rPr>
            <w:color w:val="000000" w:themeColor="text1" w:themeTint="FF" w:themeShade="FF"/>
            <w:rtl w:val="0"/>
            <w:lang w:val="en-US"/>
          </w:rPr>
          <w:delText xml:space="preserve">unceremoniously </w:delText>
        </w:r>
      </w:del>
      <w:r>
        <w:rPr>
          <w:outline w:val="0"/>
          <w:color w:val="000000"/>
          <w:lang w:val="en-US"/>
          <w14:textFill>
            <w14:solidFill>
              <w14:srgbClr w14:val="000000"/>
            </w14:solidFill>
          </w14:textFill>
        </w:rPr>
        <w:t xml:space="preserve">tore a chunk </w:t>
      </w:r>
      <w:r>
        <w:rPr>
          <w:outline w:val="0"/>
          <w:color w:val="000000"/>
          <w:lang w:val="en-US"/>
          <w14:textFill>
            <w14:solidFill>
              <w14:srgbClr w14:val="000000"/>
            </w14:solidFill>
          </w14:textFill>
        </w:rPr>
        <w:t xml:space="preserve">off of</w:t>
      </w:r>
      <w:r>
        <w:rPr>
          <w:outline w:val="0"/>
          <w:color w:val="000000"/>
          <w:lang w:val="en-US"/>
          <w14:textFill>
            <w14:solidFill>
              <w14:srgbClr w14:val="000000"/>
            </w14:solidFill>
          </w14:textFill>
        </w:rPr>
        <w:t xml:space="preserve"> the loaf and began to devour it. Duncan translated when she chastised him</w:t>
      </w:r>
      <w:del w:author="Gary Smailes" w:date="2024-02-06T15:01:20.553Z" w:id="1750383132">
        <w:r w:rsidRPr="0813F9C4" w:rsidDel="0813F9C4">
          <w:rPr>
            <w:color w:val="000000" w:themeColor="text1" w:themeTint="FF" w:themeShade="FF"/>
            <w:rtl w:val="0"/>
            <w:lang w:val="en-US"/>
          </w:rPr>
          <w:delText xml:space="preserve"> gently but directly</w:delText>
        </w:r>
      </w:del>
      <w:r>
        <w:rPr>
          <w:outline w:val="0"/>
          <w:color w:val="000000"/>
          <w:lang w:val="en-US"/>
          <w14:textFill>
            <w14:solidFill>
              <w14:srgbClr w14:val="000000"/>
            </w14:solidFill>
          </w14:textFill>
        </w:rPr>
        <w:t xml:space="preserve">. </w:t>
      </w:r>
      <w:r>
        <w:rPr>
          <w:outline w:val="0"/>
          <w:color w:val="000000"/>
          <w:lang w:val="ar-SA" w:bidi="ar-SA"/>
          <w14:textFill>
            <w14:solidFill>
              <w14:srgbClr w14:val="000000"/>
            </w14:solidFill>
          </w14:textFill>
        </w:rPr>
        <w:t>“</w:t>
      </w:r>
      <w:r>
        <w:rPr>
          <w:outline w:val="0"/>
          <w:color w:val="000000"/>
          <w:lang w:val="en-US"/>
          <w14:textFill>
            <w14:solidFill>
              <w14:srgbClr w14:val="000000"/>
            </w14:solidFill>
          </w14:textFill>
        </w:rPr>
        <w:t xml:space="preserve">Young man, </w:t>
      </w:r>
      <w:r>
        <w:rPr>
          <w:outline w:val="0"/>
          <w:color w:val="000000"/>
          <w:lang w:val="en-US"/>
          <w14:textFill>
            <w14:solidFill>
              <w14:srgbClr w14:val="000000"/>
            </w14:solidFill>
          </w14:textFill>
        </w:rPr>
        <w:t>I</w:t>
      </w:r>
      <w:r>
        <w:rPr>
          <w:outline w:val="0"/>
          <w:color w:val="000000"/>
          <w14:textFill>
            <w14:solidFill>
              <w14:srgbClr w14:val="000000"/>
            </w14:solidFill>
          </w14:textFill>
        </w:rPr>
        <w:t>’</w:t>
      </w:r>
      <w:r>
        <w:rPr>
          <w:outline w:val="0"/>
          <w:color w:val="000000"/>
          <w:lang w:val="en-US"/>
          <w14:textFill>
            <w14:solidFill>
              <w14:srgbClr w14:val="000000"/>
            </w14:solidFill>
          </w14:textFill>
        </w:rPr>
        <w:t>ll</w:t>
      </w:r>
      <w:r>
        <w:rPr>
          <w:outline w:val="0"/>
          <w:color w:val="000000"/>
          <w:lang w:val="en-US"/>
          <w14:textFill>
            <w14:solidFill>
              <w14:srgbClr w14:val="000000"/>
            </w14:solidFill>
          </w14:textFill>
        </w:rPr>
        <w:t xml:space="preserve"> do my best to feed you, but you will not eat like that in my home. </w:t>
      </w:r>
      <w:r>
        <w:rPr>
          <w:outline w:val="0"/>
          <w:color w:val="000000"/>
          <w:lang w:val="en-US"/>
          <w14:textFill>
            <w14:solidFill>
              <w14:srgbClr w14:val="000000"/>
            </w14:solidFill>
          </w14:textFill>
        </w:rPr>
        <w:t>Please wash your hands, then sit down and wait until dinner is served.</w:t>
      </w:r>
      <w:r>
        <w:rPr>
          <w:outline w:val="0"/>
          <w:color w:val="000000"/>
          <w14:textFill>
            <w14:solidFill>
              <w14:srgbClr w14:val="000000"/>
            </w14:solidFill>
          </w14:textFill>
        </w:rPr>
        <w:t xml:space="preserve">” </w:t>
      </w:r>
    </w:p>
    <w:p xmlns:wp14="http://schemas.microsoft.com/office/word/2010/wordml" w:rsidP="0813F9C4" w14:paraId="0BF558E1" wp14:textId="2785F176">
      <w:pPr>
        <w:pStyle w:val="Body"/>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ins w:author="Gary Smailes" w:date="2024-02-06T15:01:40.552Z" w:id="767738188"/>
          <w:rPrChange w:author="Gary Smailes" w:date="2024-02-06T15:01:41.041Z" w:id="317597378">
            <w:rPr>
              <w:ins w:author="Gary Smailes" w:date="2024-02-06T15:01:40.552Z" w:id="174503952"/>
              <w:color w:val="000000" w:themeColor="text1" w:themeTint="FF" w:themeShade="FF"/>
              <w:rtl w:val="0"/>
            </w:rPr>
          </w:rPrChange>
        </w:rPr>
        <w:pPrChange w:author="Gary Smailes" w:date="2024-02-06T15:01:41.043Z">
          <w:pPr>
            <w:pStyle w:val="Body"/>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firstLine="720"/>
          </w:pPr>
        </w:pPrChange>
      </w:pPr>
    </w:p>
    <w:p xmlns:wp14="http://schemas.microsoft.com/office/word/2010/wordml" w:rsidP="0813F9C4" w14:paraId="5B9F7832" wp14:textId="77777777">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rPr>
          <w:del w:author="Gary Smailes" w:date="2024-02-06T15:00:55.129Z" w:id="1870776028"/>
          <w:color w:val="000000" w:themeColor="text1" w:themeTint="FF" w:themeShade="FF"/>
          <w:rtl w:val="0"/>
          <w:lang w:val="en-US"/>
        </w:rPr>
      </w:pPr>
      <w:del w:author="Gary Smailes" w:date="2024-02-06T15:01:39.15Z" w:id="742946261">
        <w:r w:rsidRPr="0813F9C4" w:rsidDel="0813F9C4">
          <w:rPr>
            <w:color w:val="000000" w:themeColor="text1" w:themeTint="FF" w:themeShade="FF"/>
            <w:rtl w:val="0"/>
            <w:lang w:val="en-US"/>
          </w:rPr>
          <w:delText>Thus scolded, they all sheepishly complied.</w:delText>
        </w:r>
      </w:del>
    </w:p>
    <w:p xmlns:wp14="http://schemas.microsoft.com/office/word/2010/wordml" w14:paraId="0A37501D" wp14:textId="77777777">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del w:author="Gary Smailes" w:date="2024-02-06T15:01:00.094Z" w:id="1074752867"/>
        </w:rPr>
      </w:pPr>
    </w:p>
    <w:p xmlns:wp14="http://schemas.microsoft.com/office/word/2010/wordml" w14:paraId="372799C2" wp14:textId="77777777">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lang w:val="en-US"/>
          <w14:textFill>
            <w14:solidFill>
              <w14:srgbClr w14:val="000000"/>
            </w14:solidFill>
          </w14:textFill>
        </w:rPr>
        <w:t xml:space="preserve">He blinked hard, unable to rub the coarse grains out of his eyes because of his soiled hands, which looked like crudely made deserts coated in rough sugar. He turned them over repeatedly as if he lost his watch, looking for a </w:t>
      </w:r>
      <w:r>
        <w:rPr>
          <w:outline w:val="0"/>
          <w:color w:val="000000"/>
          <w:lang w:val="en-US"/>
          <w14:textFill>
            <w14:solidFill>
              <w14:srgbClr w14:val="000000"/>
            </w14:solidFill>
          </w14:textFill>
        </w:rPr>
        <w:t>relatively clean</w:t>
      </w:r>
      <w:r>
        <w:rPr>
          <w:outline w:val="0"/>
          <w:color w:val="000000"/>
          <w:lang w:val="en-US"/>
          <w14:textFill>
            <w14:solidFill>
              <w14:srgbClr w14:val="000000"/>
            </w14:solidFill>
          </w14:textFill>
        </w:rPr>
        <w:t xml:space="preserve"> spot he could use. He </w:t>
      </w:r>
      <w:del w:author="Gary Smailes" w:date="2024-02-06T15:31:25.768Z" w:id="1365137125">
        <w:r w:rsidRPr="0813F9C4" w:rsidDel="0813F9C4">
          <w:rPr>
            <w:color w:val="000000" w:themeColor="text1" w:themeTint="FF" w:themeShade="FF"/>
            <w:rtl w:val="0"/>
            <w:lang w:val="en-US"/>
          </w:rPr>
          <w:delText xml:space="preserve">eventually </w:delText>
        </w:r>
      </w:del>
      <w:r>
        <w:rPr>
          <w:outline w:val="0"/>
          <w:color w:val="000000"/>
          <w:lang w:val="en-US"/>
          <w14:textFill>
            <w14:solidFill>
              <w14:srgbClr w14:val="000000"/>
            </w14:solidFill>
          </w14:textFill>
        </w:rPr>
        <w:t>wiped the back of his wrist on his pants enough to create a bare space, which he used to coax the grains out of his eyes, though his light complexion and dark blonde hair remained spotted with residue from the beach.</w:t>
      </w:r>
    </w:p>
    <w:p xmlns:wp14="http://schemas.microsoft.com/office/word/2010/wordml" w14:paraId="2C785FE1" wp14:textId="77777777">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lang w:val="en-US"/>
          <w14:textFill>
            <w14:solidFill>
              <w14:srgbClr w14:val="000000"/>
            </w14:solidFill>
          </w14:textFill>
        </w:rPr>
        <w:t xml:space="preserve">Duncan was alive, he knew, because even after he landed </w:t>
      </w:r>
      <w:r>
        <w:rPr>
          <w:outline w:val="0"/>
          <w:color w:val="000000"/>
          <w:lang w:val="en-US"/>
          <w14:textFill>
            <w14:solidFill>
              <w14:srgbClr w14:val="000000"/>
            </w14:solidFill>
          </w14:textFill>
        </w:rPr>
        <w:t>nearly fifteen</w:t>
      </w:r>
      <w:r>
        <w:rPr>
          <w:outline w:val="0"/>
          <w:color w:val="000000"/>
          <w:lang w:val="en-US"/>
          <w14:textFill>
            <w14:solidFill>
              <w14:srgbClr w14:val="000000"/>
            </w14:solidFill>
          </w14:textFill>
        </w:rPr>
        <w:t xml:space="preserve"> yards from where the explosion so scornfully threw him, the sheer chaos of the last few weeks came to him and brought his thoughts back into focus. For days, low-flying German planes paralleled the shoreline, the caustic screaming of their dives followed by the jackhammer cracks of machine gun fire as they strafed the clusters of troops on the ground. Artillery shells ka-</w:t>
      </w:r>
      <w:r>
        <w:rPr>
          <w:outline w:val="0"/>
          <w:color w:val="000000"/>
          <w:lang w:val="en-US"/>
          <w14:textFill>
            <w14:solidFill>
              <w14:srgbClr w14:val="000000"/>
            </w14:solidFill>
          </w14:textFill>
        </w:rPr>
        <w:t>rumped</w:t>
      </w:r>
      <w:r>
        <w:rPr>
          <w:outline w:val="0"/>
          <w:color w:val="000000"/>
          <w:lang w:val="en-US"/>
          <w14:textFill>
            <w14:solidFill>
              <w14:srgbClr w14:val="000000"/>
            </w14:solidFill>
          </w14:textFill>
        </w:rPr>
        <w:t xml:space="preserve"> into the </w:t>
      </w:r>
      <w:r>
        <w:rPr>
          <w:outline w:val="0"/>
          <w:color w:val="000000"/>
          <w:lang w:val="en-US"/>
          <w14:textFill>
            <w14:solidFill>
              <w14:srgbClr w14:val="000000"/>
            </w14:solidFill>
          </w14:textFill>
        </w:rPr>
        <w:t>densely-populated</w:t>
      </w:r>
      <w:r>
        <w:rPr>
          <w:outline w:val="0"/>
          <w:color w:val="000000"/>
          <w:lang w:val="en-US"/>
          <w14:textFill>
            <w14:solidFill>
              <w14:srgbClr w14:val="000000"/>
            </w14:solidFill>
          </w14:textFill>
        </w:rPr>
        <w:t xml:space="preserve"> beach, throwing up geysers of sand soiled with the blood and pieces of men and animals. The noxious smell of cordite and burning fuel permeated the air like the malicious assurance of a gruesome death.</w:t>
      </w:r>
    </w:p>
    <w:p xmlns:wp14="http://schemas.microsoft.com/office/word/2010/wordml" w14:paraId="5DAB6C7B" wp14:textId="1EE1353C">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pPr>
      <w:ins w:author="Gary Smailes" w:date="2024-02-06T15:02:53.628Z" w:id="1304517995">
        <w:r w:rsidR="0813F9C4">
          <w:t>***</w:t>
        </w:r>
      </w:ins>
    </w:p>
    <w:p xmlns:wp14="http://schemas.microsoft.com/office/word/2010/wordml" w14:paraId="6311F531" wp14:textId="45A4A47B">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lang w:val="en-US"/>
          <w14:textFill>
            <w14:solidFill>
              <w14:srgbClr w14:val="000000"/>
            </w14:solidFill>
          </w14:textFill>
        </w:rPr>
        <w:t xml:space="preserve">Madame </w:t>
      </w:r>
      <w:r>
        <w:rPr>
          <w:outline w:val="0"/>
          <w:color w:val="000000"/>
          <w:lang w:val="en-US"/>
          <w14:textFill>
            <w14:solidFill>
              <w14:srgbClr w14:val="000000"/>
            </w14:solidFill>
          </w14:textFill>
        </w:rPr>
        <w:t>Mesonge</w:t>
      </w:r>
      <w:r>
        <w:rPr>
          <w:outline w:val="0"/>
          <w:color w:val="000000"/>
          <w:lang w:val="en-US"/>
          <w14:textFill>
            <w14:solidFill>
              <w14:srgbClr w14:val="000000"/>
            </w14:solidFill>
          </w14:textFill>
        </w:rPr>
        <w:t xml:space="preserve"> carried her tall frame with a severe dignity, her head perpetually upright but not arrogant, her steps measured and unhurried. Her amber hair was streaked with gray and perfectly shaped into a neat bun. At first</w:t>
      </w:r>
      <w:ins w:author="Gary Smailes" w:date="2024-02-06T15:35:07.205Z" w:id="307081127">
        <w:r>
          <w:rPr>
            <w:outline w:val="0"/>
            <w:color w:val="000000"/>
            <w:lang w:val="en-US"/>
            <w14:textFill>
              <w14:solidFill>
                <w14:srgbClr w14:val="000000"/>
              </w14:solidFill>
            </w14:textFill>
          </w:rPr>
          <w:t>,</w:t>
        </w:r>
      </w:ins>
      <w:r>
        <w:rPr>
          <w:outline w:val="0"/>
          <w:color w:val="000000"/>
          <w:lang w:val="en-US"/>
          <w14:textFill>
            <w14:solidFill>
              <w14:srgbClr w14:val="000000"/>
            </w14:solidFill>
          </w14:textFill>
        </w:rPr>
        <w:t xml:space="preserve"> Duncan assumed she was in her early fifties, but during their brief conversations, he realized she was </w:t>
      </w:r>
      <w:r>
        <w:rPr>
          <w:outline w:val="0"/>
          <w:color w:val="000000"/>
          <w:lang w:val="en-US"/>
          <w14:textFill>
            <w14:solidFill>
              <w14:srgbClr w14:val="000000"/>
            </w14:solidFill>
          </w14:textFill>
        </w:rPr>
        <w:t>likely ten</w:t>
      </w:r>
      <w:r>
        <w:rPr>
          <w:outline w:val="0"/>
          <w:color w:val="000000"/>
          <w:lang w:val="en-US"/>
          <w14:textFill>
            <w14:solidFill>
              <w14:srgbClr w14:val="000000"/>
            </w14:solidFill>
          </w14:textFill>
        </w:rPr>
        <w:t xml:space="preserve"> years younger. He wondered what happened to age her so prematurely.</w:t>
      </w:r>
    </w:p>
    <w:p xmlns:wp14="http://schemas.microsoft.com/office/word/2010/wordml" w14:paraId="0BF84515" wp14:textId="77777777">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lang w:val="en-US"/>
          <w14:textFill>
            <w14:solidFill>
              <w14:srgbClr w14:val="000000"/>
            </w14:solidFill>
          </w14:textFill>
        </w:rPr>
        <w:t xml:space="preserve">During their brief stay at her house, Madame </w:t>
      </w:r>
      <w:r>
        <w:rPr>
          <w:outline w:val="0"/>
          <w:color w:val="000000"/>
          <w:lang w:val="en-US"/>
          <w14:textFill>
            <w14:solidFill>
              <w14:srgbClr w14:val="000000"/>
            </w14:solidFill>
          </w14:textFill>
        </w:rPr>
        <w:t>Mesonge</w:t>
      </w:r>
      <w:r>
        <w:rPr>
          <w:outline w:val="0"/>
          <w:color w:val="000000"/>
          <w:lang w:val="en-US"/>
          <w14:textFill>
            <w14:solidFill>
              <w14:srgbClr w14:val="000000"/>
            </w14:solidFill>
          </w14:textFill>
        </w:rPr>
        <w:t xml:space="preserve"> insisted they take all their meals at the table, which she would carefully arrange with all the plateware, utensils, and protocol of a formal meal. The delicate </w:t>
      </w:r>
      <w:r>
        <w:rPr>
          <w:outline w:val="0"/>
          <w:color w:val="000000"/>
          <w:lang w:val="en-US"/>
          <w14:textFill>
            <w14:solidFill>
              <w14:srgbClr w14:val="000000"/>
            </w14:solidFill>
          </w14:textFill>
        </w:rPr>
        <w:t>china</w:t>
      </w:r>
      <w:r>
        <w:rPr>
          <w:outline w:val="0"/>
          <w:color w:val="000000"/>
          <w:lang w:val="en-US"/>
          <w14:textFill>
            <w14:solidFill>
              <w14:srgbClr w14:val="000000"/>
            </w14:solidFill>
          </w14:textFill>
        </w:rPr>
        <w:t xml:space="preserve"> and careful practice of etiquette were incongruous with the explosions reverberating through the thin walls and the violent end each one seemed to portend.</w:t>
      </w:r>
    </w:p>
    <w:p xmlns:wp14="http://schemas.microsoft.com/office/word/2010/wordml" w:rsidP="0813F9C4" w14:paraId="4ADDD94D" wp14:textId="04F4A879">
      <w:pPr>
        <w:pStyle w:val="Body"/>
        <w:suppressLineNumbers w:val="0"/>
        <w:shd w:val="clear" w:color="auto" w:fill="auto"/>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bidi w:val="0"/>
        <w:spacing w:before="0" w:beforeAutospacing="off" w:after="0" w:afterAutospacing="off" w:line="360" w:lineRule="auto"/>
        <w:ind w:left="0" w:right="0" w:firstLine="720"/>
        <w:jc w:val="left"/>
        <w:pPrChange w:author="Gary Smailes" w:date="2024-02-06T15:35:52.793Z">
          <w:pPr>
            <w:pStyle w:val="Body"/>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firstLine="720"/>
          </w:pPr>
        </w:pPrChange>
      </w:pPr>
      <w:r w:rsidRPr="0813F9C4">
        <w:rPr>
          <w:outline w:val="0"/>
          <w:color w:val="000000"/>
          <w:lang w:val="en-US"/>
          <w14:textFill>
            <w14:solidFill>
              <w14:srgbClr w14:val="000000"/>
            </w14:solidFill>
          </w14:textFill>
        </w:rPr>
        <w:t>She doted on all of them</w:t>
      </w:r>
      <w:ins w:author="Gary Smailes" w:date="2024-02-06T15:35:38.535Z" w:id="888807087">
        <w:r w:rsidRPr="0813F9C4">
          <w:rPr>
            <w:outline w:val="0"/>
            <w:color w:val="000000"/>
            <w:lang w:val="en-US"/>
            <w14:textFill>
              <w14:solidFill>
                <w14:srgbClr w14:val="000000"/>
              </w14:solidFill>
            </w14:textFill>
          </w:rPr>
          <w:t>,</w:t>
        </w:r>
      </w:ins>
      <w:r w:rsidRPr="0813F9C4">
        <w:rPr>
          <w:outline w:val="0"/>
          <w:color w:val="000000"/>
          <w:lang w:val="en-US"/>
          <w14:textFill>
            <w14:solidFill>
              <w14:srgbClr w14:val="000000"/>
            </w14:solidFill>
          </w14:textFill>
        </w:rPr>
        <w:t xml:space="preserve"> but especially Duncan, giving him </w:t>
      </w:r>
      <w:del w:author="Gary Smailes" w:date="2024-02-06T15:35:46.845Z" w:id="2146955642">
        <w:r w:rsidRPr="0813F9C4" w:rsidDel="0813F9C4">
          <w:rPr>
            <w:color w:val="000000" w:themeColor="text1" w:themeTint="FF" w:themeShade="FF"/>
            <w:rtl w:val="0"/>
            <w:lang w:val="en-US"/>
          </w:rPr>
          <w:delText xml:space="preserve">slightly </w:delText>
        </w:r>
      </w:del>
      <w:r w:rsidRPr="0813F9C4">
        <w:rPr>
          <w:outline w:val="0"/>
          <w:color w:val="000000"/>
          <w:lang w:val="en-US"/>
          <w14:textFill>
            <w14:solidFill>
              <w14:srgbClr w14:val="000000"/>
            </w14:solidFill>
          </w14:textFill>
        </w:rPr>
        <w:t xml:space="preserve">larger portions of food and engaging with him more </w:t>
      </w:r>
      <w:del w:author="Gary Smailes" w:date="2024-02-06T15:35:52.728Z" w:id="734468415">
        <w:r w:rsidRPr="0813F9C4" w:rsidDel="0813F9C4">
          <w:rPr>
            <w:color w:val="000000" w:themeColor="text1" w:themeTint="FF" w:themeShade="FF"/>
            <w:rtl w:val="0"/>
            <w:lang w:val="en-US"/>
          </w:rPr>
          <w:delText>frequently</w:delText>
        </w:r>
      </w:del>
      <w:ins w:author="Gary Smailes" w:date="2024-02-06T15:35:53.531Z" w:id="227814523">
        <w:r w:rsidRPr="0813F9C4" w:rsidR="0813F9C4">
          <w:rPr>
            <w:color w:val="000000" w:themeColor="text1" w:themeTint="FF" w:themeShade="FF"/>
            <w:rtl w:val="0"/>
            <w:lang w:val="en-US"/>
          </w:rPr>
          <w:t>often</w:t>
        </w:r>
      </w:ins>
      <w:r w:rsidRPr="0813F9C4">
        <w:rPr>
          <w:outline w:val="0"/>
          <w:color w:val="000000"/>
          <w:lang w:val="en-US"/>
          <w14:textFill>
            <w14:solidFill>
              <w14:srgbClr w14:val="000000"/>
            </w14:solidFill>
          </w14:textFill>
        </w:rPr>
        <w:t xml:space="preserve">. He noticed a framed sepia photo on a small side table of a handsome young man in his twenties wearing a uniform. The soldier had a stern appearance, with the same carved jawline and dark, intense eyes as Madam </w:t>
      </w:r>
      <w:r w:rsidRPr="0813F9C4">
        <w:rPr>
          <w:outline w:val="0"/>
          <w:color w:val="000000"/>
          <w:lang w:val="en-US"/>
          <w14:textFill>
            <w14:solidFill>
              <w14:srgbClr w14:val="000000"/>
            </w14:solidFill>
          </w14:textFill>
        </w:rPr>
        <w:t>Mesonge</w:t>
      </w:r>
      <w:r w:rsidRPr="0813F9C4">
        <w:rPr>
          <w:outline w:val="0"/>
          <w:color w:val="000000"/>
          <w:lang w:val="en-US"/>
          <w14:textFill>
            <w14:solidFill>
              <w14:srgbClr w14:val="000000"/>
            </w14:solidFill>
          </w14:textFill>
        </w:rPr>
        <w:t xml:space="preserve">, though with a more prominent nose and slightly dimpled chin that must have come from his father. His close-cropped sandy hair matched Duncan, who began to suspect he was serving as a proxy. The image seemed too small to fill the frame, as if he </w:t>
      </w:r>
      <w:r w:rsidRPr="0813F9C4">
        <w:rPr>
          <w:outline w:val="0"/>
          <w:color w:val="000000"/>
          <w:lang w:val="en-US"/>
          <w14:textFill>
            <w14:solidFill>
              <w14:srgbClr w14:val="000000"/>
            </w14:solidFill>
          </w14:textFill>
        </w:rPr>
        <w:t>was</w:t>
      </w:r>
      <w:r w:rsidRPr="0813F9C4">
        <w:rPr>
          <w:outline w:val="0"/>
          <w:color w:val="000000"/>
          <w:lang w:val="en-US"/>
          <w14:textFill>
            <w14:solidFill>
              <w14:srgbClr w14:val="000000"/>
            </w14:solidFill>
          </w14:textFill>
        </w:rPr>
        <w:t xml:space="preserve"> trying to stay in the background of the coming calamities.</w:t>
      </w:r>
    </w:p>
    <w:p xmlns:wp14="http://schemas.microsoft.com/office/word/2010/wordml" w14:paraId="02EB378F" wp14:textId="17B1A552">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pPr>
      <w:ins w:author="Gary Smailes" w:date="2024-02-06T15:36:15.13Z" w:id="1414755328">
        <w:r w:rsidR="0813F9C4">
          <w:t>*</w:t>
        </w:r>
      </w:ins>
    </w:p>
    <w:p xmlns:wp14="http://schemas.microsoft.com/office/word/2010/wordml" w:rsidP="0813F9C4" w14:paraId="5F4F1BA9" wp14:textId="0FE6B27D">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rPr>
          <w:del w:author="Gary Smailes" w:date="2024-02-06T15:56:08.016Z" w:id="1891920981"/>
          <w:color w:val="000000" w:themeColor="text1" w:themeTint="FF" w:themeShade="FF"/>
          <w:rtl w:val="0"/>
          <w:lang w:val="en-US"/>
        </w:rPr>
      </w:pPr>
      <w:del w:author="Gary Smailes" w:date="2024-02-06T15:36:21.283Z" w:id="2034876532">
        <w:r w:rsidRPr="0813F9C4" w:rsidDel="0813F9C4">
          <w:rPr>
            <w:color w:val="000000" w:themeColor="text1" w:themeTint="FF" w:themeShade="FF"/>
            <w:rtl w:val="0"/>
            <w:lang w:val="en-US"/>
          </w:rPr>
          <w:delText xml:space="preserve">When </w:delText>
        </w:r>
      </w:del>
      <w:r>
        <w:rPr>
          <w:outline w:val="0"/>
          <w:color w:val="000000"/>
          <w:lang w:val="en-US"/>
          <w14:textFill>
            <w14:solidFill>
              <w14:srgbClr w14:val="000000"/>
            </w14:solidFill>
          </w14:textFill>
        </w:rPr>
        <w:t xml:space="preserve">Duncan </w:t>
      </w:r>
      <w:del w:author="Gary Smailes" w:date="2024-02-06T15:36:23.76Z" w:id="1134665953">
        <w:r w:rsidRPr="0813F9C4" w:rsidDel="0813F9C4">
          <w:rPr>
            <w:color w:val="000000" w:themeColor="text1" w:themeTint="FF" w:themeShade="FF"/>
            <w:rtl w:val="0"/>
            <w:lang w:val="en-US"/>
          </w:rPr>
          <w:delText xml:space="preserve">finally </w:delText>
        </w:r>
      </w:del>
      <w:r>
        <w:rPr>
          <w:outline w:val="0"/>
          <w:color w:val="000000"/>
          <w:lang w:val="en-US"/>
          <w14:textFill>
            <w14:solidFill>
              <w14:srgbClr w14:val="000000"/>
            </w14:solidFill>
          </w14:textFill>
        </w:rPr>
        <w:t>stood</w:t>
      </w:r>
      <w:ins w:author="Gary Smailes" w:date="2024-02-06T15:36:27.48Z" w:id="1630913111">
        <w:r>
          <w:rPr>
            <w:outline w:val="0"/>
            <w:color w:val="000000"/>
            <w:lang w:val="en-US"/>
            <w14:textFill>
              <w14:solidFill>
                <w14:srgbClr w14:val="000000"/>
              </w14:solidFill>
            </w14:textFill>
          </w:rPr>
          <w:t>,</w:t>
        </w:r>
      </w:ins>
      <w:r>
        <w:rPr>
          <w:outline w:val="0"/>
          <w:color w:val="000000"/>
          <w:lang w:val="en-US"/>
          <w14:textFill>
            <w14:solidFill>
              <w14:srgbClr w14:val="000000"/>
            </w14:solidFill>
          </w14:textFill>
        </w:rPr>
        <w:t xml:space="preserve"> </w:t>
      </w:r>
      <w:del w:author="Gary Smailes" w:date="2024-02-06T15:36:33.079Z" w:id="1794892351">
        <w:r w:rsidRPr="0813F9C4" w:rsidDel="0813F9C4">
          <w:rPr>
            <w:color w:val="000000" w:themeColor="text1" w:themeTint="FF" w:themeShade="FF"/>
            <w:rtl w:val="0"/>
            <w:lang w:val="en-US"/>
          </w:rPr>
          <w:delText xml:space="preserve">he quickly </w:delText>
        </w:r>
      </w:del>
      <w:r>
        <w:rPr>
          <w:outline w:val="0"/>
          <w:color w:val="000000"/>
          <w:lang w:val="en-US"/>
          <w14:textFill>
            <w14:solidFill>
              <w14:srgbClr w14:val="000000"/>
            </w14:solidFill>
          </w14:textFill>
        </w:rPr>
        <w:t>check</w:t>
      </w:r>
      <w:ins w:author="Gary Smailes" w:date="2024-02-06T15:36:36.042Z" w:id="1996198952">
        <w:r>
          <w:rPr>
            <w:outline w:val="0"/>
            <w:color w:val="000000"/>
            <w:lang w:val="en-US"/>
            <w14:textFill>
              <w14:solidFill>
                <w14:srgbClr w14:val="000000"/>
              </w14:solidFill>
            </w14:textFill>
          </w:rPr>
          <w:t>ing</w:t>
        </w:r>
      </w:ins>
      <w:del w:author="Gary Smailes" w:date="2024-02-06T15:36:34.979Z" w:id="171476895">
        <w:r w:rsidRPr="0813F9C4" w:rsidDel="0813F9C4">
          <w:rPr>
            <w:color w:val="000000" w:themeColor="text1" w:themeTint="FF" w:themeShade="FF"/>
            <w:rtl w:val="0"/>
            <w:lang w:val="en-US"/>
          </w:rPr>
          <w:delText>ed</w:delText>
        </w:r>
      </w:del>
      <w:r>
        <w:rPr>
          <w:outline w:val="0"/>
          <w:color w:val="000000"/>
          <w:lang w:val="en-US"/>
          <w14:textFill>
            <w14:solidFill>
              <w14:srgbClr w14:val="000000"/>
            </w14:solidFill>
          </w14:textFill>
        </w:rPr>
        <w:t xml:space="preserve"> himself for injuries, sliding his hands over his arms, legs, chest, and back as the sergeants had trained him. He looked for blood, rips in his pungent uniform that had long-since grown threadbare, or movements that felt strange in the body he had otherwise occupied without problems for the past twenty-two years.</w:t>
      </w:r>
      <w:ins w:author="Gary Smailes" w:date="2024-02-06T15:56:08.431Z" w:id="934944068">
        <w:r>
          <w:rPr>
            <w:outline w:val="0"/>
            <w:color w:val="000000"/>
            <w:lang w:val="en-US"/>
            <w14:textFill>
              <w14:solidFill>
                <w14:srgbClr w14:val="000000"/>
              </w14:solidFill>
            </w14:textFill>
          </w:rPr>
          <w:t xml:space="preserve"> </w:t>
        </w:r>
      </w:ins>
    </w:p>
    <w:p xmlns:wp14="http://schemas.microsoft.com/office/word/2010/wordml" w:rsidP="0813F9C4" w14:paraId="6C585114" wp14:textId="09C57C5F">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0"/>
        <w:rPr>
          <w:del w:author="Gary Smailes" w:date="2024-02-06T15:56:24.04Z" w:id="2019611576"/>
          <w:color w:val="000000" w:themeColor="text1" w:themeTint="FF" w:themeShade="FF"/>
          <w:rtl w:val="0"/>
          <w:lang w:val="en-US"/>
        </w:rPr>
        <w:pPrChange w:author="Gary Smailes" w:date="2024-02-06T15:56:07.6Z">
          <w:pPr>
            <w:pStyle w:val="Body"/>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firstLine="720"/>
          </w:pPr>
        </w:pPrChange>
      </w:pPr>
      <w:r>
        <w:rPr>
          <w:outline w:val="0"/>
          <w:color w:val="000000"/>
          <w:lang w:val="en-US"/>
          <w14:textFill>
            <w14:solidFill>
              <w14:srgbClr w14:val="000000"/>
            </w14:solidFill>
          </w14:textFill>
        </w:rPr>
        <w:t>Finding himself intact, he looked for his rifle and saw it</w:t>
      </w:r>
      <w:r>
        <w:rPr>
          <w:outline w:val="0"/>
          <w:color w:val="000000"/>
          <w:lang w:val="en-US"/>
          <w14:textFill>
            <w14:solidFill>
              <w14:srgbClr w14:val="000000"/>
            </w14:solidFill>
          </w14:textFill>
        </w:rPr>
        <w:t>—</w:t>
      </w:r>
      <w:r>
        <w:rPr>
          <w:outline w:val="0"/>
          <w:color w:val="000000"/>
          <w:lang w:val="en-US"/>
          <w14:textFill>
            <w14:solidFill>
              <w14:srgbClr w14:val="000000"/>
            </w14:solidFill>
          </w14:textFill>
        </w:rPr>
        <w:t>or at least one like it</w:t>
      </w:r>
      <w:r>
        <w:rPr>
          <w:outline w:val="0"/>
          <w:color w:val="000000"/>
          <w:lang w:val="en-US"/>
          <w14:textFill>
            <w14:solidFill>
              <w14:srgbClr w14:val="000000"/>
            </w14:solidFill>
          </w14:textFill>
        </w:rPr>
        <w:t>—</w:t>
      </w:r>
      <w:r>
        <w:rPr>
          <w:outline w:val="0"/>
          <w:color w:val="000000"/>
          <w:lang w:val="en-US"/>
          <w14:textFill>
            <w14:solidFill>
              <w14:srgbClr w14:val="000000"/>
            </w14:solidFill>
          </w14:textFill>
        </w:rPr>
        <w:t xml:space="preserve">laying a few feet away, partially lodged in the ground. His instinct, drilled into him for years, was to </w:t>
      </w:r>
      <w:r>
        <w:rPr>
          <w:outline w:val="0"/>
          <w:color w:val="000000"/>
          <w:lang w:val="en-US"/>
          <w14:textFill>
            <w14:solidFill>
              <w14:srgbClr w14:val="000000"/>
            </w14:solidFill>
          </w14:textFill>
        </w:rPr>
        <w:t>immediately</w:t>
      </w:r>
      <w:r>
        <w:rPr>
          <w:outline w:val="0"/>
          <w:color w:val="000000"/>
          <w:lang w:val="en-US"/>
          <w14:textFill>
            <w14:solidFill>
              <w14:srgbClr w14:val="000000"/>
            </w14:solidFill>
          </w14:textFill>
        </w:rPr>
        <w:t xml:space="preserve"> grab it, brush it off, blow into the action to get any grit out, and make sure it was in good firing order.</w:t>
      </w:r>
      <w:ins w:author="Gary Smailes" w:date="2024-02-06T15:56:24.515Z" w:id="622145761">
        <w:r>
          <w:rPr>
            <w:outline w:val="0"/>
            <w:color w:val="000000"/>
            <w:lang w:val="en-US"/>
            <w14:textFill>
              <w14:solidFill>
                <w14:srgbClr w14:val="000000"/>
              </w14:solidFill>
            </w14:textFill>
          </w:rPr>
          <w:t xml:space="preserve"> </w:t>
        </w:r>
      </w:ins>
    </w:p>
    <w:p xmlns:wp14="http://schemas.microsoft.com/office/word/2010/wordml" w:rsidP="0813F9C4" w14:paraId="3B3C7E43" wp14:textId="6318302A">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0"/>
        <w:pPrChange w:author="Gary Smailes" w:date="2024-02-06T15:56:23.72Z">
          <w:pPr>
            <w:pStyle w:val="Body"/>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firstLine="720"/>
          </w:pPr>
        </w:pPrChange>
      </w:pPr>
      <w:ins w:author="Gary Smailes" w:date="2024-02-06T15:56:33.57Z" w:id="1177418276">
        <w:r>
          <w:rPr>
            <w:outline w:val="0"/>
            <w:color w:val="000000"/>
            <w:lang w:val="en-US"/>
            <w14:textFill>
              <w14:solidFill>
                <w14:srgbClr w14:val="000000"/>
              </w14:solidFill>
            </w14:textFill>
          </w:rPr>
          <w:t>H</w:t>
        </w:r>
      </w:ins>
      <w:del w:author="Gary Smailes" w:date="2024-02-06T15:56:31.91Z" w:id="1834629172">
        <w:r w:rsidRPr="0813F9C4" w:rsidDel="0813F9C4">
          <w:rPr>
            <w:color w:val="000000" w:themeColor="text1" w:themeTint="FF" w:themeShade="FF"/>
            <w:rtl w:val="0"/>
            <w:lang w:val="en-US"/>
          </w:rPr>
          <w:delText>But h</w:delText>
        </w:r>
      </w:del>
      <w:r>
        <w:rPr>
          <w:outline w:val="0"/>
          <w:color w:val="000000"/>
          <w:lang w:val="en-US"/>
          <w14:textFill>
            <w14:solidFill>
              <w14:srgbClr w14:val="000000"/>
            </w14:solidFill>
          </w14:textFill>
        </w:rPr>
        <w:t>e hesitated</w:t>
      </w:r>
      <w:del w:author="Gary Smailes" w:date="2024-02-06T15:56:37.242Z" w:id="640638431">
        <w:r w:rsidRPr="0813F9C4" w:rsidDel="0813F9C4">
          <w:rPr>
            <w:color w:val="000000" w:themeColor="text1" w:themeTint="FF" w:themeShade="FF"/>
            <w:rtl w:val="0"/>
            <w:lang w:val="en-US"/>
          </w:rPr>
          <w:delText>,</w:delText>
        </w:r>
      </w:del>
      <w:r>
        <w:rPr>
          <w:outline w:val="0"/>
          <w:color w:val="000000"/>
          <w:lang w:val="en-US"/>
          <w14:textFill>
            <w14:solidFill>
              <w14:srgbClr w14:val="000000"/>
            </w14:solidFill>
          </w14:textFill>
        </w:rPr>
        <w:t xml:space="preserve"> and </w:t>
      </w:r>
      <w:del w:author="Gary Smailes" w:date="2024-02-06T15:56:42.072Z" w:id="1452966958">
        <w:r w:rsidRPr="0813F9C4" w:rsidDel="0813F9C4">
          <w:rPr>
            <w:color w:val="000000" w:themeColor="text1" w:themeTint="FF" w:themeShade="FF"/>
            <w:rtl w:val="0"/>
            <w:lang w:val="en-US"/>
          </w:rPr>
          <w:delText xml:space="preserve">suddenly </w:delText>
        </w:r>
      </w:del>
      <w:r>
        <w:rPr>
          <w:outline w:val="0"/>
          <w:color w:val="000000"/>
          <w:lang w:val="en-US"/>
          <w14:textFill>
            <w14:solidFill>
              <w14:srgbClr w14:val="000000"/>
            </w14:solidFill>
          </w14:textFill>
        </w:rPr>
        <w:t>his hands dropped</w:t>
      </w:r>
      <w:ins w:author="Gary Smailes" w:date="2024-02-06T15:56:48.298Z" w:id="284155984">
        <w:r>
          <w:rPr>
            <w:outline w:val="0"/>
            <w:color w:val="000000"/>
            <w:lang w:val="en-US"/>
            <w14:textFill>
              <w14:solidFill>
                <w14:srgbClr w14:val="000000"/>
              </w14:solidFill>
            </w14:textFill>
          </w:rPr>
          <w:t>.</w:t>
        </w:r>
      </w:ins>
      <w:r>
        <w:rPr>
          <w:outline w:val="0"/>
          <w:color w:val="000000"/>
          <w:lang w:val="en-US"/>
          <w14:textFill>
            <w14:solidFill>
              <w14:srgbClr w14:val="000000"/>
            </w14:solidFill>
          </w14:textFill>
        </w:rPr>
        <w:t xml:space="preserve"> </w:t>
      </w:r>
      <w:ins w:author="Gary Smailes" w:date="2024-02-06T15:56:52.382Z" w:id="1111869440">
        <w:r>
          <w:rPr>
            <w:outline w:val="0"/>
            <w:color w:val="000000"/>
            <w:lang w:val="en-US"/>
            <w14:textFill>
              <w14:solidFill>
                <w14:srgbClr w14:val="000000"/>
              </w14:solidFill>
            </w14:textFill>
          </w:rPr>
          <w:t>E</w:t>
        </w:r>
      </w:ins>
      <w:del w:author="Gary Smailes" w:date="2024-02-06T15:56:51.767Z" w:id="1147284130">
        <w:r w:rsidRPr="0813F9C4" w:rsidDel="0813F9C4">
          <w:rPr>
            <w:color w:val="000000" w:themeColor="text1" w:themeTint="FF" w:themeShade="FF"/>
            <w:rtl w:val="0"/>
            <w:lang w:val="en-US"/>
          </w:rPr>
          <w:delText>and e</w:delText>
        </w:r>
      </w:del>
      <w:r>
        <w:rPr>
          <w:outline w:val="0"/>
          <w:color w:val="000000"/>
          <w:lang w:val="en-US"/>
          <w14:textFill>
            <w14:solidFill>
              <w14:srgbClr w14:val="000000"/>
            </w14:solidFill>
          </w14:textFill>
        </w:rPr>
        <w:t>very movement felt labored. Then</w:t>
      </w:r>
      <w:ins w:author="Gary Smailes" w:date="2024-02-06T15:57:00.253Z" w:id="696385236">
        <w:r>
          <w:rPr>
            <w:outline w:val="0"/>
            <w:color w:val="000000"/>
            <w:lang w:val="en-US"/>
            <w14:textFill>
              <w14:solidFill>
                <w14:srgbClr w14:val="000000"/>
              </w14:solidFill>
            </w14:textFill>
          </w:rPr>
          <w:t>,</w:t>
        </w:r>
      </w:ins>
      <w:r>
        <w:rPr>
          <w:outline w:val="0"/>
          <w:color w:val="000000"/>
          <w:lang w:val="en-US"/>
          <w14:textFill>
            <w14:solidFill>
              <w14:srgbClr w14:val="000000"/>
            </w14:solidFill>
          </w14:textFill>
        </w:rPr>
        <w:t xml:space="preserve"> with a guilt coming from a depth he did not understand, he turned away from it and began to walk back to a line of men reforming after the explosion that scattered all of them and certainly killed more than a few.</w:t>
      </w:r>
    </w:p>
    <w:p xmlns:wp14="http://schemas.microsoft.com/office/word/2010/wordml" w14:paraId="6A05A809" wp14:textId="191A482E">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pPr>
      <w:ins w:author="Gary Smailes" w:date="2024-02-06T15:57:25.007Z" w:id="2006352359">
        <w:r w:rsidR="0813F9C4">
          <w:t>***</w:t>
        </w:r>
      </w:ins>
    </w:p>
    <w:p xmlns:wp14="http://schemas.microsoft.com/office/word/2010/wordml" w14:paraId="311C11F2" wp14:textId="23A00C58">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del w:author="Gary Smailes" w:date="2024-02-06T16:01:47.855Z" w:id="558774620">
        <w:r w:rsidRPr="0813F9C4" w:rsidDel="0813F9C4">
          <w:rPr>
            <w:color w:val="000000" w:themeColor="text1" w:themeTint="FF" w:themeShade="FF"/>
            <w:rtl w:val="0"/>
            <w:lang w:val="en-US"/>
          </w:rPr>
          <w:delText>Eventually</w:delText>
        </w:r>
      </w:del>
      <w:del w:author="Gary Smailes" w:date="2024-02-06T16:01:48.629Z" w:id="952673199">
        <w:r w:rsidRPr="0813F9C4" w:rsidDel="0813F9C4">
          <w:rPr>
            <w:color w:val="000000" w:themeColor="text1" w:themeTint="FF" w:themeShade="FF"/>
            <w:rtl w:val="0"/>
            <w:lang w:val="en-US"/>
          </w:rPr>
          <w:delText xml:space="preserve"> </w:delText>
        </w:r>
      </w:del>
      <w:ins w:author="Gary Smailes" w:date="2024-02-06T16:01:48.793Z" w:id="1662969027">
        <w:r>
          <w:rPr>
            <w:outline w:val="0"/>
            <w:color w:val="000000"/>
            <w:lang w:val="en-US"/>
            <w14:textFill>
              <w14:solidFill>
                <w14:srgbClr w14:val="000000"/>
              </w14:solidFill>
            </w14:textFill>
          </w:rPr>
          <w:t>A</w:t>
        </w:r>
      </w:ins>
      <w:del w:author="Gary Smailes" w:date="2024-02-06T16:01:48.629Z" w:id="1260661809">
        <w:r w:rsidRPr="0813F9C4" w:rsidDel="0813F9C4">
          <w:rPr>
            <w:color w:val="000000" w:themeColor="text1" w:themeTint="FF" w:themeShade="FF"/>
            <w:rtl w:val="0"/>
            <w:lang w:val="en-US"/>
          </w:rPr>
          <w:delText>a</w:delText>
        </w:r>
      </w:del>
      <w:r>
        <w:rPr>
          <w:outline w:val="0"/>
          <w:color w:val="000000"/>
          <w:lang w:val="en-US"/>
          <w14:textFill>
            <w14:solidFill>
              <w14:srgbClr w14:val="000000"/>
            </w14:solidFill>
          </w14:textFill>
        </w:rPr>
        <w:t xml:space="preserve"> runner arrived </w:t>
      </w:r>
      <w:del w:author="Gary Smailes" w:date="2024-02-06T16:01:55.474Z" w:id="757934948">
        <w:r w:rsidRPr="0813F9C4" w:rsidDel="0813F9C4">
          <w:rPr>
            <w:color w:val="000000" w:themeColor="text1" w:themeTint="FF" w:themeShade="FF"/>
            <w:rtl w:val="0"/>
            <w:lang w:val="en-US"/>
          </w:rPr>
          <w:delText xml:space="preserve">at her home </w:delText>
        </w:r>
      </w:del>
      <w:r>
        <w:rPr>
          <w:outline w:val="0"/>
          <w:color w:val="000000"/>
          <w:lang w:val="en-US"/>
          <w14:textFill>
            <w14:solidFill>
              <w14:srgbClr w14:val="000000"/>
            </w14:solidFill>
          </w14:textFill>
        </w:rPr>
        <w:t xml:space="preserve">with a message that more ships were coming, and for them to move to the beach. Duncan and the others began packing up their gear, which Madame </w:t>
      </w:r>
      <w:r>
        <w:rPr>
          <w:outline w:val="0"/>
          <w:color w:val="000000"/>
          <w:lang w:val="en-US"/>
          <w14:textFill>
            <w14:solidFill>
              <w14:srgbClr w14:val="000000"/>
            </w14:solidFill>
          </w14:textFill>
        </w:rPr>
        <w:t>Mesonge</w:t>
      </w:r>
      <w:r>
        <w:rPr>
          <w:outline w:val="0"/>
          <w:color w:val="000000"/>
          <w:lang w:val="en-US"/>
          <w14:textFill>
            <w14:solidFill>
              <w14:srgbClr w14:val="000000"/>
            </w14:solidFill>
          </w14:textFill>
        </w:rPr>
        <w:t xml:space="preserve"> scrubbed as clean as she could. He was sitting on a stiff-backed wooden chair arranging his pack when he saw her approaching. He stood.</w:t>
      </w:r>
    </w:p>
    <w:p xmlns:wp14="http://schemas.microsoft.com/office/word/2010/wordml" w:rsidP="0813F9C4" w14:paraId="705C7171" wp14:textId="5F14874B">
      <w:pPr>
        <w:pStyle w:val="Body"/>
        <w:suppressLineNumbers w:val="0"/>
        <w:shd w:val="clear" w:color="auto" w:fill="auto"/>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bidi w:val="0"/>
        <w:spacing w:before="0" w:beforeAutospacing="off" w:after="0" w:afterAutospacing="off" w:line="360" w:lineRule="auto"/>
        <w:ind w:left="0" w:right="0" w:firstLine="720"/>
        <w:jc w:val="left"/>
        <w:pPrChange w:author="Gary Smailes" w:date="2024-02-06T16:02:50.637Z">
          <w:pPr>
            <w:pStyle w:val="Body"/>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firstLine="720"/>
          </w:pPr>
        </w:pPrChange>
      </w:pPr>
      <w:r>
        <w:rPr>
          <w:outline w:val="0"/>
          <w:color w:val="000000"/>
          <w:lang w:val="en-US"/>
          <w14:textFill>
            <w14:solidFill>
              <w14:srgbClr w14:val="000000"/>
            </w14:solidFill>
          </w14:textFill>
        </w:rPr>
        <w:t xml:space="preserve">Her long delicate hands, their pale blue veins showing through translucent skin, were steady and dignified as she handed him a small, white ceramic bowl. It was from the same set they used during their meager meals, with a simple blue line ringing the base and the rim. </w:t>
      </w:r>
      <w:del w:author="Gary Smailes" w:date="2024-02-06T16:02:23.579Z" w:id="870542234">
        <w:r w:rsidRPr="0813F9C4" w:rsidDel="0813F9C4">
          <w:rPr>
            <w:color w:val="000000" w:themeColor="text1" w:themeTint="FF" w:themeShade="FF"/>
            <w:rtl w:val="0"/>
            <w:lang w:val="en-US"/>
          </w:rPr>
          <w:delText xml:space="preserve"> </w:delText>
        </w:r>
      </w:del>
      <w:r>
        <w:rPr>
          <w:outline w:val="0"/>
          <w:color w:val="000000"/>
          <w:lang w:val="en-US"/>
          <w14:textFill>
            <w14:solidFill>
              <w14:srgbClr w14:val="000000"/>
            </w14:solidFill>
          </w14:textFill>
        </w:rPr>
        <w:t xml:space="preserve">He noticed the word</w:t>
      </w:r>
      <w:commentRangeStart w:id="630194891"/>
      <w:r>
        <w:rPr>
          <w:outline w:val="0"/>
          <w:color w:val="000000"/>
          <w:lang w:val="en-US"/>
          <w14:textFill>
            <w14:solidFill>
              <w14:srgbClr w14:val="000000"/>
            </w14:solidFill>
          </w14:textFill>
        </w:rPr>
        <w:t xml:space="preserve"> </w:t>
      </w:r>
      <w:ins w:author="Gary Smailes" w:date="2024-02-06T16:06:49.549Z" w:id="2072701153">
        <w:r>
          <w:rPr>
            <w:outline w:val="0"/>
            <w:color w:val="000000"/>
            <w:lang w:val="en-US"/>
            <w14:textFill>
              <w14:solidFill>
                <w14:srgbClr w14:val="000000"/>
              </w14:solidFill>
            </w14:textFill>
          </w:rPr>
          <w:t xml:space="preserve">‘</w:t>
        </w:r>
      </w:ins>
      <w:del w:author="Gary Smailes" w:date="2024-02-06T16:06:49Z" w:id="750981889">
        <w:r w:rsidRPr="0813F9C4" w:rsidDel="0813F9C4">
          <w:rPr>
            <w:color w:val="000000" w:themeColor="text1" w:themeTint="FF" w:themeShade="FF"/>
            <w:rtl w:val="1"/>
            <w:lang w:val="ar-SA" w:bidi="ar-SA"/>
          </w:rPr>
          <w:delText>“</w:delText>
        </w:r>
      </w:del>
      <w:r>
        <w:rPr>
          <w:outline w:val="0"/>
          <w:color w:val="000000"/>
          <w14:textFill>
            <w14:solidFill>
              <w14:srgbClr w14:val="000000"/>
            </w14:solidFill>
          </w14:textFill>
        </w:rPr>
        <w:t>Longwy</w:t>
      </w:r>
      <w:ins w:author="Gary Smailes" w:date="2024-02-06T16:06:51.255Z" w:id="206022397">
        <w:r>
          <w:rPr>
            <w:outline w:val="0"/>
            <w:color w:val="000000"/>
            <w14:textFill>
              <w14:solidFill>
                <w14:srgbClr w14:val="000000"/>
              </w14:solidFill>
            </w14:textFill>
          </w:rPr>
          <w:t>’</w:t>
        </w:r>
      </w:ins>
      <w:del w:author="Gary Smailes" w:date="2024-02-06T16:06:51.063Z" w:id="1583102167">
        <w:r w:rsidRPr="0813F9C4" w:rsidDel="0813F9C4">
          <w:rPr>
            <w:color w:val="000000" w:themeColor="text1" w:themeTint="FF" w:themeShade="FF"/>
            <w:rtl w:val="0"/>
          </w:rPr>
          <w:delText>”</w:delText>
        </w:r>
      </w:del>
      <w:r>
        <w:rPr>
          <w:outline w:val="0"/>
          <w:color w:val="000000"/>
          <w14:textFill>
            <w14:solidFill>
              <w14:srgbClr w14:val="000000"/>
            </w14:solidFill>
          </w14:textFill>
        </w:rPr>
        <w:t xml:space="preserve"> </w:t>
      </w:r>
      <w:r>
        <w:rPr>
          <w:outline w:val="0"/>
          <w:color w:val="000000"/>
          <w:lang w:val="en-US"/>
          <w14:textFill>
            <w14:solidFill>
              <w14:srgbClr w14:val="000000"/>
            </w14:solidFill>
          </w14:textFill>
        </w:rPr>
        <w:t>i</w:t>
      </w:r>
      <w:commentRangeEnd w:id="630194891"/>
      <w:r>
        <w:rPr>
          <w:rStyle w:val="CommentReference"/>
        </w:rPr>
        <w:commentReference w:id="630194891"/>
      </w:r>
      <w:r>
        <w:rPr>
          <w:outline w:val="0"/>
          <w:color w:val="000000"/>
          <w:lang w:val="en-US"/>
          <w14:textFill>
            <w14:solidFill>
              <w14:srgbClr w14:val="000000"/>
            </w14:solidFill>
          </w14:textFill>
        </w:rPr>
        <w:t xml:space="preserve">n a delicate blue stamp on the bottom when he helped clean up after meals. </w:t>
      </w:r>
      <w:del w:author="Gary Smailes" w:date="2024-02-06T16:02:50.582Z" w:id="1729266592">
        <w:r w:rsidRPr="0813F9C4" w:rsidDel="0813F9C4">
          <w:rPr>
            <w:color w:val="000000" w:themeColor="text1" w:themeTint="FF" w:themeShade="FF"/>
            <w:rtl w:val="0"/>
            <w:lang w:val="en-US"/>
          </w:rPr>
          <w:delText>Now h</w:delText>
        </w:r>
      </w:del>
      <w:ins w:author="Gary Smailes" w:date="2024-02-06T16:02:50.625Z" w:id="872407728">
        <w:r w:rsidRPr="0813F9C4" w:rsidR="0813F9C4">
          <w:rPr>
            <w:color w:val="000000" w:themeColor="text1" w:themeTint="FF" w:themeShade="FF"/>
            <w:rtl w:val="0"/>
            <w:lang w:val="en-US"/>
          </w:rPr>
          <w:t>H</w:t>
        </w:r>
      </w:ins>
      <w:r>
        <w:rPr>
          <w:outline w:val="0"/>
          <w:color w:val="000000"/>
          <w:lang w:val="en-US"/>
          <w14:textFill>
            <w14:solidFill>
              <w14:srgbClr w14:val="000000"/>
            </w14:solidFill>
          </w14:textFill>
        </w:rPr>
        <w:t>er careful movements carried the air of a sacrament in which she was entrusting him with a priceless amulet. Only the irregular sound of explosions intruded on the intimacy of the ritual.</w:t>
      </w:r>
    </w:p>
    <w:p xmlns:wp14="http://schemas.microsoft.com/office/word/2010/wordml" w14:paraId="5A39BBE3" wp14:textId="078ACBBB">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pPr>
      <w:ins w:author="Gary Smailes" w:date="2024-02-06T16:02:55.979Z" w:id="335627804">
        <w:r w:rsidR="0813F9C4">
          <w:t>***</w:t>
        </w:r>
      </w:ins>
    </w:p>
    <w:p xmlns:wp14="http://schemas.microsoft.com/office/word/2010/wordml" w14:paraId="6891045F" wp14:textId="7719D177">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lang w:val="en-US"/>
          <w14:textFill>
            <w14:solidFill>
              <w14:srgbClr w14:val="000000"/>
            </w14:solidFill>
          </w14:textFill>
        </w:rPr>
        <w:t>Duncan took his first sinking steps along the beach that was pockmarked with shell craters filled with a mixture of blood</w:t>
      </w:r>
      <w:ins w:author="Gary Smailes" w:date="2024-02-06T16:03:13.406Z" w:id="1686356588">
        <w:r>
          <w:rPr>
            <w:outline w:val="0"/>
            <w:color w:val="000000"/>
            <w:lang w:val="en-US"/>
            <w14:textFill>
              <w14:solidFill>
                <w14:srgbClr w14:val="000000"/>
              </w14:solidFill>
            </w14:textFill>
          </w:rPr>
          <w:t xml:space="preserve">, </w:t>
        </w:r>
      </w:ins>
      <w:del w:author="Gary Smailes" w:date="2024-02-06T16:03:12.377Z" w:id="1780555882">
        <w:r w:rsidRPr="0813F9C4" w:rsidDel="0813F9C4">
          <w:rPr>
            <w:color w:val="000000" w:themeColor="text1" w:themeTint="FF" w:themeShade="FF"/>
            <w:rtl w:val="0"/>
            <w:lang w:val="en-US"/>
          </w:rPr>
          <w:delText xml:space="preserve"> and </w:delText>
        </w:r>
      </w:del>
      <w:r>
        <w:rPr>
          <w:outline w:val="0"/>
          <w:color w:val="000000"/>
          <w:lang w:val="en-US"/>
          <w14:textFill>
            <w14:solidFill>
              <w14:srgbClr w14:val="000000"/>
            </w14:solidFill>
          </w14:textFill>
        </w:rPr>
        <w:t xml:space="preserve">water and the foul detritus of war. As he adjusted the shoulder straps of his </w:t>
      </w:r>
      <w:del w:author="Gary Smailes" w:date="2024-02-06T16:06:12.811Z" w:id="527095248">
        <w:r w:rsidRPr="0813F9C4" w:rsidDel="0813F9C4">
          <w:rPr>
            <w:color w:val="000000" w:themeColor="text1" w:themeTint="FF" w:themeShade="FF"/>
            <w:rtl w:val="0"/>
            <w:lang w:val="en-US"/>
          </w:rPr>
          <w:delText>pack</w:delText>
        </w:r>
      </w:del>
      <w:ins w:author="Gary Smailes" w:date="2024-02-06T16:06:12.812Z" w:id="1642191442">
        <w:r>
          <w:rPr>
            <w:outline w:val="0"/>
            <w:color w:val="000000"/>
            <w:lang w:val="en-US"/>
            <w14:textFill>
              <w14:solidFill>
                <w14:srgbClr w14:val="000000"/>
              </w14:solidFill>
            </w14:textFill>
          </w:rPr>
          <w:t>pack</w:t>
        </w:r>
        <w:r>
          <w:rPr>
            <w:outline w:val="0"/>
            <w:color w:val="000000"/>
            <w:lang w:val="en-US"/>
            <w14:textFill>
              <w14:solidFill>
                <w14:srgbClr w14:val="000000"/>
              </w14:solidFill>
            </w14:textFill>
          </w:rPr>
          <w:t>,</w:t>
        </w:r>
      </w:ins>
      <w:r>
        <w:rPr>
          <w:outline w:val="0"/>
          <w:color w:val="000000"/>
          <w:lang w:val="en-US"/>
          <w14:textFill>
            <w14:solidFill>
              <w14:srgbClr w14:val="000000"/>
            </w14:solidFill>
          </w14:textFill>
        </w:rPr>
        <w:t xml:space="preserve"> he could tell immediately something was wrong. He used the same equipment since he joined the </w:t>
      </w:r>
      <w:ins w:author="Gary Smailes" w:date="2024-02-06T16:06:19.681Z" w:id="12551997">
        <w:r>
          <w:rPr>
            <w:outline w:val="0"/>
            <w:color w:val="000000"/>
            <w:lang w:val="en-US"/>
            <w14:textFill>
              <w14:solidFill>
                <w14:srgbClr w14:val="000000"/>
              </w14:solidFill>
            </w14:textFill>
          </w:rPr>
          <w:t>a</w:t>
        </w:r>
      </w:ins>
      <w:del w:author="Gary Smailes" w:date="2024-02-06T16:06:19.176Z" w:id="146120483">
        <w:r w:rsidRPr="0813F9C4" w:rsidDel="0813F9C4">
          <w:rPr>
            <w:color w:val="000000" w:themeColor="text1" w:themeTint="FF" w:themeShade="FF"/>
            <w:rtl w:val="0"/>
            <w:lang w:val="en-US"/>
          </w:rPr>
          <w:delText>A</w:delText>
        </w:r>
      </w:del>
      <w:r>
        <w:rPr>
          <w:outline w:val="0"/>
          <w:color w:val="000000"/>
          <w:lang w:val="en-US"/>
          <w14:textFill>
            <w14:solidFill>
              <w14:srgbClr w14:val="000000"/>
            </w14:solidFill>
          </w14:textFill>
        </w:rPr>
        <w:t>rmy</w:t>
      </w:r>
      <w:ins w:author="Gary Smailes" w:date="2024-02-06T16:06:21.971Z" w:id="1527164660">
        <w:r>
          <w:rPr>
            <w:outline w:val="0"/>
            <w:color w:val="000000"/>
            <w:lang w:val="en-US"/>
            <w14:textFill>
              <w14:solidFill>
                <w14:srgbClr w14:val="000000"/>
              </w14:solidFill>
            </w14:textFill>
          </w:rPr>
          <w:t>,</w:t>
        </w:r>
      </w:ins>
      <w:r>
        <w:rPr>
          <w:outline w:val="0"/>
          <w:color w:val="000000"/>
          <w:lang w:val="en-US"/>
          <w14:textFill>
            <w14:solidFill>
              <w14:srgbClr w14:val="000000"/>
            </w14:solidFill>
          </w14:textFill>
        </w:rPr>
        <w:t xml:space="preserve"> two years earlier, and as with soldiers since Biblical times, it was almost part of his physical person. He could detect the slightest variation in anything but weight, steadily diminished as he consumed whatever ammo and food he had left, as easily as if he put his boots on the wrong foot.</w:t>
      </w:r>
    </w:p>
    <w:p xmlns:wp14="http://schemas.microsoft.com/office/word/2010/wordml" w14:paraId="0FBF5BA2" wp14:textId="77777777">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 xml:space="preserve">He paused and removed the pack, swinging it around to the front and, out of habit, looking for a dry patch of ground to lay it on. It was only when he saw its condition that he realized the how ridiculous this minor effort had been. </w:t>
      </w:r>
    </w:p>
    <w:p xmlns:wp14="http://schemas.microsoft.com/office/word/2010/wordml" w14:paraId="41C8F396" wp14:textId="16227F4F">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pPr>
      <w:ins w:author="Gary Smailes" w:date="2024-02-06T16:08:15.574Z" w:id="948916842">
        <w:r w:rsidR="0813F9C4">
          <w:t>***</w:t>
        </w:r>
      </w:ins>
    </w:p>
    <w:p xmlns:wp14="http://schemas.microsoft.com/office/word/2010/wordml" w:rsidP="0813F9C4" w14:paraId="68718BDE" wp14:textId="14529EE4">
      <w:pPr>
        <w:pStyle w:val="Body"/>
        <w:suppressLineNumbers w:val="0"/>
        <w:shd w:val="clear" w:color="auto" w:fill="auto"/>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bidi w:val="0"/>
        <w:spacing w:before="0" w:beforeAutospacing="off" w:after="0" w:afterAutospacing="off" w:line="360" w:lineRule="auto"/>
        <w:ind w:left="0" w:right="0" w:firstLine="720"/>
        <w:jc w:val="left"/>
        <w:rPr>
          <w:del w:author="Gary Smailes" w:date="2024-02-06T16:12:27.637Z" w:id="1734659739"/>
          <w:color w:val="000000" w:themeColor="text1" w:themeTint="FF" w:themeShade="FF"/>
          <w:rtl w:val="0"/>
        </w:rPr>
        <w:pPrChange w:author="Gary Smailes" w:date="2024-02-06T16:10:35.607Z">
          <w:pPr>
            <w:pStyle w:val="Body"/>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firstLine="720"/>
          </w:pPr>
        </w:pPrChange>
      </w:pPr>
      <w:del w:author="Gary Smailes" w:date="2024-02-06T16:08:27.249Z" w:id="192648555">
        <w:r w:rsidRPr="0813F9C4" w:rsidDel="0813F9C4">
          <w:rPr>
            <w:color w:val="000000" w:themeColor="text1" w:themeTint="FF" w:themeShade="FF"/>
            <w:rtl w:val="0"/>
            <w:lang w:val="en-US"/>
          </w:rPr>
          <w:delText xml:space="preserve">Out of earshot of the others, she said, </w:delText>
        </w:r>
      </w:del>
      <w:r>
        <w:rPr>
          <w:outline w:val="0"/>
          <w:color w:val="000000"/>
          <w:lang w:val="ar-SA" w:bidi="ar-SA"/>
          <w14:textFill>
            <w14:solidFill>
              <w14:srgbClr w14:val="000000"/>
            </w14:solidFill>
          </w14:textFill>
        </w:rPr>
        <w:t>“</w:t>
      </w:r>
      <w:r>
        <w:rPr>
          <w:outline w:val="0"/>
          <w:color w:val="000000"/>
          <w:lang w:val="en-US"/>
          <w14:textFill>
            <w14:solidFill>
              <w14:srgbClr w14:val="000000"/>
            </w14:solidFill>
          </w14:textFill>
        </w:rPr>
        <w:t>This was a gift from my husband</w:t>
      </w:r>
      <w:r>
        <w:rPr>
          <w:outline w:val="0"/>
          <w:color w:val="000000"/>
          <w14:textFill>
            <w14:solidFill>
              <w14:srgbClr w14:val="000000"/>
            </w14:solidFill>
          </w14:textFill>
        </w:rPr>
        <w:t>’</w:t>
      </w:r>
      <w:r>
        <w:rPr>
          <w:outline w:val="0"/>
          <w:color w:val="000000"/>
          <w:lang w:val="en-US"/>
          <w14:textFill>
            <w14:solidFill>
              <w14:srgbClr w14:val="000000"/>
            </w14:solidFill>
          </w14:textFill>
        </w:rPr>
        <w:t>s parents when we got married before the war,</w:t>
      </w:r>
      <w:r>
        <w:rPr>
          <w:outline w:val="0"/>
          <w:color w:val="000000"/>
          <w14:textFill>
            <w14:solidFill>
              <w14:srgbClr w14:val="000000"/>
            </w14:solidFill>
          </w14:textFill>
        </w:rPr>
        <w:t xml:space="preserve">” </w:t>
      </w:r>
      <w:r>
        <w:rPr>
          <w:outline w:val="0"/>
          <w:color w:val="000000"/>
          <w:lang w:val="en-US"/>
          <w14:textFill>
            <w14:solidFill>
              <w14:srgbClr w14:val="000000"/>
            </w14:solidFill>
          </w14:textFill>
        </w:rPr>
        <w:t xml:space="preserve">she said</w:t>
      </w:r>
      <w:ins w:author="Gary Smailes" w:date="2024-02-06T16:08:36.368Z" w:id="1248630267">
        <w:r>
          <w:rPr>
            <w:outline w:val="0"/>
            <w:color w:val="000000"/>
            <w:lang w:val="en-US"/>
            <w14:textFill>
              <w14:solidFill>
                <w14:srgbClr w14:val="000000"/>
              </w14:solidFill>
            </w14:textFill>
          </w:rPr>
          <w:t xml:space="preserve">, u</w:t>
        </w:r>
      </w:ins>
      <w:del w:author="Gary Smailes" w:date="2024-02-06T16:08:35.885Z" w:id="1758179538">
        <w:r w:rsidRPr="0813F9C4" w:rsidDel="0813F9C4">
          <w:rPr>
            <w:color w:val="000000" w:themeColor="text1" w:themeTint="FF" w:themeShade="FF"/>
            <w:rtl w:val="0"/>
            <w:lang w:val="en-US"/>
          </w:rPr>
          <w:delText xml:space="preserve"> solemnly</w:delText>
        </w:r>
      </w:del>
      <w:ins w:author="Gary Smailes" w:date="2024-02-06T16:08:32.445Z" w:id="955007309">
        <w:r w:rsidRPr="0813F9C4" w:rsidR="0813F9C4">
          <w:rPr>
            <w:color w:val="000000" w:themeColor="text1" w:themeTint="FF" w:themeShade="FF"/>
            <w:rtl w:val="0"/>
            <w:lang w:val="en-US"/>
          </w:rPr>
          <w:t>ut of earshot of the others</w:t>
        </w:r>
      </w:ins>
      <w:r>
        <w:rPr>
          <w:outline w:val="0"/>
          <w:color w:val="000000"/>
          <w:lang w:val="en-US"/>
          <w14:textFill>
            <w14:solidFill>
              <w14:srgbClr w14:val="000000"/>
            </w14:solidFill>
          </w14:textFill>
        </w:rPr>
        <w:t xml:space="preserve">. </w:t>
      </w:r>
      <w:r>
        <w:rPr>
          <w:outline w:val="0"/>
          <w:color w:val="000000"/>
          <w:lang w:val="ar-SA" w:bidi="ar-SA"/>
          <w14:textFill>
            <w14:solidFill>
              <w14:srgbClr w14:val="000000"/>
            </w14:solidFill>
          </w14:textFill>
        </w:rPr>
        <w:t>“</w:t>
      </w:r>
      <w:r>
        <w:rPr>
          <w:outline w:val="0"/>
          <w:color w:val="000000"/>
          <w14:textFill>
            <w14:solidFill>
              <w14:srgbClr w14:val="000000"/>
            </w14:solidFill>
          </w14:textFill>
        </w:rPr>
        <w:t>G</w:t>
      </w:r>
      <w:r>
        <w:rPr>
          <w:outline w:val="0"/>
          <w:color w:val="000000"/>
          <w:lang w:val="fr-FR"/>
          <w14:textFill>
            <w14:solidFill>
              <w14:srgbClr w14:val="000000"/>
            </w14:solidFill>
          </w14:textFill>
        </w:rPr>
        <w:t>é</w:t>
      </w:r>
      <w:r>
        <w:rPr>
          <w:outline w:val="0"/>
          <w:color w:val="000000"/>
          <w:lang w:val="en-US"/>
          <w14:textFill>
            <w14:solidFill>
              <w14:srgbClr w14:val="000000"/>
            </w14:solidFill>
          </w14:textFill>
        </w:rPr>
        <w:t xml:space="preserve">rard was an officer, like you. He was killed in </w:t>
      </w:r>
      <w:commentRangeStart w:id="1859733874"/>
      <w:del w:author="Gary Smailes" w:date="2024-02-06T16:10:35.552Z" w:id="1201661562">
        <w:r w:rsidRPr="0813F9C4" w:rsidDel="0813F9C4">
          <w:rPr>
            <w:color w:val="000000" w:themeColor="text1" w:themeTint="FF" w:themeShade="FF"/>
            <w:rtl w:val="0"/>
            <w:lang w:val="en-US"/>
          </w:rPr>
          <w:delText xml:space="preserve">Belgium </w:delText>
        </w:r>
      </w:del>
      <w:ins w:author="Gary Smailes" w:date="2024-02-06T16:10:36.889Z" w:id="2044818238">
        <w:r w:rsidRPr="0813F9C4" w:rsidR="0813F9C4">
          <w:rPr>
            <w:color w:val="000000" w:themeColor="text1" w:themeTint="FF" w:themeShade="FF"/>
            <w:rtl w:val="0"/>
            <w:lang w:val="en-US"/>
          </w:rPr>
          <w:t xml:space="preserve">France </w:t>
        </w:r>
      </w:ins>
      <w:commentRangeEnd w:id="1859733874"/>
      <w:r>
        <w:rPr>
          <w:rStyle w:val="CommentReference"/>
        </w:rPr>
        <w:commentReference w:id="1859733874"/>
      </w:r>
      <w:r>
        <w:rPr>
          <w:outline w:val="0"/>
          <w:color w:val="000000"/>
          <w:lang w:val="en-US"/>
          <w14:textFill>
            <w14:solidFill>
              <w14:srgbClr w14:val="000000"/>
            </w14:solidFill>
          </w14:textFill>
        </w:rPr>
        <w:t>near the end of the last war. His body was never recovered.</w:t>
      </w:r>
      <w:r>
        <w:rPr>
          <w:outline w:val="0"/>
          <w:color w:val="000000"/>
          <w14:textFill>
            <w14:solidFill>
              <w14:srgbClr w14:val="000000"/>
            </w14:solidFill>
          </w14:textFill>
        </w:rPr>
        <w:t>”</w:t>
      </w:r>
      <w:ins w:author="Gary Smailes" w:date="2024-02-06T16:12:28.052Z" w:id="1080981141">
        <w:r>
          <w:rPr>
            <w:outline w:val="0"/>
            <w:color w:val="000000"/>
            <w14:textFill>
              <w14:solidFill>
                <w14:srgbClr w14:val="000000"/>
              </w14:solidFill>
            </w14:textFill>
          </w:rPr>
          <w:t xml:space="preserve"> </w:t>
        </w:r>
      </w:ins>
    </w:p>
    <w:p xmlns:wp14="http://schemas.microsoft.com/office/word/2010/wordml" w:rsidP="0813F9C4" w14:paraId="5E7AB30D" wp14:textId="77777777">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0"/>
        <w:pPrChange w:author="Gary Smailes" w:date="2024-02-06T16:12:27.256Z">
          <w:pPr>
            <w:pStyle w:val="Body"/>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firstLine="720"/>
          </w:pPr>
        </w:pPrChange>
      </w:pPr>
      <w:r>
        <w:rPr>
          <w:outline w:val="0"/>
          <w:color w:val="000000"/>
          <w:lang w:val="en-US"/>
          <w14:textFill>
            <w14:solidFill>
              <w14:srgbClr w14:val="000000"/>
            </w14:solidFill>
          </w14:textFill>
        </w:rPr>
        <w:t xml:space="preserve">She turned towards the picture frame. </w:t>
      </w:r>
      <w:r>
        <w:rPr>
          <w:outline w:val="0"/>
          <w:color w:val="000000"/>
          <w:lang w:val="ar-SA" w:bidi="ar-SA"/>
          <w14:textFill>
            <w14:solidFill>
              <w14:srgbClr w14:val="000000"/>
            </w14:solidFill>
          </w14:textFill>
        </w:rPr>
        <w:t>“</w:t>
      </w:r>
      <w:r>
        <w:rPr>
          <w:outline w:val="0"/>
          <w:color w:val="000000"/>
          <w:lang w:val="en-US"/>
          <w14:textFill>
            <w14:solidFill>
              <w14:srgbClr w14:val="000000"/>
            </w14:solidFill>
          </w14:textFill>
        </w:rPr>
        <w:t>My son Philippe was born here, in this house, while his father was at the front. I used to feed him from this bowl</w:t>
      </w:r>
      <w:r>
        <w:rPr>
          <w:outline w:val="0"/>
          <w:color w:val="000000"/>
          <w:lang w:val="en-US"/>
          <w14:textFill>
            <w14:solidFill>
              <w14:srgbClr w14:val="000000"/>
            </w14:solidFill>
          </w14:textFill>
        </w:rPr>
        <w:t xml:space="preserve">.  </w:t>
      </w:r>
      <w:r>
        <w:rPr>
          <w:outline w:val="0"/>
          <w:color w:val="000000"/>
          <w:lang w:val="en-US"/>
          <w14:textFill>
            <w14:solidFill>
              <w14:srgbClr w14:val="000000"/>
            </w14:solidFill>
          </w14:textFill>
        </w:rPr>
        <w:t>They never got to meet, but he followed G</w:t>
      </w:r>
      <w:r>
        <w:rPr>
          <w:outline w:val="0"/>
          <w:color w:val="000000"/>
          <w:lang w:val="fr-FR"/>
          <w14:textFill>
            <w14:solidFill>
              <w14:srgbClr w14:val="000000"/>
            </w14:solidFill>
          </w14:textFill>
        </w:rPr>
        <w:t>é</w:t>
      </w:r>
      <w:r>
        <w:rPr>
          <w:outline w:val="0"/>
          <w:color w:val="000000"/>
          <w14:textFill>
            <w14:solidFill>
              <w14:srgbClr w14:val="000000"/>
            </w14:solidFill>
          </w14:textFill>
        </w:rPr>
        <w:t>rard</w:t>
      </w:r>
      <w:r>
        <w:rPr>
          <w:outline w:val="0"/>
          <w:color w:val="000000"/>
          <w14:textFill>
            <w14:solidFill>
              <w14:srgbClr w14:val="000000"/>
            </w14:solidFill>
          </w14:textFill>
        </w:rPr>
        <w:t>’</w:t>
      </w:r>
      <w:r>
        <w:rPr>
          <w:outline w:val="0"/>
          <w:color w:val="000000"/>
          <w:lang w:val="en-US"/>
          <w14:textFill>
            <w14:solidFill>
              <w14:srgbClr w14:val="000000"/>
            </w14:solidFill>
          </w14:textFill>
        </w:rPr>
        <w:t>s</w:t>
      </w:r>
      <w:r>
        <w:rPr>
          <w:outline w:val="0"/>
          <w:color w:val="000000"/>
          <w:lang w:val="en-US"/>
          <w14:textFill>
            <w14:solidFill>
              <w14:srgbClr w14:val="000000"/>
            </w14:solidFill>
          </w14:textFill>
        </w:rPr>
        <w:t xml:space="preserve"> footsteps and a few years ago became an officer himself.</w:t>
      </w:r>
      <w:r>
        <w:rPr>
          <w:outline w:val="0"/>
          <w:color w:val="000000"/>
          <w14:textFill>
            <w14:solidFill>
              <w14:srgbClr w14:val="000000"/>
            </w14:solidFill>
          </w14:textFill>
        </w:rPr>
        <w:t xml:space="preserve">” </w:t>
      </w:r>
      <w:r>
        <w:rPr>
          <w:outline w:val="0"/>
          <w:color w:val="000000"/>
          <w:lang w:val="en-US"/>
          <w14:textFill>
            <w14:solidFill>
              <w14:srgbClr w14:val="000000"/>
            </w14:solidFill>
          </w14:textFill>
        </w:rPr>
        <w:t xml:space="preserve">Duncan heard the slightest crack in her voice. She looked down </w:t>
      </w:r>
      <w:del w:author="Gary Smailes" w:date="2024-02-06T16:25:25.806Z" w:id="693988684">
        <w:r w:rsidRPr="0813F9C4" w:rsidDel="0813F9C4">
          <w:rPr>
            <w:color w:val="000000" w:themeColor="text1" w:themeTint="FF" w:themeShade="FF"/>
            <w:rtl w:val="0"/>
            <w:lang w:val="en-US"/>
          </w:rPr>
          <w:delText xml:space="preserve">briefly </w:delText>
        </w:r>
      </w:del>
      <w:r>
        <w:rPr>
          <w:outline w:val="0"/>
          <w:color w:val="000000"/>
          <w:lang w:val="en-US"/>
          <w14:textFill>
            <w14:solidFill>
              <w14:srgbClr w14:val="000000"/>
            </w14:solidFill>
          </w14:textFill>
        </w:rPr>
        <w:t xml:space="preserve">while she gathered herself and cleared her throat, then she raised her chin and spoke </w:t>
      </w:r>
      <w:del w:author="Gary Smailes" w:date="2024-02-06T16:25:30.826Z" w:id="1734667932">
        <w:r w:rsidRPr="0813F9C4" w:rsidDel="0813F9C4">
          <w:rPr>
            <w:color w:val="000000" w:themeColor="text1" w:themeTint="FF" w:themeShade="FF"/>
            <w:rtl w:val="0"/>
            <w:lang w:val="en-US"/>
          </w:rPr>
          <w:delText xml:space="preserve">directly </w:delText>
        </w:r>
      </w:del>
      <w:r>
        <w:rPr>
          <w:outline w:val="0"/>
          <w:color w:val="000000"/>
          <w:lang w:val="en-US"/>
          <w14:textFill>
            <w14:solidFill>
              <w14:srgbClr w14:val="000000"/>
            </w14:solidFill>
          </w14:textFill>
        </w:rPr>
        <w:t>to him.</w:t>
      </w:r>
    </w:p>
    <w:p xmlns:wp14="http://schemas.microsoft.com/office/word/2010/wordml" w14:paraId="72A3D3EC" wp14:textId="5A0FE161">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pPr>
      <w:ins w:author="Gary Smailes" w:date="2024-02-06T16:25:35.311Z" w:id="1555886616">
        <w:r w:rsidR="0813F9C4">
          <w:t>***</w:t>
        </w:r>
      </w:ins>
    </w:p>
    <w:p xmlns:wp14="http://schemas.microsoft.com/office/word/2010/wordml" w:rsidP="0813F9C4" w14:paraId="7135CD08" wp14:textId="6E2DE8BF">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rPr>
          <w:del w:author="Gary Smailes" w:date="2024-02-06T16:27:16.644Z" w:id="1821765906"/>
          <w:color w:val="000000" w:themeColor="text1" w:themeTint="FF" w:themeShade="FF"/>
          <w:rtl w:val="0"/>
          <w:lang w:val="en-US"/>
        </w:rPr>
      </w:pPr>
      <w:r>
        <w:rPr>
          <w:outline w:val="0"/>
          <w:color w:val="000000"/>
          <w:lang w:val="en-US"/>
          <w14:textFill>
            <w14:solidFill>
              <w14:srgbClr w14:val="000000"/>
            </w14:solidFill>
          </w14:textFill>
        </w:rPr>
        <w:t>Whatever hit him from behind had shredded the pack. The straps themselves were the only part still intact, while the rest bore the fearful evidence of the shrapnel that had torn through it. Like a loyal friend</w:t>
      </w:r>
      <w:ins w:author="Gary Smailes" w:date="2024-02-06T16:27:06.385Z" w:id="1072138491">
        <w:r>
          <w:rPr>
            <w:outline w:val="0"/>
            <w:color w:val="000000"/>
            <w:lang w:val="en-US"/>
            <w14:textFill>
              <w14:solidFill>
                <w14:srgbClr w14:val="000000"/>
              </w14:solidFill>
            </w14:textFill>
          </w:rPr>
          <w:t>,</w:t>
        </w:r>
      </w:ins>
      <w:r>
        <w:rPr>
          <w:outline w:val="0"/>
          <w:color w:val="000000"/>
          <w:lang w:val="en-US"/>
          <w14:textFill>
            <w14:solidFill>
              <w14:srgbClr w14:val="000000"/>
            </w14:solidFill>
          </w14:textFill>
        </w:rPr>
        <w:t xml:space="preserve"> who had sacrificed himself to save Duncan</w:t>
      </w:r>
      <w:r>
        <w:rPr>
          <w:outline w:val="0"/>
          <w:color w:val="000000"/>
          <w14:textFill>
            <w14:solidFill>
              <w14:srgbClr w14:val="000000"/>
            </w14:solidFill>
          </w14:textFill>
        </w:rPr>
        <w:t>’</w:t>
      </w:r>
      <w:r>
        <w:rPr>
          <w:outline w:val="0"/>
          <w:color w:val="000000"/>
          <w:lang w:val="en-US"/>
          <w14:textFill>
            <w14:solidFill>
              <w14:srgbClr w14:val="000000"/>
            </w14:solidFill>
          </w14:textFill>
        </w:rPr>
        <w:t xml:space="preserve">s life, it had </w:t>
      </w:r>
      <w:r>
        <w:rPr>
          <w:outline w:val="0"/>
          <w:color w:val="000000"/>
          <w:lang w:val="en-US"/>
          <w14:textFill>
            <w14:solidFill>
              <w14:srgbClr w14:val="000000"/>
            </w14:solidFill>
          </w14:textFill>
        </w:rPr>
        <w:t>borne the brunt of</w:t>
      </w:r>
      <w:r>
        <w:rPr>
          <w:outline w:val="0"/>
          <w:color w:val="000000"/>
          <w:lang w:val="en-US"/>
          <w14:textFill>
            <w14:solidFill>
              <w14:srgbClr w14:val="000000"/>
            </w14:solidFill>
          </w14:textFill>
        </w:rPr>
        <w:t xml:space="preserve"> the explosion. Never exceedingly heavy, it had nevertheless been like a second skin since he was issued it, and he looked in disbelief that it was now completely useless.</w:t>
      </w:r>
      <w:ins w:author="Gary Smailes" w:date="2024-02-06T16:27:17.309Z" w:id="1043525753">
        <w:r>
          <w:rPr>
            <w:outline w:val="0"/>
            <w:color w:val="000000"/>
            <w:lang w:val="en-US"/>
            <w14:textFill>
              <w14:solidFill>
                <w14:srgbClr w14:val="000000"/>
              </w14:solidFill>
            </w14:textFill>
          </w:rPr>
          <w:t xml:space="preserve"> </w:t>
        </w:r>
      </w:ins>
    </w:p>
    <w:p xmlns:wp14="http://schemas.microsoft.com/office/word/2010/wordml" w:rsidP="0813F9C4" w14:paraId="4E22E950" wp14:textId="77777777">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0"/>
        <w:pPrChange w:author="Gary Smailes" w:date="2024-02-06T16:27:16.291Z">
          <w:pPr>
            <w:pStyle w:val="Body"/>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firstLine="720"/>
          </w:pPr>
        </w:pPrChange>
      </w:pPr>
      <w:r>
        <w:rPr>
          <w:outline w:val="0"/>
          <w:color w:val="000000"/>
          <w:lang w:val="en-US"/>
          <w14:textFill>
            <w14:solidFill>
              <w14:srgbClr w14:val="000000"/>
            </w14:solidFill>
          </w14:textFill>
        </w:rPr>
        <w:t xml:space="preserve">The force of the impact destroyed everything in it, and the items had either been ejected by the force of the explosion, or now clung desperately to the flaccid shreds of canvas still attached to the warped metal frame. His canteen, empty since the day before when he drained the last few drops of some rancid wine, dangled by jagged pieces of metal clinging desperately to the khaki cotton pouch that once secured it. Even the blade of his steel shovel was dented. Duncan took off his helmet, the one thing </w:t>
      </w:r>
      <w:del w:author="Gary Smailes" w:date="2024-02-06T16:27:35.066Z" w:id="1276941584">
        <w:r w:rsidRPr="0813F9C4" w:rsidDel="0813F9C4">
          <w:rPr>
            <w:color w:val="000000" w:themeColor="text1" w:themeTint="FF" w:themeShade="FF"/>
            <w:rtl w:val="0"/>
            <w:lang w:val="en-US"/>
          </w:rPr>
          <w:delText xml:space="preserve">specifically </w:delText>
        </w:r>
      </w:del>
      <w:r>
        <w:rPr>
          <w:outline w:val="0"/>
          <w:color w:val="000000"/>
          <w:lang w:val="en-US"/>
          <w14:textFill>
            <w14:solidFill>
              <w14:srgbClr w14:val="000000"/>
            </w14:solidFill>
          </w14:textFill>
        </w:rPr>
        <w:t>designed to keep him safe. He saw without emotion it alone bore no marks.</w:t>
      </w:r>
    </w:p>
    <w:p xmlns:wp14="http://schemas.microsoft.com/office/word/2010/wordml" w14:paraId="0D0B940D" wp14:textId="500D257C">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pPr>
      <w:ins w:author="Gary Smailes" w:date="2024-02-06T16:27:22.455Z" w:id="1209448447">
        <w:r w:rsidR="0813F9C4">
          <w:t>***</w:t>
        </w:r>
      </w:ins>
    </w:p>
    <w:p xmlns:wp14="http://schemas.microsoft.com/office/word/2010/wordml" w:rsidP="0813F9C4" w14:paraId="15FEFC83" wp14:textId="15B39B10">
      <w:pPr>
        <w:pStyle w:val="Body"/>
        <w:suppressLineNumbers w:val="0"/>
        <w:shd w:val="clear" w:color="auto" w:fill="auto"/>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bidi w:val="0"/>
        <w:spacing w:before="0" w:beforeAutospacing="off" w:after="0" w:afterAutospacing="off" w:line="360" w:lineRule="auto"/>
        <w:ind w:left="0" w:right="0" w:firstLine="720"/>
        <w:jc w:val="left"/>
        <w:pPrChange w:author="Gary Smailes" w:date="2024-02-06T16:27:55.695Z">
          <w:pPr>
            <w:pStyle w:val="Body"/>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firstLine="720"/>
          </w:pPr>
        </w:pPrChange>
      </w:pPr>
      <w:r>
        <w:rPr>
          <w:outline w:val="0"/>
          <w:color w:val="000000"/>
          <w:lang w:val="ar-SA" w:bidi="ar-SA"/>
          <w14:textFill>
            <w14:solidFill>
              <w14:srgbClr w14:val="000000"/>
            </w14:solidFill>
          </w14:textFill>
        </w:rPr>
        <w:t>“</w:t>
      </w:r>
      <w:r>
        <w:rPr>
          <w:outline w:val="0"/>
          <w:color w:val="000000"/>
          <w:lang w:val="en-US"/>
          <w14:textFill>
            <w14:solidFill>
              <w14:srgbClr w14:val="000000"/>
            </w14:solidFill>
          </w14:textFill>
        </w:rPr>
        <w:t>You all are leaving, and the Germans will be here soon. They already took my husband, and</w:t>
      </w:r>
      <w:r>
        <w:rPr>
          <w:outline w:val="0"/>
          <w:color w:val="000000"/>
          <w14:textFill>
            <w14:solidFill>
              <w14:srgbClr w14:val="000000"/>
            </w14:solidFill>
          </w14:textFill>
        </w:rPr>
        <w:t xml:space="preserve">…” </w:t>
      </w:r>
      <w:del w:author="Gary Smailes" w:date="2024-02-06T16:27:55.639Z" w:id="1446552814">
        <w:r w:rsidRPr="0813F9C4" w:rsidDel="0813F9C4">
          <w:rPr>
            <w:color w:val="000000" w:themeColor="text1" w:themeTint="FF" w:themeShade="FF"/>
            <w:rtl w:val="0"/>
            <w:lang w:val="en-US"/>
          </w:rPr>
          <w:delText xml:space="preserve">another </w:delText>
        </w:r>
      </w:del>
      <w:ins w:author="Gary Smailes" w:date="2024-02-06T16:27:56.906Z" w:id="1588869954">
        <w:r w:rsidRPr="0813F9C4" w:rsidR="0813F9C4">
          <w:rPr>
            <w:color w:val="000000" w:themeColor="text1" w:themeTint="FF" w:themeShade="FF"/>
            <w:rtl w:val="1"/>
            <w:lang w:val="ar-SA" w:bidi="ar-SA"/>
          </w:rPr>
          <w:t xml:space="preserve">a </w:t>
        </w:r>
      </w:ins>
      <w:r>
        <w:rPr>
          <w:outline w:val="0"/>
          <w:color w:val="000000"/>
          <w:lang w:val="en-US"/>
          <w14:textFill>
            <w14:solidFill>
              <w14:srgbClr w14:val="000000"/>
            </w14:solidFill>
          </w14:textFill>
        </w:rPr>
        <w:t xml:space="preserve">pause, </w:t>
      </w:r>
      <w:r>
        <w:rPr>
          <w:outline w:val="0"/>
          <w:color w:val="000000"/>
          <w14:textFill>
            <w14:solidFill>
              <w14:srgbClr w14:val="000000"/>
            </w14:solidFill>
          </w14:textFill>
        </w:rPr>
        <w:t>“</w:t>
      </w:r>
      <w:del w:author="Gary Smailes" w:date="2024-02-06T16:28:00.176Z" w:id="1021378747">
        <w:r w:rsidRPr="0813F9C4" w:rsidDel="0813F9C4">
          <w:rPr>
            <w:color w:val="000000" w:themeColor="text1" w:themeTint="FF" w:themeShade="FF"/>
            <w:rtl w:val="0"/>
          </w:rPr>
          <w:delText>…</w:delText>
        </w:r>
      </w:del>
      <w:r>
        <w:rPr>
          <w:outline w:val="0"/>
          <w:color w:val="000000"/>
          <w:lang w:val="en-US"/>
          <w14:textFill>
            <w14:solidFill>
              <w14:srgbClr w14:val="000000"/>
            </w14:solidFill>
          </w14:textFill>
        </w:rPr>
        <w:t>they may well have taken my son. I can only assume they will take my home, and it may not be long before they take my country.</w:t>
      </w:r>
      <w:r>
        <w:rPr>
          <w:outline w:val="0"/>
          <w:color w:val="000000"/>
          <w14:textFill>
            <w14:solidFill>
              <w14:srgbClr w14:val="000000"/>
            </w14:solidFill>
          </w14:textFill>
        </w:rPr>
        <w:t xml:space="preserve">” </w:t>
      </w:r>
      <w:r>
        <w:rPr>
          <w:outline w:val="0"/>
          <w:color w:val="000000"/>
          <w:lang w:val="en-US"/>
          <w14:textFill>
            <w14:solidFill>
              <w14:srgbClr w14:val="000000"/>
            </w14:solidFill>
          </w14:textFill>
        </w:rPr>
        <w:t xml:space="preserve">Her fierce cobalt eyes narrowed in defiance as she placed the bowl in his hands. </w:t>
      </w:r>
      <w:r>
        <w:rPr>
          <w:outline w:val="0"/>
          <w:color w:val="000000"/>
          <w:lang w:val="ar-SA" w:bidi="ar-SA"/>
          <w14:textFill>
            <w14:solidFill>
              <w14:srgbClr w14:val="000000"/>
            </w14:solidFill>
          </w14:textFill>
        </w:rPr>
        <w:t>“</w:t>
      </w:r>
      <w:r>
        <w:rPr>
          <w:outline w:val="0"/>
          <w:color w:val="000000"/>
          <w:lang w:val="en-US"/>
          <w14:textFill>
            <w14:solidFill>
              <w14:srgbClr w14:val="000000"/>
            </w14:solidFill>
          </w14:textFill>
        </w:rPr>
        <w:t>But they will not take everything.</w:t>
      </w:r>
      <w:r>
        <w:rPr>
          <w:outline w:val="0"/>
          <w:color w:val="000000"/>
          <w14:textFill>
            <w14:solidFill>
              <w14:srgbClr w14:val="000000"/>
            </w14:solidFill>
          </w14:textFill>
        </w:rPr>
        <w:t>”</w:t>
      </w:r>
    </w:p>
    <w:p xmlns:wp14="http://schemas.microsoft.com/office/word/2010/wordml" w14:paraId="3476E633" wp14:textId="77777777">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lang w:val="en-US"/>
          <w14:textFill>
            <w14:solidFill>
              <w14:srgbClr w14:val="000000"/>
            </w14:solidFill>
          </w14:textFill>
        </w:rPr>
        <w:t xml:space="preserve">She turned away without another word, and Duncan saw her reach up and wipe something off her cheek. He </w:t>
      </w:r>
      <w:del w:author="Gary Smailes" w:date="2024-02-06T16:28:34.73Z" w:id="677283965">
        <w:r w:rsidRPr="0813F9C4" w:rsidDel="0813F9C4">
          <w:rPr>
            <w:color w:val="000000" w:themeColor="text1" w:themeTint="FF" w:themeShade="FF"/>
            <w:rtl w:val="0"/>
            <w:lang w:val="en-US"/>
          </w:rPr>
          <w:delText xml:space="preserve">carefully </w:delText>
        </w:r>
      </w:del>
      <w:r>
        <w:rPr>
          <w:outline w:val="0"/>
          <w:color w:val="000000"/>
          <w:lang w:val="en-US"/>
          <w14:textFill>
            <w14:solidFill>
              <w14:srgbClr w14:val="000000"/>
            </w14:solidFill>
          </w14:textFill>
        </w:rPr>
        <w:t xml:space="preserve">laid the bowl in his haversack, nesting it with care between his last undershirt and a pair of filthy socks. She </w:t>
      </w:r>
      <w:del w:author="Gary Smailes" w:date="2024-02-06T16:28:42.267Z" w:id="1186527241">
        <w:r w:rsidRPr="0813F9C4" w:rsidDel="0813F9C4">
          <w:rPr>
            <w:color w:val="000000" w:themeColor="text1" w:themeTint="FF" w:themeShade="FF"/>
            <w:rtl w:val="0"/>
            <w:lang w:val="en-US"/>
          </w:rPr>
          <w:delText xml:space="preserve">then </w:delText>
        </w:r>
      </w:del>
      <w:r>
        <w:rPr>
          <w:outline w:val="0"/>
          <w:color w:val="000000"/>
          <w:lang w:val="en-US"/>
          <w14:textFill>
            <w14:solidFill>
              <w14:srgbClr w14:val="000000"/>
            </w14:solidFill>
          </w14:textFill>
        </w:rPr>
        <w:t>brought the three of them what food she could spare for the trip, and Duncan wondered if she believed by taking care of them, she would be ensuring her son would somehow be watched over. He knew the more likely outcome was impossible to wish away.</w:t>
      </w:r>
    </w:p>
    <w:p xmlns:wp14="http://schemas.microsoft.com/office/word/2010/wordml" w:rsidP="0813F9C4" w14:paraId="0E27B00A" wp14:textId="30EC0212">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jc w:val="center"/>
        <w:pPrChange w:author="Gary Smailes" w:date="2024-02-06T16:28:27.29Z">
          <w:pPr>
            <w:pStyle w:val="Body"/>
            <w:tabs>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60" w:lineRule="auto"/>
            <w:ind w:firstLine="720"/>
          </w:pPr>
        </w:pPrChange>
      </w:pPr>
      <w:ins w:author="Gary Smailes" w:date="2024-02-06T16:28:21.128Z" w:id="290344984">
        <w:r w:rsidR="0813F9C4">
          <w:t>***</w:t>
        </w:r>
      </w:ins>
    </w:p>
    <w:p xmlns:wp14="http://schemas.microsoft.com/office/word/2010/wordml" w14:paraId="4014FE9E" wp14:textId="77777777">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lang w:val="en-US"/>
          <w14:textFill>
            <w14:solidFill>
              <w14:srgbClr w14:val="000000"/>
            </w14:solidFill>
          </w14:textFill>
        </w:rPr>
        <w:t xml:space="preserve">He shook the shoulder straps </w:t>
      </w:r>
      <w:r>
        <w:rPr>
          <w:outline w:val="0"/>
          <w:color w:val="000000"/>
          <w:lang w:val="en-US"/>
          <w14:textFill>
            <w14:solidFill>
              <w14:srgbClr w14:val="000000"/>
            </w14:solidFill>
          </w14:textFill>
        </w:rPr>
        <w:t>in an attempt to</w:t>
      </w:r>
      <w:r>
        <w:rPr>
          <w:outline w:val="0"/>
          <w:color w:val="000000"/>
          <w:lang w:val="en-US"/>
          <w14:textFill>
            <w14:solidFill>
              <w14:srgbClr w14:val="000000"/>
            </w14:solidFill>
          </w14:textFill>
        </w:rPr>
        <w:t xml:space="preserve"> rid the sack of the residue of the last bit of food he had saved for when he was safely onboard a ship.</w:t>
      </w:r>
      <w:commentRangeStart w:id="1792175342"/>
      <w:r>
        <w:rPr>
          <w:outline w:val="0"/>
          <w:color w:val="000000"/>
          <w:lang w:val="en-US"/>
          <w14:textFill>
            <w14:solidFill>
              <w14:srgbClr w14:val="000000"/>
            </w14:solidFill>
          </w14:textFill>
        </w:rPr>
        <w:t xml:space="preserve"> He </w:t>
      </w:r>
      <w:del w:author="Gary Smailes" w:date="2024-02-06T16:28:55.546Z" w:id="841790472">
        <w:r w:rsidRPr="0813F9C4" w:rsidDel="0813F9C4">
          <w:rPr>
            <w:color w:val="000000" w:themeColor="text1" w:themeTint="FF" w:themeShade="FF"/>
            <w:rtl w:val="0"/>
            <w:lang w:val="en-US"/>
          </w:rPr>
          <w:delText xml:space="preserve">now </w:delText>
        </w:r>
      </w:del>
      <w:r>
        <w:rPr>
          <w:outline w:val="0"/>
          <w:color w:val="000000"/>
          <w:lang w:val="en-US"/>
          <w14:textFill>
            <w14:solidFill>
              <w14:srgbClr w14:val="000000"/>
            </w14:solidFill>
          </w14:textFill>
        </w:rPr>
        <w:t>re</w:t>
      </w:r>
      <w:commentRangeEnd w:id="1792175342"/>
      <w:r>
        <w:rPr>
          <w:rStyle w:val="CommentReference"/>
        </w:rPr>
        <w:commentReference w:id="1792175342"/>
      </w:r>
      <w:r>
        <w:rPr>
          <w:outline w:val="0"/>
          <w:color w:val="000000"/>
          <w:lang w:val="en-US"/>
          <w14:textFill>
            <w14:solidFill>
              <w14:srgbClr w14:val="000000"/>
            </w14:solidFill>
          </w14:textFill>
        </w:rPr>
        <w:t xml:space="preserve">gretted waiting to eat the paper-wrapped sandwich she had given him. But as the scraps and crumbs fell </w:t>
      </w:r>
      <w:r>
        <w:rPr>
          <w:outline w:val="0"/>
          <w:color w:val="000000"/>
          <w:lang w:val="en-US"/>
          <w14:textFill>
            <w14:solidFill>
              <w14:srgbClr w14:val="000000"/>
            </w14:solidFill>
          </w14:textFill>
        </w:rPr>
        <w:t>out</w:t>
      </w:r>
      <w:r>
        <w:rPr>
          <w:outline w:val="0"/>
          <w:color w:val="000000"/>
          <w:lang w:val="en-US"/>
          <w14:textFill>
            <w14:solidFill>
              <w14:srgbClr w14:val="000000"/>
            </w14:solidFill>
          </w14:textFill>
        </w:rPr>
        <w:t xml:space="preserve"> he saw, with a surprising pang of sorrow, a fragment of white ceramic with traces of blue trim tumble out and plonk into the moist sand.</w:t>
      </w:r>
    </w:p>
    <w:p xmlns:wp14="http://schemas.microsoft.com/office/word/2010/wordml" w14:paraId="7B3E6037" wp14:textId="77777777">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u w:color="000000"/>
          <w:rtl w:val="0"/>
          <w:lang w:val="en-US"/>
          <w14:textFill>
            <w14:solidFill>
              <w14:srgbClr w14:val="000000"/>
            </w14:solidFill>
          </w14:textFill>
        </w:rPr>
        <w:t>Its inside still showed a light sheen of whatever it held, and sand stuck to the curved, varnished surface. Suddenly it felt like ratchet straps were tightening around his chest and he had trouble breathing and he knew how hopeless the whole damned thing was.</w:t>
      </w:r>
    </w:p>
    <w:p xmlns:wp14="http://schemas.microsoft.com/office/word/2010/wordml" w14:paraId="0744FC41" wp14:textId="3C328AA5">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20"/>
      </w:pPr>
      <w:r>
        <w:rPr>
          <w:outline w:val="0"/>
          <w:color w:val="000000"/>
          <w:lang w:val="en-US"/>
          <w14:textFill>
            <w14:solidFill>
              <w14:srgbClr w14:val="000000"/>
            </w14:solidFill>
          </w14:textFill>
        </w:rPr>
        <w:t>Out of habit</w:t>
      </w:r>
      <w:ins w:author="Gary Smailes" w:date="2024-02-06T16:29:45.978Z" w:id="745283043">
        <w:r>
          <w:rPr>
            <w:outline w:val="0"/>
            <w:color w:val="000000"/>
            <w:lang w:val="en-US"/>
            <w14:textFill>
              <w14:solidFill>
                <w14:srgbClr w14:val="000000"/>
              </w14:solidFill>
            </w14:textFill>
          </w:rPr>
          <w:t>,</w:t>
        </w:r>
      </w:ins>
      <w:r>
        <w:rPr>
          <w:outline w:val="0"/>
          <w:color w:val="000000"/>
          <w:lang w:val="en-US"/>
          <w14:textFill>
            <w14:solidFill>
              <w14:srgbClr w14:val="000000"/>
            </w14:solidFill>
          </w14:textFill>
        </w:rPr>
        <w:t xml:space="preserve"> but realizing the absurdity of it, he swung the remnants of the webbing onto his back and trudged with heavy, fatigue-addled steps to the queue reforming to board a ship. As he got closer to the water</w:t>
      </w:r>
      <w:r>
        <w:rPr>
          <w:outline w:val="0"/>
          <w:color w:val="000000"/>
          <w14:textFill>
            <w14:solidFill>
              <w14:srgbClr w14:val="000000"/>
            </w14:solidFill>
          </w14:textFill>
        </w:rPr>
        <w:t>’</w:t>
      </w:r>
      <w:r>
        <w:rPr>
          <w:outline w:val="0"/>
          <w:color w:val="000000"/>
          <w:lang w:val="en-US"/>
          <w14:textFill>
            <w14:solidFill>
              <w14:srgbClr w14:val="000000"/>
            </w14:solidFill>
          </w14:textFill>
        </w:rPr>
        <w:t xml:space="preserve">s edge, he realized the line kept going out into the sea along </w:t>
      </w:r>
      <w:r>
        <w:rPr>
          <w:outline w:val="0"/>
          <w:color w:val="000000"/>
          <w:lang w:val="en-US"/>
          <w14:textFill>
            <w14:solidFill>
              <w14:srgbClr w14:val="000000"/>
            </w14:solidFill>
          </w14:textFill>
        </w:rPr>
        <w:t>some kind of long</w:t>
      </w:r>
      <w:r>
        <w:rPr>
          <w:outline w:val="0"/>
          <w:color w:val="000000"/>
          <w:lang w:val="en-US"/>
          <w14:textFill>
            <w14:solidFill>
              <w14:srgbClr w14:val="000000"/>
            </w14:solidFill>
          </w14:textFill>
        </w:rPr>
        <w:t>, makeshift dock, the infinite column of troops disappearing into the horizon as they fled.</w:t>
      </w:r>
    </w:p>
    <w:sectPr>
      <w:headerReference w:type="default" r:id="rId4"/>
      <w:footerReference w:type="default" r:id="rId5"/>
      <w:pgSz w:w="12240" w:h="15840" w:orient="portrait"/>
      <w:pgMar w:top="1440" w:right="1440" w:bottom="1440" w:left="1440" w:header="600" w:footer="600"/>
      <w:bidi w:val="0"/>
      <w:cols w:num="1"/>
    </w:sectPr>
  </w:body>
</w:document>
</file>

<file path=word/comments.xml><?xml version="1.0" encoding="utf-8"?>
<w:comments xmlns:w14="http://schemas.microsoft.com/office/word/2010/wordml" xmlns:w="http://schemas.openxmlformats.org/wordprocessingml/2006/main">
  <w:comment w:initials="GS" w:author="Gary Smailes" w:date="2024-02-06T14:23:25" w:id="1291800098">
    <w:p w:rsidR="0813F9C4" w:rsidRDefault="0813F9C4" w14:paraId="341861B3" w14:textId="0D965E25">
      <w:pPr>
        <w:pStyle w:val="CommentText"/>
      </w:pPr>
      <w:r w:rsidR="0813F9C4">
        <w:rPr/>
        <w:t xml:space="preserve">The first paragraph of each chapter is flush, the rest are indented. </w:t>
      </w:r>
      <w:r>
        <w:rPr>
          <w:rStyle w:val="CommentReference"/>
        </w:rPr>
        <w:annotationRef/>
      </w:r>
    </w:p>
  </w:comment>
  <w:comment w:initials="GS" w:author="Gary Smailes" w:date="2024-02-06T14:30:06" w:id="1698310676">
    <w:p w:rsidR="0813F9C4" w:rsidRDefault="0813F9C4" w14:paraId="2096DD16" w14:textId="0E272DC3">
      <w:pPr>
        <w:pStyle w:val="CommentText"/>
      </w:pPr>
      <w:r w:rsidR="0813F9C4">
        <w:rPr/>
        <w:t xml:space="preserve">This is OK, but it could be much, much better. You are telling when you can be showing. You can get away with it mid-chapter for for an opening you need more 'impact'. Don't say it was a concussive explosion, describe it. </w:t>
      </w:r>
      <w:r>
        <w:rPr>
          <w:rStyle w:val="CommentReference"/>
        </w:rPr>
        <w:annotationRef/>
      </w:r>
    </w:p>
    <w:p w:rsidR="0813F9C4" w:rsidRDefault="0813F9C4" w14:paraId="338868A6" w14:textId="23BD444C">
      <w:pPr>
        <w:pStyle w:val="CommentText"/>
      </w:pPr>
    </w:p>
    <w:p w:rsidR="0813F9C4" w:rsidRDefault="0813F9C4" w14:paraId="1F68B358" w14:textId="1B5E5756">
      <w:pPr>
        <w:pStyle w:val="CommentText"/>
      </w:pPr>
      <w:r w:rsidR="0813F9C4">
        <w:rPr/>
        <w:t xml:space="preserve">e.g. </w:t>
      </w:r>
    </w:p>
    <w:p w:rsidR="0813F9C4" w:rsidRDefault="0813F9C4" w14:paraId="1857DAED" w14:textId="513624EE">
      <w:pPr>
        <w:pStyle w:val="CommentText"/>
      </w:pPr>
    </w:p>
    <w:p w:rsidR="0813F9C4" w:rsidRDefault="0813F9C4" w14:paraId="1CCB1844" w14:textId="686A7D93">
      <w:pPr>
        <w:pStyle w:val="CommentText"/>
      </w:pPr>
      <w:r w:rsidR="0813F9C4">
        <w:rPr/>
        <w:t>Lieutenant Duncan Gregor struggled to rise from the earth, the ground beneath him trembling. Explosions tore through the air, their roar overwhelming, as if the sky itself were fracturing. Each blast sent vibrations through his bones, the noise so loud it seemed to swallow any thought of silence. Around him, dirt and debris flew like hail in a storm, painting a picture of chaos. The sharp, acrid smell of gunpowder invaded his senses, mingling with the metallic tang of blood that seemed to hang invisible yet heavy in the air, marking the battlefield with an unforgettable scent signature.</w:t>
      </w:r>
    </w:p>
  </w:comment>
  <w:comment w:initials="GS" w:author="Gary Smailes" w:date="2024-02-06T14:31:37" w:id="1880810875">
    <w:p w:rsidR="0813F9C4" w:rsidRDefault="0813F9C4" w14:paraId="6BF7FB7D" w14:textId="0E385B99">
      <w:pPr>
        <w:pStyle w:val="CommentText"/>
      </w:pPr>
      <w:r w:rsidR="0813F9C4">
        <w:rPr/>
        <w:t xml:space="preserve">Try to avoid the use of adverbs. </w:t>
      </w:r>
      <w:r>
        <w:rPr>
          <w:rStyle w:val="CommentReference"/>
        </w:rPr>
        <w:annotationRef/>
      </w:r>
    </w:p>
  </w:comment>
  <w:comment w:initials="GS" w:author="Gary Smailes" w:date="2024-02-06T14:48:43" w:id="1814984135">
    <w:p w:rsidR="0813F9C4" w:rsidRDefault="0813F9C4" w14:paraId="080C8F9B" w14:textId="031CBD2B">
      <w:pPr>
        <w:pStyle w:val="CommentText"/>
      </w:pPr>
      <w:r w:rsidR="0813F9C4">
        <w:rPr/>
        <w:t xml:space="preserve">This could be a prologue. It feels a little 'off' to have such a short section at the start of a chapter. A prologue might help to ease the reader into the story. </w:t>
      </w:r>
      <w:r>
        <w:rPr>
          <w:rStyle w:val="CommentReference"/>
        </w:rPr>
        <w:annotationRef/>
      </w:r>
    </w:p>
  </w:comment>
  <w:comment w:initials="GS" w:author="Gary Smailes" w:date="2024-02-06T14:50:55" w:id="1319631741">
    <w:p w:rsidR="0813F9C4" w:rsidRDefault="0813F9C4" w14:paraId="18161063" w14:textId="00BBF203">
      <w:pPr>
        <w:pStyle w:val="CommentText"/>
      </w:pPr>
      <w:r w:rsidR="0813F9C4">
        <w:rPr/>
        <w:t xml:space="preserve">This is OK but needs more description. Allow the reader to picture the scene in their mind's eye. I would describe the location and house, allow the reader to paint and image as you slowly world build. </w:t>
      </w:r>
      <w:r>
        <w:rPr>
          <w:rStyle w:val="CommentReference"/>
        </w:rPr>
        <w:annotationRef/>
      </w:r>
    </w:p>
  </w:comment>
  <w:comment w:initials="GS" w:author="Gary Smailes" w:date="2024-02-06T14:59:51" w:id="1139451417">
    <w:p w:rsidR="0813F9C4" w:rsidRDefault="0813F9C4" w14:paraId="79EB48C6" w14:textId="53A5DF51">
      <w:pPr>
        <w:pStyle w:val="CommentText"/>
      </w:pPr>
      <w:r w:rsidR="0813F9C4">
        <w:rPr/>
        <w:t xml:space="preserve">It isn't a final action. </w:t>
      </w:r>
      <w:r>
        <w:rPr>
          <w:rStyle w:val="CommentReference"/>
        </w:rPr>
        <w:annotationRef/>
      </w:r>
    </w:p>
  </w:comment>
  <w:comment w:initials="GS" w:author="Gary Smailes" w:date="2024-02-06T15:00:17" w:id="1172242260">
    <w:p w:rsidR="0813F9C4" w:rsidRDefault="0813F9C4" w14:paraId="4A0604E1" w14:textId="41E1C8EE">
      <w:pPr>
        <w:pStyle w:val="CommentText"/>
      </w:pPr>
      <w:r w:rsidR="0813F9C4">
        <w:rPr/>
        <w:t xml:space="preserve">Add a brief character description. </w:t>
      </w:r>
      <w:r>
        <w:rPr>
          <w:rStyle w:val="CommentReference"/>
        </w:rPr>
        <w:annotationRef/>
      </w:r>
    </w:p>
  </w:comment>
  <w:comment w:initials="GS" w:author="Gary Smailes" w:date="2024-02-06T15:00:52" w:id="2112877852">
    <w:p w:rsidR="0813F9C4" w:rsidRDefault="0813F9C4" w14:paraId="4612AF46" w14:textId="22CA79D2">
      <w:pPr>
        <w:pStyle w:val="CommentText"/>
      </w:pPr>
      <w:r w:rsidR="0813F9C4">
        <w:rPr/>
        <w:t xml:space="preserve">Write this conversation out in full, this will help the reader to connect with your world. </w:t>
      </w:r>
      <w:r>
        <w:rPr>
          <w:rStyle w:val="CommentReference"/>
        </w:rPr>
        <w:annotationRef/>
      </w:r>
    </w:p>
  </w:comment>
  <w:comment w:initials="GS" w:author="Gary Smailes" w:date="2024-02-06T16:07:35" w:id="630194891">
    <w:p w:rsidR="0813F9C4" w:rsidRDefault="0813F9C4" w14:paraId="033141E7" w14:textId="17C34B23">
      <w:pPr>
        <w:pStyle w:val="CommentText"/>
      </w:pPr>
      <w:r w:rsidR="0813F9C4">
        <w:rPr/>
        <w:t xml:space="preserve">This is reported speech and should, therefore, be in the opposite type of speech mark to direct speech. </w:t>
      </w:r>
      <w:r>
        <w:rPr>
          <w:rStyle w:val="CommentReference"/>
        </w:rPr>
        <w:annotationRef/>
      </w:r>
    </w:p>
  </w:comment>
  <w:comment w:initials="GS" w:author="Gary Smailes" w:date="2024-02-06T16:12:07" w:id="1859733874">
    <w:p w:rsidR="0813F9C4" w:rsidRDefault="0813F9C4" w14:paraId="005F2DA0" w14:textId="09EF1F31">
      <w:pPr>
        <w:pStyle w:val="CommentText"/>
      </w:pPr>
      <w:r w:rsidR="0813F9C4">
        <w:rPr/>
        <w:t xml:space="preserve">This is a minor point but I am pretty sure there was no fighting at the end of WW1 in Belgium. I did a little checking and I may well be wrong, however, I think saying 'trenches' covers your back. </w:t>
      </w:r>
      <w:r>
        <w:rPr>
          <w:rStyle w:val="CommentReference"/>
        </w:rPr>
        <w:annotationRef/>
      </w:r>
    </w:p>
  </w:comment>
  <w:comment w:initials="GS" w:author="Gary Smailes" w:date="2024-02-06T16:29:29" w:id="1792175342">
    <w:p w:rsidR="0813F9C4" w:rsidRDefault="0813F9C4" w14:paraId="1A564B8D" w14:textId="536B02DA">
      <w:pPr>
        <w:pStyle w:val="CommentText"/>
      </w:pPr>
      <w:r w:rsidR="0813F9C4">
        <w:rPr/>
        <w:t xml:space="preserve">As a rule, you can often avoid words such as 'now' and 'then', since they tend to be redundant.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41861B3"/>
  <w15:commentEx w15:done="0" w15:paraId="1CCB1844"/>
  <w15:commentEx w15:done="0" w15:paraId="6BF7FB7D"/>
  <w15:commentEx w15:done="0" w15:paraId="080C8F9B"/>
  <w15:commentEx w15:done="0" w15:paraId="18161063"/>
  <w15:commentEx w15:done="0" w15:paraId="79EB48C6"/>
  <w15:commentEx w15:done="0" w15:paraId="4A0604E1"/>
  <w15:commentEx w15:done="0" w15:paraId="4612AF46"/>
  <w15:commentEx w15:done="0" w15:paraId="033141E7"/>
  <w15:commentEx w15:done="0" w15:paraId="005F2DA0"/>
  <w15:commentEx w15:done="0" w15:paraId="1A564B8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1068CAD" w16cex:dateUtc="2024-02-06T14:23:25.476Z"/>
  <w16cex:commentExtensible w16cex:durableId="7B1BF0E2" w16cex:dateUtc="2024-02-06T14:30:06.053Z"/>
  <w16cex:commentExtensible w16cex:durableId="1CA23081" w16cex:dateUtc="2024-02-06T14:31:37.816Z"/>
  <w16cex:commentExtensible w16cex:durableId="48F68775" w16cex:dateUtc="2024-02-06T14:48:43.084Z"/>
  <w16cex:commentExtensible w16cex:durableId="2C6F2C59" w16cex:dateUtc="2024-02-06T14:50:55.466Z"/>
  <w16cex:commentExtensible w16cex:durableId="297B03F8" w16cex:dateUtc="2024-02-06T14:59:51.059Z"/>
  <w16cex:commentExtensible w16cex:durableId="7540C249" w16cex:dateUtc="2024-02-06T15:00:17.591Z"/>
  <w16cex:commentExtensible w16cex:durableId="55DA9073" w16cex:dateUtc="2024-02-06T15:00:52.53Z"/>
  <w16cex:commentExtensible w16cex:durableId="3052C265" w16cex:dateUtc="2024-02-06T16:07:35.922Z"/>
  <w16cex:commentExtensible w16cex:durableId="36B3A782" w16cex:dateUtc="2024-02-06T16:12:07.246Z"/>
  <w16cex:commentExtensible w16cex:durableId="7C758B8C" w16cex:dateUtc="2024-02-06T16:29:29.026Z"/>
</w16cex:commentsExtensible>
</file>

<file path=word/commentsIds.xml><?xml version="1.0" encoding="utf-8"?>
<w16cid:commentsIds xmlns:mc="http://schemas.openxmlformats.org/markup-compatibility/2006" xmlns:w16cid="http://schemas.microsoft.com/office/word/2016/wordml/cid" mc:Ignorable="w16cid">
  <w16cid:commentId w16cid:paraId="341861B3" w16cid:durableId="71068CAD"/>
  <w16cid:commentId w16cid:paraId="1CCB1844" w16cid:durableId="7B1BF0E2"/>
  <w16cid:commentId w16cid:paraId="6BF7FB7D" w16cid:durableId="1CA23081"/>
  <w16cid:commentId w16cid:paraId="080C8F9B" w16cid:durableId="48F68775"/>
  <w16cid:commentId w16cid:paraId="18161063" w16cid:durableId="2C6F2C59"/>
  <w16cid:commentId w16cid:paraId="79EB48C6" w16cid:durableId="297B03F8"/>
  <w16cid:commentId w16cid:paraId="4A0604E1" w16cid:durableId="7540C249"/>
  <w16cid:commentId w16cid:paraId="4612AF46" w16cid:durableId="55DA9073"/>
  <w16cid:commentId w16cid:paraId="033141E7" w16cid:durableId="3052C265"/>
  <w16cid:commentId w16cid:paraId="005F2DA0" w16cid:durableId="36B3A782"/>
  <w16cid:commentId w16cid:paraId="1A564B8D" w16cid:durableId="7C758B8C"/>
</w16cid:commentsId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44EAFD9C" wp14:textId="77777777">
    <w:pPr>
      <w:pStyle w:val="Header &amp; Footer"/>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60061E4C" wp14:textId="77777777">
    <w:pPr>
      <w:pStyle w:val="Header &amp; Footer"/>
      <w:bidi w:val="0"/>
    </w:pPr>
    <w:r/>
  </w:p>
</w:hdr>
</file>

<file path=word/people.xml><?xml version="1.0" encoding="utf-8"?>
<w15:people xmlns:mc="http://schemas.openxmlformats.org/markup-compatibility/2006" xmlns:w15="http://schemas.microsoft.com/office/word/2012/wordml" mc:Ignorable="w15">
  <w15:person w15:author="Gary Smailes">
    <w15:presenceInfo w15:providerId="Windows Live" w15:userId="9af6953e9a366c45"/>
  </w15:person>
</w15:people>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69AED8AE"/>
  <w15:docId w15:val="{056D5ABB-8D7A-47D1-B259-F3E50E78D9ED}"/>
  <w:rsids>
    <w:rsidRoot w:val="0813F9C4"/>
    <w:rsid w:val="0813F9C4"/>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Vellum Chapter Title">
    <w:name w:val="Vellum Chapter Title"/>
    <w:next w:val="Vellum Chapter Title"/>
    <w:pPr>
      <w:keepNext w:val="0"/>
      <w:keepLines w:val="0"/>
      <w:pageBreakBefore w:val="0"/>
      <w:widowControl w:val="0"/>
      <w:shd w:val="clear" w:color="auto" w:fill="auto"/>
      <w:tabs>
        <w:tab w:val="left" w:pos="2800"/>
        <w:tab w:val="left" w:pos="3360"/>
        <w:tab w:val="left" w:pos="3920"/>
        <w:tab w:val="left" w:pos="4480"/>
        <w:tab w:val="left" w:pos="5040"/>
        <w:tab w:val="left" w:pos="5600"/>
        <w:tab w:val="left" w:pos="6160"/>
        <w:tab w:val="left" w:pos="6720"/>
      </w:tabs>
      <w:suppressAutoHyphens w:val="0"/>
      <w:bidi w:val="0"/>
      <w:spacing w:before="0" w:after="360" w:line="360" w:lineRule="auto"/>
      <w:ind w:left="0" w:right="0" w:firstLine="0"/>
      <w:jc w:val="center"/>
      <w:outlineLvl w:val="9"/>
    </w:pPr>
    <w:rPr>
      <w:rFonts w:ascii="Times New Roman" w:hAnsi="Times New Roman" w:eastAsia="Arial Unicode MS" w:cs="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nl-NL"/>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theme" Target="theme/theme1.xml" Id="rId6" /><Relationship Type="http://schemas.openxmlformats.org/officeDocument/2006/relationships/comments" Target="comments.xml" Id="Rfba34d50ec144ccf" /><Relationship Type="http://schemas.microsoft.com/office/2011/relationships/people" Target="people.xml" Id="Re13756acede54dd4" /><Relationship Type="http://schemas.microsoft.com/office/2011/relationships/commentsExtended" Target="commentsExtended.xml" Id="Rf5719547db2c402b" /><Relationship Type="http://schemas.microsoft.com/office/2016/09/relationships/commentsIds" Target="commentsIds.xml" Id="R35efc917c5954dc8" /><Relationship Type="http://schemas.microsoft.com/office/2018/08/relationships/commentsExtensible" Target="commentsExtensible.xml" Id="R697dfb4b20904c62"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Gary Smailes</lastModifiedBy>
  <dcterms:modified xsi:type="dcterms:W3CDTF">2024-02-06T16:30:25.8915066Z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grammarly_documentId">
    <vt:lpwstr xmlns:vt="http://schemas.openxmlformats.org/officeDocument/2006/docPropsVTypes">documentId_756</vt:lpwstr>
  </property>
  <property xmlns="http://schemas.openxmlformats.org/officeDocument/2006/custom-properties" fmtid="{D5CDD505-2E9C-101B-9397-08002B2CF9AE}" pid="3" name="grammarly_documentContext">
    <vt:lpwstr xmlns:vt="http://schemas.openxmlformats.org/officeDocument/2006/docPropsVTypes">{"goals":[],"domain":"general","emotions":[],"dialect":"american"}</vt:lpwstr>
  </property>
</Properties>
</file>